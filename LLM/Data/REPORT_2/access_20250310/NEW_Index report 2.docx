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6CF1F" w14:textId="77777777" w:rsidR="00033C3A" w:rsidRPr="007E4A77" w:rsidRDefault="00F03E7B" w:rsidP="00F02749">
      <w:pPr>
        <w:pStyle w:val="JRCText"/>
        <w:spacing w:before="0"/>
        <w:rPr>
          <w:b/>
          <w:bCs/>
          <w:color w:val="A8D08D" w:themeColor="accent6" w:themeTint="99"/>
          <w:sz w:val="56"/>
          <w:szCs w:val="56"/>
        </w:rPr>
      </w:pPr>
      <w:r>
        <w:rPr>
          <w:b/>
          <w:bCs/>
          <w:color w:val="6CA644"/>
          <w:sz w:val="56"/>
          <w:szCs w:val="56"/>
        </w:rPr>
        <w:t>Contents</w:t>
      </w:r>
    </w:p>
    <w:p w14:paraId="34B6CF20" w14:textId="77777777" w:rsidR="00033C3A" w:rsidRDefault="00033C3A" w:rsidP="00033C3A">
      <w:pPr>
        <w:rPr>
          <w:rFonts w:ascii="EC Square Sans Pro" w:eastAsia="EC Square Sans Pro" w:hAnsi="EC Square Sans Pro" w:cs="EC Square Sans Pro"/>
          <w:noProof/>
          <w:color w:val="000000" w:themeColor="text1"/>
          <w:lang w:val="en-GB"/>
        </w:rPr>
      </w:pPr>
    </w:p>
    <w:p w14:paraId="34B6CF21" w14:textId="145C1003" w:rsidR="00A615D5" w:rsidRPr="00A615D5" w:rsidRDefault="00A615D5" w:rsidP="00F03E7B">
      <w:pPr>
        <w:pStyle w:val="TOC1"/>
        <w:spacing w:before="40" w:after="40"/>
        <w:rPr>
          <w:rFonts w:ascii="EC Square Sans Pro" w:eastAsiaTheme="minorEastAsia" w:hAnsi="EC Square Sans Pro" w:cstheme="minorBidi"/>
          <w:b/>
          <w:lang w:eastAsia="en-GB"/>
        </w:rPr>
      </w:pPr>
      <w:r w:rsidRPr="00A615D5">
        <w:rPr>
          <w:rFonts w:ascii="EC Square Sans Pro" w:hAnsi="EC Square Sans Pro"/>
          <w:b/>
        </w:rPr>
        <w:t>1.</w:t>
      </w:r>
      <w:r w:rsidRPr="00A615D5">
        <w:rPr>
          <w:rFonts w:ascii="EC Square Sans Pro" w:eastAsiaTheme="minorEastAsia" w:hAnsi="EC Square Sans Pro" w:cstheme="minorBidi"/>
          <w:b/>
          <w:lang w:eastAsia="en-GB"/>
        </w:rPr>
        <w:tab/>
      </w:r>
      <w:commentRangeStart w:id="0"/>
      <w:del w:id="1" w:author="BARBERO VIGNOLA Giulia (JRC-ISPRA)" w:date="2025-02-04T16:30:00Z">
        <w:r w:rsidRPr="00A615D5" w:rsidDel="009F07F5">
          <w:rPr>
            <w:rFonts w:ascii="EC Square Sans Pro" w:hAnsi="EC Square Sans Pro"/>
            <w:b/>
          </w:rPr>
          <w:delText>Introduction</w:delText>
        </w:r>
        <w:r w:rsidDel="009F07F5">
          <w:rPr>
            <w:rFonts w:ascii="EC Square Sans Pro" w:hAnsi="EC Square Sans Pro"/>
            <w:b/>
          </w:rPr>
          <w:delText xml:space="preserve"> -</w:delText>
        </w:r>
        <w:r w:rsidRPr="00A615D5" w:rsidDel="009F07F5">
          <w:rPr>
            <w:rFonts w:ascii="EC Square Sans Pro" w:hAnsi="EC Square Sans Pro"/>
            <w:b/>
          </w:rPr>
          <w:delText xml:space="preserve"> </w:delText>
        </w:r>
        <w:commentRangeEnd w:id="0"/>
        <w:r w:rsidR="00927D31" w:rsidDel="009F07F5">
          <w:rPr>
            <w:rStyle w:val="CommentReference"/>
            <w:rFonts w:ascii="Arial" w:eastAsia="Arial" w:hAnsi="Arial" w:cs="Arial"/>
            <w:noProof w:val="0"/>
            <w:lang w:val="it" w:eastAsia="ja-JP"/>
          </w:rPr>
          <w:commentReference w:id="0"/>
        </w:r>
      </w:del>
      <w:r w:rsidRPr="00A615D5">
        <w:rPr>
          <w:rFonts w:ascii="EC Square Sans Pro" w:hAnsi="EC Square Sans Pro"/>
          <w:b/>
        </w:rPr>
        <w:t xml:space="preserve">Setting the scene: green transition as a pathway for a sustainable future </w:t>
      </w:r>
    </w:p>
    <w:p w14:paraId="34B6CF22" w14:textId="77777777" w:rsidR="00A615D5" w:rsidRPr="00033C3A" w:rsidRDefault="00A615D5" w:rsidP="00F03E7B">
      <w:pPr>
        <w:pStyle w:val="TOC2"/>
        <w:spacing w:before="40" w:after="40"/>
        <w:rPr>
          <w:rFonts w:ascii="EC Square Sans Pro" w:eastAsiaTheme="minorEastAsia" w:hAnsi="EC Square Sans Pro" w:cstheme="minorBidi"/>
          <w:lang w:eastAsia="en-GB"/>
        </w:rPr>
      </w:pPr>
      <w:r w:rsidRPr="00A615D5">
        <w:rPr>
          <w:rFonts w:ascii="EC Square Sans Pro" w:hAnsi="EC Square Sans Pro"/>
        </w:rPr>
        <w:t>1.1</w:t>
      </w:r>
      <w:r w:rsidRPr="00033C3A">
        <w:rPr>
          <w:rFonts w:ascii="EC Square Sans Pro" w:eastAsiaTheme="minorEastAsia" w:hAnsi="EC Square Sans Pro" w:cstheme="minorBidi"/>
          <w:lang w:eastAsia="en-GB"/>
        </w:rPr>
        <w:tab/>
      </w:r>
      <w:r w:rsidRPr="00A615D5">
        <w:rPr>
          <w:rFonts w:ascii="EC Square Sans Pro" w:hAnsi="EC Square Sans Pro"/>
        </w:rPr>
        <w:t>New political context and priorities</w:t>
      </w:r>
    </w:p>
    <w:p w14:paraId="34B6CF23" w14:textId="77777777" w:rsidR="00A615D5" w:rsidRPr="00F03E7B" w:rsidRDefault="00A615D5" w:rsidP="00F03E7B">
      <w:pPr>
        <w:pStyle w:val="TOC3"/>
        <w:rPr>
          <w:rFonts w:eastAsiaTheme="minorEastAsia" w:cstheme="minorBidi"/>
          <w:lang w:eastAsia="en-GB"/>
        </w:rPr>
      </w:pPr>
      <w:r w:rsidRPr="00F03E7B">
        <w:t>Competitiveness of the green transition</w:t>
      </w:r>
    </w:p>
    <w:p w14:paraId="34B6CF24" w14:textId="77777777" w:rsidR="00A615D5" w:rsidRPr="00033C3A" w:rsidRDefault="00A615D5" w:rsidP="00F03E7B">
      <w:pPr>
        <w:pStyle w:val="TOC2"/>
        <w:spacing w:before="40" w:after="40"/>
        <w:rPr>
          <w:rFonts w:ascii="EC Square Sans Pro" w:eastAsiaTheme="minorEastAsia" w:hAnsi="EC Square Sans Pro" w:cstheme="minorBidi"/>
          <w:lang w:eastAsia="en-GB"/>
        </w:rPr>
      </w:pPr>
      <w:r w:rsidRPr="00A615D5">
        <w:rPr>
          <w:rFonts w:ascii="EC Square Sans Pro" w:hAnsi="EC Square Sans Pro"/>
        </w:rPr>
        <w:t>1.2</w:t>
      </w:r>
      <w:r w:rsidRPr="00033C3A">
        <w:rPr>
          <w:rFonts w:ascii="EC Square Sans Pro" w:eastAsiaTheme="minorEastAsia" w:hAnsi="EC Square Sans Pro" w:cstheme="minorBidi"/>
          <w:lang w:eastAsia="en-GB"/>
        </w:rPr>
        <w:tab/>
      </w:r>
      <w:r w:rsidRPr="00A615D5">
        <w:rPr>
          <w:rFonts w:ascii="EC Square Sans Pro" w:hAnsi="EC Square Sans Pro"/>
        </w:rPr>
        <w:t>A green transition as response to global challenges</w:t>
      </w:r>
    </w:p>
    <w:p w14:paraId="34B6CF25" w14:textId="77777777" w:rsidR="00A615D5" w:rsidRPr="00033C3A" w:rsidRDefault="00A615D5" w:rsidP="00F03E7B">
      <w:pPr>
        <w:pStyle w:val="TOC3"/>
        <w:rPr>
          <w:rFonts w:eastAsiaTheme="minorEastAsia" w:cstheme="minorBidi"/>
          <w:lang w:eastAsia="en-GB"/>
        </w:rPr>
      </w:pPr>
      <w:r w:rsidRPr="00A615D5">
        <w:t>Tipping points</w:t>
      </w:r>
    </w:p>
    <w:p w14:paraId="34B6CF26" w14:textId="77777777" w:rsidR="00A615D5" w:rsidRPr="00033C3A" w:rsidRDefault="00A615D5" w:rsidP="00F03E7B">
      <w:pPr>
        <w:pStyle w:val="TOC3"/>
        <w:rPr>
          <w:rFonts w:eastAsiaTheme="minorEastAsia" w:cstheme="minorBidi"/>
          <w:lang w:eastAsia="en-GB"/>
        </w:rPr>
      </w:pPr>
      <w:r w:rsidRPr="00A615D5">
        <w:t>The impact of climate change on health</w:t>
      </w:r>
    </w:p>
    <w:p w14:paraId="34B6CF27" w14:textId="77777777" w:rsidR="00A615D5" w:rsidRPr="00033C3A" w:rsidRDefault="006B2900" w:rsidP="00F03E7B">
      <w:pPr>
        <w:pStyle w:val="TOC3"/>
        <w:rPr>
          <w:rFonts w:eastAsiaTheme="minorEastAsia" w:cstheme="minorBidi"/>
          <w:lang w:eastAsia="en-GB"/>
        </w:rPr>
      </w:pPr>
      <w:hyperlink w:anchor="_Toc188449966" w:history="1">
        <w:r w:rsidR="00A615D5" w:rsidRPr="00A615D5">
          <w:rPr>
            <w:rStyle w:val="Hyperlink"/>
            <w:color w:val="auto"/>
            <w:u w:val="none"/>
          </w:rPr>
          <w:t>The costs of inaction</w:t>
        </w:r>
      </w:hyperlink>
    </w:p>
    <w:p w14:paraId="34B6CF28" w14:textId="77777777" w:rsidR="00A615D5" w:rsidRPr="00033C3A" w:rsidRDefault="00A615D5" w:rsidP="00F03E7B">
      <w:pPr>
        <w:pStyle w:val="TOC2"/>
        <w:spacing w:before="40" w:after="40"/>
        <w:rPr>
          <w:rFonts w:ascii="EC Square Sans Pro" w:eastAsiaTheme="minorEastAsia" w:hAnsi="EC Square Sans Pro" w:cstheme="minorBidi"/>
          <w:lang w:eastAsia="en-GB"/>
        </w:rPr>
      </w:pPr>
      <w:r w:rsidRPr="00A615D5">
        <w:rPr>
          <w:rFonts w:ascii="EC Square Sans Pro" w:hAnsi="EC Square Sans Pro"/>
        </w:rPr>
        <w:t>1.3</w:t>
      </w:r>
      <w:r w:rsidRPr="00033C3A">
        <w:rPr>
          <w:rFonts w:ascii="EC Square Sans Pro" w:eastAsiaTheme="minorEastAsia" w:hAnsi="EC Square Sans Pro" w:cstheme="minorBidi"/>
          <w:lang w:eastAsia="en-GB"/>
        </w:rPr>
        <w:tab/>
      </w:r>
      <w:r w:rsidRPr="00A615D5">
        <w:rPr>
          <w:rFonts w:ascii="EC Square Sans Pro" w:hAnsi="EC Square Sans Pro"/>
        </w:rPr>
        <w:t xml:space="preserve">Social perception of the </w:t>
      </w:r>
      <w:bookmarkStart w:id="2" w:name="_GoBack"/>
      <w:r w:rsidRPr="00A615D5">
        <w:rPr>
          <w:rFonts w:ascii="EC Square Sans Pro" w:hAnsi="EC Square Sans Pro"/>
        </w:rPr>
        <w:t>EGD</w:t>
      </w:r>
      <w:bookmarkEnd w:id="2"/>
    </w:p>
    <w:p w14:paraId="34B6CF29" w14:textId="77777777" w:rsidR="00A615D5" w:rsidRPr="00033C3A" w:rsidRDefault="006B2900" w:rsidP="00F03E7B">
      <w:pPr>
        <w:pStyle w:val="TOC2"/>
        <w:spacing w:before="40" w:after="40"/>
        <w:rPr>
          <w:rFonts w:ascii="EC Square Sans Pro" w:eastAsiaTheme="minorEastAsia" w:hAnsi="EC Square Sans Pro" w:cstheme="minorBidi"/>
          <w:lang w:eastAsia="en-GB"/>
        </w:rPr>
      </w:pPr>
      <w:hyperlink w:anchor="_Toc188449968" w:history="1">
        <w:r w:rsidR="00A615D5" w:rsidRPr="00033C3A">
          <w:rPr>
            <w:rStyle w:val="Hyperlink"/>
            <w:rFonts w:ascii="EC Square Sans Pro" w:hAnsi="EC Square Sans Pro"/>
            <w:color w:val="auto"/>
            <w:u w:val="none"/>
          </w:rPr>
          <w:t>1.4</w:t>
        </w:r>
        <w:r w:rsidR="00A615D5" w:rsidRPr="00033C3A">
          <w:rPr>
            <w:rFonts w:ascii="EC Square Sans Pro" w:eastAsiaTheme="minorEastAsia" w:hAnsi="EC Square Sans Pro" w:cstheme="minorBidi"/>
            <w:lang w:eastAsia="en-GB"/>
          </w:rPr>
          <w:tab/>
        </w:r>
        <w:r w:rsidR="00A615D5" w:rsidRPr="00033C3A">
          <w:rPr>
            <w:rStyle w:val="Hyperlink"/>
            <w:rFonts w:ascii="EC Square Sans Pro" w:hAnsi="EC Square Sans Pro"/>
            <w:color w:val="auto"/>
            <w:u w:val="none"/>
          </w:rPr>
          <w:t xml:space="preserve">Where we are: progress towards green ambitions </w:t>
        </w:r>
      </w:hyperlink>
    </w:p>
    <w:p w14:paraId="34B6CF2A" w14:textId="20D083D6" w:rsidR="00033C3A" w:rsidRPr="00A615D5" w:rsidRDefault="00033C3A" w:rsidP="00F03E7B">
      <w:pPr>
        <w:pStyle w:val="TOC1"/>
        <w:spacing w:after="40"/>
        <w:rPr>
          <w:rFonts w:ascii="EC Square Sans Pro" w:eastAsiaTheme="minorEastAsia" w:hAnsi="EC Square Sans Pro" w:cstheme="minorBidi"/>
          <w:b/>
          <w:lang w:eastAsia="en-GB"/>
        </w:rPr>
      </w:pPr>
      <w:r w:rsidRPr="00A615D5">
        <w:rPr>
          <w:rFonts w:ascii="EC Square Sans Pro" w:hAnsi="EC Square Sans Pro"/>
          <w:b/>
        </w:rPr>
        <w:t>2.</w:t>
      </w:r>
      <w:r w:rsidRPr="00A615D5">
        <w:rPr>
          <w:rFonts w:ascii="EC Square Sans Pro" w:eastAsiaTheme="minorEastAsia" w:hAnsi="EC Square Sans Pro" w:cstheme="minorBidi"/>
          <w:b/>
          <w:lang w:eastAsia="en-GB"/>
        </w:rPr>
        <w:tab/>
      </w:r>
      <w:r w:rsidRPr="00A615D5">
        <w:rPr>
          <w:rFonts w:ascii="EC Square Sans Pro" w:hAnsi="EC Square Sans Pro"/>
          <w:b/>
        </w:rPr>
        <w:t xml:space="preserve">Environmental impacts of future </w:t>
      </w:r>
      <w:del w:id="3" w:author="BARBERO VIGNOLA Giulia (JRC-ISPRA)" w:date="2025-02-04T16:23:00Z">
        <w:r w:rsidRPr="00A615D5" w:rsidDel="009D5F46">
          <w:rPr>
            <w:rFonts w:ascii="EC Square Sans Pro" w:hAnsi="EC Square Sans Pro"/>
            <w:b/>
          </w:rPr>
          <w:delText xml:space="preserve">EGD </w:delText>
        </w:r>
      </w:del>
      <w:r w:rsidRPr="00A615D5">
        <w:rPr>
          <w:rFonts w:ascii="EC Square Sans Pro" w:hAnsi="EC Square Sans Pro"/>
          <w:b/>
        </w:rPr>
        <w:t>scenarios</w:t>
      </w:r>
    </w:p>
    <w:p w14:paraId="34B6CF2B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033C3A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2.1</w:t>
      </w:r>
      <w:r w:rsidRPr="00033C3A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Pr="00033C3A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Integrated environmental assessment based on the Consumption Footprint</w:t>
      </w:r>
    </w:p>
    <w:p w14:paraId="34B6CF2C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i/>
          <w:noProof/>
          <w:sz w:val="20"/>
          <w:szCs w:val="20"/>
          <w:lang w:val="en-GB" w:eastAsia="en-GB"/>
        </w:rPr>
      </w:pPr>
      <w:r w:rsidRPr="00F03E7B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Consumption perspective and effects in global supply chains: the need for a holistic approach</w:t>
      </w:r>
    </w:p>
    <w:p w14:paraId="34B6CF2D" w14:textId="047B8CF6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i/>
          <w:noProof/>
          <w:sz w:val="20"/>
          <w:szCs w:val="20"/>
          <w:lang w:val="en-GB" w:eastAsia="en-GB"/>
        </w:rPr>
      </w:pPr>
      <w:r w:rsidRPr="00F03E7B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 xml:space="preserve">Methodology of the integrated environmental assessment of future </w:t>
      </w:r>
      <w:del w:id="4" w:author="BARBERO VIGNOLA Giulia (JRC-ISPRA)" w:date="2025-02-04T16:23:00Z">
        <w:r w:rsidRPr="00F03E7B" w:rsidDel="009D5F46">
          <w:rPr>
            <w:rFonts w:ascii="EC Square Sans Pro" w:eastAsia="Calibri" w:hAnsi="EC Square Sans Pro" w:cs="Times New Roman"/>
            <w:i/>
            <w:noProof/>
            <w:sz w:val="20"/>
            <w:szCs w:val="20"/>
            <w:lang w:val="en-GB" w:eastAsia="en-US"/>
          </w:rPr>
          <w:delText xml:space="preserve">EGD </w:delText>
        </w:r>
      </w:del>
      <w:r w:rsidRPr="00F03E7B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scenarios</w:t>
      </w:r>
    </w:p>
    <w:p w14:paraId="34B6CF2E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i/>
          <w:noProof/>
          <w:sz w:val="20"/>
          <w:szCs w:val="20"/>
          <w:lang w:val="en-GB" w:eastAsia="en-GB"/>
        </w:rPr>
      </w:pPr>
      <w:r w:rsidRPr="00F03E7B">
        <w:rPr>
          <w:rFonts w:ascii="EC Square Sans Pro" w:eastAsia="EC Square Sans Pro" w:hAnsi="EC Square Sans Pro" w:cs="EC Square Sans Pro"/>
          <w:i/>
          <w:noProof/>
          <w:sz w:val="20"/>
          <w:szCs w:val="20"/>
          <w:lang w:val="en-GB" w:eastAsia="en-US"/>
        </w:rPr>
        <w:t>Consumption Footprint in 2030</w:t>
      </w:r>
    </w:p>
    <w:p w14:paraId="34B6CF2F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i/>
          <w:noProof/>
          <w:sz w:val="20"/>
          <w:szCs w:val="20"/>
          <w:lang w:val="en-GB" w:eastAsia="en-GB"/>
        </w:rPr>
      </w:pPr>
      <w:r w:rsidRPr="00F03E7B">
        <w:rPr>
          <w:rFonts w:ascii="EC Square Sans Pro" w:eastAsia="EC Square Sans Pro" w:hAnsi="EC Square Sans Pro" w:cs="EC Square Sans Pro"/>
          <w:i/>
          <w:noProof/>
          <w:sz w:val="20"/>
          <w:szCs w:val="20"/>
          <w:lang w:val="en-GB" w:eastAsia="en-US"/>
        </w:rPr>
        <w:t>Key messages</w:t>
      </w:r>
    </w:p>
    <w:p w14:paraId="34B6CF30" w14:textId="2C91B6C1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033C3A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2.2</w:t>
      </w:r>
      <w:r w:rsidRPr="00033C3A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Pr="00033C3A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Synergies and trade-offs of environmental impacts across </w:t>
      </w:r>
      <w:del w:id="5" w:author="BARBERO VIGNOLA Giulia (JRC-ISPRA)" w:date="2025-02-04T16:23:00Z">
        <w:r w:rsidRPr="00033C3A" w:rsidDel="009D5F46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 xml:space="preserve">EGD </w:delText>
        </w:r>
      </w:del>
      <w:r w:rsidRPr="00033C3A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thematic areas: key examples</w:t>
      </w:r>
    </w:p>
    <w:p w14:paraId="34B6CF31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i/>
          <w:noProof/>
          <w:sz w:val="20"/>
          <w:szCs w:val="20"/>
          <w:lang w:val="en-GB" w:eastAsia="en-GB"/>
        </w:rPr>
      </w:pPr>
      <w:r w:rsidRPr="00F03E7B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Raw Materials</w:t>
      </w:r>
    </w:p>
    <w:p w14:paraId="34B6CF32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i/>
          <w:noProof/>
          <w:sz w:val="20"/>
          <w:szCs w:val="20"/>
          <w:lang w:val="en-GB" w:eastAsia="en-GB"/>
        </w:rPr>
      </w:pPr>
      <w:r w:rsidRPr="00F03E7B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Land use</w:t>
      </w:r>
    </w:p>
    <w:p w14:paraId="34B6CF33" w14:textId="77777777" w:rsidR="00033C3A" w:rsidRPr="00F03E7B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</w:pPr>
      <w:r w:rsidRPr="00F03E7B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Circular economy and climate mitigation</w:t>
      </w:r>
    </w:p>
    <w:p w14:paraId="34B6CF34" w14:textId="214D769D" w:rsidR="00033C3A" w:rsidRPr="00033C3A" w:rsidRDefault="00033C3A" w:rsidP="00F03E7B">
      <w:pPr>
        <w:tabs>
          <w:tab w:val="left" w:pos="284"/>
          <w:tab w:val="right" w:leader="dot" w:pos="9016"/>
        </w:tabs>
        <w:spacing w:before="120" w:after="40" w:line="259" w:lineRule="auto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 xml:space="preserve">3. Challenges and enablers for </w:t>
      </w:r>
      <w:del w:id="6" w:author="BARBERO VIGNOLA Giulia (JRC-ISPRA)" w:date="2025-02-04T16:21:00Z">
        <w:r w:rsidRPr="00A615D5" w:rsidDel="009D5F46">
          <w:rPr>
            <w:rFonts w:ascii="EC Square Sans Pro" w:eastAsia="Calibri" w:hAnsi="EC Square Sans Pro" w:cs="Times New Roman"/>
            <w:b/>
            <w:noProof/>
            <w:sz w:val="20"/>
            <w:szCs w:val="20"/>
            <w:lang w:val="en-GB" w:eastAsia="en-US"/>
          </w:rPr>
          <w:delText>EGD objectives</w:delText>
        </w:r>
      </w:del>
      <w:ins w:id="7" w:author="BARBERO VIGNOLA Giulia (JRC-ISPRA)" w:date="2025-02-04T16:21:00Z">
        <w:r w:rsidR="009D5F46">
          <w:rPr>
            <w:rFonts w:ascii="EC Square Sans Pro" w:eastAsia="Calibri" w:hAnsi="EC Square Sans Pro" w:cs="Times New Roman"/>
            <w:b/>
            <w:noProof/>
            <w:sz w:val="20"/>
            <w:szCs w:val="20"/>
            <w:lang w:val="en-GB" w:eastAsia="en-US"/>
          </w:rPr>
          <w:t xml:space="preserve"> the</w:t>
        </w:r>
      </w:ins>
      <w:ins w:id="8" w:author="BARBERO VIGNOLA Giulia (JRC-ISPRA)" w:date="2025-02-04T16:20:00Z">
        <w:r w:rsidR="009D5F46">
          <w:rPr>
            <w:rFonts w:ascii="EC Square Sans Pro" w:eastAsia="Calibri" w:hAnsi="EC Square Sans Pro" w:cs="Times New Roman"/>
            <w:b/>
            <w:noProof/>
            <w:sz w:val="20"/>
            <w:szCs w:val="20"/>
            <w:lang w:val="en-GB" w:eastAsia="en-US"/>
          </w:rPr>
          <w:t xml:space="preserve"> green transition</w:t>
        </w:r>
      </w:ins>
    </w:p>
    <w:p w14:paraId="34B6CF35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FD5F79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>3.1 Climate ambition</w:t>
      </w:r>
    </w:p>
    <w:p w14:paraId="34B6CF36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3.1.1 Reducing the Greenhouse Gas emissions</w:t>
      </w:r>
    </w:p>
    <w:p w14:paraId="34B6CF37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3.1.2 Leveraging the carbon sink of the LULUCF and agriculture sectors</w:t>
      </w:r>
    </w:p>
    <w:p w14:paraId="34B6CF38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FD5F79">
        <w:rPr>
          <w:rFonts w:ascii="EC Square Sans Pro" w:eastAsia="Calibri" w:hAnsi="EC Square Sans Pro" w:cs="Times New Roman"/>
          <w:iCs/>
          <w:noProof/>
          <w:sz w:val="20"/>
          <w:szCs w:val="20"/>
          <w:lang w:val="en-GB" w:eastAsia="en-GB"/>
        </w:rPr>
        <w:t>3.1.3 Climate Adaptation and Resilience in the European Union</w:t>
      </w:r>
    </w:p>
    <w:p w14:paraId="34B6CF39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FD5F79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>3.2 Clean, affordable and secure energy</w:t>
      </w:r>
    </w:p>
    <w:p w14:paraId="34B6CF3A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 Light" w:hAnsi="EC Square Sans Pro" w:cs="Times New Roman"/>
          <w:noProof/>
          <w:sz w:val="20"/>
          <w:szCs w:val="20"/>
          <w:lang w:val="en-GB" w:eastAsia="en-US"/>
        </w:rPr>
        <w:t>3.2.1 Solar</w:t>
      </w:r>
    </w:p>
    <w:p w14:paraId="34B6CF3B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 Light" w:hAnsi="EC Square Sans Pro" w:cs="Times New Roman"/>
          <w:noProof/>
          <w:sz w:val="20"/>
          <w:szCs w:val="20"/>
          <w:lang w:val="en-GB" w:eastAsia="en-US"/>
        </w:rPr>
        <w:t>3.2.2 Wind, ocean, offshore</w:t>
      </w:r>
    </w:p>
    <w:p w14:paraId="34B6CF3C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 Light" w:hAnsi="EC Square Sans Pro" w:cs="Times New Roman"/>
          <w:noProof/>
          <w:sz w:val="20"/>
          <w:szCs w:val="20"/>
          <w:lang w:val="en-GB" w:eastAsia="en-US"/>
        </w:rPr>
        <w:t>3.2.3 Renewable Hydrogen</w:t>
      </w:r>
    </w:p>
    <w:p w14:paraId="34B6CF3D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 Light" w:hAnsi="EC Square Sans Pro" w:cs="Times New Roman"/>
          <w:noProof/>
          <w:sz w:val="20"/>
          <w:szCs w:val="20"/>
          <w:lang w:val="en-GB" w:eastAsia="en-US"/>
        </w:rPr>
        <w:t>3.2.4 Buildings and energy efficiency</w:t>
      </w:r>
    </w:p>
    <w:p w14:paraId="34B6CF3E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FD5F79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>3.3 Circular economy</w:t>
      </w:r>
    </w:p>
    <w:p w14:paraId="34B6CF3F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3.3.1 Moving to an economic and legal framework that supports circularity for competitiveness</w:t>
      </w:r>
    </w:p>
    <w:p w14:paraId="34B6CF40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3.3.2 Developing and improving the functioning of Secondary Raw Material markets</w:t>
      </w:r>
    </w:p>
    <w:p w14:paraId="34B6CF41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3.3.3 Critical Raw Materials for the green transition</w:t>
      </w:r>
    </w:p>
    <w:p w14:paraId="34B6CF42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04784E">
        <w:rPr>
          <w:rFonts w:ascii="EC Square Sans Pro" w:eastAsia="EC Square Sans Pro" w:hAnsi="EC Square Sans Pro" w:cs="Times New Roman"/>
          <w:b/>
          <w:noProof/>
          <w:sz w:val="20"/>
          <w:szCs w:val="20"/>
          <w:lang w:val="en-GB" w:eastAsia="en-US"/>
        </w:rPr>
        <w:t>3.4 Sustainable and smart mobility</w:t>
      </w:r>
    </w:p>
    <w:p w14:paraId="34B6CF43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3.4.1 GHG Emissions reduction in transport</w:t>
      </w:r>
    </w:p>
    <w:p w14:paraId="34B6CF44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EC Square Sans Pro" w:hAnsi="EC Square Sans Pro" w:cs="EC Square Sans Pro"/>
          <w:noProof/>
          <w:sz w:val="20"/>
          <w:szCs w:val="20"/>
          <w:lang w:val="en-GB" w:eastAsia="en-US"/>
        </w:rPr>
        <w:t>3.4.2 Renewable Fuels of Non-Biological Origin</w:t>
      </w:r>
    </w:p>
    <w:p w14:paraId="34B6CF45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EC Square Sans Pro" w:hAnsi="EC Square Sans Pro" w:cs="EC Square Sans Pro"/>
          <w:noProof/>
          <w:sz w:val="20"/>
          <w:szCs w:val="20"/>
          <w:lang w:val="en-GB" w:eastAsia="en-US"/>
        </w:rPr>
        <w:t>3.4.3 Advanced biofuels</w:t>
      </w:r>
    </w:p>
    <w:p w14:paraId="34B6CF46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04784E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>3.5 Food Systems</w:t>
      </w:r>
    </w:p>
    <w:p w14:paraId="34B6CF47" w14:textId="77777777" w:rsidR="00033C3A" w:rsidRPr="00033C3A" w:rsidRDefault="006B2900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>
        <w:fldChar w:fldCharType="begin"/>
      </w:r>
      <w:r w:rsidRPr="009D5F46">
        <w:rPr>
          <w:lang w:val="en-GB"/>
          <w:rPrChange w:id="9" w:author="BARBERO VIGNOLA Giulia (JRC-ISPRA)" w:date="2025-02-04T16:20:00Z">
            <w:rPr/>
          </w:rPrChange>
        </w:rPr>
        <w:instrText xml:space="preserve"> HYPERLINK \l "_Toc188529310" </w:instrText>
      </w:r>
      <w:r>
        <w:fldChar w:fldCharType="separate"/>
      </w:r>
      <w:r w:rsidR="00033C3A" w:rsidRPr="0004784E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 xml:space="preserve">3.6 Preserving and protecting biodiversity </w:t>
      </w:r>
      <w:r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fldChar w:fldCharType="end"/>
      </w:r>
    </w:p>
    <w:p w14:paraId="34B6CF48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3.6.1 Challenges and data gaps in Monitoring and Tracking Biodiversity</w:t>
      </w:r>
    </w:p>
    <w:p w14:paraId="34B6CF49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3.6.2 The effort to restoration spans across ecosystems and human activities</w:t>
      </w:r>
    </w:p>
    <w:p w14:paraId="34B6CF4A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3.6.3 Policy and Financial Frameworks for Biodiversity Conservation and Restoration</w:t>
      </w:r>
    </w:p>
    <w:p w14:paraId="34B6CF4B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3.6.4 Land and soil ecosystems</w:t>
      </w:r>
    </w:p>
    <w:p w14:paraId="34B6CF4C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3.6.5 Water ecosystem</w:t>
      </w:r>
    </w:p>
    <w:p w14:paraId="34B6CF4D" w14:textId="77777777" w:rsidR="00033C3A" w:rsidRPr="00033C3A" w:rsidRDefault="00033C3A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04784E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lastRenderedPageBreak/>
        <w:t>3.7 Towards a Zero-Pollution ambition</w:t>
      </w:r>
    </w:p>
    <w:p w14:paraId="34B6CF4E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3.7.1 Adopting holistic concepts and mitigation strategies</w:t>
      </w:r>
    </w:p>
    <w:p w14:paraId="34B6CF4F" w14:textId="77777777" w:rsidR="00033C3A" w:rsidRPr="00033C3A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3.7.2 Addressing nutrient pollution in agriculture through an agri-food chain lens</w:t>
      </w:r>
    </w:p>
    <w:p w14:paraId="34B6CF50" w14:textId="77777777" w:rsidR="00033C3A" w:rsidRPr="00A615D5" w:rsidRDefault="00033C3A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Times New Roman" w:hAnsi="EC Square Sans Pro" w:cs="Times New Roman"/>
          <w:sz w:val="20"/>
          <w:szCs w:val="20"/>
          <w:lang w:val="en-GB" w:eastAsia="en-GB"/>
        </w:rPr>
      </w:pPr>
      <w:r w:rsidRPr="00A615D5">
        <w:rPr>
          <w:rFonts w:ascii="EC Square Sans Pro" w:eastAsia="Times New Roman" w:hAnsi="EC Square Sans Pro" w:cs="Times New Roman"/>
          <w:sz w:val="20"/>
          <w:szCs w:val="20"/>
          <w:lang w:val="en-GB" w:eastAsia="en-GB"/>
        </w:rPr>
        <w:t>3.7.3 Participatory approaches and citizen science initiatives</w:t>
      </w:r>
    </w:p>
    <w:p w14:paraId="34B6CF51" w14:textId="77777777" w:rsidR="00A615D5" w:rsidRPr="00A615D5" w:rsidRDefault="00A615D5" w:rsidP="00F03E7B">
      <w:pPr>
        <w:tabs>
          <w:tab w:val="left" w:pos="284"/>
          <w:tab w:val="right" w:leader="dot" w:pos="9016"/>
        </w:tabs>
        <w:spacing w:before="120" w:after="40" w:line="259" w:lineRule="auto"/>
        <w:rPr>
          <w:rFonts w:ascii="EC Square Sans Pro" w:eastAsiaTheme="minorEastAsia" w:hAnsi="EC Square Sans Pro" w:cstheme="minorBidi"/>
          <w:b/>
          <w:noProof/>
          <w:sz w:val="20"/>
          <w:szCs w:val="20"/>
          <w:lang w:val="en-GB" w:eastAsia="en-GB"/>
        </w:rPr>
      </w:pPr>
      <w:r w:rsidRPr="0004784E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>4. Strengthening the green transition</w:t>
      </w:r>
      <w:r w:rsidR="0004784E">
        <w:rPr>
          <w:rFonts w:ascii="EC Square Sans Pro" w:eastAsia="Calibri" w:hAnsi="EC Square Sans Pro" w:cs="Times New Roman"/>
          <w:b/>
          <w:noProof/>
          <w:sz w:val="20"/>
          <w:szCs w:val="20"/>
          <w:lang w:val="en-GB" w:eastAsia="en-US"/>
        </w:rPr>
        <w:t xml:space="preserve"> </w:t>
      </w:r>
      <w:ins w:id="10" w:author="BARBERO VIGNOLA Giulia (JRC-ISPRA)" w:date="2025-01-28T14:36:00Z">
        <w:r w:rsidR="0004784E">
          <w:rPr>
            <w:rFonts w:ascii="EC Square Sans Pro" w:eastAsia="Calibri" w:hAnsi="EC Square Sans Pro" w:cs="Times New Roman"/>
            <w:b/>
            <w:noProof/>
            <w:sz w:val="20"/>
            <w:szCs w:val="20"/>
            <w:lang w:val="en-GB" w:eastAsia="en-US"/>
          </w:rPr>
          <w:t xml:space="preserve">/Cross-cutting conditions </w:t>
        </w:r>
      </w:ins>
    </w:p>
    <w:p w14:paraId="34B6CF52" w14:textId="77777777" w:rsidR="00A615D5" w:rsidRPr="00A615D5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A sustainable and regenerative environment</w:t>
      </w:r>
    </w:p>
    <w:p w14:paraId="34B6CF53" w14:textId="77777777" w:rsidR="00A615D5" w:rsidRPr="00A615D5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.1.1 Sustainable and circular bioeconomy</w:t>
      </w:r>
    </w:p>
    <w:p w14:paraId="34B6CF54" w14:textId="77777777" w:rsidR="00A615D5" w:rsidRPr="00A615D5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.1.2 Sustainable use of Biomass</w:t>
      </w:r>
    </w:p>
    <w:p w14:paraId="34B6CF55" w14:textId="77777777" w:rsidR="00A615D5" w:rsidRPr="00A615D5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.1.3 Nature-based solutions</w:t>
      </w:r>
    </w:p>
    <w:p w14:paraId="34B6CF56" w14:textId="77777777" w:rsidR="00A615D5" w:rsidRPr="00A615D5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.1.4 Towards agroecosystems regeneration and resilience</w:t>
      </w:r>
    </w:p>
    <w:p w14:paraId="34B6CF57" w14:textId="77777777" w:rsidR="00A615D5" w:rsidRPr="00A615D5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.1.5 Biotechnologies</w:t>
      </w:r>
    </w:p>
    <w:p w14:paraId="34B6CF58" w14:textId="77777777" w:rsidR="00A615D5" w:rsidRPr="00A615D5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.1.6 Blue economy</w:t>
      </w:r>
    </w:p>
    <w:p w14:paraId="34B6CF59" w14:textId="77777777" w:rsidR="00A615D5" w:rsidRPr="00A615D5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.2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The role of Research &amp; Innovation </w:t>
      </w:r>
    </w:p>
    <w:p w14:paraId="34B6CF5A" w14:textId="77777777" w:rsidR="00A615D5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4</w:t>
      </w:r>
      <w:r w:rsidR="00A615D5"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.3</w:t>
      </w:r>
      <w:r w:rsidR="00A615D5"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ab/>
        <w:t>The digital transformation</w:t>
      </w:r>
    </w:p>
    <w:p w14:paraId="34B6CF5B" w14:textId="77777777" w:rsidR="0004784E" w:rsidRPr="0004784E" w:rsidDel="0004784E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del w:id="11" w:author="BARBERO VIGNOLA Giulia (JRC-ISPRA)" w:date="2025-01-28T14:35:00Z"/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12" w:author="BARBERO VIGNOLA Giulia (JRC-ISPRA)" w:date="2025-01-28T14:3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4</w:t>
        </w:r>
      </w:ins>
      <w:ins w:id="13" w:author="BARBERO VIGNOLA Giulia (JRC-ISPRA)" w:date="2025-01-28T14:35:00Z">
        <w:r w:rsidRPr="00A615D5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.4</w:t>
        </w:r>
        <w:r w:rsidRPr="00A615D5">
          <w:rPr>
            <w:rFonts w:ascii="EC Square Sans Pro" w:eastAsiaTheme="minorEastAsia" w:hAnsi="EC Square Sans Pro" w:cstheme="minorBidi"/>
            <w:noProof/>
            <w:sz w:val="20"/>
            <w:szCs w:val="20"/>
            <w:lang w:val="en-GB" w:eastAsia="en-GB"/>
          </w:rPr>
          <w:tab/>
        </w:r>
        <w:r w:rsidRPr="00A615D5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 xml:space="preserve">Better data </w:t>
        </w:r>
      </w:ins>
      <w:ins w:id="14" w:author="BARBERO VIGNOLA Giulia (JRC-ISPRA)" w:date="2025-01-28T14:36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to fill the knowledge gap</w:t>
        </w:r>
      </w:ins>
    </w:p>
    <w:p w14:paraId="34B6CF5C" w14:textId="77777777" w:rsidR="0004784E" w:rsidRPr="0004784E" w:rsidRDefault="0004784E" w:rsidP="00F03E7B">
      <w:pPr>
        <w:pStyle w:val="TOC1"/>
        <w:spacing w:after="40"/>
        <w:rPr>
          <w:rFonts w:ascii="EC Square Sans Pro" w:hAnsi="EC Square Sans Pro"/>
          <w:b/>
        </w:rPr>
      </w:pPr>
      <w:r w:rsidRPr="0004784E">
        <w:rPr>
          <w:rFonts w:ascii="EC Square Sans Pro" w:hAnsi="EC Square Sans Pro"/>
          <w:b/>
        </w:rPr>
        <w:t>5. A fair and just transition</w:t>
      </w:r>
    </w:p>
    <w:p w14:paraId="34B6CF5D" w14:textId="77777777" w:rsidR="0004784E" w:rsidRPr="0004784E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5.1 Socio-economic risks and opportunities</w:t>
      </w:r>
    </w:p>
    <w:p w14:paraId="34B6CF5E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5.1.1 Energy poverty</w:t>
      </w:r>
    </w:p>
    <w:p w14:paraId="34B6CF5F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5.1.2 Transport poverty</w:t>
      </w:r>
    </w:p>
    <w:p w14:paraId="34B6CF60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5.1.3 Carbon inequality</w:t>
      </w:r>
    </w:p>
    <w:p w14:paraId="34B6CF61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5.1.4 The impact of carbon prices</w:t>
      </w:r>
    </w:p>
    <w:p w14:paraId="34B6CF62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5.1.5 Fair, inclusive and ethical food system</w:t>
      </w:r>
    </w:p>
    <w:p w14:paraId="34B6CF63" w14:textId="77777777" w:rsidR="0004784E" w:rsidRPr="0004784E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5.2 Beyond GDP measures</w:t>
      </w:r>
    </w:p>
    <w:p w14:paraId="34B6CF64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5.2.1 Measures of wellbeing</w:t>
      </w:r>
    </w:p>
    <w:p w14:paraId="34B6CF65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5.2.2 Gross Ecosystem Product</w:t>
      </w:r>
    </w:p>
    <w:p w14:paraId="34B6CF66" w14:textId="77777777" w:rsidR="0004784E" w:rsidRPr="0004784E" w:rsidRDefault="0004784E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5.3</w:t>
      </w:r>
      <w:r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 E</w:t>
      </w:r>
      <w:r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ducation and skills for the green transition</w:t>
      </w:r>
    </w:p>
    <w:p w14:paraId="34B6CF67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The Role of the Energy Sector in the Green Transition</w:t>
      </w:r>
    </w:p>
    <w:p w14:paraId="34B6CF68" w14:textId="77777777" w:rsidR="0004784E" w:rsidRPr="0004784E" w:rsidRDefault="0004784E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 xml:space="preserve">Green jobs and Green skills </w:t>
      </w:r>
    </w:p>
    <w:p w14:paraId="34B6CF69" w14:textId="5D60185F" w:rsidR="0004784E" w:rsidRPr="009D5F46" w:rsidRDefault="009D5F46" w:rsidP="009D5F46">
      <w:pPr>
        <w:pStyle w:val="TOC1"/>
        <w:spacing w:after="40"/>
        <w:rPr>
          <w:rFonts w:ascii="EC Square Sans Pro" w:hAnsi="EC Square Sans Pro"/>
          <w:b/>
        </w:rPr>
      </w:pPr>
      <w:ins w:id="15" w:author="BARBERO VIGNOLA Giulia (JRC-ISPRA)" w:date="2025-02-04T16:25:00Z">
        <w:r>
          <w:rPr>
            <w:rFonts w:ascii="EC Square Sans Pro" w:hAnsi="EC Square Sans Pro"/>
            <w:b/>
          </w:rPr>
          <w:t>6</w:t>
        </w:r>
      </w:ins>
      <w:del w:id="16" w:author="BARBERO VIGNOLA Giulia (JRC-ISPRA)" w:date="2025-02-04T16:25:00Z">
        <w:r w:rsidR="0004784E" w:rsidRPr="009D5F46" w:rsidDel="009D5F46">
          <w:rPr>
            <w:rFonts w:ascii="EC Square Sans Pro" w:hAnsi="EC Square Sans Pro"/>
            <w:b/>
          </w:rPr>
          <w:delText>.</w:delText>
        </w:r>
      </w:del>
      <w:r w:rsidR="0004784E" w:rsidRPr="009D5F46">
        <w:rPr>
          <w:rFonts w:ascii="EC Square Sans Pro" w:hAnsi="EC Square Sans Pro"/>
          <w:b/>
        </w:rPr>
        <w:t xml:space="preserve"> Financing the green transition</w:t>
      </w:r>
    </w:p>
    <w:p w14:paraId="34B6CF6A" w14:textId="404BAE40" w:rsidR="0004784E" w:rsidRPr="0004784E" w:rsidRDefault="009D5F46" w:rsidP="009D5F46">
      <w:pPr>
        <w:tabs>
          <w:tab w:val="left" w:pos="1276"/>
          <w:tab w:val="right" w:leader="dot" w:pos="9016"/>
        </w:tabs>
        <w:spacing w:before="40" w:after="40" w:line="259" w:lineRule="auto"/>
        <w:ind w:left="567" w:hanging="283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ins w:id="17" w:author="BARBERO VIGNOLA Giulia (JRC-ISPRA)" w:date="2025-02-04T16:25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6</w:t>
        </w:r>
      </w:ins>
      <w:r w:rsidR="0004784E"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 Mobilising private finance</w:t>
      </w:r>
    </w:p>
    <w:p w14:paraId="34B6CF6B" w14:textId="77777777" w:rsidR="0004784E" w:rsidRPr="0004784E" w:rsidRDefault="0004784E" w:rsidP="009D5F46">
      <w:pPr>
        <w:tabs>
          <w:tab w:val="left" w:pos="1276"/>
          <w:tab w:val="right" w:leader="dot" w:pos="9016"/>
        </w:tabs>
        <w:spacing w:before="40" w:after="40" w:line="259" w:lineRule="auto"/>
        <w:ind w:left="567" w:firstLine="142"/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Financing instruments</w:t>
      </w:r>
    </w:p>
    <w:p w14:paraId="34B6CF6C" w14:textId="77777777" w:rsidR="0004784E" w:rsidRPr="0004784E" w:rsidRDefault="0004784E" w:rsidP="009D5F46">
      <w:pPr>
        <w:tabs>
          <w:tab w:val="left" w:pos="1276"/>
          <w:tab w:val="right" w:leader="dot" w:pos="9016"/>
        </w:tabs>
        <w:spacing w:before="40" w:after="40" w:line="259" w:lineRule="auto"/>
        <w:ind w:left="567" w:firstLine="142"/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</w:pPr>
      <w:r w:rsidRPr="0004784E">
        <w:rPr>
          <w:rFonts w:ascii="EC Square Sans Pro" w:eastAsia="Calibri" w:hAnsi="EC Square Sans Pro" w:cs="Times New Roman"/>
          <w:i/>
          <w:noProof/>
          <w:sz w:val="20"/>
          <w:szCs w:val="20"/>
          <w:lang w:val="en-GB" w:eastAsia="en-US"/>
        </w:rPr>
        <w:t>Private sector’s sustainability disclosures</w:t>
      </w:r>
    </w:p>
    <w:p w14:paraId="34B6CF6D" w14:textId="0D9D493F" w:rsidR="0004784E" w:rsidRPr="0004784E" w:rsidRDefault="009D5F46" w:rsidP="009D5F46">
      <w:pPr>
        <w:tabs>
          <w:tab w:val="left" w:pos="1276"/>
          <w:tab w:val="right" w:leader="dot" w:pos="9016"/>
        </w:tabs>
        <w:spacing w:before="40" w:after="40" w:line="259" w:lineRule="auto"/>
        <w:ind w:left="567" w:hanging="283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  <w:ins w:id="18" w:author="BARBERO VIGNOLA Giulia (JRC-ISPRA)" w:date="2025-02-04T16:25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6</w:t>
        </w:r>
      </w:ins>
      <w:r w:rsidR="0004784E" w:rsidRPr="0004784E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.2 Fostering sustainable investments through the next MFF</w:t>
      </w:r>
    </w:p>
    <w:p w14:paraId="34B6CF6E" w14:textId="57A45B53" w:rsidR="00A615D5" w:rsidRPr="00F03E7B" w:rsidRDefault="009D5F46" w:rsidP="00F03E7B">
      <w:pPr>
        <w:pStyle w:val="TOC1"/>
        <w:spacing w:after="40"/>
        <w:rPr>
          <w:rFonts w:ascii="EC Square Sans Pro" w:eastAsiaTheme="minorEastAsia" w:hAnsi="EC Square Sans Pro" w:cstheme="minorBidi"/>
          <w:b/>
          <w:lang w:eastAsia="en-GB"/>
        </w:rPr>
      </w:pPr>
      <w:ins w:id="19" w:author="BARBERO VIGNOLA Giulia (JRC-ISPRA)" w:date="2025-02-04T16:25:00Z">
        <w:r>
          <w:rPr>
            <w:rFonts w:ascii="EC Square Sans Pro" w:hAnsi="EC Square Sans Pro"/>
            <w:b/>
          </w:rPr>
          <w:t>7</w:t>
        </w:r>
      </w:ins>
      <w:del w:id="20" w:author="BARBERO VIGNOLA Giulia (JRC-ISPRA)" w:date="2025-02-04T16:25:00Z">
        <w:r w:rsidR="00A615D5" w:rsidRPr="00F03E7B" w:rsidDel="009D5F46">
          <w:rPr>
            <w:rFonts w:ascii="EC Square Sans Pro" w:eastAsiaTheme="minorEastAsia" w:hAnsi="EC Square Sans Pro" w:cstheme="minorBidi"/>
            <w:b/>
            <w:lang w:eastAsia="en-GB"/>
          </w:rPr>
          <w:tab/>
        </w:r>
      </w:del>
      <w:r w:rsidR="00A615D5" w:rsidRPr="00F03E7B">
        <w:rPr>
          <w:rFonts w:ascii="EC Square Sans Pro" w:hAnsi="EC Square Sans Pro"/>
          <w:b/>
        </w:rPr>
        <w:t>Governance for transformative change</w:t>
      </w:r>
    </w:p>
    <w:p w14:paraId="34B6CF6F" w14:textId="7B61B718" w:rsidR="00A615D5" w:rsidRPr="00A615D5" w:rsidRDefault="009D5F46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21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Multi-level collaboration to orchestrate the implementation of the </w:t>
      </w:r>
      <w:del w:id="22" w:author="BARBERO VIGNOLA Giulia (JRC-ISPRA)" w:date="2025-02-04T16:29:00Z">
        <w:r w:rsidR="00A615D5" w:rsidRPr="00A615D5" w:rsidDel="009D5F46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>European Green Deal</w:delText>
        </w:r>
      </w:del>
      <w:ins w:id="23" w:author="BARBERO VIGNOLA Giulia (JRC-ISPRA)" w:date="2025-02-04T16:29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green transition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 </w:t>
      </w:r>
    </w:p>
    <w:p w14:paraId="34B6CF70" w14:textId="7178F969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24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.1.1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Governance challenges and opportunities </w:t>
      </w:r>
    </w:p>
    <w:p w14:paraId="34B6CF71" w14:textId="06EDF266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25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.1.2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Participation and citizen engagement </w:t>
      </w:r>
    </w:p>
    <w:p w14:paraId="34B6CF72" w14:textId="6EBA0D53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26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.1.3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The role of cities and regions </w:t>
      </w:r>
      <w:del w:id="27" w:author="BARBERO VIGNOLA Giulia (JRC-ISPRA)" w:date="2025-02-04T16:29:00Z">
        <w:r w:rsidR="00A615D5" w:rsidRPr="00A615D5" w:rsidDel="009D5F46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>in the green transition</w:delText>
        </w:r>
      </w:del>
    </w:p>
    <w:p w14:paraId="34B6CF73" w14:textId="669863EA" w:rsidR="00A615D5" w:rsidRPr="00A615D5" w:rsidRDefault="009D5F46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28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.2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Policy cycle  </w:t>
      </w:r>
    </w:p>
    <w:p w14:paraId="34B6CF74" w14:textId="729E21DC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29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.2.1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Anticipation: Megatrends </w:t>
      </w:r>
      <w:del w:id="30" w:author="BARBERO VIGNOLA Giulia (JRC-ISPRA)" w:date="2025-02-04T16:29:00Z">
        <w:r w:rsidR="00A615D5" w:rsidRPr="00A615D5" w:rsidDel="009D5F46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>in EU Green Deal Thematic Areas</w:delText>
        </w:r>
      </w:del>
    </w:p>
    <w:p w14:paraId="34B6CF75" w14:textId="3BA5F88D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31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.2.2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The potential of behavioural insights for policy making</w:t>
      </w:r>
    </w:p>
    <w:p w14:paraId="34B6CF76" w14:textId="72D39FCA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32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.2.3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Ex post assessment to close the policy cycle (What works)</w:t>
      </w:r>
      <w:r w:rsidR="00F03E7B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 xml:space="preserve"> </w:t>
      </w:r>
    </w:p>
    <w:p w14:paraId="34B6CF77" w14:textId="754BE69F" w:rsidR="00A615D5" w:rsidRPr="00A615D5" w:rsidRDefault="009D5F46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33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.3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The international dimension </w:t>
      </w:r>
      <w:del w:id="34" w:author="BARBERO VIGNOLA Giulia (JRC-ISPRA)" w:date="2025-02-04T16:28:00Z">
        <w:r w:rsidR="00A615D5" w:rsidRPr="00A615D5" w:rsidDel="009D5F46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>of the EGD</w:delText>
        </w:r>
      </w:del>
    </w:p>
    <w:p w14:paraId="34B6CF78" w14:textId="1715E211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35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.3.1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 xml:space="preserve">The </w:t>
      </w:r>
      <w:del w:id="36" w:author="BARBERO VIGNOLA Giulia (JRC-ISPRA)" w:date="2025-02-04T16:28:00Z">
        <w:r w:rsidR="00A615D5" w:rsidRPr="00A615D5" w:rsidDel="009D5F46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 xml:space="preserve">EGD </w:delText>
        </w:r>
      </w:del>
      <w:ins w:id="37" w:author="BARBERO VIGNOLA Giulia (JRC-ISPRA)" w:date="2025-02-04T16:28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green transition</w:t>
        </w:r>
        <w:r w:rsidRPr="00A615D5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 xml:space="preserve"> 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as a catalyser for achieving SDGs and Agenda 2030</w:t>
      </w:r>
    </w:p>
    <w:p w14:paraId="34B6CF79" w14:textId="455F447F" w:rsidR="00A615D5" w:rsidRPr="00A615D5" w:rsidRDefault="009D5F46" w:rsidP="00F03E7B">
      <w:pPr>
        <w:tabs>
          <w:tab w:val="left" w:pos="1276"/>
          <w:tab w:val="right" w:leader="dot" w:pos="9016"/>
        </w:tabs>
        <w:spacing w:before="40" w:after="40" w:line="259" w:lineRule="auto"/>
        <w:ind w:left="567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38" w:author="BARBERO VIGNOLA Giulia (JRC-ISPRA)" w:date="2025-02-04T16:27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.3.2</w:t>
      </w:r>
      <w:r w:rsidR="00A615D5" w:rsidRPr="00A615D5"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  <w:tab/>
      </w:r>
      <w:r w:rsidR="00A615D5"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International collaboration on the global challenges</w:t>
      </w:r>
    </w:p>
    <w:p w14:paraId="34B6CF7A" w14:textId="3B5CE008" w:rsidR="00A615D5" w:rsidRPr="00A615D5" w:rsidDel="00F03E7B" w:rsidRDefault="009D5F46" w:rsidP="00F03E7B">
      <w:pPr>
        <w:tabs>
          <w:tab w:val="left" w:pos="709"/>
          <w:tab w:val="right" w:leader="dot" w:pos="9016"/>
        </w:tabs>
        <w:spacing w:before="40" w:after="40" w:line="259" w:lineRule="auto"/>
        <w:ind w:left="284"/>
        <w:rPr>
          <w:del w:id="39" w:author="BARBERO VIGNOLA Giulia (JRC-ISPRA)" w:date="2025-01-28T14:42:00Z"/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ins w:id="40" w:author="BARBERO VIGNOLA Giulia (JRC-ISPRA)" w:date="2025-02-04T16:28:00Z">
        <w:r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t>7</w:t>
        </w:r>
      </w:ins>
      <w:del w:id="41" w:author="BARBERO VIGNOLA Giulia (JRC-ISPRA)" w:date="2025-01-28T14:42:00Z">
        <w:r w:rsidR="00A615D5" w:rsidRPr="00A615D5" w:rsidDel="00F03E7B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>.4</w:delText>
        </w:r>
        <w:r w:rsidR="00A615D5" w:rsidRPr="00A615D5" w:rsidDel="00F03E7B">
          <w:rPr>
            <w:rFonts w:ascii="EC Square Sans Pro" w:eastAsiaTheme="minorEastAsia" w:hAnsi="EC Square Sans Pro" w:cstheme="minorBidi"/>
            <w:noProof/>
            <w:sz w:val="20"/>
            <w:szCs w:val="20"/>
            <w:lang w:val="en-GB" w:eastAsia="en-GB"/>
          </w:rPr>
          <w:tab/>
        </w:r>
        <w:r w:rsidR="00A615D5" w:rsidRPr="00A615D5" w:rsidDel="00F03E7B">
          <w:rPr>
            <w:rFonts w:ascii="EC Square Sans Pro" w:eastAsia="Calibri" w:hAnsi="EC Square Sans Pro" w:cs="Times New Roman"/>
            <w:noProof/>
            <w:sz w:val="20"/>
            <w:szCs w:val="20"/>
            <w:lang w:val="en-GB" w:eastAsia="en-US"/>
          </w:rPr>
          <w:delText xml:space="preserve">Better data for policymaking </w:delText>
        </w:r>
      </w:del>
    </w:p>
    <w:p w14:paraId="34B6CF7B" w14:textId="77777777" w:rsidR="00F03E7B" w:rsidRDefault="00F03E7B" w:rsidP="00F03E7B">
      <w:pPr>
        <w:tabs>
          <w:tab w:val="left" w:pos="284"/>
          <w:tab w:val="right" w:leader="dot" w:pos="9016"/>
        </w:tabs>
        <w:spacing w:before="40" w:after="40" w:line="259" w:lineRule="auto"/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</w:pPr>
    </w:p>
    <w:p w14:paraId="34B6CF7C" w14:textId="77777777" w:rsidR="00A615D5" w:rsidRPr="00033C3A" w:rsidRDefault="00A615D5" w:rsidP="00F02749">
      <w:pPr>
        <w:tabs>
          <w:tab w:val="left" w:pos="284"/>
          <w:tab w:val="right" w:leader="dot" w:pos="9016"/>
        </w:tabs>
        <w:spacing w:before="40" w:after="40" w:line="259" w:lineRule="auto"/>
        <w:rPr>
          <w:rFonts w:ascii="EC Square Sans Pro" w:eastAsiaTheme="minorEastAsia" w:hAnsi="EC Square Sans Pro" w:cstheme="minorBidi"/>
          <w:noProof/>
          <w:sz w:val="20"/>
          <w:szCs w:val="20"/>
          <w:lang w:val="en-GB" w:eastAsia="en-GB"/>
        </w:rPr>
      </w:pPr>
      <w:r w:rsidRPr="00A615D5">
        <w:rPr>
          <w:rFonts w:ascii="EC Square Sans Pro" w:eastAsia="Calibri" w:hAnsi="EC Square Sans Pro" w:cs="Times New Roman"/>
          <w:noProof/>
          <w:sz w:val="20"/>
          <w:szCs w:val="20"/>
          <w:lang w:val="en-GB" w:eastAsia="en-US"/>
        </w:rPr>
        <w:t>References</w:t>
      </w:r>
    </w:p>
    <w:sectPr w:rsidR="00A615D5" w:rsidRPr="00033C3A" w:rsidSect="00F02749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ERREIRO MIGUEL Mecia (JRC-SEVILLA)" w:date="2025-01-30T10:01:00Z" w:initials="GMM(">
    <w:p w14:paraId="67FE99C2" w14:textId="3AA93A80" w:rsidR="00927D31" w:rsidRPr="009D5F46" w:rsidRDefault="00927D3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936B28" w:rsidRPr="009D5F46">
        <w:rPr>
          <w:sz w:val="18"/>
          <w:lang w:val="en-GB"/>
        </w:rPr>
        <w:t xml:space="preserve">I think we can remove this, if the title is setting the scene…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FE99C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 Square Sans Pro">
    <w:panose1 w:val="020B0506040000020004"/>
    <w:charset w:val="00"/>
    <w:family w:val="swiss"/>
    <w:pitch w:val="variable"/>
    <w:sig w:usb0="20000287" w:usb1="00000001" w:usb2="00000000" w:usb3="00000000" w:csb0="0000019F" w:csb1="00000000"/>
  </w:font>
  <w:font w:name="EC Square Sans Cond Pro">
    <w:panose1 w:val="020B0506040000020004"/>
    <w:charset w:val="00"/>
    <w:family w:val="swiss"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RBERO VIGNOLA Giulia (JRC-ISPRA)">
    <w15:presenceInfo w15:providerId="AD" w15:userId="S-1-5-21-1606980848-2025429265-839522115-1150007"/>
  </w15:person>
  <w15:person w15:author="GUERREIRO MIGUEL Mecia (JRC-SEVILLA)">
    <w15:presenceInfo w15:providerId="AD" w15:userId="S-1-5-21-1606980848-2025429265-839522115-14859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38"/>
    <w:rsid w:val="00033C3A"/>
    <w:rsid w:val="0004784E"/>
    <w:rsid w:val="003120A2"/>
    <w:rsid w:val="006B2900"/>
    <w:rsid w:val="00927D31"/>
    <w:rsid w:val="00936B28"/>
    <w:rsid w:val="009D5F46"/>
    <w:rsid w:val="009F07F5"/>
    <w:rsid w:val="00A615D5"/>
    <w:rsid w:val="00B55DA9"/>
    <w:rsid w:val="00BF2F38"/>
    <w:rsid w:val="00F02749"/>
    <w:rsid w:val="00F03E7B"/>
    <w:rsid w:val="00FD5F79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CF1F"/>
  <w15:chartTrackingRefBased/>
  <w15:docId w15:val="{E0B350A0-AD91-4EE8-B658-82881258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84E"/>
    <w:pPr>
      <w:spacing w:after="0" w:line="276" w:lineRule="auto"/>
    </w:pPr>
    <w:rPr>
      <w:rFonts w:ascii="Arial" w:eastAsia="Arial" w:hAnsi="Arial" w:cs="Arial"/>
      <w:lang w:val="it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C3A"/>
    <w:rPr>
      <w:color w:val="0563C1" w:themeColor="hyperlink"/>
      <w:u w:val="single"/>
    </w:rPr>
  </w:style>
  <w:style w:type="paragraph" w:customStyle="1" w:styleId="JRCText">
    <w:name w:val="JRC_Text"/>
    <w:basedOn w:val="Normal"/>
    <w:link w:val="JRCTextZchn"/>
    <w:uiPriority w:val="1"/>
    <w:qFormat/>
    <w:rsid w:val="00033C3A"/>
    <w:pPr>
      <w:spacing w:before="120" w:after="120" w:line="259" w:lineRule="auto"/>
      <w:jc w:val="both"/>
    </w:pPr>
    <w:rPr>
      <w:rFonts w:ascii="EC Square Sans Pro" w:eastAsia="Calibri" w:hAnsi="EC Square Sans Pro" w:cs="Times New Roman"/>
      <w:sz w:val="20"/>
      <w:szCs w:val="20"/>
      <w:lang w:val="en-GB" w:eastAsia="en-US"/>
    </w:rPr>
  </w:style>
  <w:style w:type="paragraph" w:styleId="TOC1">
    <w:name w:val="toc 1"/>
    <w:basedOn w:val="Normal"/>
    <w:next w:val="Normal"/>
    <w:uiPriority w:val="39"/>
    <w:unhideWhenUsed/>
    <w:rsid w:val="00033C3A"/>
    <w:pPr>
      <w:tabs>
        <w:tab w:val="left" w:pos="284"/>
        <w:tab w:val="right" w:leader="dot" w:pos="9016"/>
      </w:tabs>
      <w:spacing w:before="120" w:after="100" w:line="259" w:lineRule="auto"/>
    </w:pPr>
    <w:rPr>
      <w:rFonts w:ascii="EC Square Sans Cond Pro" w:eastAsia="Calibri" w:hAnsi="EC Square Sans Cond Pro" w:cs="Times New Roman"/>
      <w:noProof/>
      <w:sz w:val="20"/>
      <w:szCs w:val="20"/>
      <w:lang w:val="en-GB" w:eastAsia="en-US"/>
    </w:rPr>
  </w:style>
  <w:style w:type="paragraph" w:styleId="TOC2">
    <w:name w:val="toc 2"/>
    <w:basedOn w:val="Normal"/>
    <w:next w:val="Normal"/>
    <w:uiPriority w:val="39"/>
    <w:unhideWhenUsed/>
    <w:rsid w:val="00033C3A"/>
    <w:pPr>
      <w:tabs>
        <w:tab w:val="left" w:pos="709"/>
        <w:tab w:val="right" w:leader="dot" w:pos="9016"/>
      </w:tabs>
      <w:spacing w:before="120" w:after="100" w:line="259" w:lineRule="auto"/>
      <w:ind w:left="284"/>
    </w:pPr>
    <w:rPr>
      <w:rFonts w:ascii="EC Square Sans Cond Pro" w:eastAsia="Calibri" w:hAnsi="EC Square Sans Cond Pro" w:cs="Times New Roman"/>
      <w:noProof/>
      <w:sz w:val="20"/>
      <w:szCs w:val="20"/>
      <w:lang w:val="en-GB" w:eastAsia="en-US"/>
    </w:rPr>
  </w:style>
  <w:style w:type="character" w:customStyle="1" w:styleId="JRCTextZchn">
    <w:name w:val="JRC_Text Zchn"/>
    <w:basedOn w:val="DefaultParagraphFont"/>
    <w:link w:val="JRCText"/>
    <w:uiPriority w:val="1"/>
    <w:qFormat/>
    <w:locked/>
    <w:rsid w:val="00033C3A"/>
    <w:rPr>
      <w:rFonts w:ascii="EC Square Sans Pro" w:eastAsia="Calibri" w:hAnsi="EC Square Sans Pro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03E7B"/>
    <w:pPr>
      <w:tabs>
        <w:tab w:val="left" w:pos="993"/>
        <w:tab w:val="right" w:leader="dot" w:pos="9019"/>
      </w:tabs>
      <w:spacing w:before="40" w:after="40"/>
      <w:ind w:left="440"/>
    </w:pPr>
    <w:rPr>
      <w:rFonts w:ascii="EC Square Sans Pro" w:hAnsi="EC Square Sans Pro"/>
      <w:i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4E"/>
    <w:rPr>
      <w:rFonts w:ascii="Segoe UI" w:eastAsia="Arial" w:hAnsi="Segoe UI" w:cs="Segoe UI"/>
      <w:sz w:val="18"/>
      <w:szCs w:val="18"/>
      <w:lang w:val="it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27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D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D31"/>
    <w:rPr>
      <w:rFonts w:ascii="Arial" w:eastAsia="Arial" w:hAnsi="Arial" w:cs="Arial"/>
      <w:sz w:val="20"/>
      <w:szCs w:val="20"/>
      <w:lang w:val="it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D31"/>
    <w:rPr>
      <w:rFonts w:ascii="Arial" w:eastAsia="Arial" w:hAnsi="Arial" w:cs="Arial"/>
      <w:b/>
      <w:bCs/>
      <w:sz w:val="20"/>
      <w:szCs w:val="20"/>
      <w:lang w:val="i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C8F977FFF614BBCB6E7F0B2182B16" ma:contentTypeVersion="13" ma:contentTypeDescription="Create a new document." ma:contentTypeScope="" ma:versionID="9145a283cb84d31efd968f4d8f4ed09f">
  <xsd:schema xmlns:xsd="http://www.w3.org/2001/XMLSchema" xmlns:xs="http://www.w3.org/2001/XMLSchema" xmlns:p="http://schemas.microsoft.com/office/2006/metadata/properties" xmlns:ns2="189f68d6-b300-487d-ba76-b41225ee5e69" xmlns:ns3="f10e3298-64ea-4e10-9051-34cf7ba13039" targetNamespace="http://schemas.microsoft.com/office/2006/metadata/properties" ma:root="true" ma:fieldsID="b8e7487caa8946f7e71d796156c13a92" ns2:_="" ns3:_="">
    <xsd:import namespace="189f68d6-b300-487d-ba76-b41225ee5e69"/>
    <xsd:import namespace="f10e3298-64ea-4e10-9051-34cf7ba130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9f68d6-b300-487d-ba76-b41225ee5e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e3298-64ea-4e10-9051-34cf7ba13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89f68d6-b300-487d-ba76-b41225ee5e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C08C5D-7832-48B6-9E5D-CC531D64B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9f68d6-b300-487d-ba76-b41225ee5e69"/>
    <ds:schemaRef ds:uri="f10e3298-64ea-4e10-9051-34cf7ba13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4E779-27C7-4F56-BE90-487C9790E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A9BCD-A5D1-4823-A47D-1C759565ACF4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189f68d6-b300-487d-ba76-b41225ee5e69"/>
    <ds:schemaRef ds:uri="http://purl.org/dc/terms/"/>
    <ds:schemaRef ds:uri="http://schemas.microsoft.com/office/infopath/2007/PartnerControls"/>
    <ds:schemaRef ds:uri="f10e3298-64ea-4e10-9051-34cf7ba1303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BARBERO VIGNOLA Giulia (JRC-ISPRA)</dc:creator>
  <cp:keywords/>
  <dc:description/>
  <cp:lastModifiedBy>BARBERO VIGNOLA Giulia (JRC-ISPRA)</cp:lastModifiedBy>
  <cp:revision>7</cp:revision>
  <dcterms:created xsi:type="dcterms:W3CDTF">2025-01-28T12:46:00Z</dcterms:created>
  <dcterms:modified xsi:type="dcterms:W3CDTF">2025-02-04T15:30:00Z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0x01010019DC8F977FFF614BBCB6E7F0B2182B16</vt:lpwstr>
  </property>
  <property fmtid="{D5CDD505-2E9C-101B-9397-08002B2CF9AE}" pid="3" name="MediaServiceImageTags">
    <vt:lpwstr/>
  </property>
</Properties>
</file>