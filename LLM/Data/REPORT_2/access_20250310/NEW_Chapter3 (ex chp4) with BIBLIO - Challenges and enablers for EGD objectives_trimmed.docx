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EC Square Sans Pro" w:hAnsi="EC Square Sans Pro"/>
        </w:rPr>
        <w:id w:val="653902825"/>
        <w:docPartObj>
          <w:docPartGallery w:val="Table of Contents"/>
          <w:docPartUnique/>
        </w:docPartObj>
      </w:sdtPr>
      <w:sdtEndPr/>
      <w:sdtContent>
        <w:p w14:paraId="5241C983" w14:textId="3347FD06" w:rsidR="00833EEC" w:rsidRDefault="5598A8C4">
          <w:pPr>
            <w:pStyle w:val="TOC1"/>
            <w:rPr>
              <w:rFonts w:asciiTheme="minorHAnsi" w:eastAsiaTheme="minorEastAsia" w:hAnsiTheme="minorHAnsi" w:cstheme="minorBidi"/>
              <w:sz w:val="22"/>
              <w:szCs w:val="22"/>
              <w:lang w:eastAsia="en-GB"/>
            </w:rPr>
          </w:pPr>
          <w:r w:rsidRPr="00810776">
            <w:rPr>
              <w:rFonts w:ascii="EC Square Sans Pro" w:hAnsi="EC Square Sans Pro"/>
            </w:rPr>
            <w:fldChar w:fldCharType="begin"/>
          </w:r>
          <w:r w:rsidR="00255840" w:rsidRPr="00810776">
            <w:rPr>
              <w:rFonts w:ascii="EC Square Sans Pro" w:hAnsi="EC Square Sans Pro"/>
            </w:rPr>
            <w:instrText>TOC \o "1-3" \z \u \h</w:instrText>
          </w:r>
          <w:r w:rsidRPr="00810776">
            <w:rPr>
              <w:rFonts w:ascii="EC Square Sans Pro" w:hAnsi="EC Square Sans Pro"/>
            </w:rPr>
            <w:fldChar w:fldCharType="separate"/>
          </w:r>
          <w:hyperlink w:anchor="_Toc190708584" w:history="1">
            <w:r w:rsidR="00833EEC" w:rsidRPr="00194F5E">
              <w:rPr>
                <w:rStyle w:val="Hyperlink"/>
              </w:rPr>
              <w:t xml:space="preserve">3. Challenges and enablers for EGD objectives </w:t>
            </w:r>
            <w:r w:rsidR="00833EEC">
              <w:rPr>
                <w:webHidden/>
              </w:rPr>
              <w:tab/>
            </w:r>
            <w:r w:rsidR="00833EEC">
              <w:rPr>
                <w:webHidden/>
              </w:rPr>
              <w:fldChar w:fldCharType="begin"/>
            </w:r>
            <w:r w:rsidR="00833EEC">
              <w:rPr>
                <w:webHidden/>
              </w:rPr>
              <w:instrText xml:space="preserve"> PAGEREF _Toc190708584 \h </w:instrText>
            </w:r>
            <w:r w:rsidR="00833EEC">
              <w:rPr>
                <w:webHidden/>
              </w:rPr>
            </w:r>
            <w:r w:rsidR="00833EEC">
              <w:rPr>
                <w:webHidden/>
              </w:rPr>
              <w:fldChar w:fldCharType="separate"/>
            </w:r>
            <w:r w:rsidR="00833EEC">
              <w:rPr>
                <w:webHidden/>
              </w:rPr>
              <w:t>3</w:t>
            </w:r>
            <w:r w:rsidR="00833EEC">
              <w:rPr>
                <w:webHidden/>
              </w:rPr>
              <w:fldChar w:fldCharType="end"/>
            </w:r>
          </w:hyperlink>
        </w:p>
        <w:p w14:paraId="40DC750A" w14:textId="555A119E" w:rsidR="00833EEC" w:rsidRDefault="00F7206E">
          <w:pPr>
            <w:pStyle w:val="TOC2"/>
            <w:rPr>
              <w:rFonts w:asciiTheme="minorHAnsi" w:eastAsiaTheme="minorEastAsia" w:hAnsiTheme="minorHAnsi" w:cstheme="minorBidi"/>
              <w:sz w:val="22"/>
              <w:szCs w:val="22"/>
              <w:lang w:eastAsia="en-GB"/>
            </w:rPr>
          </w:pPr>
          <w:hyperlink w:anchor="_Toc190708585" w:history="1">
            <w:r w:rsidR="00833EEC" w:rsidRPr="00194F5E">
              <w:rPr>
                <w:rStyle w:val="Hyperlink"/>
              </w:rPr>
              <w:t>3.1 Climate ambition</w:t>
            </w:r>
            <w:r w:rsidR="00833EEC">
              <w:rPr>
                <w:webHidden/>
              </w:rPr>
              <w:tab/>
            </w:r>
            <w:r w:rsidR="00833EEC">
              <w:rPr>
                <w:webHidden/>
              </w:rPr>
              <w:fldChar w:fldCharType="begin"/>
            </w:r>
            <w:r w:rsidR="00833EEC">
              <w:rPr>
                <w:webHidden/>
              </w:rPr>
              <w:instrText xml:space="preserve"> PAGEREF _Toc190708585 \h </w:instrText>
            </w:r>
            <w:r w:rsidR="00833EEC">
              <w:rPr>
                <w:webHidden/>
              </w:rPr>
            </w:r>
            <w:r w:rsidR="00833EEC">
              <w:rPr>
                <w:webHidden/>
              </w:rPr>
              <w:fldChar w:fldCharType="separate"/>
            </w:r>
            <w:r w:rsidR="00833EEC">
              <w:rPr>
                <w:webHidden/>
              </w:rPr>
              <w:t>4</w:t>
            </w:r>
            <w:r w:rsidR="00833EEC">
              <w:rPr>
                <w:webHidden/>
              </w:rPr>
              <w:fldChar w:fldCharType="end"/>
            </w:r>
          </w:hyperlink>
        </w:p>
        <w:p w14:paraId="6482E14A" w14:textId="61C6042E" w:rsidR="00833EEC" w:rsidRDefault="00F7206E">
          <w:pPr>
            <w:pStyle w:val="TOC3"/>
            <w:rPr>
              <w:rFonts w:asciiTheme="minorHAnsi" w:eastAsiaTheme="minorEastAsia" w:hAnsiTheme="minorHAnsi" w:cstheme="minorBidi"/>
              <w:sz w:val="22"/>
              <w:szCs w:val="22"/>
              <w:lang w:eastAsia="en-GB"/>
            </w:rPr>
          </w:pPr>
          <w:hyperlink w:anchor="_Toc190708586" w:history="1">
            <w:r w:rsidR="00833EEC" w:rsidRPr="00194F5E">
              <w:rPr>
                <w:rStyle w:val="Hyperlink"/>
              </w:rPr>
              <w:t>3.1.1 Reducing the Greenhouse Gas emissions</w:t>
            </w:r>
            <w:r w:rsidR="00833EEC">
              <w:rPr>
                <w:webHidden/>
              </w:rPr>
              <w:tab/>
            </w:r>
            <w:r w:rsidR="00833EEC">
              <w:rPr>
                <w:webHidden/>
              </w:rPr>
              <w:fldChar w:fldCharType="begin"/>
            </w:r>
            <w:r w:rsidR="00833EEC">
              <w:rPr>
                <w:webHidden/>
              </w:rPr>
              <w:instrText xml:space="preserve"> PAGEREF _Toc190708586 \h </w:instrText>
            </w:r>
            <w:r w:rsidR="00833EEC">
              <w:rPr>
                <w:webHidden/>
              </w:rPr>
            </w:r>
            <w:r w:rsidR="00833EEC">
              <w:rPr>
                <w:webHidden/>
              </w:rPr>
              <w:fldChar w:fldCharType="separate"/>
            </w:r>
            <w:r w:rsidR="00833EEC">
              <w:rPr>
                <w:webHidden/>
              </w:rPr>
              <w:t>4</w:t>
            </w:r>
            <w:r w:rsidR="00833EEC">
              <w:rPr>
                <w:webHidden/>
              </w:rPr>
              <w:fldChar w:fldCharType="end"/>
            </w:r>
          </w:hyperlink>
        </w:p>
        <w:p w14:paraId="0C09B9DD" w14:textId="6B0BB57F" w:rsidR="00833EEC" w:rsidRDefault="00F7206E">
          <w:pPr>
            <w:pStyle w:val="TOC3"/>
            <w:rPr>
              <w:rFonts w:asciiTheme="minorHAnsi" w:eastAsiaTheme="minorEastAsia" w:hAnsiTheme="minorHAnsi" w:cstheme="minorBidi"/>
              <w:sz w:val="22"/>
              <w:szCs w:val="22"/>
              <w:lang w:eastAsia="en-GB"/>
            </w:rPr>
          </w:pPr>
          <w:hyperlink w:anchor="_Toc190708587" w:history="1">
            <w:r w:rsidR="00833EEC" w:rsidRPr="00194F5E">
              <w:rPr>
                <w:rStyle w:val="Hyperlink"/>
              </w:rPr>
              <w:t>3.1.2 Leveraging the carbon sink of the LULUCF and agriculture sectors</w:t>
            </w:r>
            <w:r w:rsidR="00833EEC">
              <w:rPr>
                <w:webHidden/>
              </w:rPr>
              <w:tab/>
            </w:r>
            <w:r w:rsidR="00833EEC">
              <w:rPr>
                <w:webHidden/>
              </w:rPr>
              <w:fldChar w:fldCharType="begin"/>
            </w:r>
            <w:r w:rsidR="00833EEC">
              <w:rPr>
                <w:webHidden/>
              </w:rPr>
              <w:instrText xml:space="preserve"> PAGEREF _Toc190708587 \h </w:instrText>
            </w:r>
            <w:r w:rsidR="00833EEC">
              <w:rPr>
                <w:webHidden/>
              </w:rPr>
            </w:r>
            <w:r w:rsidR="00833EEC">
              <w:rPr>
                <w:webHidden/>
              </w:rPr>
              <w:fldChar w:fldCharType="separate"/>
            </w:r>
            <w:r w:rsidR="00833EEC">
              <w:rPr>
                <w:webHidden/>
              </w:rPr>
              <w:t>7</w:t>
            </w:r>
            <w:r w:rsidR="00833EEC">
              <w:rPr>
                <w:webHidden/>
              </w:rPr>
              <w:fldChar w:fldCharType="end"/>
            </w:r>
          </w:hyperlink>
        </w:p>
        <w:p w14:paraId="6C2C0EED" w14:textId="6E4E3D0E" w:rsidR="00833EEC" w:rsidRDefault="00F7206E">
          <w:pPr>
            <w:pStyle w:val="TOC3"/>
            <w:rPr>
              <w:rFonts w:asciiTheme="minorHAnsi" w:eastAsiaTheme="minorEastAsia" w:hAnsiTheme="minorHAnsi" w:cstheme="minorBidi"/>
              <w:sz w:val="22"/>
              <w:szCs w:val="22"/>
              <w:lang w:eastAsia="en-GB"/>
            </w:rPr>
          </w:pPr>
          <w:hyperlink w:anchor="_Toc190708588" w:history="1">
            <w:r w:rsidR="00833EEC" w:rsidRPr="00194F5E">
              <w:rPr>
                <w:rStyle w:val="Hyperlink"/>
                <w:lang w:eastAsia="en-GB"/>
              </w:rPr>
              <w:t>3.1.3 Climate Adaptation and Resilience in the European Union</w:t>
            </w:r>
            <w:r w:rsidR="00833EEC">
              <w:rPr>
                <w:webHidden/>
              </w:rPr>
              <w:tab/>
            </w:r>
            <w:r w:rsidR="00833EEC">
              <w:rPr>
                <w:webHidden/>
              </w:rPr>
              <w:fldChar w:fldCharType="begin"/>
            </w:r>
            <w:r w:rsidR="00833EEC">
              <w:rPr>
                <w:webHidden/>
              </w:rPr>
              <w:instrText xml:space="preserve"> PAGEREF _Toc190708588 \h </w:instrText>
            </w:r>
            <w:r w:rsidR="00833EEC">
              <w:rPr>
                <w:webHidden/>
              </w:rPr>
            </w:r>
            <w:r w:rsidR="00833EEC">
              <w:rPr>
                <w:webHidden/>
              </w:rPr>
              <w:fldChar w:fldCharType="separate"/>
            </w:r>
            <w:r w:rsidR="00833EEC">
              <w:rPr>
                <w:webHidden/>
              </w:rPr>
              <w:t>9</w:t>
            </w:r>
            <w:r w:rsidR="00833EEC">
              <w:rPr>
                <w:webHidden/>
              </w:rPr>
              <w:fldChar w:fldCharType="end"/>
            </w:r>
          </w:hyperlink>
        </w:p>
        <w:p w14:paraId="71458A6A" w14:textId="410FCC1B" w:rsidR="00833EEC" w:rsidRDefault="00F7206E">
          <w:pPr>
            <w:pStyle w:val="TOC2"/>
            <w:rPr>
              <w:rFonts w:asciiTheme="minorHAnsi" w:eastAsiaTheme="minorEastAsia" w:hAnsiTheme="minorHAnsi" w:cstheme="minorBidi"/>
              <w:sz w:val="22"/>
              <w:szCs w:val="22"/>
              <w:lang w:eastAsia="en-GB"/>
            </w:rPr>
          </w:pPr>
          <w:hyperlink w:anchor="_Toc190708589" w:history="1">
            <w:r w:rsidR="00833EEC" w:rsidRPr="00194F5E">
              <w:rPr>
                <w:rStyle w:val="Hyperlink"/>
              </w:rPr>
              <w:t>3.2 Clean, affordable and secure energy</w:t>
            </w:r>
            <w:r w:rsidR="00833EEC">
              <w:rPr>
                <w:webHidden/>
              </w:rPr>
              <w:tab/>
            </w:r>
            <w:r w:rsidR="00833EEC">
              <w:rPr>
                <w:webHidden/>
              </w:rPr>
              <w:fldChar w:fldCharType="begin"/>
            </w:r>
            <w:r w:rsidR="00833EEC">
              <w:rPr>
                <w:webHidden/>
              </w:rPr>
              <w:instrText xml:space="preserve"> PAGEREF _Toc190708589 \h </w:instrText>
            </w:r>
            <w:r w:rsidR="00833EEC">
              <w:rPr>
                <w:webHidden/>
              </w:rPr>
            </w:r>
            <w:r w:rsidR="00833EEC">
              <w:rPr>
                <w:webHidden/>
              </w:rPr>
              <w:fldChar w:fldCharType="separate"/>
            </w:r>
            <w:r w:rsidR="00833EEC">
              <w:rPr>
                <w:webHidden/>
              </w:rPr>
              <w:t>12</w:t>
            </w:r>
            <w:r w:rsidR="00833EEC">
              <w:rPr>
                <w:webHidden/>
              </w:rPr>
              <w:fldChar w:fldCharType="end"/>
            </w:r>
          </w:hyperlink>
        </w:p>
        <w:p w14:paraId="13DBE924" w14:textId="1A44A5D2" w:rsidR="00833EEC" w:rsidRDefault="00F7206E">
          <w:pPr>
            <w:pStyle w:val="TOC3"/>
            <w:rPr>
              <w:rFonts w:asciiTheme="minorHAnsi" w:eastAsiaTheme="minorEastAsia" w:hAnsiTheme="minorHAnsi" w:cstheme="minorBidi"/>
              <w:sz w:val="22"/>
              <w:szCs w:val="22"/>
              <w:lang w:eastAsia="en-GB"/>
            </w:rPr>
          </w:pPr>
          <w:hyperlink w:anchor="_Toc190708590" w:history="1">
            <w:r w:rsidR="00833EEC" w:rsidRPr="00194F5E">
              <w:rPr>
                <w:rStyle w:val="Hyperlink"/>
                <w:rFonts w:eastAsia="Calibri Light"/>
              </w:rPr>
              <w:t>3.2.1 Solar</w:t>
            </w:r>
            <w:r w:rsidR="00833EEC">
              <w:rPr>
                <w:webHidden/>
              </w:rPr>
              <w:tab/>
            </w:r>
            <w:r w:rsidR="00833EEC">
              <w:rPr>
                <w:webHidden/>
              </w:rPr>
              <w:fldChar w:fldCharType="begin"/>
            </w:r>
            <w:r w:rsidR="00833EEC">
              <w:rPr>
                <w:webHidden/>
              </w:rPr>
              <w:instrText xml:space="preserve"> PAGEREF _Toc190708590 \h </w:instrText>
            </w:r>
            <w:r w:rsidR="00833EEC">
              <w:rPr>
                <w:webHidden/>
              </w:rPr>
            </w:r>
            <w:r w:rsidR="00833EEC">
              <w:rPr>
                <w:webHidden/>
              </w:rPr>
              <w:fldChar w:fldCharType="separate"/>
            </w:r>
            <w:r w:rsidR="00833EEC">
              <w:rPr>
                <w:webHidden/>
              </w:rPr>
              <w:t>12</w:t>
            </w:r>
            <w:r w:rsidR="00833EEC">
              <w:rPr>
                <w:webHidden/>
              </w:rPr>
              <w:fldChar w:fldCharType="end"/>
            </w:r>
          </w:hyperlink>
        </w:p>
        <w:p w14:paraId="768BBB74" w14:textId="2CB31EE6" w:rsidR="00833EEC" w:rsidRDefault="00F7206E">
          <w:pPr>
            <w:pStyle w:val="TOC3"/>
            <w:rPr>
              <w:rFonts w:asciiTheme="minorHAnsi" w:eastAsiaTheme="minorEastAsia" w:hAnsiTheme="minorHAnsi" w:cstheme="minorBidi"/>
              <w:sz w:val="22"/>
              <w:szCs w:val="22"/>
              <w:lang w:eastAsia="en-GB"/>
            </w:rPr>
          </w:pPr>
          <w:hyperlink w:anchor="_Toc190708591" w:history="1">
            <w:r w:rsidR="00833EEC" w:rsidRPr="00194F5E">
              <w:rPr>
                <w:rStyle w:val="Hyperlink"/>
                <w:rFonts w:eastAsia="Calibri Light"/>
              </w:rPr>
              <w:t>3.2.2 Wind, ocean, offshore</w:t>
            </w:r>
            <w:r w:rsidR="00833EEC">
              <w:rPr>
                <w:webHidden/>
              </w:rPr>
              <w:tab/>
            </w:r>
            <w:r w:rsidR="00833EEC">
              <w:rPr>
                <w:webHidden/>
              </w:rPr>
              <w:fldChar w:fldCharType="begin"/>
            </w:r>
            <w:r w:rsidR="00833EEC">
              <w:rPr>
                <w:webHidden/>
              </w:rPr>
              <w:instrText xml:space="preserve"> PAGEREF _Toc190708591 \h </w:instrText>
            </w:r>
            <w:r w:rsidR="00833EEC">
              <w:rPr>
                <w:webHidden/>
              </w:rPr>
            </w:r>
            <w:r w:rsidR="00833EEC">
              <w:rPr>
                <w:webHidden/>
              </w:rPr>
              <w:fldChar w:fldCharType="separate"/>
            </w:r>
            <w:r w:rsidR="00833EEC">
              <w:rPr>
                <w:webHidden/>
              </w:rPr>
              <w:t>13</w:t>
            </w:r>
            <w:r w:rsidR="00833EEC">
              <w:rPr>
                <w:webHidden/>
              </w:rPr>
              <w:fldChar w:fldCharType="end"/>
            </w:r>
          </w:hyperlink>
        </w:p>
        <w:p w14:paraId="69A345E0" w14:textId="1CC2BD3B" w:rsidR="00833EEC" w:rsidRDefault="00F7206E">
          <w:pPr>
            <w:pStyle w:val="TOC3"/>
            <w:rPr>
              <w:rFonts w:asciiTheme="minorHAnsi" w:eastAsiaTheme="minorEastAsia" w:hAnsiTheme="minorHAnsi" w:cstheme="minorBidi"/>
              <w:sz w:val="22"/>
              <w:szCs w:val="22"/>
              <w:lang w:eastAsia="en-GB"/>
            </w:rPr>
          </w:pPr>
          <w:hyperlink w:anchor="_Toc190708592" w:history="1">
            <w:r w:rsidR="00833EEC" w:rsidRPr="00194F5E">
              <w:rPr>
                <w:rStyle w:val="Hyperlink"/>
                <w:rFonts w:eastAsia="Calibri Light"/>
              </w:rPr>
              <w:t>3.2.3 Renewable Hydrogen</w:t>
            </w:r>
            <w:r w:rsidR="00833EEC">
              <w:rPr>
                <w:webHidden/>
              </w:rPr>
              <w:tab/>
            </w:r>
            <w:r w:rsidR="00833EEC">
              <w:rPr>
                <w:webHidden/>
              </w:rPr>
              <w:fldChar w:fldCharType="begin"/>
            </w:r>
            <w:r w:rsidR="00833EEC">
              <w:rPr>
                <w:webHidden/>
              </w:rPr>
              <w:instrText xml:space="preserve"> PAGEREF _Toc190708592 \h </w:instrText>
            </w:r>
            <w:r w:rsidR="00833EEC">
              <w:rPr>
                <w:webHidden/>
              </w:rPr>
            </w:r>
            <w:r w:rsidR="00833EEC">
              <w:rPr>
                <w:webHidden/>
              </w:rPr>
              <w:fldChar w:fldCharType="separate"/>
            </w:r>
            <w:r w:rsidR="00833EEC">
              <w:rPr>
                <w:webHidden/>
              </w:rPr>
              <w:t>14</w:t>
            </w:r>
            <w:r w:rsidR="00833EEC">
              <w:rPr>
                <w:webHidden/>
              </w:rPr>
              <w:fldChar w:fldCharType="end"/>
            </w:r>
          </w:hyperlink>
        </w:p>
        <w:p w14:paraId="37BCA294" w14:textId="1D7EA137" w:rsidR="00833EEC" w:rsidRDefault="00F7206E">
          <w:pPr>
            <w:pStyle w:val="TOC3"/>
            <w:rPr>
              <w:rFonts w:asciiTheme="minorHAnsi" w:eastAsiaTheme="minorEastAsia" w:hAnsiTheme="minorHAnsi" w:cstheme="minorBidi"/>
              <w:sz w:val="22"/>
              <w:szCs w:val="22"/>
              <w:lang w:eastAsia="en-GB"/>
            </w:rPr>
          </w:pPr>
          <w:hyperlink w:anchor="_Toc190708593" w:history="1">
            <w:r w:rsidR="00833EEC" w:rsidRPr="00194F5E">
              <w:rPr>
                <w:rStyle w:val="Hyperlink"/>
                <w:rFonts w:eastAsia="Calibri Light"/>
              </w:rPr>
              <w:t>3.2.4 Buildings and energy efficiency</w:t>
            </w:r>
            <w:r w:rsidR="00833EEC">
              <w:rPr>
                <w:webHidden/>
              </w:rPr>
              <w:tab/>
            </w:r>
            <w:r w:rsidR="00833EEC">
              <w:rPr>
                <w:webHidden/>
              </w:rPr>
              <w:fldChar w:fldCharType="begin"/>
            </w:r>
            <w:r w:rsidR="00833EEC">
              <w:rPr>
                <w:webHidden/>
              </w:rPr>
              <w:instrText xml:space="preserve"> PAGEREF _Toc190708593 \h </w:instrText>
            </w:r>
            <w:r w:rsidR="00833EEC">
              <w:rPr>
                <w:webHidden/>
              </w:rPr>
            </w:r>
            <w:r w:rsidR="00833EEC">
              <w:rPr>
                <w:webHidden/>
              </w:rPr>
              <w:fldChar w:fldCharType="separate"/>
            </w:r>
            <w:r w:rsidR="00833EEC">
              <w:rPr>
                <w:webHidden/>
              </w:rPr>
              <w:t>16</w:t>
            </w:r>
            <w:r w:rsidR="00833EEC">
              <w:rPr>
                <w:webHidden/>
              </w:rPr>
              <w:fldChar w:fldCharType="end"/>
            </w:r>
          </w:hyperlink>
        </w:p>
        <w:p w14:paraId="5AB5D970" w14:textId="77B07AC7" w:rsidR="00833EEC" w:rsidRDefault="00F7206E">
          <w:pPr>
            <w:pStyle w:val="TOC2"/>
            <w:rPr>
              <w:rFonts w:asciiTheme="minorHAnsi" w:eastAsiaTheme="minorEastAsia" w:hAnsiTheme="minorHAnsi" w:cstheme="minorBidi"/>
              <w:sz w:val="22"/>
              <w:szCs w:val="22"/>
              <w:lang w:eastAsia="en-GB"/>
            </w:rPr>
          </w:pPr>
          <w:hyperlink w:anchor="_Toc190708594" w:history="1">
            <w:r w:rsidR="00833EEC" w:rsidRPr="00194F5E">
              <w:rPr>
                <w:rStyle w:val="Hyperlink"/>
              </w:rPr>
              <w:t>3.3 Circular economy</w:t>
            </w:r>
            <w:r w:rsidR="00833EEC">
              <w:rPr>
                <w:webHidden/>
              </w:rPr>
              <w:tab/>
            </w:r>
            <w:r w:rsidR="00833EEC">
              <w:rPr>
                <w:webHidden/>
              </w:rPr>
              <w:fldChar w:fldCharType="begin"/>
            </w:r>
            <w:r w:rsidR="00833EEC">
              <w:rPr>
                <w:webHidden/>
              </w:rPr>
              <w:instrText xml:space="preserve"> PAGEREF _Toc190708594 \h </w:instrText>
            </w:r>
            <w:r w:rsidR="00833EEC">
              <w:rPr>
                <w:webHidden/>
              </w:rPr>
            </w:r>
            <w:r w:rsidR="00833EEC">
              <w:rPr>
                <w:webHidden/>
              </w:rPr>
              <w:fldChar w:fldCharType="separate"/>
            </w:r>
            <w:r w:rsidR="00833EEC">
              <w:rPr>
                <w:webHidden/>
              </w:rPr>
              <w:t>19</w:t>
            </w:r>
            <w:r w:rsidR="00833EEC">
              <w:rPr>
                <w:webHidden/>
              </w:rPr>
              <w:fldChar w:fldCharType="end"/>
            </w:r>
          </w:hyperlink>
        </w:p>
        <w:p w14:paraId="0D637715" w14:textId="6AEE4944" w:rsidR="00833EEC" w:rsidRDefault="00F7206E">
          <w:pPr>
            <w:pStyle w:val="TOC3"/>
            <w:rPr>
              <w:rFonts w:asciiTheme="minorHAnsi" w:eastAsiaTheme="minorEastAsia" w:hAnsiTheme="minorHAnsi" w:cstheme="minorBidi"/>
              <w:sz w:val="22"/>
              <w:szCs w:val="22"/>
              <w:lang w:eastAsia="en-GB"/>
            </w:rPr>
          </w:pPr>
          <w:hyperlink w:anchor="_Toc190708595" w:history="1">
            <w:r w:rsidR="00833EEC" w:rsidRPr="00194F5E">
              <w:rPr>
                <w:rStyle w:val="Hyperlink"/>
              </w:rPr>
              <w:t>3.3.1 Moving to an economic and legal framework that supports circularity for competitiveness</w:t>
            </w:r>
            <w:r w:rsidR="00833EEC">
              <w:rPr>
                <w:webHidden/>
              </w:rPr>
              <w:tab/>
            </w:r>
            <w:r w:rsidR="00833EEC">
              <w:rPr>
                <w:webHidden/>
              </w:rPr>
              <w:fldChar w:fldCharType="begin"/>
            </w:r>
            <w:r w:rsidR="00833EEC">
              <w:rPr>
                <w:webHidden/>
              </w:rPr>
              <w:instrText xml:space="preserve"> PAGEREF _Toc190708595 \h </w:instrText>
            </w:r>
            <w:r w:rsidR="00833EEC">
              <w:rPr>
                <w:webHidden/>
              </w:rPr>
            </w:r>
            <w:r w:rsidR="00833EEC">
              <w:rPr>
                <w:webHidden/>
              </w:rPr>
              <w:fldChar w:fldCharType="separate"/>
            </w:r>
            <w:r w:rsidR="00833EEC">
              <w:rPr>
                <w:webHidden/>
              </w:rPr>
              <w:t>19</w:t>
            </w:r>
            <w:r w:rsidR="00833EEC">
              <w:rPr>
                <w:webHidden/>
              </w:rPr>
              <w:fldChar w:fldCharType="end"/>
            </w:r>
          </w:hyperlink>
        </w:p>
        <w:p w14:paraId="3BDC087E" w14:textId="3B0A07A4" w:rsidR="00833EEC" w:rsidRDefault="00F7206E">
          <w:pPr>
            <w:pStyle w:val="TOC3"/>
            <w:rPr>
              <w:rFonts w:asciiTheme="minorHAnsi" w:eastAsiaTheme="minorEastAsia" w:hAnsiTheme="minorHAnsi" w:cstheme="minorBidi"/>
              <w:sz w:val="22"/>
              <w:szCs w:val="22"/>
              <w:lang w:eastAsia="en-GB"/>
            </w:rPr>
          </w:pPr>
          <w:hyperlink w:anchor="_Toc190708596" w:history="1">
            <w:r w:rsidR="00833EEC" w:rsidRPr="00194F5E">
              <w:rPr>
                <w:rStyle w:val="Hyperlink"/>
              </w:rPr>
              <w:t>3.3.2 Developing and improving the functioning of Secondary Raw Material markets</w:t>
            </w:r>
            <w:r w:rsidR="00833EEC">
              <w:rPr>
                <w:webHidden/>
              </w:rPr>
              <w:tab/>
            </w:r>
            <w:r w:rsidR="00833EEC">
              <w:rPr>
                <w:webHidden/>
              </w:rPr>
              <w:fldChar w:fldCharType="begin"/>
            </w:r>
            <w:r w:rsidR="00833EEC">
              <w:rPr>
                <w:webHidden/>
              </w:rPr>
              <w:instrText xml:space="preserve"> PAGEREF _Toc190708596 \h </w:instrText>
            </w:r>
            <w:r w:rsidR="00833EEC">
              <w:rPr>
                <w:webHidden/>
              </w:rPr>
            </w:r>
            <w:r w:rsidR="00833EEC">
              <w:rPr>
                <w:webHidden/>
              </w:rPr>
              <w:fldChar w:fldCharType="separate"/>
            </w:r>
            <w:r w:rsidR="00833EEC">
              <w:rPr>
                <w:webHidden/>
              </w:rPr>
              <w:t>22</w:t>
            </w:r>
            <w:r w:rsidR="00833EEC">
              <w:rPr>
                <w:webHidden/>
              </w:rPr>
              <w:fldChar w:fldCharType="end"/>
            </w:r>
          </w:hyperlink>
        </w:p>
        <w:p w14:paraId="033E9588" w14:textId="04E409F1" w:rsidR="00833EEC" w:rsidRDefault="00F7206E">
          <w:pPr>
            <w:pStyle w:val="TOC3"/>
            <w:rPr>
              <w:rFonts w:asciiTheme="minorHAnsi" w:eastAsiaTheme="minorEastAsia" w:hAnsiTheme="minorHAnsi" w:cstheme="minorBidi"/>
              <w:sz w:val="22"/>
              <w:szCs w:val="22"/>
              <w:lang w:eastAsia="en-GB"/>
            </w:rPr>
          </w:pPr>
          <w:hyperlink w:anchor="_Toc190708597" w:history="1">
            <w:r w:rsidR="00833EEC" w:rsidRPr="00194F5E">
              <w:rPr>
                <w:rStyle w:val="Hyperlink"/>
              </w:rPr>
              <w:t>3.3.3 Critical Raw Materials for the green transition</w:t>
            </w:r>
            <w:r w:rsidR="00833EEC">
              <w:rPr>
                <w:webHidden/>
              </w:rPr>
              <w:tab/>
            </w:r>
            <w:r w:rsidR="00833EEC">
              <w:rPr>
                <w:webHidden/>
              </w:rPr>
              <w:fldChar w:fldCharType="begin"/>
            </w:r>
            <w:r w:rsidR="00833EEC">
              <w:rPr>
                <w:webHidden/>
              </w:rPr>
              <w:instrText xml:space="preserve"> PAGEREF _Toc190708597 \h </w:instrText>
            </w:r>
            <w:r w:rsidR="00833EEC">
              <w:rPr>
                <w:webHidden/>
              </w:rPr>
            </w:r>
            <w:r w:rsidR="00833EEC">
              <w:rPr>
                <w:webHidden/>
              </w:rPr>
              <w:fldChar w:fldCharType="separate"/>
            </w:r>
            <w:r w:rsidR="00833EEC">
              <w:rPr>
                <w:webHidden/>
              </w:rPr>
              <w:t>26</w:t>
            </w:r>
            <w:r w:rsidR="00833EEC">
              <w:rPr>
                <w:webHidden/>
              </w:rPr>
              <w:fldChar w:fldCharType="end"/>
            </w:r>
          </w:hyperlink>
        </w:p>
        <w:p w14:paraId="12FB2806" w14:textId="51AEA146" w:rsidR="00833EEC" w:rsidRDefault="00F7206E">
          <w:pPr>
            <w:pStyle w:val="TOC2"/>
            <w:rPr>
              <w:rFonts w:asciiTheme="minorHAnsi" w:eastAsiaTheme="minorEastAsia" w:hAnsiTheme="minorHAnsi" w:cstheme="minorBidi"/>
              <w:sz w:val="22"/>
              <w:szCs w:val="22"/>
              <w:lang w:eastAsia="en-GB"/>
            </w:rPr>
          </w:pPr>
          <w:hyperlink w:anchor="_Toc190708598" w:history="1">
            <w:r w:rsidR="00833EEC" w:rsidRPr="00194F5E">
              <w:rPr>
                <w:rStyle w:val="Hyperlink"/>
                <w:rFonts w:eastAsia="EC Square Sans Pro"/>
              </w:rPr>
              <w:t>3.4 Sustainable and smart mobility</w:t>
            </w:r>
            <w:r w:rsidR="00833EEC">
              <w:rPr>
                <w:webHidden/>
              </w:rPr>
              <w:tab/>
            </w:r>
            <w:r w:rsidR="00833EEC">
              <w:rPr>
                <w:webHidden/>
              </w:rPr>
              <w:fldChar w:fldCharType="begin"/>
            </w:r>
            <w:r w:rsidR="00833EEC">
              <w:rPr>
                <w:webHidden/>
              </w:rPr>
              <w:instrText xml:space="preserve"> PAGEREF _Toc190708598 \h </w:instrText>
            </w:r>
            <w:r w:rsidR="00833EEC">
              <w:rPr>
                <w:webHidden/>
              </w:rPr>
            </w:r>
            <w:r w:rsidR="00833EEC">
              <w:rPr>
                <w:webHidden/>
              </w:rPr>
              <w:fldChar w:fldCharType="separate"/>
            </w:r>
            <w:r w:rsidR="00833EEC">
              <w:rPr>
                <w:webHidden/>
              </w:rPr>
              <w:t>31</w:t>
            </w:r>
            <w:r w:rsidR="00833EEC">
              <w:rPr>
                <w:webHidden/>
              </w:rPr>
              <w:fldChar w:fldCharType="end"/>
            </w:r>
          </w:hyperlink>
        </w:p>
        <w:p w14:paraId="483B28B3" w14:textId="272C5192" w:rsidR="00833EEC" w:rsidRDefault="00F7206E">
          <w:pPr>
            <w:pStyle w:val="TOC3"/>
            <w:rPr>
              <w:rFonts w:asciiTheme="minorHAnsi" w:eastAsiaTheme="minorEastAsia" w:hAnsiTheme="minorHAnsi" w:cstheme="minorBidi"/>
              <w:sz w:val="22"/>
              <w:szCs w:val="22"/>
              <w:lang w:eastAsia="en-GB"/>
            </w:rPr>
          </w:pPr>
          <w:hyperlink w:anchor="_Toc190708599" w:history="1">
            <w:r w:rsidR="00833EEC" w:rsidRPr="00194F5E">
              <w:rPr>
                <w:rStyle w:val="Hyperlink"/>
              </w:rPr>
              <w:t>3.4.1 GHG Emissions reduction in transport</w:t>
            </w:r>
            <w:r w:rsidR="00833EEC">
              <w:rPr>
                <w:webHidden/>
              </w:rPr>
              <w:tab/>
            </w:r>
            <w:r w:rsidR="00833EEC">
              <w:rPr>
                <w:webHidden/>
              </w:rPr>
              <w:fldChar w:fldCharType="begin"/>
            </w:r>
            <w:r w:rsidR="00833EEC">
              <w:rPr>
                <w:webHidden/>
              </w:rPr>
              <w:instrText xml:space="preserve"> PAGEREF _Toc190708599 \h </w:instrText>
            </w:r>
            <w:r w:rsidR="00833EEC">
              <w:rPr>
                <w:webHidden/>
              </w:rPr>
            </w:r>
            <w:r w:rsidR="00833EEC">
              <w:rPr>
                <w:webHidden/>
              </w:rPr>
              <w:fldChar w:fldCharType="separate"/>
            </w:r>
            <w:r w:rsidR="00833EEC">
              <w:rPr>
                <w:webHidden/>
              </w:rPr>
              <w:t>31</w:t>
            </w:r>
            <w:r w:rsidR="00833EEC">
              <w:rPr>
                <w:webHidden/>
              </w:rPr>
              <w:fldChar w:fldCharType="end"/>
            </w:r>
          </w:hyperlink>
        </w:p>
        <w:p w14:paraId="2095468D" w14:textId="1382844E" w:rsidR="00833EEC" w:rsidRDefault="00F7206E">
          <w:pPr>
            <w:pStyle w:val="TOC3"/>
            <w:rPr>
              <w:rFonts w:asciiTheme="minorHAnsi" w:eastAsiaTheme="minorEastAsia" w:hAnsiTheme="minorHAnsi" w:cstheme="minorBidi"/>
              <w:sz w:val="22"/>
              <w:szCs w:val="22"/>
              <w:lang w:eastAsia="en-GB"/>
            </w:rPr>
          </w:pPr>
          <w:hyperlink w:anchor="_Toc190708600" w:history="1">
            <w:r w:rsidR="00833EEC" w:rsidRPr="00194F5E">
              <w:rPr>
                <w:rStyle w:val="Hyperlink"/>
                <w:rFonts w:eastAsia="EC Square Sans Pro" w:cs="EC Square Sans Pro"/>
              </w:rPr>
              <w:t>3.4.2 Renewable Fuels of Non-Biological Origin</w:t>
            </w:r>
            <w:r w:rsidR="00833EEC">
              <w:rPr>
                <w:webHidden/>
              </w:rPr>
              <w:tab/>
            </w:r>
            <w:r w:rsidR="00833EEC">
              <w:rPr>
                <w:webHidden/>
              </w:rPr>
              <w:fldChar w:fldCharType="begin"/>
            </w:r>
            <w:r w:rsidR="00833EEC">
              <w:rPr>
                <w:webHidden/>
              </w:rPr>
              <w:instrText xml:space="preserve"> PAGEREF _Toc190708600 \h </w:instrText>
            </w:r>
            <w:r w:rsidR="00833EEC">
              <w:rPr>
                <w:webHidden/>
              </w:rPr>
            </w:r>
            <w:r w:rsidR="00833EEC">
              <w:rPr>
                <w:webHidden/>
              </w:rPr>
              <w:fldChar w:fldCharType="separate"/>
            </w:r>
            <w:r w:rsidR="00833EEC">
              <w:rPr>
                <w:webHidden/>
              </w:rPr>
              <w:t>35</w:t>
            </w:r>
            <w:r w:rsidR="00833EEC">
              <w:rPr>
                <w:webHidden/>
              </w:rPr>
              <w:fldChar w:fldCharType="end"/>
            </w:r>
          </w:hyperlink>
        </w:p>
        <w:p w14:paraId="19C05BCD" w14:textId="4602FD47" w:rsidR="00833EEC" w:rsidRDefault="00F7206E">
          <w:pPr>
            <w:pStyle w:val="TOC3"/>
            <w:rPr>
              <w:rFonts w:asciiTheme="minorHAnsi" w:eastAsiaTheme="minorEastAsia" w:hAnsiTheme="minorHAnsi" w:cstheme="minorBidi"/>
              <w:sz w:val="22"/>
              <w:szCs w:val="22"/>
              <w:lang w:eastAsia="en-GB"/>
            </w:rPr>
          </w:pPr>
          <w:hyperlink w:anchor="_Toc190708601" w:history="1">
            <w:r w:rsidR="00833EEC" w:rsidRPr="00194F5E">
              <w:rPr>
                <w:rStyle w:val="Hyperlink"/>
                <w:rFonts w:eastAsia="EC Square Sans Pro" w:cs="EC Square Sans Pro"/>
              </w:rPr>
              <w:t>3.4.3 Advanced biofuels</w:t>
            </w:r>
            <w:r w:rsidR="00833EEC">
              <w:rPr>
                <w:webHidden/>
              </w:rPr>
              <w:tab/>
            </w:r>
            <w:r w:rsidR="00833EEC">
              <w:rPr>
                <w:webHidden/>
              </w:rPr>
              <w:fldChar w:fldCharType="begin"/>
            </w:r>
            <w:r w:rsidR="00833EEC">
              <w:rPr>
                <w:webHidden/>
              </w:rPr>
              <w:instrText xml:space="preserve"> PAGEREF _Toc190708601 \h </w:instrText>
            </w:r>
            <w:r w:rsidR="00833EEC">
              <w:rPr>
                <w:webHidden/>
              </w:rPr>
            </w:r>
            <w:r w:rsidR="00833EEC">
              <w:rPr>
                <w:webHidden/>
              </w:rPr>
              <w:fldChar w:fldCharType="separate"/>
            </w:r>
            <w:r w:rsidR="00833EEC">
              <w:rPr>
                <w:webHidden/>
              </w:rPr>
              <w:t>36</w:t>
            </w:r>
            <w:r w:rsidR="00833EEC">
              <w:rPr>
                <w:webHidden/>
              </w:rPr>
              <w:fldChar w:fldCharType="end"/>
            </w:r>
          </w:hyperlink>
        </w:p>
        <w:p w14:paraId="038E9361" w14:textId="25D5ED39" w:rsidR="00833EEC" w:rsidRDefault="00F7206E">
          <w:pPr>
            <w:pStyle w:val="TOC2"/>
            <w:rPr>
              <w:rFonts w:asciiTheme="minorHAnsi" w:eastAsiaTheme="minorEastAsia" w:hAnsiTheme="minorHAnsi" w:cstheme="minorBidi"/>
              <w:sz w:val="22"/>
              <w:szCs w:val="22"/>
              <w:lang w:eastAsia="en-GB"/>
            </w:rPr>
          </w:pPr>
          <w:hyperlink w:anchor="_Toc190708602" w:history="1">
            <w:r w:rsidR="00833EEC" w:rsidRPr="00194F5E">
              <w:rPr>
                <w:rStyle w:val="Hyperlink"/>
                <w:lang w:val="it-IT"/>
              </w:rPr>
              <w:t>3.5 Food Systems</w:t>
            </w:r>
            <w:r w:rsidR="00833EEC">
              <w:rPr>
                <w:webHidden/>
              </w:rPr>
              <w:tab/>
            </w:r>
            <w:r w:rsidR="00833EEC">
              <w:rPr>
                <w:webHidden/>
              </w:rPr>
              <w:fldChar w:fldCharType="begin"/>
            </w:r>
            <w:r w:rsidR="00833EEC">
              <w:rPr>
                <w:webHidden/>
              </w:rPr>
              <w:instrText xml:space="preserve"> PAGEREF _Toc190708602 \h </w:instrText>
            </w:r>
            <w:r w:rsidR="00833EEC">
              <w:rPr>
                <w:webHidden/>
              </w:rPr>
            </w:r>
            <w:r w:rsidR="00833EEC">
              <w:rPr>
                <w:webHidden/>
              </w:rPr>
              <w:fldChar w:fldCharType="separate"/>
            </w:r>
            <w:r w:rsidR="00833EEC">
              <w:rPr>
                <w:webHidden/>
              </w:rPr>
              <w:t>39</w:t>
            </w:r>
            <w:r w:rsidR="00833EEC">
              <w:rPr>
                <w:webHidden/>
              </w:rPr>
              <w:fldChar w:fldCharType="end"/>
            </w:r>
          </w:hyperlink>
        </w:p>
        <w:p w14:paraId="0FB8A3CB" w14:textId="462EF0E4" w:rsidR="00833EEC" w:rsidRDefault="00F7206E">
          <w:pPr>
            <w:pStyle w:val="TOC2"/>
            <w:rPr>
              <w:rFonts w:asciiTheme="minorHAnsi" w:eastAsiaTheme="minorEastAsia" w:hAnsiTheme="minorHAnsi" w:cstheme="minorBidi"/>
              <w:sz w:val="22"/>
              <w:szCs w:val="22"/>
              <w:lang w:eastAsia="en-GB"/>
            </w:rPr>
          </w:pPr>
          <w:hyperlink w:anchor="_Toc190708603" w:history="1">
            <w:r w:rsidR="00833EEC" w:rsidRPr="00194F5E">
              <w:rPr>
                <w:rStyle w:val="Hyperlink"/>
              </w:rPr>
              <w:t xml:space="preserve">3.6 Preserving and protecting biodiversity </w:t>
            </w:r>
            <w:r w:rsidR="00833EEC">
              <w:rPr>
                <w:webHidden/>
              </w:rPr>
              <w:tab/>
            </w:r>
            <w:r w:rsidR="00833EEC">
              <w:rPr>
                <w:webHidden/>
              </w:rPr>
              <w:fldChar w:fldCharType="begin"/>
            </w:r>
            <w:r w:rsidR="00833EEC">
              <w:rPr>
                <w:webHidden/>
              </w:rPr>
              <w:instrText xml:space="preserve"> PAGEREF _Toc190708603 \h </w:instrText>
            </w:r>
            <w:r w:rsidR="00833EEC">
              <w:rPr>
                <w:webHidden/>
              </w:rPr>
            </w:r>
            <w:r w:rsidR="00833EEC">
              <w:rPr>
                <w:webHidden/>
              </w:rPr>
              <w:fldChar w:fldCharType="separate"/>
            </w:r>
            <w:r w:rsidR="00833EEC">
              <w:rPr>
                <w:webHidden/>
              </w:rPr>
              <w:t>45</w:t>
            </w:r>
            <w:r w:rsidR="00833EEC">
              <w:rPr>
                <w:webHidden/>
              </w:rPr>
              <w:fldChar w:fldCharType="end"/>
            </w:r>
          </w:hyperlink>
        </w:p>
        <w:p w14:paraId="39705506" w14:textId="1F4A44AD" w:rsidR="00833EEC" w:rsidRDefault="00F7206E">
          <w:pPr>
            <w:pStyle w:val="TOC3"/>
            <w:rPr>
              <w:rFonts w:asciiTheme="minorHAnsi" w:eastAsiaTheme="minorEastAsia" w:hAnsiTheme="minorHAnsi" w:cstheme="minorBidi"/>
              <w:sz w:val="22"/>
              <w:szCs w:val="22"/>
              <w:lang w:eastAsia="en-GB"/>
            </w:rPr>
          </w:pPr>
          <w:hyperlink w:anchor="_Toc190708604" w:history="1">
            <w:r w:rsidR="00833EEC" w:rsidRPr="00194F5E">
              <w:rPr>
                <w:rStyle w:val="Hyperlink"/>
              </w:rPr>
              <w:t>3.6.1 Challenges and data gaps in Monitoring and Tracking Biodiversity</w:t>
            </w:r>
            <w:r w:rsidR="00833EEC">
              <w:rPr>
                <w:webHidden/>
              </w:rPr>
              <w:tab/>
            </w:r>
            <w:r w:rsidR="00833EEC">
              <w:rPr>
                <w:webHidden/>
              </w:rPr>
              <w:fldChar w:fldCharType="begin"/>
            </w:r>
            <w:r w:rsidR="00833EEC">
              <w:rPr>
                <w:webHidden/>
              </w:rPr>
              <w:instrText xml:space="preserve"> PAGEREF _Toc190708604 \h </w:instrText>
            </w:r>
            <w:r w:rsidR="00833EEC">
              <w:rPr>
                <w:webHidden/>
              </w:rPr>
            </w:r>
            <w:r w:rsidR="00833EEC">
              <w:rPr>
                <w:webHidden/>
              </w:rPr>
              <w:fldChar w:fldCharType="separate"/>
            </w:r>
            <w:r w:rsidR="00833EEC">
              <w:rPr>
                <w:webHidden/>
              </w:rPr>
              <w:t>45</w:t>
            </w:r>
            <w:r w:rsidR="00833EEC">
              <w:rPr>
                <w:webHidden/>
              </w:rPr>
              <w:fldChar w:fldCharType="end"/>
            </w:r>
          </w:hyperlink>
        </w:p>
        <w:p w14:paraId="257A9C73" w14:textId="40332771" w:rsidR="00833EEC" w:rsidRDefault="00F7206E">
          <w:pPr>
            <w:pStyle w:val="TOC3"/>
            <w:rPr>
              <w:rFonts w:asciiTheme="minorHAnsi" w:eastAsiaTheme="minorEastAsia" w:hAnsiTheme="minorHAnsi" w:cstheme="minorBidi"/>
              <w:sz w:val="22"/>
              <w:szCs w:val="22"/>
              <w:lang w:eastAsia="en-GB"/>
            </w:rPr>
          </w:pPr>
          <w:hyperlink w:anchor="_Toc190708605" w:history="1">
            <w:r w:rsidR="00833EEC" w:rsidRPr="00194F5E">
              <w:rPr>
                <w:rStyle w:val="Hyperlink"/>
              </w:rPr>
              <w:t>3.6.2 The effort to restoration spans across ecosystems and human activities</w:t>
            </w:r>
            <w:r w:rsidR="00833EEC">
              <w:rPr>
                <w:webHidden/>
              </w:rPr>
              <w:tab/>
            </w:r>
            <w:r w:rsidR="00833EEC">
              <w:rPr>
                <w:webHidden/>
              </w:rPr>
              <w:fldChar w:fldCharType="begin"/>
            </w:r>
            <w:r w:rsidR="00833EEC">
              <w:rPr>
                <w:webHidden/>
              </w:rPr>
              <w:instrText xml:space="preserve"> PAGEREF _Toc190708605 \h </w:instrText>
            </w:r>
            <w:r w:rsidR="00833EEC">
              <w:rPr>
                <w:webHidden/>
              </w:rPr>
            </w:r>
            <w:r w:rsidR="00833EEC">
              <w:rPr>
                <w:webHidden/>
              </w:rPr>
              <w:fldChar w:fldCharType="separate"/>
            </w:r>
            <w:r w:rsidR="00833EEC">
              <w:rPr>
                <w:webHidden/>
              </w:rPr>
              <w:t>46</w:t>
            </w:r>
            <w:r w:rsidR="00833EEC">
              <w:rPr>
                <w:webHidden/>
              </w:rPr>
              <w:fldChar w:fldCharType="end"/>
            </w:r>
          </w:hyperlink>
        </w:p>
        <w:p w14:paraId="6BD0B660" w14:textId="771E3B4A" w:rsidR="00833EEC" w:rsidRDefault="00F7206E">
          <w:pPr>
            <w:pStyle w:val="TOC3"/>
            <w:rPr>
              <w:rFonts w:asciiTheme="minorHAnsi" w:eastAsiaTheme="minorEastAsia" w:hAnsiTheme="minorHAnsi" w:cstheme="minorBidi"/>
              <w:sz w:val="22"/>
              <w:szCs w:val="22"/>
              <w:lang w:eastAsia="en-GB"/>
            </w:rPr>
          </w:pPr>
          <w:hyperlink w:anchor="_Toc190708606" w:history="1">
            <w:r w:rsidR="00833EEC" w:rsidRPr="00194F5E">
              <w:rPr>
                <w:rStyle w:val="Hyperlink"/>
              </w:rPr>
              <w:t>3.6.3 Policy and Financial Frameworks for Biodiversity Conservation and Restoration</w:t>
            </w:r>
            <w:r w:rsidR="00833EEC">
              <w:rPr>
                <w:webHidden/>
              </w:rPr>
              <w:tab/>
            </w:r>
            <w:r w:rsidR="00833EEC">
              <w:rPr>
                <w:webHidden/>
              </w:rPr>
              <w:fldChar w:fldCharType="begin"/>
            </w:r>
            <w:r w:rsidR="00833EEC">
              <w:rPr>
                <w:webHidden/>
              </w:rPr>
              <w:instrText xml:space="preserve"> PAGEREF _Toc190708606 \h </w:instrText>
            </w:r>
            <w:r w:rsidR="00833EEC">
              <w:rPr>
                <w:webHidden/>
              </w:rPr>
            </w:r>
            <w:r w:rsidR="00833EEC">
              <w:rPr>
                <w:webHidden/>
              </w:rPr>
              <w:fldChar w:fldCharType="separate"/>
            </w:r>
            <w:r w:rsidR="00833EEC">
              <w:rPr>
                <w:webHidden/>
              </w:rPr>
              <w:t>46</w:t>
            </w:r>
            <w:r w:rsidR="00833EEC">
              <w:rPr>
                <w:webHidden/>
              </w:rPr>
              <w:fldChar w:fldCharType="end"/>
            </w:r>
          </w:hyperlink>
        </w:p>
        <w:p w14:paraId="40F16F78" w14:textId="528B44E1" w:rsidR="00833EEC" w:rsidRDefault="00F7206E">
          <w:pPr>
            <w:pStyle w:val="TOC3"/>
            <w:rPr>
              <w:rFonts w:asciiTheme="minorHAnsi" w:eastAsiaTheme="minorEastAsia" w:hAnsiTheme="minorHAnsi" w:cstheme="minorBidi"/>
              <w:sz w:val="22"/>
              <w:szCs w:val="22"/>
              <w:lang w:eastAsia="en-GB"/>
            </w:rPr>
          </w:pPr>
          <w:hyperlink w:anchor="_Toc190708607" w:history="1">
            <w:r w:rsidR="00833EEC" w:rsidRPr="00194F5E">
              <w:rPr>
                <w:rStyle w:val="Hyperlink"/>
              </w:rPr>
              <w:t>3.6.4 Land and soil ecosystems</w:t>
            </w:r>
            <w:r w:rsidR="00833EEC">
              <w:rPr>
                <w:webHidden/>
              </w:rPr>
              <w:tab/>
            </w:r>
            <w:r w:rsidR="00833EEC">
              <w:rPr>
                <w:webHidden/>
              </w:rPr>
              <w:fldChar w:fldCharType="begin"/>
            </w:r>
            <w:r w:rsidR="00833EEC">
              <w:rPr>
                <w:webHidden/>
              </w:rPr>
              <w:instrText xml:space="preserve"> PAGEREF _Toc190708607 \h </w:instrText>
            </w:r>
            <w:r w:rsidR="00833EEC">
              <w:rPr>
                <w:webHidden/>
              </w:rPr>
            </w:r>
            <w:r w:rsidR="00833EEC">
              <w:rPr>
                <w:webHidden/>
              </w:rPr>
              <w:fldChar w:fldCharType="separate"/>
            </w:r>
            <w:r w:rsidR="00833EEC">
              <w:rPr>
                <w:webHidden/>
              </w:rPr>
              <w:t>47</w:t>
            </w:r>
            <w:r w:rsidR="00833EEC">
              <w:rPr>
                <w:webHidden/>
              </w:rPr>
              <w:fldChar w:fldCharType="end"/>
            </w:r>
          </w:hyperlink>
        </w:p>
        <w:p w14:paraId="094E2C55" w14:textId="0850637B" w:rsidR="00833EEC" w:rsidRDefault="00F7206E">
          <w:pPr>
            <w:pStyle w:val="TOC3"/>
            <w:rPr>
              <w:rFonts w:asciiTheme="minorHAnsi" w:eastAsiaTheme="minorEastAsia" w:hAnsiTheme="minorHAnsi" w:cstheme="minorBidi"/>
              <w:sz w:val="22"/>
              <w:szCs w:val="22"/>
              <w:lang w:eastAsia="en-GB"/>
            </w:rPr>
          </w:pPr>
          <w:hyperlink w:anchor="_Toc190708608" w:history="1">
            <w:r w:rsidR="00833EEC" w:rsidRPr="00194F5E">
              <w:rPr>
                <w:rStyle w:val="Hyperlink"/>
                <w:i/>
                <w:iCs/>
                <w:lang w:eastAsia="en-GB"/>
              </w:rPr>
              <w:t>In farmland, ecosystems accounting and management gaps could be met by innovative policy designs</w:t>
            </w:r>
            <w:r w:rsidR="00833EEC">
              <w:rPr>
                <w:webHidden/>
              </w:rPr>
              <w:tab/>
            </w:r>
            <w:r w:rsidR="00833EEC">
              <w:rPr>
                <w:webHidden/>
              </w:rPr>
              <w:fldChar w:fldCharType="begin"/>
            </w:r>
            <w:r w:rsidR="00833EEC">
              <w:rPr>
                <w:webHidden/>
              </w:rPr>
              <w:instrText xml:space="preserve"> PAGEREF _Toc190708608 \h </w:instrText>
            </w:r>
            <w:r w:rsidR="00833EEC">
              <w:rPr>
                <w:webHidden/>
              </w:rPr>
            </w:r>
            <w:r w:rsidR="00833EEC">
              <w:rPr>
                <w:webHidden/>
              </w:rPr>
              <w:fldChar w:fldCharType="separate"/>
            </w:r>
            <w:r w:rsidR="00833EEC">
              <w:rPr>
                <w:webHidden/>
              </w:rPr>
              <w:t>48</w:t>
            </w:r>
            <w:r w:rsidR="00833EEC">
              <w:rPr>
                <w:webHidden/>
              </w:rPr>
              <w:fldChar w:fldCharType="end"/>
            </w:r>
          </w:hyperlink>
        </w:p>
        <w:p w14:paraId="17077546" w14:textId="0A3091C0" w:rsidR="00833EEC" w:rsidRDefault="00F7206E">
          <w:pPr>
            <w:pStyle w:val="TOC3"/>
            <w:rPr>
              <w:rFonts w:asciiTheme="minorHAnsi" w:eastAsiaTheme="minorEastAsia" w:hAnsiTheme="minorHAnsi" w:cstheme="minorBidi"/>
              <w:sz w:val="22"/>
              <w:szCs w:val="22"/>
              <w:lang w:eastAsia="en-GB"/>
            </w:rPr>
          </w:pPr>
          <w:hyperlink w:anchor="_Toc190708609" w:history="1">
            <w:r w:rsidR="00833EEC" w:rsidRPr="00194F5E">
              <w:rPr>
                <w:rStyle w:val="Hyperlink"/>
              </w:rPr>
              <w:t>3.6.5 Water ecosystem</w:t>
            </w:r>
            <w:r w:rsidR="00833EEC">
              <w:rPr>
                <w:webHidden/>
              </w:rPr>
              <w:tab/>
            </w:r>
            <w:r w:rsidR="00833EEC">
              <w:rPr>
                <w:webHidden/>
              </w:rPr>
              <w:fldChar w:fldCharType="begin"/>
            </w:r>
            <w:r w:rsidR="00833EEC">
              <w:rPr>
                <w:webHidden/>
              </w:rPr>
              <w:instrText xml:space="preserve"> PAGEREF _Toc190708609 \h </w:instrText>
            </w:r>
            <w:r w:rsidR="00833EEC">
              <w:rPr>
                <w:webHidden/>
              </w:rPr>
            </w:r>
            <w:r w:rsidR="00833EEC">
              <w:rPr>
                <w:webHidden/>
              </w:rPr>
              <w:fldChar w:fldCharType="separate"/>
            </w:r>
            <w:r w:rsidR="00833EEC">
              <w:rPr>
                <w:webHidden/>
              </w:rPr>
              <w:t>51</w:t>
            </w:r>
            <w:r w:rsidR="00833EEC">
              <w:rPr>
                <w:webHidden/>
              </w:rPr>
              <w:fldChar w:fldCharType="end"/>
            </w:r>
          </w:hyperlink>
        </w:p>
        <w:p w14:paraId="142AC158" w14:textId="224FBCE5" w:rsidR="00833EEC" w:rsidRDefault="00F7206E">
          <w:pPr>
            <w:pStyle w:val="TOC2"/>
            <w:rPr>
              <w:rFonts w:asciiTheme="minorHAnsi" w:eastAsiaTheme="minorEastAsia" w:hAnsiTheme="minorHAnsi" w:cstheme="minorBidi"/>
              <w:sz w:val="22"/>
              <w:szCs w:val="22"/>
              <w:lang w:eastAsia="en-GB"/>
            </w:rPr>
          </w:pPr>
          <w:hyperlink w:anchor="_Toc190708610" w:history="1">
            <w:r w:rsidR="00833EEC" w:rsidRPr="00194F5E">
              <w:rPr>
                <w:rStyle w:val="Hyperlink"/>
              </w:rPr>
              <w:t>3.7 Towards a Zero-Pollution ambition</w:t>
            </w:r>
            <w:r w:rsidR="00833EEC">
              <w:rPr>
                <w:webHidden/>
              </w:rPr>
              <w:tab/>
            </w:r>
            <w:r w:rsidR="00833EEC">
              <w:rPr>
                <w:webHidden/>
              </w:rPr>
              <w:fldChar w:fldCharType="begin"/>
            </w:r>
            <w:r w:rsidR="00833EEC">
              <w:rPr>
                <w:webHidden/>
              </w:rPr>
              <w:instrText xml:space="preserve"> PAGEREF _Toc190708610 \h </w:instrText>
            </w:r>
            <w:r w:rsidR="00833EEC">
              <w:rPr>
                <w:webHidden/>
              </w:rPr>
            </w:r>
            <w:r w:rsidR="00833EEC">
              <w:rPr>
                <w:webHidden/>
              </w:rPr>
              <w:fldChar w:fldCharType="separate"/>
            </w:r>
            <w:r w:rsidR="00833EEC">
              <w:rPr>
                <w:webHidden/>
              </w:rPr>
              <w:t>53</w:t>
            </w:r>
            <w:r w:rsidR="00833EEC">
              <w:rPr>
                <w:webHidden/>
              </w:rPr>
              <w:fldChar w:fldCharType="end"/>
            </w:r>
          </w:hyperlink>
        </w:p>
        <w:p w14:paraId="47480850" w14:textId="7DA21078" w:rsidR="00833EEC" w:rsidRDefault="00F7206E">
          <w:pPr>
            <w:pStyle w:val="TOC3"/>
            <w:rPr>
              <w:rFonts w:asciiTheme="minorHAnsi" w:eastAsiaTheme="minorEastAsia" w:hAnsiTheme="minorHAnsi" w:cstheme="minorBidi"/>
              <w:sz w:val="22"/>
              <w:szCs w:val="22"/>
              <w:lang w:eastAsia="en-GB"/>
            </w:rPr>
          </w:pPr>
          <w:hyperlink w:anchor="_Toc190708611" w:history="1">
            <w:r w:rsidR="00833EEC" w:rsidRPr="00194F5E">
              <w:rPr>
                <w:rStyle w:val="Hyperlink"/>
              </w:rPr>
              <w:t>3.7.1 Adopting holistic concepts and mitigation strategies</w:t>
            </w:r>
            <w:r w:rsidR="00833EEC">
              <w:rPr>
                <w:webHidden/>
              </w:rPr>
              <w:tab/>
            </w:r>
            <w:r w:rsidR="00833EEC">
              <w:rPr>
                <w:webHidden/>
              </w:rPr>
              <w:fldChar w:fldCharType="begin"/>
            </w:r>
            <w:r w:rsidR="00833EEC">
              <w:rPr>
                <w:webHidden/>
              </w:rPr>
              <w:instrText xml:space="preserve"> PAGEREF _Toc190708611 \h </w:instrText>
            </w:r>
            <w:r w:rsidR="00833EEC">
              <w:rPr>
                <w:webHidden/>
              </w:rPr>
            </w:r>
            <w:r w:rsidR="00833EEC">
              <w:rPr>
                <w:webHidden/>
              </w:rPr>
              <w:fldChar w:fldCharType="separate"/>
            </w:r>
            <w:r w:rsidR="00833EEC">
              <w:rPr>
                <w:webHidden/>
              </w:rPr>
              <w:t>53</w:t>
            </w:r>
            <w:r w:rsidR="00833EEC">
              <w:rPr>
                <w:webHidden/>
              </w:rPr>
              <w:fldChar w:fldCharType="end"/>
            </w:r>
          </w:hyperlink>
        </w:p>
        <w:p w14:paraId="3173B982" w14:textId="327A1C02" w:rsidR="00833EEC" w:rsidRDefault="00F7206E">
          <w:pPr>
            <w:pStyle w:val="TOC3"/>
            <w:rPr>
              <w:rFonts w:asciiTheme="minorHAnsi" w:eastAsiaTheme="minorEastAsia" w:hAnsiTheme="minorHAnsi" w:cstheme="minorBidi"/>
              <w:sz w:val="22"/>
              <w:szCs w:val="22"/>
              <w:lang w:eastAsia="en-GB"/>
            </w:rPr>
          </w:pPr>
          <w:hyperlink w:anchor="_Toc190708612" w:history="1">
            <w:r w:rsidR="00833EEC" w:rsidRPr="00194F5E">
              <w:rPr>
                <w:rStyle w:val="Hyperlink"/>
              </w:rPr>
              <w:t>3.7.2 Addressing nutrient pollution in agriculture through an agri-food chain lens</w:t>
            </w:r>
            <w:r w:rsidR="00833EEC">
              <w:rPr>
                <w:webHidden/>
              </w:rPr>
              <w:tab/>
            </w:r>
            <w:r w:rsidR="00833EEC">
              <w:rPr>
                <w:webHidden/>
              </w:rPr>
              <w:fldChar w:fldCharType="begin"/>
            </w:r>
            <w:r w:rsidR="00833EEC">
              <w:rPr>
                <w:webHidden/>
              </w:rPr>
              <w:instrText xml:space="preserve"> PAGEREF _Toc190708612 \h </w:instrText>
            </w:r>
            <w:r w:rsidR="00833EEC">
              <w:rPr>
                <w:webHidden/>
              </w:rPr>
            </w:r>
            <w:r w:rsidR="00833EEC">
              <w:rPr>
                <w:webHidden/>
              </w:rPr>
              <w:fldChar w:fldCharType="separate"/>
            </w:r>
            <w:r w:rsidR="00833EEC">
              <w:rPr>
                <w:webHidden/>
              </w:rPr>
              <w:t>53</w:t>
            </w:r>
            <w:r w:rsidR="00833EEC">
              <w:rPr>
                <w:webHidden/>
              </w:rPr>
              <w:fldChar w:fldCharType="end"/>
            </w:r>
          </w:hyperlink>
        </w:p>
        <w:p w14:paraId="3FA07EE7" w14:textId="2D212219" w:rsidR="00833EEC" w:rsidRDefault="00F7206E">
          <w:pPr>
            <w:pStyle w:val="TOC3"/>
            <w:rPr>
              <w:rFonts w:asciiTheme="minorHAnsi" w:eastAsiaTheme="minorEastAsia" w:hAnsiTheme="minorHAnsi" w:cstheme="minorBidi"/>
              <w:sz w:val="22"/>
              <w:szCs w:val="22"/>
              <w:lang w:eastAsia="en-GB"/>
            </w:rPr>
          </w:pPr>
          <w:hyperlink w:anchor="_Toc190708613" w:history="1">
            <w:r w:rsidR="00833EEC" w:rsidRPr="00194F5E">
              <w:rPr>
                <w:rStyle w:val="Hyperlink"/>
              </w:rPr>
              <w:t>3.7.3 Participatory approaches and citizen science initiatives</w:t>
            </w:r>
            <w:r w:rsidR="00833EEC">
              <w:rPr>
                <w:webHidden/>
              </w:rPr>
              <w:tab/>
            </w:r>
            <w:r w:rsidR="00833EEC">
              <w:rPr>
                <w:webHidden/>
              </w:rPr>
              <w:fldChar w:fldCharType="begin"/>
            </w:r>
            <w:r w:rsidR="00833EEC">
              <w:rPr>
                <w:webHidden/>
              </w:rPr>
              <w:instrText xml:space="preserve"> PAGEREF _Toc190708613 \h </w:instrText>
            </w:r>
            <w:r w:rsidR="00833EEC">
              <w:rPr>
                <w:webHidden/>
              </w:rPr>
            </w:r>
            <w:r w:rsidR="00833EEC">
              <w:rPr>
                <w:webHidden/>
              </w:rPr>
              <w:fldChar w:fldCharType="separate"/>
            </w:r>
            <w:r w:rsidR="00833EEC">
              <w:rPr>
                <w:webHidden/>
              </w:rPr>
              <w:t>54</w:t>
            </w:r>
            <w:r w:rsidR="00833EEC">
              <w:rPr>
                <w:webHidden/>
              </w:rPr>
              <w:fldChar w:fldCharType="end"/>
            </w:r>
          </w:hyperlink>
        </w:p>
        <w:p w14:paraId="3BEC570B" w14:textId="0AB16379" w:rsidR="006D7246" w:rsidRPr="00810776" w:rsidRDefault="5598A8C4" w:rsidP="21D003AA">
          <w:pPr>
            <w:pStyle w:val="TOC2"/>
            <w:tabs>
              <w:tab w:val="clear" w:pos="9016"/>
              <w:tab w:val="right" w:leader="dot" w:pos="9015"/>
            </w:tabs>
            <w:rPr>
              <w:rStyle w:val="Hyperlink"/>
              <w:lang w:eastAsia="en-GB"/>
            </w:rPr>
          </w:pPr>
          <w:r w:rsidRPr="00810776">
            <w:rPr>
              <w:rFonts w:ascii="EC Square Sans Pro" w:hAnsi="EC Square Sans Pro"/>
            </w:rPr>
            <w:fldChar w:fldCharType="end"/>
          </w:r>
        </w:p>
      </w:sdtContent>
    </w:sdt>
    <w:p w14:paraId="6C3E2E98" w14:textId="66FCAC4B" w:rsidR="2C37E051" w:rsidRPr="00810776" w:rsidRDefault="2C37E051" w:rsidP="2C37E051">
      <w:pPr>
        <w:pStyle w:val="TOC3"/>
        <w:tabs>
          <w:tab w:val="clear" w:pos="9016"/>
          <w:tab w:val="left" w:pos="990"/>
          <w:tab w:val="right" w:leader="dot" w:pos="9015"/>
        </w:tabs>
        <w:rPr>
          <w:rStyle w:val="Hyperlink"/>
        </w:rPr>
      </w:pPr>
    </w:p>
    <w:p w14:paraId="34EABCF4" w14:textId="6FCBD999" w:rsidR="002B6BC6" w:rsidRPr="00810776" w:rsidRDefault="002B6BC6" w:rsidP="2D00E45E">
      <w:pPr>
        <w:pStyle w:val="TOC3"/>
        <w:tabs>
          <w:tab w:val="clear" w:pos="9016"/>
          <w:tab w:val="left" w:pos="990"/>
          <w:tab w:val="right" w:leader="dot" w:pos="9015"/>
        </w:tabs>
        <w:rPr>
          <w:rStyle w:val="Hyperlink"/>
          <w:lang w:eastAsia="en-GB"/>
        </w:rPr>
      </w:pPr>
    </w:p>
    <w:p w14:paraId="479DA093" w14:textId="7A8DEBD0" w:rsidR="00693E88" w:rsidRPr="00810776" w:rsidRDefault="00693E88" w:rsidP="16EBF58B">
      <w:pPr>
        <w:rPr>
          <w:sz w:val="22"/>
          <w:szCs w:val="22"/>
        </w:rPr>
      </w:pPr>
    </w:p>
    <w:p w14:paraId="1C4D4EEB" w14:textId="77777777" w:rsidR="00F04ED0" w:rsidRPr="00810776" w:rsidRDefault="00F04ED0" w:rsidP="16EBF58B">
      <w:pPr>
        <w:pStyle w:val="JRCText"/>
        <w:rPr>
          <w:rStyle w:val="normaltextrun"/>
          <w:rFonts w:cstheme="minorBidi"/>
          <w:color w:val="000000"/>
          <w:sz w:val="22"/>
          <w:szCs w:val="22"/>
          <w:shd w:val="clear" w:color="auto" w:fill="FFFFFF"/>
        </w:rPr>
      </w:pPr>
    </w:p>
    <w:p w14:paraId="154BFA00" w14:textId="77777777" w:rsidR="00F04ED0" w:rsidRPr="00810776" w:rsidRDefault="00F04ED0">
      <w:pPr>
        <w:spacing w:before="0" w:after="160"/>
        <w:jc w:val="left"/>
        <w:rPr>
          <w:rStyle w:val="normaltextrun"/>
          <w:rFonts w:eastAsia="Calibri" w:cstheme="minorBidi"/>
          <w:color w:val="000000"/>
          <w:sz w:val="22"/>
          <w:szCs w:val="22"/>
          <w:shd w:val="clear" w:color="auto" w:fill="FFFFFF"/>
          <w:lang w:eastAsia="en-US"/>
        </w:rPr>
      </w:pPr>
      <w:r w:rsidRPr="00810776">
        <w:rPr>
          <w:rStyle w:val="normaltextrun"/>
          <w:rFonts w:cstheme="minorBidi"/>
          <w:color w:val="000000"/>
          <w:sz w:val="22"/>
          <w:szCs w:val="22"/>
          <w:shd w:val="clear" w:color="auto" w:fill="FFFFFF"/>
        </w:rPr>
        <w:lastRenderedPageBreak/>
        <w:br w:type="page"/>
      </w:r>
    </w:p>
    <w:p w14:paraId="4FCB0B4B" w14:textId="50545648" w:rsidR="00AD3E1B" w:rsidRPr="00810776" w:rsidRDefault="005F4BA3" w:rsidP="008208BC">
      <w:pPr>
        <w:pStyle w:val="JRCLevel-1title"/>
      </w:pPr>
      <w:bookmarkStart w:id="0" w:name="_Toc181696190"/>
      <w:bookmarkStart w:id="1" w:name="_Toc181800231"/>
      <w:bookmarkStart w:id="2" w:name="_Toc181960520"/>
      <w:bookmarkStart w:id="3" w:name="_Toc181907530"/>
      <w:bookmarkStart w:id="4" w:name="_Toc183451830"/>
      <w:bookmarkStart w:id="5" w:name="_Toc183451979"/>
      <w:bookmarkStart w:id="6" w:name="_Toc190708584"/>
      <w:bookmarkEnd w:id="0"/>
      <w:bookmarkEnd w:id="1"/>
      <w:bookmarkEnd w:id="2"/>
      <w:bookmarkEnd w:id="3"/>
      <w:bookmarkEnd w:id="4"/>
      <w:bookmarkEnd w:id="5"/>
      <w:r>
        <w:lastRenderedPageBreak/>
        <w:t>3</w:t>
      </w:r>
      <w:r w:rsidR="008208BC" w:rsidRPr="00810776">
        <w:t xml:space="preserve">. </w:t>
      </w:r>
      <w:commentRangeStart w:id="7"/>
      <w:r w:rsidR="008208BC" w:rsidRPr="00810776">
        <w:t xml:space="preserve">Challenges and enablers for EGD objectives </w:t>
      </w:r>
      <w:commentRangeEnd w:id="7"/>
      <w:r w:rsidR="0016107E" w:rsidRPr="00810776">
        <w:rPr>
          <w:rStyle w:val="CommentReference"/>
          <w:rFonts w:eastAsia="Times New Roman"/>
          <w:b w:val="0"/>
          <w:bCs w:val="0"/>
          <w:color w:val="auto"/>
        </w:rPr>
        <w:commentReference w:id="7"/>
      </w:r>
      <w:bookmarkEnd w:id="6"/>
    </w:p>
    <w:p w14:paraId="75150045" w14:textId="44CB2B6B" w:rsidR="00A64BF5" w:rsidRPr="00810776" w:rsidRDefault="00A64BF5" w:rsidP="6D1E8CF7">
      <w:pPr>
        <w:pStyle w:val="JRCText"/>
        <w:rPr>
          <w:rStyle w:val="normaltextrun"/>
          <w:rFonts w:cstheme="minorBidi"/>
          <w:b/>
        </w:rPr>
      </w:pPr>
      <w:bookmarkStart w:id="8" w:name="_Toc181800237"/>
      <w:bookmarkStart w:id="9" w:name="_Toc181907536"/>
      <w:bookmarkStart w:id="10" w:name="_Toc181960526"/>
      <w:bookmarkStart w:id="11" w:name="_Toc183451835"/>
      <w:bookmarkStart w:id="12" w:name="_Toc183451984"/>
    </w:p>
    <w:p w14:paraId="09D64B8F" w14:textId="6D1A300F" w:rsidR="00A64BF5" w:rsidRPr="001E4116" w:rsidRDefault="000A06DA" w:rsidP="009C4C66">
      <w:pPr>
        <w:pStyle w:val="JRCText"/>
        <w:rPr>
          <w:rFonts w:ascii="Times New Roman" w:hAnsi="Times New Roman"/>
        </w:rPr>
      </w:pPr>
      <w:r w:rsidRPr="001E4116">
        <w:t xml:space="preserve">Building on the findings of </w:t>
      </w:r>
      <w:del w:id="13" w:author="GASTALDI Chiara (JRC-ISPRA)" w:date="2025-02-17T10:21:00Z">
        <w:r w:rsidR="001E4116" w:rsidRPr="001E4116" w:rsidDel="001E4116">
          <w:delText xml:space="preserve">JRC’s </w:delText>
        </w:r>
      </w:del>
      <w:ins w:id="14" w:author="GASTALDI Chiara (JRC-ISPRA)" w:date="2025-02-17T10:21:00Z">
        <w:r w:rsidR="001E4116">
          <w:t>the</w:t>
        </w:r>
        <w:r w:rsidR="001E4116" w:rsidRPr="001E4116">
          <w:t xml:space="preserve"> </w:t>
        </w:r>
      </w:ins>
      <w:r w:rsidR="001E4116" w:rsidRPr="001E4116">
        <w:t xml:space="preserve">flagship report “Delivering the EU Green Deal - Progress towards targets“ </w:t>
      </w:r>
      <w:commentRangeStart w:id="15"/>
      <w:r w:rsidR="00820907" w:rsidRPr="001E4116">
        <w:t xml:space="preserve"> </w:t>
      </w:r>
      <w:commentRangeEnd w:id="15"/>
      <w:r w:rsidR="00835649" w:rsidRPr="001E4116">
        <w:rPr>
          <w:rStyle w:val="CommentReference"/>
          <w:b/>
          <w:sz w:val="22"/>
          <w:szCs w:val="22"/>
        </w:rPr>
        <w:commentReference w:id="15"/>
      </w:r>
      <w:r w:rsidR="00820907" w:rsidRPr="001E4116">
        <w:fldChar w:fldCharType="begin"/>
      </w:r>
      <w:r w:rsidR="00820907" w:rsidRPr="001E4116">
        <w:instrText xml:space="preserve"> ADDIN ZOTERO_ITEM CSL_CITATION {"citationID":"ahORRsbC","properties":{"formattedCitation":"[1]","plainCitation":"[1]","noteIndex":0},"citationItems":[{"id":1512,"uris":["http://zotero.org/groups/5272309/items/25QJRXKZ"],"itemData":{"id":1512,"type":"report","event-place":"Luxembourg,","note":"DOI: 10.2760/3105205","number":"JRC140372","publisher":"European Commission: Joint Research Centre","publisher-place":"Luxembourg,","title":"Delivering the EU Green Deal - Progress towards targets","URL":"https://publications.jrc.ec.europa.eu/repository/handle/JRC140372","author":[{"family":"Marelli","given":"Luisa"},{"family":"Trane","given":"Matteo"},{"family":"Barbero Vignola","given":"Giulia"},{"family":"Gastaldi","given":"Chiara"},{"family":"Guerreiro Miguel","given":"Mécia"},{"family":"Delgado Callico","given":"Laia"},{"family":"Borchardt","given":"Steve"},{"family":"Sanye Mengual","given":"Esther"},{"family":"Gourdon","given":"Thomas"},{"family":"Maroni","given":"Michele"},{"family":"Georgakaki","given":"Aliki"},{"family":"Seigneur","given":"Isabelle"},{"family":"M'Barek","given":"Robert"},{"family":"Acs","given":"Szvetlana"},{"family":"Listorti","given":"Giulia"}],"accessed":{"date-parts":[["2025",3,2]]},"issued":{"date-parts":[["2025",1]]}}}],"schema":"https://github.com/citation-style-language/schema/raw/master/csl-citation.json"} </w:instrText>
      </w:r>
      <w:r w:rsidR="00820907" w:rsidRPr="001E4116">
        <w:fldChar w:fldCharType="separate"/>
      </w:r>
      <w:r w:rsidR="00820907" w:rsidRPr="001E4116">
        <w:t>[1]</w:t>
      </w:r>
      <w:r w:rsidR="00820907" w:rsidRPr="001E4116">
        <w:fldChar w:fldCharType="end"/>
      </w:r>
      <w:r w:rsidR="00A64BF5" w:rsidRPr="001E4116">
        <w:t>, this chapter</w:t>
      </w:r>
      <w:r w:rsidRPr="001E4116">
        <w:t xml:space="preserve"> further</w:t>
      </w:r>
      <w:r w:rsidR="00A64BF5" w:rsidRPr="001E4116">
        <w:t xml:space="preserve"> explores </w:t>
      </w:r>
      <w:r w:rsidRPr="001E4116">
        <w:t>existing challenges</w:t>
      </w:r>
      <w:r w:rsidR="00A64BF5" w:rsidRPr="001E4116">
        <w:t xml:space="preserve"> and</w:t>
      </w:r>
      <w:r w:rsidRPr="001E4116">
        <w:t xml:space="preserve"> potential</w:t>
      </w:r>
      <w:r w:rsidR="00A64BF5" w:rsidRPr="001E4116">
        <w:t xml:space="preserve"> enablers that will shape the implementation of the green transition. The European Green Deal</w:t>
      </w:r>
      <w:ins w:id="16" w:author="BORCHARDT Steve (JRC-ISPRA-EXT)" w:date="2025-01-20T14:42:00Z">
        <w:r w:rsidR="005616AA" w:rsidRPr="001E4116">
          <w:t>’s</w:t>
        </w:r>
      </w:ins>
      <w:r w:rsidR="00A64BF5" w:rsidRPr="001E4116">
        <w:t xml:space="preserve"> success relies on the effective navigation of </w:t>
      </w:r>
      <w:del w:id="17" w:author="MARELLI Luisa (JRC-ISPRA)" w:date="2025-01-14T16:19:00Z">
        <w:r w:rsidR="2684D724" w:rsidRPr="001E4116" w:rsidDel="00835649">
          <w:delText>these</w:delText>
        </w:r>
        <w:r w:rsidR="00A64BF5" w:rsidRPr="001E4116" w:rsidDel="00835649">
          <w:delText xml:space="preserve"> obstacles</w:delText>
        </w:r>
      </w:del>
      <w:ins w:id="18" w:author="MARELLI Luisa (JRC-ISPRA)" w:date="2025-01-14T16:19:00Z">
        <w:r w:rsidR="00835649" w:rsidRPr="001E4116">
          <w:t>potential challenges</w:t>
        </w:r>
      </w:ins>
      <w:r w:rsidR="00A64BF5" w:rsidRPr="001E4116">
        <w:t xml:space="preserve"> and the leveraging of oppor</w:t>
      </w:r>
      <w:r w:rsidRPr="001E4116">
        <w:t>tunities across multiple policy areas and sectors</w:t>
      </w:r>
      <w:r w:rsidR="00A64BF5" w:rsidRPr="001E4116">
        <w:t>.</w:t>
      </w:r>
    </w:p>
    <w:p w14:paraId="5B376A87" w14:textId="0CD77A4B" w:rsidR="00A64BF5" w:rsidRPr="00810776" w:rsidRDefault="00A64BF5" w:rsidP="2E280A42">
      <w:pPr>
        <w:rPr>
          <w:rFonts w:cstheme="minorBidi"/>
          <w:sz w:val="22"/>
          <w:szCs w:val="22"/>
        </w:rPr>
      </w:pPr>
      <w:r w:rsidRPr="00810776">
        <w:rPr>
          <w:rFonts w:cstheme="minorBidi"/>
          <w:sz w:val="22"/>
          <w:szCs w:val="22"/>
        </w:rPr>
        <w:t xml:space="preserve">To </w:t>
      </w:r>
      <w:r w:rsidR="189961C2" w:rsidRPr="00810776">
        <w:rPr>
          <w:rFonts w:eastAsia="EC Square Sans Pro" w:cs="EC Square Sans Pro"/>
          <w:sz w:val="22"/>
          <w:szCs w:val="22"/>
        </w:rPr>
        <w:t>offer a comprehensive</w:t>
      </w:r>
      <w:r w:rsidRPr="00810776">
        <w:rPr>
          <w:rFonts w:cstheme="minorBidi"/>
          <w:sz w:val="22"/>
          <w:szCs w:val="22"/>
        </w:rPr>
        <w:t xml:space="preserve"> understanding of these challenges and opportunities, this chapter </w:t>
      </w:r>
      <w:r w:rsidR="000A06DA" w:rsidRPr="00810776">
        <w:rPr>
          <w:rFonts w:cstheme="minorBidi"/>
          <w:sz w:val="22"/>
          <w:szCs w:val="22"/>
        </w:rPr>
        <w:t>covers the</w:t>
      </w:r>
      <w:r w:rsidRPr="00810776">
        <w:rPr>
          <w:rFonts w:cstheme="minorBidi"/>
          <w:sz w:val="22"/>
          <w:szCs w:val="22"/>
        </w:rPr>
        <w:t xml:space="preserve"> seven thematic areas of the European Green Deal, </w:t>
      </w:r>
      <w:r w:rsidR="000A06DA" w:rsidRPr="00810776">
        <w:rPr>
          <w:rFonts w:cstheme="minorBidi"/>
          <w:sz w:val="22"/>
          <w:szCs w:val="22"/>
        </w:rPr>
        <w:t>complemented</w:t>
      </w:r>
      <w:r w:rsidRPr="00810776">
        <w:rPr>
          <w:rFonts w:cstheme="minorBidi"/>
          <w:sz w:val="22"/>
          <w:szCs w:val="22"/>
        </w:rPr>
        <w:t xml:space="preserve"> by </w:t>
      </w:r>
      <w:r w:rsidR="001E4116">
        <w:rPr>
          <w:rFonts w:cstheme="minorBidi"/>
          <w:sz w:val="22"/>
          <w:szCs w:val="22"/>
        </w:rPr>
        <w:t xml:space="preserve">the cross-cutting theme of </w:t>
      </w:r>
      <w:r w:rsidRPr="00810776">
        <w:rPr>
          <w:rFonts w:cstheme="minorBidi"/>
          <w:sz w:val="22"/>
          <w:szCs w:val="22"/>
        </w:rPr>
        <w:t xml:space="preserve">critical raw materials. </w:t>
      </w:r>
      <w:r w:rsidR="78863A85" w:rsidRPr="00810776">
        <w:rPr>
          <w:rFonts w:eastAsia="EC Square Sans Pro" w:cs="EC Square Sans Pro"/>
          <w:sz w:val="22"/>
          <w:szCs w:val="22"/>
        </w:rPr>
        <w:t>The inclusion of critical raw materials reflects the growing policy significance of this issue</w:t>
      </w:r>
      <w:ins w:id="19" w:author="GASTALDI Chiara (JRC-ISPRA)" w:date="2025-02-17T10:19:00Z">
        <w:r w:rsidR="001E4116">
          <w:rPr>
            <w:rFonts w:eastAsia="EC Square Sans Pro" w:cs="EC Square Sans Pro"/>
            <w:sz w:val="22"/>
            <w:szCs w:val="22"/>
          </w:rPr>
          <w:t xml:space="preserve"> for the three transformational pillars to boost competitiveness</w:t>
        </w:r>
      </w:ins>
      <w:ins w:id="20" w:author="GASTALDI Chiara (JRC-ISPRA)" w:date="2025-02-17T10:25:00Z">
        <w:r w:rsidR="001E4116">
          <w:rPr>
            <w:rFonts w:eastAsia="EC Square Sans Pro" w:cs="EC Square Sans Pro"/>
            <w:sz w:val="22"/>
            <w:szCs w:val="22"/>
          </w:rPr>
          <w:t xml:space="preserve"> </w:t>
        </w:r>
      </w:ins>
      <w:r w:rsidR="001E4116">
        <w:rPr>
          <w:rFonts w:eastAsia="EC Square Sans Pro" w:cs="EC Square Sans Pro"/>
          <w:sz w:val="22"/>
          <w:szCs w:val="22"/>
        </w:rPr>
        <w:fldChar w:fldCharType="begin"/>
      </w:r>
      <w:r w:rsidR="001E4116">
        <w:rPr>
          <w:rFonts w:eastAsia="EC Square Sans Pro" w:cs="EC Square Sans Pro"/>
          <w:sz w:val="22"/>
          <w:szCs w:val="22"/>
        </w:rPr>
        <w:instrText xml:space="preserve"> ADDIN ZOTERO_ITEM CSL_CITATION {"citationID":"a2bjnn2nfih","properties":{"formattedCitation":"[2]","plainCitation":"[2]","noteIndex":0},"citationItems":[{"id":1584,"uris":["http://zotero.org/groups/5272309/items/ER2ZKF8C"],"itemData":{"id":1584,"type":"webpage","abstract":"Today, the Commission presents the Competitiveness Compass, the first major initiative of this mandate providing a strategic and clear framework to steer the Commission's work.","container-title":"European Commission - European Commission","genre":"Text","language":"en","title":"EU Compass to regain competitiveness","URL":"https://ec.europa.eu/commission/presscorner/detail/en/ip_25_339","accessed":{"date-parts":[["2025",2,17]]}}}],"schema":"https://github.com/citation-style-language/schema/raw/master/csl-citation.json"} </w:instrText>
      </w:r>
      <w:r w:rsidR="001E4116">
        <w:rPr>
          <w:rFonts w:eastAsia="EC Square Sans Pro" w:cs="EC Square Sans Pro"/>
          <w:sz w:val="22"/>
          <w:szCs w:val="22"/>
        </w:rPr>
        <w:fldChar w:fldCharType="separate"/>
      </w:r>
      <w:r w:rsidR="001E4116" w:rsidRPr="001E4116">
        <w:rPr>
          <w:sz w:val="22"/>
          <w:szCs w:val="24"/>
        </w:rPr>
        <w:t>[2]</w:t>
      </w:r>
      <w:r w:rsidR="001E4116">
        <w:rPr>
          <w:rFonts w:eastAsia="EC Square Sans Pro" w:cs="EC Square Sans Pro"/>
          <w:sz w:val="22"/>
          <w:szCs w:val="22"/>
        </w:rPr>
        <w:fldChar w:fldCharType="end"/>
      </w:r>
      <w:ins w:id="21" w:author="GASTALDI Chiara (JRC-ISPRA)" w:date="2025-02-17T10:20:00Z">
        <w:r w:rsidR="001E4116">
          <w:rPr>
            <w:rFonts w:eastAsia="EC Square Sans Pro" w:cs="EC Square Sans Pro"/>
            <w:sz w:val="22"/>
            <w:szCs w:val="22"/>
          </w:rPr>
          <w:t>: closing the innovation gap, decarbonise the EU economy and reducing excessive dependencies.</w:t>
        </w:r>
      </w:ins>
      <w:del w:id="22" w:author="GASTALDI Chiara (JRC-ISPRA)" w:date="2025-02-17T10:19:00Z">
        <w:r w:rsidR="78863A85" w:rsidRPr="00810776" w:rsidDel="001E4116">
          <w:rPr>
            <w:rFonts w:eastAsia="EC Square Sans Pro" w:cs="EC Square Sans Pro"/>
            <w:sz w:val="22"/>
            <w:szCs w:val="22"/>
          </w:rPr>
          <w:delText>, while land and soil ecosystems were highlighted to address the considerable overlap between food systems, biodiversity, and pollution</w:delText>
        </w:r>
      </w:del>
      <w:r w:rsidR="78863A85" w:rsidRPr="00810776">
        <w:rPr>
          <w:rFonts w:eastAsia="EC Square Sans Pro" w:cs="EC Square Sans Pro"/>
          <w:sz w:val="22"/>
          <w:szCs w:val="22"/>
        </w:rPr>
        <w:t>. This integrated approach provides a holistic perspective on these interconnected challenges.</w:t>
      </w:r>
    </w:p>
    <w:p w14:paraId="72F52458" w14:textId="565877EB" w:rsidR="00A64BF5" w:rsidRPr="00810776" w:rsidRDefault="00A64BF5" w:rsidP="2E280A42">
      <w:pPr>
        <w:rPr>
          <w:rFonts w:cstheme="minorBidi"/>
          <w:sz w:val="22"/>
          <w:szCs w:val="22"/>
        </w:rPr>
      </w:pPr>
      <w:r w:rsidRPr="00810776">
        <w:rPr>
          <w:rFonts w:cstheme="minorBidi"/>
          <w:sz w:val="22"/>
          <w:szCs w:val="22"/>
        </w:rPr>
        <w:t xml:space="preserve">Within each thematic area, </w:t>
      </w:r>
      <w:r w:rsidR="784A104C" w:rsidRPr="00810776">
        <w:rPr>
          <w:rFonts w:cstheme="minorBidi"/>
          <w:sz w:val="22"/>
          <w:szCs w:val="22"/>
        </w:rPr>
        <w:t>this chapter</w:t>
      </w:r>
      <w:r w:rsidRPr="00810776">
        <w:rPr>
          <w:rFonts w:cstheme="minorBidi"/>
          <w:sz w:val="22"/>
          <w:szCs w:val="22"/>
        </w:rPr>
        <w:t xml:space="preserve"> identif</w:t>
      </w:r>
      <w:r w:rsidR="52D778F1" w:rsidRPr="00810776">
        <w:rPr>
          <w:rFonts w:cstheme="minorBidi"/>
          <w:sz w:val="22"/>
          <w:szCs w:val="22"/>
        </w:rPr>
        <w:t>ies</w:t>
      </w:r>
      <w:r w:rsidRPr="00810776">
        <w:rPr>
          <w:rFonts w:cstheme="minorBidi"/>
          <w:sz w:val="22"/>
          <w:szCs w:val="22"/>
        </w:rPr>
        <w:t xml:space="preserve"> key </w:t>
      </w:r>
      <w:r w:rsidR="000A06DA" w:rsidRPr="00810776">
        <w:rPr>
          <w:rFonts w:cstheme="minorBidi"/>
          <w:sz w:val="22"/>
          <w:szCs w:val="22"/>
        </w:rPr>
        <w:t>challenges</w:t>
      </w:r>
      <w:r w:rsidRPr="00810776">
        <w:rPr>
          <w:rFonts w:cstheme="minorBidi"/>
          <w:sz w:val="22"/>
          <w:szCs w:val="22"/>
        </w:rPr>
        <w:t xml:space="preserve"> and enablers that will influence the pace and extent of the green transition. </w:t>
      </w:r>
      <w:r w:rsidR="09205AEB" w:rsidRPr="00810776">
        <w:rPr>
          <w:rFonts w:eastAsia="EC Square Sans Pro" w:cs="EC Square Sans Pro"/>
          <w:sz w:val="22"/>
          <w:szCs w:val="22"/>
        </w:rPr>
        <w:t>While not exhaustive, these factors highlight critical considerations for policymakers, stakeholders, and practitioners in designing and implementing effective strategies</w:t>
      </w:r>
      <w:r w:rsidRPr="00810776">
        <w:rPr>
          <w:rFonts w:cstheme="minorBidi"/>
          <w:sz w:val="22"/>
          <w:szCs w:val="22"/>
        </w:rPr>
        <w:t xml:space="preserve"> for a successful transition. </w:t>
      </w:r>
    </w:p>
    <w:p w14:paraId="4E1AB496" w14:textId="5DACAA93" w:rsidR="00A64BF5" w:rsidRPr="00810776" w:rsidRDefault="185972A1" w:rsidP="532F25D5">
      <w:pPr>
        <w:rPr>
          <w:rFonts w:cstheme="minorBidi"/>
          <w:sz w:val="22"/>
          <w:szCs w:val="22"/>
        </w:rPr>
      </w:pPr>
      <w:r w:rsidRPr="00810776">
        <w:rPr>
          <w:rFonts w:eastAsia="EC Square Sans Pro" w:cs="EC Square Sans Pro"/>
          <w:sz w:val="22"/>
          <w:szCs w:val="22"/>
        </w:rPr>
        <w:t xml:space="preserve">Notably, several common challenges and enablers emerge across the thematic areas, including investment needs, innovation, skills development, and monitoring systems. </w:t>
      </w:r>
      <w:ins w:id="23" w:author="MARELLI Luisa (JRC-ISPRA)" w:date="2025-01-14T16:20:00Z">
        <w:r w:rsidR="00835649" w:rsidRPr="00810776">
          <w:rPr>
            <w:rFonts w:eastAsia="EC Square Sans Pro" w:cs="EC Square Sans Pro"/>
            <w:sz w:val="22"/>
            <w:szCs w:val="22"/>
          </w:rPr>
          <w:t xml:space="preserve">Some of </w:t>
        </w:r>
      </w:ins>
      <w:del w:id="24" w:author="MARELLI Luisa (JRC-ISPRA)" w:date="2025-01-14T16:20:00Z">
        <w:r w:rsidRPr="00810776" w:rsidDel="00835649">
          <w:rPr>
            <w:rFonts w:eastAsia="EC Square Sans Pro" w:cs="EC Square Sans Pro"/>
            <w:sz w:val="22"/>
            <w:szCs w:val="22"/>
          </w:rPr>
          <w:delText>T</w:delText>
        </w:r>
      </w:del>
      <w:ins w:id="25" w:author="MARELLI Luisa (JRC-ISPRA)" w:date="2025-01-14T16:20:00Z">
        <w:r w:rsidR="00835649" w:rsidRPr="00810776">
          <w:rPr>
            <w:rFonts w:eastAsia="EC Square Sans Pro" w:cs="EC Square Sans Pro"/>
            <w:sz w:val="22"/>
            <w:szCs w:val="22"/>
          </w:rPr>
          <w:t>t</w:t>
        </w:r>
      </w:ins>
      <w:r w:rsidRPr="00810776">
        <w:rPr>
          <w:rFonts w:eastAsia="EC Square Sans Pro" w:cs="EC Square Sans Pro"/>
          <w:sz w:val="22"/>
          <w:szCs w:val="22"/>
        </w:rPr>
        <w:t>hese cross-cutting issues are explored in greater detail in</w:t>
      </w:r>
      <w:r w:rsidR="00A64BF5" w:rsidRPr="00810776">
        <w:rPr>
          <w:rFonts w:cstheme="minorBidi"/>
          <w:sz w:val="22"/>
          <w:szCs w:val="22"/>
        </w:rPr>
        <w:t xml:space="preserve"> </w:t>
      </w:r>
      <w:commentRangeStart w:id="26"/>
      <w:r w:rsidR="00A64BF5" w:rsidRPr="00810776">
        <w:rPr>
          <w:rFonts w:cstheme="minorBidi"/>
          <w:sz w:val="22"/>
          <w:szCs w:val="22"/>
        </w:rPr>
        <w:t>Chap</w:t>
      </w:r>
      <w:r w:rsidR="000A06DA" w:rsidRPr="00810776">
        <w:rPr>
          <w:rFonts w:cstheme="minorBidi"/>
          <w:sz w:val="22"/>
          <w:szCs w:val="22"/>
        </w:rPr>
        <w:t>ter</w:t>
      </w:r>
      <w:r w:rsidR="00A71EF5" w:rsidRPr="00810776">
        <w:rPr>
          <w:rFonts w:cstheme="minorBidi"/>
          <w:sz w:val="22"/>
          <w:szCs w:val="22"/>
        </w:rPr>
        <w:t xml:space="preserve"> 4</w:t>
      </w:r>
      <w:r w:rsidR="000A06DA" w:rsidRPr="00810776">
        <w:rPr>
          <w:rFonts w:cstheme="minorBidi"/>
          <w:sz w:val="22"/>
          <w:szCs w:val="22"/>
        </w:rPr>
        <w:t xml:space="preserve"> ‘</w:t>
      </w:r>
      <w:r w:rsidR="00A71EF5" w:rsidRPr="00810776">
        <w:rPr>
          <w:rFonts w:cstheme="minorBidi"/>
          <w:sz w:val="22"/>
          <w:szCs w:val="22"/>
        </w:rPr>
        <w:t>Strengthening the green transition’</w:t>
      </w:r>
      <w:r w:rsidR="000A06DA" w:rsidRPr="00810776">
        <w:rPr>
          <w:rFonts w:cstheme="minorBidi"/>
          <w:sz w:val="22"/>
          <w:szCs w:val="22"/>
        </w:rPr>
        <w:t xml:space="preserve"> and Chapter</w:t>
      </w:r>
      <w:r w:rsidR="00A71EF5" w:rsidRPr="00810776">
        <w:rPr>
          <w:rFonts w:cstheme="minorBidi"/>
          <w:sz w:val="22"/>
          <w:szCs w:val="22"/>
        </w:rPr>
        <w:t xml:space="preserve"> 5 ‘Governance for transformative change</w:t>
      </w:r>
      <w:commentRangeEnd w:id="26"/>
      <w:r w:rsidR="00F80689" w:rsidRPr="00810776">
        <w:rPr>
          <w:rStyle w:val="CommentReference"/>
          <w:lang w:eastAsia="en-US"/>
        </w:rPr>
        <w:commentReference w:id="26"/>
      </w:r>
      <w:r w:rsidR="00A71EF5" w:rsidRPr="00810776">
        <w:rPr>
          <w:rFonts w:cstheme="minorBidi"/>
          <w:sz w:val="22"/>
          <w:szCs w:val="22"/>
        </w:rPr>
        <w:t xml:space="preserve">’, </w:t>
      </w:r>
      <w:r w:rsidR="00A64BF5" w:rsidRPr="00810776">
        <w:rPr>
          <w:rFonts w:cstheme="minorBidi"/>
          <w:sz w:val="22"/>
          <w:szCs w:val="22"/>
        </w:rPr>
        <w:t>providing a comprehensive framework to address these shared challenges.</w:t>
      </w:r>
    </w:p>
    <w:p w14:paraId="11ED1032" w14:textId="5934E5FF" w:rsidR="3FE2E185" w:rsidRPr="00810776" w:rsidRDefault="3FE2E185" w:rsidP="2E280A42">
      <w:r w:rsidRPr="00810776">
        <w:rPr>
          <w:rFonts w:eastAsia="EC Square Sans Pro" w:cs="EC Square Sans Pro"/>
          <w:sz w:val="22"/>
          <w:szCs w:val="22"/>
        </w:rPr>
        <w:t>This analysis draws on a thorough literature review and expert</w:t>
      </w:r>
      <w:ins w:id="27" w:author="MARELLI Luisa (JRC-ISPRA)" w:date="2025-01-14T16:20:00Z">
        <w:r w:rsidR="00835649" w:rsidRPr="00810776">
          <w:rPr>
            <w:rFonts w:eastAsia="EC Square Sans Pro" w:cs="EC Square Sans Pro"/>
            <w:sz w:val="22"/>
            <w:szCs w:val="22"/>
          </w:rPr>
          <w:t>s</w:t>
        </w:r>
      </w:ins>
      <w:r w:rsidRPr="00810776">
        <w:rPr>
          <w:rFonts w:eastAsia="EC Square Sans Pro" w:cs="EC Square Sans Pro"/>
          <w:sz w:val="22"/>
          <w:szCs w:val="22"/>
        </w:rPr>
        <w:t xml:space="preserve"> judgement informed by the latest science for policy work conducted by the Joint Research Centre (JRC).</w:t>
      </w:r>
    </w:p>
    <w:p w14:paraId="414D9471" w14:textId="7B12DA00" w:rsidR="00A64BF5" w:rsidRPr="00810776" w:rsidRDefault="00A64BF5" w:rsidP="6D1E8CF7">
      <w:pPr>
        <w:pStyle w:val="JRCText"/>
        <w:rPr>
          <w:rStyle w:val="normaltextrun"/>
          <w:rFonts w:cstheme="minorBidi"/>
          <w:b/>
        </w:rPr>
      </w:pPr>
    </w:p>
    <w:p w14:paraId="1D4231E8" w14:textId="4FD8D2E3" w:rsidR="00A64BF5" w:rsidRPr="00810776" w:rsidRDefault="00A64BF5" w:rsidP="6D1E8CF7">
      <w:pPr>
        <w:pStyle w:val="JRCText"/>
        <w:rPr>
          <w:rStyle w:val="normaltextrun"/>
          <w:rFonts w:cstheme="minorBidi"/>
          <w:b/>
        </w:rPr>
      </w:pPr>
    </w:p>
    <w:p w14:paraId="4C1F1CB1" w14:textId="5D62E250" w:rsidR="000A06DA" w:rsidRPr="00810776" w:rsidRDefault="000A06DA" w:rsidP="6D1E8CF7">
      <w:pPr>
        <w:pStyle w:val="JRCText"/>
        <w:rPr>
          <w:rStyle w:val="normaltextrun"/>
          <w:rFonts w:cstheme="minorBidi"/>
          <w:b/>
        </w:rPr>
      </w:pPr>
      <w:r w:rsidRPr="00810776">
        <w:rPr>
          <w:rStyle w:val="normaltextrun"/>
          <w:rFonts w:cstheme="minorBidi"/>
          <w:b/>
        </w:rPr>
        <w:br w:type="page"/>
      </w:r>
    </w:p>
    <w:p w14:paraId="736301E1" w14:textId="2EFC726E" w:rsidR="1290EBEE" w:rsidRPr="005F4BA3" w:rsidRDefault="005F4BA3" w:rsidP="005F4BA3">
      <w:pPr>
        <w:pStyle w:val="JRCLevel-2title"/>
      </w:pPr>
      <w:bookmarkStart w:id="28" w:name="_Toc183451838"/>
      <w:bookmarkStart w:id="29" w:name="_Toc183451987"/>
      <w:bookmarkStart w:id="30" w:name="_Toc190708585"/>
      <w:bookmarkEnd w:id="8"/>
      <w:bookmarkEnd w:id="9"/>
      <w:bookmarkEnd w:id="10"/>
      <w:bookmarkEnd w:id="11"/>
      <w:bookmarkEnd w:id="12"/>
      <w:r>
        <w:lastRenderedPageBreak/>
        <w:t xml:space="preserve">3.1 </w:t>
      </w:r>
      <w:r w:rsidR="1290EBEE" w:rsidRPr="005F4BA3">
        <w:t>Climate ambition</w:t>
      </w:r>
      <w:bookmarkEnd w:id="28"/>
      <w:bookmarkEnd w:id="29"/>
      <w:bookmarkEnd w:id="30"/>
    </w:p>
    <w:p w14:paraId="14B23DDE" w14:textId="37460408" w:rsidR="6B4A9F85" w:rsidRPr="00810776" w:rsidRDefault="005F4BA3" w:rsidP="005F4BA3">
      <w:pPr>
        <w:pStyle w:val="JRCLevel-3title"/>
        <w:ind w:left="0" w:firstLine="0"/>
        <w:rPr>
          <w:rFonts w:eastAsia="EC Square Sans Pro" w:cs="EC Square Sans Pro"/>
        </w:rPr>
      </w:pPr>
      <w:bookmarkStart w:id="31" w:name="_Toc190708586"/>
      <w:r>
        <w:t xml:space="preserve">3.1.1 </w:t>
      </w:r>
      <w:r w:rsidR="6B4A9F85" w:rsidRPr="00810776">
        <w:t>Reducing the Greenhouse Gas emissions</w:t>
      </w:r>
      <w:bookmarkEnd w:id="31"/>
    </w:p>
    <w:p w14:paraId="6FA97701" w14:textId="6D53F2BF" w:rsidR="6B4A9F85" w:rsidRPr="00810776" w:rsidRDefault="6B4A9F85">
      <w:pPr>
        <w:spacing w:after="0" w:line="257" w:lineRule="auto"/>
        <w:rPr>
          <w:rFonts w:eastAsia="EC Square Sans Pro" w:cs="EC Square Sans Pro"/>
          <w:color w:val="000000" w:themeColor="text1"/>
          <w:sz w:val="22"/>
          <w:szCs w:val="22"/>
        </w:rPr>
      </w:pPr>
      <w:r w:rsidRPr="00810776">
        <w:rPr>
          <w:rFonts w:eastAsia="EC Square Sans Pro" w:cs="EC Square Sans Pro"/>
          <w:color w:val="000000" w:themeColor="text1"/>
          <w:sz w:val="22"/>
          <w:szCs w:val="22"/>
        </w:rPr>
        <w:t xml:space="preserve">GHG emissions </w:t>
      </w:r>
      <w:r w:rsidR="00835649" w:rsidRPr="00810776">
        <w:rPr>
          <w:rFonts w:eastAsia="EC Square Sans Pro" w:cs="EC Square Sans Pro"/>
          <w:color w:val="000000" w:themeColor="text1"/>
          <w:sz w:val="22"/>
          <w:szCs w:val="22"/>
        </w:rPr>
        <w:t xml:space="preserve">reduction </w:t>
      </w:r>
      <w:r w:rsidRPr="00810776">
        <w:rPr>
          <w:rFonts w:eastAsia="EC Square Sans Pro" w:cs="EC Square Sans Pro"/>
          <w:color w:val="000000" w:themeColor="text1"/>
          <w:sz w:val="22"/>
          <w:szCs w:val="22"/>
        </w:rPr>
        <w:t xml:space="preserve">target </w:t>
      </w:r>
      <w:r w:rsidR="0097076C" w:rsidRPr="00810776">
        <w:rPr>
          <w:rFonts w:eastAsia="EC Square Sans Pro" w:cs="EC Square Sans Pro"/>
          <w:color w:val="000000" w:themeColor="text1"/>
          <w:sz w:val="22"/>
          <w:szCs w:val="22"/>
        </w:rPr>
        <w:t>of</w:t>
      </w:r>
      <w:r w:rsidRPr="00810776">
        <w:rPr>
          <w:rFonts w:eastAsia="EC Square Sans Pro" w:cs="EC Square Sans Pro"/>
          <w:color w:val="000000" w:themeColor="text1"/>
          <w:sz w:val="22"/>
          <w:szCs w:val="22"/>
        </w:rPr>
        <w:t xml:space="preserve"> 55% within 2030 (EU27 domestic plus international aviation emissions)</w:t>
      </w:r>
      <w:r w:rsidR="00835649" w:rsidRPr="00810776">
        <w:rPr>
          <w:rFonts w:eastAsia="EC Square Sans Pro" w:cs="EC Square Sans Pro"/>
          <w:color w:val="000000" w:themeColor="text1"/>
          <w:sz w:val="22"/>
          <w:szCs w:val="22"/>
        </w:rPr>
        <w:t xml:space="preserve"> is one of the key objective of EGD climate policies</w:t>
      </w:r>
      <w:ins w:id="32" w:author="GASTALDI Chiara (JRC-ISPRA)" w:date="2025-02-17T10:22:00Z">
        <w:r w:rsidR="001E4116">
          <w:rPr>
            <w:rFonts w:eastAsia="EC Square Sans Pro" w:cs="EC Square Sans Pro"/>
            <w:color w:val="000000" w:themeColor="text1"/>
            <w:sz w:val="22"/>
            <w:szCs w:val="22"/>
          </w:rPr>
          <w:t xml:space="preserve">, </w:t>
        </w:r>
      </w:ins>
      <w:del w:id="33" w:author="GASTALDI Chiara (JRC-ISPRA)" w:date="2025-02-17T10:22:00Z">
        <w:r w:rsidR="002A04BE" w:rsidRPr="00810776" w:rsidDel="001E4116">
          <w:rPr>
            <w:rFonts w:eastAsia="EC Square Sans Pro" w:cs="EC Square Sans Pro"/>
            <w:color w:val="000000" w:themeColor="text1"/>
            <w:sz w:val="22"/>
            <w:szCs w:val="22"/>
          </w:rPr>
          <w:delText xml:space="preserve"> and </w:delText>
        </w:r>
      </w:del>
      <w:r w:rsidR="002A04BE" w:rsidRPr="00810776">
        <w:rPr>
          <w:rFonts w:eastAsia="EC Square Sans Pro" w:cs="EC Square Sans Pro"/>
          <w:color w:val="000000" w:themeColor="text1"/>
          <w:sz w:val="22"/>
          <w:szCs w:val="22"/>
        </w:rPr>
        <w:t>of the Fit for 55 package</w:t>
      </w:r>
      <w:ins w:id="34" w:author="GASTALDI Chiara (JRC-ISPRA)" w:date="2025-02-17T10:22:00Z">
        <w:r w:rsidR="001E4116">
          <w:rPr>
            <w:rFonts w:eastAsia="EC Square Sans Pro" w:cs="EC Square Sans Pro"/>
            <w:color w:val="000000" w:themeColor="text1"/>
            <w:sz w:val="22"/>
            <w:szCs w:val="22"/>
          </w:rPr>
          <w:t>, and it is central to the second pillar of the competitiveness compass for the EU</w:t>
        </w:r>
      </w:ins>
      <w:ins w:id="35" w:author="GASTALDI Chiara (JRC-ISPRA)" w:date="2025-02-17T10:23:00Z">
        <w:r w:rsidR="001E4116">
          <w:rPr>
            <w:rFonts w:eastAsia="EC Square Sans Pro" w:cs="EC Square Sans Pro"/>
            <w:color w:val="000000" w:themeColor="text1"/>
            <w:sz w:val="22"/>
            <w:szCs w:val="22"/>
          </w:rPr>
          <w:t xml:space="preserve"> </w:t>
        </w:r>
      </w:ins>
      <w:r w:rsidR="001E4116">
        <w:rPr>
          <w:rFonts w:eastAsia="EC Square Sans Pro" w:cs="EC Square Sans Pro"/>
          <w:color w:val="000000" w:themeColor="text1"/>
          <w:sz w:val="22"/>
          <w:szCs w:val="22"/>
        </w:rPr>
        <w:fldChar w:fldCharType="begin"/>
      </w:r>
      <w:r w:rsidR="001E4116">
        <w:rPr>
          <w:rFonts w:eastAsia="EC Square Sans Pro" w:cs="EC Square Sans Pro"/>
          <w:color w:val="000000" w:themeColor="text1"/>
          <w:sz w:val="22"/>
          <w:szCs w:val="22"/>
        </w:rPr>
        <w:instrText xml:space="preserve"> ADDIN ZOTERO_ITEM CSL_CITATION {"citationID":"atrsdsosis","properties":{"formattedCitation":"[2]","plainCitation":"[2]","noteIndex":0},"citationItems":[{"id":1584,"uris":["http://zotero.org/groups/5272309/items/ER2ZKF8C"],"itemData":{"id":1584,"type":"webpage","abstract":"Today, the Commission presents the Competitiveness Compass, the first major initiative of this mandate providing a strategic and clear framework to steer the Commission's work.","container-title":"European Commission - European Commission","genre":"Text","language":"en","title":"EU Compass to regain competitiveness","URL":"https://ec.europa.eu/commission/presscorner/detail/en/ip_25_339","accessed":{"date-parts":[["2025",2,17]]}}}],"schema":"https://github.com/citation-style-language/schema/raw/master/csl-citation.json"} </w:instrText>
      </w:r>
      <w:r w:rsidR="001E4116">
        <w:rPr>
          <w:rFonts w:eastAsia="EC Square Sans Pro" w:cs="EC Square Sans Pro"/>
          <w:color w:val="000000" w:themeColor="text1"/>
          <w:sz w:val="22"/>
          <w:szCs w:val="22"/>
        </w:rPr>
        <w:fldChar w:fldCharType="separate"/>
      </w:r>
      <w:r w:rsidR="001E4116" w:rsidRPr="001E4116">
        <w:rPr>
          <w:sz w:val="22"/>
          <w:szCs w:val="24"/>
        </w:rPr>
        <w:t>[2]</w:t>
      </w:r>
      <w:r w:rsidR="001E4116">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To a large extent, the 30.4% GHG emission reduction achieved so far </w:t>
      </w:r>
      <w:r w:rsidRPr="00810776" w:rsidDel="002A04BE">
        <w:rPr>
          <w:rFonts w:eastAsia="EC Square Sans Pro" w:cs="EC Square Sans Pro"/>
          <w:color w:val="000000" w:themeColor="text1"/>
          <w:sz w:val="22"/>
          <w:szCs w:val="22"/>
        </w:rPr>
        <w:t>was</w:t>
      </w:r>
      <w:r w:rsidR="002A04BE" w:rsidRPr="00810776">
        <w:rPr>
          <w:rFonts w:eastAsia="EC Square Sans Pro" w:cs="EC Square Sans Pro"/>
          <w:color w:val="000000" w:themeColor="text1"/>
          <w:sz w:val="22"/>
          <w:szCs w:val="22"/>
        </w:rPr>
        <w:t xml:space="preserve"> driven by </w:t>
      </w:r>
      <w:r w:rsidRPr="00810776">
        <w:rPr>
          <w:rFonts w:eastAsia="EC Square Sans Pro" w:cs="EC Square Sans Pro"/>
          <w:color w:val="000000" w:themeColor="text1"/>
          <w:sz w:val="22"/>
          <w:szCs w:val="22"/>
        </w:rPr>
        <w:t>the expansion of renewable energy and increased energy efficiency over the past two decades</w:t>
      </w:r>
      <w:r w:rsidR="002A04BE" w:rsidRPr="00810776">
        <w:rPr>
          <w:rFonts w:eastAsia="EC Square Sans Pro" w:cs="EC Square Sans Pro"/>
          <w:color w:val="000000" w:themeColor="text1"/>
          <w:sz w:val="22"/>
          <w:szCs w:val="22"/>
        </w:rPr>
        <w:t xml:space="preserve">, but the successful implementation of several elements and objectives of the EGD are crucial for full achievement of this target. </w:t>
      </w:r>
    </w:p>
    <w:p w14:paraId="2D98DEAB" w14:textId="3C415F00" w:rsidR="6B4A9F85" w:rsidRPr="005F4BA3" w:rsidRDefault="6B4A9F85" w:rsidP="00427804">
      <w:pPr>
        <w:pStyle w:val="JRCLevel-4title"/>
        <w:ind w:left="0" w:firstLine="0"/>
        <w:rPr>
          <w:rFonts w:eastAsia="EC Square Sans Pro" w:cs="EC Square Sans Pro"/>
          <w:b w:val="0"/>
          <w:sz w:val="22"/>
          <w:szCs w:val="22"/>
        </w:rPr>
      </w:pPr>
      <w:r w:rsidRPr="005F4BA3">
        <w:rPr>
          <w:b w:val="0"/>
          <w:color w:val="70AD47" w:themeColor="accent6"/>
          <w:sz w:val="22"/>
          <w:szCs w:val="22"/>
        </w:rPr>
        <w:t>The Emission Trading System (ETS) keeps playing a central role to drive emissions down</w:t>
      </w:r>
    </w:p>
    <w:p w14:paraId="0E4E99AF" w14:textId="2AD1EB53" w:rsidR="6B4A9F85" w:rsidRPr="00810776" w:rsidDel="00FB69C5" w:rsidRDefault="6B4A9F85">
      <w:pPr>
        <w:spacing w:line="257" w:lineRule="auto"/>
        <w:rPr>
          <w:del w:id="36" w:author="GASTALDI Chiara (JRC-ISPRA) [2]" w:date="2024-12-18T09:28:00Z"/>
          <w:rFonts w:eastAsia="Calibri" w:cs="Calibri"/>
          <w:sz w:val="22"/>
          <w:szCs w:val="22"/>
        </w:rPr>
      </w:pPr>
      <w:r w:rsidRPr="00810776">
        <w:rPr>
          <w:rFonts w:eastAsia="EC Square Sans Pro" w:cs="EC Square Sans Pro"/>
          <w:sz w:val="22"/>
          <w:szCs w:val="22"/>
        </w:rPr>
        <w:t>The EU ETS has recorded a stable and well-functioning market, driving emissions from power and industry installations (reaching an historic reduction of 16.5%</w:t>
      </w:r>
      <w:r w:rsidR="00C74490">
        <w:rPr>
          <w:rFonts w:eastAsia="EC Square Sans Pro" w:cs="EC Square Sans Pro"/>
          <w:sz w:val="22"/>
          <w:szCs w:val="22"/>
        </w:rPr>
        <w:t xml:space="preserve"> </w:t>
      </w:r>
      <w:r w:rsidR="00C74490">
        <w:rPr>
          <w:rFonts w:eastAsia="EC Square Sans Pro" w:cs="EC Square Sans Pro"/>
          <w:sz w:val="22"/>
          <w:szCs w:val="22"/>
        </w:rPr>
        <w:fldChar w:fldCharType="begin"/>
      </w:r>
      <w:r w:rsidR="001E4116">
        <w:rPr>
          <w:rFonts w:eastAsia="EC Square Sans Pro" w:cs="EC Square Sans Pro"/>
          <w:sz w:val="22"/>
          <w:szCs w:val="22"/>
        </w:rPr>
        <w:instrText xml:space="preserve"> ADDIN ZOTERO_ITEM CSL_CITATION {"citationID":"1Gp7hPCk","properties":{"formattedCitation":"[3]","plainCitation":"[3]","noteIndex":0},"citationItems":[{"id":1501,"uris":["http://zotero.org/groups/5272309/items/5997LR52"],"itemData":{"id":1501,"type":"report","event-place":"Brussels","publisher":"European Commission","publisher-place":"Brussels","title":"REPORT FROM THE COMMISSION TO THE EUROPEAN PARLIAMENT AND THE COUNCIL on the functioning of the European carbon market in 2023","URL":"https://climate.ec.europa.eu/document/download/92ec0ab3-24cf-4814-ad59-81c15e310bea_en?filename=2024_carbon_market_report_en.pdf","issued":{"date-parts":[["2024",11,19]]}}}],"schema":"https://github.com/citation-style-language/schema/raw/master/csl-citation.json"} </w:instrText>
      </w:r>
      <w:r w:rsidR="00C74490">
        <w:rPr>
          <w:rFonts w:eastAsia="EC Square Sans Pro" w:cs="EC Square Sans Pro"/>
          <w:sz w:val="22"/>
          <w:szCs w:val="22"/>
        </w:rPr>
        <w:fldChar w:fldCharType="separate"/>
      </w:r>
      <w:r w:rsidR="001E4116" w:rsidRPr="001E4116">
        <w:rPr>
          <w:rFonts w:eastAsia="EC Square Sans Pro"/>
          <w:sz w:val="22"/>
        </w:rPr>
        <w:t>[3]</w:t>
      </w:r>
      <w:r w:rsidR="00C74490">
        <w:rPr>
          <w:rFonts w:eastAsia="EC Square Sans Pro" w:cs="EC Square Sans Pro"/>
          <w:sz w:val="22"/>
          <w:szCs w:val="22"/>
        </w:rPr>
        <w:fldChar w:fldCharType="end"/>
      </w:r>
      <w:r w:rsidR="00A56E9E" w:rsidRPr="00810776">
        <w:rPr>
          <w:rFonts w:eastAsia="EC Square Sans Pro" w:cs="EC Square Sans Pro"/>
          <w:sz w:val="22"/>
          <w:szCs w:val="22"/>
        </w:rPr>
        <w:t xml:space="preserve"> during </w:t>
      </w:r>
      <w:r w:rsidRPr="00810776">
        <w:rPr>
          <w:rFonts w:eastAsia="EC Square Sans Pro" w:cs="EC Square Sans Pro"/>
          <w:sz w:val="22"/>
          <w:szCs w:val="22"/>
        </w:rPr>
        <w:t>the last year), while generating over EUR 200 billion</w:t>
      </w:r>
      <w:r w:rsidR="00A56E9E">
        <w:rPr>
          <w:rFonts w:eastAsia="EC Square Sans Pro" w:cs="EC Square Sans Pro"/>
          <w:sz w:val="22"/>
          <w:szCs w:val="22"/>
        </w:rPr>
        <w:t xml:space="preserve"> </w:t>
      </w:r>
      <w:r w:rsidR="00A56E9E">
        <w:rPr>
          <w:rFonts w:eastAsia="EC Square Sans Pro" w:cs="EC Square Sans Pro"/>
          <w:sz w:val="22"/>
          <w:szCs w:val="22"/>
        </w:rPr>
        <w:fldChar w:fldCharType="begin"/>
      </w:r>
      <w:r w:rsidR="001E4116">
        <w:rPr>
          <w:rFonts w:eastAsia="EC Square Sans Pro" w:cs="EC Square Sans Pro"/>
          <w:sz w:val="22"/>
          <w:szCs w:val="22"/>
        </w:rPr>
        <w:instrText xml:space="preserve"> ADDIN ZOTERO_ITEM CSL_CITATION {"citationID":"6fsjNnHL","properties":{"formattedCitation":"[4], [5]","plainCitation":"[4], [5]","noteIndex":0},"citationItems":[{"id":1435,"uris":["http://zotero.org/groups/5272309/items/SU4LQCR2"],"itemData":{"id":1435,"type":"post-weblog","title":"Use of auctioning revenues generated under the EU Emissions Trading System","URL":"https://www.eea.europa.eu/en/analysis/indicators/use-of-auctioning-revenues-generated","author":[{"family":"European Enviromental Agency","given":""}],"accessed":{"date-parts":[["2025",1,29]]},"issued":{"date-parts":[["2024",12,19]]}}},{"id":1436,"uris":["http://zotero.org/groups/5272309/items/Q3CHX8ZT"],"itemData":{"id":1436,"type":"post-weblog","title":"Auctioning of allowances","URL":"https://climate.ec.europa.eu/eu-action/eu-emissions-trading-system-eu-ets/auctioning-allowances_en","author":[{"family":"European Commission","given":""}],"accessed":{"date-parts":[["2025",1,29]]},"issued":{"date-parts":[["2024"]]}}}],"schema":"https://github.com/citation-style-language/schema/raw/master/csl-citation.json"} </w:instrText>
      </w:r>
      <w:r w:rsidR="00A56E9E">
        <w:rPr>
          <w:rFonts w:eastAsia="EC Square Sans Pro" w:cs="EC Square Sans Pro"/>
          <w:sz w:val="22"/>
          <w:szCs w:val="22"/>
        </w:rPr>
        <w:fldChar w:fldCharType="separate"/>
      </w:r>
      <w:r w:rsidR="001E4116" w:rsidRPr="001E4116">
        <w:rPr>
          <w:sz w:val="22"/>
        </w:rPr>
        <w:t>[4], [5]</w:t>
      </w:r>
      <w:r w:rsidR="00A56E9E">
        <w:rPr>
          <w:rFonts w:eastAsia="EC Square Sans Pro" w:cs="EC Square Sans Pro"/>
          <w:sz w:val="22"/>
          <w:szCs w:val="22"/>
        </w:rPr>
        <w:fldChar w:fldCharType="end"/>
      </w:r>
      <w:r w:rsidR="00A56E9E">
        <w:rPr>
          <w:rFonts w:eastAsia="EC Square Sans Pro" w:cs="EC Square Sans Pro"/>
          <w:sz w:val="22"/>
          <w:szCs w:val="22"/>
        </w:rPr>
        <w:t xml:space="preserve"> </w:t>
      </w:r>
      <w:r w:rsidRPr="00810776">
        <w:rPr>
          <w:rFonts w:eastAsia="EC Square Sans Pro" w:cs="EC Square Sans Pro"/>
          <w:sz w:val="22"/>
          <w:szCs w:val="22"/>
        </w:rPr>
        <w:t xml:space="preserve"> in auction revenue for distribution to Member States</w:t>
      </w:r>
      <w:r w:rsidR="004972CF">
        <w:rPr>
          <w:rFonts w:eastAsia="EC Square Sans Pro" w:cs="EC Square Sans Pro"/>
          <w:sz w:val="22"/>
          <w:szCs w:val="22"/>
        </w:rPr>
        <w:t xml:space="preserve"> </w:t>
      </w:r>
      <w:r w:rsidR="004972CF">
        <w:rPr>
          <w:rFonts w:eastAsia="EC Square Sans Pro" w:cs="EC Square Sans Pro"/>
          <w:sz w:val="22"/>
          <w:szCs w:val="22"/>
        </w:rPr>
        <w:fldChar w:fldCharType="begin"/>
      </w:r>
      <w:r w:rsidR="001E4116">
        <w:rPr>
          <w:rFonts w:eastAsia="EC Square Sans Pro" w:cs="EC Square Sans Pro"/>
          <w:sz w:val="22"/>
          <w:szCs w:val="22"/>
        </w:rPr>
        <w:instrText xml:space="preserve"> ADDIN ZOTERO_ITEM CSL_CITATION {"citationID":"5jHL4ihO","properties":{"formattedCitation":"[6], [7]","plainCitation":"[6], [7]","noteIndex":0},"citationItems":[{"id":1437,"uris":["http://zotero.org/groups/5272309/items/UTYKKGKC"],"itemData":{"id":1437,"type":"post-weblog","title":"The Green Deal Industrial Plan - Putting Europe's net-zero industry in the lead","URL":"https://commission.europa.eu/strategy-and-policy/priorities-2019-2024/european-green-deal/green-deal-industrial-plan_en","author":[{"family":"European Commission","given":""}],"accessed":{"date-parts":[["2025",1,29]]}}},{"id":1505,"uris":["http://zotero.org/groups/5272309/items/NJKV2QI9"],"itemData":{"id":1505,"type":"bill","language":"en","title":"REPORT FROM THE COMMISSION TO THE EUROPEAN PARLIAMENT AND THE COUNCIL on the functioning of the European carbon market in 2022 pursuant to Articles 10(5) and 21(2) of Directive 2003/87/EC","URL":"https://eur-lex.europa.eu/legal-content/EN/ALL/?uri=COM:2023:654:FIN","accessed":{"date-parts":[["2025",1,31]]},"issued":{"date-parts":[["2023"]]}}}],"schema":"https://github.com/citation-style-language/schema/raw/master/csl-citation.json"} </w:instrText>
      </w:r>
      <w:r w:rsidR="004972CF">
        <w:rPr>
          <w:rFonts w:eastAsia="EC Square Sans Pro" w:cs="EC Square Sans Pro"/>
          <w:sz w:val="22"/>
          <w:szCs w:val="22"/>
        </w:rPr>
        <w:fldChar w:fldCharType="separate"/>
      </w:r>
      <w:r w:rsidR="001E4116" w:rsidRPr="001E4116">
        <w:rPr>
          <w:rFonts w:eastAsia="EC Square Sans Pro"/>
          <w:sz w:val="22"/>
        </w:rPr>
        <w:t>[6], [7]</w:t>
      </w:r>
      <w:r w:rsidR="004972CF">
        <w:rPr>
          <w:rFonts w:eastAsia="EC Square Sans Pro" w:cs="EC Square Sans Pro"/>
          <w:sz w:val="22"/>
          <w:szCs w:val="22"/>
        </w:rPr>
        <w:fldChar w:fldCharType="end"/>
      </w:r>
      <w:r w:rsidRPr="00810776">
        <w:rPr>
          <w:rFonts w:eastAsia="EC Square Sans Pro" w:cs="EC Square Sans Pro"/>
          <w:sz w:val="22"/>
          <w:szCs w:val="22"/>
        </w:rPr>
        <w:t>.</w:t>
      </w:r>
      <w:r w:rsidR="00C74490">
        <w:rPr>
          <w:rFonts w:eastAsia="EC Square Sans Pro" w:cs="EC Square Sans Pro"/>
          <w:sz w:val="22"/>
          <w:szCs w:val="22"/>
          <w:vertAlign w:val="superscript"/>
        </w:rPr>
        <w:t xml:space="preserve"> </w:t>
      </w:r>
      <w:r w:rsidRPr="00810776">
        <w:rPr>
          <w:rFonts w:eastAsia="EC Square Sans Pro" w:cs="EC Square Sans Pro"/>
          <w:sz w:val="22"/>
          <w:szCs w:val="22"/>
        </w:rPr>
        <w:t>The anticipated tightening of the emissions cap in the EU ETS has led to significant increases of the carbon price</w:t>
      </w:r>
      <w:r w:rsidR="0041733F">
        <w:rPr>
          <w:rFonts w:eastAsia="EC Square Sans Pro" w:cs="EC Square Sans Pro"/>
          <w:sz w:val="22"/>
          <w:szCs w:val="22"/>
          <w:vertAlign w:val="superscript"/>
        </w:rPr>
        <w:t xml:space="preserve"> </w:t>
      </w:r>
      <w:r w:rsidR="0041733F">
        <w:rPr>
          <w:rFonts w:eastAsia="EC Square Sans Pro" w:cs="EC Square Sans Pro"/>
          <w:sz w:val="22"/>
          <w:szCs w:val="22"/>
          <w:vertAlign w:val="superscript"/>
        </w:rPr>
        <w:fldChar w:fldCharType="begin"/>
      </w:r>
      <w:r w:rsidR="001E4116">
        <w:rPr>
          <w:rFonts w:eastAsia="EC Square Sans Pro" w:cs="EC Square Sans Pro"/>
          <w:sz w:val="22"/>
          <w:szCs w:val="22"/>
          <w:vertAlign w:val="superscript"/>
        </w:rPr>
        <w:instrText xml:space="preserve"> ADDIN ZOTERO_ITEM CSL_CITATION {"citationID":"jmKwfsAw","properties":{"formattedCitation":"[8]","plainCitation":"[8]","noteIndex":0},"citationItems":[{"id":1502,"uris":["http://zotero.org/groups/5272309/items/EKJDL5NS"],"itemData":{"id":1502,"type":"post-weblog","abstract":"Stay informed with our Carbon Price Viewer for the EU Emissions Trading System (EU ETS). Discover the current carbon/CO2 price in Europe","container-title":"Sandbag","language":"en-GB","title":"Carbon Price Viewer","URL":"https://sandbag.be/carbon-price-viewer/","accessed":{"date-parts":[["2025",1,31]]}}}],"schema":"https://github.com/citation-style-language/schema/raw/master/csl-citation.json"} </w:instrText>
      </w:r>
      <w:r w:rsidR="0041733F">
        <w:rPr>
          <w:rFonts w:eastAsia="EC Square Sans Pro" w:cs="EC Square Sans Pro"/>
          <w:sz w:val="22"/>
          <w:szCs w:val="22"/>
          <w:vertAlign w:val="superscript"/>
        </w:rPr>
        <w:fldChar w:fldCharType="separate"/>
      </w:r>
      <w:r w:rsidR="001E4116" w:rsidRPr="001E4116">
        <w:rPr>
          <w:rFonts w:eastAsia="EC Square Sans Pro"/>
          <w:sz w:val="22"/>
        </w:rPr>
        <w:t>[8]</w:t>
      </w:r>
      <w:r w:rsidR="0041733F">
        <w:rPr>
          <w:rFonts w:eastAsia="EC Square Sans Pro" w:cs="EC Square Sans Pro"/>
          <w:sz w:val="22"/>
          <w:szCs w:val="22"/>
          <w:vertAlign w:val="superscript"/>
        </w:rPr>
        <w:fldChar w:fldCharType="end"/>
      </w:r>
      <w:r w:rsidRPr="00810776">
        <w:rPr>
          <w:rFonts w:eastAsia="EC Square Sans Pro" w:cs="EC Square Sans Pro"/>
          <w:sz w:val="22"/>
          <w:szCs w:val="22"/>
          <w:vertAlign w:val="superscript"/>
        </w:rPr>
        <w:t xml:space="preserve"> </w:t>
      </w:r>
      <w:r w:rsidR="002A04BE" w:rsidRPr="00810776">
        <w:rPr>
          <w:rFonts w:eastAsia="EC Square Sans Pro" w:cs="EC Square Sans Pro"/>
          <w:sz w:val="22"/>
          <w:szCs w:val="22"/>
        </w:rPr>
        <w:t xml:space="preserve">up to the </w:t>
      </w:r>
      <w:r w:rsidR="002A04BE" w:rsidRPr="00810776">
        <w:rPr>
          <w:rFonts w:eastAsia="EC Square Sans Pro" w:cs="EC Square Sans Pro"/>
          <w:color w:val="333333"/>
          <w:sz w:val="22"/>
          <w:szCs w:val="22"/>
        </w:rPr>
        <w:t>c</w:t>
      </w:r>
      <w:r w:rsidRPr="00810776">
        <w:rPr>
          <w:rFonts w:eastAsia="EC Square Sans Pro" w:cs="EC Square Sans Pro"/>
          <w:color w:val="333333"/>
          <w:sz w:val="22"/>
          <w:szCs w:val="22"/>
        </w:rPr>
        <w:t xml:space="preserve">urrent price </w:t>
      </w:r>
      <w:r w:rsidR="002A04BE" w:rsidRPr="00810776">
        <w:rPr>
          <w:rFonts w:eastAsia="EC Square Sans Pro" w:cs="EC Square Sans Pro"/>
          <w:color w:val="333333"/>
          <w:sz w:val="22"/>
          <w:szCs w:val="22"/>
        </w:rPr>
        <w:t xml:space="preserve">of </w:t>
      </w:r>
      <w:r w:rsidRPr="00810776">
        <w:rPr>
          <w:rFonts w:eastAsia="EC Square Sans Pro" w:cs="EC Square Sans Pro"/>
          <w:color w:val="333333"/>
          <w:sz w:val="22"/>
          <w:szCs w:val="22"/>
        </w:rPr>
        <w:t>about 70 E</w:t>
      </w:r>
      <w:ins w:id="37" w:author="GASTALDI Chiara (JRC-ISPRA)" w:date="2025-02-17T10:27:00Z">
        <w:r w:rsidR="00C475B3">
          <w:rPr>
            <w:rFonts w:eastAsia="EC Square Sans Pro" w:cs="EC Square Sans Pro"/>
            <w:color w:val="333333"/>
            <w:sz w:val="22"/>
            <w:szCs w:val="22"/>
          </w:rPr>
          <w:t>UR</w:t>
        </w:r>
      </w:ins>
      <w:del w:id="38" w:author="GASTALDI Chiara (JRC-ISPRA)" w:date="2025-02-17T10:27:00Z">
        <w:r w:rsidRPr="00810776" w:rsidDel="00C475B3">
          <w:rPr>
            <w:rFonts w:eastAsia="EC Square Sans Pro" w:cs="EC Square Sans Pro"/>
            <w:color w:val="333333"/>
            <w:sz w:val="22"/>
            <w:szCs w:val="22"/>
          </w:rPr>
          <w:delText>uros</w:delText>
        </w:r>
      </w:del>
      <w:r w:rsidR="00E06E09" w:rsidRPr="00810776">
        <w:rPr>
          <w:rFonts w:eastAsia="EC Square Sans Pro" w:cs="EC Square Sans Pro"/>
          <w:color w:val="333333"/>
          <w:sz w:val="22"/>
          <w:szCs w:val="22"/>
        </w:rPr>
        <w:t>/tCO</w:t>
      </w:r>
      <w:r w:rsidR="00E06E09" w:rsidRPr="00810776">
        <w:rPr>
          <w:rFonts w:eastAsia="EC Square Sans Pro" w:cs="EC Square Sans Pro"/>
          <w:color w:val="333333"/>
          <w:sz w:val="22"/>
          <w:szCs w:val="22"/>
          <w:vertAlign w:val="subscript"/>
        </w:rPr>
        <w:t>2</w:t>
      </w:r>
      <w:r w:rsidR="0041733F">
        <w:rPr>
          <w:rFonts w:eastAsia="EC Square Sans Pro" w:cs="EC Square Sans Pro"/>
          <w:color w:val="333333"/>
          <w:sz w:val="22"/>
          <w:szCs w:val="22"/>
          <w:vertAlign w:val="subscript"/>
        </w:rPr>
        <w:t xml:space="preserve">  </w:t>
      </w:r>
      <w:r w:rsidR="0041733F">
        <w:rPr>
          <w:rFonts w:eastAsia="EC Square Sans Pro" w:cs="EC Square Sans Pro"/>
          <w:color w:val="333333"/>
          <w:sz w:val="22"/>
          <w:szCs w:val="22"/>
          <w:vertAlign w:val="subscript"/>
        </w:rPr>
        <w:fldChar w:fldCharType="begin"/>
      </w:r>
      <w:r w:rsidR="001E4116">
        <w:rPr>
          <w:rFonts w:eastAsia="EC Square Sans Pro" w:cs="EC Square Sans Pro"/>
          <w:color w:val="333333"/>
          <w:sz w:val="22"/>
          <w:szCs w:val="22"/>
          <w:vertAlign w:val="subscript"/>
        </w:rPr>
        <w:instrText xml:space="preserve"> ADDIN ZOTERO_ITEM CSL_CITATION {"citationID":"bVDWZviK","properties":{"formattedCitation":"[9]","plainCitation":"[9]","noteIndex":0},"citationItems":[{"id":1506,"uris":["http://zotero.org/groups/5272309/items/HKWVIWC3"],"itemData":{"id":1506,"type":"webpage","abstract":"Carbon pricing very effectively encourages the shift of production and consumption choices towards low and zero carbon options that is required to limit climate change. Are countries using this tool to its full potential? This report measures the pricing of CO2-emissions from energy use in 44 OECD and G20 countries, covering around 80% of world emissions.","container-title":"OECD","language":"en","title":"Effective Carbon Rates 2021","URL":"https://www.oecd.org/en/publications/effective-carbon-rates-2021_0e8e24f5-en.html","accessed":{"date-parts":[["2025",1,31]]},"issued":{"date-parts":[["2021",5,5]]}}}],"schema":"https://github.com/citation-style-language/schema/raw/master/csl-citation.json"} </w:instrText>
      </w:r>
      <w:r w:rsidR="0041733F">
        <w:rPr>
          <w:rFonts w:eastAsia="EC Square Sans Pro" w:cs="EC Square Sans Pro"/>
          <w:color w:val="333333"/>
          <w:sz w:val="22"/>
          <w:szCs w:val="22"/>
          <w:vertAlign w:val="subscript"/>
        </w:rPr>
        <w:fldChar w:fldCharType="separate"/>
      </w:r>
      <w:r w:rsidR="001E4116" w:rsidRPr="001E4116">
        <w:rPr>
          <w:rFonts w:eastAsia="EC Square Sans Pro"/>
          <w:sz w:val="22"/>
        </w:rPr>
        <w:t>[9]</w:t>
      </w:r>
      <w:r w:rsidR="0041733F">
        <w:rPr>
          <w:rFonts w:eastAsia="EC Square Sans Pro" w:cs="EC Square Sans Pro"/>
          <w:color w:val="333333"/>
          <w:sz w:val="22"/>
          <w:szCs w:val="22"/>
          <w:vertAlign w:val="subscript"/>
        </w:rPr>
        <w:fldChar w:fldCharType="end"/>
      </w:r>
      <w:r w:rsidR="0099455C" w:rsidRPr="00810776">
        <w:rPr>
          <w:rFonts w:eastAsia="EC Square Sans Pro" w:cs="EC Square Sans Pro"/>
          <w:color w:val="333333"/>
          <w:sz w:val="22"/>
          <w:szCs w:val="22"/>
        </w:rPr>
        <w:t xml:space="preserve">. </w:t>
      </w:r>
      <w:r w:rsidR="0099455C" w:rsidRPr="00810776">
        <w:rPr>
          <w:rFonts w:eastAsia="EC Square Sans Pro" w:cs="EC Square Sans Pro"/>
          <w:sz w:val="22"/>
          <w:szCs w:val="22"/>
        </w:rPr>
        <w:t>According to OECD analy</w:t>
      </w:r>
      <w:r w:rsidR="00170412">
        <w:rPr>
          <w:rFonts w:eastAsia="EC Square Sans Pro" w:cs="EC Square Sans Pro"/>
          <w:sz w:val="22"/>
          <w:szCs w:val="22"/>
        </w:rPr>
        <w:t>sis</w:t>
      </w:r>
      <w:del w:id="39" w:author="GASTALDI Chiara (JRC-ISPRA)" w:date="2025-02-17T10:29:00Z">
        <w:r w:rsidR="00170412" w:rsidDel="00C475B3">
          <w:rPr>
            <w:rFonts w:eastAsia="EC Square Sans Pro" w:cs="EC Square Sans Pro"/>
            <w:sz w:val="22"/>
            <w:szCs w:val="22"/>
          </w:rPr>
          <w:delText xml:space="preserve"> (Ref. in the comment)</w:delText>
        </w:r>
      </w:del>
      <w:ins w:id="40" w:author="GASTALDI Chiara (JRC-ISPRA)" w:date="2025-02-17T18:15:00Z">
        <w:r w:rsidR="00BF325D">
          <w:rPr>
            <w:rFonts w:eastAsia="EC Square Sans Pro" w:cs="EC Square Sans Pro"/>
            <w:sz w:val="22"/>
            <w:szCs w:val="22"/>
          </w:rPr>
          <w:t xml:space="preserve"> </w:t>
        </w:r>
      </w:ins>
      <w:r w:rsidR="00BF325D">
        <w:rPr>
          <w:rFonts w:eastAsia="EC Square Sans Pro" w:cs="EC Square Sans Pro"/>
          <w:sz w:val="22"/>
          <w:szCs w:val="22"/>
        </w:rPr>
        <w:fldChar w:fldCharType="begin"/>
      </w:r>
      <w:r w:rsidR="00B5291A">
        <w:rPr>
          <w:rFonts w:eastAsia="EC Square Sans Pro" w:cs="EC Square Sans Pro"/>
          <w:sz w:val="22"/>
          <w:szCs w:val="22"/>
        </w:rPr>
        <w:instrText xml:space="preserve"> ADDIN ZOTERO_ITEM CSL_CITATION {"citationID":"a2g1qcniji6","properties":{"formattedCitation":"[9]","plainCitation":"[9]","noteIndex":0},"citationItems":[{"id":1506,"uris":["http://zotero.org/groups/5272309/items/HKWVIWC3"],"itemData":{"id":1506,"type":"webpage","abstract":"Carbon pricing very effectively encourages the shift of production and consumption choices towards low and zero carbon options that is required to limit climate change. Are countries using this tool to its full potential? This report measures the pricing of CO2-emissions from energy use in 44 OECD and G20 countries, covering around 80% of world emissions.","container-title":"OECD","language":"en","title":"Effective Carbon Rates 2021","URL":"https://www.oecd.org/en/publications/effective-carbon-rates-2021_0e8e24f5-en.html","accessed":{"date-parts":[["2025",1,31]]},"issued":{"date-parts":[["2021",5,5]]}}}],"schema":"https://github.com/citation-style-language/schema/raw/master/csl-citation.json"} </w:instrText>
      </w:r>
      <w:r w:rsidR="00BF325D">
        <w:rPr>
          <w:rFonts w:eastAsia="EC Square Sans Pro" w:cs="EC Square Sans Pro"/>
          <w:sz w:val="22"/>
          <w:szCs w:val="22"/>
        </w:rPr>
        <w:fldChar w:fldCharType="separate"/>
      </w:r>
      <w:r w:rsidR="00B5291A" w:rsidRPr="00B5291A">
        <w:rPr>
          <w:sz w:val="22"/>
          <w:szCs w:val="24"/>
        </w:rPr>
        <w:t>[9]</w:t>
      </w:r>
      <w:r w:rsidR="00BF325D">
        <w:rPr>
          <w:rFonts w:eastAsia="EC Square Sans Pro" w:cs="EC Square Sans Pro"/>
          <w:sz w:val="22"/>
          <w:szCs w:val="22"/>
        </w:rPr>
        <w:fldChar w:fldCharType="end"/>
      </w:r>
      <w:r w:rsidR="00170412">
        <w:rPr>
          <w:rFonts w:eastAsia="EC Square Sans Pro" w:cs="EC Square Sans Pro"/>
          <w:sz w:val="22"/>
          <w:szCs w:val="22"/>
        </w:rPr>
        <w:t>, this</w:t>
      </w:r>
      <w:r w:rsidRPr="00810776">
        <w:rPr>
          <w:rFonts w:eastAsia="EC Square Sans Pro" w:cs="EC Square Sans Pro"/>
          <w:sz w:val="22"/>
          <w:szCs w:val="22"/>
        </w:rPr>
        <w:t xml:space="preserve"> </w:t>
      </w:r>
      <w:r w:rsidRPr="00810776">
        <w:rPr>
          <w:rFonts w:eastAsia="EC Square Sans Pro" w:cs="EC Square Sans Pro"/>
          <w:b/>
          <w:bCs/>
          <w:sz w:val="22"/>
          <w:szCs w:val="22"/>
        </w:rPr>
        <w:t xml:space="preserve">carbon price should be </w:t>
      </w:r>
      <w:r w:rsidR="0099455C" w:rsidRPr="00810776">
        <w:rPr>
          <w:rFonts w:eastAsia="EC Square Sans Pro" w:cs="EC Square Sans Pro"/>
          <w:b/>
          <w:bCs/>
          <w:sz w:val="22"/>
          <w:szCs w:val="22"/>
        </w:rPr>
        <w:t xml:space="preserve">further </w:t>
      </w:r>
      <w:r w:rsidRPr="00810776">
        <w:rPr>
          <w:rFonts w:eastAsia="EC Square Sans Pro" w:cs="EC Square Sans Pro"/>
          <w:b/>
          <w:bCs/>
          <w:sz w:val="22"/>
          <w:szCs w:val="22"/>
        </w:rPr>
        <w:t>augmented by other climate policies</w:t>
      </w:r>
      <w:commentRangeStart w:id="41"/>
      <w:commentRangeEnd w:id="41"/>
      <w:r w:rsidR="002A04BE" w:rsidRPr="00810776">
        <w:rPr>
          <w:rStyle w:val="CommentReference"/>
          <w:lang w:eastAsia="en-US"/>
        </w:rPr>
        <w:commentReference w:id="41"/>
      </w:r>
      <w:r w:rsidR="0099455C" w:rsidRPr="00810776">
        <w:rPr>
          <w:rFonts w:eastAsia="EC Square Sans Pro" w:cs="EC Square Sans Pro"/>
          <w:b/>
          <w:bCs/>
          <w:sz w:val="22"/>
          <w:szCs w:val="22"/>
        </w:rPr>
        <w:t xml:space="preserve"> </w:t>
      </w:r>
      <w:r w:rsidR="0099455C" w:rsidRPr="00810776">
        <w:rPr>
          <w:rFonts w:eastAsia="EC Square Sans Pro" w:cs="EC Square Sans Pro"/>
          <w:bCs/>
          <w:sz w:val="22"/>
          <w:szCs w:val="22"/>
        </w:rPr>
        <w:t>by</w:t>
      </w:r>
      <w:r w:rsidR="0099455C" w:rsidRPr="00810776">
        <w:rPr>
          <w:rFonts w:eastAsia="EC Square Sans Pro" w:cs="EC Square Sans Pro"/>
          <w:sz w:val="22"/>
          <w:szCs w:val="22"/>
        </w:rPr>
        <w:t xml:space="preserve"> 2030 to be </w:t>
      </w:r>
      <w:del w:id="42" w:author="GASTALDI Chiara (JRC-ISPRA)" w:date="2025-02-17T10:29:00Z">
        <w:r w:rsidR="0099455C" w:rsidRPr="00810776" w:rsidDel="00C475B3">
          <w:rPr>
            <w:rFonts w:eastAsia="EC Square Sans Pro" w:cs="EC Square Sans Pro"/>
            <w:sz w:val="22"/>
            <w:szCs w:val="22"/>
          </w:rPr>
          <w:delText>effective</w:delText>
        </w:r>
      </w:del>
      <w:ins w:id="43" w:author="GASTALDI Chiara (JRC-ISPRA)" w:date="2025-02-17T10:29:00Z">
        <w:r w:rsidR="00C475B3">
          <w:rPr>
            <w:rFonts w:eastAsia="EC Square Sans Pro" w:cs="EC Square Sans Pro"/>
            <w:sz w:val="22"/>
            <w:szCs w:val="22"/>
          </w:rPr>
          <w:t>aligned with the targets</w:t>
        </w:r>
      </w:ins>
      <w:r w:rsidR="0099455C" w:rsidRPr="00810776">
        <w:rPr>
          <w:rFonts w:eastAsia="EC Square Sans Pro" w:cs="EC Square Sans Pro"/>
          <w:sz w:val="22"/>
          <w:szCs w:val="22"/>
        </w:rPr>
        <w:t xml:space="preserve">, </w:t>
      </w:r>
      <w:commentRangeStart w:id="44"/>
      <w:commentRangeEnd w:id="44"/>
      <w:r w:rsidR="00861EF2" w:rsidRPr="00810776">
        <w:rPr>
          <w:rFonts w:eastAsia="EC Square Sans Pro" w:cs="EC Square Sans Pro"/>
          <w:sz w:val="22"/>
          <w:szCs w:val="22"/>
        </w:rPr>
        <w:commentReference w:id="44"/>
      </w:r>
      <w:commentRangeStart w:id="45"/>
      <w:commentRangeEnd w:id="45"/>
      <w:r w:rsidR="0099455C" w:rsidRPr="00810776">
        <w:rPr>
          <w:rStyle w:val="CommentReference"/>
          <w:lang w:eastAsia="en-US"/>
        </w:rPr>
        <w:commentReference w:id="45"/>
      </w:r>
      <w:r w:rsidRPr="00810776">
        <w:rPr>
          <w:rFonts w:eastAsia="EC Square Sans Pro" w:cs="EC Square Sans Pro"/>
          <w:sz w:val="22"/>
          <w:szCs w:val="22"/>
        </w:rPr>
        <w:t xml:space="preserve"> and</w:t>
      </w:r>
      <w:r w:rsidRPr="00810776">
        <w:rPr>
          <w:rFonts w:eastAsia="EC Square Sans Pro" w:cs="EC Square Sans Pro"/>
          <w:b/>
          <w:bCs/>
          <w:sz w:val="22"/>
          <w:szCs w:val="22"/>
        </w:rPr>
        <w:t xml:space="preserve"> </w:t>
      </w:r>
      <w:r w:rsidRPr="00810776">
        <w:rPr>
          <w:rFonts w:eastAsia="EC Square Sans Pro" w:cs="EC Square Sans Pro"/>
          <w:sz w:val="22"/>
          <w:szCs w:val="22"/>
        </w:rPr>
        <w:t>would have to be applied to a much broader range of economic activities</w:t>
      </w:r>
      <w:del w:id="46" w:author="GASTALDI Chiara (JRC-ISPRA)" w:date="2025-02-17T18:15:00Z">
        <w:r w:rsidR="009C4C66" w:rsidDel="00BF325D">
          <w:rPr>
            <w:rFonts w:eastAsia="EC Square Sans Pro" w:cs="EC Square Sans Pro"/>
            <w:sz w:val="22"/>
            <w:szCs w:val="22"/>
          </w:rPr>
          <w:fldChar w:fldCharType="begin"/>
        </w:r>
        <w:r w:rsidR="009C4C66" w:rsidDel="00BF325D">
          <w:rPr>
            <w:rFonts w:eastAsia="EC Square Sans Pro" w:cs="EC Square Sans Pro"/>
            <w:sz w:val="22"/>
            <w:szCs w:val="22"/>
          </w:rPr>
          <w:delInstrText xml:space="preserve"> ADDIN ZOTERO_ITEM CSL_CITATION {"citationID":"a9q38uvbuk","properties":{"formattedCitation":"\\uldash{[1]}","plainCitation":"[1]","noteIndex":0},"citationItems":[{"id":1506,"uris":["http://zotero.org/groups/5272309/items/HKWVIWC3"],"itemData":{"id":1506,"type":"webpage","abstract":"Carbon pricing very effectively encourages the shift of production and consumption choices towards low and zero carbon options that is required to limit climate change. Are countries using this tool to its full potential? This report measures the pricing of CO2-emissions from energy use in 44 OECD and G20 countries, covering around 80% of world emissions.","container-title":"OECD","language":"en","title":"Effective Carbon Rates 2021","URL":"https://www.oecd.org/en/publications/effective-carbon-rates-2021_0e8e24f5-en.html","accessed":{"date-parts":[["2025",1,31]]},"issued":{"date-parts":[["2021",5,5]]}}}],"schema":"https://github.com/citation-style-language/schema/raw/master/csl-citation.json"} </w:delInstrText>
        </w:r>
        <w:r w:rsidR="009C4C66" w:rsidDel="00BF325D">
          <w:rPr>
            <w:rFonts w:eastAsia="EC Square Sans Pro" w:cs="EC Square Sans Pro"/>
            <w:sz w:val="22"/>
            <w:szCs w:val="22"/>
          </w:rPr>
          <w:fldChar w:fldCharType="separate"/>
        </w:r>
        <w:r w:rsidR="009C4C66" w:rsidRPr="009C4C66" w:rsidDel="00BF325D">
          <w:rPr>
            <w:sz w:val="22"/>
            <w:szCs w:val="24"/>
            <w:u w:val="dash"/>
          </w:rPr>
          <w:delText>[1]</w:delText>
        </w:r>
        <w:r w:rsidR="009C4C66" w:rsidDel="00BF325D">
          <w:rPr>
            <w:rFonts w:eastAsia="EC Square Sans Pro" w:cs="EC Square Sans Pro"/>
            <w:sz w:val="22"/>
            <w:szCs w:val="22"/>
          </w:rPr>
          <w:fldChar w:fldCharType="end"/>
        </w:r>
      </w:del>
      <w:r w:rsidRPr="00810776">
        <w:rPr>
          <w:rFonts w:eastAsia="EC Square Sans Pro" w:cs="EC Square Sans Pro"/>
          <w:sz w:val="22"/>
          <w:szCs w:val="22"/>
        </w:rPr>
        <w:t xml:space="preserve">. </w:t>
      </w:r>
      <w:r w:rsidRPr="00810776">
        <w:rPr>
          <w:rFonts w:eastAsia="EC Square Sans Pro" w:cs="EC Square Sans Pro"/>
          <w:b/>
          <w:bCs/>
          <w:sz w:val="22"/>
          <w:szCs w:val="22"/>
        </w:rPr>
        <w:t>Emissions from agriculture and land use are not planned to be covered by a carbon price for the time being.</w:t>
      </w:r>
      <w:r w:rsidRPr="00810776">
        <w:rPr>
          <w:rFonts w:eastAsia="EC Square Sans Pro" w:cs="EC Square Sans Pro"/>
          <w:sz w:val="22"/>
          <w:szCs w:val="22"/>
        </w:rPr>
        <w:t xml:space="preserve"> </w:t>
      </w:r>
    </w:p>
    <w:p w14:paraId="713DC231" w14:textId="6C98E1AE" w:rsidR="6B4A9F85" w:rsidRPr="00810776" w:rsidRDefault="6B4A9F85">
      <w:pPr>
        <w:spacing w:line="257" w:lineRule="auto"/>
        <w:rPr>
          <w:rFonts w:eastAsia="Calibri" w:cs="Calibri"/>
          <w:sz w:val="22"/>
          <w:szCs w:val="22"/>
        </w:rPr>
      </w:pPr>
      <w:r w:rsidRPr="00810776">
        <w:rPr>
          <w:rFonts w:eastAsia="EC Square Sans Pro" w:cs="EC Square Sans Pro"/>
          <w:sz w:val="22"/>
          <w:szCs w:val="22"/>
        </w:rPr>
        <w:t>The EU ETS has been reformed with the Fit for 55 package. In particular, the cap trajectory has been adjusted to contribute to reaching the 55% emission reduction target in 2030. Phasing out free allocation of allowances enhances the price signal faced by affected EU industries as GHG emissions are gradually getting associated with their real cost. It may also generate a price signal for consumers, incentivizing efficient resource use. The current ETS legislation provides a trajectory to eventually phase out allowances in the EU ETS in 2039, but this needs to be revisited in the context of the ETS review in 2026. While adjusting the trajectory of allowances and hence the amount of remaining ETS emissions may cause uncertainty for affected industries, not revisiting this would cause even larger inefficiencies due to diverging efforts across the sectors covered and those not covered by the ETS.</w:t>
      </w:r>
      <w:r w:rsidRPr="00810776">
        <w:rPr>
          <w:rFonts w:eastAsia="Calibri" w:cs="Calibri"/>
          <w:sz w:val="22"/>
          <w:szCs w:val="22"/>
        </w:rPr>
        <w:t xml:space="preserve"> </w:t>
      </w:r>
    </w:p>
    <w:p w14:paraId="6B20015B" w14:textId="2A0DABE1" w:rsidR="6B4A9F85" w:rsidRPr="00810776" w:rsidRDefault="6B4A9F85">
      <w:pPr>
        <w:spacing w:before="0" w:after="0" w:line="257" w:lineRule="auto"/>
        <w:rPr>
          <w:rFonts w:eastAsia="EC Square Sans Pro" w:cs="EC Square Sans Pro"/>
          <w:b/>
          <w:bCs/>
          <w:i/>
          <w:iCs/>
          <w:sz w:val="22"/>
          <w:szCs w:val="22"/>
        </w:rPr>
      </w:pPr>
      <w:r w:rsidRPr="00810776">
        <w:rPr>
          <w:rFonts w:eastAsia="EC Square Sans Pro" w:cs="EC Square Sans Pro"/>
          <w:sz w:val="22"/>
          <w:szCs w:val="22"/>
        </w:rPr>
        <w:t xml:space="preserve">Other barriers to the implementation of Fit for 55 package are related to the </w:t>
      </w:r>
      <w:r w:rsidR="0097076C" w:rsidRPr="00810776">
        <w:rPr>
          <w:rFonts w:eastAsia="EC Square Sans Pro" w:cs="EC Square Sans Pro"/>
          <w:sz w:val="22"/>
          <w:szCs w:val="22"/>
        </w:rPr>
        <w:t>economic burden</w:t>
      </w:r>
      <w:r w:rsidRPr="00810776">
        <w:rPr>
          <w:rFonts w:eastAsia="EC Square Sans Pro" w:cs="EC Square Sans Pro"/>
          <w:b/>
          <w:bCs/>
          <w:sz w:val="22"/>
          <w:szCs w:val="22"/>
        </w:rPr>
        <w:t xml:space="preserve"> of these policies</w:t>
      </w:r>
      <w:r w:rsidRPr="00810776">
        <w:rPr>
          <w:rFonts w:eastAsia="EC Square Sans Pro" w:cs="EC Square Sans Pro"/>
          <w:sz w:val="22"/>
          <w:szCs w:val="22"/>
        </w:rPr>
        <w:t xml:space="preserve">, and especially the </w:t>
      </w:r>
      <w:r w:rsidRPr="00810776">
        <w:rPr>
          <w:rFonts w:eastAsia="EC Square Sans Pro" w:cs="EC Square Sans Pro"/>
          <w:b/>
          <w:bCs/>
          <w:sz w:val="22"/>
          <w:szCs w:val="22"/>
        </w:rPr>
        <w:t>possible economic impact of the ETS2 on household budgets and impacts on small industry</w:t>
      </w:r>
      <w:r w:rsidRPr="00810776">
        <w:rPr>
          <w:rFonts w:eastAsia="EC Square Sans Pro" w:cs="EC Square Sans Pro"/>
          <w:sz w:val="22"/>
          <w:szCs w:val="22"/>
        </w:rPr>
        <w:t xml:space="preserve">. Carbon pricing for road transport and buildings will </w:t>
      </w:r>
      <w:r w:rsidR="005061BC" w:rsidRPr="00810776">
        <w:rPr>
          <w:rFonts w:eastAsia="EC Square Sans Pro" w:cs="EC Square Sans Pro"/>
          <w:sz w:val="22"/>
          <w:szCs w:val="22"/>
        </w:rPr>
        <w:t>affect more</w:t>
      </w:r>
      <w:r w:rsidRPr="00810776">
        <w:rPr>
          <w:rFonts w:eastAsia="EC Square Sans Pro" w:cs="EC Square Sans Pro"/>
          <w:sz w:val="22"/>
          <w:szCs w:val="22"/>
        </w:rPr>
        <w:t xml:space="preserve"> </w:t>
      </w:r>
      <w:r w:rsidR="005061BC" w:rsidRPr="00810776">
        <w:rPr>
          <w:rFonts w:eastAsia="EC Square Sans Pro" w:cs="EC Square Sans Pro"/>
          <w:sz w:val="22"/>
          <w:szCs w:val="22"/>
        </w:rPr>
        <w:t xml:space="preserve">low-income </w:t>
      </w:r>
      <w:r w:rsidRPr="00810776">
        <w:rPr>
          <w:rFonts w:eastAsia="EC Square Sans Pro" w:cs="EC Square Sans Pro"/>
          <w:sz w:val="22"/>
          <w:szCs w:val="22"/>
        </w:rPr>
        <w:t>households</w:t>
      </w:r>
      <w:r w:rsidR="005061BC" w:rsidRPr="00810776">
        <w:rPr>
          <w:rFonts w:eastAsia="EC Square Sans Pro" w:cs="EC Square Sans Pro"/>
          <w:sz w:val="22"/>
          <w:szCs w:val="22"/>
        </w:rPr>
        <w:t>,</w:t>
      </w:r>
      <w:r w:rsidRPr="00810776">
        <w:rPr>
          <w:rFonts w:eastAsia="EC Square Sans Pro" w:cs="EC Square Sans Pro"/>
          <w:sz w:val="22"/>
          <w:szCs w:val="22"/>
        </w:rPr>
        <w:t xml:space="preserve"> as they spend a higher share of their income on energy</w:t>
      </w:r>
      <w:ins w:id="47" w:author="GASTALDI Chiara (JRC-ISPRA)" w:date="2025-02-10T17:44:00Z">
        <w:r w:rsidR="004B768B">
          <w:rPr>
            <w:rFonts w:eastAsia="EC Square Sans Pro" w:cs="EC Square Sans Pro"/>
            <w:sz w:val="22"/>
            <w:szCs w:val="22"/>
          </w:rPr>
          <w:t xml:space="preserve"> </w:t>
        </w:r>
      </w:ins>
      <w:r w:rsidR="004B768B">
        <w:rPr>
          <w:rFonts w:eastAsia="EC Square Sans Pro" w:cs="EC Square Sans Pro"/>
          <w:sz w:val="22"/>
          <w:szCs w:val="22"/>
        </w:rPr>
        <w:fldChar w:fldCharType="begin"/>
      </w:r>
      <w:r w:rsidR="001E4116">
        <w:rPr>
          <w:rFonts w:eastAsia="EC Square Sans Pro" w:cs="EC Square Sans Pro"/>
          <w:sz w:val="22"/>
          <w:szCs w:val="22"/>
        </w:rPr>
        <w:instrText xml:space="preserve"> ADDIN ZOTERO_ITEM CSL_CITATION {"citationID":"a1ihf7nrof9","properties":{"formattedCitation":"[10], [11]","plainCitation":"[10], [11]","noteIndex":0},"citationItems":[{"id":197,"uris":["http://zotero.org/groups/5272309/items/46U9Q5F3"],"itemData":{"id":197,"type":"article-journal","abstract":"Carbon pricing can steer energy choices towards low-carbon fuels and foster energy conservation efforts. Simultaneously, higher fossil fuel prices may exacerbate energy poverty. A just portfolio of climate policies therefore requires a balanced instrument mix to jointly combat climate change and energy poverty. We review recent policy developments in the EU aimed at addressing energy poverty and the social implications of the climate neutrality transition. We then operationalise an affordability-based definition of energy poverty and numerically illustrate that recent EU climate policy proposals risk raising the number of energy poor when not accompanied with complementary measures, while alternative climate policy designs could lift more than 1 million households out of energy poverty through income-targeted revenue recycling schemes. While these schemes have low informational requirements and appear sufficient to avoid exacerbating energy poverty, the findings suggest that more tailored interventions are needed. Finally, we discuss how insights from behavioural economics and energy justice can help shape optimal policy packages and processes.","container-title":"Scientific Reports","DOI":"10.1038/s41598-023-32705-2","ISSN":"2045-2322","issue":"1","journalAbbreviation":"Sci Rep","language":"en","license":"2023 The Author(s)","note":"number: 1\npublisher: Nature Publishing Group","page":"6040","source":"www.nature.com","title":"EU climate action through an energy poverty lens","volume":"13","author":[{"family":"Vandyck","given":"Toon"},{"family":"Della Valle","given":"Nives"},{"family":"Temursho","given":"Umed"},{"family":"Weitzel","given":"Matthias"}],"issued":{"date-parts":[["2023",4,13]]}}},{"id":529,"uris":["http://zotero.org/groups/5272309/items/T9WHMU7R"],"itemData":{"id":529,"type":"bill","language":"en","title":"COMMISSION STAFF WORKING DOCUMENT IMPACT ASSESSMENT REPORT Accompanying the document Directive of the European Parliament and of the Council amending Directive 2008/98/EC on waste","title-short":"SWD(2023) 421","URL":"https://eur-lex.europa.eu/legal-content/EN/TXT/?uri=SWD:2023:421:FIN","accessed":{"date-parts":[["2023",11,30]]},"issued":{"date-parts":[["2023"]]}}}],"schema":"https://github.com/citation-style-language/schema/raw/master/csl-citation.json"} </w:instrText>
      </w:r>
      <w:r w:rsidR="004B768B">
        <w:rPr>
          <w:rFonts w:eastAsia="EC Square Sans Pro" w:cs="EC Square Sans Pro"/>
          <w:sz w:val="22"/>
          <w:szCs w:val="22"/>
        </w:rPr>
        <w:fldChar w:fldCharType="separate"/>
      </w:r>
      <w:r w:rsidR="001E4116" w:rsidRPr="001E4116">
        <w:rPr>
          <w:sz w:val="22"/>
        </w:rPr>
        <w:t>[10], [11]</w:t>
      </w:r>
      <w:r w:rsidR="004B768B">
        <w:rPr>
          <w:rFonts w:eastAsia="EC Square Sans Pro" w:cs="EC Square Sans Pro"/>
          <w:sz w:val="22"/>
          <w:szCs w:val="22"/>
        </w:rPr>
        <w:fldChar w:fldCharType="end"/>
      </w:r>
      <w:r w:rsidR="004B768B">
        <w:rPr>
          <w:rStyle w:val="CommentReference"/>
          <w:lang w:eastAsia="en-US"/>
        </w:rPr>
        <w:t xml:space="preserve"> </w:t>
      </w:r>
      <w:r w:rsidRPr="00810776">
        <w:rPr>
          <w:rFonts w:eastAsia="EC Square Sans Pro" w:cs="EC Square Sans Pro"/>
          <w:sz w:val="22"/>
          <w:szCs w:val="22"/>
        </w:rPr>
        <w:t xml:space="preserve">. </w:t>
      </w:r>
    </w:p>
    <w:p w14:paraId="221649D7" w14:textId="691C16B5" w:rsidR="6B4A9F85" w:rsidRPr="00810776" w:rsidRDefault="005061BC" w:rsidP="446FBAE1">
      <w:pPr>
        <w:spacing w:before="0" w:after="0" w:line="257" w:lineRule="auto"/>
        <w:rPr>
          <w:rFonts w:eastAsia="EC Square Sans Pro" w:cs="EC Square Sans Pro"/>
          <w:b/>
          <w:bCs/>
          <w:i/>
          <w:iCs/>
          <w:sz w:val="22"/>
          <w:szCs w:val="22"/>
        </w:rPr>
      </w:pPr>
      <w:r w:rsidRPr="00810776">
        <w:rPr>
          <w:rFonts w:eastAsia="EC Square Sans Pro" w:cs="EC Square Sans Pro"/>
          <w:color w:val="000000" w:themeColor="text1"/>
          <w:sz w:val="22"/>
          <w:szCs w:val="22"/>
        </w:rPr>
        <w:t>While the</w:t>
      </w:r>
      <w:r w:rsidR="6B4A9F85" w:rsidRPr="00810776">
        <w:rPr>
          <w:rFonts w:eastAsia="EC Square Sans Pro" w:cs="EC Square Sans Pro"/>
          <w:color w:val="000000" w:themeColor="text1"/>
          <w:sz w:val="22"/>
          <w:szCs w:val="22"/>
        </w:rPr>
        <w:t xml:space="preserve"> EU raises its own climate ambition, less stringent climate policies </w:t>
      </w:r>
      <w:r w:rsidRPr="00810776">
        <w:rPr>
          <w:rFonts w:eastAsia="EC Square Sans Pro" w:cs="EC Square Sans Pro"/>
          <w:color w:val="000000" w:themeColor="text1"/>
          <w:sz w:val="22"/>
          <w:szCs w:val="22"/>
        </w:rPr>
        <w:t xml:space="preserve">might </w:t>
      </w:r>
      <w:r w:rsidR="6B4A9F85" w:rsidRPr="00810776">
        <w:rPr>
          <w:rFonts w:eastAsia="EC Square Sans Pro" w:cs="EC Square Sans Pro"/>
          <w:color w:val="000000" w:themeColor="text1"/>
          <w:sz w:val="22"/>
          <w:szCs w:val="22"/>
        </w:rPr>
        <w:t xml:space="preserve">prevail in many non-EU countries, </w:t>
      </w:r>
      <w:r w:rsidRPr="00810776">
        <w:rPr>
          <w:rFonts w:eastAsia="EC Square Sans Pro" w:cs="EC Square Sans Pro"/>
          <w:color w:val="000000" w:themeColor="text1"/>
          <w:sz w:val="22"/>
          <w:szCs w:val="22"/>
        </w:rPr>
        <w:t>leveraging the</w:t>
      </w:r>
      <w:r w:rsidR="6B4A9F85" w:rsidRPr="00810776">
        <w:rPr>
          <w:rFonts w:eastAsia="EC Square Sans Pro" w:cs="EC Square Sans Pro"/>
          <w:color w:val="000000" w:themeColor="text1"/>
          <w:sz w:val="22"/>
          <w:szCs w:val="22"/>
        </w:rPr>
        <w:t xml:space="preserve"> risk of so-called ‘carbon leakage'. To maintain similar competition level and to prevent carbon leakages, the </w:t>
      </w:r>
      <w:r w:rsidR="6B4A9F85" w:rsidRPr="00810776">
        <w:rPr>
          <w:rFonts w:eastAsia="EC Square Sans Pro" w:cs="EC Square Sans Pro"/>
          <w:b/>
          <w:bCs/>
          <w:color w:val="000000" w:themeColor="text1"/>
          <w:sz w:val="22"/>
          <w:szCs w:val="22"/>
        </w:rPr>
        <w:t>Carbon Border Adjustment Mechanism</w:t>
      </w:r>
      <w:r w:rsidR="6B4A9F85" w:rsidRPr="00810776">
        <w:rPr>
          <w:rFonts w:eastAsia="EC Square Sans Pro" w:cs="EC Square Sans Pro"/>
          <w:color w:val="000000" w:themeColor="text1"/>
          <w:sz w:val="22"/>
          <w:szCs w:val="22"/>
        </w:rPr>
        <w:t xml:space="preserve"> (CBAM) was created</w:t>
      </w:r>
      <w:r w:rsidR="00163B51" w:rsidRPr="00810776">
        <w:rPr>
          <w:rStyle w:val="FootnoteReference"/>
          <w:rFonts w:eastAsia="EC Square Sans Pro" w:cs="EC Square Sans Pro"/>
          <w:color w:val="000000" w:themeColor="text1"/>
          <w:sz w:val="22"/>
          <w:szCs w:val="22"/>
        </w:rPr>
        <w:footnoteReference w:id="2"/>
      </w:r>
      <w:r w:rsidR="6B4A9F85" w:rsidRPr="00810776">
        <w:rPr>
          <w:rFonts w:eastAsia="EC Square Sans Pro" w:cs="EC Square Sans Pro"/>
          <w:color w:val="000000" w:themeColor="text1"/>
          <w:sz w:val="22"/>
          <w:szCs w:val="22"/>
        </w:rPr>
        <w:t xml:space="preserve">. </w:t>
      </w:r>
    </w:p>
    <w:p w14:paraId="7B04CB38" w14:textId="41BF0743" w:rsidR="6B4A9F85" w:rsidRPr="00810776" w:rsidRDefault="6B4A9F85">
      <w:pPr>
        <w:spacing w:line="257" w:lineRule="auto"/>
        <w:rPr>
          <w:rFonts w:eastAsia="Calibri" w:cs="Calibri"/>
          <w:sz w:val="22"/>
          <w:szCs w:val="22"/>
        </w:rPr>
      </w:pPr>
      <w:r w:rsidRPr="00810776">
        <w:rPr>
          <w:rFonts w:eastAsia="EC Square Sans Pro" w:cs="EC Square Sans Pro"/>
          <w:sz w:val="22"/>
          <w:szCs w:val="22"/>
        </w:rPr>
        <w:t xml:space="preserve">There are, however, still open questions related to CBAM, and not addressing them could </w:t>
      </w:r>
      <w:r w:rsidRPr="00810776">
        <w:rPr>
          <w:rFonts w:eastAsia="EC Square Sans Pro" w:cs="EC Square Sans Pro"/>
          <w:b/>
          <w:sz w:val="22"/>
          <w:szCs w:val="22"/>
        </w:rPr>
        <w:t>undermine EU competitiveness and lead to emissions leakage</w:t>
      </w:r>
      <w:r w:rsidRPr="00810776">
        <w:rPr>
          <w:rFonts w:eastAsia="EC Square Sans Pro" w:cs="EC Square Sans Pro"/>
          <w:sz w:val="22"/>
          <w:szCs w:val="22"/>
        </w:rPr>
        <w:t xml:space="preserve">. These concern </w:t>
      </w:r>
      <w:r w:rsidR="0097076C" w:rsidRPr="00810776">
        <w:rPr>
          <w:rFonts w:eastAsia="EC Square Sans Pro" w:cs="EC Square Sans Pro"/>
          <w:sz w:val="22"/>
          <w:szCs w:val="22"/>
        </w:rPr>
        <w:t>mainly</w:t>
      </w:r>
      <w:r w:rsidRPr="00810776">
        <w:rPr>
          <w:rFonts w:eastAsia="EC Square Sans Pro" w:cs="EC Square Sans Pro"/>
          <w:sz w:val="22"/>
          <w:szCs w:val="22"/>
        </w:rPr>
        <w:t xml:space="preserve"> EU exports to third countries</w:t>
      </w:r>
      <w:r w:rsidRPr="00810776" w:rsidDel="005061BC">
        <w:rPr>
          <w:rFonts w:eastAsia="EC Square Sans Pro" w:cs="EC Square Sans Pro"/>
          <w:sz w:val="22"/>
          <w:szCs w:val="22"/>
        </w:rPr>
        <w:t>.</w:t>
      </w:r>
      <w:r w:rsidRPr="00810776">
        <w:rPr>
          <w:rFonts w:eastAsia="EC Square Sans Pro" w:cs="EC Square Sans Pro"/>
          <w:sz w:val="22"/>
          <w:szCs w:val="22"/>
        </w:rPr>
        <w:t xml:space="preserve"> JRC calculations for the CBAM impact assessment</w:t>
      </w:r>
      <w:r w:rsidR="0041733F">
        <w:rPr>
          <w:rFonts w:eastAsia="EC Square Sans Pro" w:cs="EC Square Sans Pro"/>
          <w:sz w:val="22"/>
          <w:szCs w:val="22"/>
          <w:vertAlign w:val="superscript"/>
        </w:rPr>
        <w:t xml:space="preserve"> </w:t>
      </w:r>
      <w:r w:rsidRPr="00810776">
        <w:rPr>
          <w:rFonts w:eastAsia="EC Square Sans Pro" w:cs="EC Square Sans Pro"/>
          <w:sz w:val="22"/>
          <w:szCs w:val="22"/>
        </w:rPr>
        <w:t>show</w:t>
      </w:r>
      <w:ins w:id="48" w:author="GASTALDI Chiara (JRC-ISPRA)" w:date="2025-02-17T10:31:00Z">
        <w:r w:rsidR="00C475B3">
          <w:rPr>
            <w:rFonts w:eastAsia="EC Square Sans Pro" w:cs="EC Square Sans Pro"/>
            <w:sz w:val="22"/>
            <w:szCs w:val="22"/>
          </w:rPr>
          <w:t xml:space="preserve"> </w:t>
        </w:r>
      </w:ins>
      <w:r w:rsidR="00EE3C5E">
        <w:rPr>
          <w:rFonts w:eastAsia="EC Square Sans Pro" w:cs="EC Square Sans Pro"/>
          <w:sz w:val="22"/>
          <w:szCs w:val="22"/>
        </w:rPr>
        <w:fldChar w:fldCharType="begin"/>
      </w:r>
      <w:r w:rsidR="001E4116">
        <w:rPr>
          <w:rFonts w:eastAsia="EC Square Sans Pro" w:cs="EC Square Sans Pro"/>
          <w:sz w:val="22"/>
          <w:szCs w:val="22"/>
        </w:rPr>
        <w:instrText xml:space="preserve"> ADDIN ZOTERO_ITEM CSL_CITATION {"citationID":"a15j5umcuj5","properties":{"formattedCitation":"[12]","plainCitation":"[12]","noteIndex":0},"citationItems":[{"id":1552,"uris":["http://zotero.org/groups/5272309/items/DPTHHEYH"],"itemData":{"id":1552,"type":"webpage","abstract":"The CBAM will initially apply to imports of certain goods and selected precursors whose production is carbon intensive and at most significant risk of carbon leakage: cement, iron and steel, aluminium, fertilisers, electricity and hydrogen.","language":"en","title":"Carbon Border Adjustment Mechanism - European Commission","URL":"https://taxation-customs.ec.europa.eu/carbon-border-adjustment-mechanism_en","accessed":{"date-parts":[["2025",2,10]]}}}],"schema":"https://github.com/citation-style-language/schema/raw/master/csl-citation.json"} </w:instrText>
      </w:r>
      <w:r w:rsidR="00EE3C5E">
        <w:rPr>
          <w:rFonts w:eastAsia="EC Square Sans Pro" w:cs="EC Square Sans Pro"/>
          <w:sz w:val="22"/>
          <w:szCs w:val="22"/>
        </w:rPr>
        <w:fldChar w:fldCharType="separate"/>
      </w:r>
      <w:r w:rsidR="001E4116" w:rsidRPr="001E4116">
        <w:rPr>
          <w:sz w:val="22"/>
        </w:rPr>
        <w:t>[12]</w:t>
      </w:r>
      <w:r w:rsidR="00EE3C5E">
        <w:rPr>
          <w:rFonts w:eastAsia="EC Square Sans Pro" w:cs="EC Square Sans Pro"/>
          <w:sz w:val="22"/>
          <w:szCs w:val="22"/>
        </w:rPr>
        <w:fldChar w:fldCharType="end"/>
      </w:r>
      <w:r w:rsidRPr="00810776">
        <w:rPr>
          <w:rFonts w:eastAsia="EC Square Sans Pro" w:cs="EC Square Sans Pro"/>
          <w:sz w:val="22"/>
          <w:szCs w:val="22"/>
        </w:rPr>
        <w:t xml:space="preserve"> that the phasing out of free ETS allowances weakens the position of EU exporters on global markets. The same may hold true for producers of products that use a high content of inputs from sectors covered by CBAM (“downstream sectors”). While CBAM could be extended to cover more downstream products, this could have </w:t>
      </w:r>
      <w:r w:rsidRPr="00810776">
        <w:rPr>
          <w:rFonts w:eastAsia="EC Square Sans Pro" w:cs="EC Square Sans Pro"/>
          <w:sz w:val="22"/>
          <w:szCs w:val="22"/>
        </w:rPr>
        <w:lastRenderedPageBreak/>
        <w:t>drawbacks too as these products are more heterogeneous and complex, making it more difficult to assess the carbon emissions associated with their production.</w:t>
      </w:r>
      <w:r w:rsidRPr="00810776">
        <w:rPr>
          <w:rFonts w:eastAsia="Calibri" w:cs="Calibri"/>
          <w:sz w:val="22"/>
          <w:szCs w:val="22"/>
        </w:rPr>
        <w:t xml:space="preserve">  </w:t>
      </w:r>
    </w:p>
    <w:p w14:paraId="4D017DEB" w14:textId="7A477139" w:rsidR="6B4A9F85" w:rsidRPr="00810776" w:rsidRDefault="6B4A9F85">
      <w:pPr>
        <w:spacing w:line="257" w:lineRule="auto"/>
        <w:rPr>
          <w:rFonts w:eastAsia="Calibri" w:cs="Calibri"/>
          <w:sz w:val="22"/>
          <w:szCs w:val="22"/>
        </w:rPr>
      </w:pPr>
      <w:r w:rsidRPr="00810776">
        <w:rPr>
          <w:rFonts w:eastAsia="EC Square Sans Pro" w:cs="EC Square Sans Pro"/>
          <w:sz w:val="22"/>
          <w:szCs w:val="22"/>
        </w:rPr>
        <w:t xml:space="preserve">An international level playing field can also be put at risk by the different policy approaches that are applied by EU’s main trading partners – e.g. USA and China are </w:t>
      </w:r>
      <w:commentRangeStart w:id="49"/>
      <w:commentRangeStart w:id="50"/>
      <w:r w:rsidRPr="00810776">
        <w:rPr>
          <w:rFonts w:eastAsia="EC Square Sans Pro" w:cs="EC Square Sans Pro"/>
          <w:sz w:val="22"/>
          <w:szCs w:val="22"/>
        </w:rPr>
        <w:t>using subsidies to promote green technologies while the EU is relying more on carbon pricing.</w:t>
      </w:r>
      <w:commentRangeEnd w:id="49"/>
      <w:r w:rsidR="005061BC" w:rsidRPr="00810776">
        <w:rPr>
          <w:rStyle w:val="CommentReference"/>
          <w:lang w:eastAsia="en-US"/>
        </w:rPr>
        <w:commentReference w:id="49"/>
      </w:r>
      <w:commentRangeEnd w:id="50"/>
      <w:r w:rsidR="00BB25D8" w:rsidRPr="00810776">
        <w:rPr>
          <w:rStyle w:val="CommentReference"/>
          <w:lang w:eastAsia="en-US"/>
        </w:rPr>
        <w:commentReference w:id="50"/>
      </w:r>
      <w:r w:rsidRPr="00810776">
        <w:rPr>
          <w:rFonts w:eastAsia="EC Square Sans Pro" w:cs="EC Square Sans Pro"/>
          <w:sz w:val="22"/>
          <w:szCs w:val="22"/>
        </w:rPr>
        <w:t xml:space="preserve"> This difference in approaches has an effect on energy and basic material prices, which are reduced by climate policies in the US and China but are increased in the EU. This will, of course, also affect downstream industries that use energy or energy intensive products as inputs.</w:t>
      </w:r>
      <w:r w:rsidRPr="00810776">
        <w:rPr>
          <w:rFonts w:eastAsia="Calibri" w:cs="Calibri"/>
          <w:sz w:val="22"/>
          <w:szCs w:val="22"/>
        </w:rPr>
        <w:t xml:space="preserve"> </w:t>
      </w:r>
    </w:p>
    <w:p w14:paraId="5E0E582E" w14:textId="76D719C6" w:rsidR="6B4A9F85" w:rsidRPr="00810776" w:rsidRDefault="6B4A9F85">
      <w:pPr>
        <w:spacing w:line="257" w:lineRule="auto"/>
        <w:rPr>
          <w:rFonts w:eastAsia="Calibri" w:cs="Calibri"/>
          <w:sz w:val="22"/>
          <w:szCs w:val="22"/>
        </w:rPr>
      </w:pPr>
      <w:commentRangeStart w:id="51"/>
      <w:r w:rsidRPr="00810776">
        <w:rPr>
          <w:rFonts w:eastAsia="EC Square Sans Pro" w:cs="EC Square Sans Pro"/>
          <w:sz w:val="22"/>
          <w:szCs w:val="22"/>
        </w:rPr>
        <w:t xml:space="preserve">One example is the Inflation Reduction Act (IRA) of 2022 in the US, which </w:t>
      </w:r>
      <w:r w:rsidR="005061BC" w:rsidRPr="00810776">
        <w:rPr>
          <w:rFonts w:eastAsia="EC Square Sans Pro" w:cs="EC Square Sans Pro"/>
          <w:sz w:val="22"/>
          <w:szCs w:val="22"/>
        </w:rPr>
        <w:t xml:space="preserve">was </w:t>
      </w:r>
      <w:r w:rsidRPr="00810776">
        <w:rPr>
          <w:rFonts w:eastAsia="EC Square Sans Pro" w:cs="EC Square Sans Pro"/>
          <w:sz w:val="22"/>
          <w:szCs w:val="22"/>
        </w:rPr>
        <w:t>allocated in tax provisions</w:t>
      </w:r>
      <w:del w:id="52" w:author="MARELLI Luisa (JRC-ISPRA)" w:date="2025-01-14T16:44:00Z">
        <w:r w:rsidRPr="00810776" w:rsidDel="005061BC">
          <w:rPr>
            <w:rFonts w:eastAsia="EC Square Sans Pro" w:cs="EC Square Sans Pro"/>
            <w:sz w:val="22"/>
            <w:szCs w:val="22"/>
          </w:rPr>
          <w:delText>,</w:delText>
        </w:r>
      </w:del>
      <w:r w:rsidRPr="00810776">
        <w:rPr>
          <w:rFonts w:eastAsia="EC Square Sans Pro" w:cs="EC Square Sans Pro"/>
          <w:sz w:val="22"/>
          <w:szCs w:val="22"/>
        </w:rPr>
        <w:t xml:space="preserve"> in the order of $400 billion over ten years, aimed at advancing clean energy usage and domestic energy production. The introduction of the IRA has triggered a wave of concern within the European Union regarding the potential economic repercussions. The crux of these concerns revolves around the IRA’s generous tax credits and fiscal incentives that focus on renewable energy, electric vehicle incentives, home energy efficiency upgrades, and advanced manufacturing processes. Critics argue that such measures may catalyse a shift in investment and production from the EU to the U.S., thereby impacting the competitiveness of European industries, particularly those involved in green technology and sustainable practices.</w:t>
      </w:r>
      <w:r w:rsidRPr="00810776">
        <w:rPr>
          <w:rFonts w:eastAsia="Calibri" w:cs="Calibri"/>
          <w:sz w:val="22"/>
          <w:szCs w:val="22"/>
        </w:rPr>
        <w:t xml:space="preserve"> </w:t>
      </w:r>
      <w:commentRangeEnd w:id="51"/>
      <w:r w:rsidRPr="00810776">
        <w:rPr>
          <w:rStyle w:val="CommentReference"/>
        </w:rPr>
        <w:commentReference w:id="51"/>
      </w:r>
    </w:p>
    <w:p w14:paraId="735C482F" w14:textId="3B7CBBE9" w:rsidR="2E9B10F4" w:rsidRPr="00427804" w:rsidRDefault="2E9B10F4" w:rsidP="446FBAE1">
      <w:pPr>
        <w:spacing w:line="257" w:lineRule="auto"/>
        <w:rPr>
          <w:rFonts w:eastAsia="EC Square Sans Pro" w:cs="EC Square Sans Pro"/>
          <w:b/>
          <w:bCs/>
          <w:sz w:val="22"/>
          <w:szCs w:val="22"/>
        </w:rPr>
      </w:pPr>
      <w:r w:rsidRPr="00427804">
        <w:rPr>
          <w:rFonts w:eastAsia="EC Square Sans Pro" w:cs="EC Square Sans Pro"/>
          <w:b/>
          <w:bCs/>
          <w:sz w:val="22"/>
          <w:szCs w:val="22"/>
        </w:rPr>
        <w:t>Potential enablers include:</w:t>
      </w:r>
    </w:p>
    <w:p w14:paraId="4F597D25" w14:textId="7F3B0E66" w:rsidR="6B4A9F85" w:rsidRPr="00810776" w:rsidRDefault="6B4A9F85">
      <w:pPr>
        <w:pStyle w:val="ListParagraph"/>
        <w:numPr>
          <w:ilvl w:val="0"/>
          <w:numId w:val="14"/>
        </w:numPr>
        <w:spacing w:line="257" w:lineRule="auto"/>
        <w:rPr>
          <w:rFonts w:eastAsia="Calibri" w:cs="Calibri"/>
          <w:sz w:val="22"/>
          <w:szCs w:val="22"/>
        </w:rPr>
      </w:pPr>
      <w:r w:rsidRPr="00810776">
        <w:rPr>
          <w:rFonts w:eastAsia="EC Square Sans Pro" w:cs="EC Square Sans Pro"/>
          <w:sz w:val="22"/>
          <w:szCs w:val="22"/>
        </w:rPr>
        <w:t>Reforming the ETS is also expected to generate more revenues for Member State</w:t>
      </w:r>
      <w:r w:rsidR="005061BC" w:rsidRPr="00810776">
        <w:rPr>
          <w:rFonts w:eastAsia="EC Square Sans Pro" w:cs="EC Square Sans Pro"/>
          <w:sz w:val="22"/>
          <w:szCs w:val="22"/>
        </w:rPr>
        <w:t>s</w:t>
      </w:r>
      <w:r w:rsidRPr="00810776">
        <w:rPr>
          <w:rFonts w:eastAsia="EC Square Sans Pro" w:cs="EC Square Sans Pro"/>
          <w:sz w:val="22"/>
          <w:szCs w:val="22"/>
        </w:rPr>
        <w:t>, which could increase funding to assist the green transition of industr</w:t>
      </w:r>
      <w:r w:rsidR="005061BC" w:rsidRPr="00810776">
        <w:rPr>
          <w:rFonts w:eastAsia="EC Square Sans Pro" w:cs="EC Square Sans Pro"/>
          <w:sz w:val="22"/>
          <w:szCs w:val="22"/>
        </w:rPr>
        <w:t>ies</w:t>
      </w:r>
      <w:r w:rsidRPr="00810776">
        <w:rPr>
          <w:rFonts w:eastAsia="EC Square Sans Pro" w:cs="EC Square Sans Pro"/>
          <w:sz w:val="22"/>
          <w:szCs w:val="22"/>
        </w:rPr>
        <w:t xml:space="preserve">, e.g. through the </w:t>
      </w:r>
      <w:r w:rsidRPr="00810776">
        <w:rPr>
          <w:rFonts w:eastAsia="EC Square Sans Pro" w:cs="EC Square Sans Pro"/>
          <w:b/>
          <w:bCs/>
          <w:sz w:val="22"/>
          <w:szCs w:val="22"/>
        </w:rPr>
        <w:t xml:space="preserve">Innovation fund </w:t>
      </w:r>
      <w:r w:rsidRPr="00810776">
        <w:rPr>
          <w:rFonts w:eastAsia="EC Square Sans Pro" w:cs="EC Square Sans Pro"/>
          <w:sz w:val="22"/>
          <w:szCs w:val="22"/>
        </w:rPr>
        <w:t xml:space="preserve">(which has already </w:t>
      </w:r>
      <w:r w:rsidRPr="00810776">
        <w:rPr>
          <w:rFonts w:eastAsia="EC Square Sans Pro" w:cs="EC Square Sans Pro"/>
          <w:color w:val="333333"/>
          <w:sz w:val="22"/>
          <w:szCs w:val="22"/>
        </w:rPr>
        <w:t>funded projects with significant amount of ETS revenues)</w:t>
      </w:r>
      <w:r w:rsidR="005061BC" w:rsidRPr="00810776">
        <w:rPr>
          <w:rFonts w:eastAsia="EC Square Sans Pro" w:cs="EC Square Sans Pro"/>
          <w:color w:val="333333"/>
          <w:sz w:val="22"/>
          <w:szCs w:val="22"/>
        </w:rPr>
        <w:t>,</w:t>
      </w:r>
      <w:r w:rsidRPr="00810776">
        <w:rPr>
          <w:rFonts w:eastAsia="EC Square Sans Pro" w:cs="EC Square Sans Pro"/>
          <w:sz w:val="22"/>
          <w:szCs w:val="22"/>
        </w:rPr>
        <w:t xml:space="preserve"> or be </w:t>
      </w:r>
      <w:r w:rsidR="005061BC" w:rsidRPr="00810776">
        <w:rPr>
          <w:rFonts w:eastAsia="EC Square Sans Pro" w:cs="EC Square Sans Pro"/>
          <w:b/>
          <w:bCs/>
          <w:sz w:val="22"/>
          <w:szCs w:val="22"/>
        </w:rPr>
        <w:t xml:space="preserve">used </w:t>
      </w:r>
      <w:r w:rsidRPr="00810776">
        <w:rPr>
          <w:rFonts w:eastAsia="EC Square Sans Pro" w:cs="EC Square Sans Pro"/>
          <w:b/>
          <w:bCs/>
          <w:sz w:val="22"/>
          <w:szCs w:val="22"/>
        </w:rPr>
        <w:t xml:space="preserve">to </w:t>
      </w:r>
      <w:r w:rsidR="005061BC" w:rsidRPr="00810776">
        <w:rPr>
          <w:rFonts w:eastAsia="EC Square Sans Pro" w:cs="EC Square Sans Pro"/>
          <w:b/>
          <w:bCs/>
          <w:sz w:val="22"/>
          <w:szCs w:val="22"/>
        </w:rPr>
        <w:t xml:space="preserve">reduce </w:t>
      </w:r>
      <w:r w:rsidRPr="00810776">
        <w:rPr>
          <w:rFonts w:eastAsia="EC Square Sans Pro" w:cs="EC Square Sans Pro"/>
          <w:b/>
          <w:bCs/>
          <w:sz w:val="22"/>
          <w:szCs w:val="22"/>
        </w:rPr>
        <w:t xml:space="preserve">other taxes </w:t>
      </w:r>
      <w:r w:rsidRPr="00810776">
        <w:rPr>
          <w:rFonts w:eastAsia="EC Square Sans Pro" w:cs="EC Square Sans Pro"/>
          <w:sz w:val="22"/>
          <w:szCs w:val="22"/>
        </w:rPr>
        <w:t xml:space="preserve">(e.g. labour taxes to foster employment creation). </w:t>
      </w:r>
    </w:p>
    <w:p w14:paraId="204EFA79" w14:textId="3DE5C6B6" w:rsidR="6B4A9F85" w:rsidRPr="00810776" w:rsidRDefault="6B4A9F85" w:rsidP="446FBAE1">
      <w:pPr>
        <w:pStyle w:val="ListParagraph"/>
        <w:numPr>
          <w:ilvl w:val="0"/>
          <w:numId w:val="14"/>
        </w:numPr>
        <w:spacing w:line="257" w:lineRule="auto"/>
        <w:rPr>
          <w:rFonts w:eastAsia="Calibri" w:cs="Calibri"/>
          <w:sz w:val="22"/>
          <w:szCs w:val="22"/>
        </w:rPr>
      </w:pPr>
      <w:r w:rsidRPr="00810776">
        <w:rPr>
          <w:rFonts w:eastAsia="EC Square Sans Pro" w:cs="EC Square Sans Pro"/>
          <w:sz w:val="22"/>
          <w:szCs w:val="22"/>
        </w:rPr>
        <w:t xml:space="preserve">Moreover, given the need for EU level investments into green technologies to promote the transition while creating synergies among Member States, </w:t>
      </w:r>
      <w:r w:rsidRPr="00810776">
        <w:rPr>
          <w:rFonts w:eastAsia="EC Square Sans Pro" w:cs="EC Square Sans Pro"/>
          <w:b/>
          <w:bCs/>
          <w:sz w:val="22"/>
          <w:szCs w:val="22"/>
        </w:rPr>
        <w:t>the Commission proposed to direct 30% of ETS revenues to the EU budget as a new own resource,</w:t>
      </w:r>
      <w:r w:rsidRPr="00810776">
        <w:rPr>
          <w:rFonts w:eastAsia="EC Square Sans Pro" w:cs="EC Square Sans Pro"/>
          <w:sz w:val="22"/>
          <w:szCs w:val="22"/>
        </w:rPr>
        <w:t xml:space="preserve"> together with revenues from the introduction of the CBAM. These two measures could generate around 8.5 billion euros annually, which would still fall significantly short of the amounts allocated to the green transition in the national Recovery and Resilience Plans.</w:t>
      </w:r>
      <w:r w:rsidRPr="00810776">
        <w:rPr>
          <w:rFonts w:eastAsia="Calibri" w:cs="Calibri"/>
          <w:sz w:val="22"/>
          <w:szCs w:val="22"/>
        </w:rPr>
        <w:t xml:space="preserve"> </w:t>
      </w:r>
    </w:p>
    <w:p w14:paraId="0012D122" w14:textId="482B295D" w:rsidR="691DD842" w:rsidRPr="00810776" w:rsidRDefault="691DD842">
      <w:pPr>
        <w:pStyle w:val="ListParagraph"/>
        <w:numPr>
          <w:ilvl w:val="0"/>
          <w:numId w:val="14"/>
        </w:numPr>
        <w:spacing w:line="257" w:lineRule="auto"/>
        <w:rPr>
          <w:rFonts w:eastAsia="EC Square Sans Pro" w:cs="EC Square Sans Pro"/>
          <w:sz w:val="22"/>
          <w:szCs w:val="22"/>
        </w:rPr>
      </w:pPr>
      <w:r w:rsidRPr="00810776">
        <w:rPr>
          <w:rFonts w:eastAsia="EC Square Sans Pro" w:cs="EC Square Sans Pro"/>
          <w:sz w:val="22"/>
          <w:szCs w:val="22"/>
        </w:rPr>
        <w:t xml:space="preserve">The ETS carbon price could also </w:t>
      </w:r>
      <w:r w:rsidRPr="00810776">
        <w:rPr>
          <w:rFonts w:eastAsia="EC Square Sans Pro" w:cs="EC Square Sans Pro"/>
          <w:b/>
          <w:bCs/>
          <w:sz w:val="22"/>
          <w:szCs w:val="22"/>
        </w:rPr>
        <w:t>incentivize emissions removals to offset emissions that are difficult or impossible to avoid</w:t>
      </w:r>
      <w:r w:rsidRPr="00810776">
        <w:rPr>
          <w:rFonts w:eastAsia="EC Square Sans Pro" w:cs="EC Square Sans Pro"/>
          <w:sz w:val="22"/>
          <w:szCs w:val="22"/>
        </w:rPr>
        <w:t>; this would however require adjustments to the ETS – first steps in this direction are being made with the industrial carbon management strategy.</w:t>
      </w:r>
    </w:p>
    <w:p w14:paraId="02252A3C" w14:textId="2AE3FEFF" w:rsidR="786231F5" w:rsidRPr="00810776" w:rsidRDefault="786231F5" w:rsidP="446FBAE1">
      <w:pPr>
        <w:pStyle w:val="ListParagraph"/>
        <w:numPr>
          <w:ilvl w:val="0"/>
          <w:numId w:val="14"/>
        </w:numPr>
        <w:spacing w:line="257" w:lineRule="auto"/>
        <w:rPr>
          <w:rFonts w:eastAsia="EC Square Sans Pro" w:cs="EC Square Sans Pro"/>
          <w:sz w:val="22"/>
          <w:szCs w:val="22"/>
        </w:rPr>
      </w:pPr>
      <w:r w:rsidRPr="00810776">
        <w:rPr>
          <w:rFonts w:eastAsia="EC Square Sans Pro" w:cs="EC Square Sans Pro"/>
          <w:sz w:val="22"/>
          <w:szCs w:val="22"/>
        </w:rPr>
        <w:t xml:space="preserve">The scope extension of the ETS to these sectors is tied to the introduction of a </w:t>
      </w:r>
      <w:r w:rsidRPr="00810776">
        <w:rPr>
          <w:rFonts w:eastAsia="EC Square Sans Pro" w:cs="EC Square Sans Pro"/>
          <w:b/>
          <w:bCs/>
          <w:sz w:val="22"/>
          <w:szCs w:val="22"/>
        </w:rPr>
        <w:t>Social Climate Fund</w:t>
      </w:r>
      <w:r w:rsidRPr="00810776">
        <w:rPr>
          <w:rFonts w:eastAsia="EC Square Sans Pro" w:cs="EC Square Sans Pro"/>
          <w:sz w:val="22"/>
          <w:szCs w:val="22"/>
        </w:rPr>
        <w:t xml:space="preserve"> to shield the most vulnerable and to support the transition in these sectors.</w:t>
      </w:r>
    </w:p>
    <w:p w14:paraId="38704EDD" w14:textId="45FB54DF" w:rsidR="6B4A9F85" w:rsidRPr="00427804" w:rsidRDefault="6B4A9F85" w:rsidP="00427804">
      <w:pPr>
        <w:pStyle w:val="JRCLevel-4title"/>
        <w:ind w:left="0" w:firstLine="0"/>
        <w:rPr>
          <w:b w:val="0"/>
          <w:color w:val="70AD47" w:themeColor="accent6"/>
          <w:sz w:val="22"/>
          <w:szCs w:val="22"/>
        </w:rPr>
      </w:pPr>
      <w:r w:rsidRPr="00427804">
        <w:rPr>
          <w:b w:val="0"/>
          <w:color w:val="70AD47" w:themeColor="accent6"/>
          <w:sz w:val="22"/>
          <w:szCs w:val="22"/>
        </w:rPr>
        <w:t>Curbing the emissions from the food system</w:t>
      </w:r>
      <w:r w:rsidR="00A0470F" w:rsidRPr="00427804">
        <w:rPr>
          <w:b w:val="0"/>
          <w:color w:val="70AD47" w:themeColor="accent6"/>
          <w:sz w:val="22"/>
          <w:szCs w:val="22"/>
        </w:rPr>
        <w:t>:</w:t>
      </w:r>
      <w:r w:rsidR="002502BE">
        <w:rPr>
          <w:b w:val="0"/>
          <w:color w:val="70AD47" w:themeColor="accent6"/>
          <w:sz w:val="22"/>
          <w:szCs w:val="22"/>
        </w:rPr>
        <w:t xml:space="preserve"> </w:t>
      </w:r>
      <w:r w:rsidRPr="00427804">
        <w:rPr>
          <w:b w:val="0"/>
          <w:color w:val="70AD47" w:themeColor="accent6"/>
          <w:sz w:val="22"/>
          <w:szCs w:val="22"/>
        </w:rPr>
        <w:t>the “polluter-pays principle” needs financial and technical assistance</w:t>
      </w:r>
    </w:p>
    <w:p w14:paraId="27FD73D5" w14:textId="59293A6D" w:rsidR="6B4A9F85" w:rsidRPr="00810776" w:rsidRDefault="6B4A9F85">
      <w:pPr>
        <w:spacing w:before="0" w:after="0" w:line="257" w:lineRule="auto"/>
        <w:rPr>
          <w:ins w:id="53" w:author="GASTALDI Chiara (JRC-ISPRA) [2]" w:date="2024-12-18T09:30:00Z"/>
          <w:rFonts w:eastAsia="EC Square Sans Pro" w:cs="EC Square Sans Pro"/>
          <w:sz w:val="22"/>
          <w:szCs w:val="22"/>
        </w:rPr>
      </w:pPr>
      <w:r w:rsidRPr="00810776">
        <w:rPr>
          <w:rFonts w:eastAsia="EC Square Sans Pro" w:cs="EC Square Sans Pro"/>
          <w:color w:val="000000" w:themeColor="text1"/>
          <w:sz w:val="22"/>
          <w:szCs w:val="22"/>
        </w:rPr>
        <w:t>The EU food system is also a largely emitting sector and key barrier to climate change mitigation relates</w:t>
      </w:r>
      <w:r w:rsidRPr="00810776">
        <w:rPr>
          <w:rFonts w:eastAsia="EC Square Sans Pro" w:cs="EC Square Sans Pro"/>
          <w:sz w:val="22"/>
          <w:szCs w:val="22"/>
        </w:rPr>
        <w:t xml:space="preserve"> to the </w:t>
      </w:r>
      <w:r w:rsidRPr="00810776">
        <w:rPr>
          <w:rFonts w:eastAsia="EC Square Sans Pro" w:cs="EC Square Sans Pro"/>
          <w:b/>
          <w:bCs/>
          <w:i/>
          <w:iCs/>
          <w:sz w:val="22"/>
          <w:szCs w:val="22"/>
        </w:rPr>
        <w:t>complexity of Polluter-Pays Principle</w:t>
      </w:r>
      <w:r w:rsidRPr="00810776">
        <w:rPr>
          <w:rFonts w:eastAsia="EC Square Sans Pro" w:cs="EC Square Sans Pro"/>
          <w:sz w:val="22"/>
          <w:szCs w:val="22"/>
        </w:rPr>
        <w:t xml:space="preserve">. Implementing the polluter-pays principle within agriculture is challenging, given the sector’s heavy reliance on subsidies and the variety of GHG sources (e.g., enteric fermentation, manure management) </w:t>
      </w:r>
      <w:commentRangeStart w:id="54"/>
      <w:r w:rsidRPr="00810776">
        <w:rPr>
          <w:rFonts w:eastAsia="EC Square Sans Pro" w:cs="EC Square Sans Pro"/>
          <w:sz w:val="22"/>
          <w:szCs w:val="22"/>
        </w:rPr>
        <w:t>(ECA, 2021, EC DG CLIMA 2023</w:t>
      </w:r>
      <w:commentRangeEnd w:id="54"/>
      <w:r w:rsidR="00C2188F">
        <w:rPr>
          <w:rStyle w:val="CommentReference"/>
          <w:lang w:eastAsia="en-US"/>
        </w:rPr>
        <w:commentReference w:id="54"/>
      </w:r>
      <w:r w:rsidRPr="00810776">
        <w:rPr>
          <w:rFonts w:eastAsia="EC Square Sans Pro" w:cs="EC Square Sans Pro"/>
          <w:sz w:val="22"/>
          <w:szCs w:val="22"/>
        </w:rPr>
        <w:t xml:space="preserve">). Shifting this responsibility to farmers could face resistance and economic hurdles, particularly for smaller or less profitable farms that may lack resources for mitigation measures. </w:t>
      </w:r>
    </w:p>
    <w:p w14:paraId="24A61229" w14:textId="04F18970" w:rsidR="0E6928F7" w:rsidRPr="00427804" w:rsidRDefault="0E6928F7" w:rsidP="446FBAE1">
      <w:pPr>
        <w:spacing w:line="257" w:lineRule="auto"/>
        <w:rPr>
          <w:rFonts w:eastAsia="EC Square Sans Pro" w:cs="EC Square Sans Pro"/>
          <w:b/>
          <w:bCs/>
          <w:sz w:val="22"/>
          <w:szCs w:val="22"/>
        </w:rPr>
      </w:pPr>
      <w:r w:rsidRPr="00427804">
        <w:rPr>
          <w:rFonts w:eastAsia="EC Square Sans Pro" w:cs="EC Square Sans Pro"/>
          <w:b/>
          <w:bCs/>
          <w:sz w:val="22"/>
          <w:szCs w:val="22"/>
        </w:rPr>
        <w:t>Potential enablers include:</w:t>
      </w:r>
    </w:p>
    <w:p w14:paraId="5BE0F8E7" w14:textId="084AA53B" w:rsidR="6B4A9F85" w:rsidRPr="00810776" w:rsidRDefault="00465BCB" w:rsidP="00A0470F">
      <w:pPr>
        <w:pStyle w:val="ListParagraph"/>
        <w:numPr>
          <w:ilvl w:val="0"/>
          <w:numId w:val="155"/>
        </w:numPr>
        <w:spacing w:line="257" w:lineRule="auto"/>
        <w:rPr>
          <w:rFonts w:eastAsia="EC Square Sans Pro" w:cs="EC Square Sans Pro"/>
          <w:sz w:val="22"/>
          <w:szCs w:val="22"/>
        </w:rPr>
      </w:pPr>
      <w:r w:rsidRPr="00465BCB">
        <w:rPr>
          <w:rFonts w:eastAsia="EC Square Sans Pro" w:cs="EC Square Sans Pro"/>
          <w:b/>
          <w:sz w:val="22"/>
          <w:szCs w:val="22"/>
        </w:rPr>
        <w:lastRenderedPageBreak/>
        <w:t>F</w:t>
      </w:r>
      <w:r w:rsidR="6B4A9F85" w:rsidRPr="00465BCB">
        <w:rPr>
          <w:rFonts w:eastAsia="EC Square Sans Pro" w:cs="EC Square Sans Pro"/>
          <w:b/>
          <w:sz w:val="22"/>
          <w:szCs w:val="22"/>
        </w:rPr>
        <w:t>inancial and technical assistance</w:t>
      </w:r>
      <w:r w:rsidR="6B4A9F85" w:rsidRPr="00810776">
        <w:rPr>
          <w:rFonts w:eastAsia="EC Square Sans Pro" w:cs="EC Square Sans Pro"/>
          <w:sz w:val="22"/>
          <w:szCs w:val="22"/>
        </w:rPr>
        <w:t xml:space="preserve"> and the enhancement of </w:t>
      </w:r>
      <w:r w:rsidR="6B4A9F85" w:rsidRPr="00465BCB">
        <w:rPr>
          <w:rFonts w:eastAsia="EC Square Sans Pro" w:cs="EC Square Sans Pro"/>
          <w:b/>
          <w:sz w:val="22"/>
          <w:szCs w:val="22"/>
        </w:rPr>
        <w:t>innovative practices</w:t>
      </w:r>
      <w:r w:rsidR="6B4A9F85" w:rsidRPr="00810776">
        <w:rPr>
          <w:rFonts w:eastAsia="EC Square Sans Pro" w:cs="EC Square Sans Pro"/>
          <w:sz w:val="22"/>
          <w:szCs w:val="22"/>
        </w:rPr>
        <w:t xml:space="preserve">. The EU provides funding and technical support to MSs to update and manage their carbon datasets. This support helps alleviate the burden on less-resourced states and enhances data reliability and precision in emissions monitoring across the EU. In addition, the “lighthouses” initiative, part of the </w:t>
      </w:r>
      <w:r w:rsidR="006412A7" w:rsidRPr="00810776">
        <w:rPr>
          <w:rFonts w:eastAsia="EC Square Sans Pro" w:cs="EC Square Sans Pro"/>
          <w:sz w:val="22"/>
          <w:szCs w:val="22"/>
        </w:rPr>
        <w:t xml:space="preserve">Horizon Europe (HE) </w:t>
      </w:r>
      <w:r w:rsidR="6B4A9F85" w:rsidRPr="00810776">
        <w:rPr>
          <w:rFonts w:eastAsia="EC Square Sans Pro" w:cs="EC Square Sans Pro"/>
          <w:sz w:val="22"/>
          <w:szCs w:val="22"/>
        </w:rPr>
        <w:t xml:space="preserve">mission to “Restore our Ocean and Waters,” promotes innovative, localized practices for carbon reduction and serves as </w:t>
      </w:r>
      <w:r w:rsidR="006412A7" w:rsidRPr="00810776">
        <w:rPr>
          <w:rFonts w:eastAsia="EC Square Sans Pro" w:cs="EC Square Sans Pro"/>
          <w:sz w:val="22"/>
          <w:szCs w:val="22"/>
        </w:rPr>
        <w:t xml:space="preserve">a </w:t>
      </w:r>
      <w:r w:rsidR="6B4A9F85" w:rsidRPr="00810776">
        <w:rPr>
          <w:rFonts w:eastAsia="EC Square Sans Pro" w:cs="EC Square Sans Pro"/>
          <w:sz w:val="22"/>
          <w:szCs w:val="22"/>
        </w:rPr>
        <w:t>model for sustainable farming and aquaculture (</w:t>
      </w:r>
      <w:commentRangeStart w:id="55"/>
      <w:r w:rsidR="6B4A9F85" w:rsidRPr="00810776">
        <w:rPr>
          <w:rFonts w:eastAsia="EC Square Sans Pro" w:cs="EC Square Sans Pro"/>
          <w:sz w:val="22"/>
          <w:szCs w:val="22"/>
        </w:rPr>
        <w:t>EC DG CLIMA 2021</w:t>
      </w:r>
      <w:commentRangeEnd w:id="55"/>
      <w:r w:rsidR="00C2188F">
        <w:rPr>
          <w:rStyle w:val="CommentReference"/>
          <w:rFonts w:eastAsia="Times New Roman" w:cs="Times New Roman"/>
        </w:rPr>
        <w:commentReference w:id="55"/>
      </w:r>
      <w:r w:rsidR="6B4A9F85" w:rsidRPr="00810776">
        <w:rPr>
          <w:rFonts w:eastAsia="EC Square Sans Pro" w:cs="EC Square Sans Pro"/>
          <w:sz w:val="22"/>
          <w:szCs w:val="22"/>
        </w:rPr>
        <w:t>). These examples can help disseminate best practices and create a culture of sustainability within the EU food system.</w:t>
      </w:r>
    </w:p>
    <w:p w14:paraId="36E5B3B0" w14:textId="7E078305" w:rsidR="00EA65E0" w:rsidRPr="00427804" w:rsidRDefault="00EA65E0" w:rsidP="00427804">
      <w:pPr>
        <w:pStyle w:val="JRCLevel-3title"/>
        <w:ind w:left="0" w:firstLine="0"/>
        <w:outlineLvl w:val="9"/>
        <w:rPr>
          <w:i/>
          <w:iCs/>
          <w:color w:val="70AD47" w:themeColor="accent6"/>
          <w:lang w:eastAsia="en-GB"/>
        </w:rPr>
      </w:pPr>
      <w:r w:rsidRPr="00427804">
        <w:rPr>
          <w:i/>
          <w:iCs/>
          <w:color w:val="70AD47" w:themeColor="accent6"/>
          <w:lang w:eastAsia="en-GB"/>
        </w:rPr>
        <w:t>The private sector faces challenges to align with the GHG emission reduction goal</w:t>
      </w:r>
    </w:p>
    <w:p w14:paraId="4CB446B2" w14:textId="15337449" w:rsidR="6B4A9F85" w:rsidRPr="00810776" w:rsidRDefault="0089233A" w:rsidP="00EA65E0">
      <w:pPr>
        <w:pStyle w:val="JRCText"/>
        <w:rPr>
          <w:rFonts w:eastAsia="EC Square Sans Pro" w:cs="EC Square Sans Pro"/>
          <w:b/>
          <w:i/>
          <w:iCs/>
        </w:rPr>
      </w:pPr>
      <w:r w:rsidRPr="00810776">
        <w:rPr>
          <w:rFonts w:eastAsia="EC Square Sans Pro" w:cs="EC Square Sans Pro"/>
          <w:color w:val="000000" w:themeColor="text1"/>
          <w:sz w:val="22"/>
          <w:szCs w:val="22"/>
        </w:rPr>
        <w:t>Incr</w:t>
      </w:r>
      <w:r w:rsidR="00A0470F" w:rsidRPr="00810776">
        <w:rPr>
          <w:rFonts w:eastAsia="EC Square Sans Pro" w:cs="EC Square Sans Pro"/>
          <w:color w:val="000000" w:themeColor="text1"/>
          <w:sz w:val="22"/>
          <w:szCs w:val="22"/>
        </w:rPr>
        <w:t>e</w:t>
      </w:r>
      <w:r w:rsidRPr="00810776">
        <w:rPr>
          <w:rFonts w:eastAsia="EC Square Sans Pro" w:cs="EC Square Sans Pro"/>
          <w:color w:val="000000" w:themeColor="text1"/>
          <w:sz w:val="22"/>
          <w:szCs w:val="22"/>
        </w:rPr>
        <w:t>ased d</w:t>
      </w:r>
      <w:r w:rsidR="6B4A9F85" w:rsidRPr="00810776">
        <w:rPr>
          <w:rFonts w:eastAsia="EC Square Sans Pro" w:cs="EC Square Sans Pro"/>
          <w:color w:val="000000" w:themeColor="text1"/>
          <w:sz w:val="22"/>
          <w:szCs w:val="22"/>
        </w:rPr>
        <w:t xml:space="preserve">emand for clean tech equipment (e.g. wind turbines and </w:t>
      </w:r>
      <w:commentRangeStart w:id="56"/>
      <w:del w:id="57" w:author="GASTALDI Chiara (JRC-ISPRA)" w:date="2025-02-17T10:43:00Z">
        <w:r w:rsidR="6B4A9F85" w:rsidRPr="00810776" w:rsidDel="00C2188F">
          <w:rPr>
            <w:rFonts w:eastAsia="EC Square Sans Pro" w:cs="EC Square Sans Pro"/>
            <w:color w:val="000000" w:themeColor="text1"/>
            <w:sz w:val="22"/>
            <w:szCs w:val="22"/>
          </w:rPr>
          <w:delText>EV</w:delText>
        </w:r>
      </w:del>
      <w:ins w:id="58" w:author="GASTALDI Chiara (JRC-ISPRA)" w:date="2025-02-17T10:43:00Z">
        <w:r w:rsidR="00C2188F">
          <w:rPr>
            <w:rFonts w:eastAsia="EC Square Sans Pro" w:cs="EC Square Sans Pro"/>
            <w:color w:val="000000" w:themeColor="text1"/>
            <w:sz w:val="22"/>
            <w:szCs w:val="22"/>
          </w:rPr>
          <w:t>electric vehicle</w:t>
        </w:r>
      </w:ins>
      <w:r w:rsidR="6B4A9F85" w:rsidRPr="00810776">
        <w:rPr>
          <w:rFonts w:eastAsia="EC Square Sans Pro" w:cs="EC Square Sans Pro"/>
          <w:color w:val="000000" w:themeColor="text1"/>
          <w:sz w:val="22"/>
          <w:szCs w:val="22"/>
        </w:rPr>
        <w:t>s</w:t>
      </w:r>
      <w:commentRangeEnd w:id="56"/>
      <w:r w:rsidR="0084515C" w:rsidRPr="00810776">
        <w:rPr>
          <w:rStyle w:val="CommentReference"/>
        </w:rPr>
        <w:commentReference w:id="56"/>
      </w:r>
      <w:r w:rsidR="6B4A9F85" w:rsidRPr="00810776">
        <w:rPr>
          <w:rFonts w:eastAsia="EC Square Sans Pro" w:cs="EC Square Sans Pro"/>
          <w:color w:val="000000" w:themeColor="text1"/>
          <w:sz w:val="22"/>
          <w:szCs w:val="22"/>
        </w:rPr>
        <w:t xml:space="preserve">) driven by EU decarbonisation policies </w:t>
      </w:r>
      <w:commentRangeStart w:id="59"/>
      <w:commentRangeStart w:id="60"/>
      <w:r w:rsidR="6B4A9F85" w:rsidRPr="00810776">
        <w:rPr>
          <w:rFonts w:eastAsia="EC Square Sans Pro" w:cs="EC Square Sans Pro"/>
          <w:color w:val="000000" w:themeColor="text1"/>
          <w:sz w:val="22"/>
          <w:szCs w:val="22"/>
        </w:rPr>
        <w:t xml:space="preserve">can facilitate decarbonisation in non-EU countries </w:t>
      </w:r>
      <w:commentRangeEnd w:id="59"/>
      <w:r w:rsidR="0084515C" w:rsidRPr="00810776">
        <w:rPr>
          <w:rStyle w:val="CommentReference"/>
        </w:rPr>
        <w:commentReference w:id="59"/>
      </w:r>
      <w:commentRangeEnd w:id="60"/>
      <w:r w:rsidR="00EA65E0" w:rsidRPr="00810776">
        <w:rPr>
          <w:rStyle w:val="CommentReference"/>
          <w:rFonts w:eastAsia="Times New Roman"/>
        </w:rPr>
        <w:commentReference w:id="60"/>
      </w:r>
      <w:r w:rsidR="6B4A9F85" w:rsidRPr="00810776">
        <w:rPr>
          <w:rFonts w:eastAsia="EC Square Sans Pro" w:cs="EC Square Sans Pro"/>
          <w:color w:val="000000" w:themeColor="text1"/>
          <w:sz w:val="22"/>
          <w:szCs w:val="22"/>
        </w:rPr>
        <w:t>through the effects of cost reductions and increased manufacturing capacity.  In addition, expertise gained in deploying low-emission equipment in the EU can benefit non-EU countries through the expansion of EU-based companies and workers into non-EU markets.</w:t>
      </w:r>
      <w:r w:rsidR="588C6CB1" w:rsidRPr="00810776">
        <w:rPr>
          <w:rFonts w:eastAsia="EC Square Sans Pro" w:cs="EC Square Sans Pro"/>
          <w:color w:val="000000" w:themeColor="text1"/>
          <w:sz w:val="22"/>
          <w:szCs w:val="22"/>
        </w:rPr>
        <w:t xml:space="preserve"> </w:t>
      </w:r>
      <w:commentRangeStart w:id="61"/>
      <w:commentRangeStart w:id="62"/>
      <w:r w:rsidR="6B4A9F85" w:rsidRPr="00810776">
        <w:rPr>
          <w:rFonts w:eastAsia="EC Square Sans Pro" w:cs="EC Square Sans Pro"/>
          <w:color w:val="000000" w:themeColor="text1"/>
          <w:sz w:val="22"/>
          <w:szCs w:val="22"/>
        </w:rPr>
        <w:t>A</w:t>
      </w:r>
      <w:r w:rsidR="00EA65E0" w:rsidRPr="00810776">
        <w:rPr>
          <w:rFonts w:eastAsia="EC Square Sans Pro" w:cs="EC Square Sans Pro"/>
          <w:color w:val="000000" w:themeColor="text1"/>
          <w:sz w:val="22"/>
          <w:szCs w:val="22"/>
        </w:rPr>
        <w:t>n</w:t>
      </w:r>
      <w:r w:rsidR="00465BCB">
        <w:rPr>
          <w:rFonts w:eastAsia="EC Square Sans Pro" w:cs="EC Square Sans Pro"/>
          <w:color w:val="000000" w:themeColor="text1"/>
          <w:sz w:val="22"/>
          <w:szCs w:val="22"/>
        </w:rPr>
        <w:t xml:space="preserve"> </w:t>
      </w:r>
      <w:r w:rsidR="6B4A9F85" w:rsidRPr="00810776">
        <w:rPr>
          <w:rFonts w:eastAsia="EC Square Sans Pro" w:cs="EC Square Sans Pro"/>
          <w:color w:val="000000" w:themeColor="text1"/>
          <w:sz w:val="22"/>
          <w:szCs w:val="22"/>
        </w:rPr>
        <w:t xml:space="preserve">important barrier </w:t>
      </w:r>
      <w:commentRangeEnd w:id="61"/>
      <w:r w:rsidR="0084515C" w:rsidRPr="00810776">
        <w:rPr>
          <w:rStyle w:val="CommentReference"/>
        </w:rPr>
        <w:commentReference w:id="61"/>
      </w:r>
      <w:commentRangeEnd w:id="62"/>
      <w:r w:rsidR="00EA65E0" w:rsidRPr="00810776">
        <w:rPr>
          <w:rStyle w:val="CommentReference"/>
          <w:rFonts w:eastAsia="Times New Roman"/>
        </w:rPr>
        <w:commentReference w:id="62"/>
      </w:r>
      <w:r w:rsidR="6B4A9F85" w:rsidRPr="00810776">
        <w:rPr>
          <w:rFonts w:eastAsia="EC Square Sans Pro" w:cs="EC Square Sans Pro"/>
          <w:color w:val="000000" w:themeColor="text1"/>
          <w:sz w:val="22"/>
          <w:szCs w:val="22"/>
        </w:rPr>
        <w:t xml:space="preserve">may be related to the </w:t>
      </w:r>
      <w:r w:rsidR="6B4A9F85" w:rsidRPr="00810776">
        <w:rPr>
          <w:rFonts w:eastAsia="EC Square Sans Pro" w:cs="EC Square Sans Pro"/>
          <w:b/>
          <w:bCs/>
          <w:color w:val="000000" w:themeColor="text1"/>
          <w:sz w:val="22"/>
          <w:szCs w:val="22"/>
        </w:rPr>
        <w:t>accessibility of critical raw materials</w:t>
      </w:r>
      <w:r w:rsidR="6B4A9F85" w:rsidRPr="00810776">
        <w:rPr>
          <w:rFonts w:eastAsia="EC Square Sans Pro" w:cs="EC Square Sans Pro"/>
          <w:color w:val="000000" w:themeColor="text1"/>
          <w:sz w:val="22"/>
          <w:szCs w:val="22"/>
        </w:rPr>
        <w:t>, and to the geopolitical implications</w:t>
      </w:r>
      <w:ins w:id="63" w:author="MARELLI Luisa (JRC-ISPRA)" w:date="2025-01-14T17:26:00Z">
        <w:r w:rsidR="0084515C" w:rsidRPr="00810776">
          <w:rPr>
            <w:rFonts w:eastAsia="EC Square Sans Pro" w:cs="EC Square Sans Pro"/>
            <w:color w:val="000000" w:themeColor="text1"/>
            <w:sz w:val="22"/>
            <w:szCs w:val="22"/>
          </w:rPr>
          <w:t>,</w:t>
        </w:r>
      </w:ins>
      <w:r w:rsidR="6B4A9F85" w:rsidRPr="00810776">
        <w:rPr>
          <w:rFonts w:eastAsia="EC Square Sans Pro" w:cs="EC Square Sans Pro"/>
          <w:color w:val="000000" w:themeColor="text1"/>
          <w:sz w:val="22"/>
          <w:szCs w:val="22"/>
        </w:rPr>
        <w:t xml:space="preserve"> as imports are sourced from a limited number of countries. Dependency on few suppliers, in some cases, can challenge the operationalization of specific targets or the uptake of specific technologies </w:t>
      </w:r>
      <w:r w:rsidR="6B4A9F85" w:rsidRPr="00810776">
        <w:rPr>
          <w:rFonts w:eastAsia="EC Square Sans Pro" w:cs="EC Square Sans Pro"/>
          <w:sz w:val="22"/>
          <w:szCs w:val="22"/>
        </w:rPr>
        <w:t>(</w:t>
      </w:r>
      <w:r w:rsidR="6B4A9F85" w:rsidRPr="00810776">
        <w:rPr>
          <w:rFonts w:eastAsia="EC Square Sans Pro" w:cs="EC Square Sans Pro"/>
          <w:sz w:val="22"/>
          <w:szCs w:val="22"/>
          <w:highlight w:val="yellow"/>
        </w:rPr>
        <w:t xml:space="preserve">see </w:t>
      </w:r>
      <w:del w:id="64" w:author="GASTALDI Chiara (JRC-ISPRA)" w:date="2025-02-17T10:44:00Z">
        <w:r w:rsidR="6B4A9F85" w:rsidRPr="00810776" w:rsidDel="00C2188F">
          <w:rPr>
            <w:rFonts w:eastAsia="EC Square Sans Pro" w:cs="EC Square Sans Pro"/>
            <w:sz w:val="22"/>
            <w:szCs w:val="22"/>
            <w:highlight w:val="yellow"/>
          </w:rPr>
          <w:delText>the dedicated TA for more details</w:delText>
        </w:r>
      </w:del>
      <w:ins w:id="65" w:author="GASTALDI Chiara (JRC-ISPRA)" w:date="2025-02-17T10:44:00Z">
        <w:r w:rsidR="00C2188F">
          <w:rPr>
            <w:rFonts w:eastAsia="EC Square Sans Pro" w:cs="EC Square Sans Pro"/>
            <w:sz w:val="22"/>
            <w:szCs w:val="22"/>
          </w:rPr>
          <w:t xml:space="preserve">paragraph </w:t>
        </w:r>
      </w:ins>
      <w:ins w:id="66" w:author="GASTALDI Chiara (JRC-ISPRA)" w:date="2025-02-17T10:53:00Z">
        <w:r w:rsidR="000A4D67">
          <w:rPr>
            <w:rFonts w:eastAsia="EC Square Sans Pro" w:cs="EC Square Sans Pro"/>
            <w:sz w:val="22"/>
            <w:szCs w:val="22"/>
          </w:rPr>
          <w:t xml:space="preserve">3.3.3, </w:t>
        </w:r>
      </w:ins>
      <w:ins w:id="67" w:author="GASTALDI Chiara (JRC-ISPRA)" w:date="2025-02-17T10:44:00Z">
        <w:r w:rsidR="00C2188F">
          <w:rPr>
            <w:rFonts w:eastAsia="EC Square Sans Pro" w:cs="EC Square Sans Pro"/>
            <w:sz w:val="22"/>
            <w:szCs w:val="22"/>
          </w:rPr>
          <w:t>“</w:t>
        </w:r>
        <w:r w:rsidR="00C2188F" w:rsidRPr="00BD58FD">
          <w:t>Critical Raw Materials for the green transition</w:t>
        </w:r>
        <w:r w:rsidR="00C2188F">
          <w:t>”</w:t>
        </w:r>
      </w:ins>
      <w:r w:rsidR="6B4A9F85" w:rsidRPr="00810776">
        <w:rPr>
          <w:rFonts w:eastAsia="EC Square Sans Pro" w:cs="EC Square Sans Pro"/>
          <w:sz w:val="22"/>
          <w:szCs w:val="22"/>
        </w:rPr>
        <w:t>)</w:t>
      </w:r>
      <w:ins w:id="68" w:author="GASTALDI Chiara (JRC-ISPRA) [2]" w:date="2024-12-18T09:32:00Z">
        <w:r w:rsidR="0F4D8CBC" w:rsidRPr="00810776">
          <w:rPr>
            <w:rFonts w:eastAsia="EC Square Sans Pro" w:cs="EC Square Sans Pro"/>
            <w:sz w:val="22"/>
            <w:szCs w:val="22"/>
          </w:rPr>
          <w:t>.</w:t>
        </w:r>
      </w:ins>
      <w:r w:rsidR="00EA65E0" w:rsidRPr="00810776">
        <w:rPr>
          <w:rFonts w:eastAsia="EC Square Sans Pro" w:cs="EC Square Sans Pro"/>
          <w:sz w:val="22"/>
          <w:szCs w:val="22"/>
        </w:rPr>
        <w:t xml:space="preserve"> </w:t>
      </w:r>
      <w:r w:rsidR="00EA65E0" w:rsidRPr="00810776">
        <w:t>A</w:t>
      </w:r>
      <w:commentRangeStart w:id="69"/>
      <w:commentRangeStart w:id="70"/>
      <w:r w:rsidR="00EA65E0" w:rsidRPr="00810776">
        <w:t xml:space="preserve">ccessibility to critical raw materials (CRMs): compensatory mechanisms can improve the penetration of </w:t>
      </w:r>
      <w:ins w:id="71" w:author="GASTALDI Chiara (JRC-ISPRA)" w:date="2025-02-17T10:45:00Z">
        <w:r w:rsidR="00C2188F" w:rsidRPr="00810776">
          <w:t>clean technology</w:t>
        </w:r>
      </w:ins>
      <w:r w:rsidR="00EA65E0" w:rsidRPr="00810776">
        <w:t xml:space="preserve"> in the private sector and at the same time address energy poverty</w:t>
      </w:r>
      <w:commentRangeEnd w:id="69"/>
      <w:r w:rsidR="00EA65E0" w:rsidRPr="00810776">
        <w:rPr>
          <w:rStyle w:val="CommentReference"/>
          <w:bCs/>
        </w:rPr>
        <w:commentReference w:id="69"/>
      </w:r>
      <w:commentRangeEnd w:id="70"/>
      <w:r w:rsidR="00EA65E0" w:rsidRPr="00810776">
        <w:rPr>
          <w:rStyle w:val="CommentReference"/>
          <w:bCs/>
        </w:rPr>
        <w:commentReference w:id="70"/>
      </w:r>
      <w:r w:rsidR="00EA65E0" w:rsidRPr="00810776">
        <w:t>.</w:t>
      </w:r>
    </w:p>
    <w:p w14:paraId="66CCDB0B" w14:textId="2490A805" w:rsidR="0F4D8CBC" w:rsidRPr="00810776" w:rsidRDefault="0F4D8CBC">
      <w:pPr>
        <w:spacing w:line="257" w:lineRule="auto"/>
        <w:rPr>
          <w:rFonts w:eastAsia="EC Square Sans Pro" w:cs="EC Square Sans Pro"/>
          <w:sz w:val="22"/>
          <w:szCs w:val="22"/>
          <w:highlight w:val="yellow"/>
        </w:rPr>
      </w:pPr>
      <w:commentRangeStart w:id="72"/>
      <w:commentRangeStart w:id="73"/>
      <w:r w:rsidRPr="00810776">
        <w:rPr>
          <w:rFonts w:eastAsia="EC Square Sans Pro" w:cs="EC Square Sans Pro"/>
          <w:sz w:val="22"/>
          <w:szCs w:val="22"/>
        </w:rPr>
        <w:t xml:space="preserve">Companies have not been obliged to </w:t>
      </w:r>
      <w:r w:rsidRPr="00810776">
        <w:rPr>
          <w:rFonts w:eastAsia="EC Square Sans Pro" w:cs="EC Square Sans Pro"/>
          <w:b/>
          <w:bCs/>
          <w:sz w:val="22"/>
          <w:szCs w:val="22"/>
        </w:rPr>
        <w:t>disclose their emissions</w:t>
      </w:r>
      <w:r w:rsidRPr="00810776">
        <w:rPr>
          <w:rFonts w:eastAsia="EC Square Sans Pro" w:cs="EC Square Sans Pro"/>
          <w:sz w:val="22"/>
          <w:szCs w:val="22"/>
        </w:rPr>
        <w:t xml:space="preserve"> and if they do they might use different reporting systems</w:t>
      </w:r>
      <w:r w:rsidR="0041733F">
        <w:rPr>
          <w:rFonts w:eastAsia="EC Square Sans Pro" w:cs="EC Square Sans Pro"/>
          <w:sz w:val="22"/>
          <w:szCs w:val="22"/>
        </w:rPr>
        <w:t xml:space="preserve"> </w:t>
      </w:r>
      <w:r w:rsidR="0041733F">
        <w:rPr>
          <w:rFonts w:eastAsia="EC Square Sans Pro" w:cs="EC Square Sans Pro"/>
          <w:sz w:val="22"/>
          <w:szCs w:val="22"/>
        </w:rPr>
        <w:fldChar w:fldCharType="begin"/>
      </w:r>
      <w:r w:rsidR="001E4116">
        <w:rPr>
          <w:rFonts w:eastAsia="EC Square Sans Pro" w:cs="EC Square Sans Pro"/>
          <w:sz w:val="22"/>
          <w:szCs w:val="22"/>
        </w:rPr>
        <w:instrText xml:space="preserve"> ADDIN ZOTERO_ITEM CSL_CITATION {"citationID":"dkNkGaGp","properties":{"formattedCitation":"[13]","plainCitation":"[13]","noteIndex":0},"citationItems":[{"id":586,"uris":["http://zotero.org/groups/5272309/items/CH8L2T6V"],"itemData":{"id":586,"type":"report","abstract":"Company carbon disclosures are crucial in assessing a firm's impact on the environment, and many policy actions are associated with this information. As a response to the increasing demand for transparency, many firms disclose carbon emissions through sustainability reports and voluntarily engage with external assurance of the reported information. However, the possible existence of systematic differences in reported emissions with respect to their assurance status is still under-explored. This study investigates the causal effect of third-party assurance on carbon disclosures in a sample of European companies. Findings suggest that non-assuring firms may be under-reporting their direct GHG emissions by up to a magnitude comparable to the largest annual reduction of EU emissions in history. On the contrary, the effect of assurance is much weaker to almost absent in indirect, Scope 2, emissions possibly due to their clear and easily verifiable estimation nature. The findings demonstrate that third-party assurance can provide more reliable and certainly more prudent estimates of corporate GHG emissions which are relevant to corporate sustainability strategy, policymaking and, ultimately, climate change mitigation.","collection-title":"JRC Working Papers in Economics and Finance, 2023/09","number":"JRC134799","publisher":"European Commission","title":"External assurance of carbon disclosures indicates possible underestimates in reported European corporate emissions data.","URL":"https://publications.jrc.ec.europa.eu/repository/handle/JRC134799","author":[{"family":"Papadopoulos","given":"Georgios"}],"accessed":{"date-parts":[["2024",8,27]]},"issued":{"date-parts":[["2023",8,25]]}}}],"schema":"https://github.com/citation-style-language/schema/raw/master/csl-citation.json"} </w:instrText>
      </w:r>
      <w:r w:rsidR="0041733F">
        <w:rPr>
          <w:rFonts w:eastAsia="EC Square Sans Pro" w:cs="EC Square Sans Pro"/>
          <w:sz w:val="22"/>
          <w:szCs w:val="22"/>
        </w:rPr>
        <w:fldChar w:fldCharType="separate"/>
      </w:r>
      <w:r w:rsidR="001E4116" w:rsidRPr="001E4116">
        <w:rPr>
          <w:rFonts w:eastAsia="EC Square Sans Pro"/>
          <w:sz w:val="22"/>
        </w:rPr>
        <w:t>[13]</w:t>
      </w:r>
      <w:r w:rsidR="0041733F">
        <w:rPr>
          <w:rFonts w:eastAsia="EC Square Sans Pro" w:cs="EC Square Sans Pro"/>
          <w:sz w:val="22"/>
          <w:szCs w:val="22"/>
        </w:rPr>
        <w:fldChar w:fldCharType="end"/>
      </w:r>
      <w:r w:rsidRPr="00810776">
        <w:rPr>
          <w:rFonts w:eastAsia="EC Square Sans Pro" w:cs="EC Square Sans Pro"/>
          <w:sz w:val="22"/>
          <w:szCs w:val="22"/>
        </w:rPr>
        <w:t>. However, since</w:t>
      </w:r>
      <w:r w:rsidRPr="00810776">
        <w:rPr>
          <w:rFonts w:eastAsia="Calibri" w:cs="Calibri"/>
          <w:sz w:val="22"/>
          <w:szCs w:val="22"/>
        </w:rPr>
        <w:t xml:space="preserve"> </w:t>
      </w:r>
      <w:r w:rsidRPr="00810776">
        <w:rPr>
          <w:rFonts w:eastAsia="EC Square Sans Pro" w:cs="EC Square Sans Pro"/>
          <w:sz w:val="22"/>
          <w:szCs w:val="22"/>
        </w:rPr>
        <w:t>January</w:t>
      </w:r>
      <w:r w:rsidRPr="00810776">
        <w:rPr>
          <w:rFonts w:eastAsia="Calibri" w:cs="Calibri"/>
          <w:sz w:val="22"/>
          <w:szCs w:val="22"/>
        </w:rPr>
        <w:t xml:space="preserve"> </w:t>
      </w:r>
      <w:r w:rsidRPr="00810776">
        <w:rPr>
          <w:rFonts w:eastAsia="EC Square Sans Pro" w:cs="EC Square Sans Pro"/>
          <w:sz w:val="22"/>
          <w:szCs w:val="22"/>
        </w:rPr>
        <w:t xml:space="preserve">2023, the </w:t>
      </w:r>
      <w:hyperlink w:history="1">
        <w:hyperlink r:id="rId15" w:history="1">
          <w:r w:rsidRPr="00810776">
            <w:rPr>
              <w:rStyle w:val="Hyperlink"/>
              <w:rFonts w:eastAsia="EC Square Sans Pro" w:cs="EC Square Sans Pro"/>
              <w:sz w:val="22"/>
              <w:szCs w:val="22"/>
            </w:rPr>
            <w:t>Corporate Sustainability Reporting Directive (CSRD)</w:t>
          </w:r>
        </w:hyperlink>
      </w:hyperlink>
      <w:r w:rsidRPr="00810776">
        <w:rPr>
          <w:rFonts w:eastAsia="EC Square Sans Pro" w:cs="EC Square Sans Pro"/>
          <w:sz w:val="22"/>
          <w:szCs w:val="22"/>
        </w:rPr>
        <w:t xml:space="preserve"> entered into force and a broader set of large companies, as well as listed SMEs, will now be required to report on sustainability</w:t>
      </w:r>
      <w:commentRangeEnd w:id="72"/>
      <w:r w:rsidR="0084515C" w:rsidRPr="00810776">
        <w:rPr>
          <w:rStyle w:val="CommentReference"/>
          <w:lang w:eastAsia="en-US"/>
        </w:rPr>
        <w:commentReference w:id="72"/>
      </w:r>
      <w:commentRangeEnd w:id="73"/>
      <w:r w:rsidR="00EA65E0" w:rsidRPr="00810776">
        <w:rPr>
          <w:rStyle w:val="CommentReference"/>
          <w:lang w:eastAsia="en-US"/>
        </w:rPr>
        <w:commentReference w:id="73"/>
      </w:r>
      <w:ins w:id="74" w:author="GASTALDI Chiara (JRC-ISPRA) [2]" w:date="2024-12-18T09:32:00Z">
        <w:r w:rsidRPr="00810776">
          <w:rPr>
            <w:rFonts w:eastAsia="EC Square Sans Pro" w:cs="EC Square Sans Pro"/>
            <w:sz w:val="22"/>
            <w:szCs w:val="22"/>
          </w:rPr>
          <w:t>.</w:t>
        </w:r>
      </w:ins>
    </w:p>
    <w:p w14:paraId="10C8D0F8" w14:textId="733A5298" w:rsidR="1B76C69F" w:rsidRPr="00427804" w:rsidRDefault="1B76C69F" w:rsidP="446FBAE1">
      <w:pPr>
        <w:spacing w:line="257" w:lineRule="auto"/>
        <w:rPr>
          <w:rFonts w:eastAsia="EC Square Sans Pro" w:cs="EC Square Sans Pro"/>
          <w:b/>
          <w:bCs/>
          <w:sz w:val="22"/>
          <w:szCs w:val="22"/>
        </w:rPr>
      </w:pPr>
      <w:r w:rsidRPr="00427804">
        <w:rPr>
          <w:rFonts w:eastAsia="EC Square Sans Pro" w:cs="EC Square Sans Pro"/>
          <w:b/>
          <w:bCs/>
          <w:sz w:val="22"/>
          <w:szCs w:val="22"/>
        </w:rPr>
        <w:t>Potential enablers include:</w:t>
      </w:r>
    </w:p>
    <w:p w14:paraId="1DBE4CBC" w14:textId="69CD0F09" w:rsidR="6B4A9F85" w:rsidRPr="00810776" w:rsidRDefault="4DD376CD">
      <w:pPr>
        <w:pStyle w:val="ListParagraph"/>
        <w:numPr>
          <w:ilvl w:val="0"/>
          <w:numId w:val="13"/>
        </w:numPr>
        <w:spacing w:line="257" w:lineRule="auto"/>
        <w:rPr>
          <w:ins w:id="75" w:author="GASTALDI Chiara (JRC-ISPRA) [2]" w:date="2024-12-18T09:31:00Z"/>
          <w:rFonts w:eastAsia="EC Square Sans Pro" w:cs="EC Square Sans Pro"/>
          <w:color w:val="000000" w:themeColor="text1"/>
          <w:sz w:val="22"/>
          <w:szCs w:val="22"/>
        </w:rPr>
      </w:pPr>
      <w:r w:rsidRPr="00810776">
        <w:rPr>
          <w:rFonts w:eastAsia="EC Square Sans Pro" w:cs="EC Square Sans Pro"/>
          <w:color w:val="000000" w:themeColor="text1"/>
          <w:sz w:val="22"/>
          <w:szCs w:val="22"/>
        </w:rPr>
        <w:t>A</w:t>
      </w:r>
      <w:r w:rsidR="6B4A9F85" w:rsidRPr="00810776">
        <w:rPr>
          <w:rFonts w:eastAsia="EC Square Sans Pro" w:cs="EC Square Sans Pro"/>
          <w:color w:val="000000" w:themeColor="text1"/>
          <w:sz w:val="22"/>
          <w:szCs w:val="22"/>
        </w:rPr>
        <w:t xml:space="preserve"> number of </w:t>
      </w:r>
      <w:r w:rsidR="6B4A9F85" w:rsidRPr="00810776">
        <w:rPr>
          <w:rFonts w:eastAsia="EC Square Sans Pro" w:cs="EC Square Sans Pro"/>
          <w:b/>
          <w:bCs/>
          <w:color w:val="000000" w:themeColor="text1"/>
          <w:sz w:val="22"/>
          <w:szCs w:val="22"/>
        </w:rPr>
        <w:t>dedicated funds</w:t>
      </w:r>
      <w:r w:rsidR="6B4A9F85" w:rsidRPr="00810776">
        <w:rPr>
          <w:rFonts w:eastAsia="EC Square Sans Pro" w:cs="EC Square Sans Pro"/>
          <w:color w:val="000000" w:themeColor="text1"/>
          <w:sz w:val="22"/>
          <w:szCs w:val="22"/>
        </w:rPr>
        <w:t xml:space="preserve"> </w:t>
      </w:r>
      <w:r w:rsidR="00243A1E" w:rsidRPr="00810776">
        <w:rPr>
          <w:rFonts w:eastAsia="EC Square Sans Pro" w:cs="EC Square Sans Pro"/>
          <w:color w:val="000000" w:themeColor="text1"/>
          <w:sz w:val="22"/>
          <w:szCs w:val="22"/>
        </w:rPr>
        <w:t>are</w:t>
      </w:r>
      <w:r w:rsidR="6B4A9F85" w:rsidRPr="00810776">
        <w:rPr>
          <w:rFonts w:eastAsia="EC Square Sans Pro" w:cs="EC Square Sans Pro"/>
          <w:color w:val="000000" w:themeColor="text1"/>
          <w:sz w:val="22"/>
          <w:szCs w:val="22"/>
        </w:rPr>
        <w:t xml:space="preserve"> in place (Just transition fund, Social climate fund, Modernisation fund, Innovation fund, and Cohesion fund)</w:t>
      </w:r>
      <w:ins w:id="76" w:author="GASTALDI Chiara (JRC-ISPRA)" w:date="2025-02-10T17:40:00Z">
        <w:r w:rsidR="004B768B">
          <w:rPr>
            <w:rFonts w:eastAsia="EC Square Sans Pro" w:cs="EC Square Sans Pro"/>
            <w:color w:val="000000" w:themeColor="text1"/>
            <w:sz w:val="22"/>
            <w:szCs w:val="22"/>
          </w:rPr>
          <w:t xml:space="preserve"> </w:t>
        </w:r>
      </w:ins>
      <w:r w:rsidR="004B768B">
        <w:rPr>
          <w:rFonts w:eastAsia="EC Square Sans Pro" w:cs="EC Square Sans Pro"/>
          <w:color w:val="000000" w:themeColor="text1"/>
          <w:sz w:val="22"/>
          <w:szCs w:val="22"/>
        </w:rPr>
        <w:fldChar w:fldCharType="begin"/>
      </w:r>
      <w:r w:rsidR="001E4116">
        <w:rPr>
          <w:rFonts w:eastAsia="EC Square Sans Pro" w:cs="EC Square Sans Pro"/>
          <w:color w:val="000000" w:themeColor="text1"/>
          <w:sz w:val="22"/>
          <w:szCs w:val="22"/>
        </w:rPr>
        <w:instrText xml:space="preserve"> ADDIN ZOTERO_ITEM CSL_CITATION {"citationID":"aajbqol5go","properties":{"formattedCitation":"[14]","plainCitation":"[14]","noteIndex":0},"citationItems":[{"id":153,"uris":["http://zotero.org/groups/5272309/items/S4HGN7Q2"],"itemData":{"id":153,"type":"bill","language":"en","title":"Proposal for a REGULATION OF THE EUROPEAN PARLIAMENT AND OF THE COUNCIL establishing a framework for ensuring a secure and sustainable supply of critical raw materials and amending Regulations (EU) 168/2013, (EU) 2018/858, 2018/1724 and (EU) 2019/1020","title-short":"COM(2023) 160","URL":"https://eur-lex.europa.eu/legal-content/EN/TXT/?uri=celex:52023PC0160","accessed":{"date-parts":[["2023",11,29]]},"issued":{"date-parts":[["2023"]]}}}],"schema":"https://github.com/citation-style-language/schema/raw/master/csl-citation.json"} </w:instrText>
      </w:r>
      <w:r w:rsidR="004B768B">
        <w:rPr>
          <w:rFonts w:eastAsia="EC Square Sans Pro" w:cs="EC Square Sans Pro"/>
          <w:color w:val="000000" w:themeColor="text1"/>
          <w:sz w:val="22"/>
          <w:szCs w:val="22"/>
        </w:rPr>
        <w:fldChar w:fldCharType="separate"/>
      </w:r>
      <w:r w:rsidR="001E4116" w:rsidRPr="001E4116">
        <w:rPr>
          <w:sz w:val="22"/>
        </w:rPr>
        <w:t>[14]</w:t>
      </w:r>
      <w:r w:rsidR="004B768B">
        <w:rPr>
          <w:rFonts w:eastAsia="EC Square Sans Pro" w:cs="EC Square Sans Pro"/>
          <w:color w:val="000000" w:themeColor="text1"/>
          <w:sz w:val="22"/>
          <w:szCs w:val="22"/>
        </w:rPr>
        <w:fldChar w:fldCharType="end"/>
      </w:r>
      <w:r w:rsidR="6B4A9F85" w:rsidRPr="00810776">
        <w:rPr>
          <w:rFonts w:eastAsia="EC Square Sans Pro" w:cs="EC Square Sans Pro"/>
          <w:color w:val="000000" w:themeColor="text1"/>
          <w:sz w:val="22"/>
          <w:szCs w:val="22"/>
        </w:rPr>
        <w:t xml:space="preserve">. </w:t>
      </w:r>
    </w:p>
    <w:p w14:paraId="3931B1F3" w14:textId="30456EAF" w:rsidR="6B4A9F85" w:rsidRPr="00810776" w:rsidRDefault="00CA5435">
      <w:pPr>
        <w:pStyle w:val="ListParagraph"/>
        <w:numPr>
          <w:ilvl w:val="0"/>
          <w:numId w:val="13"/>
        </w:numPr>
        <w:spacing w:line="257" w:lineRule="auto"/>
        <w:rPr>
          <w:rFonts w:eastAsia="EC Square Sans Pro" w:cs="EC Square Sans Pro"/>
          <w:color w:val="000000" w:themeColor="text1"/>
          <w:sz w:val="22"/>
          <w:szCs w:val="22"/>
        </w:rPr>
      </w:pPr>
      <w:r w:rsidRPr="00810776">
        <w:rPr>
          <w:rFonts w:eastAsia="EC Square Sans Pro" w:cs="EC Square Sans Pro"/>
          <w:color w:val="000000" w:themeColor="text1"/>
          <w:sz w:val="22"/>
          <w:szCs w:val="22"/>
        </w:rPr>
        <w:t>The</w:t>
      </w:r>
      <w:r w:rsidR="6B4A9F85" w:rsidRPr="00810776">
        <w:rPr>
          <w:rFonts w:eastAsia="EC Square Sans Pro" w:cs="EC Square Sans Pro"/>
          <w:color w:val="000000" w:themeColor="text1"/>
          <w:sz w:val="22"/>
          <w:szCs w:val="22"/>
        </w:rPr>
        <w:t xml:space="preserve"> “</w:t>
      </w:r>
      <w:r w:rsidR="6B4A9F85" w:rsidRPr="00810776">
        <w:rPr>
          <w:rFonts w:eastAsia="EC Square Sans Pro" w:cs="EC Square Sans Pro"/>
          <w:i/>
          <w:iCs/>
          <w:color w:val="000000" w:themeColor="text1"/>
          <w:sz w:val="22"/>
          <w:szCs w:val="22"/>
        </w:rPr>
        <w:t>Green Deal Industrial Plan for Net-Zero Age</w:t>
      </w:r>
      <w:r w:rsidR="002502BE">
        <w:rPr>
          <w:rFonts w:eastAsia="EC Square Sans Pro" w:cs="EC Square Sans Pro"/>
          <w:i/>
          <w:iCs/>
          <w:color w:val="000000" w:themeColor="text1"/>
          <w:sz w:val="22"/>
          <w:szCs w:val="22"/>
        </w:rPr>
        <w:t xml:space="preserve">” </w:t>
      </w:r>
      <w:r w:rsidR="002502BE">
        <w:rPr>
          <w:rFonts w:eastAsia="EC Square Sans Pro" w:cs="EC Square Sans Pro"/>
          <w:i/>
          <w:iCs/>
          <w:color w:val="000000" w:themeColor="text1"/>
          <w:sz w:val="22"/>
          <w:szCs w:val="22"/>
        </w:rPr>
        <w:fldChar w:fldCharType="begin"/>
      </w:r>
      <w:r w:rsidR="001E4116">
        <w:rPr>
          <w:rFonts w:eastAsia="EC Square Sans Pro" w:cs="EC Square Sans Pro"/>
          <w:i/>
          <w:iCs/>
          <w:color w:val="000000" w:themeColor="text1"/>
          <w:sz w:val="22"/>
          <w:szCs w:val="22"/>
        </w:rPr>
        <w:instrText xml:space="preserve"> ADDIN ZOTERO_ITEM CSL_CITATION {"citationID":"9xtEKJfr","properties":{"formattedCitation":"[6]","plainCitation":"[6]","noteIndex":0},"citationItems":[{"id":1437,"uris":["http://zotero.org/groups/5272309/items/UTYKKGKC"],"itemData":{"id":1437,"type":"post-weblog","title":"The Green Deal Industrial Plan - Putting Europe's net-zero industry in the lead","URL":"https://commission.europa.eu/strategy-and-policy/priorities-2019-2024/european-green-deal/green-deal-industrial-plan_en","author":[{"family":"European Commission","given":""}],"accessed":{"date-parts":[["2025",1,29]]}}}],"schema":"https://github.com/citation-style-language/schema/raw/master/csl-citation.json"} </w:instrText>
      </w:r>
      <w:r w:rsidR="002502BE">
        <w:rPr>
          <w:rFonts w:eastAsia="EC Square Sans Pro" w:cs="EC Square Sans Pro"/>
          <w:i/>
          <w:iCs/>
          <w:color w:val="000000" w:themeColor="text1"/>
          <w:sz w:val="22"/>
          <w:szCs w:val="22"/>
        </w:rPr>
        <w:fldChar w:fldCharType="separate"/>
      </w:r>
      <w:r w:rsidR="001E4116" w:rsidRPr="001E4116">
        <w:rPr>
          <w:sz w:val="22"/>
        </w:rPr>
        <w:t>[6]</w:t>
      </w:r>
      <w:r w:rsidR="002502BE">
        <w:rPr>
          <w:rFonts w:eastAsia="EC Square Sans Pro" w:cs="EC Square Sans Pro"/>
          <w:i/>
          <w:iCs/>
          <w:color w:val="000000" w:themeColor="text1"/>
          <w:sz w:val="22"/>
          <w:szCs w:val="22"/>
        </w:rPr>
        <w:fldChar w:fldCharType="end"/>
      </w:r>
      <w:r w:rsidR="6B4A9F85" w:rsidRPr="00810776">
        <w:rPr>
          <w:rFonts w:eastAsia="EC Square Sans Pro" w:cs="EC Square Sans Pro"/>
          <w:i/>
          <w:iCs/>
          <w:color w:val="000000" w:themeColor="text1"/>
          <w:sz w:val="22"/>
          <w:szCs w:val="22"/>
        </w:rPr>
        <w:t xml:space="preserve"> </w:t>
      </w:r>
      <w:r w:rsidRPr="00810776">
        <w:rPr>
          <w:rFonts w:eastAsia="EC Square Sans Pro" w:cs="EC Square Sans Pro"/>
          <w:color w:val="000000" w:themeColor="text1"/>
          <w:sz w:val="22"/>
          <w:szCs w:val="22"/>
        </w:rPr>
        <w:t>aims at</w:t>
      </w:r>
      <w:r w:rsidR="6B4A9F85" w:rsidRPr="00810776">
        <w:rPr>
          <w:rFonts w:eastAsia="EC Square Sans Pro" w:cs="EC Square Sans Pro"/>
          <w:color w:val="000000" w:themeColor="text1"/>
          <w:sz w:val="22"/>
          <w:szCs w:val="22"/>
        </w:rPr>
        <w:t xml:space="preserve"> </w:t>
      </w:r>
      <w:r w:rsidRPr="00810776">
        <w:rPr>
          <w:rFonts w:eastAsia="EC Square Sans Pro" w:cs="EC Square Sans Pro"/>
          <w:color w:val="000000" w:themeColor="text1"/>
          <w:sz w:val="22"/>
          <w:szCs w:val="22"/>
        </w:rPr>
        <w:t>“</w:t>
      </w:r>
      <w:r w:rsidR="6B4A9F85" w:rsidRPr="00810776">
        <w:rPr>
          <w:rFonts w:eastAsia="EC Square Sans Pro" w:cs="EC Square Sans Pro"/>
          <w:color w:val="000000" w:themeColor="text1"/>
          <w:sz w:val="22"/>
          <w:szCs w:val="22"/>
        </w:rPr>
        <w:t>net-zero industry</w:t>
      </w:r>
      <w:r w:rsidRPr="00810776">
        <w:rPr>
          <w:rFonts w:eastAsia="EC Square Sans Pro" w:cs="EC Square Sans Pro"/>
          <w:color w:val="000000" w:themeColor="text1"/>
          <w:sz w:val="22"/>
          <w:szCs w:val="22"/>
        </w:rPr>
        <w:t>”</w:t>
      </w:r>
      <w:r w:rsidR="6B4A9F85" w:rsidRPr="00810776">
        <w:rPr>
          <w:rFonts w:eastAsia="EC Square Sans Pro" w:cs="EC Square Sans Pro"/>
          <w:color w:val="000000" w:themeColor="text1"/>
          <w:sz w:val="22"/>
          <w:szCs w:val="22"/>
        </w:rPr>
        <w:t xml:space="preserve"> in Europe by providing </w:t>
      </w:r>
      <w:r w:rsidR="00AD221F" w:rsidRPr="00810776">
        <w:rPr>
          <w:rFonts w:eastAsia="EC Square Sans Pro" w:cs="EC Square Sans Pro"/>
          <w:color w:val="000000" w:themeColor="text1"/>
          <w:sz w:val="22"/>
          <w:szCs w:val="22"/>
        </w:rPr>
        <w:t xml:space="preserve">dedicated </w:t>
      </w:r>
      <w:commentRangeStart w:id="77"/>
      <w:commentRangeEnd w:id="77"/>
      <w:r w:rsidRPr="00810776">
        <w:rPr>
          <w:rStyle w:val="CommentReference"/>
          <w:rFonts w:eastAsia="Times New Roman" w:cs="Times New Roman"/>
        </w:rPr>
        <w:commentReference w:id="77"/>
      </w:r>
      <w:r w:rsidR="6B4A9F85" w:rsidRPr="00810776">
        <w:rPr>
          <w:rFonts w:eastAsia="EC Square Sans Pro" w:cs="EC Square Sans Pro"/>
          <w:color w:val="000000" w:themeColor="text1"/>
          <w:sz w:val="22"/>
          <w:szCs w:val="22"/>
        </w:rPr>
        <w:t>funds, simplify the regulatory environment and open trade for resilient supply chains.</w:t>
      </w:r>
    </w:p>
    <w:p w14:paraId="77E87416" w14:textId="5A33F371" w:rsidR="00B21526" w:rsidRPr="00810776" w:rsidRDefault="6B4A9F85">
      <w:pPr>
        <w:pStyle w:val="ListParagraph"/>
        <w:numPr>
          <w:ilvl w:val="0"/>
          <w:numId w:val="13"/>
        </w:numPr>
        <w:spacing w:line="257" w:lineRule="auto"/>
        <w:rPr>
          <w:rFonts w:eastAsia="EC Square Sans Pro" w:cs="EC Square Sans Pro"/>
          <w:color w:val="000000" w:themeColor="text1"/>
          <w:sz w:val="22"/>
          <w:szCs w:val="22"/>
        </w:rPr>
      </w:pPr>
      <w:r w:rsidRPr="00810776">
        <w:rPr>
          <w:rFonts w:eastAsia="EC Square Sans Pro" w:cs="EC Square Sans Pro"/>
          <w:sz w:val="22"/>
          <w:szCs w:val="22"/>
        </w:rPr>
        <w:t xml:space="preserve">In general, the EU needs to </w:t>
      </w:r>
      <w:r w:rsidR="002502BE">
        <w:rPr>
          <w:rFonts w:eastAsia="EC Square Sans Pro" w:cs="EC Square Sans Pro"/>
          <w:sz w:val="22"/>
          <w:szCs w:val="22"/>
        </w:rPr>
        <w:t>strengthened its</w:t>
      </w:r>
      <w:r w:rsidRPr="00810776">
        <w:rPr>
          <w:rFonts w:eastAsia="EC Square Sans Pro" w:cs="EC Square Sans Pro"/>
          <w:sz w:val="22"/>
          <w:szCs w:val="22"/>
        </w:rPr>
        <w:t xml:space="preserve"> </w:t>
      </w:r>
      <w:commentRangeStart w:id="78"/>
      <w:commentRangeStart w:id="79"/>
      <w:r w:rsidRPr="00810776">
        <w:rPr>
          <w:rFonts w:eastAsia="EC Square Sans Pro" w:cs="EC Square Sans Pro"/>
          <w:b/>
          <w:bCs/>
          <w:sz w:val="22"/>
          <w:szCs w:val="22"/>
        </w:rPr>
        <w:t>just portfolio of climate policies</w:t>
      </w:r>
      <w:commentRangeEnd w:id="78"/>
      <w:r w:rsidR="00CA5435" w:rsidRPr="00810776">
        <w:rPr>
          <w:rStyle w:val="CommentReference"/>
          <w:rFonts w:eastAsia="Times New Roman" w:cs="Times New Roman"/>
        </w:rPr>
        <w:commentReference w:id="78"/>
      </w:r>
      <w:commentRangeEnd w:id="79"/>
      <w:r w:rsidR="00657374" w:rsidRPr="00810776">
        <w:rPr>
          <w:rStyle w:val="CommentReference"/>
          <w:rFonts w:eastAsia="Times New Roman" w:cs="Times New Roman"/>
        </w:rPr>
        <w:commentReference w:id="79"/>
      </w:r>
      <w:r w:rsidRPr="00810776">
        <w:rPr>
          <w:rFonts w:eastAsia="EC Square Sans Pro" w:cs="EC Square Sans Pro"/>
          <w:b/>
          <w:bCs/>
          <w:sz w:val="22"/>
          <w:szCs w:val="22"/>
        </w:rPr>
        <w:t xml:space="preserve">, with a balanced </w:t>
      </w:r>
      <w:commentRangeStart w:id="80"/>
      <w:commentRangeStart w:id="81"/>
      <w:r w:rsidRPr="00810776">
        <w:rPr>
          <w:rFonts w:eastAsia="EC Square Sans Pro" w:cs="EC Square Sans Pro"/>
          <w:b/>
          <w:bCs/>
          <w:sz w:val="22"/>
          <w:szCs w:val="22"/>
        </w:rPr>
        <w:t xml:space="preserve">instrument mix </w:t>
      </w:r>
      <w:commentRangeEnd w:id="80"/>
      <w:r w:rsidR="00CA5435" w:rsidRPr="00810776">
        <w:rPr>
          <w:rStyle w:val="CommentReference"/>
          <w:rFonts w:eastAsia="Times New Roman" w:cs="Times New Roman"/>
        </w:rPr>
        <w:commentReference w:id="80"/>
      </w:r>
      <w:commentRangeEnd w:id="81"/>
      <w:r w:rsidR="006013BE" w:rsidRPr="00810776">
        <w:rPr>
          <w:rStyle w:val="CommentReference"/>
          <w:rFonts w:eastAsia="Times New Roman" w:cs="Times New Roman"/>
        </w:rPr>
        <w:commentReference w:id="81"/>
      </w:r>
      <w:r w:rsidRPr="00810776">
        <w:rPr>
          <w:rFonts w:eastAsia="EC Square Sans Pro" w:cs="EC Square Sans Pro"/>
          <w:b/>
          <w:bCs/>
          <w:sz w:val="22"/>
          <w:szCs w:val="22"/>
        </w:rPr>
        <w:t>to jointly combat climate change and address energy poverty</w:t>
      </w:r>
      <w:r w:rsidRPr="00810776">
        <w:rPr>
          <w:rFonts w:eastAsia="EC Square Sans Pro" w:cs="EC Square Sans Pro"/>
          <w:sz w:val="22"/>
          <w:szCs w:val="22"/>
        </w:rPr>
        <w:t xml:space="preserve">. Without compensatory mechanisms or financial incentives for marginalized groups, the burden of climate policies like carbon pricing may exacerbate </w:t>
      </w:r>
      <w:r w:rsidR="00CA5435" w:rsidRPr="00810776">
        <w:rPr>
          <w:rFonts w:eastAsia="EC Square Sans Pro" w:cs="EC Square Sans Pro"/>
          <w:sz w:val="22"/>
          <w:szCs w:val="22"/>
        </w:rPr>
        <w:t>inequalities</w:t>
      </w:r>
      <w:r w:rsidRPr="00810776">
        <w:rPr>
          <w:rFonts w:eastAsia="EC Square Sans Pro" w:cs="EC Square Sans Pro"/>
          <w:sz w:val="22"/>
          <w:szCs w:val="22"/>
        </w:rPr>
        <w:t>, slowing societal acceptance and implementation.</w:t>
      </w:r>
      <w:r w:rsidR="094F72EA" w:rsidRPr="00810776">
        <w:rPr>
          <w:rFonts w:eastAsia="EC Square Sans Pro" w:cs="EC Square Sans Pro"/>
          <w:sz w:val="22"/>
          <w:szCs w:val="22"/>
        </w:rPr>
        <w:t xml:space="preserve"> </w:t>
      </w:r>
    </w:p>
    <w:p w14:paraId="34961075" w14:textId="5EAEA2F0" w:rsidR="6B4A9F85" w:rsidRPr="00810776" w:rsidRDefault="006013BE">
      <w:pPr>
        <w:pStyle w:val="ListParagraph"/>
        <w:numPr>
          <w:ilvl w:val="0"/>
          <w:numId w:val="13"/>
        </w:numPr>
        <w:spacing w:line="257" w:lineRule="auto"/>
        <w:rPr>
          <w:ins w:id="82" w:author="GASTALDI Chiara (JRC-ISPRA) [2]" w:date="2024-12-18T09:30:00Z"/>
          <w:rFonts w:eastAsia="EC Square Sans Pro" w:cs="EC Square Sans Pro"/>
          <w:color w:val="000000" w:themeColor="text1"/>
          <w:sz w:val="22"/>
          <w:szCs w:val="22"/>
        </w:rPr>
      </w:pPr>
      <w:r w:rsidRPr="00810776">
        <w:rPr>
          <w:rFonts w:eastAsia="EC Square Sans Pro" w:cs="EC Square Sans Pro"/>
          <w:color w:val="000000" w:themeColor="text1"/>
          <w:sz w:val="22"/>
          <w:szCs w:val="22"/>
        </w:rPr>
        <w:t>The a</w:t>
      </w:r>
      <w:r w:rsidR="6B4A9F85" w:rsidRPr="00810776">
        <w:rPr>
          <w:rFonts w:eastAsia="EC Square Sans Pro" w:cs="EC Square Sans Pro"/>
          <w:color w:val="000000" w:themeColor="text1"/>
          <w:sz w:val="22"/>
          <w:szCs w:val="22"/>
        </w:rPr>
        <w:t>daptation and mitigation action</w:t>
      </w:r>
      <w:r w:rsidRPr="00810776">
        <w:rPr>
          <w:rFonts w:eastAsia="EC Square Sans Pro" w:cs="EC Square Sans Pro"/>
          <w:color w:val="000000" w:themeColor="text1"/>
          <w:sz w:val="22"/>
          <w:szCs w:val="22"/>
        </w:rPr>
        <w:t>s</w:t>
      </w:r>
      <w:r w:rsidR="00902D92">
        <w:rPr>
          <w:rFonts w:eastAsia="EC Square Sans Pro" w:cs="EC Square Sans Pro"/>
          <w:color w:val="000000" w:themeColor="text1"/>
          <w:sz w:val="22"/>
          <w:szCs w:val="22"/>
        </w:rPr>
        <w:t xml:space="preserve"> </w:t>
      </w:r>
      <w:r w:rsidR="6B4A9F85" w:rsidRPr="00810776">
        <w:rPr>
          <w:rFonts w:eastAsia="EC Square Sans Pro" w:cs="EC Square Sans Pro"/>
          <w:color w:val="000000" w:themeColor="text1"/>
          <w:sz w:val="22"/>
          <w:szCs w:val="22"/>
        </w:rPr>
        <w:t xml:space="preserve">that prioritize equity, climate justice, </w:t>
      </w:r>
      <w:r w:rsidR="6B4A9F85" w:rsidRPr="00810776">
        <w:rPr>
          <w:rFonts w:eastAsia="EC Square Sans Pro" w:cs="EC Square Sans Pro"/>
          <w:b/>
          <w:bCs/>
          <w:color w:val="000000" w:themeColor="text1"/>
          <w:sz w:val="22"/>
          <w:szCs w:val="22"/>
        </w:rPr>
        <w:t>right based approaches</w:t>
      </w:r>
      <w:r w:rsidR="6B4A9F85" w:rsidRPr="00810776">
        <w:rPr>
          <w:rFonts w:eastAsia="EC Square Sans Pro" w:cs="EC Square Sans Pro"/>
          <w:color w:val="000000" w:themeColor="text1"/>
          <w:sz w:val="22"/>
          <w:szCs w:val="22"/>
        </w:rPr>
        <w:t>, social justice and inclusivity, lead to more sustainable outcomes, reduce trade-offs, support transformative change and advance climate resilient development</w:t>
      </w:r>
      <w:r w:rsidR="0041733F">
        <w:rPr>
          <w:rFonts w:eastAsia="EC Square Sans Pro" w:cs="EC Square Sans Pro"/>
          <w:color w:val="000000" w:themeColor="text1"/>
          <w:sz w:val="22"/>
          <w:szCs w:val="22"/>
        </w:rPr>
        <w:t xml:space="preserve"> </w:t>
      </w:r>
      <w:r w:rsidR="0041733F">
        <w:rPr>
          <w:rFonts w:eastAsia="EC Square Sans Pro" w:cs="EC Square Sans Pro"/>
          <w:color w:val="000000" w:themeColor="text1"/>
          <w:sz w:val="22"/>
          <w:szCs w:val="22"/>
        </w:rPr>
        <w:fldChar w:fldCharType="begin"/>
      </w:r>
      <w:r w:rsidR="001E4116">
        <w:rPr>
          <w:rFonts w:eastAsia="EC Square Sans Pro" w:cs="EC Square Sans Pro"/>
          <w:color w:val="000000" w:themeColor="text1"/>
          <w:sz w:val="22"/>
          <w:szCs w:val="22"/>
        </w:rPr>
        <w:instrText xml:space="preserve"> ADDIN ZOTERO_ITEM CSL_CITATION {"citationID":"cdJVceD5","properties":{"formattedCitation":"[15]","plainCitation":"[15]","noteIndex":0},"citationItems":[{"id":565,"uris":["http://zotero.org/groups/5272309/items/AU9SKJ4G"],"itemData":{"id":565,"type":"chapter","container-title":"Climate Change 2022 - Mitigation of Climate Change","edition":"1","ISBN":"978-1-00-915792-6","note":"DOI: 10.1017/9781009157926.002","page":"51-148","publisher":"Cambridge University Press","source":"DOI.org (Crossref)","title":"Technical Summary","URL":"https://www.cambridge.org/core/product/identifier/9781009157926%23pre3/type/book_part","editor":[{"literal":"Intergovernmental Panel On Climate Change (Ipcc)"}],"accessed":{"date-parts":[["2024",8,26]]},"issued":{"date-parts":[["2023",8,17]]}}}],"schema":"https://github.com/citation-style-language/schema/raw/master/csl-citation.json"} </w:instrText>
      </w:r>
      <w:r w:rsidR="0041733F">
        <w:rPr>
          <w:rFonts w:eastAsia="EC Square Sans Pro" w:cs="EC Square Sans Pro"/>
          <w:color w:val="000000" w:themeColor="text1"/>
          <w:sz w:val="22"/>
          <w:szCs w:val="22"/>
        </w:rPr>
        <w:fldChar w:fldCharType="separate"/>
      </w:r>
      <w:r w:rsidR="001E4116" w:rsidRPr="001E4116">
        <w:rPr>
          <w:sz w:val="22"/>
        </w:rPr>
        <w:t>[15]</w:t>
      </w:r>
      <w:r w:rsidR="0041733F">
        <w:rPr>
          <w:rFonts w:eastAsia="EC Square Sans Pro" w:cs="EC Square Sans Pro"/>
          <w:color w:val="000000" w:themeColor="text1"/>
          <w:sz w:val="22"/>
          <w:szCs w:val="22"/>
        </w:rPr>
        <w:fldChar w:fldCharType="end"/>
      </w:r>
      <w:r w:rsidR="6B4A9F85" w:rsidRPr="00810776">
        <w:rPr>
          <w:rFonts w:eastAsia="EC Square Sans Pro" w:cs="EC Square Sans Pro"/>
          <w:color w:val="000000" w:themeColor="text1"/>
          <w:sz w:val="22"/>
          <w:szCs w:val="22"/>
        </w:rPr>
        <w:t xml:space="preserve">. </w:t>
      </w:r>
    </w:p>
    <w:p w14:paraId="1500065F" w14:textId="5B4335EF" w:rsidR="6B4A9F85" w:rsidRPr="00810776" w:rsidRDefault="1991CF15">
      <w:pPr>
        <w:pStyle w:val="ListParagraph"/>
        <w:numPr>
          <w:ilvl w:val="0"/>
          <w:numId w:val="13"/>
        </w:numPr>
        <w:spacing w:after="0" w:line="257" w:lineRule="auto"/>
        <w:rPr>
          <w:rFonts w:eastAsia="EC Square Sans Pro" w:cs="EC Square Sans Pro"/>
          <w:sz w:val="22"/>
          <w:szCs w:val="22"/>
          <w:highlight w:val="yellow"/>
        </w:rPr>
      </w:pPr>
      <w:r w:rsidRPr="00810776">
        <w:rPr>
          <w:rFonts w:eastAsia="EC Square Sans Pro" w:cs="EC Square Sans Pro"/>
          <w:sz w:val="22"/>
          <w:szCs w:val="22"/>
        </w:rPr>
        <w:t>R</w:t>
      </w:r>
      <w:r w:rsidR="6B4A9F85" w:rsidRPr="00810776">
        <w:rPr>
          <w:rFonts w:eastAsia="EC Square Sans Pro" w:cs="EC Square Sans Pro"/>
          <w:sz w:val="22"/>
          <w:szCs w:val="22"/>
        </w:rPr>
        <w:t>eporting costs will be reduced for companies over the medium to long term by harmonising the information to be provided</w:t>
      </w:r>
      <w:commentRangeStart w:id="83"/>
      <w:r w:rsidR="6B4A9F85" w:rsidRPr="00810776">
        <w:rPr>
          <w:rFonts w:eastAsia="EC Square Sans Pro" w:cs="EC Square Sans Pro"/>
          <w:sz w:val="22"/>
          <w:szCs w:val="22"/>
        </w:rPr>
        <w:t xml:space="preserve">. </w:t>
      </w:r>
      <w:r w:rsidR="003B2F6D" w:rsidRPr="00810776">
        <w:rPr>
          <w:rFonts w:eastAsia="EC Square Sans Pro" w:cs="EC Square Sans Pro"/>
          <w:sz w:val="22"/>
          <w:szCs w:val="22"/>
        </w:rPr>
        <w:t>C</w:t>
      </w:r>
      <w:r w:rsidR="6B4A9F85" w:rsidRPr="00810776">
        <w:rPr>
          <w:rFonts w:eastAsia="EC Square Sans Pro" w:cs="EC Square Sans Pro"/>
          <w:sz w:val="22"/>
          <w:szCs w:val="22"/>
        </w:rPr>
        <w:t xml:space="preserve">ompanies </w:t>
      </w:r>
      <w:commentRangeEnd w:id="83"/>
      <w:r w:rsidR="00EB541B" w:rsidRPr="00810776">
        <w:rPr>
          <w:rStyle w:val="CommentReference"/>
          <w:rFonts w:eastAsia="Times New Roman" w:cs="Times New Roman"/>
        </w:rPr>
        <w:commentReference w:id="83"/>
      </w:r>
      <w:r w:rsidR="6B4A9F85" w:rsidRPr="00810776">
        <w:rPr>
          <w:rFonts w:eastAsia="EC Square Sans Pro" w:cs="EC Square Sans Pro"/>
          <w:sz w:val="22"/>
          <w:szCs w:val="22"/>
        </w:rPr>
        <w:t>will have to apply the new rules for the first time in the 2024</w:t>
      </w:r>
      <w:r w:rsidR="6B4A9F85" w:rsidRPr="00810776">
        <w:rPr>
          <w:rFonts w:eastAsia="Calibri" w:cs="Calibri"/>
          <w:sz w:val="22"/>
          <w:szCs w:val="22"/>
        </w:rPr>
        <w:t xml:space="preserve"> </w:t>
      </w:r>
      <w:r w:rsidR="6B4A9F85" w:rsidRPr="00810776">
        <w:rPr>
          <w:rFonts w:eastAsia="EC Square Sans Pro" w:cs="EC Square Sans Pro"/>
          <w:sz w:val="22"/>
          <w:szCs w:val="22"/>
        </w:rPr>
        <w:t>financial year, for reports published in</w:t>
      </w:r>
      <w:r w:rsidR="6B4A9F85" w:rsidRPr="00810776">
        <w:rPr>
          <w:rFonts w:eastAsia="Calibri" w:cs="Calibri"/>
          <w:sz w:val="22"/>
          <w:szCs w:val="22"/>
        </w:rPr>
        <w:t xml:space="preserve"> </w:t>
      </w:r>
      <w:r w:rsidR="6B4A9F85" w:rsidRPr="00810776">
        <w:rPr>
          <w:rFonts w:eastAsia="EC Square Sans Pro" w:cs="EC Square Sans Pro"/>
          <w:sz w:val="22"/>
          <w:szCs w:val="22"/>
        </w:rPr>
        <w:t xml:space="preserve">2025. It is fundamental to ensure robust corporate reporting system (including the supply chains), and introducing third-party certification bodies, such as the CSRD. This institutional infrastructure could be inspired by existing regulations (e.g. </w:t>
      </w:r>
      <w:r w:rsidR="6B4A9F85" w:rsidRPr="00810776">
        <w:rPr>
          <w:rFonts w:eastAsia="EC Square Sans Pro" w:cs="EC Square Sans Pro"/>
          <w:sz w:val="22"/>
          <w:szCs w:val="22"/>
        </w:rPr>
        <w:lastRenderedPageBreak/>
        <w:t>deforestation free regulation)</w:t>
      </w:r>
      <w:ins w:id="84" w:author="GASTALDI Chiara (JRC-ISPRA)" w:date="2025-02-17T10:46:00Z">
        <w:r w:rsidR="00C2188F">
          <w:rPr>
            <w:rFonts w:eastAsia="EC Square Sans Pro" w:cs="EC Square Sans Pro"/>
            <w:sz w:val="22"/>
            <w:szCs w:val="22"/>
          </w:rPr>
          <w:t xml:space="preserve"> </w:t>
        </w:r>
      </w:ins>
      <w:r w:rsidR="0041733F">
        <w:rPr>
          <w:rFonts w:eastAsia="EC Square Sans Pro" w:cs="EC Square Sans Pro"/>
          <w:sz w:val="22"/>
          <w:szCs w:val="22"/>
        </w:rPr>
        <w:fldChar w:fldCharType="begin"/>
      </w:r>
      <w:r w:rsidR="001E4116">
        <w:rPr>
          <w:rFonts w:eastAsia="EC Square Sans Pro" w:cs="EC Square Sans Pro"/>
          <w:sz w:val="22"/>
          <w:szCs w:val="22"/>
        </w:rPr>
        <w:instrText xml:space="preserve"> ADDIN ZOTERO_ITEM CSL_CITATION {"citationID":"JDmsyq8T","properties":{"formattedCitation":"[13]","plainCitation":"[13]","noteIndex":0},"citationItems":[{"id":586,"uris":["http://zotero.org/groups/5272309/items/CH8L2T6V"],"itemData":{"id":586,"type":"report","abstract":"Company carbon disclosures are crucial in assessing a firm's impact on the environment, and many policy actions are associated with this information. As a response to the increasing demand for transparency, many firms disclose carbon emissions through sustainability reports and voluntarily engage with external assurance of the reported information. However, the possible existence of systematic differences in reported emissions with respect to their assurance status is still under-explored. This study investigates the causal effect of third-party assurance on carbon disclosures in a sample of European companies. Findings suggest that non-assuring firms may be under-reporting their direct GHG emissions by up to a magnitude comparable to the largest annual reduction of EU emissions in history. On the contrary, the effect of assurance is much weaker to almost absent in indirect, Scope 2, emissions possibly due to their clear and easily verifiable estimation nature. The findings demonstrate that third-party assurance can provide more reliable and certainly more prudent estimates of corporate GHG emissions which are relevant to corporate sustainability strategy, policymaking and, ultimately, climate change mitigation.","collection-title":"JRC Working Papers in Economics and Finance, 2023/09","number":"JRC134799","publisher":"European Commission","title":"External assurance of carbon disclosures indicates possible underestimates in reported European corporate emissions data.","URL":"https://publications.jrc.ec.europa.eu/repository/handle/JRC134799","author":[{"family":"Papadopoulos","given":"Georgios"}],"accessed":{"date-parts":[["2024",8,27]]},"issued":{"date-parts":[["2023",8,25]]}}}],"schema":"https://github.com/citation-style-language/schema/raw/master/csl-citation.json"} </w:instrText>
      </w:r>
      <w:r w:rsidR="0041733F">
        <w:rPr>
          <w:rFonts w:eastAsia="EC Square Sans Pro" w:cs="EC Square Sans Pro"/>
          <w:sz w:val="22"/>
          <w:szCs w:val="22"/>
        </w:rPr>
        <w:fldChar w:fldCharType="separate"/>
      </w:r>
      <w:r w:rsidR="001E4116" w:rsidRPr="001E4116">
        <w:rPr>
          <w:sz w:val="22"/>
        </w:rPr>
        <w:t>[13]</w:t>
      </w:r>
      <w:r w:rsidR="0041733F">
        <w:rPr>
          <w:rFonts w:eastAsia="EC Square Sans Pro" w:cs="EC Square Sans Pro"/>
          <w:sz w:val="22"/>
          <w:szCs w:val="22"/>
        </w:rPr>
        <w:fldChar w:fldCharType="end"/>
      </w:r>
      <w:r w:rsidR="6B4A9F85" w:rsidRPr="00810776">
        <w:rPr>
          <w:rFonts w:eastAsia="EC Square Sans Pro" w:cs="EC Square Sans Pro"/>
          <w:sz w:val="22"/>
          <w:szCs w:val="22"/>
        </w:rPr>
        <w:t xml:space="preserve"> (</w:t>
      </w:r>
      <w:r w:rsidR="6B4A9F85" w:rsidRPr="00810776">
        <w:rPr>
          <w:rFonts w:eastAsia="EC Square Sans Pro" w:cs="EC Square Sans Pro"/>
          <w:sz w:val="22"/>
          <w:szCs w:val="22"/>
          <w:highlight w:val="yellow"/>
        </w:rPr>
        <w:t>see ch</w:t>
      </w:r>
      <w:r w:rsidR="00C2188F">
        <w:rPr>
          <w:rFonts w:eastAsia="EC Square Sans Pro" w:cs="EC Square Sans Pro"/>
          <w:sz w:val="22"/>
          <w:szCs w:val="22"/>
          <w:highlight w:val="yellow"/>
        </w:rPr>
        <w:t>apter</w:t>
      </w:r>
      <w:r w:rsidR="6B4A9F85" w:rsidRPr="00810776">
        <w:rPr>
          <w:rFonts w:eastAsia="EC Square Sans Pro" w:cs="EC Square Sans Pro"/>
          <w:sz w:val="22"/>
          <w:szCs w:val="22"/>
          <w:highlight w:val="yellow"/>
        </w:rPr>
        <w:t xml:space="preserve"> “On financing the green transition for more information”).</w:t>
      </w:r>
    </w:p>
    <w:p w14:paraId="0C4B5B63" w14:textId="738F74AB" w:rsidR="6B4A9F85" w:rsidRPr="00427804" w:rsidRDefault="6B4A9F85" w:rsidP="00427804">
      <w:pPr>
        <w:pStyle w:val="JRCLevel-3title"/>
        <w:ind w:left="0" w:firstLine="0"/>
        <w:outlineLvl w:val="9"/>
        <w:rPr>
          <w:i/>
          <w:iCs/>
          <w:color w:val="70AD47" w:themeColor="accent6"/>
          <w:lang w:eastAsia="en-GB"/>
        </w:rPr>
      </w:pPr>
      <w:r w:rsidRPr="00427804">
        <w:rPr>
          <w:i/>
          <w:iCs/>
          <w:color w:val="70AD47" w:themeColor="accent6"/>
          <w:lang w:eastAsia="en-GB"/>
        </w:rPr>
        <w:t>Socio-economic and health benefit can go hand in hand with the GHG emissions reductions</w:t>
      </w:r>
    </w:p>
    <w:p w14:paraId="583A82F7" w14:textId="03DD5C78" w:rsidR="6B4A9F85" w:rsidRPr="00810776" w:rsidRDefault="6B4A9F85">
      <w:pPr>
        <w:spacing w:after="0" w:line="257" w:lineRule="auto"/>
        <w:rPr>
          <w:rFonts w:eastAsia="EC Square Sans Pro" w:cs="EC Square Sans Pro"/>
          <w:color w:val="000000" w:themeColor="text1"/>
          <w:sz w:val="22"/>
          <w:szCs w:val="22"/>
        </w:rPr>
      </w:pPr>
      <w:r w:rsidRPr="00810776">
        <w:rPr>
          <w:rFonts w:eastAsia="EC Square Sans Pro" w:cs="EC Square Sans Pro"/>
          <w:color w:val="000000" w:themeColor="text1"/>
          <w:sz w:val="22"/>
          <w:szCs w:val="22"/>
        </w:rPr>
        <w:t xml:space="preserve">Decarbonisation is expected to lead to significant </w:t>
      </w:r>
      <w:r w:rsidRPr="00810776">
        <w:rPr>
          <w:rFonts w:eastAsia="EC Square Sans Pro" w:cs="EC Square Sans Pro"/>
          <w:b/>
          <w:bCs/>
          <w:color w:val="000000" w:themeColor="text1"/>
          <w:sz w:val="22"/>
          <w:szCs w:val="22"/>
        </w:rPr>
        <w:t>health benefits</w:t>
      </w:r>
      <w:r w:rsidRPr="00810776">
        <w:rPr>
          <w:rFonts w:eastAsia="EC Square Sans Pro" w:cs="EC Square Sans Pro"/>
          <w:color w:val="000000" w:themeColor="text1"/>
          <w:sz w:val="22"/>
          <w:szCs w:val="22"/>
        </w:rPr>
        <w:t xml:space="preserve">, mostly through improved air quality, </w:t>
      </w:r>
      <w:r w:rsidR="00EB541B" w:rsidRPr="00810776">
        <w:rPr>
          <w:rFonts w:eastAsia="EC Square Sans Pro" w:cs="EC Square Sans Pro"/>
          <w:color w:val="000000" w:themeColor="text1"/>
          <w:sz w:val="22"/>
          <w:szCs w:val="22"/>
        </w:rPr>
        <w:t xml:space="preserve">and these can also be related </w:t>
      </w:r>
      <w:r w:rsidRPr="00810776">
        <w:rPr>
          <w:rFonts w:eastAsia="EC Square Sans Pro" w:cs="EC Square Sans Pro"/>
          <w:color w:val="000000" w:themeColor="text1"/>
          <w:sz w:val="22"/>
          <w:szCs w:val="22"/>
        </w:rPr>
        <w:t xml:space="preserve">with an </w:t>
      </w:r>
      <w:r w:rsidRPr="00810776">
        <w:rPr>
          <w:rFonts w:eastAsia="EC Square Sans Pro" w:cs="EC Square Sans Pro"/>
          <w:b/>
          <w:bCs/>
          <w:color w:val="000000" w:themeColor="text1"/>
          <w:sz w:val="22"/>
          <w:szCs w:val="22"/>
        </w:rPr>
        <w:t>economic benefit</w:t>
      </w:r>
      <w:r w:rsidRPr="00810776">
        <w:rPr>
          <w:rFonts w:eastAsia="EC Square Sans Pro" w:cs="EC Square Sans Pro"/>
          <w:color w:val="000000" w:themeColor="text1"/>
          <w:sz w:val="22"/>
          <w:szCs w:val="22"/>
        </w:rPr>
        <w:t xml:space="preserve"> that balances the direct costs of decarbonisation mentioned above</w:t>
      </w:r>
      <w:ins w:id="85" w:author="GASTALDI Chiara (JRC-ISPRA)" w:date="2025-02-10T17:48:00Z">
        <w:r w:rsidR="004B768B">
          <w:rPr>
            <w:rFonts w:eastAsia="EC Square Sans Pro" w:cs="EC Square Sans Pro"/>
            <w:color w:val="000000" w:themeColor="text1"/>
            <w:sz w:val="22"/>
            <w:szCs w:val="22"/>
          </w:rPr>
          <w:t xml:space="preserve"> </w:t>
        </w:r>
      </w:ins>
      <w:r w:rsidR="004B768B">
        <w:rPr>
          <w:rFonts w:eastAsia="EC Square Sans Pro" w:cs="EC Square Sans Pro"/>
          <w:color w:val="000000" w:themeColor="text1"/>
          <w:sz w:val="22"/>
          <w:szCs w:val="22"/>
        </w:rPr>
        <w:fldChar w:fldCharType="begin"/>
      </w:r>
      <w:r w:rsidR="001E4116">
        <w:rPr>
          <w:rFonts w:eastAsia="EC Square Sans Pro" w:cs="EC Square Sans Pro"/>
          <w:color w:val="000000" w:themeColor="text1"/>
          <w:sz w:val="22"/>
          <w:szCs w:val="22"/>
        </w:rPr>
        <w:instrText xml:space="preserve"> ADDIN ZOTERO_ITEM CSL_CITATION {"citationID":"a25nnjp1k5o","properties":{"formattedCitation":"[16]","plainCitation":"[16]","noteIndex":0},"citationItems":[{"id":1556,"uris":["http://zotero.org/groups/5272309/items/UG36GPWC"],"itemData":{"id":1556,"type":"webpage","title":"In-depth analysis in support on the COM(2018) 773: A Clean Planet for all - A European strategic long-term vision for a prosperous, modern, competitive and climate neutral economy | Knowledge for policy","URL":"https://knowledge4policy.ec.europa.eu/publication/depth-analysis-support-com2018-773-clean-planet-all-european-strategic-long-term-vision_en","accessed":{"date-parts":[["2025",2,10]]}}}],"schema":"https://github.com/citation-style-language/schema/raw/master/csl-citation.json"} </w:instrText>
      </w:r>
      <w:r w:rsidR="004B768B">
        <w:rPr>
          <w:rFonts w:eastAsia="EC Square Sans Pro" w:cs="EC Square Sans Pro"/>
          <w:color w:val="000000" w:themeColor="text1"/>
          <w:sz w:val="22"/>
          <w:szCs w:val="22"/>
        </w:rPr>
        <w:fldChar w:fldCharType="separate"/>
      </w:r>
      <w:r w:rsidR="001E4116" w:rsidRPr="001E4116">
        <w:rPr>
          <w:sz w:val="22"/>
        </w:rPr>
        <w:t>[16]</w:t>
      </w:r>
      <w:r w:rsidR="004B768B">
        <w:rPr>
          <w:rFonts w:eastAsia="EC Square Sans Pro" w:cs="EC Square Sans Pro"/>
          <w:color w:val="000000" w:themeColor="text1"/>
          <w:sz w:val="22"/>
          <w:szCs w:val="22"/>
        </w:rPr>
        <w:fldChar w:fldCharType="end"/>
      </w:r>
      <w:ins w:id="86" w:author="GASTALDI Chiara (JRC-ISPRA)" w:date="2025-02-17T10:46:00Z">
        <w:r w:rsidR="00C2188F">
          <w:rPr>
            <w:rFonts w:eastAsia="EC Square Sans Pro" w:cs="EC Square Sans Pro"/>
            <w:color w:val="000000" w:themeColor="text1"/>
            <w:sz w:val="22"/>
            <w:szCs w:val="22"/>
          </w:rPr>
          <w:t>.</w:t>
        </w:r>
      </w:ins>
      <w:r w:rsidRPr="00810776">
        <w:rPr>
          <w:rFonts w:eastAsia="EC Square Sans Pro" w:cs="EC Square Sans Pro"/>
          <w:color w:val="000000" w:themeColor="text1"/>
          <w:sz w:val="22"/>
          <w:szCs w:val="22"/>
        </w:rPr>
        <w:t xml:space="preserve"> </w:t>
      </w:r>
    </w:p>
    <w:p w14:paraId="376C5655" w14:textId="77777777" w:rsidR="00EB541B" w:rsidRPr="00810776" w:rsidRDefault="00EB541B" w:rsidP="446FBAE1">
      <w:pPr>
        <w:spacing w:before="0" w:after="0" w:line="257" w:lineRule="auto"/>
        <w:rPr>
          <w:ins w:id="87" w:author="MARELLI Luisa (JRC-ISPRA)" w:date="2025-01-14T17:56:00Z"/>
          <w:rFonts w:eastAsia="EC Square Sans Pro" w:cs="EC Square Sans Pro"/>
          <w:b/>
          <w:bCs/>
          <w:color w:val="538135" w:themeColor="accent6" w:themeShade="BF"/>
          <w:sz w:val="22"/>
          <w:szCs w:val="22"/>
        </w:rPr>
      </w:pPr>
    </w:p>
    <w:p w14:paraId="3A01F922" w14:textId="362B5518" w:rsidR="6B4A9F85" w:rsidRPr="00427804" w:rsidRDefault="337D00AA" w:rsidP="446FBAE1">
      <w:pPr>
        <w:spacing w:before="0" w:after="0" w:line="257" w:lineRule="auto"/>
        <w:rPr>
          <w:rFonts w:eastAsia="EC Square Sans Pro" w:cs="EC Square Sans Pro"/>
          <w:b/>
          <w:bCs/>
          <w:sz w:val="22"/>
          <w:szCs w:val="22"/>
        </w:rPr>
      </w:pPr>
      <w:r w:rsidRPr="00427804">
        <w:rPr>
          <w:rFonts w:eastAsia="EC Square Sans Pro" w:cs="EC Square Sans Pro"/>
          <w:b/>
          <w:bCs/>
          <w:sz w:val="22"/>
          <w:szCs w:val="22"/>
        </w:rPr>
        <w:t>Potential enablers include:</w:t>
      </w:r>
    </w:p>
    <w:p w14:paraId="0C7F6A59" w14:textId="2DB4F850" w:rsidR="6B4A9F85" w:rsidRPr="00810776" w:rsidRDefault="6B4A9F85">
      <w:pPr>
        <w:pStyle w:val="ListParagraph"/>
        <w:numPr>
          <w:ilvl w:val="0"/>
          <w:numId w:val="6"/>
        </w:numPr>
        <w:spacing w:before="0" w:line="257" w:lineRule="auto"/>
        <w:ind w:left="360"/>
        <w:rPr>
          <w:rFonts w:eastAsia="EC Square Sans Pro" w:cs="EC Square Sans Pro"/>
          <w:color w:val="000000" w:themeColor="text1"/>
          <w:sz w:val="22"/>
          <w:szCs w:val="22"/>
        </w:rPr>
        <w:pPrChange w:id="88" w:author="GASTALDI Chiara (JRC-ISPRA)" w:date="2025-02-18T12:10:00Z">
          <w:pPr>
            <w:pStyle w:val="ListParagraph"/>
            <w:numPr>
              <w:numId w:val="6"/>
            </w:numPr>
            <w:spacing w:before="0" w:line="257" w:lineRule="auto"/>
            <w:ind w:hanging="360"/>
          </w:pPr>
        </w:pPrChange>
      </w:pPr>
      <w:r w:rsidRPr="00810776">
        <w:rPr>
          <w:rFonts w:eastAsia="EC Square Sans Pro" w:cs="EC Square Sans Pro"/>
          <w:color w:val="000000" w:themeColor="text1"/>
          <w:sz w:val="22"/>
          <w:szCs w:val="22"/>
        </w:rPr>
        <w:t>Citizens’ behaviours can directly impact GHG emissions</w:t>
      </w:r>
      <w:r w:rsidR="00EB541B" w:rsidRPr="00810776">
        <w:rPr>
          <w:rFonts w:eastAsia="EC Square Sans Pro" w:cs="EC Square Sans Pro"/>
          <w:color w:val="000000" w:themeColor="text1"/>
          <w:sz w:val="22"/>
          <w:szCs w:val="22"/>
        </w:rPr>
        <w:t xml:space="preserve"> reduction</w:t>
      </w:r>
      <w:r w:rsidRPr="00810776">
        <w:rPr>
          <w:rFonts w:eastAsia="EC Square Sans Pro" w:cs="EC Square Sans Pro"/>
          <w:color w:val="000000" w:themeColor="text1"/>
          <w:sz w:val="22"/>
          <w:szCs w:val="22"/>
        </w:rPr>
        <w:t xml:space="preserve"> in the mobility, building, </w:t>
      </w:r>
      <w:r w:rsidR="7D7F8374" w:rsidRPr="00810776">
        <w:rPr>
          <w:rFonts w:eastAsia="EC Square Sans Pro" w:cs="EC Square Sans Pro"/>
          <w:color w:val="000000" w:themeColor="text1"/>
          <w:sz w:val="22"/>
          <w:szCs w:val="22"/>
        </w:rPr>
        <w:t xml:space="preserve">energy, </w:t>
      </w:r>
      <w:r w:rsidRPr="00810776">
        <w:rPr>
          <w:rFonts w:eastAsia="EC Square Sans Pro" w:cs="EC Square Sans Pro"/>
          <w:color w:val="000000" w:themeColor="text1"/>
          <w:sz w:val="22"/>
          <w:szCs w:val="22"/>
        </w:rPr>
        <w:t>and food sectors. Studies highlighted two types of behavioural leverages to boost climate mitigation in households</w:t>
      </w:r>
      <w:r w:rsidR="0041733F">
        <w:rPr>
          <w:rFonts w:eastAsia="EC Square Sans Pro" w:cs="EC Square Sans Pro"/>
          <w:color w:val="000000" w:themeColor="text1"/>
          <w:sz w:val="22"/>
          <w:szCs w:val="22"/>
        </w:rPr>
        <w:t xml:space="preserve"> </w:t>
      </w:r>
      <w:r w:rsidR="0041733F">
        <w:rPr>
          <w:rFonts w:eastAsia="EC Square Sans Pro" w:cs="EC Square Sans Pro"/>
          <w:color w:val="000000" w:themeColor="text1"/>
          <w:sz w:val="22"/>
          <w:szCs w:val="22"/>
        </w:rPr>
        <w:fldChar w:fldCharType="begin"/>
      </w:r>
      <w:r w:rsidR="001E4116">
        <w:rPr>
          <w:rFonts w:eastAsia="EC Square Sans Pro" w:cs="EC Square Sans Pro"/>
          <w:color w:val="000000" w:themeColor="text1"/>
          <w:sz w:val="22"/>
          <w:szCs w:val="22"/>
        </w:rPr>
        <w:instrText xml:space="preserve"> ADDIN ZOTERO_ITEM CSL_CITATION {"citationID":"7Yjm8ZYm","properties":{"formattedCitation":"[15], [17]","plainCitation":"[15], [17]","noteIndex":0},"citationItems":[{"id":565,"uris":["http://zotero.org/groups/5272309/items/AU9SKJ4G"],"itemData":{"id":565,"type":"chapter","container-title":"Climate Change 2022 - Mitigation of Climate Change","edition":"1","ISBN":"978-1-00-915792-6","note":"DOI: 10.1017/9781009157926.002","page":"51-148","publisher":"Cambridge University Press","source":"DOI.org (Crossref)","title":"Technical Summary","URL":"https://www.cambridge.org/core/product/identifier/9781009157926%23pre3/type/book_part","editor":[{"literal":"Intergovernmental Panel On Climate Change (Ipcc)"}],"accessed":{"date-parts":[["2024",8,26]]},"issued":{"date-parts":[["2023",8,17]]}}},{"id":579,"uris":["http://zotero.org/groups/5272309/items/Z3ZTKAJZ"],"itemData":{"id":579,"type":"article-journal","abstract":"Achieving climate change mitigation goals requires the mobilization of all levels of society. The potential for reducing greenhouse gas (GHG) emissions from households has not yet been fully realized. Given the complex climate change situation around the world, the importance of behavioral economic insights is already understood. Changing household behavior in mitigating climate change is seen as an inexpensive and rapid intervention measure. In this paper, we review barriers of changing household behavior and systematize policies and measures that could help to overcome these barriers. A systematic literature review provided in this paper allows to define future research pathways and could be important for policy-makers to develop measures to help households contribute to climate change mitigation.","container-title":"Sustainability","DOI":"10.3390/su12187369","ISSN":"2071-1050","issue":"18","journalAbbreviation":"Sustainability","language":"en","page":"7369","source":"DOI.org (Crossref)","title":"Systematic Literature Review on Behavioral Barriers of Climate Change Mitigation in Households","volume":"12","author":[{"family":"Stankuniene","given":"Gintare"},{"family":"Streimikiene","given":"Dalia"},{"family":"Kyriakopoulos","given":"Grigorios L."}],"issued":{"date-parts":[["2020",9,8]]}}}],"schema":"https://github.com/citation-style-language/schema/raw/master/csl-citation.json"} </w:instrText>
      </w:r>
      <w:r w:rsidR="0041733F">
        <w:rPr>
          <w:rFonts w:eastAsia="EC Square Sans Pro" w:cs="EC Square Sans Pro"/>
          <w:color w:val="000000" w:themeColor="text1"/>
          <w:sz w:val="22"/>
          <w:szCs w:val="22"/>
        </w:rPr>
        <w:fldChar w:fldCharType="separate"/>
      </w:r>
      <w:r w:rsidR="001E4116" w:rsidRPr="001E4116">
        <w:rPr>
          <w:sz w:val="22"/>
        </w:rPr>
        <w:t>[15], [17]</w:t>
      </w:r>
      <w:r w:rsidR="0041733F">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w:t>
      </w:r>
    </w:p>
    <w:p w14:paraId="716721B0" w14:textId="01F0943D" w:rsidR="6B4A9F85" w:rsidRPr="00810776" w:rsidRDefault="6B4A9F85">
      <w:pPr>
        <w:pStyle w:val="ListParagraph"/>
        <w:numPr>
          <w:ilvl w:val="0"/>
          <w:numId w:val="24"/>
        </w:numPr>
        <w:spacing w:before="0" w:after="0" w:line="278" w:lineRule="auto"/>
        <w:ind w:hanging="720"/>
        <w:rPr>
          <w:rFonts w:eastAsia="EC Square Sans Pro" w:cs="EC Square Sans Pro"/>
          <w:color w:val="000000" w:themeColor="text1"/>
          <w:sz w:val="22"/>
          <w:szCs w:val="22"/>
        </w:rPr>
        <w:pPrChange w:id="89" w:author="GASTALDI Chiara (JRC-ISPRA)" w:date="2025-02-18T12:10:00Z">
          <w:pPr>
            <w:pStyle w:val="ListParagraph"/>
            <w:numPr>
              <w:numId w:val="24"/>
            </w:numPr>
            <w:spacing w:before="0" w:after="0" w:line="278" w:lineRule="auto"/>
            <w:ind w:left="1440" w:hanging="720"/>
          </w:pPr>
        </w:pPrChange>
      </w:pPr>
      <w:r w:rsidRPr="00810776">
        <w:rPr>
          <w:rFonts w:eastAsia="EC Square Sans Pro" w:cs="EC Square Sans Pro"/>
          <w:b/>
          <w:bCs/>
          <w:color w:val="000000" w:themeColor="text1"/>
          <w:sz w:val="22"/>
          <w:szCs w:val="22"/>
        </w:rPr>
        <w:t>Direct governmental expenditures</w:t>
      </w:r>
      <w:r w:rsidRPr="00810776">
        <w:rPr>
          <w:rFonts w:eastAsia="EC Square Sans Pro" w:cs="EC Square Sans Pro"/>
          <w:color w:val="000000" w:themeColor="text1"/>
          <w:sz w:val="22"/>
          <w:szCs w:val="22"/>
        </w:rPr>
        <w:t>: investment in infrastructure, such as smart meters; subsidies.</w:t>
      </w:r>
    </w:p>
    <w:p w14:paraId="7890A479" w14:textId="129DDD9A" w:rsidR="6B4A9F85" w:rsidRPr="00810776" w:rsidRDefault="6B4A9F85">
      <w:pPr>
        <w:pStyle w:val="ListParagraph"/>
        <w:numPr>
          <w:ilvl w:val="0"/>
          <w:numId w:val="24"/>
        </w:numPr>
        <w:spacing w:before="0" w:after="0" w:line="278" w:lineRule="auto"/>
        <w:ind w:hanging="720"/>
        <w:rPr>
          <w:rFonts w:eastAsia="EC Square Sans Pro" w:cs="EC Square Sans Pro"/>
          <w:color w:val="000000" w:themeColor="text1"/>
          <w:sz w:val="22"/>
          <w:szCs w:val="22"/>
        </w:rPr>
        <w:pPrChange w:id="90" w:author="GASTALDI Chiara (JRC-ISPRA)" w:date="2025-02-18T12:10:00Z">
          <w:pPr>
            <w:pStyle w:val="ListParagraph"/>
            <w:numPr>
              <w:numId w:val="24"/>
            </w:numPr>
            <w:spacing w:before="0" w:after="0" w:line="278" w:lineRule="auto"/>
            <w:ind w:left="1440" w:hanging="720"/>
          </w:pPr>
        </w:pPrChange>
      </w:pPr>
      <w:r w:rsidRPr="00810776">
        <w:rPr>
          <w:rFonts w:eastAsia="EC Square Sans Pro" w:cs="EC Square Sans Pro"/>
          <w:b/>
          <w:bCs/>
          <w:color w:val="000000" w:themeColor="text1"/>
          <w:sz w:val="22"/>
          <w:szCs w:val="22"/>
        </w:rPr>
        <w:t xml:space="preserve">Procedural instruments: </w:t>
      </w:r>
      <w:commentRangeStart w:id="91"/>
      <w:commentRangeStart w:id="92"/>
      <w:r w:rsidRPr="00810776">
        <w:rPr>
          <w:rFonts w:eastAsia="EC Square Sans Pro" w:cs="EC Square Sans Pro"/>
          <w:color w:val="000000" w:themeColor="text1"/>
          <w:sz w:val="22"/>
          <w:szCs w:val="22"/>
        </w:rPr>
        <w:t>voluntary contract with companies, schools and so on</w:t>
      </w:r>
      <w:commentRangeEnd w:id="91"/>
      <w:r w:rsidR="00EB541B" w:rsidRPr="00810776">
        <w:rPr>
          <w:rStyle w:val="CommentReference"/>
          <w:rFonts w:eastAsia="Times New Roman" w:cs="Times New Roman"/>
        </w:rPr>
        <w:commentReference w:id="91"/>
      </w:r>
      <w:commentRangeEnd w:id="92"/>
      <w:r w:rsidR="00944030" w:rsidRPr="00810776">
        <w:rPr>
          <w:rStyle w:val="CommentReference"/>
          <w:rFonts w:eastAsia="Times New Roman" w:cs="Times New Roman"/>
        </w:rPr>
        <w:commentReference w:id="92"/>
      </w:r>
      <w:r w:rsidRPr="00810776">
        <w:rPr>
          <w:rFonts w:eastAsia="EC Square Sans Pro" w:cs="EC Square Sans Pro"/>
          <w:color w:val="000000" w:themeColor="text1"/>
          <w:sz w:val="22"/>
          <w:szCs w:val="22"/>
        </w:rPr>
        <w:t>.</w:t>
      </w:r>
    </w:p>
    <w:p w14:paraId="6B09DE9E" w14:textId="0C0279DF" w:rsidR="6B4A9F85" w:rsidRPr="00810776" w:rsidRDefault="6B4A9F85">
      <w:pPr>
        <w:pStyle w:val="ListParagraph"/>
        <w:numPr>
          <w:ilvl w:val="0"/>
          <w:numId w:val="10"/>
        </w:numPr>
        <w:spacing w:before="0" w:after="0" w:line="278" w:lineRule="auto"/>
        <w:ind w:left="360"/>
        <w:rPr>
          <w:ins w:id="93" w:author="GASTALDI Chiara (JRC-ISPRA) [2]" w:date="2024-12-18T09:39:00Z"/>
          <w:rFonts w:eastAsia="EC Square Sans Pro" w:cs="EC Square Sans Pro"/>
          <w:color w:val="000000" w:themeColor="text1"/>
          <w:sz w:val="22"/>
          <w:szCs w:val="22"/>
        </w:rPr>
        <w:pPrChange w:id="94" w:author="GASTALDI Chiara (JRC-ISPRA)" w:date="2025-02-18T12:10:00Z">
          <w:pPr>
            <w:pStyle w:val="ListParagraph"/>
            <w:numPr>
              <w:numId w:val="10"/>
            </w:numPr>
            <w:spacing w:before="0" w:after="0" w:line="278" w:lineRule="auto"/>
            <w:ind w:hanging="360"/>
          </w:pPr>
        </w:pPrChange>
      </w:pPr>
      <w:r w:rsidRPr="00810776">
        <w:rPr>
          <w:rFonts w:eastAsia="EC Square Sans Pro" w:cs="EC Square Sans Pro"/>
          <w:color w:val="000000" w:themeColor="text1"/>
          <w:sz w:val="22"/>
          <w:szCs w:val="22"/>
        </w:rPr>
        <w:t xml:space="preserve">In addition to financial incentives, it is advisable to implement </w:t>
      </w:r>
      <w:r w:rsidRPr="00810776">
        <w:rPr>
          <w:rFonts w:eastAsia="EC Square Sans Pro" w:cs="EC Square Sans Pro"/>
          <w:b/>
          <w:bCs/>
          <w:color w:val="000000" w:themeColor="text1"/>
          <w:sz w:val="22"/>
          <w:szCs w:val="22"/>
        </w:rPr>
        <w:t>information dissemination</w:t>
      </w:r>
      <w:r w:rsidRPr="00810776">
        <w:rPr>
          <w:rFonts w:eastAsia="EC Square Sans Pro" w:cs="EC Square Sans Pro"/>
          <w:color w:val="000000" w:themeColor="text1"/>
          <w:sz w:val="22"/>
          <w:szCs w:val="22"/>
        </w:rPr>
        <w:t xml:space="preserve"> and environmental awareness rising policies, providing more understanding about renewable energy source (RES) technologies and benefits of energy renovations of multi-flat buildings as well as </w:t>
      </w:r>
      <w:commentRangeStart w:id="95"/>
      <w:commentRangeStart w:id="96"/>
      <w:r w:rsidRPr="00810776">
        <w:rPr>
          <w:rFonts w:eastAsia="EC Square Sans Pro" w:cs="EC Square Sans Pro"/>
          <w:color w:val="000000" w:themeColor="text1"/>
          <w:sz w:val="22"/>
          <w:szCs w:val="22"/>
        </w:rPr>
        <w:t>to ensure middle actors</w:t>
      </w:r>
      <w:ins w:id="97" w:author="GASTALDI Chiara (JRC-ISPRA)" w:date="2025-02-10T17:49:00Z">
        <w:r w:rsidR="004B768B">
          <w:rPr>
            <w:rFonts w:eastAsia="EC Square Sans Pro" w:cs="EC Square Sans Pro"/>
            <w:color w:val="000000" w:themeColor="text1"/>
            <w:sz w:val="22"/>
            <w:szCs w:val="22"/>
          </w:rPr>
          <w:t xml:space="preserve"> </w:t>
        </w:r>
      </w:ins>
      <w:r w:rsidR="004B768B">
        <w:rPr>
          <w:rFonts w:eastAsia="EC Square Sans Pro" w:cs="EC Square Sans Pro"/>
          <w:color w:val="000000" w:themeColor="text1"/>
          <w:sz w:val="22"/>
          <w:szCs w:val="22"/>
        </w:rPr>
        <w:fldChar w:fldCharType="begin"/>
      </w:r>
      <w:r w:rsidR="001E4116">
        <w:rPr>
          <w:rFonts w:eastAsia="EC Square Sans Pro" w:cs="EC Square Sans Pro"/>
          <w:color w:val="000000" w:themeColor="text1"/>
          <w:sz w:val="22"/>
          <w:szCs w:val="22"/>
        </w:rPr>
        <w:instrText xml:space="preserve"> ADDIN ZOTERO_ITEM CSL_CITATION {"citationID":"a2fauaskgj5","properties":{"formattedCitation":"[18]","plainCitation":"[18]","noteIndex":0},"citationItems":[{"id":576,"uris":["http://zotero.org/groups/5272309/items/5V32WTKW"],"itemData":{"id":576,"type":"article-journal","abstract":"Climate change mitigation measures linked to households’ energy consumption have huge greenhouse gases (GHG) emission reduction potential and positive impact on energy poverty reduction. However, measures such as renovation of residential buildings or installation of micro generation technologies based on renewable energy sources have not realized their full energy saving and GHG emission reduction potentials, due to the energy efficiency paradox and other barriers. These climate change mitigation policies targeting the households’ sector can deliver extra benefits such as energy poverty reduction and implementation of the energy justice principle; therefore, they require more attention of scholars and policy makers. The aim of this paper is to analyze the energy poverty and climate change mitigation issues in EU households based on a systematic literature review, and to provide future research paths and policy recommendations. Based on the systematic literature review, this paper develops an integrated framework for addressing energy poverty, just carbon free energy transition and climate change mitigation issues in the EU. Additionally, we argue that more targeted climate change policies and measures are necessary in the light of the shortcomings of current measures to reduce energy poverty and realize climate change mitigation potential linked to energy consumption in households.","container-title":"Energies","DOI":"10.3390/en13133389","ISSN":"1996-1073","issue":"13","journalAbbreviation":"Energies","language":"en","page":"3389","source":"DOI.org (Crossref)","title":"Climate Change Mitigation Policies Targeting Households and Addressing Energy Poverty in European Union","volume":"13","author":[{"family":"Streimikiene","given":"Dalia"},{"family":"Lekavičius","given":"Vidas"},{"family":"Baležentis","given":"Tomas"},{"family":"Kyriakopoulos","given":"Grigorios L."},{"family":"Abrhám","given":"Josef"}],"issued":{"date-parts":[["2020",7,1]]}}}],"schema":"https://github.com/citation-style-language/schema/raw/master/csl-citation.json"} </w:instrText>
      </w:r>
      <w:r w:rsidR="004B768B">
        <w:rPr>
          <w:rFonts w:eastAsia="EC Square Sans Pro" w:cs="EC Square Sans Pro"/>
          <w:color w:val="000000" w:themeColor="text1"/>
          <w:sz w:val="22"/>
          <w:szCs w:val="22"/>
        </w:rPr>
        <w:fldChar w:fldCharType="separate"/>
      </w:r>
      <w:r w:rsidR="001E4116" w:rsidRPr="001E4116">
        <w:rPr>
          <w:sz w:val="22"/>
        </w:rPr>
        <w:t>[18]</w:t>
      </w:r>
      <w:r w:rsidR="004B768B">
        <w:rPr>
          <w:rFonts w:eastAsia="EC Square Sans Pro" w:cs="EC Square Sans Pro"/>
          <w:color w:val="000000" w:themeColor="text1"/>
          <w:sz w:val="22"/>
          <w:szCs w:val="22"/>
        </w:rPr>
        <w:fldChar w:fldCharType="end"/>
      </w:r>
      <w:del w:id="98" w:author="GASTALDI Chiara (JRC-ISPRA)" w:date="2025-02-10T17:49:00Z">
        <w:r w:rsidR="008664FB" w:rsidRPr="00810776" w:rsidDel="004B768B">
          <w:rPr>
            <w:rStyle w:val="FootnoteReference"/>
            <w:rFonts w:eastAsia="EC Square Sans Pro" w:cs="EC Square Sans Pro"/>
            <w:color w:val="000000" w:themeColor="text1"/>
            <w:sz w:val="22"/>
            <w:szCs w:val="22"/>
          </w:rPr>
          <w:footnoteReference w:id="3"/>
        </w:r>
      </w:del>
      <w:r w:rsidRPr="00810776">
        <w:rPr>
          <w:rFonts w:eastAsia="EC Square Sans Pro" w:cs="EC Square Sans Pro"/>
          <w:color w:val="000000" w:themeColor="text1"/>
          <w:sz w:val="22"/>
          <w:szCs w:val="22"/>
        </w:rPr>
        <w:t xml:space="preserve"> activities in the market </w:t>
      </w:r>
      <w:commentRangeEnd w:id="95"/>
      <w:r w:rsidR="00EB541B" w:rsidRPr="00810776">
        <w:rPr>
          <w:rStyle w:val="CommentReference"/>
          <w:rFonts w:eastAsia="Times New Roman" w:cs="Times New Roman"/>
        </w:rPr>
        <w:commentReference w:id="95"/>
      </w:r>
      <w:commentRangeEnd w:id="96"/>
      <w:r w:rsidR="008664FB" w:rsidRPr="00810776">
        <w:rPr>
          <w:rStyle w:val="CommentReference"/>
          <w:rFonts w:eastAsia="Times New Roman" w:cs="Times New Roman"/>
        </w:rPr>
        <w:commentReference w:id="96"/>
      </w:r>
      <w:r w:rsidRPr="00810776">
        <w:rPr>
          <w:rFonts w:eastAsia="EC Square Sans Pro" w:cs="EC Square Sans Pro"/>
          <w:color w:val="000000" w:themeColor="text1"/>
          <w:sz w:val="22"/>
          <w:szCs w:val="22"/>
        </w:rPr>
        <w:t xml:space="preserve">by increased assignment of energy efficiency renovation specialists. </w:t>
      </w:r>
    </w:p>
    <w:p w14:paraId="20005EC2" w14:textId="5DF4B521" w:rsidR="6B4A9F85" w:rsidRPr="00810776" w:rsidRDefault="6B4A9F85">
      <w:pPr>
        <w:pStyle w:val="ListParagraph"/>
        <w:numPr>
          <w:ilvl w:val="0"/>
          <w:numId w:val="10"/>
        </w:numPr>
        <w:spacing w:before="0" w:after="0" w:line="278" w:lineRule="auto"/>
        <w:ind w:left="360"/>
        <w:rPr>
          <w:rFonts w:eastAsia="EC Square Sans Pro" w:cs="EC Square Sans Pro"/>
          <w:color w:val="000000" w:themeColor="text1"/>
          <w:sz w:val="22"/>
          <w:szCs w:val="22"/>
        </w:rPr>
        <w:pPrChange w:id="101" w:author="GASTALDI Chiara (JRC-ISPRA)" w:date="2025-02-18T12:10:00Z">
          <w:pPr>
            <w:pStyle w:val="ListParagraph"/>
            <w:numPr>
              <w:numId w:val="10"/>
            </w:numPr>
            <w:spacing w:before="0" w:after="0" w:line="278" w:lineRule="auto"/>
            <w:ind w:hanging="360"/>
          </w:pPr>
        </w:pPrChange>
      </w:pPr>
      <w:commentRangeStart w:id="102"/>
      <w:commentRangeStart w:id="103"/>
      <w:r w:rsidRPr="00810776">
        <w:rPr>
          <w:rFonts w:eastAsia="EC Square Sans Pro" w:cs="EC Square Sans Pro"/>
          <w:color w:val="000000" w:themeColor="text1"/>
          <w:sz w:val="22"/>
          <w:szCs w:val="22"/>
        </w:rPr>
        <w:t xml:space="preserve">Well-shaped </w:t>
      </w:r>
      <w:r w:rsidR="008664FB" w:rsidRPr="00810776">
        <w:rPr>
          <w:rFonts w:eastAsia="EC Square Sans Pro" w:cs="EC Square Sans Pro"/>
          <w:color w:val="000000" w:themeColor="text1"/>
          <w:sz w:val="22"/>
          <w:szCs w:val="22"/>
        </w:rPr>
        <w:t>social and behavioural</w:t>
      </w:r>
      <w:r w:rsidRPr="00810776">
        <w:rPr>
          <w:rFonts w:eastAsia="EC Square Sans Pro" w:cs="EC Square Sans Pro"/>
          <w:color w:val="000000" w:themeColor="text1"/>
          <w:sz w:val="22"/>
          <w:szCs w:val="22"/>
        </w:rPr>
        <w:t xml:space="preserve"> policies </w:t>
      </w:r>
      <w:commentRangeEnd w:id="102"/>
      <w:r w:rsidR="00EB541B" w:rsidRPr="00810776">
        <w:rPr>
          <w:rStyle w:val="CommentReference"/>
          <w:rFonts w:eastAsia="Times New Roman" w:cs="Times New Roman"/>
        </w:rPr>
        <w:commentReference w:id="102"/>
      </w:r>
      <w:commentRangeEnd w:id="103"/>
      <w:r w:rsidR="008664FB" w:rsidRPr="00810776">
        <w:rPr>
          <w:rStyle w:val="CommentReference"/>
          <w:rFonts w:eastAsia="Times New Roman" w:cs="Times New Roman"/>
        </w:rPr>
        <w:commentReference w:id="103"/>
      </w:r>
      <w:r w:rsidRPr="00810776">
        <w:rPr>
          <w:rFonts w:eastAsia="EC Square Sans Pro" w:cs="EC Square Sans Pro"/>
          <w:color w:val="000000" w:themeColor="text1"/>
          <w:sz w:val="22"/>
          <w:szCs w:val="22"/>
        </w:rPr>
        <w:t xml:space="preserve">can contribute to </w:t>
      </w:r>
      <w:r w:rsidRPr="00810776">
        <w:rPr>
          <w:rFonts w:eastAsia="EC Square Sans Pro" w:cs="EC Square Sans Pro"/>
          <w:b/>
          <w:bCs/>
          <w:color w:val="000000" w:themeColor="text1"/>
          <w:sz w:val="22"/>
          <w:szCs w:val="22"/>
        </w:rPr>
        <w:t>educating consumers,</w:t>
      </w:r>
      <w:r w:rsidRPr="00810776">
        <w:rPr>
          <w:rFonts w:eastAsia="EC Square Sans Pro" w:cs="EC Square Sans Pro"/>
          <w:color w:val="000000" w:themeColor="text1"/>
          <w:sz w:val="22"/>
          <w:szCs w:val="22"/>
        </w:rPr>
        <w:t xml:space="preserve"> helping households to make right decisions, creating initiatives to improve the quality of homes, to save energy and, in turn, to reduce their energy poverty. </w:t>
      </w:r>
      <w:commentRangeStart w:id="104"/>
      <w:commentRangeStart w:id="105"/>
      <w:r w:rsidRPr="00810776">
        <w:rPr>
          <w:rFonts w:eastAsia="EC Square Sans Pro" w:cs="EC Square Sans Pro"/>
          <w:color w:val="000000" w:themeColor="text1"/>
          <w:sz w:val="22"/>
          <w:szCs w:val="22"/>
        </w:rPr>
        <w:t>There are two main approaches developed by behavioural economics insights</w:t>
      </w:r>
      <w:commentRangeEnd w:id="104"/>
      <w:r w:rsidR="00865203" w:rsidRPr="00810776">
        <w:rPr>
          <w:rStyle w:val="CommentReference"/>
          <w:rFonts w:eastAsia="Times New Roman" w:cs="Times New Roman"/>
        </w:rPr>
        <w:commentReference w:id="104"/>
      </w:r>
      <w:commentRangeEnd w:id="105"/>
      <w:r w:rsidR="008664FB" w:rsidRPr="00810776">
        <w:rPr>
          <w:rStyle w:val="CommentReference"/>
          <w:rFonts w:eastAsia="Times New Roman" w:cs="Times New Roman"/>
        </w:rPr>
        <w:commentReference w:id="105"/>
      </w:r>
      <w:r w:rsidRPr="00810776">
        <w:rPr>
          <w:rFonts w:eastAsia="EC Square Sans Pro" w:cs="EC Square Sans Pro"/>
          <w:color w:val="000000" w:themeColor="text1"/>
          <w:sz w:val="22"/>
          <w:szCs w:val="22"/>
        </w:rPr>
        <w:t xml:space="preserve">: </w:t>
      </w:r>
      <w:r w:rsidRPr="00810776">
        <w:rPr>
          <w:rFonts w:eastAsia="EC Square Sans Pro" w:cs="EC Square Sans Pro"/>
          <w:b/>
          <w:bCs/>
          <w:color w:val="000000" w:themeColor="text1"/>
          <w:sz w:val="22"/>
          <w:szCs w:val="22"/>
        </w:rPr>
        <w:t>boosting and nudging.</w:t>
      </w:r>
      <w:r w:rsidRPr="00810776">
        <w:rPr>
          <w:rFonts w:eastAsia="EC Square Sans Pro" w:cs="EC Square Sans Pro"/>
          <w:color w:val="000000" w:themeColor="text1"/>
          <w:sz w:val="22"/>
          <w:szCs w:val="22"/>
        </w:rPr>
        <w:t xml:space="preserve"> Both can address important behavioural barriers of climate change mitigation</w:t>
      </w:r>
      <w:r w:rsidR="00CE300F">
        <w:rPr>
          <w:rFonts w:eastAsia="EC Square Sans Pro" w:cs="EC Square Sans Pro"/>
          <w:color w:val="000000" w:themeColor="text1"/>
          <w:sz w:val="22"/>
          <w:szCs w:val="22"/>
        </w:rPr>
        <w:t xml:space="preserve"> </w:t>
      </w:r>
      <w:r w:rsidR="00CE300F">
        <w:rPr>
          <w:rFonts w:eastAsia="EC Square Sans Pro" w:cs="EC Square Sans Pro"/>
          <w:color w:val="000000" w:themeColor="text1"/>
          <w:sz w:val="22"/>
          <w:szCs w:val="22"/>
        </w:rPr>
        <w:fldChar w:fldCharType="begin"/>
      </w:r>
      <w:r w:rsidR="001E4116">
        <w:rPr>
          <w:rFonts w:eastAsia="EC Square Sans Pro" w:cs="EC Square Sans Pro"/>
          <w:color w:val="000000" w:themeColor="text1"/>
          <w:sz w:val="22"/>
          <w:szCs w:val="22"/>
        </w:rPr>
        <w:instrText xml:space="preserve"> ADDIN ZOTERO_ITEM CSL_CITATION {"citationID":"N2UmAssy","properties":{"formattedCitation":"[18]","plainCitation":"[18]","noteIndex":0},"citationItems":[{"id":576,"uris":["http://zotero.org/groups/5272309/items/5V32WTKW"],"itemData":{"id":576,"type":"article-journal","abstract":"Climate change mitigation measures linked to households’ energy consumption have huge greenhouse gases (GHG) emission reduction potential and positive impact on energy poverty reduction. However, measures such as renovation of residential buildings or installation of micro generation technologies based on renewable energy sources have not realized their full energy saving and GHG emission reduction potentials, due to the energy efficiency paradox and other barriers. These climate change mitigation policies targeting the households’ sector can deliver extra benefits such as energy poverty reduction and implementation of the energy justice principle; therefore, they require more attention of scholars and policy makers. The aim of this paper is to analyze the energy poverty and climate change mitigation issues in EU households based on a systematic literature review, and to provide future research paths and policy recommendations. Based on the systematic literature review, this paper develops an integrated framework for addressing energy poverty, just carbon free energy transition and climate change mitigation issues in the EU. Additionally, we argue that more targeted climate change policies and measures are necessary in the light of the shortcomings of current measures to reduce energy poverty and realize climate change mitigation potential linked to energy consumption in households.","container-title":"Energies","DOI":"10.3390/en13133389","ISSN":"1996-1073","issue":"13","journalAbbreviation":"Energies","language":"en","page":"3389","source":"DOI.org (Crossref)","title":"Climate Change Mitigation Policies Targeting Households and Addressing Energy Poverty in European Union","volume":"13","author":[{"family":"Streimikiene","given":"Dalia"},{"family":"Lekavičius","given":"Vidas"},{"family":"Baležentis","given":"Tomas"},{"family":"Kyriakopoulos","given":"Grigorios L."},{"family":"Abrhám","given":"Josef"}],"issued":{"date-parts":[["2020",7,1]]}}}],"schema":"https://github.com/citation-style-language/schema/raw/master/csl-citation.json"} </w:instrText>
      </w:r>
      <w:r w:rsidR="00CE300F">
        <w:rPr>
          <w:rFonts w:eastAsia="EC Square Sans Pro" w:cs="EC Square Sans Pro"/>
          <w:color w:val="000000" w:themeColor="text1"/>
          <w:sz w:val="22"/>
          <w:szCs w:val="22"/>
        </w:rPr>
        <w:fldChar w:fldCharType="separate"/>
      </w:r>
      <w:r w:rsidR="001E4116" w:rsidRPr="001E4116">
        <w:rPr>
          <w:sz w:val="22"/>
        </w:rPr>
        <w:t>[18]</w:t>
      </w:r>
      <w:r w:rsidR="00CE300F">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The IPCC estimated that demand-side measures and new ways of end-use service provision can reduce global GHG emissions in end-use sectors by 40 to 70% (worldwide) by 2050 compared to baseline scenarios, while some regions and socioeconomic groups require additional energy and resources</w:t>
      </w:r>
      <w:r w:rsidR="00CE300F">
        <w:rPr>
          <w:rFonts w:eastAsia="EC Square Sans Pro" w:cs="EC Square Sans Pro"/>
          <w:color w:val="000000" w:themeColor="text1"/>
          <w:sz w:val="22"/>
          <w:szCs w:val="22"/>
        </w:rPr>
        <w:t xml:space="preserve"> </w:t>
      </w:r>
      <w:r w:rsidR="00CE300F">
        <w:rPr>
          <w:rFonts w:eastAsia="EC Square Sans Pro" w:cs="EC Square Sans Pro"/>
          <w:color w:val="000000" w:themeColor="text1"/>
          <w:sz w:val="22"/>
          <w:szCs w:val="22"/>
        </w:rPr>
        <w:fldChar w:fldCharType="begin"/>
      </w:r>
      <w:r w:rsidR="001E4116">
        <w:rPr>
          <w:rFonts w:eastAsia="EC Square Sans Pro" w:cs="EC Square Sans Pro"/>
          <w:color w:val="000000" w:themeColor="text1"/>
          <w:sz w:val="22"/>
          <w:szCs w:val="22"/>
        </w:rPr>
        <w:instrText xml:space="preserve"> ADDIN ZOTERO_ITEM CSL_CITATION {"citationID":"AcvtzYER","properties":{"formattedCitation":"[15]","plainCitation":"[15]","noteIndex":0},"citationItems":[{"id":565,"uris":["http://zotero.org/groups/5272309/items/AU9SKJ4G"],"itemData":{"id":565,"type":"chapter","container-title":"Climate Change 2022 - Mitigation of Climate Change","edition":"1","ISBN":"978-1-00-915792-6","note":"DOI: 10.1017/9781009157926.002","page":"51-148","publisher":"Cambridge University Press","source":"DOI.org (Crossref)","title":"Technical Summary","URL":"https://www.cambridge.org/core/product/identifier/9781009157926%23pre3/type/book_part","editor":[{"literal":"Intergovernmental Panel On Climate Change (Ipcc)"}],"accessed":{"date-parts":[["2024",8,26]]},"issued":{"date-parts":[["2023",8,17]]}}}],"schema":"https://github.com/citation-style-language/schema/raw/master/csl-citation.json"} </w:instrText>
      </w:r>
      <w:r w:rsidR="00CE300F">
        <w:rPr>
          <w:rFonts w:eastAsia="EC Square Sans Pro" w:cs="EC Square Sans Pro"/>
          <w:color w:val="000000" w:themeColor="text1"/>
          <w:sz w:val="22"/>
          <w:szCs w:val="22"/>
        </w:rPr>
        <w:fldChar w:fldCharType="separate"/>
      </w:r>
      <w:r w:rsidR="001E4116" w:rsidRPr="001E4116">
        <w:rPr>
          <w:sz w:val="22"/>
        </w:rPr>
        <w:t>[15]</w:t>
      </w:r>
      <w:r w:rsidR="00CE300F">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(Figure 4.4).</w:t>
      </w:r>
    </w:p>
    <w:p w14:paraId="78AE3EB3" w14:textId="412B9896" w:rsidR="6B4A9F85" w:rsidRPr="00427804" w:rsidRDefault="00427804" w:rsidP="00427804">
      <w:pPr>
        <w:pStyle w:val="JRCLevel-3title"/>
        <w:ind w:left="0" w:firstLine="0"/>
      </w:pPr>
      <w:bookmarkStart w:id="106" w:name="_Toc190708587"/>
      <w:r>
        <w:t xml:space="preserve">3.1.2 </w:t>
      </w:r>
      <w:r w:rsidR="6B4A9F85" w:rsidRPr="00427804">
        <w:t>Leveraging the carbon sink of the LULUCF and agriculture sectors</w:t>
      </w:r>
      <w:bookmarkEnd w:id="106"/>
    </w:p>
    <w:p w14:paraId="271A3B17" w14:textId="081A9009" w:rsidR="6B4A9F85" w:rsidRPr="00810776" w:rsidRDefault="6B4A9F85">
      <w:pPr>
        <w:spacing w:after="0" w:line="257" w:lineRule="auto"/>
        <w:rPr>
          <w:rFonts w:eastAsia="EC Square Sans Pro" w:cs="EC Square Sans Pro"/>
          <w:color w:val="000000" w:themeColor="text1"/>
          <w:sz w:val="22"/>
          <w:szCs w:val="22"/>
        </w:rPr>
      </w:pPr>
      <w:r w:rsidRPr="00810776">
        <w:rPr>
          <w:rFonts w:eastAsia="EC Square Sans Pro" w:cs="EC Square Sans Pro"/>
          <w:color w:val="000000" w:themeColor="text1"/>
          <w:sz w:val="22"/>
          <w:szCs w:val="22"/>
        </w:rPr>
        <w:t>According to the EGD, the land should provide a carbon sink of at least -310 Mt CO2</w:t>
      </w:r>
      <w:r w:rsidRPr="00810776">
        <w:rPr>
          <w:rFonts w:eastAsia="EC Square Sans Pro" w:cs="EC Square Sans Pro"/>
          <w:color w:val="000000" w:themeColor="text1"/>
          <w:sz w:val="22"/>
          <w:szCs w:val="22"/>
          <w:vertAlign w:val="subscript"/>
        </w:rPr>
        <w:t>e</w:t>
      </w:r>
      <w:r w:rsidRPr="00810776">
        <w:rPr>
          <w:rFonts w:eastAsia="EC Square Sans Pro" w:cs="EC Square Sans Pro"/>
          <w:color w:val="000000" w:themeColor="text1"/>
          <w:sz w:val="22"/>
          <w:szCs w:val="22"/>
        </w:rPr>
        <w:t xml:space="preserve">/y by 2030. However, </w:t>
      </w:r>
      <w:r w:rsidRPr="00810776">
        <w:rPr>
          <w:rFonts w:eastAsia="EC Square Sans Pro" w:cs="EC Square Sans Pro"/>
          <w:b/>
          <w:bCs/>
          <w:color w:val="000000" w:themeColor="text1"/>
          <w:sz w:val="22"/>
          <w:szCs w:val="22"/>
        </w:rPr>
        <w:t>the sink has gradually decreased since 2013</w:t>
      </w:r>
      <w:r w:rsidRPr="00810776">
        <w:rPr>
          <w:rFonts w:eastAsia="EC Square Sans Pro" w:cs="EC Square Sans Pro"/>
          <w:color w:val="000000" w:themeColor="text1"/>
          <w:sz w:val="22"/>
          <w:szCs w:val="22"/>
        </w:rPr>
        <w:t xml:space="preserve"> from -348 to -236 Mt CO</w:t>
      </w:r>
      <w:r w:rsidRPr="00810776">
        <w:rPr>
          <w:rFonts w:eastAsia="EC Square Sans Pro" w:cs="EC Square Sans Pro"/>
          <w:color w:val="000000" w:themeColor="text1"/>
          <w:sz w:val="22"/>
          <w:szCs w:val="22"/>
          <w:vertAlign w:val="subscript"/>
        </w:rPr>
        <w:t>2</w:t>
      </w:r>
      <w:r w:rsidRPr="00810776">
        <w:rPr>
          <w:rFonts w:eastAsia="EC Square Sans Pro" w:cs="EC Square Sans Pro"/>
          <w:color w:val="000000" w:themeColor="text1"/>
          <w:sz w:val="22"/>
          <w:szCs w:val="22"/>
        </w:rPr>
        <w:t>e in 2022</w:t>
      </w:r>
      <w:r w:rsidR="00CE300F">
        <w:rPr>
          <w:rFonts w:eastAsia="EC Square Sans Pro" w:cs="EC Square Sans Pro"/>
          <w:color w:val="000000" w:themeColor="text1"/>
          <w:sz w:val="22"/>
          <w:szCs w:val="22"/>
        </w:rPr>
        <w:t xml:space="preserve"> </w:t>
      </w:r>
      <w:r w:rsidR="00CE300F">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{"citationID":"ssX1LAqJ","properties":{"formattedCitation":"[20]","plainCitation":"[20]","noteIndex":0},"citationItems":[{"id":1508,"uris":["http://zotero.org/groups/5272309/items/Y44YX5HE"],"itemData":{"id":1508,"type":"webpage","abstract":"Data viewer on Total greenhouse gas emissions and removals of the EU, based on data reported by EU Member States under the EU Governance Regulation.","language":"en","title":"EEA greenhouse gases — data viewer","URL":"https://www.eea.europa.eu/en/analysis/maps-and-charts/greenhouse-gases-viewer-data-viewers","accessed":{"date-parts":[["2025",1,31]]},"issued":{"date-parts":[["2024",4,15]]}}}],"schema":"https://github.com/citation-style-language/schema/raw/master/csl-citation.json"} </w:instrText>
      </w:r>
      <w:r w:rsidR="00CE300F">
        <w:rPr>
          <w:rFonts w:eastAsia="EC Square Sans Pro" w:cs="EC Square Sans Pro"/>
          <w:color w:val="000000" w:themeColor="text1"/>
          <w:sz w:val="22"/>
          <w:szCs w:val="22"/>
        </w:rPr>
        <w:fldChar w:fldCharType="separate"/>
      </w:r>
      <w:r w:rsidR="000A4D67" w:rsidRPr="000A4D67">
        <w:rPr>
          <w:rFonts w:eastAsia="EC Square Sans Pro"/>
          <w:sz w:val="22"/>
        </w:rPr>
        <w:t>[20]</w:t>
      </w:r>
      <w:r w:rsidR="00CE300F">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This decline is due to a combination of factors, including an increase in harvest demand, age structure of the forests, increase of natural disturbances such as droughts and wildfires, and other climate-related impacts</w:t>
      </w:r>
      <w:r w:rsidR="00CE300F">
        <w:rPr>
          <w:rFonts w:eastAsia="EC Square Sans Pro" w:cs="EC Square Sans Pro"/>
          <w:color w:val="000000" w:themeColor="text1"/>
          <w:sz w:val="22"/>
          <w:szCs w:val="22"/>
        </w:rPr>
        <w:t xml:space="preserve"> </w:t>
      </w:r>
      <w:r w:rsidR="00CE300F">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{"citationID":"VHULQxOj","properties":{"formattedCitation":"[21]","plainCitation":"[21]","noteIndex":0},"citationItems":[{"id":703,"uris":["http://zotero.org/groups/5272309/items/T8PZAH2I"],"itemData":{"id":703,"type":"article-journal","abstract":"Abstract\n            \n              Background\n              \n                The European Union (EU) has committed to achieve climate neutrality by 2050. This requires a rapid reduction of greenhouse gas (GHG) emissions and ensuring that any remaining emissions are balanced through CO\n                2\n                removals. Forests play a crucial role in this plan: they are currently the main option for removing CO\n                2\n                from the atmosphere and additionally, wood use can store carbon durably and help reduce fossil emissions. To stop and reverse the decline of the forest carbon sink, the EU has recently revised the regulation on land use, land-use change and forestry (LULUCF), and set a target of −</w:instrText>
      </w:r>
      <w:r w:rsidR="000A4D67">
        <w:rPr>
          <w:rFonts w:ascii="Calibri" w:eastAsia="EC Square Sans Pro" w:hAnsi="Calibri" w:cs="Calibri"/>
          <w:color w:val="000000" w:themeColor="text1"/>
          <w:sz w:val="22"/>
          <w:szCs w:val="22"/>
        </w:rPr>
        <w:instrText> </w:instrText>
      </w:r>
      <w:r w:rsidR="000A4D67">
        <w:rPr>
          <w:rFonts w:eastAsia="EC Square Sans Pro" w:cs="EC Square Sans Pro"/>
          <w:color w:val="000000" w:themeColor="text1"/>
          <w:sz w:val="22"/>
          <w:szCs w:val="22"/>
        </w:rPr>
        <w:instrText xml:space="preserve">310 Mt CO\n                2\n                e net removals for the LULUCF sector in 2030.\n              \n            \n            \n              Results\n              In this study, we clarify the role of common concepts in forest management – net annual increment, harvest and mortality – in determining the forest sink. We then evaluate to what extent the forest sink is on track to meet the climate goals of the EU. For this assessment we use data from the latest national GHG inventories and a forest model (Carbon Budget Model). Our findings indicate that on the EU level, the recent decrease in increment and the increase in harvest and mortality are causing a rapid drop in the forest sink. Furthermore, continuing the past forest management practices is projected to further decrease the sink. Finally, we discuss options for enhancing the sinks through forest management while taking into account adaptation and resilience.\n            \n            \n              Conclusions\n              Our findings show that the EU forest sink is quickly developing away from the EU climate targets. Stopping and reversing this trend requires rapid implementation of climate-smart forest management, with improved and more timely monitoring of GHG fluxes. This enhancement is crucial for tracking progress towards the EU’s climate targets, where the role of forests has become – and is expected to remain – more prominent than ever before.","container-title":"Carbon Balance and Management","DOI":"10.1186/s13021-023-00234-0","ISSN":"1750-0680","issue":"1","journalAbbreviation":"Carbon Balance Manage","language":"en","page":"15","source":"DOI.org (Crossref)","title":"The role of forests in the EU climate policy: are we on the right track?","title-short":"The role of forests in the EU climate policy","volume":"18","author":[{"family":"Korosuo","given":"Anu"},{"family":"Pilli","given":"Roberto"},{"family":"Abad Viñas","given":"Raúl"},{"family":"Blujdea","given":"Viorel N. B."},{"family":"Colditz","given":"Rene R."},{"family":"Fiorese","given":"Giulia"},{"family":"Rossi","given":"Simone"},{"family":"Vizzarri","given":"Matteo"},{"family":"Grassi","given":"Giacomo"}],"issued":{"date-parts":[["2023",7,30]]}}}],"schema":"https://github.com/citation-style-language/schema/raw/master/csl-citation.json"} </w:instrText>
      </w:r>
      <w:r w:rsidR="00CE300F">
        <w:rPr>
          <w:rFonts w:eastAsia="EC Square Sans Pro" w:cs="EC Square Sans Pro"/>
          <w:color w:val="000000" w:themeColor="text1"/>
          <w:sz w:val="22"/>
          <w:szCs w:val="22"/>
        </w:rPr>
        <w:fldChar w:fldCharType="separate"/>
      </w:r>
      <w:r w:rsidR="000A4D67" w:rsidRPr="000A4D67">
        <w:rPr>
          <w:rFonts w:eastAsia="EC Square Sans Pro"/>
          <w:sz w:val="22"/>
        </w:rPr>
        <w:t>[21]</w:t>
      </w:r>
      <w:r w:rsidR="00CE300F">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w:t>
      </w:r>
    </w:p>
    <w:p w14:paraId="693E2BBD" w14:textId="68758E2A" w:rsidR="6B4A9F85" w:rsidRPr="00810776" w:rsidRDefault="6B4A9F85">
      <w:pPr>
        <w:spacing w:before="0" w:after="0" w:line="257" w:lineRule="auto"/>
        <w:rPr>
          <w:rFonts w:eastAsia="EC Square Sans Pro" w:cs="EC Square Sans Pro"/>
          <w:color w:val="000000" w:themeColor="text1"/>
          <w:sz w:val="22"/>
          <w:szCs w:val="22"/>
        </w:rPr>
      </w:pPr>
      <w:r w:rsidRPr="00810776">
        <w:rPr>
          <w:rFonts w:eastAsia="EC Square Sans Pro" w:cs="EC Square Sans Pro"/>
          <w:color w:val="000000" w:themeColor="text1"/>
          <w:sz w:val="22"/>
          <w:szCs w:val="22"/>
        </w:rPr>
        <w:t>The forests act as a carbon sink if the biomass in the forests increases. Also harvested wood products can contribute to the LULUCF carbon sink, if more wood products are produced than they decay or are combusted. In addition, forest biomass can be used for bioenergy</w:t>
      </w:r>
      <w:r w:rsidR="00CE300F">
        <w:rPr>
          <w:rFonts w:eastAsia="EC Square Sans Pro" w:cs="EC Square Sans Pro"/>
          <w:color w:val="000000" w:themeColor="text1"/>
          <w:sz w:val="22"/>
          <w:szCs w:val="22"/>
        </w:rPr>
        <w:t xml:space="preserve"> </w:t>
      </w:r>
      <w:r w:rsidR="00CE300F">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{"citationID":"rzX55CXk","properties":{"formattedCitation":"[21], [22]","plainCitation":"[21], [22]","noteIndex":0},"citationItems":[{"id":703,"uris":["http://zotero.org/groups/5272309/items/T8PZAH2I"],"itemData":{"id":703,"type":"article-journal","abstract":"Abstract\n            \n              Background\n              \n                The European Union (EU) has committed to achieve climate neutrality by 2050. This requires a rapid reduction of greenhouse gas (GHG) emissions and ensuring that any remaining emissions are balanced through CO\n                2\n                removals. Forests play a crucial role in this plan: they are currently the main option for removing CO\n                2\n                from the atmosphere and additionally, wood use can store carbon durably and help reduce fossil emissions. To stop and reverse the decline of the forest carbon sink, the EU has recently revised the regulation on land use, land-use change and forestry (LULUCF), and set a target of −</w:instrText>
      </w:r>
      <w:r w:rsidR="000A4D67">
        <w:rPr>
          <w:rFonts w:ascii="Calibri" w:eastAsia="EC Square Sans Pro" w:hAnsi="Calibri" w:cs="Calibri"/>
          <w:color w:val="000000" w:themeColor="text1"/>
          <w:sz w:val="22"/>
          <w:szCs w:val="22"/>
        </w:rPr>
        <w:instrText> </w:instrText>
      </w:r>
      <w:r w:rsidR="000A4D67">
        <w:rPr>
          <w:rFonts w:eastAsia="EC Square Sans Pro" w:cs="EC Square Sans Pro"/>
          <w:color w:val="000000" w:themeColor="text1"/>
          <w:sz w:val="22"/>
          <w:szCs w:val="22"/>
        </w:rPr>
        <w:instrText xml:space="preserve">310 Mt CO\n                2\n                e net removals for the LULUCF sector in 2030.\n              \n            \n            \n              Results\n              In this study, we clarify the role of common concepts in forest management – net annual increment, harvest and mortality – in determining the forest sink. We then evaluate to what extent the forest sink is on track to meet the climate goals of the EU. For this assessment we use data from the latest national GHG inventories and a forest model (Carbon Budget Model). Our findings indicate that on the EU level, the recent decrease in increment and the increase in harvest and mortality are causing a rapid drop in the forest sink. Furthermore, continuing the past forest management practices is projected to further decrease the sink. Finally, we discuss options for enhancing the sinks through forest management while taking into account adaptation and resilience.\n            \n            \n              Conclusions\n              Our findings show that the EU forest sink is quickly developing away from the EU climate targets. Stopping and reversing this trend requires rapid implementation of climate-smart forest management, with improved and more timely monitoring of GHG fluxes. This enhancement is crucial for tracking progress towards the EU’s climate targets, where the role of forests has become – and is expected to remain – more prominent than ever before.","container-title":"Carbon Balance and Management","DOI":"10.1186/s13021-023-00234-0","ISSN":"1750-0680","issue":"1","journalAbbreviation":"Carbon Balance Manage","language":"en","page":"15","source":"DOI.org (Crossref)","title":"The role of forests in the EU climate policy: are we on the right track?","title-short":"The role of forests in the EU climate policy","volume":"18","author":[{"family":"Korosuo","given":"Anu"},{"family":"Pilli","given":"Roberto"},{"family":"Abad Viñas","given":"Raúl"},{"family":"Blujdea","given":"Viorel N. B."},{"family":"Colditz","given":"Rene R."},{"family":"Fiorese","given":"Giulia"},{"family":"Rossi","given":"Simone"},{"family":"Vizzarri","given":"Matteo"},{"family":"Grassi","given":"Giacomo"}],"issued":{"date-parts":[["2023",7,30]]}}},{"id":704,"uris":["http://zotero.org/groups/5272309/items/TKBCGC9Y"],"itemData":{"id":704,"type":"article-journal","container-title":"Frontiers in Forests and Global Change","DOI":"10.3389/ffgc.2020.562044","ISSN":"2624-893X","journalAbbreviation":"Front. For. Glob. Change","page":"562044","source":"DOI.org (Crossref)","title":"Mitigation Impact of Different Harvest Scenarios of Finnish Forests That Account for Albedo, Aerosols, and Trade-Offs of Carbon Sequestration and Avoided Emissions","volume":"3","author":[{"family":"Kalliokoski","given":"Tuomo"},{"family":"Bäck","given":"Jaana"},{"family":"Boy","given":"Michael"},{"family":"Kulmala","given":"Markku"},{"family":"Kuusinen","given":"Nea"},{"family":"Mäkelä","given":"Annikki"},{"family":"Minkkinen","given":"Kari"},{"family":"Minunno","given":"Francesco"},{"family":"Paasonen","given":"Pauli"},{"family":"Peltoniemi","given":"Mikko"},{"family":"Taipale","given":"Ditte"},{"family":"Valsta","given":"Lauri"},{"family":"Vanhatalo","given":"Anni"},{"family":"Zhou","given":"Luxi"},{"family":"Zhou","given":"Putian"},{"family":"Berninger","given":"Frank"}],"issued":{"date-parts":[["2020",10,6]]}}}],"schema":"https://github.com/citation-style-language/schema/raw/master/csl-citation.json"} </w:instrText>
      </w:r>
      <w:r w:rsidR="00CE300F">
        <w:rPr>
          <w:rFonts w:eastAsia="EC Square Sans Pro" w:cs="EC Square Sans Pro"/>
          <w:color w:val="000000" w:themeColor="text1"/>
          <w:sz w:val="22"/>
          <w:szCs w:val="22"/>
        </w:rPr>
        <w:fldChar w:fldCharType="separate"/>
      </w:r>
      <w:r w:rsidR="000A4D67" w:rsidRPr="000A4D67">
        <w:rPr>
          <w:rFonts w:eastAsia="EC Square Sans Pro"/>
          <w:sz w:val="22"/>
        </w:rPr>
        <w:t>[21], [22]</w:t>
      </w:r>
      <w:r w:rsidR="00CE300F">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Emissions from wood-based bioenergy are included in the LULUCF sector estimates, and they are therefore zero-rated in the energy sector reporting of greenhouse gas inventories. There is a </w:t>
      </w:r>
      <w:r w:rsidRPr="00810776">
        <w:rPr>
          <w:rFonts w:eastAsia="EC Square Sans Pro" w:cs="EC Square Sans Pro"/>
          <w:b/>
          <w:bCs/>
          <w:color w:val="000000" w:themeColor="text1"/>
          <w:sz w:val="22"/>
          <w:szCs w:val="22"/>
        </w:rPr>
        <w:t>trade-off between the renewable energy directive that promotes renewable energy source uses, including bioenergy, and the LULUCF regulation</w:t>
      </w:r>
      <w:r w:rsidRPr="00810776">
        <w:rPr>
          <w:rFonts w:eastAsia="EC Square Sans Pro" w:cs="EC Square Sans Pro"/>
          <w:color w:val="000000" w:themeColor="text1"/>
          <w:sz w:val="22"/>
          <w:szCs w:val="22"/>
        </w:rPr>
        <w:t xml:space="preserve"> (which shows wood burning as a decrease of the carbon sink).  </w:t>
      </w:r>
    </w:p>
    <w:p w14:paraId="4B865C27" w14:textId="3E0AAB8C" w:rsidR="6B4A9F85" w:rsidRPr="00810776" w:rsidRDefault="6B4A9F85">
      <w:pPr>
        <w:spacing w:before="0" w:after="0" w:line="257" w:lineRule="auto"/>
        <w:rPr>
          <w:rFonts w:eastAsia="EC Square Sans Pro" w:cs="EC Square Sans Pro"/>
          <w:color w:val="000000" w:themeColor="text1"/>
          <w:sz w:val="22"/>
          <w:szCs w:val="22"/>
        </w:rPr>
      </w:pPr>
      <w:r w:rsidRPr="00810776">
        <w:rPr>
          <w:rFonts w:eastAsia="EC Square Sans Pro" w:cs="EC Square Sans Pro"/>
          <w:color w:val="000000" w:themeColor="text1"/>
          <w:sz w:val="22"/>
          <w:szCs w:val="22"/>
        </w:rPr>
        <w:t xml:space="preserve">The LULUCF sector is inherently dependent on the natural conditions in the EU MS, and therefore </w:t>
      </w:r>
      <w:r w:rsidRPr="00810776">
        <w:rPr>
          <w:rFonts w:eastAsia="EC Square Sans Pro" w:cs="EC Square Sans Pro"/>
          <w:b/>
          <w:bCs/>
          <w:color w:val="000000" w:themeColor="text1"/>
          <w:sz w:val="22"/>
          <w:szCs w:val="22"/>
        </w:rPr>
        <w:t>no single solution fits all</w:t>
      </w:r>
      <w:r w:rsidRPr="00810776">
        <w:rPr>
          <w:rFonts w:eastAsia="EC Square Sans Pro" w:cs="EC Square Sans Pro"/>
          <w:color w:val="000000" w:themeColor="text1"/>
          <w:sz w:val="22"/>
          <w:szCs w:val="22"/>
        </w:rPr>
        <w:t>, but preferable practices might differ between northern and southern EU MS</w:t>
      </w:r>
      <w:r w:rsidR="00CE300F">
        <w:rPr>
          <w:rFonts w:eastAsia="EC Square Sans Pro" w:cs="EC Square Sans Pro"/>
          <w:color w:val="000000" w:themeColor="text1"/>
          <w:sz w:val="22"/>
          <w:szCs w:val="22"/>
        </w:rPr>
        <w:t xml:space="preserve"> </w:t>
      </w:r>
      <w:r w:rsidR="00CE300F">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{"citationID":"rlx0jYjr","properties":{"formattedCitation":"[23]","plainCitation":"[23]","noteIndex":0},"citationItems":[{"id":765,"uris":["http://zotero.org/groups/5272309/items/UYLBGRL5"],"itemData":{"id":765,"type":"article-journal","abstract":"Abstract. The comprehensive analysis of carbon stocks and fluxes of managed European forests is a prerequisite to quantify their role in biomass production and climate change mitigation. We applied the Carbon Budget Model (CBM) to 26 European countries, parameterized with country information on the historical forest age structure, management practices, harvest regimes and the main natural disturbances. We modeled the C stocks for the five forest pools plus harvested wood products (HWPs) and the fluxes among these pools from 2000 to 2030. The aim is to quantify, using a consistent modeling framework for all 26 countries, the main C fluxes as affected by land-use changes, natural disturbances and forest management and to assess the impact of specific harvest and afforestation scenarios after 2012 on the mitigation potential of the EU forest sector. Substitution effects and the possible impacts of climate are not included in this analysis.  Results show that for the historical period from 2000 to 2012 the net primary productivity (NPP) of the forest pools at the EU level is on average equal to 639</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Tg</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yr−1. The losses are dominated by heterotrophic respiration (409</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Tg</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yr−1) and removals (110</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Tg</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yr−1), with direct fire emissions being only 1</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Tg</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yr−1, leading to a net carbon stock change (i.e., sink) of 110</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Tg</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yr−1. Fellings also transferred 28</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Tg</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yr−1 of harvest residues from biomass to dead organic matter pools. The average annual net sector exchange (NSE) of the forest system, i.e., the carbon stock changes in the forest pools including HWP, equals a sink of 122</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Tg</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yr−1 (i.e., about 19</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 of the NPP) for the historical period, and in 2030 it reaches 126, 101 and 151</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Tg</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yr−1, assuming constant, increasing (+20</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 and decreasing (−20</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 scenarios, respectively, of both harvest and afforestation rates compared to the historical period. Under the constant harvest rate scenario, our findings show an incipient aging process of the forests existing in 1990: although NPP increases (+7</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 heterotrophic respiration increases at a greater rate (+13</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 and this leads to a decrease in the sink in the forest pools (−6</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 xml:space="preserve">%) in 2030 compared to the historical period.  By comparing the evolution of the biomass as a function of the NPP (i.e., the turnover time) for each country, we highlighted at least three groups of countries and turnover times. This means that, contrary to the assumptions proposed by other authors, this relationship cannot be assumed as a constant for all the EU countries, but specific conditions, such as the harvest rate, the current age structure and the forest composition, may contribute to the country-specific evolution of biomass stocks.  The detailed picture of the C fluxes condensed in this study, and their evolution under different harvest scenarios, may represent both a benchmark for similar studies and a basis for broader analyses (e.g., including substitution effects of wood) on the mitigation potential of the EU forest sector.","container-title":"Biogeosciences","DOI":"10.5194/bg-14-2387-2017","ISSN":"1726-4189","issue":"9","journalAbbreviation":"Biogeosciences","language":"en","license":"https://creativecommons.org/licenses/by/3.0/","page":"2387-2405","source":"DOI.org (Crossref)","title":"The European forest sector: past and future carbon budget and fluxes under different management scenarios","title-short":"The European forest sector","volume":"14","author":[{"family":"Pilli","given":"Roberto"},{"family":"Grassi","given":"Giacomo"},{"family":"Kurz","given":"Werner A."},{"family":"Fiorese","given":"Giulia"},{"family":"Cescatti","given":"Alessandro"}],"issued":{"date-parts":[["2017",5,11]]}}}],"schema":"https://github.com/citation-style-language/schema/raw/master/csl-citation.json"} </w:instrText>
      </w:r>
      <w:r w:rsidR="00CE300F">
        <w:rPr>
          <w:rFonts w:eastAsia="EC Square Sans Pro" w:cs="EC Square Sans Pro"/>
          <w:color w:val="000000" w:themeColor="text1"/>
          <w:sz w:val="22"/>
          <w:szCs w:val="22"/>
        </w:rPr>
        <w:fldChar w:fldCharType="separate"/>
      </w:r>
      <w:r w:rsidR="000A4D67" w:rsidRPr="000A4D67">
        <w:rPr>
          <w:rFonts w:eastAsia="EC Square Sans Pro"/>
          <w:sz w:val="22"/>
        </w:rPr>
        <w:t>[23]</w:t>
      </w:r>
      <w:r w:rsidR="00CE300F">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w:t>
      </w:r>
    </w:p>
    <w:p w14:paraId="0845CC2C" w14:textId="1656C3F7" w:rsidR="6B4A9F85" w:rsidRPr="00810776" w:rsidRDefault="6B4A9F85">
      <w:pPr>
        <w:spacing w:before="0" w:after="0" w:line="257" w:lineRule="auto"/>
        <w:rPr>
          <w:rFonts w:eastAsia="EC Square Sans Pro" w:cs="EC Square Sans Pro"/>
          <w:color w:val="000000" w:themeColor="text1"/>
          <w:sz w:val="22"/>
          <w:szCs w:val="22"/>
        </w:rPr>
      </w:pPr>
      <w:r w:rsidRPr="2ED78F6E">
        <w:rPr>
          <w:rFonts w:eastAsia="EC Square Sans Pro" w:cs="EC Square Sans Pro"/>
          <w:color w:val="000000" w:themeColor="text1"/>
          <w:sz w:val="22"/>
          <w:szCs w:val="22"/>
        </w:rPr>
        <w:lastRenderedPageBreak/>
        <w:t xml:space="preserve">It is important to find more ways to promote </w:t>
      </w:r>
      <w:r w:rsidRPr="2ED78F6E">
        <w:rPr>
          <w:rFonts w:eastAsia="EC Square Sans Pro" w:cs="EC Square Sans Pro"/>
          <w:b/>
          <w:bCs/>
          <w:color w:val="000000" w:themeColor="text1"/>
          <w:sz w:val="22"/>
          <w:szCs w:val="22"/>
        </w:rPr>
        <w:t>synergies between climate change mitigation, adaptation, biodiversity and social values of the forests</w:t>
      </w:r>
      <w:r w:rsidRPr="2ED78F6E">
        <w:rPr>
          <w:rFonts w:eastAsia="EC Square Sans Pro" w:cs="EC Square Sans Pro"/>
          <w:color w:val="000000" w:themeColor="text1"/>
          <w:sz w:val="22"/>
          <w:szCs w:val="22"/>
        </w:rPr>
        <w:t xml:space="preserve">. In fact, </w:t>
      </w:r>
      <w:r w:rsidRPr="2ED78F6E">
        <w:rPr>
          <w:rFonts w:eastAsia="EC Square Sans Pro" w:cs="EC Square Sans Pro"/>
          <w:b/>
          <w:bCs/>
          <w:color w:val="000000" w:themeColor="text1"/>
          <w:sz w:val="22"/>
          <w:szCs w:val="22"/>
        </w:rPr>
        <w:t xml:space="preserve">forests are </w:t>
      </w:r>
      <w:r w:rsidRPr="2ED78F6E">
        <w:rPr>
          <w:rFonts w:eastAsia="EC Square Sans Pro" w:cs="EC Square Sans Pro"/>
          <w:color w:val="333333"/>
          <w:sz w:val="22"/>
          <w:szCs w:val="22"/>
        </w:rPr>
        <w:t xml:space="preserve">the only currently available option for large-scale carbon capture and the </w:t>
      </w:r>
      <w:r w:rsidRPr="2ED78F6E">
        <w:rPr>
          <w:rFonts w:eastAsia="EC Square Sans Pro" w:cs="EC Square Sans Pro"/>
          <w:color w:val="000000" w:themeColor="text1"/>
          <w:sz w:val="22"/>
          <w:szCs w:val="22"/>
        </w:rPr>
        <w:t xml:space="preserve">  </w:t>
      </w:r>
      <w:r w:rsidRPr="2ED78F6E">
        <w:rPr>
          <w:rFonts w:eastAsia="EC Square Sans Pro" w:cs="EC Square Sans Pro"/>
          <w:b/>
          <w:bCs/>
          <w:color w:val="000000" w:themeColor="text1"/>
          <w:sz w:val="22"/>
          <w:szCs w:val="22"/>
        </w:rPr>
        <w:t>cheapest way to carbon sequestration</w:t>
      </w:r>
      <w:r w:rsidRPr="2ED78F6E">
        <w:rPr>
          <w:rFonts w:eastAsia="EC Square Sans Pro" w:cs="EC Square Sans Pro"/>
          <w:color w:val="000000" w:themeColor="text1"/>
          <w:sz w:val="22"/>
          <w:szCs w:val="22"/>
        </w:rPr>
        <w:t>. Direct air capture is only at the experimental stage and its cost is estimated to be between 25 and 60 times higher</w:t>
      </w:r>
      <w:r w:rsidR="00CE300F" w:rsidRPr="2ED78F6E">
        <w:rPr>
          <w:rFonts w:eastAsia="EC Square Sans Pro" w:cs="EC Square Sans Pro"/>
          <w:color w:val="000000" w:themeColor="text1"/>
          <w:sz w:val="22"/>
          <w:szCs w:val="22"/>
        </w:rPr>
        <w:t xml:space="preserve"> </w:t>
      </w:r>
      <w:r w:rsidRPr="2ED78F6E">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xRn4sBLq","properties":{"formattedCitation":"[24]","plainCitation":"[24]","noteIndex":0},"citationItems":[{"id":623,"uris":["http://zotero.org/groups/5272309/items/YU6DNVEC"],"itemData":{"id":623,"type":"article-journal","container-title":"Nature","DOI":"10.1038/s41586-019-1681-6","ISSN":"0028-0836, 1476-4687","issue":"7781","journalAbbreviation":"Nature","language":"en","page":"87-97","source":"DOI.org (Crossref)","title":"The technological and economic prospects for CO2 utilization and removal","volume":"575","author":[{"family":"Hepburn","given":"Cameron"},{"family":"Adlen","given":"Ella"},{"family":"Beddington","given":"John"},{"family":"Carter","given":"Emily A."},{"family":"Fuss","given":"Sabine"},{"family":"Mac Dowell","given":"Niall"},{"family":"Minx","given":"Jan C."},{"family":"Smith","given":"Pete"},{"family":"Williams","given":"Charlotte K."}],"issued":{"date-parts":[["2019",11,7]]}}}],"schema":"https://github.com/citation-style-language/schema/raw/master/csl-citation.json"} </w:instrText>
      </w:r>
      <w:r w:rsidRPr="2ED78F6E">
        <w:rPr>
          <w:rFonts w:eastAsia="EC Square Sans Pro" w:cs="EC Square Sans Pro"/>
          <w:color w:val="000000" w:themeColor="text1"/>
          <w:sz w:val="22"/>
          <w:szCs w:val="22"/>
        </w:rPr>
        <w:fldChar w:fldCharType="separate"/>
      </w:r>
      <w:r w:rsidR="000A4D67" w:rsidRPr="000A4D67">
        <w:rPr>
          <w:rFonts w:eastAsia="EC Square Sans Pro"/>
          <w:sz w:val="22"/>
        </w:rPr>
        <w:t>[24]</w:t>
      </w:r>
      <w:r w:rsidRPr="2ED78F6E">
        <w:rPr>
          <w:rFonts w:eastAsia="EC Square Sans Pro" w:cs="EC Square Sans Pro"/>
          <w:color w:val="000000" w:themeColor="text1"/>
          <w:sz w:val="22"/>
          <w:szCs w:val="22"/>
        </w:rPr>
        <w:fldChar w:fldCharType="end"/>
      </w:r>
      <w:r w:rsidRPr="2ED78F6E">
        <w:rPr>
          <w:rFonts w:eastAsia="EC Square Sans Pro" w:cs="EC Square Sans Pro"/>
          <w:color w:val="000000" w:themeColor="text1"/>
          <w:sz w:val="22"/>
          <w:szCs w:val="22"/>
        </w:rPr>
        <w:t xml:space="preserve"> . However, managed forests promoted for enhanced carbon uptake may be more susceptible to climate extremes, leading to higher mortality rates, making it harder to reach the theoretical capacity wished by the mitigation targets</w:t>
      </w:r>
      <w:r w:rsidR="00CE300F" w:rsidRPr="2ED78F6E">
        <w:rPr>
          <w:rFonts w:eastAsia="EC Square Sans Pro" w:cs="EC Square Sans Pro"/>
          <w:color w:val="000000" w:themeColor="text1"/>
          <w:sz w:val="22"/>
          <w:szCs w:val="22"/>
        </w:rPr>
        <w:t xml:space="preserve"> </w:t>
      </w:r>
      <w:r w:rsidRPr="2ED78F6E">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{"citationID":"YWq6O2H5","properties":{"formattedCitation":"[25]","plainCitation":"[25]","noteIndex":0},"citationItems":[{"id":180,"uris":["http://zotero.org/groups/5272309/items/KK6HLFK3"],"itemData":{"id":180,"type":"article-journal","abstract":"Forest ecosystems depend on their capacity to withstand and recover from natural and anthropogenic perturbations (that is, their resilience)1. Experimental evidence of sudden increases in tree mortality is raising concerns about variation in forest resilience2, yet little is known about how it is evolving in response to climate change. Here we integrate satellite-based vegetation indices with machine learning to show how forest resilience, quantified in terms of critical slowing down indicators3–5, has changed during the period 2000–2020. We show that tropical, arid and temperate forests are experiencing a significant decline in resilience, probably related to increased water limitations and climate variability. By contrast, boreal forests show divergent</w:instrText>
      </w:r>
      <w:r w:rsidR="000A4D67">
        <w:rPr>
          <w:rFonts w:ascii="Calibri" w:eastAsia="EC Square Sans Pro" w:hAnsi="Calibri" w:cs="Calibri"/>
          <w:color w:val="000000" w:themeColor="text1"/>
          <w:sz w:val="22"/>
          <w:szCs w:val="22"/>
        </w:rPr>
        <w:instrText> </w:instrText>
      </w:r>
      <w:r w:rsidR="000A4D67">
        <w:rPr>
          <w:rFonts w:eastAsia="EC Square Sans Pro" w:cs="EC Square Sans Pro"/>
          <w:color w:val="000000" w:themeColor="text1"/>
          <w:sz w:val="22"/>
          <w:szCs w:val="22"/>
        </w:rPr>
        <w:instrText>local</w:instrText>
      </w:r>
      <w:r w:rsidR="000A4D67">
        <w:rPr>
          <w:rFonts w:ascii="Calibri" w:eastAsia="EC Square Sans Pro" w:hAnsi="Calibri" w:cs="Calibri"/>
          <w:color w:val="000000" w:themeColor="text1"/>
          <w:sz w:val="22"/>
          <w:szCs w:val="22"/>
        </w:rPr>
        <w:instrText> </w:instrText>
      </w:r>
      <w:r w:rsidR="000A4D67">
        <w:rPr>
          <w:rFonts w:eastAsia="EC Square Sans Pro" w:cs="EC Square Sans Pro"/>
          <w:color w:val="000000" w:themeColor="text1"/>
          <w:sz w:val="22"/>
          <w:szCs w:val="22"/>
        </w:rPr>
        <w:instrText>patterns with an average increasing trend in resilience, probably benefiting from warming and CO2 fertilization, which may outweigh the adverse effects of climate change. These patterns emerge consistently in both managed and intact forests, corroborating the existence of common large-scale climate drivers. Reductions in resilience are statistically linked to abrupt declines in forest primary</w:instrText>
      </w:r>
      <w:r w:rsidR="000A4D67">
        <w:rPr>
          <w:rFonts w:ascii="Calibri" w:eastAsia="EC Square Sans Pro" w:hAnsi="Calibri" w:cs="Calibri"/>
          <w:color w:val="000000" w:themeColor="text1"/>
          <w:sz w:val="22"/>
          <w:szCs w:val="22"/>
        </w:rPr>
        <w:instrText> </w:instrText>
      </w:r>
      <w:r w:rsidR="000A4D67">
        <w:rPr>
          <w:rFonts w:eastAsia="EC Square Sans Pro" w:cs="EC Square Sans Pro"/>
          <w:color w:val="000000" w:themeColor="text1"/>
          <w:sz w:val="22"/>
          <w:szCs w:val="22"/>
        </w:rPr>
        <w:instrText>productivity, occurring in response to slow drifting towards a critical resilience threshold. Approximately 23% of intact undisturbed forests, corresponding to 3.32</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Pg</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 xml:space="preserve">C of gross primary productivity, have already reached a critical threshold and are experiencing a further degradation in resilience. Together, these signals reveal a widespread decline in the capacity of forests to withstand perturbation that should be accounted for in the design of land-based mitigation and adaptation plans.","container-title":"Nature","DOI":"10.1038/s41586-022-04959-9","ISSN":"1476-4687","issue":"7923","language":"en","license":"2022 The Author(s)","note":"number: 7923\npublisher: Nature Publishing Group","page":"534-539","source":"www.nature.com","title":"Emerging signals of declining forest resilience under climate change","volume":"608","author":[{"family":"Forzieri","given":"Giovanni"},{"family":"Dakos","given":"Vasilis"},{"family":"McDowell","given":"Nate G."},{"family":"Ramdane","given":"Alkama"},{"family":"Cescatti","given":"Alessandro"}],"issued":{"date-parts":[["2022",8]]}}}],"schema":"https://github.com/citation-style-language/schema/raw/master/csl-citation.json"} </w:instrText>
      </w:r>
      <w:r w:rsidRPr="2ED78F6E">
        <w:rPr>
          <w:rFonts w:eastAsia="EC Square Sans Pro" w:cs="EC Square Sans Pro"/>
          <w:color w:val="000000" w:themeColor="text1"/>
          <w:sz w:val="22"/>
          <w:szCs w:val="22"/>
        </w:rPr>
        <w:fldChar w:fldCharType="separate"/>
      </w:r>
      <w:r w:rsidR="000A4D67" w:rsidRPr="000A4D67">
        <w:rPr>
          <w:rFonts w:eastAsia="EC Square Sans Pro"/>
          <w:sz w:val="22"/>
        </w:rPr>
        <w:t>[25]</w:t>
      </w:r>
      <w:r w:rsidRPr="2ED78F6E">
        <w:rPr>
          <w:rFonts w:eastAsia="EC Square Sans Pro" w:cs="EC Square Sans Pro"/>
          <w:color w:val="000000" w:themeColor="text1"/>
          <w:sz w:val="22"/>
          <w:szCs w:val="22"/>
        </w:rPr>
        <w:fldChar w:fldCharType="end"/>
      </w:r>
      <w:r w:rsidRPr="2ED78F6E">
        <w:rPr>
          <w:rFonts w:eastAsia="EC Square Sans Pro" w:cs="EC Square Sans Pro"/>
          <w:color w:val="000000" w:themeColor="text1"/>
          <w:sz w:val="22"/>
          <w:szCs w:val="22"/>
        </w:rPr>
        <w:t xml:space="preserve">. In many cases, this would mean limiting the harvest levels through e.g. lengthening rotation times where applicable (now they have instead been decreasing), making sure that thinning is done in time to promote growth (and that they are not too strong), and making sure that new forest is regenerated as soon as possible after harvest. Large sink capacity of degraded ecosystems can be channelled by developing </w:t>
      </w:r>
      <w:r w:rsidRPr="2ED78F6E">
        <w:rPr>
          <w:rFonts w:eastAsia="EC Square Sans Pro" w:cs="EC Square Sans Pro"/>
          <w:b/>
          <w:bCs/>
          <w:color w:val="000000" w:themeColor="text1"/>
          <w:sz w:val="22"/>
          <w:szCs w:val="22"/>
        </w:rPr>
        <w:t>biome or site-specific best management practices (BMPs),</w:t>
      </w:r>
      <w:r w:rsidRPr="2ED78F6E">
        <w:rPr>
          <w:rFonts w:eastAsia="EC Square Sans Pro" w:cs="EC Square Sans Pro"/>
          <w:color w:val="000000" w:themeColor="text1"/>
          <w:sz w:val="22"/>
          <w:szCs w:val="22"/>
        </w:rPr>
        <w:t xml:space="preserve"> the main objectives of which are to achieve integrated nutrient management, a year-round soil cover, enhanced soil structure, and rhizospheric processes as well as reduced loss to prevent erosion and leaching</w:t>
      </w:r>
      <w:r w:rsidR="0045454D" w:rsidRPr="2ED78F6E">
        <w:rPr>
          <w:rFonts w:eastAsia="EC Square Sans Pro" w:cs="EC Square Sans Pro"/>
          <w:color w:val="000000" w:themeColor="text1"/>
          <w:sz w:val="22"/>
          <w:szCs w:val="22"/>
        </w:rPr>
        <w:t xml:space="preserve"> </w:t>
      </w:r>
      <w:r w:rsidRPr="2ED78F6E">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{"citationID":"a1fluablv85","properties":{"formattedCitation":"[26]","plainCitation":"[26]","noteIndex":0},"citationItems":[{"id":1559,"uris":["http://zotero.org/groups/5272309/items/JUQ2Q946"],"itemData":{"id":1559,"type":"chapter","abstract":"Accelerated soil erosion is a global problem of modern times with severe economic and environmental impacts. Accelerated soil erosion is a predominant degradative process at the global scale. Ratio of areas of susceptible to unsusceptible or less susceptible soilscape units is an important factor determining the mean soil quality index over the watershed in relation to its interaction with erosional processes. Soil’s environmental regulatory functions are also intimately related to its productivity, both being determined by soil quality. Soil resilience affects soil quality by mitigating the adverse effects of predominant degradative processes. The impact of erosion on soil quality and vice versa is confounded by the interactive effects of biophysical factors and socioeconomic environments. Erosion effects on soil quality depend on the minimum soil depth required to sustain productivity and maintain environmental regulatory capacity. Erosion effects on soil quality and productivity are minimal for a soil with a deep profile of uniformly favorable properties.","container-title":"Soil quality and soil erosion","ISBN":"978-0-203-73926-6","page":"237-258","publisher":"CRC press","title":"Relation between soil quality and erosion","author":[{"family":"Lal","given":"R."},{"family":"Mokma","given":"D."},{"family":"Lowery","given":"B."}],"issued":{"date-parts":[["2018"]]}}}],"schema":"https://github.com/citation-style-language/schema/raw/master/csl-citation.json"} </w:instrText>
      </w:r>
      <w:r w:rsidRPr="2ED78F6E">
        <w:rPr>
          <w:rFonts w:eastAsia="EC Square Sans Pro" w:cs="EC Square Sans Pro"/>
          <w:color w:val="000000" w:themeColor="text1"/>
          <w:sz w:val="22"/>
          <w:szCs w:val="22"/>
        </w:rPr>
        <w:fldChar w:fldCharType="separate"/>
      </w:r>
      <w:r w:rsidR="000A4D67" w:rsidRPr="000A4D67">
        <w:rPr>
          <w:sz w:val="22"/>
        </w:rPr>
        <w:t>[26]</w:t>
      </w:r>
      <w:r w:rsidRPr="2ED78F6E">
        <w:rPr>
          <w:rFonts w:eastAsia="EC Square Sans Pro" w:cs="EC Square Sans Pro"/>
          <w:color w:val="000000" w:themeColor="text1"/>
          <w:sz w:val="22"/>
          <w:szCs w:val="22"/>
        </w:rPr>
        <w:fldChar w:fldCharType="end"/>
      </w:r>
      <w:r w:rsidRPr="2ED78F6E">
        <w:rPr>
          <w:rFonts w:eastAsia="EC Square Sans Pro" w:cs="EC Square Sans Pro"/>
          <w:color w:val="000000" w:themeColor="text1"/>
          <w:sz w:val="22"/>
          <w:szCs w:val="22"/>
        </w:rPr>
        <w:t>.  After all, fulfilling the climate goals set for EU would not mean abandoning forest management, but rather ensuring that it is made in a climate-smart manner – in effect, the GHG emissions targets for the EU-wide LULUCF sector are less than the reported sink before 2016.</w:t>
      </w:r>
    </w:p>
    <w:p w14:paraId="2D973DF9" w14:textId="63211F80" w:rsidR="532F25D5" w:rsidRPr="00810776" w:rsidRDefault="2187DE5A" w:rsidP="446FBAE1">
      <w:pPr>
        <w:spacing w:before="0" w:after="0" w:line="257" w:lineRule="auto"/>
        <w:rPr>
          <w:rFonts w:eastAsia="EC Square Sans Pro" w:cs="EC Square Sans Pro"/>
          <w:color w:val="000000" w:themeColor="text1"/>
          <w:sz w:val="22"/>
          <w:szCs w:val="22"/>
        </w:rPr>
      </w:pPr>
      <w:r w:rsidRPr="00810776">
        <w:rPr>
          <w:rFonts w:eastAsia="EC Square Sans Pro" w:cs="EC Square Sans Pro"/>
          <w:color w:val="000000" w:themeColor="text1"/>
          <w:sz w:val="22"/>
          <w:szCs w:val="22"/>
        </w:rPr>
        <w:t>Forest monitoring tools need improvement (</w:t>
      </w:r>
      <w:r w:rsidRPr="00810776">
        <w:rPr>
          <w:rFonts w:eastAsia="EC Square Sans Pro" w:cs="EC Square Sans Pro"/>
          <w:b/>
          <w:bCs/>
          <w:color w:val="000000" w:themeColor="text1"/>
          <w:sz w:val="22"/>
          <w:szCs w:val="22"/>
        </w:rPr>
        <w:t>small team sizes</w:t>
      </w:r>
      <w:r w:rsidRPr="00810776">
        <w:rPr>
          <w:rFonts w:eastAsia="EC Square Sans Pro" w:cs="EC Square Sans Pro"/>
          <w:color w:val="000000" w:themeColor="text1"/>
          <w:sz w:val="22"/>
          <w:szCs w:val="22"/>
        </w:rPr>
        <w:t>, institutional and capacity barriers are currentl</w:t>
      </w:r>
      <w:r w:rsidR="00CE300F">
        <w:rPr>
          <w:rFonts w:eastAsia="EC Square Sans Pro" w:cs="EC Square Sans Pro"/>
          <w:color w:val="000000" w:themeColor="text1"/>
          <w:sz w:val="22"/>
          <w:szCs w:val="22"/>
        </w:rPr>
        <w:t>y inhibiting inventory changes (</w:t>
      </w:r>
      <w:r w:rsidR="00CE300F">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IOsuT77R","properties":{"formattedCitation":"[27]","plainCitation":"[27]","noteIndex":0},"citationItems":[{"id":766,"uris":["http://zotero.org/groups/5272309/items/VJGEYZVM"],"itemData":{"id":766,"type":"book","event-place":"LU","language":"eng","publisher":"Publications Office","publisher-place":"LU","source":"DOI.org (CSL JSON)","title":"Forest reference levels under Regulation (EU) 2018/841 for the period 2021–2025: overview and main findings of the technical assessment.","title-short":"Forest reference levels under Regulation (EU) 2018/841 for the period 2021–2025","URL":"https://data.europa.eu/doi/10.2760/0521","author":[{"literal":"European Commission. Joint Research Centre."}],"accessed":{"date-parts":[["2024",11,4]]},"issued":{"date-parts":[["2021"]]}}}],"schema":"https://github.com/citation-style-language/schema/raw/master/csl-citation.json"} </w:instrText>
      </w:r>
      <w:r w:rsidR="00CE300F">
        <w:rPr>
          <w:rFonts w:eastAsia="EC Square Sans Pro" w:cs="EC Square Sans Pro"/>
          <w:color w:val="000000" w:themeColor="text1"/>
          <w:sz w:val="22"/>
          <w:szCs w:val="22"/>
        </w:rPr>
        <w:fldChar w:fldCharType="separate"/>
      </w:r>
      <w:r w:rsidR="000A4D67" w:rsidRPr="000A4D67">
        <w:rPr>
          <w:rFonts w:eastAsia="EC Square Sans Pro"/>
          <w:sz w:val="22"/>
        </w:rPr>
        <w:t>[27]</w:t>
      </w:r>
      <w:r w:rsidR="00CE300F">
        <w:rPr>
          <w:rFonts w:eastAsia="EC Square Sans Pro" w:cs="EC Square Sans Pro"/>
          <w:color w:val="000000" w:themeColor="text1"/>
          <w:sz w:val="22"/>
          <w:szCs w:val="22"/>
        </w:rPr>
        <w:fldChar w:fldCharType="end"/>
      </w:r>
      <w:r w:rsidR="00CE300F">
        <w:rPr>
          <w:rFonts w:eastAsia="EC Square Sans Pro" w:cs="EC Square Sans Pro"/>
          <w:color w:val="000000" w:themeColor="text1"/>
          <w:sz w:val="22"/>
          <w:szCs w:val="22"/>
        </w:rPr>
        <w:t xml:space="preserve"> pp. 2021–2025</w:t>
      </w:r>
      <w:r w:rsidRPr="00810776">
        <w:rPr>
          <w:rFonts w:eastAsia="EC Square Sans Pro" w:cs="EC Square Sans Pro"/>
          <w:color w:val="000000" w:themeColor="text1"/>
          <w:sz w:val="22"/>
          <w:szCs w:val="22"/>
        </w:rPr>
        <w:t>) together with financial instruments for climate smart forest-management, carbon credits and the carbon farming. Some of the main drivers of the decreasing LULUCF sinks are maturing forests and the related increase in harvests and increasing natural disturbances. Incentives to lengthen rotation times and improve resilience through tree species diversity and paying attention to forest and soil health are key in this work.</w:t>
      </w:r>
    </w:p>
    <w:p w14:paraId="6A24D62D" w14:textId="6EB1683A" w:rsidR="446FBAE1" w:rsidRPr="00810776" w:rsidRDefault="446FBAE1" w:rsidP="446FBAE1">
      <w:pPr>
        <w:spacing w:before="0" w:after="0" w:line="257" w:lineRule="auto"/>
        <w:rPr>
          <w:rFonts w:eastAsia="EC Square Sans Pro" w:cs="EC Square Sans Pro"/>
          <w:color w:val="000000" w:themeColor="text1"/>
          <w:sz w:val="22"/>
          <w:szCs w:val="22"/>
        </w:rPr>
      </w:pPr>
    </w:p>
    <w:p w14:paraId="678C0B41" w14:textId="0D3E67FE" w:rsidR="2A6455A2" w:rsidRPr="000A4D67" w:rsidRDefault="097B9167" w:rsidP="000A4D67">
      <w:pPr>
        <w:spacing w:before="0" w:after="0" w:line="257" w:lineRule="auto"/>
        <w:rPr>
          <w:color w:val="6CA644"/>
          <w:sz w:val="32"/>
          <w:szCs w:val="32"/>
        </w:rPr>
      </w:pPr>
      <w:r w:rsidRPr="2ED78F6E">
        <w:rPr>
          <w:rFonts w:eastAsia="EC Square Sans Pro" w:cs="EC Square Sans Pro"/>
          <w:color w:val="000000" w:themeColor="text1"/>
          <w:sz w:val="22"/>
          <w:szCs w:val="22"/>
        </w:rPr>
        <w:t>The agriculture sector is generally seen as ‘difficult’ and expensive to achieve reductions. The sector is steered by the CAP policies, which have had limited success to achieve substantial emission reductions in the past decade</w:t>
      </w:r>
      <w:r w:rsidRPr="2ED78F6E">
        <w:rPr>
          <w:rFonts w:eastAsia="EC Square Sans Pro" w:cs="EC Square Sans Pro"/>
          <w:sz w:val="22"/>
          <w:szCs w:val="22"/>
        </w:rPr>
        <w:t xml:space="preserve"> </w:t>
      </w:r>
      <w:r w:rsidRPr="000A4D67">
        <w:rPr>
          <w:rFonts w:eastAsia="EC Square Sans Pro" w:cs="EC Square Sans Pro"/>
          <w:sz w:val="22"/>
          <w:szCs w:val="22"/>
        </w:rPr>
        <w:t>(</w:t>
      </w:r>
      <w:r w:rsidR="000A4D67" w:rsidRPr="000A4D67">
        <w:rPr>
          <w:rFonts w:eastAsia="EC Square Sans Pro" w:cs="EC Square Sans Pro"/>
          <w:sz w:val="22"/>
          <w:szCs w:val="22"/>
          <w:highlight w:val="yellow"/>
        </w:rPr>
        <w:t>refer to chapter</w:t>
      </w:r>
      <w:del w:id="107" w:author="GASTALDI Chiara (JRC-ISPRA)" w:date="2025-02-17T10:55:00Z">
        <w:r w:rsidR="000A4D67" w:rsidRPr="000A4D67" w:rsidDel="000A4D67">
          <w:rPr>
            <w:rFonts w:eastAsia="EC Square Sans Pro" w:cs="EC Square Sans Pro"/>
            <w:sz w:val="22"/>
            <w:szCs w:val="22"/>
            <w:highlight w:val="yellow"/>
          </w:rPr>
          <w:delText xml:space="preserve"> </w:delText>
        </w:r>
      </w:del>
      <w:r w:rsidR="000A4D67" w:rsidRPr="000A4D67">
        <w:rPr>
          <w:rFonts w:eastAsia="EC Square Sans Pro" w:cs="EC Square Sans Pro"/>
          <w:sz w:val="22"/>
          <w:szCs w:val="22"/>
          <w:highlight w:val="yellow"/>
        </w:rPr>
        <w:t xml:space="preserve"> “</w:t>
      </w:r>
      <w:r w:rsidR="000A4D67" w:rsidRPr="000A4D67">
        <w:rPr>
          <w:sz w:val="22"/>
          <w:szCs w:val="22"/>
        </w:rPr>
        <w:t>3.6 Preserving and protecting biodiversity</w:t>
      </w:r>
      <w:r w:rsidR="000A4D67">
        <w:rPr>
          <w:rStyle w:val="CommentReference"/>
        </w:rPr>
        <w:t>”</w:t>
      </w:r>
      <w:r w:rsidR="000A4D67" w:rsidRPr="000A4D67">
        <w:rPr>
          <w:sz w:val="22"/>
          <w:szCs w:val="22"/>
        </w:rPr>
        <w:t>, for</w:t>
      </w:r>
      <w:r w:rsidRPr="000A4D67">
        <w:rPr>
          <w:rFonts w:eastAsia="EC Square Sans Pro" w:cs="EC Square Sans Pro"/>
          <w:sz w:val="22"/>
          <w:szCs w:val="22"/>
          <w:highlight w:val="yellow"/>
        </w:rPr>
        <w:t xml:space="preserve"> more details).</w:t>
      </w:r>
      <w:r w:rsidRPr="2ED78F6E">
        <w:rPr>
          <w:rFonts w:eastAsia="EC Square Sans Pro" w:cs="EC Square Sans Pro"/>
          <w:color w:val="000000" w:themeColor="text1"/>
          <w:sz w:val="22"/>
          <w:szCs w:val="22"/>
        </w:rPr>
        <w:t xml:space="preserve"> Essentially, t</w:t>
      </w:r>
      <w:r w:rsidRPr="2ED78F6E">
        <w:rPr>
          <w:rFonts w:eastAsia="EC Square Sans Pro" w:cs="EC Square Sans Pro"/>
          <w:color w:val="333333"/>
          <w:sz w:val="22"/>
          <w:szCs w:val="22"/>
        </w:rPr>
        <w:t xml:space="preserve">here are two main </w:t>
      </w:r>
      <w:r w:rsidR="54F6A711" w:rsidRPr="2ED78F6E">
        <w:rPr>
          <w:rFonts w:eastAsia="EC Square Sans Pro" w:cs="EC Square Sans Pro"/>
          <w:color w:val="333333"/>
          <w:sz w:val="22"/>
          <w:szCs w:val="22"/>
        </w:rPr>
        <w:t xml:space="preserve">emission </w:t>
      </w:r>
      <w:r w:rsidRPr="2ED78F6E">
        <w:rPr>
          <w:rFonts w:eastAsia="EC Square Sans Pro" w:cs="EC Square Sans Pro"/>
          <w:color w:val="333333"/>
          <w:sz w:val="22"/>
          <w:szCs w:val="22"/>
        </w:rPr>
        <w:t xml:space="preserve">sources, </w:t>
      </w:r>
      <w:r w:rsidR="6B949D37" w:rsidRPr="2ED78F6E">
        <w:rPr>
          <w:rFonts w:eastAsia="EC Square Sans Pro" w:cs="EC Square Sans Pro"/>
          <w:color w:val="333333"/>
          <w:sz w:val="22"/>
          <w:szCs w:val="22"/>
        </w:rPr>
        <w:t xml:space="preserve">the </w:t>
      </w:r>
      <w:r w:rsidRPr="2ED78F6E">
        <w:rPr>
          <w:rFonts w:eastAsia="EC Square Sans Pro" w:cs="EC Square Sans Pro"/>
          <w:color w:val="333333"/>
          <w:sz w:val="22"/>
          <w:szCs w:val="22"/>
        </w:rPr>
        <w:t xml:space="preserve">largest </w:t>
      </w:r>
      <w:r w:rsidR="446AA966" w:rsidRPr="2ED78F6E">
        <w:rPr>
          <w:rFonts w:eastAsia="EC Square Sans Pro" w:cs="EC Square Sans Pro"/>
          <w:color w:val="333333"/>
          <w:sz w:val="22"/>
          <w:szCs w:val="22"/>
        </w:rPr>
        <w:t>source is</w:t>
      </w:r>
      <w:r w:rsidRPr="2ED78F6E">
        <w:rPr>
          <w:rFonts w:eastAsia="EC Square Sans Pro" w:cs="EC Square Sans Pro"/>
          <w:color w:val="333333"/>
          <w:sz w:val="22"/>
          <w:szCs w:val="22"/>
        </w:rPr>
        <w:t xml:space="preserve"> livestock farming (65%), mostly methane emissions from enteric fermentation and manure management, </w:t>
      </w:r>
      <w:r w:rsidR="59D478E4" w:rsidRPr="2ED78F6E">
        <w:rPr>
          <w:rFonts w:eastAsia="EC Square Sans Pro" w:cs="EC Square Sans Pro"/>
          <w:color w:val="333333"/>
          <w:sz w:val="22"/>
          <w:szCs w:val="22"/>
        </w:rPr>
        <w:t>followed by</w:t>
      </w:r>
      <w:r w:rsidRPr="2ED78F6E">
        <w:rPr>
          <w:rFonts w:eastAsia="EC Square Sans Pro" w:cs="EC Square Sans Pro"/>
          <w:color w:val="333333"/>
          <w:sz w:val="22"/>
          <w:szCs w:val="22"/>
        </w:rPr>
        <w:t xml:space="preserve"> nitrous oxide emissions from soil management (31%) </w:t>
      </w:r>
      <w:r w:rsidR="00506A11">
        <w:rPr>
          <w:rFonts w:eastAsia="EC Square Sans Pro" w:cs="EC Square Sans Pro"/>
          <w:color w:val="333333"/>
          <w:sz w:val="22"/>
          <w:szCs w:val="22"/>
        </w:rPr>
        <w:fldChar w:fldCharType="begin"/>
      </w:r>
      <w:r w:rsidR="000A4D67">
        <w:rPr>
          <w:rFonts w:eastAsia="EC Square Sans Pro" w:cs="EC Square Sans Pro"/>
          <w:color w:val="333333"/>
          <w:sz w:val="22"/>
          <w:szCs w:val="22"/>
        </w:rPr>
        <w:instrText xml:space="preserve"> ADDIN ZOTERO_ITEM CSL_CITATION {"citationID":"a1eqdsbnpjt","properties":{"formattedCitation":"[28]","plainCitation":"[28]","noteIndex":0},"citationItems":[{"id":1583,"uris":["http://zotero.org/groups/5272309/items/SHM76A48"],"itemData":{"id":1583,"type":"webpage","abstract":"While non-CO 2 greenhouse gas emission reductions from the European Union agriculture sector are covered by national targets under the Effort Sharing Regulation (ESR), they only fell by 5% between 2005 and 2022. Estimates indicate that these emissions fell by a further 2% between 2022 and 2023. Member States project that their cumulative agricultural emissions would increase by 2030 based on current policies and measures alone. The total reduction of agricultural emissions by 2030 would reach a level 7% below 2005 levels with the implementation of additional, currently planned measures. This highlights the need for further action to reduce non-CO 2 emissions in the agriculture sector.","language":"en","title":"Greenhouse gas emissions from agriculture in Europe","URL":"https://www.eea.europa.eu/en/analysis/indicators/greenhouse-gas-emissions-from-agriculture","accessed":{"date-parts":[["2025",2,17]]},"issued":{"date-parts":[["2024",10,31]]}}}],"schema":"https://github.com/citation-style-language/schema/raw/master/csl-citation.json"} </w:instrText>
      </w:r>
      <w:r w:rsidR="00506A11">
        <w:rPr>
          <w:rFonts w:eastAsia="EC Square Sans Pro" w:cs="EC Square Sans Pro"/>
          <w:color w:val="333333"/>
          <w:sz w:val="22"/>
          <w:szCs w:val="22"/>
        </w:rPr>
        <w:fldChar w:fldCharType="separate"/>
      </w:r>
      <w:r w:rsidR="000A4D67" w:rsidRPr="000A4D67">
        <w:rPr>
          <w:sz w:val="22"/>
        </w:rPr>
        <w:t>[28]</w:t>
      </w:r>
      <w:r w:rsidR="00506A11">
        <w:rPr>
          <w:rFonts w:eastAsia="EC Square Sans Pro" w:cs="EC Square Sans Pro"/>
          <w:color w:val="333333"/>
          <w:sz w:val="22"/>
          <w:szCs w:val="22"/>
        </w:rPr>
        <w:fldChar w:fldCharType="end"/>
      </w:r>
      <w:r w:rsidRPr="2ED78F6E">
        <w:rPr>
          <w:rFonts w:eastAsia="EC Square Sans Pro" w:cs="EC Square Sans Pro"/>
          <w:color w:val="333333"/>
          <w:sz w:val="22"/>
          <w:szCs w:val="22"/>
        </w:rPr>
        <w:t>.</w:t>
      </w:r>
    </w:p>
    <w:p w14:paraId="5C0195A2" w14:textId="77777777" w:rsidR="00180210" w:rsidRPr="00810776" w:rsidRDefault="00180210" w:rsidP="532F25D5">
      <w:pPr>
        <w:spacing w:before="0" w:after="0" w:line="257" w:lineRule="auto"/>
        <w:rPr>
          <w:rFonts w:eastAsia="EC Square Sans Pro" w:cs="EC Square Sans Pro"/>
          <w:color w:val="000000" w:themeColor="text1"/>
          <w:sz w:val="22"/>
          <w:szCs w:val="22"/>
        </w:rPr>
      </w:pPr>
    </w:p>
    <w:p w14:paraId="3CA0EE18" w14:textId="192E5E6C" w:rsidR="532F25D5" w:rsidRPr="00180210" w:rsidRDefault="2A6455A2" w:rsidP="446FBAE1">
      <w:pPr>
        <w:spacing w:before="0" w:after="0" w:line="257" w:lineRule="auto"/>
        <w:rPr>
          <w:rFonts w:eastAsia="EC Square Sans Pro" w:cs="EC Square Sans Pro"/>
          <w:b/>
          <w:bCs/>
          <w:sz w:val="22"/>
          <w:szCs w:val="22"/>
        </w:rPr>
      </w:pPr>
      <w:r w:rsidRPr="00180210">
        <w:rPr>
          <w:rFonts w:eastAsia="EC Square Sans Pro" w:cs="EC Square Sans Pro"/>
          <w:b/>
          <w:bCs/>
          <w:sz w:val="22"/>
          <w:szCs w:val="22"/>
        </w:rPr>
        <w:t>Potential enablers include:</w:t>
      </w:r>
    </w:p>
    <w:p w14:paraId="619D88D9" w14:textId="1D67C859" w:rsidR="6B4A9F85" w:rsidRPr="00810776" w:rsidRDefault="6B4A9F85">
      <w:pPr>
        <w:pStyle w:val="ListParagraph"/>
        <w:numPr>
          <w:ilvl w:val="0"/>
          <w:numId w:val="11"/>
        </w:numPr>
        <w:spacing w:before="0" w:after="0" w:line="257" w:lineRule="auto"/>
        <w:ind w:left="360"/>
        <w:rPr>
          <w:rFonts w:eastAsia="EC Square Sans Pro" w:cs="EC Square Sans Pro"/>
          <w:color w:val="000000" w:themeColor="text1"/>
          <w:sz w:val="22"/>
          <w:szCs w:val="22"/>
        </w:rPr>
        <w:pPrChange w:id="108" w:author="GASTALDI Chiara (JRC-ISPRA)" w:date="2025-02-18T12:10:00Z">
          <w:pPr>
            <w:pStyle w:val="ListParagraph"/>
            <w:numPr>
              <w:numId w:val="11"/>
            </w:numPr>
            <w:spacing w:before="0" w:after="0" w:line="257" w:lineRule="auto"/>
            <w:ind w:hanging="360"/>
          </w:pPr>
        </w:pPrChange>
      </w:pPr>
      <w:r w:rsidRPr="00810776">
        <w:rPr>
          <w:rFonts w:eastAsia="EC Square Sans Pro" w:cs="EC Square Sans Pro"/>
          <w:color w:val="000000" w:themeColor="text1"/>
          <w:sz w:val="22"/>
          <w:szCs w:val="22"/>
        </w:rPr>
        <w:t xml:space="preserve">There are synergies </w:t>
      </w:r>
      <w:r w:rsidR="00865203" w:rsidRPr="00810776">
        <w:rPr>
          <w:rFonts w:eastAsia="EC Square Sans Pro" w:cs="EC Square Sans Pro"/>
          <w:color w:val="000000" w:themeColor="text1"/>
          <w:sz w:val="22"/>
          <w:szCs w:val="22"/>
        </w:rPr>
        <w:t xml:space="preserve">between </w:t>
      </w:r>
      <w:r w:rsidRPr="00810776">
        <w:rPr>
          <w:rFonts w:eastAsia="EC Square Sans Pro" w:cs="EC Square Sans Pro"/>
          <w:color w:val="000000" w:themeColor="text1"/>
          <w:sz w:val="22"/>
          <w:szCs w:val="22"/>
        </w:rPr>
        <w:t xml:space="preserve">the land footprint under the EUDR, the legislative framework proposal for forest monitoring and strategic plans, the CAP, the carbon farming proposal (as announced under the Sustainable Carbon Cycles communication), the proposed revision of the legislation related to forest reproductive material, Soil Health Law, as well as the Nature Restoration Law. </w:t>
      </w:r>
    </w:p>
    <w:p w14:paraId="79211657" w14:textId="75185EB8" w:rsidR="6B4A9F85" w:rsidRPr="00810776" w:rsidRDefault="65889A5C">
      <w:pPr>
        <w:pStyle w:val="ListParagraph"/>
        <w:numPr>
          <w:ilvl w:val="0"/>
          <w:numId w:val="9"/>
        </w:numPr>
        <w:spacing w:line="257" w:lineRule="auto"/>
        <w:ind w:left="360"/>
        <w:rPr>
          <w:rFonts w:eastAsia="EC Square Sans Pro" w:cs="EC Square Sans Pro"/>
          <w:sz w:val="22"/>
          <w:szCs w:val="22"/>
        </w:rPr>
        <w:pPrChange w:id="109" w:author="GASTALDI Chiara (JRC-ISPRA)" w:date="2025-02-18T12:10:00Z">
          <w:pPr>
            <w:pStyle w:val="ListParagraph"/>
            <w:numPr>
              <w:numId w:val="9"/>
            </w:numPr>
            <w:spacing w:line="257" w:lineRule="auto"/>
            <w:ind w:hanging="360"/>
          </w:pPr>
        </w:pPrChange>
      </w:pPr>
      <w:r w:rsidRPr="00810776">
        <w:rPr>
          <w:rFonts w:eastAsia="EC Square Sans Pro" w:cs="EC Square Sans Pro"/>
          <w:sz w:val="22"/>
          <w:szCs w:val="22"/>
        </w:rPr>
        <w:t>I</w:t>
      </w:r>
      <w:r w:rsidR="6B4A9F85" w:rsidRPr="00810776">
        <w:rPr>
          <w:rFonts w:eastAsia="EC Square Sans Pro" w:cs="EC Square Sans Pro"/>
          <w:sz w:val="22"/>
          <w:szCs w:val="22"/>
        </w:rPr>
        <w:t>t is important to understand both</w:t>
      </w:r>
      <w:r w:rsidR="6B4A9F85" w:rsidRPr="00810776">
        <w:rPr>
          <w:rFonts w:eastAsia="EC Square Sans Pro" w:cs="EC Square Sans Pro"/>
          <w:b/>
          <w:bCs/>
          <w:sz w:val="22"/>
          <w:szCs w:val="22"/>
        </w:rPr>
        <w:t xml:space="preserve"> immediate economic motivations and deeper societal, cultural, and policy-related factors</w:t>
      </w:r>
      <w:r w:rsidR="6B4A9F85" w:rsidRPr="00810776">
        <w:rPr>
          <w:rFonts w:eastAsia="EC Square Sans Pro" w:cs="EC Square Sans Pro"/>
          <w:sz w:val="22"/>
          <w:szCs w:val="22"/>
        </w:rPr>
        <w:t xml:space="preserve"> influencing land use decisions</w:t>
      </w:r>
      <w:r w:rsidR="00CE300F">
        <w:rPr>
          <w:rFonts w:eastAsia="EC Square Sans Pro" w:cs="EC Square Sans Pro"/>
          <w:sz w:val="22"/>
          <w:szCs w:val="22"/>
        </w:rPr>
        <w:t xml:space="preserve"> </w:t>
      </w:r>
      <w:r w:rsidR="00CE300F">
        <w:rPr>
          <w:rFonts w:eastAsia="EC Square Sans Pro" w:cs="EC Square Sans Pro"/>
          <w:sz w:val="22"/>
          <w:szCs w:val="22"/>
        </w:rPr>
        <w:fldChar w:fldCharType="begin"/>
      </w:r>
      <w:r w:rsidR="000A4D67">
        <w:rPr>
          <w:rFonts w:eastAsia="EC Square Sans Pro" w:cs="EC Square Sans Pro"/>
          <w:sz w:val="22"/>
          <w:szCs w:val="22"/>
        </w:rPr>
        <w:instrText xml:space="preserve"> ADDIN ZOTERO_ITEM CSL_CITATION {"citationID":"zzj2e90Z","properties":{"formattedCitation":"[29], [30]","plainCitation":"[29], [30]","noteIndex":0},"citationItems":[{"id":590,"uris":["http://zotero.org/groups/5272309/items/9FQMYFCM"],"itemData":{"id":590,"type":"article-journal","container-title":"Land Use Policy","DOI":"10.1016/j.landusepol.2020.105136","ISSN":"02648377","journalAbbreviation":"Land Use Policy","language":"en","page":"105136","source":"DOI.org (Crossref)","title":"Simplistic understandings of farmer motivations could undermine the environmental potential of the common agricultural policy","volume":"101","author":[{"family":"Brown","given":"Calum"},{"family":"Kovács","given":"Eszter"},{"family":"Herzon","given":"Irina"},{"family":"Villamayor-Tomas","given":"Sergio"},{"family":"Albizua","given":"Amaia"},{"family":"Galanaki","given":"Antonia"},{"family":"Grammatikopoulou","given":"Ioanna"},{"family":"McCracken","given":"Davy"},{"family":"Olsson","given":"Johanna Alkan"},{"family":"Zinngrebe","given":"Yves"}],"issued":{"date-parts":[["2021",2]]}}},{"id":591,"uris":["http://zotero.org/groups/5272309/items/C9BWU2RS"],"itemData":{"id":591,"type":"article-journal","container-title":"Geography and Sustainability","DOI":"10.1016/j.geosus.2023.09.004","ISSN":"26666839","issue":"4","journalAbbreviation":"Geography and Sustainability","language":"en","page":"391-403","source":"DOI.org (Crossref)","title":"Land use planning, sustainable food production and rural development: A literature analysis","title-short":"Land use planning, sustainable food production and rural development","volume":"4","author":[{"family":"Jónsdóttir","given":"Salvör"},{"family":"Gísladóttir","given":"Guðrún"}],"issued":{"date-parts":[["2023",12]]}}}],"schema":"https://github.com/citation-style-language/schema/raw/master/csl-citation.json"} </w:instrText>
      </w:r>
      <w:r w:rsidR="00CE300F">
        <w:rPr>
          <w:rFonts w:eastAsia="EC Square Sans Pro" w:cs="EC Square Sans Pro"/>
          <w:sz w:val="22"/>
          <w:szCs w:val="22"/>
        </w:rPr>
        <w:fldChar w:fldCharType="separate"/>
      </w:r>
      <w:r w:rsidR="000A4D67" w:rsidRPr="000A4D67">
        <w:rPr>
          <w:sz w:val="22"/>
        </w:rPr>
        <w:t>[29], [30]</w:t>
      </w:r>
      <w:r w:rsidR="00CE300F">
        <w:rPr>
          <w:rFonts w:eastAsia="EC Square Sans Pro" w:cs="EC Square Sans Pro"/>
          <w:sz w:val="22"/>
          <w:szCs w:val="22"/>
        </w:rPr>
        <w:fldChar w:fldCharType="end"/>
      </w:r>
      <w:r w:rsidR="6B4A9F85" w:rsidRPr="00810776">
        <w:rPr>
          <w:rFonts w:eastAsia="EC Square Sans Pro" w:cs="EC Square Sans Pro"/>
          <w:sz w:val="22"/>
          <w:szCs w:val="22"/>
        </w:rPr>
        <w:t>.</w:t>
      </w:r>
      <w:r w:rsidR="6B4A9F85" w:rsidRPr="00810776">
        <w:rPr>
          <w:rFonts w:eastAsia="EC Square Sans Pro" w:cs="EC Square Sans Pro"/>
          <w:b/>
          <w:bCs/>
          <w:sz w:val="22"/>
          <w:szCs w:val="22"/>
        </w:rPr>
        <w:t xml:space="preserve"> </w:t>
      </w:r>
      <w:r w:rsidR="6B4A9F85" w:rsidRPr="00810776">
        <w:rPr>
          <w:rFonts w:eastAsia="EC Square Sans Pro" w:cs="EC Square Sans Pro"/>
          <w:sz w:val="22"/>
          <w:szCs w:val="22"/>
        </w:rPr>
        <w:t xml:space="preserve">Examples are: recognizing the </w:t>
      </w:r>
      <w:r w:rsidR="6B4A9F85" w:rsidRPr="00810776">
        <w:rPr>
          <w:rFonts w:eastAsia="EC Square Sans Pro" w:cs="EC Square Sans Pro"/>
          <w:b/>
          <w:bCs/>
          <w:sz w:val="22"/>
          <w:szCs w:val="22"/>
        </w:rPr>
        <w:t>varied motivations of landowners</w:t>
      </w:r>
      <w:r w:rsidR="6B4A9F85" w:rsidRPr="00810776">
        <w:rPr>
          <w:rFonts w:eastAsia="EC Square Sans Pro" w:cs="EC Square Sans Pro"/>
          <w:sz w:val="22"/>
          <w:szCs w:val="22"/>
        </w:rPr>
        <w:t>, including economic gains, conservation, and recreational uses and leveraging these for sustainable land management</w:t>
      </w:r>
      <w:r w:rsidR="00CE300F">
        <w:rPr>
          <w:rFonts w:eastAsia="EC Square Sans Pro" w:cs="EC Square Sans Pro"/>
          <w:sz w:val="22"/>
          <w:szCs w:val="22"/>
        </w:rPr>
        <w:t xml:space="preserve"> </w:t>
      </w:r>
      <w:r w:rsidR="00CE300F">
        <w:rPr>
          <w:rFonts w:eastAsia="EC Square Sans Pro" w:cs="EC Square Sans Pro"/>
          <w:sz w:val="22"/>
          <w:szCs w:val="22"/>
        </w:rPr>
        <w:fldChar w:fldCharType="begin"/>
      </w:r>
      <w:r w:rsidR="000A4D67">
        <w:rPr>
          <w:rFonts w:eastAsia="EC Square Sans Pro" w:cs="EC Square Sans Pro"/>
          <w:sz w:val="22"/>
          <w:szCs w:val="22"/>
        </w:rPr>
        <w:instrText xml:space="preserve"> ADDIN ZOTERO_ITEM CSL_CITATION {"citationID":"VZvrNBxu","properties":{"formattedCitation":"[30]","plainCitation":"[30]","noteIndex":0},"citationItems":[{"id":591,"uris":["http://zotero.org/groups/5272309/items/C9BWU2RS"],"itemData":{"id":591,"type":"article-journal","container-title":"Geography and Sustainability","DOI":"10.1016/j.geosus.2023.09.004","ISSN":"26666839","issue":"4","journalAbbreviation":"Geography and Sustainability","language":"en","page":"391-403","source":"DOI.org (Crossref)","title":"Land use planning, sustainable food production and rural development: A literature analysis","title-short":"Land use planning, sustainable food production and rural development","volume":"4","author":[{"family":"Jónsdóttir","given":"Salvör"},{"family":"Gísladóttir","given":"Guðrún"}],"issued":{"date-parts":[["2023",12]]}}}],"schema":"https://github.com/citation-style-language/schema/raw/master/csl-citation.json"} </w:instrText>
      </w:r>
      <w:r w:rsidR="00CE300F">
        <w:rPr>
          <w:rFonts w:eastAsia="EC Square Sans Pro" w:cs="EC Square Sans Pro"/>
          <w:sz w:val="22"/>
          <w:szCs w:val="22"/>
        </w:rPr>
        <w:fldChar w:fldCharType="separate"/>
      </w:r>
      <w:r w:rsidR="000A4D67" w:rsidRPr="000A4D67">
        <w:rPr>
          <w:sz w:val="22"/>
        </w:rPr>
        <w:t>[30]</w:t>
      </w:r>
      <w:r w:rsidR="00CE300F">
        <w:rPr>
          <w:rFonts w:eastAsia="EC Square Sans Pro" w:cs="EC Square Sans Pro"/>
          <w:sz w:val="22"/>
          <w:szCs w:val="22"/>
        </w:rPr>
        <w:fldChar w:fldCharType="end"/>
      </w:r>
      <w:r w:rsidR="6B4A9F85" w:rsidRPr="00810776">
        <w:rPr>
          <w:rFonts w:eastAsia="EC Square Sans Pro" w:cs="EC Square Sans Pro"/>
          <w:sz w:val="22"/>
          <w:szCs w:val="22"/>
        </w:rPr>
        <w:t>.</w:t>
      </w:r>
    </w:p>
    <w:p w14:paraId="13AD7ECE" w14:textId="60BDD7CE" w:rsidR="15EEA656" w:rsidRPr="00810776" w:rsidRDefault="15EEA656">
      <w:pPr>
        <w:pStyle w:val="ListParagraph"/>
        <w:numPr>
          <w:ilvl w:val="0"/>
          <w:numId w:val="9"/>
        </w:numPr>
        <w:spacing w:line="257" w:lineRule="auto"/>
        <w:ind w:left="360"/>
        <w:rPr>
          <w:rFonts w:eastAsia="EC Square Sans Pro" w:cs="EC Square Sans Pro"/>
          <w:sz w:val="22"/>
          <w:szCs w:val="22"/>
        </w:rPr>
        <w:pPrChange w:id="110" w:author="GASTALDI Chiara (JRC-ISPRA)" w:date="2025-02-18T12:10:00Z">
          <w:pPr>
            <w:pStyle w:val="ListParagraph"/>
            <w:numPr>
              <w:numId w:val="9"/>
            </w:numPr>
            <w:spacing w:line="257" w:lineRule="auto"/>
            <w:ind w:hanging="360"/>
          </w:pPr>
        </w:pPrChange>
      </w:pPr>
      <w:r w:rsidRPr="00810776">
        <w:rPr>
          <w:rFonts w:eastAsia="EC Square Sans Pro" w:cs="EC Square Sans Pro"/>
          <w:b/>
          <w:bCs/>
          <w:sz w:val="22"/>
          <w:szCs w:val="22"/>
        </w:rPr>
        <w:t>Support for Carbon Farming:</w:t>
      </w:r>
      <w:r w:rsidRPr="00810776">
        <w:rPr>
          <w:rFonts w:eastAsia="EC Square Sans Pro" w:cs="EC Square Sans Pro"/>
          <w:sz w:val="22"/>
          <w:szCs w:val="22"/>
        </w:rPr>
        <w:t xml:space="preserve"> The EU’s promotion of carbon farming, along with schemes for monitoring, reporting, and verification, incentivizes farmers to adopt practices that capture carbon (</w:t>
      </w:r>
      <w:commentRangeStart w:id="111"/>
      <w:r w:rsidRPr="00810776">
        <w:rPr>
          <w:rFonts w:eastAsia="EC Square Sans Pro" w:cs="EC Square Sans Pro"/>
          <w:sz w:val="22"/>
          <w:szCs w:val="22"/>
        </w:rPr>
        <w:t>EC DG CLIMA 2021</w:t>
      </w:r>
      <w:commentRangeEnd w:id="111"/>
      <w:r w:rsidR="00CE300F">
        <w:rPr>
          <w:rStyle w:val="CommentReference"/>
          <w:rFonts w:eastAsia="Times New Roman" w:cs="Times New Roman"/>
        </w:rPr>
        <w:commentReference w:id="111"/>
      </w:r>
      <w:r w:rsidRPr="00810776">
        <w:rPr>
          <w:rFonts w:eastAsia="EC Square Sans Pro" w:cs="EC Square Sans Pro"/>
          <w:sz w:val="22"/>
          <w:szCs w:val="22"/>
        </w:rPr>
        <w:t>). These practices can include regenerative agriculture, agroforestry, and improved soil management, which not only reduce emissions but can also enhance soil health and productivity.</w:t>
      </w:r>
    </w:p>
    <w:p w14:paraId="3385B1A9" w14:textId="7E3ABBD8" w:rsidR="409935BA" w:rsidRPr="00810776" w:rsidRDefault="409935BA">
      <w:pPr>
        <w:pStyle w:val="ListParagraph"/>
        <w:numPr>
          <w:ilvl w:val="0"/>
          <w:numId w:val="9"/>
        </w:numPr>
        <w:spacing w:line="257" w:lineRule="auto"/>
        <w:ind w:left="360"/>
        <w:rPr>
          <w:rFonts w:eastAsia="EC Square Sans Pro" w:cs="EC Square Sans Pro"/>
          <w:color w:val="000000" w:themeColor="text1"/>
          <w:sz w:val="22"/>
          <w:szCs w:val="22"/>
        </w:rPr>
        <w:pPrChange w:id="112" w:author="GASTALDI Chiara (JRC-ISPRA)" w:date="2025-02-18T12:10:00Z">
          <w:pPr>
            <w:pStyle w:val="ListParagraph"/>
            <w:numPr>
              <w:numId w:val="9"/>
            </w:numPr>
            <w:spacing w:line="257" w:lineRule="auto"/>
            <w:ind w:hanging="360"/>
          </w:pPr>
        </w:pPrChange>
      </w:pPr>
      <w:r w:rsidRPr="00810776">
        <w:rPr>
          <w:rFonts w:eastAsia="EC Square Sans Pro" w:cs="EC Square Sans Pro"/>
          <w:color w:val="000000" w:themeColor="text1"/>
          <w:sz w:val="22"/>
          <w:szCs w:val="22"/>
        </w:rPr>
        <w:lastRenderedPageBreak/>
        <w:t>There are (relatively expensive) strategies to reduce methane emission from livestock, such as breeding and feeding techniques including diet formulation and the use of feed additives</w:t>
      </w:r>
      <w:r w:rsidR="00795B54">
        <w:rPr>
          <w:rFonts w:eastAsia="EC Square Sans Pro" w:cs="EC Square Sans Pro"/>
          <w:color w:val="000000" w:themeColor="text1"/>
          <w:sz w:val="22"/>
          <w:szCs w:val="22"/>
        </w:rPr>
        <w:t xml:space="preserve"> </w:t>
      </w:r>
      <w:r w:rsidR="00795B54">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{"citationID":"98iG8wos","properties":{"formattedCitation":"[31]","plainCitation":"[31]","noteIndex":0},"citationItems":[{"id":1509,"uris":["http://zotero.org/groups/5272309/items/JY7EYFDI"],"itemData":{"id":1509,"type":"article-journal","abstract":"Significance\n            Agricultural methane emissions must be decreased by 11 to 30% of the 2010 level by 2030 and by 24 to 47% by 2050 to meet the 1.5</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 target. We identified three strategies to decrease product-based methane emissions while increasing animal productivity and five strategies to decrease absolute methane emissions without reducing animal productivity. Globally, 100% adoption of the most effective product-based and absolute methane emission mitigation strategy can meet the 1.5</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 target by 2030 but not 2050, because mitigation effects are offset by projected increases in methane. On a regional level, Europe but not Africa may be able to meet their contribution to the 1.5</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 target, highlighting the different challenges faced by high- and middle- and low-income countries.\n          , \n            \n              To meet the 1.5</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 target, methane (CH\n              4\n              ) from ruminants must be reduced by 11 to 30% by 2030 and 24 to 47% by 2050 compared to 2010 levels. A meta-analysis identified strategies to decrease product-based (PB; CH\n              4\n              per unit meat or milk) and absolute (ABS) enteric CH\n              4\n              emissions while maintaining or increasing animal productivity (AP; weight gain or milk yield). Next, the potential of different adoption rates of one PB or one ABS strategy to contribute to the 1.5</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 target was estimated. The database included findings from 430 peer-reviewed studies, which reported 98 mitigation strategies that can be classified into three categories: animal and feed management, diet formulation, and rumen manipulation. A random-effects meta-analysis weighted by inverse variance was carried out. Three PB strategies—namely, increasing feeding level, decreasing grass maturity, and decreasing dietary forage-to-concentrate ratio—decreased CH\n              4\n              per unit meat or milk by on average 12% and increased AP by a median of 17%. Five ABS strategies—namely CH\n              4\n              inhibitors, tanniferous forages, electron sinks, oils and fats, and oilseeds—decreased daily methane by on average 21%. Globally, only 100% adoption of the most effective PB and ABS strategies can meet the 1.5</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°C target by 2030 but not 2050, because mitigation effects are offset by projected increases in CH\n              4\n              due to increasing milk and meat demand. Notably, by 2030 and 2050, low- and middle-income countries may not meet their contribution to the 1.5</w:instrText>
      </w:r>
      <w:r w:rsidR="000A4D67">
        <w:rPr>
          <w:rFonts w:ascii="Arial" w:eastAsia="EC Square Sans Pro" w:hAnsi="Arial" w:cs="Arial"/>
          <w:color w:val="000000" w:themeColor="text1"/>
          <w:sz w:val="22"/>
          <w:szCs w:val="22"/>
        </w:rPr>
        <w:instrText> </w:instrText>
      </w:r>
      <w:r w:rsidR="000A4D67">
        <w:rPr>
          <w:rFonts w:eastAsia="EC Square Sans Pro" w:cs="EC Square Sans Pro"/>
          <w:color w:val="000000" w:themeColor="text1"/>
          <w:sz w:val="22"/>
          <w:szCs w:val="22"/>
        </w:rPr>
        <w:instrText xml:space="preserve">°C target for this same reason, whereas high-income countries could meet their contributions due to only a minor projected increase in enteric CH\n              4\n              emissions.","container-title":"Proceedings of the National Academy of Sciences","DOI":"10.1073/pnas.2111294119","ISSN":"0027-8424, 1091-6490","issue":"20","journalAbbreviation":"Proc. Natl. Acad. Sci. U.S.A.","language":"en","page":"e2111294119","source":"DOI.org (Crossref)","title":"Full adoption of the most effective strategies to mitigate methane emissions by ruminants can help meet the 1.5 °C target by 2030 but not 2050","volume":"119","author":[{"family":"Arndt","given":"Claudia"},{"family":"Hristov","given":"Alexander N."},{"family":"Price","given":"William J."},{"family":"McClelland","given":"Shelby C."},{"family":"Pelaez","given":"Amalia M."},{"family":"Cueva","given":"Sergio F."},{"family":"Oh","given":"Joonpyo"},{"family":"Dijkstra","given":"Jan"},{"family":"Bannink","given":"André"},{"family":"Bayat","given":"Ali R."},{"family":"Crompton","given":"Les A."},{"family":"Eugène","given":"Maguy A."},{"family":"Enahoro","given":"Dolapo"},{"family":"Kebreab","given":"Ermias"},{"family":"Kreuzer","given":"Michael"},{"family":"McGee","given":"Mark"},{"family":"Martin","given":"Cécile"},{"family":"Newbold","given":"Charles J."},{"family":"Reynolds","given":"Christopher K."},{"family":"Schwarm","given":"Angela"},{"family":"Shingfield","given":"Kevin J."},{"family":"Veneman","given":"Jolien B."},{"family":"Yáñez-Ruiz","given":"David R."},{"family":"Yu","given":"Zhongtang"}],"issued":{"date-parts":[["2022",5,17]]}}}],"schema":"https://github.com/citation-style-language/schema/raw/master/csl-citation.json"} </w:instrText>
      </w:r>
      <w:r w:rsidR="00795B54">
        <w:rPr>
          <w:rFonts w:eastAsia="EC Square Sans Pro" w:cs="EC Square Sans Pro"/>
          <w:color w:val="000000" w:themeColor="text1"/>
          <w:sz w:val="22"/>
          <w:szCs w:val="22"/>
        </w:rPr>
        <w:fldChar w:fldCharType="separate"/>
      </w:r>
      <w:r w:rsidR="000A4D67" w:rsidRPr="000A4D67">
        <w:rPr>
          <w:sz w:val="22"/>
        </w:rPr>
        <w:t>[31]</w:t>
      </w:r>
      <w:r w:rsidR="00795B54">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w:t>
      </w:r>
      <w:r w:rsidRPr="00810776">
        <w:rPr>
          <w:rFonts w:eastAsia="EC Square Sans Pro" w:cs="EC Square Sans Pro"/>
        </w:rPr>
        <w:t xml:space="preserve">Full adoption of the most effective strategies to mitigate methane emissions by ruminants can help meet the 1.5 °C target by 2030 but not </w:t>
      </w:r>
      <w:commentRangeStart w:id="113"/>
      <w:r w:rsidRPr="00810776">
        <w:rPr>
          <w:rFonts w:eastAsia="EC Square Sans Pro" w:cs="EC Square Sans Pro"/>
        </w:rPr>
        <w:t>2050.</w:t>
      </w:r>
      <w:r w:rsidR="00737833">
        <w:fldChar w:fldCharType="begin"/>
      </w:r>
      <w:r w:rsidR="00737833">
        <w:instrText xml:space="preserve"> HYPERLINK "https://euc-word-edit.officeapps.live.com/we/wordeditorframe.aspx?ui=en-US&amp;rs=en-IE&amp;wopisrc=https%3A%2F%2Feceuropaeu.sharepoint.com%2Fteams%2FGRP-Shapinggreentransition-LeadershipTeamchannel%2F_vti_bin%2Fwopi.ashx%2Ffiles%2F05f5269ac0fb4355b777840993416665&amp;wdorigin=TEAMS-MAGLEV.teamsSdk_ns.rwc&amp;wdexp=TEAMS-TREATMENT&amp;wdhostclicktime=1734508112726&amp;wdenableroaming=1&amp;mscc=1&amp;hid=A5AE6EA1-0008-A000-105B-A7CCBBCF39B0.0&amp;uih=sharepointcom&amp;wdlcid=en-US&amp;jsapi=1&amp;jsapiver=v2&amp;corrid=5fe037a0-757b-11d1-c547-bf1a0e42c97b&amp;usid=5fe037a0-757b-11d1-c547-bf1a0e42c97b&amp;newsession=1&amp;sftc=1&amp;uihit=docaspx&amp;muv=1&amp;cac=1&amp;sams=1&amp;mtf=1&amp;sfp=1&amp;sdp=1&amp;hch=1&amp;hwfh=1&amp;dchat=1&amp;sc=%7B%22pmo%22%3A%22https%3A%2F%2Feceuropaeu.sharepoint.com%22%2C%22pmshare%22%3Atrue%7D&amp;ctp=LeastProtected&amp;rct=Normal&amp;csc=1&amp;instantedit=1&amp;wopicomplete=1&amp;wdredirectionreason=Unified_SingleFlush" \l "_ftn24" </w:instrText>
      </w:r>
      <w:r w:rsidR="00737833">
        <w:fldChar w:fldCharType="separate"/>
      </w:r>
      <w:r w:rsidRPr="00810776">
        <w:rPr>
          <w:rStyle w:val="Hyperlink"/>
          <w:rFonts w:eastAsia="EC Square Sans Pro" w:cs="EC Square Sans Pro"/>
          <w:vertAlign w:val="superscript"/>
        </w:rPr>
        <w:t>[24]</w:t>
      </w:r>
      <w:r w:rsidR="00737833">
        <w:rPr>
          <w:rStyle w:val="Hyperlink"/>
          <w:rFonts w:eastAsia="EC Square Sans Pro" w:cs="EC Square Sans Pro"/>
          <w:vertAlign w:val="superscript"/>
        </w:rPr>
        <w:fldChar w:fldCharType="end"/>
      </w:r>
      <w:r w:rsidRPr="00810776">
        <w:rPr>
          <w:rFonts w:eastAsia="EC Square Sans Pro" w:cs="EC Square Sans Pro"/>
        </w:rPr>
        <w:t xml:space="preserve"> </w:t>
      </w:r>
      <w:commentRangeStart w:id="114"/>
      <w:r w:rsidRPr="00810776">
        <w:rPr>
          <w:rFonts w:eastAsia="EC Square Sans Pro" w:cs="EC Square Sans Pro"/>
          <w:color w:val="000000" w:themeColor="text1"/>
          <w:sz w:val="22"/>
          <w:szCs w:val="22"/>
        </w:rPr>
        <w:t xml:space="preserve">They </w:t>
      </w:r>
      <w:commentRangeEnd w:id="113"/>
      <w:r w:rsidR="00795B54">
        <w:rPr>
          <w:rStyle w:val="CommentReference"/>
          <w:rFonts w:eastAsia="Times New Roman" w:cs="Times New Roman"/>
        </w:rPr>
        <w:commentReference w:id="113"/>
      </w:r>
      <w:r w:rsidRPr="00810776">
        <w:rPr>
          <w:rFonts w:eastAsia="EC Square Sans Pro" w:cs="EC Square Sans Pro"/>
          <w:color w:val="000000" w:themeColor="text1"/>
          <w:sz w:val="22"/>
          <w:szCs w:val="22"/>
        </w:rPr>
        <w:t xml:space="preserve">work </w:t>
      </w:r>
      <w:commentRangeEnd w:id="114"/>
      <w:r w:rsidR="00795B54">
        <w:rPr>
          <w:rStyle w:val="CommentReference"/>
          <w:rFonts w:eastAsia="Times New Roman" w:cs="Times New Roman"/>
        </w:rPr>
        <w:commentReference w:id="114"/>
      </w:r>
      <w:r w:rsidRPr="00810776">
        <w:rPr>
          <w:rFonts w:eastAsia="EC Square Sans Pro" w:cs="EC Square Sans Pro"/>
          <w:color w:val="000000" w:themeColor="text1"/>
          <w:sz w:val="22"/>
          <w:szCs w:val="22"/>
        </w:rPr>
        <w:t>in the laboratory and field trials, but large scale implementation has not yet been demonstrated. Technology-driven solutions (e.g. enhanced-efficiency fertilizers) and optimization of fertilizer rate may have a considerable mitigation potential. Agroecological mitigation practices (e.g. organic fertilizer and reduced tillage), while potentially contributing to soil quality and carbon storage, may enhance N</w:t>
      </w:r>
      <w:r w:rsidRPr="00810776">
        <w:rPr>
          <w:rFonts w:eastAsia="EC Square Sans Pro" w:cs="EC Square Sans Pro"/>
          <w:color w:val="000000" w:themeColor="text1"/>
          <w:sz w:val="22"/>
          <w:szCs w:val="22"/>
          <w:vertAlign w:val="subscript"/>
        </w:rPr>
        <w:t>2</w:t>
      </w:r>
      <w:r w:rsidRPr="00810776">
        <w:rPr>
          <w:rFonts w:eastAsia="EC Square Sans Pro" w:cs="EC Square Sans Pro"/>
          <w:color w:val="000000" w:themeColor="text1"/>
          <w:sz w:val="22"/>
          <w:szCs w:val="22"/>
        </w:rPr>
        <w:t>O emissions (</w:t>
      </w:r>
      <w:commentRangeStart w:id="115"/>
      <w:r w:rsidRPr="00810776">
        <w:rPr>
          <w:rFonts w:eastAsia="EC Square Sans Pro" w:cs="EC Square Sans Pro"/>
          <w:color w:val="000000" w:themeColor="text1"/>
          <w:sz w:val="22"/>
          <w:szCs w:val="22"/>
        </w:rPr>
        <w:t xml:space="preserve">Grados </w:t>
      </w:r>
      <w:commentRangeEnd w:id="115"/>
      <w:r w:rsidR="00983526">
        <w:rPr>
          <w:rStyle w:val="CommentReference"/>
          <w:rFonts w:eastAsia="Times New Roman" w:cs="Times New Roman"/>
        </w:rPr>
        <w:commentReference w:id="115"/>
      </w:r>
      <w:r w:rsidRPr="00810776">
        <w:rPr>
          <w:rFonts w:eastAsia="EC Square Sans Pro" w:cs="EC Square Sans Pro"/>
          <w:color w:val="000000" w:themeColor="text1"/>
          <w:sz w:val="22"/>
          <w:szCs w:val="22"/>
        </w:rPr>
        <w:t>et al., 2021</w:t>
      </w:r>
      <w:r w:rsidR="00737833">
        <w:fldChar w:fldCharType="begin"/>
      </w:r>
      <w:r w:rsidR="00737833">
        <w:instrText xml:space="preserve"> HYPERLINK "https://euc-word-edit.officeapps.live.com/we/wordeditorframe.aspx?ui=en-US&amp;rs=en-IE&amp;wopisrc=https%3A%2F%2Feceuropaeu.sharepoint.com%2Fteams%2FGRP-Shapinggreentransition-LeadershipTeamchannel%2F_vti_bin%2Fwopi.ashx%2Ffiles%2F05f5269ac0fb4355b777840993416665&amp;wdorigin=TEAMS-MAGLEV.teamsSdk_ns.rwc&amp;wdexp=TEAMS-TREATMENT&amp;wdhostclicktime=1734508112726&amp;wdenableroaming=1&amp;mscc=1&amp;hid=A5AE6EA1-0008-A000-105B-A7CCBBCF39B0.0&amp;uih=sharepointcom&amp;wdlcid=en-US&amp;jsapi=1&amp;jsapiver=v2&amp;corrid=5fe037a0-757b-11d1-c547-bf1a0e42c97b&amp;usid=5fe037a0-757b-11d1-c547-bf1a0e42c97b&amp;newsession=1&amp;sftc=1&amp;uihit=docaspx&amp;muv=1&amp;cac=1&amp;sams=1&amp;mtf=1&amp;sfp=1&amp;sdp=1&amp;hch=1&amp;hwfh=1&amp;dchat=1&amp;sc=%7B%22pmo%22%3A%22https%3A%2F%2Feceuropaeu.sharepoint.com%22%2C%22pmshare%22%3Atrue%7D&amp;ctp=LeastProtected&amp;rct=Normal&amp;csc=1&amp;instantedit=1&amp;wopicomplete=1&amp;wdredirectionreason=Unified_SingleFlush" \l "_ftn25" </w:instrText>
      </w:r>
      <w:r w:rsidR="00737833">
        <w:fldChar w:fldCharType="separate"/>
      </w:r>
      <w:r w:rsidRPr="00810776">
        <w:rPr>
          <w:rStyle w:val="Hyperlink"/>
          <w:rFonts w:eastAsia="EC Square Sans Pro" w:cs="EC Square Sans Pro"/>
          <w:sz w:val="22"/>
          <w:szCs w:val="22"/>
          <w:vertAlign w:val="superscript"/>
        </w:rPr>
        <w:t>[25]</w:t>
      </w:r>
      <w:r w:rsidR="00737833">
        <w:rPr>
          <w:rStyle w:val="Hyperlink"/>
          <w:rFonts w:eastAsia="EC Square Sans Pro" w:cs="EC Square Sans Pro"/>
          <w:sz w:val="22"/>
          <w:szCs w:val="22"/>
          <w:vertAlign w:val="superscript"/>
        </w:rPr>
        <w:fldChar w:fldCharType="end"/>
      </w:r>
      <w:r w:rsidRPr="00810776">
        <w:rPr>
          <w:rFonts w:eastAsia="EC Square Sans Pro" w:cs="EC Square Sans Pro"/>
          <w:color w:val="000000" w:themeColor="text1"/>
          <w:sz w:val="22"/>
          <w:szCs w:val="22"/>
        </w:rPr>
        <w:t>). All the strategies on soil management are largely affected by pedoclimatic and farming conditions.</w:t>
      </w:r>
    </w:p>
    <w:p w14:paraId="27DB104F" w14:textId="02F3F90D" w:rsidR="6B4A9F85" w:rsidRPr="002A4EC6" w:rsidRDefault="00427804" w:rsidP="00427804">
      <w:pPr>
        <w:pStyle w:val="JRCLevel-3title"/>
        <w:ind w:left="0" w:firstLine="0"/>
        <w:rPr>
          <w:color w:val="70AD47" w:themeColor="accent6"/>
          <w:lang w:eastAsia="en-GB"/>
        </w:rPr>
      </w:pPr>
      <w:bookmarkStart w:id="116" w:name="_Toc190708588"/>
      <w:r w:rsidRPr="002A4EC6">
        <w:rPr>
          <w:color w:val="70AD47" w:themeColor="accent6"/>
          <w:lang w:eastAsia="en-GB"/>
        </w:rPr>
        <w:t xml:space="preserve">3.1.3 </w:t>
      </w:r>
      <w:r w:rsidR="6B4A9F85" w:rsidRPr="002A4EC6">
        <w:rPr>
          <w:color w:val="70AD47" w:themeColor="accent6"/>
          <w:lang w:eastAsia="en-GB"/>
        </w:rPr>
        <w:t>Climate Adaptation and Resilience in the European Union</w:t>
      </w:r>
      <w:bookmarkEnd w:id="116"/>
    </w:p>
    <w:p w14:paraId="3719649F" w14:textId="7AD7ED7F" w:rsidR="6B4A9F85" w:rsidRPr="00427804" w:rsidRDefault="6B4A9F85">
      <w:pPr>
        <w:spacing w:before="240" w:line="257" w:lineRule="auto"/>
        <w:ind w:left="862" w:hanging="862"/>
        <w:rPr>
          <w:bCs/>
          <w:i/>
          <w:iCs/>
          <w:color w:val="70AD47" w:themeColor="accent6"/>
          <w:sz w:val="22"/>
          <w:szCs w:val="22"/>
        </w:rPr>
      </w:pPr>
      <w:r w:rsidRPr="00427804">
        <w:rPr>
          <w:bCs/>
          <w:i/>
          <w:iCs/>
          <w:color w:val="70AD47" w:themeColor="accent6"/>
          <w:sz w:val="22"/>
          <w:szCs w:val="22"/>
        </w:rPr>
        <w:t>The Evidence for Urgent Action</w:t>
      </w:r>
    </w:p>
    <w:p w14:paraId="7AF4A160" w14:textId="7E7B06C9" w:rsidR="6B4A9F85" w:rsidRPr="00810776" w:rsidRDefault="6B4A9F85">
      <w:pPr>
        <w:spacing w:before="240" w:after="240"/>
        <w:rPr>
          <w:rFonts w:eastAsia="EC Square Sans Pro" w:cs="EC Square Sans Pro"/>
          <w:color w:val="000000" w:themeColor="text1"/>
          <w:sz w:val="22"/>
          <w:szCs w:val="22"/>
        </w:rPr>
      </w:pPr>
      <w:r w:rsidRPr="00810776">
        <w:rPr>
          <w:rFonts w:eastAsia="EC Square Sans Pro" w:cs="EC Square Sans Pro"/>
          <w:color w:val="000000" w:themeColor="text1"/>
          <w:sz w:val="22"/>
          <w:szCs w:val="22"/>
        </w:rPr>
        <w:t>The European Environment Agency (EEA) reports temperatures in the EU rising faster than the global average, projecting increases of 1.4-4.2°C by 2100 (compared to 1986-2005)</w:t>
      </w:r>
      <w:r w:rsidR="00795B54">
        <w:rPr>
          <w:rFonts w:eastAsia="EC Square Sans Pro" w:cs="EC Square Sans Pro"/>
          <w:color w:val="000000" w:themeColor="text1"/>
          <w:sz w:val="22"/>
          <w:szCs w:val="22"/>
        </w:rPr>
        <w:t xml:space="preserve"> </w:t>
      </w:r>
      <w:r w:rsidR="00795B54">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{"citationID":"QMTlXNjn","properties":{"formattedCitation":"[32]","plainCitation":"[32]","noteIndex":0},"citationItems":[{"id":756,"uris":["http://zotero.org/groups/5272309/items/Q6V5IGTK"],"itemData":{"id":756,"type":"webpage","abstract":"Global mean temperature between 2013 and 2023 was 1.19 to 1.22°C warmer than the pre-industrial level, which makes it the warmest decade on record. European land temperatures have increased even faster over the same period by 2.12 to 2.19°C, depending on the dataset used. The UNFCCC member countries have committed to limiting global temperature increase to well below 2°C above the pre-industrial level and aim to limit the increase to 1.5°C. Without drastic cuts in global greenhouse gas emissions, the 2°C limit will already be exceeded before 2050.","language":"en","title":"Global and European temperatures","URL":"https://www.eea.europa.eu/en/analysis/indicators/global-and-european-temperatures","accessed":{"date-parts":[["2024",10,30]]},"issued":{"date-parts":[["2024",6,26]]}}}],"schema":"https://github.com/citation-style-language/schema/raw/master/csl-citation.json"} </w:instrText>
      </w:r>
      <w:r w:rsidR="00795B54">
        <w:rPr>
          <w:rFonts w:eastAsia="EC Square Sans Pro" w:cs="EC Square Sans Pro"/>
          <w:color w:val="000000" w:themeColor="text1"/>
          <w:sz w:val="22"/>
          <w:szCs w:val="22"/>
        </w:rPr>
        <w:fldChar w:fldCharType="separate"/>
      </w:r>
      <w:r w:rsidR="000A4D67" w:rsidRPr="000A4D67">
        <w:rPr>
          <w:rFonts w:eastAsia="EC Square Sans Pro"/>
          <w:sz w:val="22"/>
        </w:rPr>
        <w:t>[32]</w:t>
      </w:r>
      <w:r w:rsidR="00795B54">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The severity of this challenge became evident in summer 2022, when </w:t>
      </w:r>
      <w:r w:rsidRPr="00810776">
        <w:rPr>
          <w:rFonts w:eastAsia="EC Square Sans Pro" w:cs="EC Square Sans Pro"/>
          <w:b/>
          <w:bCs/>
          <w:color w:val="000000" w:themeColor="text1"/>
          <w:sz w:val="22"/>
          <w:szCs w:val="22"/>
        </w:rPr>
        <w:t>record-breaking heat waves</w:t>
      </w:r>
      <w:r w:rsidRPr="00810776">
        <w:rPr>
          <w:rFonts w:eastAsia="EC Square Sans Pro" w:cs="EC Square Sans Pro"/>
          <w:color w:val="000000" w:themeColor="text1"/>
          <w:sz w:val="22"/>
          <w:szCs w:val="22"/>
        </w:rPr>
        <w:t xml:space="preserve"> led to over </w:t>
      </w:r>
      <w:r w:rsidRPr="00810776">
        <w:rPr>
          <w:rFonts w:eastAsia="EC Square Sans Pro" w:cs="EC Square Sans Pro"/>
          <w:b/>
          <w:bCs/>
          <w:color w:val="000000" w:themeColor="text1"/>
          <w:sz w:val="22"/>
          <w:szCs w:val="22"/>
        </w:rPr>
        <w:t>61,000 excess deaths</w:t>
      </w:r>
      <w:r w:rsidRPr="00810776">
        <w:rPr>
          <w:rFonts w:eastAsia="EC Square Sans Pro" w:cs="EC Square Sans Pro"/>
          <w:color w:val="000000" w:themeColor="text1"/>
          <w:sz w:val="22"/>
          <w:szCs w:val="22"/>
        </w:rPr>
        <w:t xml:space="preserve"> across Europe</w:t>
      </w:r>
      <w:r w:rsidR="00795B54">
        <w:rPr>
          <w:rFonts w:eastAsia="EC Square Sans Pro" w:cs="EC Square Sans Pro"/>
          <w:color w:val="000000" w:themeColor="text1"/>
          <w:sz w:val="22"/>
          <w:szCs w:val="22"/>
        </w:rPr>
        <w:t xml:space="preserve"> </w:t>
      </w:r>
      <w:r w:rsidR="00795B54">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{"citationID":"zqjYNbpy","properties":{"formattedCitation":"[33]","plainCitation":"[33]","noteIndex":0},"citationItems":[{"id":760,"uris":["http://zotero.org/groups/5272309/items/V4HFTKJZ"],"itemData":{"id":760,"type":"webpage","abstract":"Heat in the 2022 summer caused more than 61,000 excess heat-related deaths among the European population, according to a recent study published in Nature Medicine.","language":"en","title":"Over 61,000 excess deaths quantified in Europe due to heat in record summer 2022","URL":"https://climate-adapt.eea.europa.eu/en/observatory/news-archive-observatory/over-61-000-excess-deaths-in-europe-due-to-heat-in-record-summer-2022","accessed":{"date-parts":[["2024",10,30]]}}}],"schema":"https://github.com/citation-style-language/schema/raw/master/csl-citation.json"} </w:instrText>
      </w:r>
      <w:r w:rsidR="00795B54">
        <w:rPr>
          <w:rFonts w:eastAsia="EC Square Sans Pro" w:cs="EC Square Sans Pro"/>
          <w:color w:val="000000" w:themeColor="text1"/>
          <w:sz w:val="22"/>
          <w:szCs w:val="22"/>
        </w:rPr>
        <w:fldChar w:fldCharType="separate"/>
      </w:r>
      <w:r w:rsidR="000A4D67" w:rsidRPr="000A4D67">
        <w:rPr>
          <w:rFonts w:eastAsia="EC Square Sans Pro"/>
          <w:sz w:val="22"/>
        </w:rPr>
        <w:t>[33]</w:t>
      </w:r>
      <w:r w:rsidR="00795B54">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w:t>
      </w:r>
      <w:del w:id="117" w:author="GASTALDI Chiara (JRC-ISPRA)" w:date="2025-02-17T10:56:00Z">
        <w:r w:rsidRPr="00810776" w:rsidDel="000A4D67">
          <w:rPr>
            <w:rFonts w:eastAsia="EC Square Sans Pro" w:cs="EC Square Sans Pro"/>
            <w:color w:val="000000" w:themeColor="text1"/>
            <w:sz w:val="22"/>
            <w:szCs w:val="22"/>
          </w:rPr>
          <w:delText>-</w:delText>
        </w:r>
      </w:del>
      <w:ins w:id="118" w:author="GASTALDI Chiara (JRC-ISPRA)" w:date="2025-02-17T10:56:00Z">
        <w:r w:rsidR="000A4D67">
          <w:rPr>
            <w:rFonts w:eastAsia="EC Square Sans Pro" w:cs="EC Square Sans Pro"/>
            <w:color w:val="000000" w:themeColor="text1"/>
            <w:sz w:val="22"/>
            <w:szCs w:val="22"/>
          </w:rPr>
          <w:t xml:space="preserve">–The competitiveness compass for the EU highlights includes the creation of a </w:t>
        </w:r>
      </w:ins>
      <w:ins w:id="119" w:author="GASTALDI Chiara (JRC-ISPRA)" w:date="2025-02-17T10:57:00Z">
        <w:r w:rsidR="000A4D67">
          <w:rPr>
            <w:rFonts w:eastAsia="EC Square Sans Pro" w:cs="EC Square Sans Pro"/>
            <w:color w:val="000000" w:themeColor="text1"/>
            <w:sz w:val="22"/>
            <w:szCs w:val="22"/>
          </w:rPr>
          <w:t xml:space="preserve">“European Climate adaptation Plan” as a flagship action for the third pillar of competitiveness </w:t>
        </w:r>
      </w:ins>
      <w:ins w:id="120" w:author="GASTALDI Chiara (JRC-ISPRA)" w:date="2025-02-17T10:58:00Z">
        <w:r w:rsidR="000A4D67">
          <w:rPr>
            <w:rFonts w:eastAsia="EC Square Sans Pro" w:cs="EC Square Sans Pro"/>
            <w:color w:val="000000" w:themeColor="text1"/>
            <w:sz w:val="22"/>
            <w:szCs w:val="22"/>
          </w:rPr>
          <w:t>on increasing security. However,</w:t>
        </w:r>
      </w:ins>
      <w:del w:id="121" w:author="GASTALDI Chiara (JRC-ISPRA)" w:date="2025-02-17T10:58:00Z">
        <w:r w:rsidRPr="00810776" w:rsidDel="000A4D67">
          <w:rPr>
            <w:rFonts w:eastAsia="EC Square Sans Pro" w:cs="EC Square Sans Pro"/>
            <w:color w:val="000000" w:themeColor="text1"/>
            <w:sz w:val="22"/>
            <w:szCs w:val="22"/>
          </w:rPr>
          <w:delText xml:space="preserve"> </w:delText>
        </w:r>
        <w:r w:rsidR="0097076C" w:rsidRPr="00810776" w:rsidDel="000A4D67">
          <w:rPr>
            <w:rFonts w:eastAsia="EC Square Sans Pro" w:cs="EC Square Sans Pro"/>
            <w:color w:val="000000" w:themeColor="text1"/>
            <w:sz w:val="22"/>
            <w:szCs w:val="22"/>
          </w:rPr>
          <w:delText>W</w:delText>
        </w:r>
      </w:del>
      <w:ins w:id="122" w:author="GASTALDI Chiara (JRC-ISPRA)" w:date="2025-02-17T10:58:00Z">
        <w:r w:rsidR="000A4D67">
          <w:rPr>
            <w:rFonts w:eastAsia="EC Square Sans Pro" w:cs="EC Square Sans Pro"/>
            <w:color w:val="000000" w:themeColor="text1"/>
            <w:sz w:val="22"/>
            <w:szCs w:val="22"/>
          </w:rPr>
          <w:t xml:space="preserve"> w</w:t>
        </w:r>
      </w:ins>
      <w:r w:rsidR="0097076C" w:rsidRPr="00810776">
        <w:rPr>
          <w:rFonts w:eastAsia="EC Square Sans Pro" w:cs="EC Square Sans Pro"/>
          <w:color w:val="000000" w:themeColor="text1"/>
          <w:sz w:val="22"/>
          <w:szCs w:val="22"/>
        </w:rPr>
        <w:t>hile</w:t>
      </w:r>
      <w:r w:rsidRPr="00810776">
        <w:rPr>
          <w:rFonts w:eastAsia="EC Square Sans Pro" w:cs="EC Square Sans Pro"/>
          <w:color w:val="000000" w:themeColor="text1"/>
          <w:sz w:val="22"/>
          <w:szCs w:val="22"/>
        </w:rPr>
        <w:t xml:space="preserve"> the European Climate Law sets legally binding targets for emissions reduction, </w:t>
      </w:r>
      <w:r w:rsidRPr="00810776">
        <w:rPr>
          <w:rFonts w:eastAsia="EC Square Sans Pro" w:cs="EC Square Sans Pro"/>
          <w:b/>
          <w:bCs/>
          <w:color w:val="000000" w:themeColor="text1"/>
          <w:sz w:val="22"/>
          <w:szCs w:val="22"/>
        </w:rPr>
        <w:t>adaptation lacks concrete, enforceable goals</w:t>
      </w:r>
      <w:r w:rsidR="00795B54">
        <w:rPr>
          <w:rFonts w:eastAsia="EC Square Sans Pro" w:cs="EC Square Sans Pro"/>
          <w:b/>
          <w:bCs/>
          <w:color w:val="000000" w:themeColor="text1"/>
          <w:sz w:val="22"/>
          <w:szCs w:val="22"/>
        </w:rPr>
        <w:t xml:space="preserve"> </w:t>
      </w:r>
      <w:r w:rsidR="00795B54">
        <w:rPr>
          <w:rFonts w:eastAsia="EC Square Sans Pro" w:cs="EC Square Sans Pro"/>
          <w:b/>
          <w:bCs/>
          <w:color w:val="000000" w:themeColor="text1"/>
          <w:sz w:val="22"/>
          <w:szCs w:val="22"/>
        </w:rPr>
        <w:fldChar w:fldCharType="begin"/>
      </w:r>
      <w:r w:rsidR="000A4D67">
        <w:rPr>
          <w:rFonts w:eastAsia="EC Square Sans Pro" w:cs="EC Square Sans Pro"/>
          <w:b/>
          <w:bCs/>
          <w:color w:val="000000" w:themeColor="text1"/>
          <w:sz w:val="22"/>
          <w:szCs w:val="22"/>
        </w:rPr>
        <w:instrText xml:space="preserve"> ADDIN ZOTERO_ITEM CSL_CITATION {"citationID":"yq7FLWYu","properties":{"formattedCitation":"[34]","plainCitation":"[34]","noteIndex":0},"citationItems":[{"id":759,"uris":["http://zotero.org/groups/5272309/items/TCUIWIWR"],"itemData":{"id":759,"type":"webpage","language":"en","title":"2024 report: state of eu progress to climate neutrality | ecno","title-short":"2024 report","URL":"https://climateobservatory.eu/report/2024-report-state-eu-progress-climate-neutrality","accessed":{"date-parts":[["2024",10,30]]},"issued":{"date-parts":[["2024",7,2]]}}}],"schema":"https://github.com/citation-style-language/schema/raw/master/csl-citation.json"} </w:instrText>
      </w:r>
      <w:r w:rsidR="00795B54">
        <w:rPr>
          <w:rFonts w:eastAsia="EC Square Sans Pro" w:cs="EC Square Sans Pro"/>
          <w:b/>
          <w:bCs/>
          <w:color w:val="000000" w:themeColor="text1"/>
          <w:sz w:val="22"/>
          <w:szCs w:val="22"/>
        </w:rPr>
        <w:fldChar w:fldCharType="separate"/>
      </w:r>
      <w:r w:rsidR="000A4D67" w:rsidRPr="000A4D67">
        <w:rPr>
          <w:rFonts w:eastAsia="EC Square Sans Pro"/>
          <w:sz w:val="22"/>
        </w:rPr>
        <w:t>[34]</w:t>
      </w:r>
      <w:r w:rsidR="00795B54">
        <w:rPr>
          <w:rFonts w:eastAsia="EC Square Sans Pro" w:cs="EC Square Sans Pro"/>
          <w:b/>
          <w:bCs/>
          <w:color w:val="000000" w:themeColor="text1"/>
          <w:sz w:val="22"/>
          <w:szCs w:val="22"/>
        </w:rPr>
        <w:fldChar w:fldCharType="end"/>
      </w:r>
      <w:r w:rsidRPr="00810776">
        <w:rPr>
          <w:rFonts w:eastAsia="EC Square Sans Pro" w:cs="EC Square Sans Pro"/>
          <w:color w:val="000000" w:themeColor="text1"/>
          <w:sz w:val="22"/>
          <w:szCs w:val="22"/>
        </w:rPr>
        <w:t>.</w:t>
      </w:r>
    </w:p>
    <w:p w14:paraId="7A1FFAAB" w14:textId="2454BED6" w:rsidR="6B4A9F85" w:rsidRPr="00810776" w:rsidRDefault="6B4A9F85">
      <w:pPr>
        <w:spacing w:before="240" w:after="240"/>
        <w:rPr>
          <w:rFonts w:eastAsia="EC Square Sans Pro" w:cs="EC Square Sans Pro"/>
          <w:color w:val="000000" w:themeColor="text1"/>
          <w:sz w:val="22"/>
          <w:szCs w:val="22"/>
        </w:rPr>
      </w:pPr>
      <w:r w:rsidRPr="00810776">
        <w:rPr>
          <w:rFonts w:eastAsia="EC Square Sans Pro" w:cs="EC Square Sans Pro"/>
          <w:b/>
          <w:bCs/>
          <w:color w:val="000000" w:themeColor="text1"/>
          <w:sz w:val="22"/>
          <w:szCs w:val="22"/>
        </w:rPr>
        <w:t>Economic Impacts</w:t>
      </w:r>
      <w:r w:rsidRPr="00810776">
        <w:rPr>
          <w:rFonts w:eastAsia="EC Square Sans Pro" w:cs="EC Square Sans Pro"/>
          <w:color w:val="000000" w:themeColor="text1"/>
          <w:sz w:val="22"/>
          <w:szCs w:val="22"/>
        </w:rPr>
        <w:t xml:space="preserve">: The scale of financial risk is substantial. The EEA documents </w:t>
      </w:r>
      <w:r w:rsidRPr="00810776">
        <w:rPr>
          <w:rFonts w:eastAsia="EC Square Sans Pro" w:cs="EC Square Sans Pro"/>
          <w:b/>
          <w:bCs/>
          <w:color w:val="000000" w:themeColor="text1"/>
          <w:sz w:val="22"/>
          <w:szCs w:val="22"/>
        </w:rPr>
        <w:t>€520 billion in losses</w:t>
      </w:r>
      <w:r w:rsidRPr="00810776">
        <w:rPr>
          <w:rFonts w:eastAsia="EC Square Sans Pro" w:cs="EC Square Sans Pro"/>
          <w:color w:val="000000" w:themeColor="text1"/>
          <w:sz w:val="22"/>
          <w:szCs w:val="22"/>
        </w:rPr>
        <w:t xml:space="preserve"> from climate-related events within the period 1980-2020</w:t>
      </w:r>
      <w:r w:rsidR="00795B54">
        <w:rPr>
          <w:rFonts w:eastAsia="EC Square Sans Pro" w:cs="EC Square Sans Pro"/>
          <w:color w:val="000000" w:themeColor="text1"/>
          <w:sz w:val="22"/>
          <w:szCs w:val="22"/>
        </w:rPr>
        <w:t xml:space="preserve"> </w:t>
      </w:r>
      <w:r w:rsidR="00795B54">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{"citationID":"k1ACEFJd","properties":{"formattedCitation":"[35]","plainCitation":"[35]","noteIndex":0},"citationItems":[{"id":758,"uris":["http://zotero.org/groups/5272309/items/IL4G6K9S"],"itemData":{"id":758,"type":"webpage","abstract":"The EU adaptation strategy aims to build resilience and ensure that Europe is well prepared to manage the risks from and adapt to the impacts of climate change, including limiting economic losses and other harm. All regions of Europe face economic losses and fatalities from weather and climate extremes every year. To support policy processes on climate change adaptation, data on these losses must be collected and reported across EEA member countries and in a coherent way over decades.","container-title":"European Environment Agency","genre":"Briefing","language":"en","title":"Economic losses and fatalities from weather- and climate-related events in Europe","URL":"https://www.eea.europa.eu/publications/economic-losses-and-fatalities-from/economic-losses-and-fatalities-from","accessed":{"date-parts":[["2024",10,30]]}}}],"schema":"https://github.com/citation-style-language/schema/raw/master/csl-citation.json"} </w:instrText>
      </w:r>
      <w:r w:rsidR="00795B54">
        <w:rPr>
          <w:rFonts w:eastAsia="EC Square Sans Pro" w:cs="EC Square Sans Pro"/>
          <w:color w:val="000000" w:themeColor="text1"/>
          <w:sz w:val="22"/>
          <w:szCs w:val="22"/>
        </w:rPr>
        <w:fldChar w:fldCharType="separate"/>
      </w:r>
      <w:r w:rsidR="000A4D67" w:rsidRPr="000A4D67">
        <w:rPr>
          <w:rFonts w:eastAsia="EC Square Sans Pro"/>
          <w:sz w:val="22"/>
        </w:rPr>
        <w:t>[35]</w:t>
      </w:r>
      <w:r w:rsidR="00795B54">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Future </w:t>
      </w:r>
      <w:r w:rsidRPr="00810776">
        <w:rPr>
          <w:rFonts w:eastAsia="EC Square Sans Pro" w:cs="EC Square Sans Pro"/>
          <w:b/>
          <w:bCs/>
          <w:color w:val="000000" w:themeColor="text1"/>
          <w:sz w:val="22"/>
          <w:szCs w:val="22"/>
        </w:rPr>
        <w:t>adaptation costs</w:t>
      </w:r>
      <w:r w:rsidRPr="00810776">
        <w:rPr>
          <w:rFonts w:eastAsia="EC Square Sans Pro" w:cs="EC Square Sans Pro"/>
          <w:color w:val="000000" w:themeColor="text1"/>
          <w:sz w:val="22"/>
          <w:szCs w:val="22"/>
        </w:rPr>
        <w:t xml:space="preserve"> are projected to range from €35-62 billion annually in the 2020s, escalating to €158-518 billion by the 2050s</w:t>
      </w:r>
      <w:r w:rsidR="00795B54">
        <w:rPr>
          <w:rFonts w:eastAsia="EC Square Sans Pro" w:cs="EC Square Sans Pro"/>
          <w:color w:val="000000" w:themeColor="text1"/>
          <w:sz w:val="22"/>
          <w:szCs w:val="22"/>
        </w:rPr>
        <w:t xml:space="preserve"> </w:t>
      </w:r>
      <w:r w:rsidR="00795B54">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{"citationID":"rMWONGBQ","properties":{"formattedCitation":"[36]","plainCitation":"[36]","noteIndex":0},"citationItems":[{"id":755,"uris":["http://zotero.org/groups/5272309/items/43S9WEXG"],"itemData":{"id":755,"type":"webpage","abstract":"Valuing climate adaptation helps us orient our compass \ntoward effective and resilient pathways","language":"en","title":"Climate adaptation costing in a changing world","URL":"https://climate-adapt.eea.europa.eu/en/metadata/publications/climate-adaptation-costing-in-a-changing-world","accessed":{"date-parts":[["2024",10,30]]}}}],"schema":"https://github.com/citation-style-language/schema/raw/master/csl-citation.json"} </w:instrText>
      </w:r>
      <w:r w:rsidR="00795B54">
        <w:rPr>
          <w:rFonts w:eastAsia="EC Square Sans Pro" w:cs="EC Square Sans Pro"/>
          <w:color w:val="000000" w:themeColor="text1"/>
          <w:sz w:val="22"/>
          <w:szCs w:val="22"/>
        </w:rPr>
        <w:fldChar w:fldCharType="separate"/>
      </w:r>
      <w:r w:rsidR="000A4D67" w:rsidRPr="000A4D67">
        <w:rPr>
          <w:rFonts w:eastAsia="EC Square Sans Pro"/>
          <w:sz w:val="22"/>
        </w:rPr>
        <w:t>[36]</w:t>
      </w:r>
      <w:r w:rsidR="00795B54">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The </w:t>
      </w:r>
      <w:r w:rsidRPr="00810776">
        <w:rPr>
          <w:rFonts w:eastAsia="EC Square Sans Pro" w:cs="EC Square Sans Pro"/>
          <w:b/>
          <w:color w:val="000000" w:themeColor="text1"/>
          <w:sz w:val="22"/>
          <w:szCs w:val="22"/>
        </w:rPr>
        <w:t>JRC's PESETA IV study</w:t>
      </w:r>
      <w:r w:rsidRPr="00810776">
        <w:rPr>
          <w:rFonts w:eastAsia="EC Square Sans Pro" w:cs="EC Square Sans Pro"/>
          <w:color w:val="000000" w:themeColor="text1"/>
          <w:sz w:val="22"/>
          <w:szCs w:val="22"/>
        </w:rPr>
        <w:t xml:space="preserve"> presents a stark outlook: under a 2°C warming scenario, Europe faces annual </w:t>
      </w:r>
      <w:r w:rsidRPr="00810776">
        <w:rPr>
          <w:rFonts w:eastAsia="EC Square Sans Pro" w:cs="EC Square Sans Pro"/>
          <w:b/>
          <w:bCs/>
          <w:color w:val="000000" w:themeColor="text1"/>
          <w:sz w:val="22"/>
          <w:szCs w:val="22"/>
        </w:rPr>
        <w:t>wealth loss</w:t>
      </w:r>
      <w:r w:rsidRPr="00810776">
        <w:rPr>
          <w:rFonts w:eastAsia="EC Square Sans Pro" w:cs="EC Square Sans Pro"/>
          <w:color w:val="000000" w:themeColor="text1"/>
          <w:sz w:val="22"/>
          <w:szCs w:val="22"/>
        </w:rPr>
        <w:t xml:space="preserve"> of 1.9% of GDP by 2050, with potential </w:t>
      </w:r>
      <w:r w:rsidRPr="00810776">
        <w:rPr>
          <w:rFonts w:eastAsia="EC Square Sans Pro" w:cs="EC Square Sans Pro"/>
          <w:b/>
          <w:bCs/>
          <w:color w:val="000000" w:themeColor="text1"/>
          <w:sz w:val="22"/>
          <w:szCs w:val="22"/>
        </w:rPr>
        <w:t>infrastructure damage</w:t>
      </w:r>
      <w:r w:rsidRPr="00810776">
        <w:rPr>
          <w:rFonts w:eastAsia="EC Square Sans Pro" w:cs="EC Square Sans Pro"/>
          <w:color w:val="000000" w:themeColor="text1"/>
          <w:sz w:val="22"/>
          <w:szCs w:val="22"/>
        </w:rPr>
        <w:t xml:space="preserve"> increasing tenfold under business-as-usual conditions</w:t>
      </w:r>
      <w:r w:rsidR="00795B54">
        <w:rPr>
          <w:rFonts w:eastAsia="EC Square Sans Pro" w:cs="EC Square Sans Pro"/>
          <w:color w:val="000000" w:themeColor="text1"/>
          <w:sz w:val="22"/>
          <w:szCs w:val="22"/>
        </w:rPr>
        <w:t xml:space="preserve"> </w:t>
      </w:r>
      <w:r w:rsidR="00795B54">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wV3C5qZn","properties":{"formattedCitation":"[37]","plainCitation":"[37]","noteIndex":0},"citationItems":[{"id":757,"uris":["http://zotero.org/groups/5272309/items/78GZVLNY"],"itemData":{"id":757,"type":"book","event-place":"LU","language":"eng","publisher":"Publications Office","publisher-place":"LU","source":"DOI.org (CSL JSON)","title":"Climate change impacts and adaptation in Europe: JRC PESETA IV final report.","title-short":"Climate change impacts and adaptation in Europe","URL":"https://data.europa.eu/doi/10.2760/171121","author":[{"literal":"European Commission. Joint Research Centre."}],"accessed":{"date-parts":[["2024",10,30]]},"issued":{"date-parts":[["2020"]]}}}],"schema":"https://github.com/citation-style-language/schema/raw/master/csl-citation.json"} </w:instrText>
      </w:r>
      <w:r w:rsidR="00795B54">
        <w:rPr>
          <w:rFonts w:eastAsia="EC Square Sans Pro" w:cs="EC Square Sans Pro"/>
          <w:color w:val="000000" w:themeColor="text1"/>
          <w:sz w:val="22"/>
          <w:szCs w:val="22"/>
        </w:rPr>
        <w:fldChar w:fldCharType="separate"/>
      </w:r>
      <w:r w:rsidR="000A4D67" w:rsidRPr="000A4D67">
        <w:rPr>
          <w:rFonts w:eastAsia="EC Square Sans Pro"/>
          <w:sz w:val="22"/>
        </w:rPr>
        <w:t>[37]</w:t>
      </w:r>
      <w:r w:rsidR="00795B54">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w:t>
      </w:r>
    </w:p>
    <w:p w14:paraId="77DB8728" w14:textId="3F7D6C7D" w:rsidR="6B4A9F85" w:rsidRPr="00810776" w:rsidRDefault="6B4A9F85">
      <w:pPr>
        <w:spacing w:line="276" w:lineRule="auto"/>
        <w:rPr>
          <w:rFonts w:eastAsia="EC Square Sans Pro" w:cs="EC Square Sans Pro"/>
          <w:sz w:val="22"/>
          <w:szCs w:val="22"/>
        </w:rPr>
      </w:pPr>
      <w:r w:rsidRPr="00810776">
        <w:rPr>
          <w:rFonts w:eastAsia="EC Square Sans Pro" w:cs="EC Square Sans Pro"/>
          <w:b/>
          <w:bCs/>
          <w:sz w:val="22"/>
          <w:szCs w:val="22"/>
        </w:rPr>
        <w:t xml:space="preserve">No standardized and clear assessment of adaptation needs and adaptation benefits: </w:t>
      </w:r>
      <w:r w:rsidRPr="00810776">
        <w:rPr>
          <w:rFonts w:eastAsia="EC Square Sans Pro" w:cs="EC Square Sans Pro"/>
          <w:sz w:val="22"/>
          <w:szCs w:val="22"/>
        </w:rPr>
        <w:t>Investments for climate adaptation differ from those in climate mitigation in several aspects, which have a bearing on the incentives to raise private funding (</w:t>
      </w:r>
      <w:commentRangeStart w:id="123"/>
      <w:r w:rsidRPr="00810776">
        <w:rPr>
          <w:rFonts w:eastAsia="EC Square Sans Pro" w:cs="EC Square Sans Pro"/>
          <w:sz w:val="22"/>
          <w:szCs w:val="22"/>
        </w:rPr>
        <w:t>Mullan &amp; Ranger, 2022</w:t>
      </w:r>
      <w:commentRangeEnd w:id="123"/>
      <w:r w:rsidR="00795B54">
        <w:rPr>
          <w:rStyle w:val="CommentReference"/>
          <w:lang w:eastAsia="en-US"/>
        </w:rPr>
        <w:commentReference w:id="123"/>
      </w:r>
      <w:r w:rsidRPr="00810776">
        <w:rPr>
          <w:rFonts w:eastAsia="EC Square Sans Pro" w:cs="EC Square Sans Pro"/>
          <w:sz w:val="22"/>
          <w:szCs w:val="22"/>
        </w:rPr>
        <w:t xml:space="preserve">). First and foremost, there are </w:t>
      </w:r>
      <w:r w:rsidRPr="00810776">
        <w:rPr>
          <w:rFonts w:eastAsia="EC Square Sans Pro" w:cs="EC Square Sans Pro"/>
          <w:b/>
          <w:bCs/>
          <w:sz w:val="22"/>
          <w:szCs w:val="22"/>
        </w:rPr>
        <w:t>no unique standards and methodologies to assess physical risk</w:t>
      </w:r>
      <w:r w:rsidRPr="00810776">
        <w:rPr>
          <w:rFonts w:eastAsia="EC Square Sans Pro" w:cs="EC Square Sans Pro"/>
          <w:sz w:val="22"/>
          <w:szCs w:val="22"/>
        </w:rPr>
        <w:t xml:space="preserve"> and the reduction thereof from adaptation investments. This hinders the definition of any clearly quantified and internationally agreed targets for adaptation, as well as the assessment of its economic benefits. Additionally, market actors suffer from </w:t>
      </w:r>
      <w:r w:rsidRPr="00810776">
        <w:rPr>
          <w:rFonts w:eastAsia="EC Square Sans Pro" w:cs="EC Square Sans Pro"/>
          <w:b/>
          <w:bCs/>
          <w:sz w:val="22"/>
          <w:szCs w:val="22"/>
        </w:rPr>
        <w:t>information asymmetries and knowledge gaps</w:t>
      </w:r>
      <w:r w:rsidRPr="00810776">
        <w:rPr>
          <w:rFonts w:eastAsia="EC Square Sans Pro" w:cs="EC Square Sans Pro"/>
          <w:sz w:val="22"/>
          <w:szCs w:val="22"/>
        </w:rPr>
        <w:t xml:space="preserve">, which reduce their incentive and ability to invest in adaptation (Stout </w:t>
      </w:r>
      <w:commentRangeStart w:id="124"/>
      <w:r w:rsidRPr="00810776">
        <w:rPr>
          <w:rFonts w:eastAsia="EC Square Sans Pro" w:cs="EC Square Sans Pro"/>
          <w:sz w:val="22"/>
          <w:szCs w:val="22"/>
        </w:rPr>
        <w:t>2022</w:t>
      </w:r>
      <w:commentRangeEnd w:id="124"/>
      <w:r w:rsidR="00795B54">
        <w:rPr>
          <w:rStyle w:val="CommentReference"/>
          <w:lang w:eastAsia="en-US"/>
        </w:rPr>
        <w:commentReference w:id="124"/>
      </w:r>
      <w:r w:rsidRPr="00810776">
        <w:rPr>
          <w:rFonts w:eastAsia="EC Square Sans Pro" w:cs="EC Square Sans Pro"/>
          <w:sz w:val="22"/>
          <w:szCs w:val="22"/>
        </w:rPr>
        <w:t xml:space="preserve">). As a result, many companies are underestimating the threat of physical climate risks, leading to a potential increase in the costs and the risks resulting from a late adoption of adaptation plans (S&amp;P Sustainability </w:t>
      </w:r>
      <w:commentRangeStart w:id="125"/>
      <w:r w:rsidRPr="00810776">
        <w:rPr>
          <w:rFonts w:eastAsia="EC Square Sans Pro" w:cs="EC Square Sans Pro"/>
          <w:sz w:val="22"/>
          <w:szCs w:val="22"/>
        </w:rPr>
        <w:t xml:space="preserve">Research </w:t>
      </w:r>
      <w:commentRangeEnd w:id="125"/>
      <w:r w:rsidR="00795B54">
        <w:rPr>
          <w:rStyle w:val="CommentReference"/>
          <w:lang w:eastAsia="en-US"/>
        </w:rPr>
        <w:commentReference w:id="125"/>
      </w:r>
      <w:r w:rsidRPr="00810776">
        <w:rPr>
          <w:rFonts w:eastAsia="EC Square Sans Pro" w:cs="EC Square Sans Pro"/>
          <w:sz w:val="22"/>
          <w:szCs w:val="22"/>
        </w:rPr>
        <w:t>2024).</w:t>
      </w:r>
    </w:p>
    <w:p w14:paraId="2F3E23D5" w14:textId="1921C15D" w:rsidR="6B4A9F85" w:rsidRPr="00810776" w:rsidRDefault="6B4A9F85">
      <w:pPr>
        <w:spacing w:before="240" w:after="240"/>
        <w:rPr>
          <w:rFonts w:eastAsia="EC Square Sans Pro" w:cs="EC Square Sans Pro"/>
          <w:color w:val="000000" w:themeColor="text1"/>
          <w:sz w:val="22"/>
          <w:szCs w:val="22"/>
        </w:rPr>
      </w:pPr>
      <w:r w:rsidRPr="00810776">
        <w:rPr>
          <w:rFonts w:eastAsia="EC Square Sans Pro" w:cs="EC Square Sans Pro"/>
          <w:b/>
          <w:bCs/>
          <w:color w:val="000000" w:themeColor="text1"/>
          <w:sz w:val="22"/>
          <w:szCs w:val="22"/>
        </w:rPr>
        <w:t>Sectoral Vulnerabilities</w:t>
      </w:r>
      <w:r w:rsidRPr="00810776">
        <w:rPr>
          <w:rFonts w:eastAsia="EC Square Sans Pro" w:cs="EC Square Sans Pro"/>
          <w:color w:val="000000" w:themeColor="text1"/>
          <w:sz w:val="22"/>
          <w:szCs w:val="22"/>
        </w:rPr>
        <w:t xml:space="preserve">: Climate impacts create interconnected challenges across sectors. </w:t>
      </w:r>
      <w:r w:rsidRPr="00810776">
        <w:rPr>
          <w:rFonts w:eastAsia="EC Square Sans Pro" w:cs="EC Square Sans Pro"/>
          <w:b/>
          <w:bCs/>
          <w:color w:val="000000" w:themeColor="text1"/>
          <w:sz w:val="22"/>
          <w:szCs w:val="22"/>
        </w:rPr>
        <w:t>Water stress</w:t>
      </w:r>
      <w:r w:rsidRPr="00810776">
        <w:rPr>
          <w:rFonts w:eastAsia="EC Square Sans Pro" w:cs="EC Square Sans Pro"/>
          <w:color w:val="000000" w:themeColor="text1"/>
          <w:sz w:val="22"/>
          <w:szCs w:val="22"/>
        </w:rPr>
        <w:t xml:space="preserve"> will affect 89.6 million Europeans by 2030 according to EEA forecasts</w:t>
      </w:r>
      <w:r w:rsidR="00795B54">
        <w:rPr>
          <w:rFonts w:eastAsia="EC Square Sans Pro" w:cs="EC Square Sans Pro"/>
          <w:color w:val="000000" w:themeColor="text1"/>
          <w:sz w:val="22"/>
          <w:szCs w:val="22"/>
        </w:rPr>
        <w:t xml:space="preserve"> </w:t>
      </w:r>
      <w:r w:rsidR="00795B54">
        <w:rPr>
          <w:rFonts w:eastAsia="EC Square Sans Pro" w:cs="EC Square Sans Pro"/>
          <w:color w:val="000000" w:themeColor="text1"/>
          <w:sz w:val="22"/>
          <w:szCs w:val="22"/>
        </w:rPr>
        <w:fldChar w:fldCharType="begin"/>
      </w:r>
      <w:r w:rsidR="000A4D67">
        <w:rPr>
          <w:rFonts w:eastAsia="EC Square Sans Pro" w:cs="EC Square Sans Pro"/>
          <w:color w:val="000000" w:themeColor="text1"/>
          <w:sz w:val="22"/>
          <w:szCs w:val="22"/>
        </w:rPr>
        <w:instrText xml:space="preserve"> ADDIN ZOTERO_ITEM CSL_CITATION {"citationID":"ZWJ0Ozvk","properties":{"formattedCitation":"[38]","plainCitation":"[38]","noteIndex":0},"citationItems":[{"id":754,"uris":["http://zotero.org/groups/5272309/items/WZHHW4FH"],"itemData":{"id":754,"type":"webpage","abstract":"Water scarcity affected 29% of the EU territory during at least one season in 2019. Despite water abstraction declining by 15% in the EU between 2000 and 2019, there has been no overall reduction in the area affected by water scarcity conditions. In fact, since 2010 there has been a worsening of the situation. This, compounded with the fact that climate change is expected to further increase the frequency, intensity and impacts of drought events, makes it somewhat unlikely that water scarcity will reduce by 2030. Additional effort is needed to ensure sustainable water use","language":"en","title":"Water scarcity conditions in Europe (Water exploitation index plus)","URL":"https://www.eea.europa.eu/en/analysis/indicators/use-of-freshwater-resources-in-europe-1","accessed":{"date-parts":[["2024",10,30]]},"issued":{"date-parts":[["2023",1,13]]}}}],"schema":"https://github.com/citation-style-language/schema/raw/master/csl-citation.json"} </w:instrText>
      </w:r>
      <w:r w:rsidR="00795B54">
        <w:rPr>
          <w:rFonts w:eastAsia="EC Square Sans Pro" w:cs="EC Square Sans Pro"/>
          <w:color w:val="000000" w:themeColor="text1"/>
          <w:sz w:val="22"/>
          <w:szCs w:val="22"/>
        </w:rPr>
        <w:fldChar w:fldCharType="separate"/>
      </w:r>
      <w:r w:rsidR="000A4D67" w:rsidRPr="000A4D67">
        <w:rPr>
          <w:rFonts w:eastAsia="EC Square Sans Pro"/>
          <w:sz w:val="22"/>
        </w:rPr>
        <w:t>[38]</w:t>
      </w:r>
      <w:r w:rsidR="00795B54">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w:t>
      </w:r>
      <w:r w:rsidRPr="00810776">
        <w:rPr>
          <w:rFonts w:eastAsia="EC Square Sans Pro" w:cs="EC Square Sans Pro"/>
          <w:b/>
          <w:bCs/>
          <w:color w:val="000000" w:themeColor="text1"/>
          <w:sz w:val="22"/>
          <w:szCs w:val="22"/>
        </w:rPr>
        <w:t>Agricultural productivity</w:t>
      </w:r>
      <w:r w:rsidRPr="00810776">
        <w:rPr>
          <w:rFonts w:eastAsia="EC Square Sans Pro" w:cs="EC Square Sans Pro"/>
          <w:color w:val="000000" w:themeColor="text1"/>
          <w:sz w:val="22"/>
          <w:szCs w:val="22"/>
        </w:rPr>
        <w:t xml:space="preserve"> faces severe threats, </w:t>
      </w:r>
      <w:commentRangeStart w:id="126"/>
      <w:r w:rsidRPr="00810776">
        <w:rPr>
          <w:rFonts w:eastAsia="EC Square Sans Pro" w:cs="EC Square Sans Pro"/>
          <w:color w:val="000000" w:themeColor="text1"/>
          <w:sz w:val="22"/>
          <w:szCs w:val="22"/>
        </w:rPr>
        <w:t>with yields potentially declining by up to 50% in Southern Europe by 2050</w:t>
      </w:r>
      <w:commentRangeEnd w:id="126"/>
      <w:r w:rsidR="00923F5F" w:rsidRPr="00810776">
        <w:rPr>
          <w:rStyle w:val="CommentReference"/>
          <w:lang w:eastAsia="en-US"/>
        </w:rPr>
        <w:commentReference w:id="126"/>
      </w:r>
      <w:ins w:id="127" w:author="GASTALDI Chiara (JRC-ISPRA)" w:date="2025-02-17T11:00:00Z">
        <w:r w:rsidR="00B0703C">
          <w:rPr>
            <w:rFonts w:eastAsia="EC Square Sans Pro" w:cs="EC Square Sans Pro"/>
            <w:color w:val="000000" w:themeColor="text1"/>
            <w:sz w:val="22"/>
            <w:szCs w:val="22"/>
          </w:rPr>
          <w:t xml:space="preserve">, which </w:t>
        </w:r>
      </w:ins>
      <w:ins w:id="128" w:author="GASTALDI Chiara (JRC-ISPRA)" w:date="2025-02-17T11:02:00Z">
        <w:r w:rsidR="00B0703C">
          <w:rPr>
            <w:rFonts w:eastAsia="EC Square Sans Pro" w:cs="EC Square Sans Pro"/>
            <w:color w:val="000000" w:themeColor="text1"/>
            <w:sz w:val="22"/>
            <w:szCs w:val="22"/>
          </w:rPr>
          <w:t>are not expected to be</w:t>
        </w:r>
      </w:ins>
      <w:ins w:id="129" w:author="GASTALDI Chiara (JRC-ISPRA)" w:date="2025-02-17T11:00:00Z">
        <w:r w:rsidR="00B0703C">
          <w:rPr>
            <w:rFonts w:eastAsia="EC Square Sans Pro" w:cs="EC Square Sans Pro"/>
            <w:color w:val="000000" w:themeColor="text1"/>
            <w:sz w:val="22"/>
            <w:szCs w:val="22"/>
          </w:rPr>
          <w:t xml:space="preserve"> compensated by increased yields in </w:t>
        </w:r>
      </w:ins>
      <w:ins w:id="130" w:author="GASTALDI Chiara (JRC-ISPRA)" w:date="2025-02-17T11:01:00Z">
        <w:r w:rsidR="00B0703C">
          <w:rPr>
            <w:rFonts w:eastAsia="EC Square Sans Pro" w:cs="EC Square Sans Pro"/>
            <w:color w:val="000000" w:themeColor="text1"/>
            <w:sz w:val="22"/>
            <w:szCs w:val="22"/>
          </w:rPr>
          <w:t>northern</w:t>
        </w:r>
      </w:ins>
      <w:ins w:id="131" w:author="GASTALDI Chiara (JRC-ISPRA)" w:date="2025-02-17T11:00:00Z">
        <w:r w:rsidR="00B0703C">
          <w:rPr>
            <w:rFonts w:eastAsia="EC Square Sans Pro" w:cs="EC Square Sans Pro"/>
            <w:color w:val="000000" w:themeColor="text1"/>
            <w:sz w:val="22"/>
            <w:szCs w:val="22"/>
          </w:rPr>
          <w:t xml:space="preserve"> countries</w:t>
        </w:r>
      </w:ins>
      <w:r w:rsidR="00795B54">
        <w:rPr>
          <w:rFonts w:eastAsia="EC Square Sans Pro" w:cs="EC Square Sans Pro"/>
          <w:color w:val="000000" w:themeColor="text1"/>
          <w:sz w:val="22"/>
          <w:szCs w:val="22"/>
        </w:rPr>
        <w:t xml:space="preserve"> </w:t>
      </w:r>
      <w:r w:rsidR="00795B54">
        <w:rPr>
          <w:rFonts w:eastAsia="EC Square Sans Pro" w:cs="EC Square Sans Pro"/>
          <w:color w:val="000000" w:themeColor="text1"/>
          <w:sz w:val="22"/>
          <w:szCs w:val="22"/>
        </w:rPr>
        <w:fldChar w:fldCharType="begin"/>
      </w:r>
      <w:r w:rsidR="00B0703C">
        <w:rPr>
          <w:rFonts w:eastAsia="EC Square Sans Pro" w:cs="EC Square Sans Pro"/>
          <w:color w:val="000000" w:themeColor="text1"/>
          <w:sz w:val="22"/>
          <w:szCs w:val="22"/>
        </w:rPr>
        <w:instrText xml:space="preserve"> ADDIN ZOTERO_ITEM CSL_CITATION {"citationID":"a1do8iki8i1","properties":{"formattedCitation":"[39], [40]","plainCitation":"[39], [40]","noteIndex":0},"citationItems":[{"id":753,"uris":["http://zotero.org/groups/5272309/items/4WAS5WYE"],"itemData":{"id":753,"type":"book","event-place":"LU","language":"eng","publisher":"Publications Office","publisher-place":"LU","source":"DOI.org (CSL JSON)","title":"Analysis of climate change impacts on EU agriculture by 2050: JRC PESETA IV project : Task 3.","title-short":"Analysis of climate change impacts on EU agriculture by 2050","URL":"https://data.europa.eu/doi/10.2760/121115","author":[{"literal":"European Commission. Joint Research Centre."}],"accessed":{"date-parts":[["2024",10,30]]},"issued":{"date-parts":[["2020"]]}}},{"id":1587,"uris":["http://zotero.org/groups/5272309/items/9XBXWW7A"],"itemData":{"id":1587,"type":"webpage","abstract":"Climate change is a very serious threat, and its consequences impact many different aspects of our lives. Read our overview of climate change’s main consequences.","language":"en","title":"Consequences of climate change - European Commission","URL":"https://climate.ec.europa.eu/climate-change/consequences-climate-change_en","accessed":{"date-parts":[["2025",2,17]]}}}],"schema":"https://github.com/citation-style-language/schema/raw/master/csl-citation.json"} </w:instrText>
      </w:r>
      <w:r w:rsidR="00795B54">
        <w:rPr>
          <w:rFonts w:eastAsia="EC Square Sans Pro" w:cs="EC Square Sans Pro"/>
          <w:color w:val="000000" w:themeColor="text1"/>
          <w:sz w:val="22"/>
          <w:szCs w:val="22"/>
        </w:rPr>
        <w:fldChar w:fldCharType="separate"/>
      </w:r>
      <w:r w:rsidR="00B0703C" w:rsidRPr="00B0703C">
        <w:rPr>
          <w:sz w:val="22"/>
          <w:szCs w:val="24"/>
        </w:rPr>
        <w:t>[39], [40]</w:t>
      </w:r>
      <w:r w:rsidR="00795B54">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The </w:t>
      </w:r>
      <w:r w:rsidRPr="00810776">
        <w:rPr>
          <w:rFonts w:eastAsia="EC Square Sans Pro" w:cs="EC Square Sans Pro"/>
          <w:b/>
          <w:bCs/>
          <w:color w:val="000000" w:themeColor="text1"/>
          <w:sz w:val="22"/>
          <w:szCs w:val="22"/>
        </w:rPr>
        <w:t>Mediterranean region</w:t>
      </w:r>
      <w:r w:rsidRPr="00810776">
        <w:rPr>
          <w:rFonts w:eastAsia="EC Square Sans Pro" w:cs="EC Square Sans Pro"/>
          <w:color w:val="000000" w:themeColor="text1"/>
          <w:sz w:val="22"/>
          <w:szCs w:val="22"/>
        </w:rPr>
        <w:t xml:space="preserve"> particularly exemplifies these compound risks, facing doubled </w:t>
      </w:r>
      <w:r w:rsidRPr="00810776">
        <w:rPr>
          <w:rFonts w:eastAsia="EC Square Sans Pro" w:cs="EC Square Sans Pro"/>
          <w:b/>
          <w:bCs/>
          <w:color w:val="000000" w:themeColor="text1"/>
          <w:sz w:val="22"/>
          <w:szCs w:val="22"/>
        </w:rPr>
        <w:t>wildfire risk</w:t>
      </w:r>
      <w:r w:rsidRPr="00810776">
        <w:rPr>
          <w:rFonts w:eastAsia="EC Square Sans Pro" w:cs="EC Square Sans Pro"/>
          <w:color w:val="000000" w:themeColor="text1"/>
          <w:sz w:val="22"/>
          <w:szCs w:val="22"/>
        </w:rPr>
        <w:t xml:space="preserve"> by century's end while also managing increased drought frequency and intensity</w:t>
      </w:r>
      <w:r w:rsidR="00795B54">
        <w:rPr>
          <w:rFonts w:eastAsia="EC Square Sans Pro" w:cs="EC Square Sans Pro"/>
          <w:color w:val="000000" w:themeColor="text1"/>
          <w:sz w:val="22"/>
          <w:szCs w:val="22"/>
        </w:rPr>
        <w:t xml:space="preserve"> </w:t>
      </w:r>
      <w:r w:rsidR="00795B54">
        <w:rPr>
          <w:rFonts w:eastAsia="EC Square Sans Pro" w:cs="EC Square Sans Pro"/>
          <w:color w:val="000000" w:themeColor="text1"/>
          <w:sz w:val="22"/>
          <w:szCs w:val="22"/>
        </w:rPr>
        <w:fldChar w:fldCharType="begin"/>
      </w:r>
      <w:r w:rsidR="00B0703C">
        <w:rPr>
          <w:rFonts w:eastAsia="EC Square Sans Pro" w:cs="EC Square Sans Pro"/>
          <w:color w:val="000000" w:themeColor="text1"/>
          <w:sz w:val="22"/>
          <w:szCs w:val="22"/>
        </w:rPr>
        <w:instrText xml:space="preserve"> ADDIN ZOTERO_ITEM CSL_CITATION {"citationID":"SgiWpazy","properties":{"formattedCitation":"[41], [42]","plainCitation":"[41], [42]","noteIndex":0},"citationItems":[{"id":752,"uris":["http://zotero.org/groups/5272309/items/YLWKE6EN"],"itemData":{"id":752,"type":"webpage","abstract":".","language":"en","title":"Cross-chapter paper 4: mediterranean region","title-short":"Cross-chapter paper 4","URL":"https://www.ipcc.ch/report/ar6/wg2/chapter/ccp4/","accessed":{"date-parts":[["2024",10,30]]}}},{"id":751,"uris":["http://zotero.org/groups/5272309/items/CVUM88XK"],"itemData":{"id":751,"type":"webpage","abstract":"There was a sharp increase in burnt areas in the summer months, mostly affecting the Mediterranean.","language":"en","title":"Wildfires: 2023 among the worst in the EU in this century - European Commission","title-short":"Wildfires","URL":"https://joint-research-centre.ec.europa.eu/jrc-news-and-updates/wildfires-2023-among-worst-eu-century-2024-04-10_en","accessed":{"date-parts":[["2024",10,30]]},"issued":{"date-parts":[["2024",10,2]]}}}],"schema":"https://github.com/citation-style-language/schema/raw/master/csl-citation.json"} </w:instrText>
      </w:r>
      <w:r w:rsidR="00795B54">
        <w:rPr>
          <w:rFonts w:eastAsia="EC Square Sans Pro" w:cs="EC Square Sans Pro"/>
          <w:color w:val="000000" w:themeColor="text1"/>
          <w:sz w:val="22"/>
          <w:szCs w:val="22"/>
        </w:rPr>
        <w:fldChar w:fldCharType="separate"/>
      </w:r>
      <w:r w:rsidR="00B0703C" w:rsidRPr="00B0703C">
        <w:rPr>
          <w:rFonts w:eastAsia="EC Square Sans Pro"/>
          <w:sz w:val="22"/>
        </w:rPr>
        <w:t>[41], [42]</w:t>
      </w:r>
      <w:r w:rsidR="00795B54">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w:t>
      </w:r>
    </w:p>
    <w:p w14:paraId="52EE6DA0" w14:textId="029828A4" w:rsidR="6B4A9F85" w:rsidRPr="00810776" w:rsidRDefault="6B4A9F85">
      <w:pPr>
        <w:spacing w:before="240" w:after="240"/>
        <w:rPr>
          <w:rFonts w:eastAsia="EC Square Sans Pro" w:cs="EC Square Sans Pro"/>
          <w:color w:val="000000" w:themeColor="text1"/>
          <w:sz w:val="22"/>
          <w:szCs w:val="22"/>
        </w:rPr>
      </w:pPr>
      <w:r w:rsidRPr="00810776">
        <w:rPr>
          <w:rFonts w:eastAsia="EC Square Sans Pro" w:cs="EC Square Sans Pro"/>
          <w:b/>
          <w:bCs/>
          <w:color w:val="000000" w:themeColor="text1"/>
          <w:sz w:val="22"/>
          <w:szCs w:val="22"/>
        </w:rPr>
        <w:lastRenderedPageBreak/>
        <w:t>Implementation Status</w:t>
      </w:r>
      <w:r w:rsidRPr="00810776">
        <w:rPr>
          <w:rFonts w:eastAsia="EC Square Sans Pro" w:cs="EC Square Sans Pro"/>
          <w:color w:val="000000" w:themeColor="text1"/>
          <w:sz w:val="22"/>
          <w:szCs w:val="22"/>
        </w:rPr>
        <w:t xml:space="preserve">: The current response shows mixed progress. While all 27 Member States have adopted </w:t>
      </w:r>
      <w:r w:rsidRPr="00810776">
        <w:rPr>
          <w:rFonts w:eastAsia="EC Square Sans Pro" w:cs="EC Square Sans Pro"/>
          <w:b/>
          <w:bCs/>
          <w:color w:val="000000" w:themeColor="text1"/>
          <w:sz w:val="22"/>
          <w:szCs w:val="22"/>
        </w:rPr>
        <w:t>adaptation strategies</w:t>
      </w:r>
      <w:r w:rsidRPr="00810776">
        <w:rPr>
          <w:rFonts w:eastAsia="EC Square Sans Pro" w:cs="EC Square Sans Pro"/>
          <w:color w:val="000000" w:themeColor="text1"/>
          <w:sz w:val="22"/>
          <w:szCs w:val="22"/>
        </w:rPr>
        <w:t xml:space="preserve">, their effectiveness varies significantly. Some policy areas demonstrate successful </w:t>
      </w:r>
      <w:r w:rsidRPr="00810776">
        <w:rPr>
          <w:rFonts w:eastAsia="EC Square Sans Pro" w:cs="EC Square Sans Pro"/>
          <w:b/>
          <w:bCs/>
          <w:color w:val="000000" w:themeColor="text1"/>
          <w:sz w:val="22"/>
          <w:szCs w:val="22"/>
        </w:rPr>
        <w:t>mainstreaming</w:t>
      </w:r>
      <w:r w:rsidRPr="00810776">
        <w:rPr>
          <w:rFonts w:eastAsia="EC Square Sans Pro" w:cs="EC Square Sans Pro"/>
          <w:color w:val="000000" w:themeColor="text1"/>
          <w:sz w:val="22"/>
          <w:szCs w:val="22"/>
        </w:rPr>
        <w:t xml:space="preserve"> - the Water Framework Directive and CAP now incorporate climate considerations. However, critical sectors like </w:t>
      </w:r>
      <w:r w:rsidRPr="00810776">
        <w:rPr>
          <w:rFonts w:eastAsia="EC Square Sans Pro" w:cs="EC Square Sans Pro"/>
          <w:b/>
          <w:bCs/>
          <w:color w:val="000000" w:themeColor="text1"/>
          <w:sz w:val="22"/>
          <w:szCs w:val="22"/>
        </w:rPr>
        <w:t>energy</w:t>
      </w:r>
      <w:r w:rsidRPr="00810776">
        <w:rPr>
          <w:rFonts w:eastAsia="EC Square Sans Pro" w:cs="EC Square Sans Pro"/>
          <w:color w:val="000000" w:themeColor="text1"/>
          <w:sz w:val="22"/>
          <w:szCs w:val="22"/>
        </w:rPr>
        <w:t xml:space="preserve"> and </w:t>
      </w:r>
      <w:r w:rsidRPr="00810776">
        <w:rPr>
          <w:rFonts w:eastAsia="EC Square Sans Pro" w:cs="EC Square Sans Pro"/>
          <w:b/>
          <w:bCs/>
          <w:color w:val="000000" w:themeColor="text1"/>
          <w:sz w:val="22"/>
          <w:szCs w:val="22"/>
        </w:rPr>
        <w:t>transport</w:t>
      </w:r>
      <w:r w:rsidRPr="00810776">
        <w:rPr>
          <w:rFonts w:eastAsia="EC Square Sans Pro" w:cs="EC Square Sans Pro"/>
          <w:color w:val="000000" w:themeColor="text1"/>
          <w:sz w:val="22"/>
          <w:szCs w:val="22"/>
        </w:rPr>
        <w:t xml:space="preserve"> </w:t>
      </w:r>
      <w:r w:rsidR="00923F5F" w:rsidRPr="00810776">
        <w:rPr>
          <w:rFonts w:eastAsia="EC Square Sans Pro" w:cs="EC Square Sans Pro"/>
          <w:color w:val="000000" w:themeColor="text1"/>
          <w:sz w:val="22"/>
          <w:szCs w:val="22"/>
        </w:rPr>
        <w:t>still have to develop a consolidated</w:t>
      </w:r>
      <w:r w:rsidRPr="00810776">
        <w:rPr>
          <w:rFonts w:eastAsia="EC Square Sans Pro" w:cs="EC Square Sans Pro"/>
          <w:color w:val="000000" w:themeColor="text1"/>
          <w:sz w:val="22"/>
          <w:szCs w:val="22"/>
        </w:rPr>
        <w:t xml:space="preserve"> adaptation planning. The EEA emphasizes that current adaptation actions must increase in both </w:t>
      </w:r>
      <w:r w:rsidRPr="00810776">
        <w:rPr>
          <w:rFonts w:eastAsia="EC Square Sans Pro" w:cs="EC Square Sans Pro"/>
          <w:b/>
          <w:bCs/>
          <w:color w:val="000000" w:themeColor="text1"/>
          <w:sz w:val="22"/>
          <w:szCs w:val="22"/>
        </w:rPr>
        <w:t>pace</w:t>
      </w:r>
      <w:r w:rsidRPr="00810776">
        <w:rPr>
          <w:rFonts w:eastAsia="EC Square Sans Pro" w:cs="EC Square Sans Pro"/>
          <w:color w:val="000000" w:themeColor="text1"/>
          <w:sz w:val="22"/>
          <w:szCs w:val="22"/>
        </w:rPr>
        <w:t xml:space="preserve"> and </w:t>
      </w:r>
      <w:r w:rsidRPr="00810776">
        <w:rPr>
          <w:rFonts w:eastAsia="EC Square Sans Pro" w:cs="EC Square Sans Pro"/>
          <w:b/>
          <w:bCs/>
          <w:color w:val="000000" w:themeColor="text1"/>
          <w:sz w:val="22"/>
          <w:szCs w:val="22"/>
        </w:rPr>
        <w:t>scale</w:t>
      </w:r>
      <w:r w:rsidRPr="00810776">
        <w:rPr>
          <w:rFonts w:eastAsia="EC Square Sans Pro" w:cs="EC Square Sans Pro"/>
          <w:color w:val="000000" w:themeColor="text1"/>
          <w:sz w:val="22"/>
          <w:szCs w:val="22"/>
        </w:rPr>
        <w:t xml:space="preserve"> to match growing climate risks</w:t>
      </w:r>
      <w:r w:rsidR="00E81FED">
        <w:rPr>
          <w:rFonts w:eastAsia="EC Square Sans Pro" w:cs="EC Square Sans Pro"/>
          <w:color w:val="000000" w:themeColor="text1"/>
          <w:sz w:val="22"/>
          <w:szCs w:val="22"/>
        </w:rPr>
        <w:t xml:space="preserve"> </w:t>
      </w:r>
      <w:r w:rsidR="00E81FED">
        <w:rPr>
          <w:rFonts w:eastAsia="EC Square Sans Pro" w:cs="EC Square Sans Pro"/>
          <w:color w:val="000000" w:themeColor="text1"/>
          <w:sz w:val="22"/>
          <w:szCs w:val="22"/>
        </w:rPr>
        <w:fldChar w:fldCharType="begin"/>
      </w:r>
      <w:r w:rsidR="00B0703C">
        <w:rPr>
          <w:rFonts w:eastAsia="EC Square Sans Pro" w:cs="EC Square Sans Pro"/>
          <w:color w:val="000000" w:themeColor="text1"/>
          <w:sz w:val="22"/>
          <w:szCs w:val="22"/>
        </w:rPr>
        <w:instrText xml:space="preserve"> ADDIN ZOTERO_ITEM CSL_CITATION {"citationID":"LJId4Jly","properties":{"formattedCitation":"[43], [44]","plainCitation":"[43], [44]","noteIndex":0},"citationItems":[{"id":745,"uris":["http://zotero.org/groups/5272309/items/W9QIEGW3"],"itemData":{"id":745,"type":"webpage","abstract":"The first European Climate Risk Assessment (EUCRA) identifies 36 climate risks that pose a threat to Europe’s energy and food security, ecosystems, infrastructure, water resources, financial stability, and people’s health. It shows that many of these risks have already reached critical levels and can become catastrophic without urgent and decisive action. The knowledge in this first-of-its-kind assessment is synthesised to support strategic policymaking.","container-title":"European Environment Agency","genre":"Publication","language":"en","title":"European climate risk assessment","URL":"https://www.eea.europa.eu/publications/european-climate-risk-assessment","accessed":{"date-parts":[["2024",10,30]]}}},{"id":746,"uris":["http://zotero.org/groups/5272309/items/HKNMF2XX"],"itemData":{"id":746,"type":"webpage","abstract":"Climate change is already impacting Europeans’ daily lives and will continue to do so for the foreseeable future. Europe is expected to get warmer, some regions getting drier, while others wetter. These changes will not only impact our health but also the ecosystems we depend on. The EU is preparing to live with a changing climate through various adaptation measures.","language":"en","title":"Climate change impacts, risks and adaptation","URL":"https://www.eea.europa.eu/en/topics/in-depth/climate-change-impacts-risks-and-adaptation","accessed":{"date-parts":[["2024",10,30]]},"issued":{"date-parts":[["2024",9,3]]}}}],"schema":"https://github.com/citation-style-language/schema/raw/master/csl-citation.json"} </w:instrText>
      </w:r>
      <w:r w:rsidR="00E81FED">
        <w:rPr>
          <w:rFonts w:eastAsia="EC Square Sans Pro" w:cs="EC Square Sans Pro"/>
          <w:color w:val="000000" w:themeColor="text1"/>
          <w:sz w:val="22"/>
          <w:szCs w:val="22"/>
        </w:rPr>
        <w:fldChar w:fldCharType="separate"/>
      </w:r>
      <w:r w:rsidR="00B0703C" w:rsidRPr="00B0703C">
        <w:rPr>
          <w:rFonts w:eastAsia="EC Square Sans Pro"/>
          <w:sz w:val="22"/>
        </w:rPr>
        <w:t>[43], [44]</w:t>
      </w:r>
      <w:r w:rsidR="00E81FED">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w:t>
      </w:r>
    </w:p>
    <w:p w14:paraId="312ACF4A" w14:textId="1F520FF3" w:rsidR="6B4A9F85" w:rsidRPr="00427804" w:rsidRDefault="6B4A9F85">
      <w:pPr>
        <w:spacing w:before="240" w:line="257" w:lineRule="auto"/>
        <w:ind w:left="862" w:hanging="862"/>
        <w:rPr>
          <w:bCs/>
          <w:i/>
          <w:iCs/>
          <w:color w:val="70AD47" w:themeColor="accent6"/>
          <w:sz w:val="22"/>
          <w:szCs w:val="22"/>
        </w:rPr>
      </w:pPr>
      <w:r w:rsidRPr="00427804">
        <w:rPr>
          <w:bCs/>
          <w:i/>
          <w:iCs/>
          <w:color w:val="70AD47" w:themeColor="accent6"/>
          <w:sz w:val="22"/>
          <w:szCs w:val="22"/>
        </w:rPr>
        <w:t>From Challenges to Strategic Opportunities in the EU Adaptation</w:t>
      </w:r>
    </w:p>
    <w:p w14:paraId="1DC88FC3" w14:textId="6A3D1EE8" w:rsidR="6B4A9F85" w:rsidRPr="00810776" w:rsidRDefault="6B4A9F85">
      <w:pPr>
        <w:spacing w:before="240" w:after="240"/>
        <w:rPr>
          <w:rFonts w:eastAsia="EC Square Sans Pro" w:cs="EC Square Sans Pro"/>
          <w:color w:val="000000" w:themeColor="text1"/>
          <w:sz w:val="22"/>
          <w:szCs w:val="22"/>
        </w:rPr>
      </w:pPr>
      <w:r w:rsidRPr="00810776">
        <w:rPr>
          <w:rFonts w:eastAsia="EC Square Sans Pro" w:cs="EC Square Sans Pro"/>
          <w:b/>
          <w:bCs/>
          <w:color w:val="000000" w:themeColor="text1"/>
          <w:sz w:val="22"/>
          <w:szCs w:val="22"/>
        </w:rPr>
        <w:t>Systemic Barriers to Action</w:t>
      </w:r>
      <w:r w:rsidRPr="00810776">
        <w:rPr>
          <w:rFonts w:eastAsia="EC Square Sans Pro" w:cs="EC Square Sans Pro"/>
          <w:color w:val="000000" w:themeColor="text1"/>
          <w:sz w:val="22"/>
          <w:szCs w:val="22"/>
        </w:rPr>
        <w:t>: Current adaptation efforts face four interconnected challenges, as documented by EEA</w:t>
      </w:r>
      <w:r w:rsidR="00E81FED">
        <w:rPr>
          <w:rFonts w:eastAsia="EC Square Sans Pro" w:cs="EC Square Sans Pro"/>
          <w:color w:val="000000" w:themeColor="text1"/>
          <w:sz w:val="22"/>
          <w:szCs w:val="22"/>
        </w:rPr>
        <w:t xml:space="preserve"> </w:t>
      </w:r>
      <w:r w:rsidR="00E81FED">
        <w:rPr>
          <w:rFonts w:eastAsia="EC Square Sans Pro" w:cs="EC Square Sans Pro"/>
          <w:color w:val="000000" w:themeColor="text1"/>
          <w:sz w:val="22"/>
          <w:szCs w:val="22"/>
        </w:rPr>
        <w:fldChar w:fldCharType="begin"/>
      </w:r>
      <w:r w:rsidR="00B0703C">
        <w:rPr>
          <w:rFonts w:eastAsia="EC Square Sans Pro" w:cs="EC Square Sans Pro"/>
          <w:color w:val="000000" w:themeColor="text1"/>
          <w:sz w:val="22"/>
          <w:szCs w:val="22"/>
        </w:rPr>
        <w:instrText xml:space="preserve"> ADDIN ZOTERO_ITEM CSL_CITATION {"citationID":"71eMD5d7","properties":{"formattedCitation":"[36], [43]","plainCitation":"[36], [43]","noteIndex":0},"citationItems":[{"id":755,"uris":["http://zotero.org/groups/5272309/items/43S9WEXG"],"itemData":{"id":755,"type":"webpage","abstract":"Valuing climate adaptation helps us orient our compass \ntoward effective and resilient pathways","language":"en","title":"Climate adaptation costing in a changing world","URL":"https://climate-adapt.eea.europa.eu/en/metadata/publications/climate-adaptation-costing-in-a-changing-world","accessed":{"date-parts":[["2024",10,30]]}}},{"id":745,"uris":["http://zotero.org/groups/5272309/items/W9QIEGW3"],"itemData":{"id":745,"type":"webpage","abstract":"The first European Climate Risk Assessment (EUCRA) identifies 36 climate risks that pose a threat to Europe’s energy and food security, ecosystems, infrastructure, water resources, financial stability, and people’s health. It shows that many of these risks have already reached critical levels and can become catastrophic without urgent and decisive action. The knowledge in this first-of-its-kind assessment is synthesised to support strategic policymaking.","container-title":"European Environment Agency","genre":"Publication","language":"en","title":"European climate risk assessment","URL":"https://www.eea.europa.eu/publications/european-climate-risk-assessment","accessed":{"date-parts":[["2024",10,30]]}}}],"schema":"https://github.com/citation-style-language/schema/raw/master/csl-citation.json"} </w:instrText>
      </w:r>
      <w:r w:rsidR="00E81FED">
        <w:rPr>
          <w:rFonts w:eastAsia="EC Square Sans Pro" w:cs="EC Square Sans Pro"/>
          <w:color w:val="000000" w:themeColor="text1"/>
          <w:sz w:val="22"/>
          <w:szCs w:val="22"/>
        </w:rPr>
        <w:fldChar w:fldCharType="separate"/>
      </w:r>
      <w:r w:rsidR="00B0703C" w:rsidRPr="00B0703C">
        <w:rPr>
          <w:rFonts w:eastAsia="EC Square Sans Pro"/>
          <w:sz w:val="22"/>
        </w:rPr>
        <w:t>[36], [43]</w:t>
      </w:r>
      <w:r w:rsidR="00E81FED">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w:t>
      </w:r>
      <w:r w:rsidRPr="00810776">
        <w:rPr>
          <w:rFonts w:eastAsia="EC Square Sans Pro" w:cs="EC Square Sans Pro"/>
          <w:b/>
          <w:bCs/>
          <w:color w:val="000000" w:themeColor="text1"/>
          <w:sz w:val="22"/>
          <w:szCs w:val="22"/>
        </w:rPr>
        <w:t>Financial barriers</w:t>
      </w:r>
      <w:r w:rsidRPr="00810776">
        <w:rPr>
          <w:rFonts w:eastAsia="EC Square Sans Pro" w:cs="EC Square Sans Pro"/>
          <w:color w:val="000000" w:themeColor="text1"/>
          <w:sz w:val="22"/>
          <w:szCs w:val="22"/>
        </w:rPr>
        <w:t xml:space="preserve"> extend beyond initial investment costs - EIB and EEA identify uncertain returns and limited private sector engagement as key obstacles</w:t>
      </w:r>
      <w:r w:rsidR="0039118C">
        <w:rPr>
          <w:rFonts w:eastAsia="EC Square Sans Pro" w:cs="EC Square Sans Pro"/>
          <w:color w:val="000000" w:themeColor="text1"/>
          <w:sz w:val="22"/>
          <w:szCs w:val="22"/>
        </w:rPr>
        <w:t xml:space="preserve"> </w:t>
      </w:r>
      <w:r w:rsidR="0039118C">
        <w:rPr>
          <w:rFonts w:eastAsia="EC Square Sans Pro" w:cs="EC Square Sans Pro"/>
          <w:color w:val="000000" w:themeColor="text1"/>
          <w:sz w:val="22"/>
          <w:szCs w:val="22"/>
        </w:rPr>
        <w:fldChar w:fldCharType="begin"/>
      </w:r>
      <w:r w:rsidR="00B0703C">
        <w:rPr>
          <w:rFonts w:eastAsia="EC Square Sans Pro" w:cs="EC Square Sans Pro"/>
          <w:color w:val="000000" w:themeColor="text1"/>
          <w:sz w:val="22"/>
          <w:szCs w:val="22"/>
        </w:rPr>
        <w:instrText xml:space="preserve"> ADDIN ZOTERO_ITEM CSL_CITATION {"citationID":"wf7g50wE","properties":{"formattedCitation":"[45], [46]","plainCitation":"[45], [46]","noteIndex":0},"citationItems":[{"id":744,"uris":["http://zotero.org/groups/5272309/items/XJR4NXJX"],"itemData":{"id":744,"type":"webpage","language":"en","title":"Financial","URL":"https://climate-adapt.eea.europa.eu/en/eu-adaptation-policy/sector-policies/financial","accessed":{"date-parts":[["2024",10,30]]}}},{"id":750,"uris":["http://zotero.org/groups/5272309/items/IXNELDNN"],"itemData":{"id":750,"type":"webpage","abstract":"2023-2024 EIB Climate Survey","language":"en","title":"People in major industrialised nations support compensating low-income countries affected by climate change","URL":"https://www.eib.org/en/surveys/climate-survey/6th-climate-survey/world","accessed":{"date-parts":[["2024",10,30]]}}}],"schema":"https://github.com/citation-style-language/schema/raw/master/csl-citation.json"} </w:instrText>
      </w:r>
      <w:r w:rsidR="0039118C">
        <w:rPr>
          <w:rFonts w:eastAsia="EC Square Sans Pro" w:cs="EC Square Sans Pro"/>
          <w:color w:val="000000" w:themeColor="text1"/>
          <w:sz w:val="22"/>
          <w:szCs w:val="22"/>
        </w:rPr>
        <w:fldChar w:fldCharType="separate"/>
      </w:r>
      <w:r w:rsidR="00B0703C" w:rsidRPr="00B0703C">
        <w:rPr>
          <w:rFonts w:eastAsia="EC Square Sans Pro"/>
          <w:sz w:val="22"/>
        </w:rPr>
        <w:t>[45], [46]</w:t>
      </w:r>
      <w:r w:rsidR="0039118C">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w:t>
      </w:r>
      <w:r w:rsidRPr="00810776">
        <w:rPr>
          <w:rFonts w:eastAsia="EC Square Sans Pro" w:cs="EC Square Sans Pro"/>
          <w:b/>
          <w:bCs/>
          <w:color w:val="000000" w:themeColor="text1"/>
          <w:sz w:val="22"/>
          <w:szCs w:val="22"/>
        </w:rPr>
        <w:t>Institutional fragmentation</w:t>
      </w:r>
      <w:r w:rsidRPr="00810776">
        <w:rPr>
          <w:rFonts w:eastAsia="EC Square Sans Pro" w:cs="EC Square Sans Pro"/>
          <w:color w:val="000000" w:themeColor="text1"/>
          <w:sz w:val="22"/>
          <w:szCs w:val="22"/>
        </w:rPr>
        <w:t xml:space="preserve"> complicates coordination, highlighting disparities between governance levels</w:t>
      </w:r>
      <w:r w:rsidR="0039118C">
        <w:rPr>
          <w:rFonts w:eastAsia="EC Square Sans Pro" w:cs="EC Square Sans Pro"/>
          <w:color w:val="000000" w:themeColor="text1"/>
          <w:sz w:val="22"/>
          <w:szCs w:val="22"/>
        </w:rPr>
        <w:t xml:space="preserve"> </w:t>
      </w:r>
      <w:r w:rsidR="0039118C">
        <w:rPr>
          <w:rFonts w:eastAsia="EC Square Sans Pro" w:cs="EC Square Sans Pro"/>
          <w:color w:val="000000" w:themeColor="text1"/>
          <w:sz w:val="22"/>
          <w:szCs w:val="22"/>
        </w:rPr>
        <w:fldChar w:fldCharType="begin"/>
      </w:r>
      <w:r w:rsidR="00B0703C">
        <w:rPr>
          <w:rFonts w:eastAsia="EC Square Sans Pro" w:cs="EC Square Sans Pro"/>
          <w:color w:val="000000" w:themeColor="text1"/>
          <w:sz w:val="22"/>
          <w:szCs w:val="22"/>
        </w:rPr>
        <w:instrText xml:space="preserve"> ADDIN ZOTERO_ITEM CSL_CITATION {"citationID":"vdXuoIGK","properties":{"formattedCitation":"[36], [47]","plainCitation":"[36], [47]","noteIndex":0},"citationItems":[{"id":755,"uris":["http://zotero.org/groups/5272309/items/43S9WEXG"],"itemData":{"id":755,"type":"webpage","abstract":"Valuing climate adaptation helps us orient our compass \ntoward effective and resilient pathways","language":"en","title":"Climate adaptation costing in a changing world","URL":"https://climate-adapt.eea.europa.eu/en/metadata/publications/climate-adaptation-costing-in-a-changing-world","accessed":{"date-parts":[["2024",10,30]]}}},{"id":749,"uris":["http://zotero.org/groups/5272309/items/ZIDEILSV"],"itemData":{"id":749,"type":"article-journal","abstract":"Policymakers at different government levels develop integrated adaptation strategy processes (ASPs), which are supposed to prepare a particular region, country or municipality for the impacts of climate change. The adaptation literature suggests that coordination of these efforts promises comprehensive climate change adaptation, because it allows making use of synergies and avoiding maladaptation. Nonetheless, we lack evidence about the coordination of multiple levels and its potential to actually facilitate climate change adaptation. Based on an examination of 14 integrated ASPs, the author asks how they interact with each other, if they reconcile the priorities of other levels, and if they are an adequate tool for coordinating climate change adaptation. The study reveals a considerable gap between theory and practice. It demonstrates that the call for coordination is not reflected in current adaptation policy and questions whether (more) coordination is what we need to be better prepared for the impacts of climate change.","container-title":"Journal of Environmental Planning and Management","issue":"12","language":"en","page":"2166-2185","source":"ideas.repec.org","title":"Coordinating climate change adaptation across levels of government: the gap between theory and practice of integrated adaptation strategy processes","title-short":"Coordinating climate change adaptation across levels of government","volume":"62","author":[{"family":"Clar","given":"Christoph"}],"issued":{"date-parts":[["2019"]]}}}],"schema":"https://github.com/citation-style-language/schema/raw/master/csl-citation.json"} </w:instrText>
      </w:r>
      <w:r w:rsidR="0039118C">
        <w:rPr>
          <w:rFonts w:eastAsia="EC Square Sans Pro" w:cs="EC Square Sans Pro"/>
          <w:color w:val="000000" w:themeColor="text1"/>
          <w:sz w:val="22"/>
          <w:szCs w:val="22"/>
        </w:rPr>
        <w:fldChar w:fldCharType="separate"/>
      </w:r>
      <w:r w:rsidR="00B0703C" w:rsidRPr="00B0703C">
        <w:rPr>
          <w:rFonts w:eastAsia="EC Square Sans Pro"/>
          <w:sz w:val="22"/>
        </w:rPr>
        <w:t>[36], [47]</w:t>
      </w:r>
      <w:r w:rsidR="0039118C">
        <w:rPr>
          <w:rFonts w:eastAsia="EC Square Sans Pro" w:cs="EC Square Sans Pro"/>
          <w:color w:val="000000" w:themeColor="text1"/>
          <w:sz w:val="22"/>
          <w:szCs w:val="22"/>
        </w:rPr>
        <w:fldChar w:fldCharType="end"/>
      </w:r>
      <w:ins w:id="132" w:author="GASTALDI Chiara (JRC-ISPRA)" w:date="2025-02-17T16:54:00Z">
        <w:r w:rsidR="007E5B7C">
          <w:rPr>
            <w:rFonts w:eastAsia="EC Square Sans Pro" w:cs="EC Square Sans Pro"/>
            <w:color w:val="000000" w:themeColor="text1"/>
            <w:sz w:val="22"/>
            <w:szCs w:val="22"/>
          </w:rPr>
          <w:t xml:space="preserve">. Such challenge is at the core of the EU competitiveness compass, which has </w:t>
        </w:r>
      </w:ins>
      <w:ins w:id="133" w:author="GASTALDI Chiara (JRC-ISPRA)" w:date="2025-02-17T16:55:00Z">
        <w:r w:rsidR="007E5B7C">
          <w:rPr>
            <w:rFonts w:eastAsia="EC Square Sans Pro" w:cs="EC Square Sans Pro"/>
            <w:color w:val="000000" w:themeColor="text1"/>
            <w:sz w:val="22"/>
            <w:szCs w:val="22"/>
          </w:rPr>
          <w:t>identified</w:t>
        </w:r>
      </w:ins>
      <w:ins w:id="134" w:author="GASTALDI Chiara (JRC-ISPRA)" w:date="2025-02-17T16:54:00Z">
        <w:r w:rsidR="007E5B7C">
          <w:rPr>
            <w:rFonts w:eastAsia="EC Square Sans Pro" w:cs="EC Square Sans Pro"/>
            <w:color w:val="000000" w:themeColor="text1"/>
            <w:sz w:val="22"/>
            <w:szCs w:val="22"/>
          </w:rPr>
          <w:t xml:space="preserve"> </w:t>
        </w:r>
      </w:ins>
      <w:ins w:id="135" w:author="GASTALDI Chiara (JRC-ISPRA)" w:date="2025-02-17T16:55:00Z">
        <w:r w:rsidR="007E5B7C">
          <w:rPr>
            <w:rFonts w:eastAsia="EC Square Sans Pro" w:cs="EC Square Sans Pro"/>
            <w:color w:val="000000" w:themeColor="text1"/>
            <w:sz w:val="22"/>
            <w:szCs w:val="22"/>
          </w:rPr>
          <w:t xml:space="preserve">“simplification” as the first horizontal enabler towards competitiveness </w:t>
        </w:r>
      </w:ins>
      <w:r w:rsidR="007E5B7C">
        <w:rPr>
          <w:rFonts w:eastAsia="EC Square Sans Pro" w:cs="EC Square Sans Pro"/>
          <w:color w:val="000000" w:themeColor="text1"/>
          <w:sz w:val="22"/>
          <w:szCs w:val="22"/>
        </w:rPr>
        <w:fldChar w:fldCharType="begin"/>
      </w:r>
      <w:r w:rsidR="00B5291A">
        <w:rPr>
          <w:rFonts w:eastAsia="EC Square Sans Pro" w:cs="EC Square Sans Pro"/>
          <w:color w:val="000000" w:themeColor="text1"/>
          <w:sz w:val="22"/>
          <w:szCs w:val="22"/>
        </w:rPr>
        <w:instrText xml:space="preserve"> ADDIN ZOTERO_ITEM CSL_CITATION {"citationID":"a7fir4vhql","properties":{"formattedCitation":"[2]","plainCitation":"[2]","noteIndex":0},"citationItems":[{"id":1584,"uris":["http://zotero.org/groups/5272309/items/ER2ZKF8C"],"itemData":{"id":1584,"type":"webpage","abstract":"Today, the Commission presents the Competitiveness Compass, the first major initiative of this mandate providing a strategic and clear framework to steer the Commission's work.","container-title":"European Commission - European Commission","genre":"Text","language":"en","title":"EU Compass to regain competitiveness","URL":"https://ec.europa.eu/commission/presscorner/detail/en/ip_25_339","accessed":{"date-parts":[["2025",2,17]]}}}],"schema":"https://github.com/citation-style-language/schema/raw/master/csl-citation.json"} </w:instrText>
      </w:r>
      <w:r w:rsidR="007E5B7C">
        <w:rPr>
          <w:rFonts w:eastAsia="EC Square Sans Pro" w:cs="EC Square Sans Pro"/>
          <w:color w:val="000000" w:themeColor="text1"/>
          <w:sz w:val="22"/>
          <w:szCs w:val="22"/>
        </w:rPr>
        <w:fldChar w:fldCharType="separate"/>
      </w:r>
      <w:r w:rsidR="00B5291A" w:rsidRPr="00B5291A">
        <w:rPr>
          <w:sz w:val="22"/>
          <w:szCs w:val="24"/>
        </w:rPr>
        <w:t>[2]</w:t>
      </w:r>
      <w:r w:rsidR="007E5B7C">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w:t>
      </w:r>
      <w:r w:rsidRPr="00810776">
        <w:rPr>
          <w:rFonts w:eastAsia="EC Square Sans Pro" w:cs="EC Square Sans Pro"/>
          <w:b/>
          <w:bCs/>
          <w:color w:val="000000" w:themeColor="text1"/>
          <w:sz w:val="22"/>
          <w:szCs w:val="22"/>
        </w:rPr>
        <w:t>Information gaps</w:t>
      </w:r>
      <w:r w:rsidRPr="00810776">
        <w:rPr>
          <w:rFonts w:eastAsia="EC Square Sans Pro" w:cs="EC Square Sans Pro"/>
          <w:color w:val="000000" w:themeColor="text1"/>
          <w:sz w:val="22"/>
          <w:szCs w:val="22"/>
        </w:rPr>
        <w:t xml:space="preserve"> persist in local-level climate projections, while </w:t>
      </w:r>
      <w:r w:rsidR="006C3CCC" w:rsidRPr="00810776">
        <w:rPr>
          <w:rFonts w:eastAsia="EC Square Sans Pro" w:cs="EC Square Sans Pro"/>
          <w:b/>
          <w:bCs/>
          <w:color w:val="000000" w:themeColor="text1"/>
          <w:sz w:val="22"/>
          <w:szCs w:val="22"/>
        </w:rPr>
        <w:t>behavioural</w:t>
      </w:r>
      <w:r w:rsidRPr="00810776">
        <w:rPr>
          <w:rFonts w:eastAsia="EC Square Sans Pro" w:cs="EC Square Sans Pro"/>
          <w:b/>
          <w:bCs/>
          <w:color w:val="000000" w:themeColor="text1"/>
          <w:sz w:val="22"/>
          <w:szCs w:val="22"/>
        </w:rPr>
        <w:t xml:space="preserve"> barriers</w:t>
      </w:r>
      <w:r w:rsidRPr="00810776">
        <w:rPr>
          <w:rFonts w:eastAsia="EC Square Sans Pro" w:cs="EC Square Sans Pro"/>
          <w:color w:val="000000" w:themeColor="text1"/>
          <w:sz w:val="22"/>
          <w:szCs w:val="22"/>
        </w:rPr>
        <w:t xml:space="preserve"> include resistance to transformative changes in traditional practices</w:t>
      </w:r>
      <w:r w:rsidR="0039118C">
        <w:rPr>
          <w:rFonts w:eastAsia="EC Square Sans Pro" w:cs="EC Square Sans Pro"/>
          <w:color w:val="000000" w:themeColor="text1"/>
          <w:sz w:val="22"/>
          <w:szCs w:val="22"/>
        </w:rPr>
        <w:t xml:space="preserve"> </w:t>
      </w:r>
      <w:r w:rsidR="0039118C">
        <w:rPr>
          <w:rFonts w:eastAsia="EC Square Sans Pro" w:cs="EC Square Sans Pro"/>
          <w:color w:val="000000" w:themeColor="text1"/>
          <w:sz w:val="22"/>
          <w:szCs w:val="22"/>
        </w:rPr>
        <w:fldChar w:fldCharType="begin"/>
      </w:r>
      <w:r w:rsidR="00B0703C">
        <w:rPr>
          <w:rFonts w:eastAsia="EC Square Sans Pro" w:cs="EC Square Sans Pro"/>
          <w:color w:val="000000" w:themeColor="text1"/>
          <w:sz w:val="22"/>
          <w:szCs w:val="22"/>
        </w:rPr>
        <w:instrText xml:space="preserve"> ADDIN ZOTERO_ITEM CSL_CITATION {"citationID":"SJ9f3hh7","properties":{"formattedCitation":"[36], [48]","plainCitation":"[36], [48]","noteIndex":0},"citationItems":[{"id":755,"uris":["http://zotero.org/groups/5272309/items/43S9WEXG"],"itemData":{"id":755,"type":"webpage","abstract":"Valuing climate adaptation helps us orient our compass \ntoward effective and resilient pathways","language":"en","title":"Climate adaptation costing in a changing world","URL":"https://climate-adapt.eea.europa.eu/en/metadata/publications/climate-adaptation-costing-in-a-changing-world","accessed":{"date-parts":[["2024",10,30]]}}},{"id":748,"uris":["http://zotero.org/groups/5272309/items/KPNN8T59"],"itemData":{"id":748,"type":"article-journal","abstract":"Most people think climate change and sustainability are important problems, but too few global citizens engaged in high-greenhouse-gas-emitting behavior are engaged in enough mitigating behavior to stem the increasing flow of greenhouse gases and other environmental problems. Why is that? Structural barriers such as a climate-averse infrastructure are part of the answer, but psychological barriers also impede behavioral choices that would facilitate mitigation, adaptation, and environmental sustainability. Although many individuals are engaged in some ameliorative action, most could do more, but they are hindered by seven categories of psychological barriers, or “dragons of inaction”: limited cognition about the problem, ideological worldviews that tend to preclude pro-environmental attitudes and behavior, comparisons with key other people, sunk costs and behavioral momentum, discredence toward experts and authorities, perceived risks of change, and positive but inadequate behavior change. Structural barriers must be removed wherever possible, but this is unlikely to be sufficient. Psychologists must work with other scientists, technical experts, and policymakers to help citizens overcome these psychological barriers. (PsycINFO Database Record (c) 2016 APA, all rights reserved)","container-title":"American Psychologist","DOI":"10.1037/a0023566","ISSN":"1935-990X","issue":"4","page":"290-302","source":"APA PsycNet","title":"The dragons of inaction: Psychological barriers that limit climate change mitigation and adaptation","title-short":"The dragons of inaction","volume":"66","author":[{"family":"Gifford","given":"Robert"}],"issued":{"date-parts":[["2011"]]}}}],"schema":"https://github.com/citation-style-language/schema/raw/master/csl-citation.json"} </w:instrText>
      </w:r>
      <w:r w:rsidR="0039118C">
        <w:rPr>
          <w:rFonts w:eastAsia="EC Square Sans Pro" w:cs="EC Square Sans Pro"/>
          <w:color w:val="000000" w:themeColor="text1"/>
          <w:sz w:val="22"/>
          <w:szCs w:val="22"/>
        </w:rPr>
        <w:fldChar w:fldCharType="separate"/>
      </w:r>
      <w:r w:rsidR="00B0703C" w:rsidRPr="00B0703C">
        <w:rPr>
          <w:rFonts w:eastAsia="EC Square Sans Pro"/>
          <w:sz w:val="22"/>
        </w:rPr>
        <w:t>[36], [48]</w:t>
      </w:r>
      <w:r w:rsidR="0039118C">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w:t>
      </w:r>
    </w:p>
    <w:p w14:paraId="52BC3571" w14:textId="2C56D1E3" w:rsidR="6B4A9F85" w:rsidRPr="00810776" w:rsidRDefault="6B4A9F85">
      <w:pPr>
        <w:spacing w:before="240" w:after="240"/>
        <w:rPr>
          <w:rFonts w:eastAsia="EC Square Sans Pro" w:cs="EC Square Sans Pro"/>
          <w:color w:val="000000" w:themeColor="text1"/>
          <w:sz w:val="22"/>
          <w:szCs w:val="22"/>
        </w:rPr>
      </w:pPr>
      <w:r w:rsidRPr="00810776">
        <w:rPr>
          <w:rFonts w:eastAsia="EC Square Sans Pro" w:cs="EC Square Sans Pro"/>
          <w:b/>
          <w:bCs/>
          <w:color w:val="000000" w:themeColor="text1"/>
          <w:sz w:val="22"/>
          <w:szCs w:val="22"/>
        </w:rPr>
        <w:t>Cross-Sectoral Opportunities</w:t>
      </w:r>
      <w:r w:rsidRPr="00810776">
        <w:rPr>
          <w:rFonts w:eastAsia="EC Square Sans Pro" w:cs="EC Square Sans Pro"/>
          <w:color w:val="000000" w:themeColor="text1"/>
          <w:sz w:val="22"/>
          <w:szCs w:val="22"/>
        </w:rPr>
        <w:t xml:space="preserve">: Evidence shows adaptation actions can advance multiple EU priorities simultaneously. </w:t>
      </w:r>
      <w:r w:rsidRPr="00810776">
        <w:rPr>
          <w:rFonts w:eastAsia="EC Square Sans Pro" w:cs="EC Square Sans Pro"/>
          <w:b/>
          <w:bCs/>
          <w:color w:val="000000" w:themeColor="text1"/>
          <w:sz w:val="22"/>
          <w:szCs w:val="22"/>
        </w:rPr>
        <w:t>Nature-based solutions</w:t>
      </w:r>
      <w:r w:rsidRPr="00810776">
        <w:rPr>
          <w:rFonts w:eastAsia="EC Square Sans Pro" w:cs="EC Square Sans Pro"/>
          <w:color w:val="000000" w:themeColor="text1"/>
          <w:sz w:val="22"/>
          <w:szCs w:val="22"/>
        </w:rPr>
        <w:t xml:space="preserve"> demonstrate clear co-benefits</w:t>
      </w:r>
      <w:r w:rsidR="008138D0" w:rsidRPr="00810776">
        <w:rPr>
          <w:rFonts w:eastAsia="EC Square Sans Pro" w:cs="EC Square Sans Pro"/>
          <w:color w:val="000000" w:themeColor="text1"/>
          <w:sz w:val="22"/>
          <w:szCs w:val="22"/>
        </w:rPr>
        <w:t>;</w:t>
      </w:r>
      <w:r w:rsidRPr="00810776">
        <w:rPr>
          <w:rFonts w:eastAsia="EC Square Sans Pro" w:cs="EC Square Sans Pro"/>
          <w:color w:val="000000" w:themeColor="text1"/>
          <w:sz w:val="22"/>
          <w:szCs w:val="22"/>
        </w:rPr>
        <w:t xml:space="preserve"> </w:t>
      </w:r>
      <w:r w:rsidR="008138D0" w:rsidRPr="00810776">
        <w:rPr>
          <w:rFonts w:eastAsia="EC Square Sans Pro" w:cs="EC Square Sans Pro"/>
          <w:color w:val="000000" w:themeColor="text1"/>
          <w:sz w:val="22"/>
          <w:szCs w:val="22"/>
        </w:rPr>
        <w:t>(</w:t>
      </w:r>
      <w:commentRangeStart w:id="136"/>
      <w:r w:rsidRPr="00810776">
        <w:rPr>
          <w:rFonts w:eastAsia="EC Square Sans Pro" w:cs="EC Square Sans Pro"/>
          <w:color w:val="000000" w:themeColor="text1"/>
          <w:sz w:val="22"/>
          <w:szCs w:val="22"/>
        </w:rPr>
        <w:t xml:space="preserve">Griscom </w:t>
      </w:r>
      <w:commentRangeEnd w:id="136"/>
      <w:r w:rsidR="00B0703C">
        <w:rPr>
          <w:rStyle w:val="CommentReference"/>
          <w:lang w:eastAsia="en-US"/>
        </w:rPr>
        <w:commentReference w:id="136"/>
      </w:r>
      <w:r w:rsidRPr="00810776">
        <w:rPr>
          <w:rFonts w:eastAsia="EC Square Sans Pro" w:cs="EC Square Sans Pro"/>
          <w:color w:val="000000" w:themeColor="text1"/>
          <w:sz w:val="22"/>
          <w:szCs w:val="22"/>
        </w:rPr>
        <w:t>et al.</w:t>
      </w:r>
      <w:r w:rsidR="008138D0" w:rsidRPr="00810776">
        <w:rPr>
          <w:rFonts w:eastAsia="EC Square Sans Pro" w:cs="EC Square Sans Pro"/>
          <w:color w:val="000000" w:themeColor="text1"/>
          <w:sz w:val="22"/>
          <w:szCs w:val="22"/>
        </w:rPr>
        <w:t>,</w:t>
      </w:r>
      <w:r w:rsidRPr="00810776">
        <w:rPr>
          <w:rFonts w:eastAsia="EC Square Sans Pro" w:cs="EC Square Sans Pro"/>
          <w:color w:val="000000" w:themeColor="text1"/>
          <w:sz w:val="22"/>
          <w:szCs w:val="22"/>
        </w:rPr>
        <w:t xml:space="preserve"> 2017)</w:t>
      </w:r>
      <w:r w:rsidR="0039118C">
        <w:rPr>
          <w:rFonts w:eastAsia="EC Square Sans Pro" w:cs="EC Square Sans Pro"/>
          <w:color w:val="000000" w:themeColor="text1"/>
          <w:sz w:val="22"/>
          <w:szCs w:val="22"/>
        </w:rPr>
        <w:fldChar w:fldCharType="begin"/>
      </w:r>
      <w:r w:rsidR="00B0703C">
        <w:rPr>
          <w:rFonts w:eastAsia="EC Square Sans Pro" w:cs="EC Square Sans Pro"/>
          <w:color w:val="000000" w:themeColor="text1"/>
          <w:sz w:val="22"/>
          <w:szCs w:val="22"/>
        </w:rPr>
        <w:instrText xml:space="preserve"> ADDIN ZOTERO_ITEM CSL_CITATION {"citationID":"PQKT50Zl","properties":{"formattedCitation":"[49]","plainCitation":"[49]","noteIndex":0},"citationItems":[{"id":743,"uris":["http://zotero.org/groups/5272309/items/7N3T929G"],"itemData":{"id":743,"type":"article-journal","abstract":"Significance\nMost nations recently agreed to hold global average temperature rise to well below 2 °C. We examine how much climate mitigation nature can contribute to this goal with a comprehensive analysis of “natural climate solutions” (NCS): 20 conservation, restoration, and/or improved land management actions that increase carbon storage and/or avoid greenhouse gas emissions across global forests, wetlands, grasslands, and agricultural lands. We show that NCS can provide over one-third of the cost-effective climate mitigation needed between now and 2030 to stabilize warming to below 2 °C. Alongside aggressive fossil fuel emissions reductions, NCS offer a powerful set of options for nations to deliver on the Paris Climate Agreement while improving soil productivity, cleaning our air and water, and maintaining biodiversity.\n,\n\nBetter stewardship of land is needed to achieve the Paris Climate Agreement goal of holding warming to below 2 °C; however, confusion persists about the specific set of land stewardship options available and their mitigation potential. To address this, we identify and quantify “natural climate solutions” (NCS): 20 conservation, restoration, and improved land management actions that increase carbon storage and/or avoid greenhouse gas emissions across global forests, wetlands, grasslands, and agricultural lands. We find that the maximum potential of NCS—when constrained by food security, fiber security, and biodiversity conservation—is 23.8 petagrams of CO\n2\nequivalent (PgCO\n2\ne) y\n−1\n(95% CI 20.3–37.4). This is ≥30% higher than prior estimates, which did not include the full range of options and safeguards considered here. About half of this maximum (11.3 PgCO\n2\ne y\n−1\n) represents cost-effective climate mitigation, assuming the social cost of CO\n2\npollution is ≥100 USD MgCO\n2\ne\n−1\nby 2030. Natural climate solutions can provide 37% of cost-effective CO\n2\nmitigation needed through 2030 for a &gt;66% chance of holding warming to below 2 °C. One-third of this cost-effective NCS mitigation can be delivered at or below 10 USD MgCO\n2\n−1\n. Most NCS actions—if effectively implemented—also offer water filtration, flood buffering, soil health, biodiversity habitat, and enhanced climate resilience. Work remains to better constrain uncertainty of NCS mitigation estimates. Nevertheless, existing knowledge reported here provides a robust basis for immediate global action to improve ecosystem stewardship as a major solution to climate change.","container-title":"Proceedings of the National Academy of Sciences","DOI":"10.1073/pnas.1710465114","ISSN":"0027-8424, 1091-6490","issue":"44","journalAbbreviation":"Proc. Natl. Acad. Sci. U.S.A.","language":"en","page":"11645-11650","source":"DOI.org (Crossref)","title":"Natural climate solutions","volume":"114","author":[{"family":"Griscom","given":"Bronson W."},{"family":"Adams","given":"Justin"},{"family":"Ellis","given":"Peter W."},{"family":"Houghton","given":"Richard A."},{"family":"Lomax","given":"Guy"},{"family":"Miteva","given":"Daniela A."},{"family":"Schlesinger","given":"William H."},{"family":"Shoch","given":"David"},{"family":"Siikamäki","given":"Juha V."},{"family":"Smith","given":"Pete"},{"family":"Woodbury","given":"Peter"},{"family":"Zganjar","given":"Chris"},{"family":"Blackman","given":"Allen"},{"family":"Campari","given":"João"},{"family":"Conant","given":"Richard T."},{"family":"Delgado","given":"Christopher"},{"family":"Elias","given":"Patricia"},{"family":"Gopalakrishna","given":"Trisha"},{"family":"Hamsik","given":"Marisa R."},{"family":"Herrero","given":"Mario"},{"family":"Kiesecker","given":"Joseph"},{"family":"Landis","given":"Emily"},{"family":"Laestadius","given":"Lars"},{"family":"Leavitt","given":"Sara M."},{"family":"Minnemeyer","given":"Susan"},{"family":"Polasky","given":"Stephen"},{"family":"Potapov","given":"Peter"},{"family":"Putz","given":"Francis E."},{"family":"Sanderman","given":"Jonathan"},{"family":"Silvius","given":"Marcel"},{"family":"Wollenberg","given":"Eva"},{"family":"Fargione","given":"Joseph"}],"issued":{"date-parts":[["2017",10,31]]}}}],"schema":"https://github.com/citation-style-language/schema/raw/master/csl-citation.json"} </w:instrText>
      </w:r>
      <w:r w:rsidR="0039118C">
        <w:rPr>
          <w:rFonts w:eastAsia="EC Square Sans Pro" w:cs="EC Square Sans Pro"/>
          <w:color w:val="000000" w:themeColor="text1"/>
          <w:sz w:val="22"/>
          <w:szCs w:val="22"/>
        </w:rPr>
        <w:fldChar w:fldCharType="separate"/>
      </w:r>
      <w:r w:rsidR="00B0703C" w:rsidRPr="00B0703C">
        <w:rPr>
          <w:rFonts w:eastAsia="EC Square Sans Pro"/>
          <w:sz w:val="22"/>
        </w:rPr>
        <w:t>[49]</w:t>
      </w:r>
      <w:r w:rsidR="0039118C">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document enhanced carbon sequestration alongside adaptation benefits</w:t>
      </w:r>
      <w:r w:rsidR="0039118C">
        <w:rPr>
          <w:rFonts w:eastAsia="EC Square Sans Pro" w:cs="EC Square Sans Pro"/>
          <w:color w:val="000000" w:themeColor="text1"/>
          <w:sz w:val="22"/>
          <w:szCs w:val="22"/>
        </w:rPr>
        <w:t xml:space="preserve"> </w:t>
      </w:r>
      <w:r w:rsidR="0039118C">
        <w:rPr>
          <w:rFonts w:eastAsia="EC Square Sans Pro" w:cs="EC Square Sans Pro"/>
          <w:color w:val="000000" w:themeColor="text1"/>
          <w:sz w:val="22"/>
          <w:szCs w:val="22"/>
        </w:rPr>
        <w:fldChar w:fldCharType="begin"/>
      </w:r>
      <w:r w:rsidR="00B0703C">
        <w:rPr>
          <w:rFonts w:eastAsia="EC Square Sans Pro" w:cs="EC Square Sans Pro"/>
          <w:color w:val="000000" w:themeColor="text1"/>
          <w:sz w:val="22"/>
          <w:szCs w:val="22"/>
        </w:rPr>
        <w:instrText xml:space="preserve"> ADDIN ZOTERO_ITEM CSL_CITATION {"citationID":"egrjAH9X","properties":{"formattedCitation":"[49], [50]","plainCitation":"[49], [50]","noteIndex":0},"citationItems":[{"id":743,"uris":["http://zotero.org/groups/5272309/items/7N3T929G"],"itemData":{"id":743,"type":"article-journal","abstract":"Significance\nMost nations recently agreed to hold global average temperature rise to well below 2 °C. We examine how much climate mitigation nature can contribute to this goal with a comprehensive analysis of “natural climate solutions” (NCS): 20 conservation, restoration, and/or improved land management actions that increase carbon storage and/or avoid greenhouse gas emissions across global forests, wetlands, grasslands, and agricultural lands. We show that NCS can provide over one-third of the cost-effective climate mitigation needed between now and 2030 to stabilize warming to below 2 °C. Alongside aggressive fossil fuel emissions reductions, NCS offer a powerful set of options for nations to deliver on the Paris Climate Agreement while improving soil productivity, cleaning our air and water, and maintaining biodiversity.\n,\n\nBetter stewardship of land is needed to achieve the Paris Climate Agreement goal of holding warming to below 2 °C; however, confusion persists about the specific set of land stewardship options available and their mitigation potential. To address this, we identify and quantify “natural climate solutions” (NCS): 20 conservation, restoration, and improved land management actions that increase carbon storage and/or avoid greenhouse gas emissions across global forests, wetlands, grasslands, and agricultural lands. We find that the maximum potential of NCS—when constrained by food security, fiber security, and biodiversity conservation—is 23.8 petagrams of CO\n2\nequivalent (PgCO\n2\ne) y\n−1\n(95% CI 20.3–37.4). This is ≥30% higher than prior estimates, which did not include the full range of options and safeguards considered here. About half of this maximum (11.3 PgCO\n2\ne y\n−1\n) represents cost-effective climate mitigation, assuming the social cost of CO\n2\npollution is ≥100 USD MgCO\n2\ne\n−1\nby 2030. Natural climate solutions can provide 37% of cost-effective CO\n2\nmitigation needed through 2030 for a &gt;66% chance of holding warming to below 2 °C. One-third of this cost-effective NCS mitigation can be delivered at or below 10 USD MgCO\n2\n−1\n. Most NCS actions—if effectively implemented—also offer water filtration, flood buffering, soil health, biodiversity habitat, and enhanced climate resilience. Work remains to better constrain uncertainty of NCS mitigation estimates. Nevertheless, existing knowledge reported here provides a robust basis for immediate global action to improve ecosystem stewardship as a major solution to climate change.","container-title":"Proceedings of the National Academy of Sciences","DOI":"10.1073/pnas.1710465114","ISSN":"0027-8424, 1091-6490","issue":"44","journalAbbreviation":"Proc. Natl. Acad. Sci. U.S.A.","language":"en","page":"11645-11650","source":"DOI.org (Crossref)","title":"Natural climate solutions","volume":"114","author":[{"family":"Griscom","given":"Bronson W."},{"family":"Adams","given":"Justin"},{"family":"Ellis","given":"Peter W."},{"family":"Houghton","given":"Richard A."},{"family":"Lomax","given":"Guy"},{"family":"Miteva","given":"Daniela A."},{"family":"Schlesinger","given":"William H."},{"family":"Shoch","given":"David"},{"family":"Siikamäki","given":"Juha V."},{"family":"Smith","given":"Pete"},{"family":"Woodbury","given":"Peter"},{"family":"Zganjar","given":"Chris"},{"family":"Blackman","given":"Allen"},{"family":"Campari","given":"João"},{"family":"Conant","given":"Richard T."},{"family":"Delgado","given":"Christopher"},{"family":"Elias","given":"Patricia"},{"family":"Gopalakrishna","given":"Trisha"},{"family":"Hamsik","given":"Marisa R."},{"family":"Herrero","given":"Mario"},{"family":"Kiesecker","given":"Joseph"},{"family":"Landis","given":"Emily"},{"family":"Laestadius","given":"Lars"},{"family":"Leavitt","given":"Sara M."},{"family":"Minnemeyer","given":"Susan"},{"family":"Polasky","given":"Stephen"},{"family":"Potapov","given":"Peter"},{"family":"Putz","given":"Francis E."},{"family":"Sanderman","given":"Jonathan"},{"family":"Silvius","given":"Marcel"},{"family":"Wollenberg","given":"Eva"},{"family":"Fargione","given":"Joseph"}],"issued":{"date-parts":[["2017",10,31]]}}},{"id":742,"uris":["http://zotero.org/groups/5272309/items/FFPT4B79"],"itemData":{"id":742,"type":"webpage","language":"en","title":"Nature-based Solutions","URL":"https://climate-adapt.eea.europa.eu/en/eu-adaptation-policy/key-eu-actions/NbS","accessed":{"date-parts":[["2024",10,30]]}}}],"schema":"https://github.com/citation-style-language/schema/raw/master/csl-citation.json"} </w:instrText>
      </w:r>
      <w:r w:rsidR="0039118C">
        <w:rPr>
          <w:rFonts w:eastAsia="EC Square Sans Pro" w:cs="EC Square Sans Pro"/>
          <w:color w:val="000000" w:themeColor="text1"/>
          <w:sz w:val="22"/>
          <w:szCs w:val="22"/>
        </w:rPr>
        <w:fldChar w:fldCharType="separate"/>
      </w:r>
      <w:r w:rsidR="00B0703C" w:rsidRPr="00B0703C">
        <w:rPr>
          <w:rFonts w:eastAsia="EC Square Sans Pro"/>
          <w:sz w:val="22"/>
        </w:rPr>
        <w:t>[49], [50]</w:t>
      </w:r>
      <w:r w:rsidR="0039118C">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In urban areas, </w:t>
      </w:r>
      <w:r w:rsidRPr="00810776">
        <w:rPr>
          <w:rFonts w:eastAsia="EC Square Sans Pro" w:cs="EC Square Sans Pro"/>
          <w:b/>
          <w:bCs/>
          <w:color w:val="000000" w:themeColor="text1"/>
          <w:sz w:val="22"/>
          <w:szCs w:val="22"/>
        </w:rPr>
        <w:t>green infrastructure</w:t>
      </w:r>
      <w:r w:rsidRPr="00810776">
        <w:rPr>
          <w:rFonts w:eastAsia="EC Square Sans Pro" w:cs="EC Square Sans Pro"/>
          <w:color w:val="000000" w:themeColor="text1"/>
          <w:sz w:val="22"/>
          <w:szCs w:val="22"/>
        </w:rPr>
        <w:t xml:space="preserve"> delivers quantifiable improvements in air quality and public health</w:t>
      </w:r>
      <w:r w:rsidR="0039118C">
        <w:rPr>
          <w:rFonts w:eastAsia="EC Square Sans Pro" w:cs="EC Square Sans Pro"/>
          <w:color w:val="000000" w:themeColor="text1"/>
          <w:sz w:val="22"/>
          <w:szCs w:val="22"/>
        </w:rPr>
        <w:t xml:space="preserve"> </w:t>
      </w:r>
      <w:r w:rsidR="0039118C">
        <w:rPr>
          <w:rFonts w:eastAsia="EC Square Sans Pro" w:cs="EC Square Sans Pro"/>
          <w:color w:val="000000" w:themeColor="text1"/>
          <w:sz w:val="22"/>
          <w:szCs w:val="22"/>
        </w:rPr>
        <w:fldChar w:fldCharType="begin"/>
      </w:r>
      <w:r w:rsidR="00B0703C">
        <w:rPr>
          <w:rFonts w:eastAsia="EC Square Sans Pro" w:cs="EC Square Sans Pro"/>
          <w:color w:val="000000" w:themeColor="text1"/>
          <w:sz w:val="22"/>
          <w:szCs w:val="22"/>
        </w:rPr>
        <w:instrText xml:space="preserve"> ADDIN ZOTERO_ITEM CSL_CITATION {"citationID":"rEiwDZER","properties":{"formattedCitation":"[51], [52]","plainCitation":"[51], [52]","noteIndex":0},"citationItems":[{"id":747,"uris":["http://zotero.org/groups/5272309/items/TZ5FRJT4"],"itemData":{"id":747,"type":"article-journal","container-title":"Lancet (London, England)","DOI":"10.1016/S0140-6736(15)60854-6","ISSN":"1474-547X","issue":"10006","journalAbbreviation":"Lancet","language":"eng","page":"1861-1914","source":"PubMed","title":"Health and climate change: policy responses to protect public health","title-short":"Health and climate change","volume":"386","author":[{"family":"Watts","given":"Nick"},{"family":"Adger","given":"W. Neil"},{"family":"Agnolucci","given":"Paolo"},{"family":"Blackstock","given":"Jason"},{"family":"Byass","given":"Peter"},{"family":"Cai","given":"Wenjia"},{"family":"Chaytor","given":"Sarah"},{"family":"Colbourn","given":"Tim"},{"family":"Collins","given":"Mat"},{"family":"Cooper","given":"Adam"},{"family":"Cox","given":"Peter M."},{"family":"Depledge","given":"Joanna"},{"family":"Drummond","given":"Paul"},{"family":"Ekins","given":"Paul"},{"family":"Galaz","given":"Victor"},{"family":"Grace","given":"Delia"},{"family":"Graham","given":"Hilary"},{"family":"Grubb","given":"Michael"},{"family":"Haines","given":"Andy"},{"family":"Hamilton","given":"Ian"},{"family":"Hunter","given":"Alasdair"},{"family":"Jiang","given":"Xujia"},{"family":"Li","given":"Moxuan"},{"family":"Kelman","given":"Ilan"},{"family":"Liang","given":"Lu"},{"family":"Lott","given":"Melissa"},{"family":"Lowe","given":"Robert"},{"family":"Luo","given":"Yong"},{"family":"Mace","given":"Georgina"},{"family":"Maslin","given":"Mark"},{"family":"Nilsson","given":"Maria"},{"family":"Oreszczyn","given":"Tadj"},{"family":"Pye","given":"Steve"},{"family":"Quinn","given":"Tara"},{"family":"Svensdotter","given":"My"},{"family":"Venevsky","given":"Sergey"},{"family":"Warner","given":"Koko"},{"family":"Xu","given":"Bing"},{"family":"Yang","given":"Jun"},{"family":"Yin","given":"Yongyuan"},{"family":"Yu","given":"Chaoqing"},{"family":"Zhang","given":"Qiang"},{"family":"Gong","given":"Peng"},{"family":"Montgomery","given":"Hugh"},{"family":"Costello","given":"Anthony"}],"issued":{"date-parts":[["2015",11,7]]}}},{"id":741,"uris":["http://zotero.org/groups/5272309/items/WNUZ4PKE"],"itemData":{"id":741,"type":"webpage","language":"en","title":"Eu green infrastructure strategy","URL":"https://climate-adapt.eea.europa.eu/en/metadata/publications/eu-green-infrastructure-strategy","accessed":{"date-parts":[["2024",10,30]]}}}],"schema":"https://github.com/citation-style-language/schema/raw/master/csl-citation.json"} </w:instrText>
      </w:r>
      <w:r w:rsidR="0039118C">
        <w:rPr>
          <w:rFonts w:eastAsia="EC Square Sans Pro" w:cs="EC Square Sans Pro"/>
          <w:color w:val="000000" w:themeColor="text1"/>
          <w:sz w:val="22"/>
          <w:szCs w:val="22"/>
        </w:rPr>
        <w:fldChar w:fldCharType="separate"/>
      </w:r>
      <w:r w:rsidR="00B0703C" w:rsidRPr="00B0703C">
        <w:rPr>
          <w:rFonts w:eastAsia="EC Square Sans Pro"/>
          <w:sz w:val="22"/>
        </w:rPr>
        <w:t>[51], [52]</w:t>
      </w:r>
      <w:r w:rsidR="0039118C">
        <w:rPr>
          <w:rFonts w:eastAsia="EC Square Sans Pro" w:cs="EC Square Sans Pro"/>
          <w:color w:val="000000" w:themeColor="text1"/>
          <w:sz w:val="22"/>
          <w:szCs w:val="22"/>
        </w:rPr>
        <w:fldChar w:fldCharType="end"/>
      </w:r>
      <w:r w:rsidR="0039118C">
        <w:rPr>
          <w:rFonts w:eastAsia="EC Square Sans Pro" w:cs="EC Square Sans Pro"/>
          <w:color w:val="000000" w:themeColor="text1"/>
          <w:sz w:val="22"/>
          <w:szCs w:val="22"/>
        </w:rPr>
        <w:t>.</w:t>
      </w:r>
      <w:r w:rsidRPr="00810776">
        <w:rPr>
          <w:rFonts w:eastAsia="EC Square Sans Pro" w:cs="EC Square Sans Pro"/>
          <w:color w:val="000000" w:themeColor="text1"/>
          <w:sz w:val="22"/>
          <w:szCs w:val="22"/>
        </w:rPr>
        <w:t xml:space="preserve"> </w:t>
      </w:r>
      <w:commentRangeStart w:id="137"/>
      <w:r w:rsidRPr="00810776">
        <w:rPr>
          <w:rFonts w:eastAsia="EC Square Sans Pro" w:cs="EC Square Sans Pro"/>
          <w:color w:val="000000" w:themeColor="text1"/>
          <w:sz w:val="22"/>
          <w:szCs w:val="22"/>
        </w:rPr>
        <w:t xml:space="preserve">Vandeplas </w:t>
      </w:r>
      <w:commentRangeEnd w:id="137"/>
      <w:r w:rsidR="0039118C">
        <w:rPr>
          <w:rStyle w:val="CommentReference"/>
          <w:lang w:eastAsia="en-US"/>
        </w:rPr>
        <w:commentReference w:id="137"/>
      </w:r>
      <w:r w:rsidRPr="00810776">
        <w:rPr>
          <w:rFonts w:eastAsia="EC Square Sans Pro" w:cs="EC Square Sans Pro"/>
          <w:color w:val="000000" w:themeColor="text1"/>
          <w:sz w:val="22"/>
          <w:szCs w:val="22"/>
        </w:rPr>
        <w:t xml:space="preserve">et al. (2022) identifies significant </w:t>
      </w:r>
      <w:r w:rsidRPr="00810776">
        <w:rPr>
          <w:rFonts w:eastAsia="EC Square Sans Pro" w:cs="EC Square Sans Pro"/>
          <w:b/>
          <w:bCs/>
          <w:color w:val="000000" w:themeColor="text1"/>
          <w:sz w:val="22"/>
          <w:szCs w:val="22"/>
        </w:rPr>
        <w:t>job creation potential</w:t>
      </w:r>
      <w:r w:rsidRPr="00810776">
        <w:rPr>
          <w:rFonts w:eastAsia="EC Square Sans Pro" w:cs="EC Square Sans Pro"/>
          <w:color w:val="000000" w:themeColor="text1"/>
          <w:sz w:val="22"/>
          <w:szCs w:val="22"/>
        </w:rPr>
        <w:t xml:space="preserve"> through adaptation projects, particularly in vulnerable regions</w:t>
      </w:r>
      <w:r w:rsidR="0039118C">
        <w:rPr>
          <w:rFonts w:eastAsia="EC Square Sans Pro" w:cs="EC Square Sans Pro"/>
          <w:color w:val="000000" w:themeColor="text1"/>
          <w:sz w:val="22"/>
          <w:szCs w:val="22"/>
        </w:rPr>
        <w:t xml:space="preserve"> </w:t>
      </w:r>
      <w:r w:rsidR="0039118C">
        <w:rPr>
          <w:rFonts w:eastAsia="EC Square Sans Pro" w:cs="EC Square Sans Pro"/>
          <w:color w:val="000000" w:themeColor="text1"/>
          <w:sz w:val="22"/>
          <w:szCs w:val="22"/>
        </w:rPr>
        <w:fldChar w:fldCharType="begin"/>
      </w:r>
      <w:r w:rsidR="00B0703C">
        <w:rPr>
          <w:rFonts w:eastAsia="EC Square Sans Pro" w:cs="EC Square Sans Pro"/>
          <w:color w:val="000000" w:themeColor="text1"/>
          <w:sz w:val="22"/>
          <w:szCs w:val="22"/>
        </w:rPr>
        <w:instrText xml:space="preserve"> ADDIN ZOTERO_ITEM CSL_CITATION {"citationID":"LgCGyE2P","properties":{"formattedCitation":"[52], [53]","plainCitation":"[52], [53]","noteIndex":0},"citationItems":[{"id":741,"uris":["http://zotero.org/groups/5272309/items/WNUZ4PKE"],"itemData":{"id":741,"type":"webpage","language":"en","title":"Eu green infrastructure strategy","URL":"https://climate-adapt.eea.europa.eu/en/metadata/publications/eu-green-infrastructure-strategy","accessed":{"date-parts":[["2024",10,30]]}}},{"id":735,"uris":["http://zotero.org/groups/5272309/items/IAJE7DM5"],"itemData":{"id":735,"type":"article-journal","abstract":"We study the impact of climate change mitigation policies intended to reach the Paris Agreement’s two-degree target on the structure of European labour markets. Employing a three-sector macro-econometric model with a rich labour market extension, we show that the measures targeted at shrinking the use of fossil fuels in electricity generation and the road transport sector – both of which have an overall modest, positive impact on GDP and total employment – could make occupational structure less unequal and polarised in 2030, the target deadline. This could occur in more than half of the European Union’s member states, particularly where the industries most affected by the transition to a low-carbon economy (i.e., mining and quarrying, utilities and manufacturing of coke and refined petroleum products) remain most important.","container-title":"Ecological Economics","DOI":"10.1016/j.ecolecon.2023.108022","ISSN":"0921-8009","journalAbbreviation":"Ecological Economics","page":"108022","source":"ScienceDirect","title":"The impact of climate change mitigation policies on European labour markets","volume":"216","author":[{"family":"Alexandri","given":"Eva"},{"family":"Antón","given":"José-Ignacio"},{"family":"Lewney","given":"Richard"}],"issued":{"date-parts":[["2024",2,1]]}}}],"schema":"https://github.com/citation-style-language/schema/raw/master/csl-citation.json"} </w:instrText>
      </w:r>
      <w:r w:rsidR="0039118C">
        <w:rPr>
          <w:rFonts w:eastAsia="EC Square Sans Pro" w:cs="EC Square Sans Pro"/>
          <w:color w:val="000000" w:themeColor="text1"/>
          <w:sz w:val="22"/>
          <w:szCs w:val="22"/>
        </w:rPr>
        <w:fldChar w:fldCharType="separate"/>
      </w:r>
      <w:r w:rsidR="00B0703C" w:rsidRPr="00B0703C">
        <w:rPr>
          <w:rFonts w:eastAsia="EC Square Sans Pro"/>
          <w:sz w:val="22"/>
        </w:rPr>
        <w:t>[52], [53]</w:t>
      </w:r>
      <w:r w:rsidR="0039118C">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w:t>
      </w:r>
    </w:p>
    <w:p w14:paraId="257D834B" w14:textId="5515DF7C" w:rsidR="6B4A9F85" w:rsidRPr="00810776" w:rsidRDefault="6B4A9F85">
      <w:pPr>
        <w:spacing w:before="240" w:after="240"/>
        <w:rPr>
          <w:rFonts w:eastAsia="Calibri" w:cs="Calibri"/>
          <w:b/>
          <w:bCs/>
          <w:color w:val="000000" w:themeColor="text1"/>
          <w:sz w:val="22"/>
          <w:szCs w:val="22"/>
        </w:rPr>
      </w:pPr>
      <w:r w:rsidRPr="00810776">
        <w:rPr>
          <w:rFonts w:eastAsia="EC Square Sans Pro" w:cs="EC Square Sans Pro"/>
          <w:b/>
          <w:bCs/>
          <w:color w:val="000000" w:themeColor="text1"/>
          <w:sz w:val="22"/>
          <w:szCs w:val="22"/>
        </w:rPr>
        <w:t>Innovation and Economic Potential</w:t>
      </w:r>
      <w:r w:rsidRPr="00810776">
        <w:rPr>
          <w:rFonts w:eastAsia="EC Square Sans Pro" w:cs="EC Square Sans Pro"/>
          <w:color w:val="000000" w:themeColor="text1"/>
          <w:sz w:val="22"/>
          <w:szCs w:val="22"/>
        </w:rPr>
        <w:t>: The adaptation challenge presents opportunities for EU leadership. The European Commission identifies emerging markets for adaptation technologies and services</w:t>
      </w:r>
      <w:r w:rsidR="00766557">
        <w:rPr>
          <w:rFonts w:eastAsia="EC Square Sans Pro" w:cs="EC Square Sans Pro"/>
          <w:color w:val="000000" w:themeColor="text1"/>
          <w:sz w:val="22"/>
          <w:szCs w:val="22"/>
        </w:rPr>
        <w:t xml:space="preserve"> </w:t>
      </w:r>
      <w:r w:rsidR="00766557">
        <w:rPr>
          <w:rFonts w:eastAsia="EC Square Sans Pro" w:cs="EC Square Sans Pro"/>
          <w:color w:val="000000" w:themeColor="text1"/>
          <w:sz w:val="22"/>
          <w:szCs w:val="22"/>
        </w:rPr>
        <w:fldChar w:fldCharType="begin"/>
      </w:r>
      <w:r w:rsidR="00B0703C">
        <w:rPr>
          <w:rFonts w:eastAsia="EC Square Sans Pro" w:cs="EC Square Sans Pro"/>
          <w:color w:val="000000" w:themeColor="text1"/>
          <w:sz w:val="22"/>
          <w:szCs w:val="22"/>
        </w:rPr>
        <w:instrText xml:space="preserve"> ADDIN ZOTERO_ITEM CSL_CITATION {"citationID":"UeATDfBC","properties":{"formattedCitation":"[54]","plainCitation":"[54]","noteIndex":0},"citationItems":[{"id":740,"uris":["http://zotero.org/groups/5272309/items/66YWIYG3"],"itemData":{"id":740,"type":"webpage","abstract":"How we can adapt to the impacts of climate change and become climate resilient by 2050.","language":"en","title":"Eu adaptation strategy - european commission","URL":"https://climate.ec.europa.eu/eu-action/adaptation-climate-change/eu-adaptation-strategy_en","accessed":{"date-parts":[["2024",10,30]]}}}],"schema":"https://github.com/citation-style-language/schema/raw/master/csl-citation.json"} </w:instrText>
      </w:r>
      <w:r w:rsidR="00766557">
        <w:rPr>
          <w:rFonts w:eastAsia="EC Square Sans Pro" w:cs="EC Square Sans Pro"/>
          <w:color w:val="000000" w:themeColor="text1"/>
          <w:sz w:val="22"/>
          <w:szCs w:val="22"/>
        </w:rPr>
        <w:fldChar w:fldCharType="separate"/>
      </w:r>
      <w:r w:rsidR="00B0703C" w:rsidRPr="00B0703C">
        <w:rPr>
          <w:rFonts w:eastAsia="EC Square Sans Pro"/>
          <w:sz w:val="22"/>
        </w:rPr>
        <w:t>[54]</w:t>
      </w:r>
      <w:r w:rsidR="00766557">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w:t>
      </w:r>
      <w:r w:rsidRPr="00810776">
        <w:rPr>
          <w:rFonts w:eastAsia="EC Square Sans Pro" w:cs="EC Square Sans Pro"/>
          <w:b/>
          <w:bCs/>
          <w:color w:val="000000" w:themeColor="text1"/>
          <w:sz w:val="22"/>
          <w:szCs w:val="22"/>
        </w:rPr>
        <w:t>Cross-border cooperation</w:t>
      </w:r>
      <w:r w:rsidRPr="00810776">
        <w:rPr>
          <w:rFonts w:eastAsia="EC Square Sans Pro" w:cs="EC Square Sans Pro"/>
          <w:color w:val="000000" w:themeColor="text1"/>
          <w:sz w:val="22"/>
          <w:szCs w:val="22"/>
        </w:rPr>
        <w:t xml:space="preserve"> on shared climate risks can strengthen EU cohesion, while </w:t>
      </w:r>
      <w:r w:rsidRPr="00810776">
        <w:rPr>
          <w:rFonts w:eastAsia="EC Square Sans Pro" w:cs="EC Square Sans Pro"/>
          <w:b/>
          <w:bCs/>
          <w:color w:val="000000" w:themeColor="text1"/>
          <w:sz w:val="22"/>
          <w:szCs w:val="22"/>
        </w:rPr>
        <w:t>technological innovation</w:t>
      </w:r>
      <w:r w:rsidRPr="00810776">
        <w:rPr>
          <w:rFonts w:eastAsia="EC Square Sans Pro" w:cs="EC Square Sans Pro"/>
          <w:color w:val="000000" w:themeColor="text1"/>
          <w:sz w:val="22"/>
          <w:szCs w:val="22"/>
        </w:rPr>
        <w:t xml:space="preserve"> in areas like early warning systems shows benefit-cost ratios exceeding 1:10</w:t>
      </w:r>
      <w:r w:rsidRPr="00810776">
        <w:rPr>
          <w:rFonts w:eastAsia="EC Square Sans Pro" w:cs="EC Square Sans Pro"/>
          <w:b/>
          <w:bCs/>
          <w:color w:val="000000" w:themeColor="text1"/>
          <w:sz w:val="22"/>
          <w:szCs w:val="22"/>
        </w:rPr>
        <w:t xml:space="preserve"> </w:t>
      </w:r>
      <w:r w:rsidR="00766557">
        <w:rPr>
          <w:rFonts w:eastAsia="EC Square Sans Pro" w:cs="EC Square Sans Pro"/>
          <w:b/>
          <w:bCs/>
          <w:color w:val="000000" w:themeColor="text1"/>
          <w:sz w:val="22"/>
          <w:szCs w:val="22"/>
        </w:rPr>
        <w:fldChar w:fldCharType="begin"/>
      </w:r>
      <w:r w:rsidR="00B0703C">
        <w:rPr>
          <w:rFonts w:eastAsia="EC Square Sans Pro" w:cs="EC Square Sans Pro"/>
          <w:b/>
          <w:bCs/>
          <w:color w:val="000000" w:themeColor="text1"/>
          <w:sz w:val="22"/>
          <w:szCs w:val="22"/>
        </w:rPr>
        <w:instrText xml:space="preserve"> ADDIN ZOTERO_ITEM CSL_CITATION {"citationID":"x58kxigH","properties":{"formattedCitation":"[55], [56]","plainCitation":"[55], [56]","noteIndex":0},"citationItems":[{"id":675,"uris":["http://zotero.org/groups/5272309/items/ZTDGJVJF"],"itemData":{"id":675,"type":"book","event-place":"LU","language":"eng","publisher":"Publications Office","publisher-place":"LU","source":"DOI.org (CSL JSON)","title":"European climate neutral industry competitiveness scoreboard (CINDECS): annual report 2022.","title-short":"European climate neutral industry competitiveness scoreboard (CINDECS)","URL":"https://data.europa.eu/doi/10.2760/959357","author":[{"literal":"European Commission. Joint Research Centre."}],"accessed":{"date-parts":[["2024",10,2]]},"issued":{"date-parts":[["2023"]]}}},{"id":732,"uris":["http://zotero.org/groups/5272309/items/WEV6EMZU"],"itemData":{"id":732,"type":"webpage","abstract":"Research for REGI committee - Climate adaptation using Cohesion Policy:  Fostering adaptation, regional resilience and economic sustainability","language":"en","title":"Research for regi committee - climate adaptation using cohesion policy: fostering adaptation, regional resilience and economic sustainability | think tank | european parliament","title-short":"Research for regi committee - climate adaptation using cohesion policy","URL":"https://www.europarl.europa.eu/thinktank/en/document/IPOL_STU(2024)752459","accessed":{"date-parts":[["2024",10,30]]}}}],"schema":"https://github.com/citation-style-language/schema/raw/master/csl-citation.json"} </w:instrText>
      </w:r>
      <w:r w:rsidR="00766557">
        <w:rPr>
          <w:rFonts w:eastAsia="EC Square Sans Pro" w:cs="EC Square Sans Pro"/>
          <w:b/>
          <w:bCs/>
          <w:color w:val="000000" w:themeColor="text1"/>
          <w:sz w:val="22"/>
          <w:szCs w:val="22"/>
        </w:rPr>
        <w:fldChar w:fldCharType="separate"/>
      </w:r>
      <w:r w:rsidR="00B0703C" w:rsidRPr="00B0703C">
        <w:rPr>
          <w:rFonts w:eastAsia="EC Square Sans Pro"/>
          <w:sz w:val="22"/>
        </w:rPr>
        <w:t>[55], [56]</w:t>
      </w:r>
      <w:r w:rsidR="00766557">
        <w:rPr>
          <w:rFonts w:eastAsia="EC Square Sans Pro" w:cs="EC Square Sans Pro"/>
          <w:b/>
          <w:bCs/>
          <w:color w:val="000000" w:themeColor="text1"/>
          <w:sz w:val="22"/>
          <w:szCs w:val="22"/>
        </w:rPr>
        <w:fldChar w:fldCharType="end"/>
      </w:r>
      <w:r w:rsidRPr="00810776">
        <w:rPr>
          <w:rFonts w:eastAsia="EC Square Sans Pro" w:cs="EC Square Sans Pro"/>
          <w:b/>
          <w:bCs/>
          <w:color w:val="000000" w:themeColor="text1"/>
          <w:sz w:val="22"/>
          <w:szCs w:val="22"/>
        </w:rPr>
        <w:t>.</w:t>
      </w:r>
      <w:r w:rsidRPr="00810776">
        <w:rPr>
          <w:rFonts w:eastAsia="Calibri" w:cs="Calibri"/>
          <w:b/>
          <w:bCs/>
          <w:color w:val="000000" w:themeColor="text1"/>
          <w:sz w:val="22"/>
          <w:szCs w:val="22"/>
        </w:rPr>
        <w:t xml:space="preserve"> </w:t>
      </w:r>
    </w:p>
    <w:p w14:paraId="6B2BD397" w14:textId="31DA1741" w:rsidR="6B4A9F85" w:rsidRPr="00810776" w:rsidRDefault="6B4A9F85">
      <w:pPr>
        <w:spacing w:line="276" w:lineRule="auto"/>
        <w:rPr>
          <w:rFonts w:eastAsia="EC Square Sans Pro" w:cs="EC Square Sans Pro"/>
          <w:sz w:val="22"/>
          <w:szCs w:val="22"/>
        </w:rPr>
      </w:pPr>
      <w:r w:rsidRPr="2ED78F6E">
        <w:rPr>
          <w:rFonts w:eastAsia="EC Square Sans Pro" w:cs="EC Square Sans Pro"/>
          <w:b/>
          <w:bCs/>
          <w:sz w:val="22"/>
          <w:szCs w:val="22"/>
        </w:rPr>
        <w:t xml:space="preserve">Reducing the information gap by providing data and methodologies to assess climate risks: </w:t>
      </w:r>
      <w:r w:rsidRPr="2ED78F6E">
        <w:rPr>
          <w:rFonts w:eastAsia="EC Square Sans Pro" w:cs="EC Square Sans Pro"/>
          <w:sz w:val="22"/>
          <w:szCs w:val="22"/>
        </w:rPr>
        <w:t>The EC is already engaged in providing better access to climate risk data and assessment, as proved by the 2024 European Climate Risk Assessment (a report from the EEA regarding the identification and evaluation of climate risks)</w:t>
      </w:r>
      <w:r w:rsidR="00766557"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0703C">
        <w:rPr>
          <w:rFonts w:eastAsia="EC Square Sans Pro" w:cs="EC Square Sans Pro"/>
          <w:sz w:val="22"/>
          <w:szCs w:val="22"/>
        </w:rPr>
        <w:instrText xml:space="preserve"> ADDIN ZOTERO_ITEM CSL_CITATION {"citationID":"zKiRDJYt","properties":{"formattedCitation":"[43]","plainCitation":"[43]","noteIndex":0},"citationItems":[{"id":745,"uris":["http://zotero.org/groups/5272309/items/W9QIEGW3"],"itemData":{"id":745,"type":"webpage","abstract":"The first European Climate Risk Assessment (EUCRA) identifies 36 climate risks that pose a threat to Europe’s energy and food security, ecosystems, infrastructure, water resources, financial stability, and people’s health. It shows that many of these risks have already reached critical levels and can become catastrophic without urgent and decisive action. The knowledge in this first-of-its-kind assessment is synthesised to support strategic policymaking.","container-title":"European Environment Agency","genre":"Publication","language":"en","title":"European climate risk assessment","URL":"https://www.eea.europa.eu/publications/european-climate-risk-assessment","accessed":{"date-parts":[["2024",10,30]]}}}],"schema":"https://github.com/citation-style-language/schema/raw/master/csl-citation.json"} </w:instrText>
      </w:r>
      <w:r w:rsidRPr="2ED78F6E">
        <w:rPr>
          <w:rFonts w:eastAsia="EC Square Sans Pro" w:cs="EC Square Sans Pro"/>
          <w:sz w:val="22"/>
          <w:szCs w:val="22"/>
        </w:rPr>
        <w:fldChar w:fldCharType="separate"/>
      </w:r>
      <w:r w:rsidR="00B0703C" w:rsidRPr="00B0703C">
        <w:rPr>
          <w:rFonts w:eastAsia="EC Square Sans Pro"/>
          <w:sz w:val="22"/>
        </w:rPr>
        <w:t>[43]</w:t>
      </w:r>
      <w:r w:rsidRPr="2ED78F6E">
        <w:rPr>
          <w:rFonts w:eastAsia="EC Square Sans Pro" w:cs="EC Square Sans Pro"/>
          <w:sz w:val="22"/>
          <w:szCs w:val="22"/>
        </w:rPr>
        <w:fldChar w:fldCharType="end"/>
      </w:r>
      <w:r w:rsidRPr="2ED78F6E">
        <w:rPr>
          <w:rFonts w:eastAsia="EC Square Sans Pro" w:cs="EC Square Sans Pro"/>
          <w:sz w:val="22"/>
          <w:szCs w:val="22"/>
          <w:vertAlign w:val="superscript"/>
        </w:rPr>
        <w:t xml:space="preserve"> </w:t>
      </w:r>
      <w:r w:rsidRPr="2ED78F6E">
        <w:rPr>
          <w:rFonts w:eastAsia="EC Square Sans Pro" w:cs="EC Square Sans Pro"/>
          <w:sz w:val="22"/>
          <w:szCs w:val="22"/>
        </w:rPr>
        <w:t>and the JRC Risk Data Hub (a multi-hazard geo-portal mapping climate risk into the EU territories)</w:t>
      </w:r>
      <w:r w:rsidR="00766557"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0703C">
        <w:rPr>
          <w:rFonts w:eastAsia="EC Square Sans Pro" w:cs="EC Square Sans Pro"/>
          <w:sz w:val="22"/>
          <w:szCs w:val="22"/>
        </w:rPr>
        <w:instrText xml:space="preserve"> ADDIN ZOTERO_ITEM CSL_CITATION {"citationID":"tPt2NWl7","properties":{"formattedCitation":"[57]","plainCitation":"[57]","noteIndex":0},"citationItems":[{"id":1511,"uris":["http://zotero.org/groups/5272309/items/RYSM8JF5"],"itemData":{"id":1511,"type":"post-weblog","abstract":"The Risk Data Hub (RDH) of the Disaster Risk Management Knowledge Centre (DRMKC) is a pioneering platform designed to centralize and standardize risk, damage and loss data at a pan-European level. Developed with the goal of supporting risk assessment and risk analysis processes, the RDH facilitates the collection, sharing, and analysis of data that is crucial for understanding and mitigating risks. This comprehensive repository offers a variety of datasets, tools, and resources that can be utilized by policymakers, researchers, and practitioners in the field of disaster risk reduction.","title":"DRMKC - Risk Data Hub","URL":"https://drmkc.jrc.ec.europa.eu/risk-data-hub/#/","author":[{"family":"European Commision","given":""}],"accessed":{"date-parts":[["2025",3,2]]}}}],"schema":"https://github.com/citation-style-language/schema/raw/master/csl-citation.json"} </w:instrText>
      </w:r>
      <w:r w:rsidRPr="2ED78F6E">
        <w:rPr>
          <w:rFonts w:eastAsia="EC Square Sans Pro" w:cs="EC Square Sans Pro"/>
          <w:sz w:val="22"/>
          <w:szCs w:val="22"/>
        </w:rPr>
        <w:fldChar w:fldCharType="separate"/>
      </w:r>
      <w:r w:rsidR="00B0703C" w:rsidRPr="00B0703C">
        <w:rPr>
          <w:rFonts w:eastAsia="EC Square Sans Pro"/>
          <w:sz w:val="22"/>
        </w:rPr>
        <w:t>[57]</w:t>
      </w:r>
      <w:r w:rsidRPr="2ED78F6E">
        <w:rPr>
          <w:rFonts w:eastAsia="EC Square Sans Pro" w:cs="EC Square Sans Pro"/>
          <w:sz w:val="22"/>
          <w:szCs w:val="22"/>
        </w:rPr>
        <w:fldChar w:fldCharType="end"/>
      </w:r>
      <w:r w:rsidRPr="2ED78F6E">
        <w:rPr>
          <w:rFonts w:eastAsia="EC Square Sans Pro" w:cs="EC Square Sans Pro"/>
          <w:sz w:val="22"/>
          <w:szCs w:val="22"/>
        </w:rPr>
        <w:t>. More and better climate-related risk and loss data is also advocated by the new EU Strategy on Adaptation to Climate Change (2021)</w:t>
      </w:r>
      <w:r w:rsidR="001A2D99"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0703C">
        <w:rPr>
          <w:rFonts w:eastAsia="EC Square Sans Pro" w:cs="EC Square Sans Pro"/>
          <w:sz w:val="22"/>
          <w:szCs w:val="22"/>
        </w:rPr>
        <w:instrText xml:space="preserve"> ADDIN ZOTERO_ITEM CSL_CITATION {"citationID":"NabIzKte","properties":{"formattedCitation":"[58]","plainCitation":"[58]","noteIndex":0},"citationItems":[{"id":198,"uris":["http://zotero.org/groups/5272309/items/FQG5KP6C"],"itemData":{"id":198,"type":"bill","language":"en","title":"COMMUNICATION FROM THE COMMISSION TO THE EUROPEAN PARLIAMENT, THE COUNCIL, THE EUROPEAN ECONOMIC AND SOCIAL COMMITTEE AND THE COMMITTEE OF THE REGIONS Forging a climate-resilient Europe - the new EU Strategy on Adaptation to Climate Change","title-short":"COM(2021) 82","URL":"https://eur-lex.europa.eu/legal-content/en/TXT/?uri=CELEX:52021DC0082","accessed":{"date-parts":[["2023",11,29]]},"issued":{"date-parts":[["2021"]]}}}],"schema":"https://github.com/citation-style-language/schema/raw/master/csl-citation.json"} </w:instrText>
      </w:r>
      <w:r w:rsidRPr="2ED78F6E">
        <w:rPr>
          <w:rFonts w:eastAsia="EC Square Sans Pro" w:cs="EC Square Sans Pro"/>
          <w:sz w:val="22"/>
          <w:szCs w:val="22"/>
        </w:rPr>
        <w:fldChar w:fldCharType="separate"/>
      </w:r>
      <w:r w:rsidR="00B0703C" w:rsidRPr="00B0703C">
        <w:rPr>
          <w:rFonts w:eastAsia="EC Square Sans Pro"/>
          <w:sz w:val="22"/>
        </w:rPr>
        <w:t>[58]</w:t>
      </w:r>
      <w:r w:rsidRPr="2ED78F6E">
        <w:rPr>
          <w:rFonts w:eastAsia="EC Square Sans Pro" w:cs="EC Square Sans Pro"/>
          <w:sz w:val="22"/>
          <w:szCs w:val="22"/>
        </w:rPr>
        <w:fldChar w:fldCharType="end"/>
      </w:r>
      <w:ins w:id="138" w:author="GASTALDI Chiara (JRC-ISPRA)" w:date="2025-02-17T11:03:00Z">
        <w:r w:rsidR="00B0703C">
          <w:rPr>
            <w:rFonts w:eastAsia="EC Square Sans Pro" w:cs="EC Square Sans Pro"/>
            <w:sz w:val="22"/>
            <w:szCs w:val="22"/>
          </w:rPr>
          <w:t>.</w:t>
        </w:r>
      </w:ins>
      <w:r w:rsidRPr="2ED78F6E">
        <w:rPr>
          <w:rFonts w:eastAsia="EC Square Sans Pro" w:cs="EC Square Sans Pro"/>
          <w:sz w:val="22"/>
          <w:szCs w:val="22"/>
          <w:vertAlign w:val="superscript"/>
        </w:rPr>
        <w:t xml:space="preserve"> </w:t>
      </w:r>
      <w:r w:rsidRPr="2ED78F6E">
        <w:rPr>
          <w:rFonts w:eastAsia="EC Square Sans Pro" w:cs="EC Square Sans Pro"/>
          <w:sz w:val="22"/>
          <w:szCs w:val="22"/>
        </w:rPr>
        <w:t>At the same time, the EC recognizes the need for a comprehensive framework for climate risk adaptation assessment</w:t>
      </w:r>
      <w:r w:rsidR="001A2D99"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0703C">
        <w:rPr>
          <w:rFonts w:eastAsia="EC Square Sans Pro" w:cs="EC Square Sans Pro"/>
          <w:sz w:val="22"/>
          <w:szCs w:val="22"/>
        </w:rPr>
        <w:instrText xml:space="preserve"> ADDIN ZOTERO_ITEM CSL_CITATION {"citationID":"af49g4m47c","properties":{"formattedCitation":"[59]","plainCitation":"[59]","noteIndex":0},"citationItems":[{"id":1560,"uris":["http://zotero.org/groups/5272309/items/QBICYKS9"],"itemData":{"id":1560,"type":"bill","language":"en","title":"COMMISSION STAFF WORKING DOCUMENT IMPACT ASSESSMENT REPORT Accompanying the document COMMUNICATION FROM THE COMMISSION TO THE EUROPEAN PARLIAMENT, THE COUNCIL, THE ECONOMIC AND SOCIAL COMMITTEE AND THE COMMITTEE OF THE REGIONS Forging a climate-resilient Europe - The new EU Strategy on Adaptation to Climate Change","URL":"https://eur-lex.europa.eu/legal-content/EN/ALL/?uri=CELEX:52021SC0025","accessed":{"date-parts":[["2025",2,10]]},"issued":{"date-parts":[["2021"]]}}}],"schema":"https://github.com/citation-style-language/schema/raw/master/csl-citation.json"} </w:instrText>
      </w:r>
      <w:r w:rsidRPr="2ED78F6E">
        <w:rPr>
          <w:rFonts w:eastAsia="EC Square Sans Pro" w:cs="EC Square Sans Pro"/>
          <w:sz w:val="22"/>
          <w:szCs w:val="22"/>
        </w:rPr>
        <w:fldChar w:fldCharType="separate"/>
      </w:r>
      <w:r w:rsidR="00B0703C" w:rsidRPr="00B0703C">
        <w:rPr>
          <w:sz w:val="22"/>
        </w:rPr>
        <w:t>[59]</w:t>
      </w:r>
      <w:r w:rsidRPr="2ED78F6E">
        <w:rPr>
          <w:rFonts w:eastAsia="EC Square Sans Pro" w:cs="EC Square Sans Pro"/>
          <w:sz w:val="22"/>
          <w:szCs w:val="22"/>
        </w:rPr>
        <w:fldChar w:fldCharType="end"/>
      </w:r>
      <w:r w:rsidR="00C11605">
        <w:t xml:space="preserve"> </w:t>
      </w:r>
      <w:r w:rsidRPr="2ED78F6E">
        <w:rPr>
          <w:rFonts w:eastAsia="EC Square Sans Pro" w:cs="EC Square Sans Pro"/>
          <w:sz w:val="22"/>
          <w:szCs w:val="22"/>
          <w:vertAlign w:val="superscript"/>
        </w:rPr>
        <w:t xml:space="preserve"> </w:t>
      </w:r>
      <w:r w:rsidRPr="2ED78F6E">
        <w:rPr>
          <w:rFonts w:eastAsia="EC Square Sans Pro" w:cs="EC Square Sans Pro"/>
          <w:sz w:val="22"/>
          <w:szCs w:val="22"/>
        </w:rPr>
        <w:t>so further efforts will be necessary to extend data coverage and access and to diffuse harmonised risk assessment methodologies and standards. To address these barriers, EU MS can help by increasing the availability of data to assess localised climate risk and vulnerability</w:t>
      </w:r>
    </w:p>
    <w:p w14:paraId="56058042" w14:textId="16817B7B" w:rsidR="6B4A9F85" w:rsidRPr="00427804" w:rsidRDefault="6B4A9F85" w:rsidP="00427804">
      <w:pPr>
        <w:spacing w:before="240" w:line="257" w:lineRule="auto"/>
        <w:ind w:left="862" w:hanging="862"/>
        <w:rPr>
          <w:bCs/>
          <w:i/>
          <w:iCs/>
          <w:color w:val="70AD47" w:themeColor="accent6"/>
          <w:sz w:val="22"/>
          <w:szCs w:val="22"/>
        </w:rPr>
      </w:pPr>
      <w:r w:rsidRPr="00427804">
        <w:rPr>
          <w:bCs/>
          <w:i/>
          <w:iCs/>
          <w:color w:val="70AD47" w:themeColor="accent6"/>
          <w:sz w:val="22"/>
          <w:szCs w:val="22"/>
        </w:rPr>
        <w:t>From Analysis to Implementation</w:t>
      </w:r>
    </w:p>
    <w:p w14:paraId="39979586" w14:textId="1D74F0D8" w:rsidR="6B4A9F85" w:rsidRPr="00810776" w:rsidRDefault="6B4A9F85">
      <w:pPr>
        <w:spacing w:before="240" w:after="240" w:line="257" w:lineRule="auto"/>
        <w:rPr>
          <w:rFonts w:eastAsia="EC Square Sans Pro" w:cs="EC Square Sans Pro"/>
          <w:sz w:val="22"/>
          <w:szCs w:val="22"/>
        </w:rPr>
      </w:pPr>
      <w:r w:rsidRPr="00810776">
        <w:rPr>
          <w:rFonts w:eastAsia="EC Square Sans Pro" w:cs="EC Square Sans Pro"/>
          <w:sz w:val="22"/>
          <w:szCs w:val="22"/>
        </w:rPr>
        <w:t xml:space="preserve">The analysis has shown that while all EU Member States have adopted adaptation strategies, their effectiveness varies significantly, particularly in critical sectors like energy and transport. Moving forward requires addressing the fundamental challenge documented throughout this analysis: the lack </w:t>
      </w:r>
      <w:r w:rsidRPr="00810776">
        <w:rPr>
          <w:rFonts w:eastAsia="EC Square Sans Pro" w:cs="EC Square Sans Pro"/>
          <w:sz w:val="22"/>
          <w:szCs w:val="22"/>
        </w:rPr>
        <w:lastRenderedPageBreak/>
        <w:t>of standardized methods to evaluate adaptation needs and benefits</w:t>
      </w:r>
      <w:r w:rsidR="000C7F99">
        <w:rPr>
          <w:rFonts w:eastAsia="EC Square Sans Pro" w:cs="EC Square Sans Pro"/>
          <w:sz w:val="22"/>
          <w:szCs w:val="22"/>
        </w:rPr>
        <w:t xml:space="preserve"> </w:t>
      </w:r>
      <w:r w:rsidR="000C7F99">
        <w:rPr>
          <w:rFonts w:eastAsia="EC Square Sans Pro" w:cs="EC Square Sans Pro"/>
          <w:sz w:val="22"/>
          <w:szCs w:val="22"/>
        </w:rPr>
        <w:fldChar w:fldCharType="begin"/>
      </w:r>
      <w:r w:rsidR="00B0703C">
        <w:rPr>
          <w:rFonts w:eastAsia="EC Square Sans Pro" w:cs="EC Square Sans Pro"/>
          <w:sz w:val="22"/>
          <w:szCs w:val="22"/>
        </w:rPr>
        <w:instrText xml:space="preserve"> ADDIN ZOTERO_ITEM CSL_CITATION {"citationID":"uRLjx6Wv","properties":{"formattedCitation":"[60], [61], [62]","plainCitation":"[60], [61], [62]","noteIndex":0},"citationItems":[{"id":739,"uris":["http://zotero.org/groups/5272309/items/YBN42HW4"],"itemData":{"id":739,"type":"webpage","abstract":"The European Commission has today adopted a new set of guidelines to assist Member States in updating and implementing comprehensive national adaptation strategies, plans and policies.","language":"en","title":"Building a climate-resilient future - European Commission","URL":"https://climate.ec.europa.eu/news-your-voice/news/building-climate-resilient-future-2023-07-26_en","accessed":{"date-parts":[["2024",10,30]]}}},{"id":731,"uris":["http://zotero.org/groups/5272309/items/FDPEF7AA"],"itemData":{"id":731,"type":"article-journal","container-title":"Mitigation and Adaptation Strategies for Global Change","DOI":"10.1007/s11027-015-9678-4","ISSN":"1381-2386, 1573-1596","issue":"2","journalAbbreviation":"Mitig Adapt Strateg Glob Change","language":"en","page":"187-209","source":"DOI.org (Crossref)","title":"Towards a framework to assess, compare and develop monitoring and evaluation of climate change adaptation in Europe","volume":"23","author":[{"family":"Klostermann","given":"Judith"},{"family":"Van De Sandt","given":"Kaj"},{"family":"Harley","given":"Mike"},{"family":"Hildén","given":"Mikael"},{"family":"Leiter","given":"Timo"},{"family":"Van Minnen","given":"Jelle"},{"family":"Pieterse","given":"Nico"},{"family":"Van Bree","given":"Leendert"}],"issued":{"date-parts":[["2018",2]]}}},{"id":738,"uris":["http://zotero.org/groups/5272309/items/73MGLUIA"],"itemData":{"id":738,"type":"article-journal","abstract":"EU Member States must implement environmental policy in accordance with the specified rules, including standards supporting the implementation of the adopted EU policies. The standards (target values) for the levels of environmental indicators are included in EU directives. Compliance with EU environmental standards is already bringing many benefits, but there is still much to be done. The aim of our study is to assess the current levels of environmental indicators in EU countries, since prompt achievement of their target values is a prerequisite for sustainable development in this area. A classical correspondence analysis was used to evaluate the degree of differentiation of the levels of indicators in the EU countries based on the data presented in a binary matrix of indicators. As a result, countries have been identified in which indicators monitoring the state of environmental protection have achieved a level in line with the target values indicated in EU directives, and those in which this level has not been achieved. The research procedure used in the article is universal in the sense that it can be used to assess the situation of the objects under study (countries, regions) regardless of the specifics of the phenomenon under study, provided that comparable data are available.","container-title":"Frontiers in Environmental Science","DOI":"10.3389/fenvs.2024.1324030","ISSN":"2296-665X","journalAbbreviation":"Front. Environ. Sci.","page":"1324030","source":"DOI.org (Crossref)","title":"Sustainable development and the degree of implementation of European Union environmental directives","volume":"12","author":[{"family":"Bąk","given":"Iwona"},{"family":"Wawrzyniak","given":"Katarzyna"},{"family":"Sulikowski","given":"Piotr"}],"issued":{"date-parts":[["2024",4,10]]}}}],"schema":"https://github.com/citation-style-language/schema/raw/master/csl-citation.json"} </w:instrText>
      </w:r>
      <w:r w:rsidR="000C7F99">
        <w:rPr>
          <w:rFonts w:eastAsia="EC Square Sans Pro" w:cs="EC Square Sans Pro"/>
          <w:sz w:val="22"/>
          <w:szCs w:val="22"/>
        </w:rPr>
        <w:fldChar w:fldCharType="separate"/>
      </w:r>
      <w:r w:rsidR="00B0703C" w:rsidRPr="00B0703C">
        <w:rPr>
          <w:rFonts w:eastAsia="EC Square Sans Pro"/>
          <w:sz w:val="22"/>
        </w:rPr>
        <w:t>[60], [61], [62]</w:t>
      </w:r>
      <w:r w:rsidR="000C7F99">
        <w:rPr>
          <w:rFonts w:eastAsia="EC Square Sans Pro" w:cs="EC Square Sans Pro"/>
          <w:sz w:val="22"/>
          <w:szCs w:val="22"/>
        </w:rPr>
        <w:fldChar w:fldCharType="end"/>
      </w:r>
      <w:r w:rsidRPr="00810776">
        <w:rPr>
          <w:rFonts w:eastAsia="EC Square Sans Pro" w:cs="EC Square Sans Pro"/>
          <w:sz w:val="22"/>
          <w:szCs w:val="22"/>
        </w:rPr>
        <w:t>. This gap affects both policy design and the capacity to mobilize private investment</w:t>
      </w:r>
      <w:r w:rsidR="00214547">
        <w:rPr>
          <w:rFonts w:eastAsia="EC Square Sans Pro" w:cs="EC Square Sans Pro"/>
          <w:sz w:val="22"/>
          <w:szCs w:val="22"/>
        </w:rPr>
        <w:t xml:space="preserve"> </w:t>
      </w:r>
      <w:r w:rsidR="00214547">
        <w:rPr>
          <w:rFonts w:eastAsia="EC Square Sans Pro" w:cs="EC Square Sans Pro"/>
          <w:sz w:val="22"/>
          <w:szCs w:val="22"/>
        </w:rPr>
        <w:fldChar w:fldCharType="begin"/>
      </w:r>
      <w:r w:rsidR="00B0703C">
        <w:rPr>
          <w:rFonts w:eastAsia="EC Square Sans Pro" w:cs="EC Square Sans Pro"/>
          <w:sz w:val="22"/>
          <w:szCs w:val="22"/>
        </w:rPr>
        <w:instrText xml:space="preserve"> ADDIN ZOTERO_ITEM CSL_CITATION {"citationID":"uxGvxihK","properties":{"formattedCitation":"[45], [63], [64], [65]","plainCitation":"[45], [63], [64], [65]","noteIndex":0},"citationItems":[{"id":744,"uris":["http://zotero.org/groups/5272309/items/XJR4NXJX"],"itemData":{"id":744,"type":"webpage","language":"en","title":"Financial","URL":"https://climate-adapt.eea.europa.eu/en/eu-adaptation-policy/sector-policies/financial","accessed":{"date-parts":[["2024",10,30]]}}},{"id":727,"uris":["http://zotero.org/groups/5272309/items/ZHAYQBFP"],"itemData":{"id":727,"type":"book","abstract":"The third edition of the EIB Climate Survey shows that COVID-19 has changed people’s perception of the climate emergency. Most Europeans now consider the pandemic to be the greatest challenge facing their countries, but climate change remains a crucial issue.","ISBN":"978-92-861-5021-0","language":"EN","publisher":"European Investment Bank","source":"www.eib.org","title":"The EIB Climate Survey 2020-2021 - The climate crisis in a COVID-19 world: calls for a green recovery","title-short":"The EIB Climate Survey 2020-2021 - The climate crisis in a COVID-19 world","URL":"https://www.eib.org/en/publications/the-eib-climate-survey-2020-2021","author":[{"family":"Bank","given":"European Investment"}],"accessed":{"date-parts":[["2024",10,30]]},"issued":{"date-parts":[["2021",5,31]]}}},{"id":726,"uris":["http://zotero.org/groups/5272309/items/LNDPCQ96"],"itemData":{"id":726,"type":"webpage","language":"en","title":"Innovative financial instruments for climate adaptation","URL":"https://climate-adapt.eea.europa.eu/en/metadata/portals/innovative-financial-instruments-for-climate-adaptation","accessed":{"date-parts":[["2024",10,30]]}}},{"id":725,"uris":["http://zotero.org/groups/5272309/items/2LJUDPQN"],"itemData":{"id":725,"type":"webpage","abstract":"Closing the gap between available financing for climate change adaptation and the needs of developing countries requires looking beyond traditional sources of finance—i.e., grants and (concessional) loans—to innovative financial instruments and mechanisms that can unlock (private) investment. These instruments are increasingly viewed as a means to scale up the investment needed for countries to achieve […]","container-title":"NAP Global Network","language":"en-US","title":"Inventory of innovative financial instruments for climate change adaptation","URL":"https://napglobalnetwork.org/innovative-financing/","accessed":{"date-parts":[["2024",10,30]]}}}],"schema":"https://github.com/citation-style-language/schema/raw/master/csl-citation.json"} </w:instrText>
      </w:r>
      <w:r w:rsidR="00214547">
        <w:rPr>
          <w:rFonts w:eastAsia="EC Square Sans Pro" w:cs="EC Square Sans Pro"/>
          <w:sz w:val="22"/>
          <w:szCs w:val="22"/>
        </w:rPr>
        <w:fldChar w:fldCharType="separate"/>
      </w:r>
      <w:r w:rsidR="00B0703C" w:rsidRPr="00B0703C">
        <w:rPr>
          <w:rFonts w:eastAsia="EC Square Sans Pro"/>
          <w:sz w:val="22"/>
        </w:rPr>
        <w:t>[45], [63], [64], [65]</w:t>
      </w:r>
      <w:r w:rsidR="00214547">
        <w:rPr>
          <w:rFonts w:eastAsia="EC Square Sans Pro" w:cs="EC Square Sans Pro"/>
          <w:sz w:val="22"/>
          <w:szCs w:val="22"/>
        </w:rPr>
        <w:fldChar w:fldCharType="end"/>
      </w:r>
      <w:r w:rsidR="00214547">
        <w:rPr>
          <w:rFonts w:eastAsia="EC Square Sans Pro" w:cs="EC Square Sans Pro"/>
          <w:sz w:val="22"/>
          <w:szCs w:val="22"/>
        </w:rPr>
        <w:t>.</w:t>
      </w:r>
    </w:p>
    <w:p w14:paraId="6057B0D8" w14:textId="1ABC1512" w:rsidR="6B4A9F85" w:rsidRPr="00810776" w:rsidRDefault="6B4A9F85">
      <w:pPr>
        <w:spacing w:before="240" w:after="240" w:line="257" w:lineRule="auto"/>
        <w:rPr>
          <w:rFonts w:eastAsia="EC Square Sans Pro" w:cs="EC Square Sans Pro"/>
          <w:sz w:val="22"/>
          <w:szCs w:val="22"/>
        </w:rPr>
      </w:pPr>
      <w:r w:rsidRPr="00810776">
        <w:rPr>
          <w:rFonts w:eastAsia="EC Square Sans Pro" w:cs="EC Square Sans Pro"/>
          <w:sz w:val="22"/>
          <w:szCs w:val="22"/>
        </w:rPr>
        <w:t>The EU Adaptation Strategy provides a framework to address these challenges through three complementary approaches</w:t>
      </w:r>
      <w:r w:rsidR="00214547">
        <w:rPr>
          <w:rFonts w:eastAsia="EC Square Sans Pro" w:cs="EC Square Sans Pro"/>
          <w:sz w:val="22"/>
          <w:szCs w:val="22"/>
        </w:rPr>
        <w:t xml:space="preserve"> </w:t>
      </w:r>
      <w:r w:rsidR="00214547">
        <w:rPr>
          <w:rFonts w:eastAsia="EC Square Sans Pro" w:cs="EC Square Sans Pro"/>
          <w:sz w:val="22"/>
          <w:szCs w:val="22"/>
        </w:rPr>
        <w:fldChar w:fldCharType="begin"/>
      </w:r>
      <w:r w:rsidR="00B0703C">
        <w:rPr>
          <w:rFonts w:eastAsia="EC Square Sans Pro" w:cs="EC Square Sans Pro"/>
          <w:sz w:val="22"/>
          <w:szCs w:val="22"/>
        </w:rPr>
        <w:instrText xml:space="preserve"> ADDIN ZOTERO_ITEM CSL_CITATION {"citationID":"Z33OMpwZ","properties":{"formattedCitation":"[66], [67]","plainCitation":"[66], [67]","noteIndex":0},"citationItems":[{"id":713,"uris":["http://zotero.org/groups/5272309/items/I9D7ZQ2Y"],"itemData":{"id":713,"type":"bill","language":"en","title":"Report from the commission to the european parliament and the council eu climate action progress report 2023","URL":"https://eur-lex.europa.eu/legal-content/EN/TXT/?uri=CELEX:52023DC0653","accessed":{"date-parts":[["2024",10,30]]},"issued":{"date-parts":[["2023"]]}}},{"id":712,"uris":["http://zotero.org/groups/5272309/items/WXRTGKMK"],"itemData":{"id":712,"type":"post-weblog","abstract":"This paper offers the EEB's assessment of the 2021 EU Strategy for Adaptation to Climate Change.","container-title":"EEB - The European Environmental Bureau","language":"en-US","title":"First assessment of the eu’s 2021 adaptation strategy - eeb","URL":"https://eeb.org/library/first-assessment-of-the-eus-2021-adaptation-strategy-eeb/","accessed":{"date-parts":[["2024",10,30]]}}}],"schema":"https://github.com/citation-style-language/schema/raw/master/csl-citation.json"} </w:instrText>
      </w:r>
      <w:r w:rsidR="00214547">
        <w:rPr>
          <w:rFonts w:eastAsia="EC Square Sans Pro" w:cs="EC Square Sans Pro"/>
          <w:sz w:val="22"/>
          <w:szCs w:val="22"/>
        </w:rPr>
        <w:fldChar w:fldCharType="separate"/>
      </w:r>
      <w:r w:rsidR="00B0703C" w:rsidRPr="00B0703C">
        <w:rPr>
          <w:rFonts w:eastAsia="EC Square Sans Pro"/>
          <w:sz w:val="22"/>
        </w:rPr>
        <w:t>[66], [67]</w:t>
      </w:r>
      <w:r w:rsidR="00214547">
        <w:rPr>
          <w:rFonts w:eastAsia="EC Square Sans Pro" w:cs="EC Square Sans Pro"/>
          <w:sz w:val="22"/>
          <w:szCs w:val="22"/>
        </w:rPr>
        <w:fldChar w:fldCharType="end"/>
      </w:r>
      <w:r w:rsidRPr="00810776">
        <w:rPr>
          <w:rFonts w:eastAsia="EC Square Sans Pro" w:cs="EC Square Sans Pro"/>
          <w:sz w:val="22"/>
          <w:szCs w:val="22"/>
        </w:rPr>
        <w:t>: Financial innovation to overcome investment barriers, policy integration to mainstream adaptation across sectors, and capacity building to address regional disparities. While the mechanisms for effective adaptation exist, accelerating implementation requires better coordination between governance levels and clearer methods for assessing progress.</w:t>
      </w:r>
    </w:p>
    <w:p w14:paraId="5EA07F95" w14:textId="3D61F81C" w:rsidR="6B4A9F85" w:rsidRPr="00810776" w:rsidRDefault="6B4A9F85">
      <w:pPr>
        <w:spacing w:before="240" w:after="240"/>
        <w:rPr>
          <w:rFonts w:eastAsia="EC Square Sans Pro" w:cs="EC Square Sans Pro"/>
          <w:color w:val="000000" w:themeColor="text1"/>
          <w:sz w:val="22"/>
          <w:szCs w:val="22"/>
        </w:rPr>
      </w:pPr>
      <w:r w:rsidRPr="00810776">
        <w:rPr>
          <w:rFonts w:eastAsia="EC Square Sans Pro" w:cs="EC Square Sans Pro"/>
          <w:color w:val="000000" w:themeColor="text1"/>
          <w:sz w:val="22"/>
          <w:szCs w:val="22"/>
        </w:rPr>
        <w:t>Current evidence demonstrates that early, strategic action delivers multiple returns across EU policy objectives</w:t>
      </w:r>
      <w:r w:rsidR="00214547">
        <w:rPr>
          <w:rFonts w:eastAsia="EC Square Sans Pro" w:cs="EC Square Sans Pro"/>
          <w:color w:val="000000" w:themeColor="text1"/>
          <w:sz w:val="22"/>
          <w:szCs w:val="22"/>
        </w:rPr>
        <w:t xml:space="preserve"> </w:t>
      </w:r>
      <w:r w:rsidR="00214547">
        <w:rPr>
          <w:rFonts w:eastAsia="EC Square Sans Pro" w:cs="EC Square Sans Pro"/>
          <w:color w:val="000000" w:themeColor="text1"/>
          <w:sz w:val="22"/>
          <w:szCs w:val="22"/>
        </w:rPr>
        <w:fldChar w:fldCharType="begin"/>
      </w:r>
      <w:r w:rsidR="00B0703C">
        <w:rPr>
          <w:rFonts w:eastAsia="EC Square Sans Pro" w:cs="EC Square Sans Pro"/>
          <w:color w:val="000000" w:themeColor="text1"/>
          <w:sz w:val="22"/>
          <w:szCs w:val="22"/>
        </w:rPr>
        <w:instrText xml:space="preserve"> ADDIN ZOTERO_ITEM CSL_CITATION {"citationID":"Mvak1stl","properties":{"formattedCitation":"[68], [69], [70]","plainCitation":"[68], [69], [70]","noteIndex":0},"citationItems":[{"id":711,"uris":["http://zotero.org/groups/5272309/items/5225BRAZ"],"itemData":{"id":711,"type":"article-journal","abstract":"Recently, reported long-term climate change consequences, such as rising temperatures and melting glaciers, have emphasized mitigation and adaptation actions. While moderating the severity of climate changes, precautionary human actions can also protect the natural environment and human societies. Furthermore, public and private collaboration can leverage resources and expertise, resulting in more impactful mitigation and adaptation actions for effective climate change responses. A coordinated and strategic approach is necessary in order to prioritize these actions across different scales, enabling us to maximize the benefits of climate action and ensure a coordinated response to this global challenge. This study examines the interplay between climate mitigation and adaptation actions in Greece and the European Union (EU). We conducted a literature search using relevant keywords. The search results were systematically approached in alignment with two pairs of thematic homologous entities, enabling the review of these literature findings to be organized and holistically investigated. In this respect, the three fields of agriculture, energy, and multi-parametric determinants of climate neutrality have emerged and been discussed. Our analysis also focused on the key implemented and planned mitigation and adaptation climate actions. Through this review, we identified the most important motives and challenges related to joint adaptation and mitigation actions. Our findings underscore the need for a comprehensive approach to climate action planning that incorporates both adaptation and mitigation measures.","container-title":"Climate","DOI":"10.3390/cli11050105","ISSN":"2225-1154","issue":"5","journalAbbreviation":"Climate","language":"en","page":"105","source":"DOI.org (Crossref)","title":"Enhancing climate neutrality and resilience through coordinated climate action: review of the synergies between mitigation and adaptation actions","title-short":"Enhancing climate neutrality and resilience through coordinated climate action","volume":"11","author":[{"family":"Kyriakopoulos","given":"Grigorios L."},{"family":"Sebos","given":"Ioannis"}],"issued":{"date-parts":[["2023",5,10]]}}},{"id":710,"uris":["http://zotero.org/groups/5272309/items/HH8Z4XBD"],"itemData":{"id":710,"type":"article-journal","abstract":"The concept of sustainable development integrates activities in the economic, environmental and social areas. Energy policy, which is very closely linked to climate protection, is of key importance for achieving the goals of the concept in question. All these elements are connected by the European Green Deal strategy and Agenda 2030. Their implementation requires the evaluation of previous actions undertaken within the framework of sustainable development and the diagnosis of the current state. Therefore, this article presents the results of such research in relation to the key industry connected with this process, which is the energy sector. The research methodology was based on the analysis of 14 indicators that characterize four basic areas (dimensions) related to energy and climate sustainability. These indicators concern energy and climate as well as social and economic issues. This approach makes it possible to comprehensively assess the actions taken so far in the implementation of sustainable economic development in the energy and climate area in the European Union (EU) countries. The entropy-complex-proportional-assessment (COPRAS) methodologies, which belong to the group of multiple criteria decision-making methods, were used for this study. The conducted research allowed for the assessment of the changes in the EU countries in terms of energy and climate sustainability between 2009–2018. In addition, the effects of the introduced changes in individual years and in relation to the studied areas (dimensions) were also evaluated. Based on the results, considering the adopted criteria, the EU countries were divided into groups similar to the level of energy and climate sustainability. The results constitute a valuable set of data, which allows for a wide and in-depth multicriteria analysis. This allows for a very objective and broad assessment of the effects of sustainable development policies in the EU countries and the current state in the context of the European Green Deal strategy and Agenda 2030.","container-title":"Energies","DOI":"10.3390/en14061767","ISSN":"1996-1073","issue":"6","journalAbbreviation":"Energies","language":"en","page":"1767","source":"DOI.org (Crossref)","title":"Assessing the level of energy and climate sustainability in the european union countries in the context of the european green deal strategy and agenda 2030","volume":"14","author":[{"family":"Tutak","given":"Magdalena"},{"family":"Brodny","given":"Jarosław"},{"family":"Bindzár","given":"Peter"}],"issued":{"date-parts":[["2021",3,22]]}}},{"id":709,"uris":["http://zotero.org/groups/5272309/items/ZTXMDTRH"],"itemData":{"id":709,"type":"article-journal","container-title":"Environmental Science &amp; Policy","DOI":"10.1016/j.envsci.2017.12.009","ISSN":"14629011","journalAbbreviation":"Environmental Science &amp; Policy","language":"en","page":"44-51","source":"DOI.org (Crossref)","title":"Understanding policy integration in the EU—Insights from a multi-level lens on climate adaptation and the EU’s coastal and marine policy","volume":"82","author":[{"family":"Russel","given":"Duncan J."},{"family":"Den Uyl","given":"Roos M."},{"family":"De Vito","given":"Laura"}],"issued":{"date-parts":[["2018",4]]}}}],"schema":"https://github.com/citation-style-language/schema/raw/master/csl-citation.json"} </w:instrText>
      </w:r>
      <w:r w:rsidR="00214547">
        <w:rPr>
          <w:rFonts w:eastAsia="EC Square Sans Pro" w:cs="EC Square Sans Pro"/>
          <w:color w:val="000000" w:themeColor="text1"/>
          <w:sz w:val="22"/>
          <w:szCs w:val="22"/>
        </w:rPr>
        <w:fldChar w:fldCharType="separate"/>
      </w:r>
      <w:r w:rsidR="00B0703C" w:rsidRPr="00B0703C">
        <w:rPr>
          <w:rFonts w:eastAsia="EC Square Sans Pro"/>
          <w:sz w:val="22"/>
        </w:rPr>
        <w:t>[68], [69], [70]</w:t>
      </w:r>
      <w:r w:rsidR="00214547">
        <w:rPr>
          <w:rFonts w:eastAsia="EC Square Sans Pro" w:cs="EC Square Sans Pro"/>
          <w:color w:val="000000" w:themeColor="text1"/>
          <w:sz w:val="22"/>
          <w:szCs w:val="22"/>
        </w:rPr>
        <w:fldChar w:fldCharType="end"/>
      </w:r>
      <w:r w:rsidRPr="00810776">
        <w:rPr>
          <w:rFonts w:eastAsia="EC Square Sans Pro" w:cs="EC Square Sans Pro"/>
          <w:color w:val="000000" w:themeColor="text1"/>
          <w:sz w:val="22"/>
          <w:szCs w:val="22"/>
        </w:rPr>
        <w:t xml:space="preserve">. The mechanisms and frameworks for effective adaptation exist - the critical task is </w:t>
      </w:r>
      <w:r w:rsidRPr="00810776">
        <w:rPr>
          <w:rFonts w:eastAsia="EC Square Sans Pro" w:cs="EC Square Sans Pro"/>
          <w:b/>
          <w:bCs/>
          <w:color w:val="000000" w:themeColor="text1"/>
          <w:sz w:val="22"/>
          <w:szCs w:val="22"/>
        </w:rPr>
        <w:t xml:space="preserve">accelerating implementation </w:t>
      </w:r>
      <w:r w:rsidRPr="00810776">
        <w:rPr>
          <w:rFonts w:eastAsia="EC Square Sans Pro" w:cs="EC Square Sans Pro"/>
          <w:color w:val="000000" w:themeColor="text1"/>
          <w:sz w:val="22"/>
          <w:szCs w:val="22"/>
        </w:rPr>
        <w:t>at scale.</w:t>
      </w:r>
    </w:p>
    <w:p w14:paraId="7CEBB1DA" w14:textId="53FDF0CC" w:rsidR="008A7D2E" w:rsidRPr="00810776" w:rsidRDefault="197DF2A5" w:rsidP="551FDEBF">
      <w:pPr>
        <w:spacing w:before="0" w:after="160" w:line="278" w:lineRule="auto"/>
        <w:rPr>
          <w:rFonts w:eastAsia="Calibri" w:cstheme="minorBidi"/>
          <w:sz w:val="22"/>
          <w:szCs w:val="22"/>
        </w:rPr>
      </w:pPr>
      <w:r w:rsidRPr="00810776">
        <w:rPr>
          <w:rFonts w:cstheme="minorBidi"/>
          <w:sz w:val="22"/>
          <w:szCs w:val="22"/>
        </w:rPr>
        <w:fldChar w:fldCharType="begin"/>
      </w:r>
      <w:r w:rsidR="00170412">
        <w:rPr>
          <w:rFonts w:cstheme="minorBidi"/>
          <w:sz w:val="22"/>
          <w:szCs w:val="22"/>
        </w:rPr>
        <w:instrText xml:space="preserve"> ADDIN ZOTERO_ITEM CSL_CITATION {"citationID":"at6lomsvct","properties":{"formattedCitation":"[10]","plainCitation":"[10]","dontUpdate":true,"noteIndex":0},"citationItems":[{"id":565,"uris":["http://zotero.org/groups/5272309/items/AU9SKJ4G"],"itemData":{"id":565,"type":"chapter","container-title":"Climate Change 2022 - Mitigation of Climate Change","edition":"1","ISBN":"978-1-00-915792-6","note":"DOI: 10.1017/9781009157926.002","page":"51-148","publisher":"Cambridge University Press","source":"DOI.org (Crossref)","title":"Technical Summary","URL":"https://www.cambridge.org/core/product/identifier/9781009157926%23pre3/type/book_part","editor":[{"literal":"Intergovernmental Panel On Climate Change (Ipcc)"}],"accessed":{"date-parts":[["2024",8,26]]},"issued":{"date-parts":[["2023",8,17]]}}}],"schema":"https://github.com/citation-style-language/schema/raw/master/csl-citation.json"} </w:instrText>
      </w:r>
      <w:r w:rsidRPr="00810776">
        <w:rPr>
          <w:rFonts w:cstheme="minorBidi"/>
          <w:sz w:val="22"/>
          <w:szCs w:val="22"/>
        </w:rPr>
        <w:fldChar w:fldCharType="end"/>
      </w:r>
      <w:r w:rsidRPr="00810776">
        <w:rPr>
          <w:rFonts w:cstheme="minorBidi"/>
          <w:color w:val="538135" w:themeColor="accent6" w:themeShade="BF"/>
          <w:sz w:val="22"/>
          <w:szCs w:val="22"/>
        </w:rPr>
        <w:fldChar w:fldCharType="begin"/>
      </w:r>
      <w:r w:rsidR="00170412">
        <w:rPr>
          <w:rFonts w:cstheme="minorBidi"/>
          <w:color w:val="538135" w:themeColor="accent6" w:themeShade="BF"/>
          <w:sz w:val="22"/>
          <w:szCs w:val="22"/>
        </w:rPr>
        <w:instrText xml:space="preserve"> ADDIN ZOTERO_ITEM CSL_CITATION {"citationID":"alm2lnauco","properties":{"formattedCitation":"[33]","plainCitation":"[33]","dontUpdate":true,"noteIndex":0},"citationItems":[{"id":563,"uris":["http://zotero.org/groups/5272309/items/NATDT727"],"itemData":{"id":563,"type":"book","event-place":"LU","language":"eng","publisher":"Publications Office","publisher-place":"LU","source":"DOI.org (CSL JSON)","title":"Research and innovation for climate neutrality by 2050: challenges, opportunities and the path forward.","title-short":"Research and innovation for climate neutrality by 2050","URL":"https://data.europa.eu/doi/10.2777/459259","author":[{"literal":"European Commission. Directorate General for Research and Innovation."},{"literal":"ICF S.A."},{"literal":"Fraunhofer ISI."},{"literal":"Perspectives Climate Group."},{"literal":"Cambridge Econometrics."},{"literal":"Cleantech Group."}],"accessed":{"date-parts":[["2024",8,26]]},"issued":{"date-parts":[["2024"]]}}}],"schema":"https://github.com/citation-style-language/schema/raw/master/csl-citation.json"} </w:instrText>
      </w:r>
      <w:r w:rsidRPr="00810776">
        <w:rPr>
          <w:rFonts w:cstheme="minorBidi"/>
          <w:color w:val="538135" w:themeColor="accent6" w:themeShade="BF"/>
          <w:sz w:val="22"/>
          <w:szCs w:val="22"/>
        </w:rPr>
        <w:fldChar w:fldCharType="end"/>
      </w:r>
      <w:r w:rsidRPr="00810776">
        <w:rPr>
          <w:rFonts w:cstheme="minorBidi"/>
          <w:b/>
          <w:bCs/>
          <w:color w:val="538135" w:themeColor="accent6" w:themeShade="BF"/>
          <w:sz w:val="22"/>
          <w:szCs w:val="22"/>
        </w:rPr>
        <w:fldChar w:fldCharType="begin"/>
      </w:r>
      <w:r w:rsidR="00170412">
        <w:rPr>
          <w:rFonts w:cstheme="minorBidi"/>
          <w:b/>
          <w:bCs/>
          <w:color w:val="538135" w:themeColor="accent6" w:themeShade="BF"/>
          <w:sz w:val="22"/>
          <w:szCs w:val="22"/>
        </w:rPr>
        <w:instrText xml:space="preserve"> ADDIN ZOTERO_ITEM CSL_CITATION {"citationID":"a1j84dlc01a","properties":{"formattedCitation":"[40]","plainCitation":"[40]","dontUpdate":true,"noteIndex":0},"citationItems":[{"id":415,"uris":["http://zotero.org/groups/5272309/items/YPWQQ86G"],"itemData":{"id":415,"type":"article-journal","abstract":"The literature on energy citizenship highlights that for citizens to be protagonists of the energy transition meaningfully, they should partake through not only their energy investment and consumption decisions, but also as social and political actors who can shape the energy system. This is especially crucial when looking at the energy poor, since they face multiple injustices. If the energy transition has also to seek fairness and equity, then those who are affected directly by injustices have to be empowered to have a play on how to achieve these goals. In this study, we identify exemplary mechanisms that could ease the journey from passive consumerism to active energy citizenship among the energy poor. To this aim, we develop a conceptual framework using the lenses of empowerment and energy justice and conduct a review of the literature and European projects. We find a majority of mechanisms focusing on empowering the capacity to consume energy and invest in energy efficiency. Other mechanisms empower the role of consumers, but take a broader perspective by acknowledging that the injustices, personal circumstances and often socially structured needs influence the energy poor's capacity to act. Finally, we identify mechanisms with a potential to empower the energy poor's role as political and social actors in the energy system.","container-title":"JRC Publications Repository","DOI":"10.1016/j.erss.2022.102654","ISSN":"2214-6296","language":"en","title":"Empowering energy citizenship among the energy poor","URL":"https://publications.jrc.ec.europa.eu/repository/handle/JRC127631","author":[{"family":"Della","given":"VALLE Nives"},{"family":"Czako","given":"Veronika"}],"accessed":{"date-parts":[["2023",12,19]]},"issued":{"date-parts":[["2022",5,13]]}}}],"schema":"https://github.com/citation-style-language/schema/raw/master/csl-citation.json"} </w:instrText>
      </w:r>
      <w:r w:rsidRPr="00810776">
        <w:rPr>
          <w:rFonts w:cstheme="minorBidi"/>
          <w:b/>
          <w:bCs/>
          <w:color w:val="538135" w:themeColor="accent6" w:themeShade="BF"/>
          <w:sz w:val="22"/>
          <w:szCs w:val="22"/>
        </w:rPr>
        <w:fldChar w:fldCharType="end"/>
      </w:r>
      <w:r w:rsidRPr="00810776">
        <w:rPr>
          <w:rFonts w:cstheme="minorBidi"/>
          <w:color w:val="538135" w:themeColor="accent6" w:themeShade="BF"/>
          <w:sz w:val="22"/>
          <w:szCs w:val="22"/>
        </w:rPr>
        <w:fldChar w:fldCharType="begin"/>
      </w:r>
      <w:r w:rsidR="00170412">
        <w:rPr>
          <w:rFonts w:cstheme="minorBidi"/>
          <w:color w:val="538135" w:themeColor="accent6" w:themeShade="BF"/>
          <w:sz w:val="22"/>
          <w:szCs w:val="22"/>
        </w:rPr>
        <w:instrText xml:space="preserve"> ADDIN ZOTERO_ITEM CSL_CITATION {"citationID":"a11kelpmusk","properties":{"formattedCitation":"[33]","plainCitation":"[33]","dontUpdate":true,"noteIndex":0},"citationItems":[{"id":563,"uris":["http://zotero.org/groups/5272309/items/NATDT727"],"itemData":{"id":563,"type":"book","event-place":"LU","language":"eng","publisher":"Publications Office","publisher-place":"LU","source":"DOI.org (CSL JSON)","title":"Research and innovation for climate neutrality by 2050: challenges, opportunities and the path forward.","title-short":"Research and innovation for climate neutrality by 2050","URL":"https://data.europa.eu/doi/10.2777/459259","author":[{"literal":"European Commission. Directorate General for Research and Innovation."},{"literal":"ICF S.A."},{"literal":"Fraunhofer ISI."},{"literal":"Perspectives Climate Group."},{"literal":"Cambridge Econometrics."},{"literal":"Cleantech Group."}],"accessed":{"date-parts":[["2024",8,26]]},"issued":{"date-parts":[["2024"]]}}}],"schema":"https://github.com/citation-style-language/schema/raw/master/csl-citation.json"} </w:instrText>
      </w:r>
      <w:r w:rsidRPr="00810776">
        <w:rPr>
          <w:rFonts w:cstheme="minorBidi"/>
          <w:color w:val="538135" w:themeColor="accent6" w:themeShade="BF"/>
          <w:sz w:val="22"/>
          <w:szCs w:val="22"/>
        </w:rPr>
        <w:fldChar w:fldCharType="end"/>
      </w:r>
      <w:r w:rsidRPr="00810776">
        <w:rPr>
          <w:rFonts w:eastAsia="Calibri" w:cstheme="minorBidi"/>
          <w:color w:val="000000" w:themeColor="text1"/>
          <w:sz w:val="22"/>
          <w:szCs w:val="22"/>
        </w:rPr>
        <w:fldChar w:fldCharType="begin"/>
      </w:r>
      <w:r w:rsidR="00170412">
        <w:rPr>
          <w:rFonts w:eastAsia="Calibri" w:cstheme="minorBidi"/>
          <w:color w:val="000000" w:themeColor="text1"/>
          <w:sz w:val="22"/>
          <w:szCs w:val="22"/>
        </w:rPr>
        <w:instrText xml:space="preserve"> ADDIN ZOTERO_ITEM CSL_CITATION {"citationID":"a2a5m7adv38","properties":{"formattedCitation":"[41]","plainCitation":"[41]","dontUpdate":true,"noteIndex":0},"citationItems":[{"id":571,"uris":["http://zotero.org/groups/5272309/items/VF7JZWE4"],"itemData":{"id":571,"type":"article-journal","container-title":"Global Environmental Change","DOI":"10.1016/j.gloenvcha.2021.102350","ISSN":"09593780","journalAbbreviation":"Global Environmental Change","language":"en","page":"102350","source":"DOI.org (Crossref)","title":"Climate change in a changing world: Socio-economic and technological transitions, regulatory frameworks and trends on global greenhouse gas emissions from EDGAR v.5.0","title-short":"Climate change in a changing world","volume":"70","author":[{"family":"Oreggioni","given":"Gabriel David"},{"family":"Monforti Ferraio","given":"Fabio"},{"family":"Crippa","given":"Monica"},{"family":"Muntean","given":"Marilena"},{"family":"Schaaf","given":"Edwin"},{"family":"Guizzardi","given":"Diego"},{"family":"Solazzo","given":"Efisio"},{"family":"Duerr","given":"Marlene"},{"family":"Perry","given":"Miles"},{"family":"Vignati","given":"Elisabetta"}],"issued":{"date-parts":[["2021",9]]}}}],"schema":"https://github.com/citation-style-language/schema/raw/master/csl-citation.json"} </w:instrText>
      </w:r>
      <w:r w:rsidRPr="00810776">
        <w:rPr>
          <w:rFonts w:eastAsia="Calibri" w:cstheme="minorBidi"/>
          <w:color w:val="000000" w:themeColor="text1"/>
          <w:sz w:val="22"/>
          <w:szCs w:val="22"/>
        </w:rPr>
        <w:fldChar w:fldCharType="end"/>
      </w:r>
      <w:r w:rsidRPr="00810776">
        <w:rPr>
          <w:rFonts w:eastAsia="Calibri" w:cstheme="minorBidi"/>
          <w:b/>
          <w:bCs/>
          <w:color w:val="000000" w:themeColor="text1"/>
          <w:sz w:val="22"/>
          <w:szCs w:val="22"/>
        </w:rPr>
        <w:fldChar w:fldCharType="begin"/>
      </w:r>
      <w:r w:rsidR="00170412">
        <w:rPr>
          <w:rFonts w:eastAsia="Calibri" w:cstheme="minorBidi"/>
          <w:b/>
          <w:bCs/>
          <w:color w:val="000000" w:themeColor="text1"/>
          <w:sz w:val="22"/>
          <w:szCs w:val="22"/>
        </w:rPr>
        <w:instrText xml:space="preserve"> ADDIN ZOTERO_ITEM CSL_CITATION {"citationID":"a2a8h9a2opv","properties":{"formattedCitation":"[42], [43], [44]","plainCitation":"[42], [43], [44]","dontUpdate":true,"noteIndex":0},"citationItems":[{"id":617,"uris":["http://zotero.org/groups/5272309/items/TMBL28TU"],"itemData":{"id":617,"type":"article-journal","abstract":"Abstract\n            Research on carbon inequalities shows that some countries are overshooting their fair share of the remaining carbon budget and hold disproportionate responsibility for climate breakdown. Scholars argue that overshooting countries owe compensation or reparations to undershooting countries for atmospheric appropriation and climate-related damages. Here we develop a procedure to quantify the level of compensation owed in a ‘net zero’ scenario where all countries decarbonize by 2050, using carbon prices from IPCC scenarios that limit global warming to 1.5</w:instrText>
      </w:r>
      <w:r w:rsidR="00170412">
        <w:rPr>
          <w:rFonts w:ascii="Arial" w:eastAsia="Calibri" w:hAnsi="Arial" w:cs="Arial"/>
          <w:b/>
          <w:bCs/>
          <w:color w:val="000000" w:themeColor="text1"/>
          <w:sz w:val="22"/>
          <w:szCs w:val="22"/>
        </w:rPr>
        <w:instrText> </w:instrText>
      </w:r>
      <w:r w:rsidR="00170412">
        <w:rPr>
          <w:rFonts w:eastAsia="Calibri" w:cs="EC Square Sans Pro"/>
          <w:b/>
          <w:bCs/>
          <w:color w:val="000000" w:themeColor="text1"/>
          <w:sz w:val="22"/>
          <w:szCs w:val="22"/>
        </w:rPr>
        <w:instrText>°</w:instrText>
      </w:r>
      <w:r w:rsidR="00170412">
        <w:rPr>
          <w:rFonts w:eastAsia="Calibri" w:cstheme="minorBidi"/>
          <w:b/>
          <w:bCs/>
          <w:color w:val="000000" w:themeColor="text1"/>
          <w:sz w:val="22"/>
          <w:szCs w:val="22"/>
        </w:rPr>
        <w:instrText>C and tracking cumulative emissions from 1960 across 168 countries. We find that even in this ambitious scenario, the global North would overshoot its collective equality-based share of the 1.5</w:instrText>
      </w:r>
      <w:r w:rsidR="00170412">
        <w:rPr>
          <w:rFonts w:ascii="Arial" w:eastAsia="Calibri" w:hAnsi="Arial" w:cs="Arial"/>
          <w:b/>
          <w:bCs/>
          <w:color w:val="000000" w:themeColor="text1"/>
          <w:sz w:val="22"/>
          <w:szCs w:val="22"/>
        </w:rPr>
        <w:instrText> </w:instrText>
      </w:r>
      <w:r w:rsidR="00170412">
        <w:rPr>
          <w:rFonts w:eastAsia="Calibri" w:cs="EC Square Sans Pro"/>
          <w:b/>
          <w:bCs/>
          <w:color w:val="000000" w:themeColor="text1"/>
          <w:sz w:val="22"/>
          <w:szCs w:val="22"/>
        </w:rPr>
        <w:instrText>°</w:instrText>
      </w:r>
      <w:r w:rsidR="00170412">
        <w:rPr>
          <w:rFonts w:eastAsia="Calibri" w:cstheme="minorBidi"/>
          <w:b/>
          <w:bCs/>
          <w:color w:val="000000" w:themeColor="text1"/>
          <w:sz w:val="22"/>
          <w:szCs w:val="22"/>
        </w:rPr>
        <w:instrText>C carbon budget by a factor of three, appropriating half of the global South</w:instrText>
      </w:r>
      <w:r w:rsidR="00170412">
        <w:rPr>
          <w:rFonts w:eastAsia="Calibri" w:cs="EC Square Sans Pro"/>
          <w:b/>
          <w:bCs/>
          <w:color w:val="000000" w:themeColor="text1"/>
          <w:sz w:val="22"/>
          <w:szCs w:val="22"/>
        </w:rPr>
        <w:instrText>’</w:instrText>
      </w:r>
      <w:r w:rsidR="00170412">
        <w:rPr>
          <w:rFonts w:eastAsia="Calibri" w:cstheme="minorBidi"/>
          <w:b/>
          <w:bCs/>
          <w:color w:val="000000" w:themeColor="text1"/>
          <w:sz w:val="22"/>
          <w:szCs w:val="22"/>
        </w:rPr>
        <w:instrText>s share in the process. We calculate that compensation of US$192 trillion would be owed to the undershooting countries of the global South for the appropriation of their atmospheric fair shares by 2050, with an average disbursement to those countries of US$940 per capita per year. We also examine countries’ overshoot of equality-based shares of 350</w:instrText>
      </w:r>
      <w:r w:rsidR="00170412">
        <w:rPr>
          <w:rFonts w:ascii="Arial" w:eastAsia="Calibri" w:hAnsi="Arial" w:cs="Arial"/>
          <w:b/>
          <w:bCs/>
          <w:color w:val="000000" w:themeColor="text1"/>
          <w:sz w:val="22"/>
          <w:szCs w:val="22"/>
        </w:rPr>
        <w:instrText> </w:instrText>
      </w:r>
      <w:r w:rsidR="00170412">
        <w:rPr>
          <w:rFonts w:eastAsia="Calibri" w:cstheme="minorBidi"/>
          <w:b/>
          <w:bCs/>
          <w:color w:val="000000" w:themeColor="text1"/>
          <w:sz w:val="22"/>
          <w:szCs w:val="22"/>
        </w:rPr>
        <w:instrText>ppm and 2</w:instrText>
      </w:r>
      <w:r w:rsidR="00170412">
        <w:rPr>
          <w:rFonts w:ascii="Arial" w:eastAsia="Calibri" w:hAnsi="Arial" w:cs="Arial"/>
          <w:b/>
          <w:bCs/>
          <w:color w:val="000000" w:themeColor="text1"/>
          <w:sz w:val="22"/>
          <w:szCs w:val="22"/>
        </w:rPr>
        <w:instrText> </w:instrText>
      </w:r>
      <w:r w:rsidR="00170412">
        <w:rPr>
          <w:rFonts w:eastAsia="Calibri" w:cs="EC Square Sans Pro"/>
          <w:b/>
          <w:bCs/>
          <w:color w:val="000000" w:themeColor="text1"/>
          <w:sz w:val="22"/>
          <w:szCs w:val="22"/>
        </w:rPr>
        <w:instrText>°</w:instrText>
      </w:r>
      <w:r w:rsidR="00170412">
        <w:rPr>
          <w:rFonts w:eastAsia="Calibri" w:cstheme="minorBidi"/>
          <w:b/>
          <w:bCs/>
          <w:color w:val="000000" w:themeColor="text1"/>
          <w:sz w:val="22"/>
          <w:szCs w:val="22"/>
        </w:rPr>
        <w:instrText xml:space="preserve">C carbon budgets and quantify the level of compensation owed using earlier and later starting years (1850 and 1992) for comparison.","container-title":"Nature Sustainability","DOI":"10.1038/s41893-023-01130-8","ISSN":"2398-9629","issue":"9","journalAbbreviation":"Nat Sustain","language":"en","page":"1077-1086","source":"DOI.org (Crossref)","title":"Compensation for atmospheric appropriation","volume":"6","author":[{"family":"Fanning","given":"Andrew L."},{"family":"Hickel","given":"Jason"}],"issued":{"date-parts":[["2023",6,5]]}}},{"id":618,"uris":["http://zotero.org/groups/5272309/items/4C3UAQK5"],"itemData":{"id":618,"type":"article-journal","container-title":"Global Environmental Change","DOI":"10.1016/j.gloenvcha.2022.102467","ISSN":"09593780","journalAbbreviation":"Global Environmental Change","language":"en","page":"102467","source":"DOI.org (Crossref)","title":"Imperialist appropriation in the world economy: Drain from the global South through unequal exchange, 1990–2015","title-short":"Imperialist appropriation in the world economy","volume":"73","author":[{"family":"Hickel","given":"Jason"},{"family":"Dorninger","given":"Christian"},{"family":"Wieland","given":"Hanspeter"},{"family":"Suwandi","given":"Intan"}],"issued":{"date-parts":[["2022",3]]}}},{"id":619,"uris":["http://zotero.org/groups/5272309/items/MQSEZ964"],"itemData":{"id":619,"type":"article-journal","container-title":"The British Journal of Sociology","DOI":"10.1111/1468-4446.12836","ISSN":"0007-1315, 1468-4446","issue":"1","journalAbbreviation":"British Journal of Sociology","language":"en","page":"139-150","source":"DOI.org (Crossref)","title":"Capital and ideology: A global perspective on inequality regimes","title-short":"Capital and ideology","volume":"72","author":[{"family":"Piketty","given":"Thomas"}],"issued":{"date-parts":[["2021",1]]}}}],"schema":"https://github.com/citation-style-language/schema/raw/master/csl-citation.json"} </w:instrText>
      </w:r>
      <w:r w:rsidRPr="00810776">
        <w:rPr>
          <w:rFonts w:eastAsia="Calibri" w:cstheme="minorBidi"/>
          <w:b/>
          <w:bCs/>
          <w:color w:val="000000" w:themeColor="text1"/>
          <w:sz w:val="22"/>
          <w:szCs w:val="22"/>
        </w:rPr>
        <w:fldChar w:fldCharType="end"/>
      </w:r>
      <w:r w:rsidRPr="00810776">
        <w:rPr>
          <w:rFonts w:eastAsia="Calibri" w:cstheme="minorBidi"/>
          <w:sz w:val="22"/>
          <w:szCs w:val="22"/>
        </w:rPr>
        <w:fldChar w:fldCharType="begin"/>
      </w:r>
      <w:r w:rsidR="00170412">
        <w:rPr>
          <w:rFonts w:eastAsia="Calibri" w:cstheme="minorBidi"/>
          <w:sz w:val="22"/>
          <w:szCs w:val="22"/>
        </w:rPr>
        <w:instrText xml:space="preserve"> ADDIN ZOTERO_ITEM CSL_CITATION {"citationID":"a1k4ubivhlv","properties":{"formattedCitation":"[10]","plainCitation":"[10]","dontUpdate":true,"noteIndex":0},"citationItems":[{"id":565,"uris":["http://zotero.org/groups/5272309/items/AU9SKJ4G"],"itemData":{"id":565,"type":"chapter","container-title":"Climate Change 2022 - Mitigation of Climate Change","edition":"1","ISBN":"978-1-00-915792-6","note":"DOI: 10.1017/9781009157926.002","page":"51-148","publisher":"Cambridge University Press","source":"DOI.org (Crossref)","title":"Technical Summary","URL":"https://www.cambridge.org/core/product/identifier/9781009157926%23pre3/type/book_part","editor":[{"literal":"Intergovernmental Panel On Climate Change (Ipcc)"}],"accessed":{"date-parts":[["2024",8,26]]},"issued":{"date-parts":[["2023",8,17]]}}}],"schema":"https://github.com/citation-style-language/schema/raw/master/csl-citation.json"} </w:instrText>
      </w:r>
      <w:r w:rsidRPr="00810776">
        <w:rPr>
          <w:rFonts w:eastAsia="Calibri" w:cstheme="minorBidi"/>
          <w:sz w:val="22"/>
          <w:szCs w:val="22"/>
        </w:rPr>
        <w:fldChar w:fldCharType="end"/>
      </w:r>
      <w:r w:rsidRPr="00810776">
        <w:rPr>
          <w:rFonts w:cstheme="minorBidi"/>
          <w:sz w:val="22"/>
          <w:szCs w:val="22"/>
        </w:rPr>
        <w:fldChar w:fldCharType="begin"/>
      </w:r>
      <w:r w:rsidR="00170412">
        <w:rPr>
          <w:rFonts w:cstheme="minorBidi"/>
          <w:sz w:val="22"/>
          <w:szCs w:val="22"/>
        </w:rPr>
        <w:instrText xml:space="preserve"> ADDIN ZOTERO_ITEM CSL_CITATION {"citationID":"a229s0m4hkn","properties":{"formattedCitation":"[45]","plainCitation":"[45]","dontUpdate":true,"noteIndex":0},"citationItems":[{"id":762,"uris":["http://zotero.org/groups/5272309/items/9JNXZQ56"],"itemData":{"id":762,"type":"article-journal","abstract":"Abstract\n            Recent climate diplomacy efforts have resulted in Just Energy Transition Partnerships (JETPs) with South Africa, Indonesia and Vietnam, mobilizing financial support for ambitious decarbonization targets. Here, to assess JETPs’ alignment with global climate targets, we conduct a model-based assessment of JETPs’ energy and emissions targets. Results show greater alignment with a global 1.5</w:instrText>
      </w:r>
      <w:r w:rsidR="00170412">
        <w:rPr>
          <w:rFonts w:ascii="Arial" w:hAnsi="Arial" w:cs="Arial"/>
          <w:sz w:val="22"/>
          <w:szCs w:val="22"/>
        </w:rPr>
        <w:instrText> </w:instrText>
      </w:r>
      <w:r w:rsidR="00170412">
        <w:rPr>
          <w:rFonts w:cs="EC Square Sans Pro"/>
          <w:sz w:val="22"/>
          <w:szCs w:val="22"/>
        </w:rPr>
        <w:instrText>°</w:instrText>
      </w:r>
      <w:r w:rsidR="00170412">
        <w:rPr>
          <w:rFonts w:cstheme="minorBidi"/>
          <w:sz w:val="22"/>
          <w:szCs w:val="22"/>
        </w:rPr>
        <w:instrText xml:space="preserve">C trajectory, indicating a promising route for international collaboration to keep Paris Agreement goals within reach.","container-title":"Nature Climate Change","DOI":"10.1038/s41558-024-02086-z","ISSN":"1758-678X, 1758-6798","issue":"10","journalAbbreviation":"Nat. Clim. Chang.","language":"en","page":"1026-1029","source":"DOI.org (Crossref)","title":"Just Energy Transition Partnerships and the future of coal","volume":"14","author":[{"family":"Ordonez","given":"Jose A."},{"family":"Vandyck","given":"Toon"},{"family":"Keramidas","given":"Kimon"},{"family":"Garaffa","given":"Rafael"},{"family":"Weitzel","given":"Matthias"}],"issued":{"date-parts":[["2024",10]]}}}],"schema":"https://github.com/citation-style-language/schema/raw/master/csl-citation.json"} </w:instrText>
      </w:r>
      <w:r w:rsidRPr="00810776">
        <w:rPr>
          <w:rFonts w:cstheme="minorBidi"/>
          <w:sz w:val="22"/>
          <w:szCs w:val="22"/>
        </w:rPr>
        <w:fldChar w:fldCharType="end"/>
      </w:r>
      <w:r w:rsidRPr="00810776">
        <w:rPr>
          <w:rFonts w:eastAsia="Calibri" w:cstheme="minorBidi"/>
          <w:color w:val="538135" w:themeColor="accent6" w:themeShade="BF"/>
          <w:sz w:val="22"/>
          <w:szCs w:val="22"/>
        </w:rPr>
        <w:fldChar w:fldCharType="begin"/>
      </w:r>
      <w:r w:rsidR="00170412">
        <w:rPr>
          <w:rFonts w:eastAsia="Calibri" w:cstheme="minorBidi"/>
          <w:color w:val="538135" w:themeColor="accent6" w:themeShade="BF"/>
          <w:sz w:val="22"/>
          <w:szCs w:val="22"/>
        </w:rPr>
        <w:instrText xml:space="preserve"> ADDIN ZOTERO_ITEM CSL_CITATION {"citationID":"alrlaeb12s","properties":{"formattedCitation":"[46]","plainCitation":"[46]","dontUpdate":true,"noteIndex":0},"citationItems":[{"id":558,"uris":["http://zotero.org/groups/5272309/items/J8R5CYYY"],"itemData":{"id":558,"type":"article-journal","container-title":"Air Quality, Atmosphere &amp; Health","DOI":"10.1007/s11869-022-01156-5","ISSN":"1873-9318, 1873-9326","issue":"8","journalAbbreviation":"Air Qual Atmos Health","language":"en","page":"1333-1340","source":"DOI.org (Crossref)","title":"European Union policies and their role in combating climate change over the years","volume":"15","author":[{"family":"Cifuentes-Faura","given":"Javier"}],"issued":{"date-parts":[["2022",8]]}}}],"schema":"https://github.com/citation-style-language/schema/raw/master/csl-citation.json"} </w:instrText>
      </w:r>
      <w:r w:rsidRPr="00810776">
        <w:rPr>
          <w:rFonts w:eastAsia="Calibri" w:cstheme="minorBidi"/>
          <w:color w:val="538135" w:themeColor="accent6" w:themeShade="BF"/>
          <w:sz w:val="22"/>
          <w:szCs w:val="22"/>
        </w:rPr>
        <w:fldChar w:fldCharType="end"/>
      </w:r>
      <w:r w:rsidRPr="00810776">
        <w:rPr>
          <w:rFonts w:cstheme="minorBidi"/>
          <w:color w:val="70AD47" w:themeColor="accent6"/>
          <w:sz w:val="22"/>
          <w:szCs w:val="22"/>
        </w:rPr>
        <w:fldChar w:fldCharType="begin"/>
      </w:r>
      <w:r w:rsidR="00170412">
        <w:rPr>
          <w:rFonts w:cstheme="minorBidi"/>
          <w:color w:val="70AD47" w:themeColor="accent6"/>
          <w:sz w:val="22"/>
          <w:szCs w:val="22"/>
        </w:rPr>
        <w:instrText xml:space="preserve"> ADDIN ZOTERO_ITEM CSL_CITATION {"citationID":"a1ir89nvrfq","properties":{"formattedCitation":"[23]","plainCitation":"[23]","dontUpdate":true,"noteIndex":0},"citationItems":[{"id":567,"uris":["http://zotero.org/groups/5272309/items/KLIIRZ3B"],"itemData":{"id":567,"type":"article-journal","container-title":"Journal of Cleaner Production","DOI":"10.1016/j.jclepro.2021.128878","ISSN":"09596526","journalAbbreviation":"Journal of Cleaner Production","language":"en","page":"128878","source":"DOI.org (Crossref)","title":"Towards the EU Green Deal: Local key factors to achieve ambitious 2030 climate targets","title-short":"Towards the EU Green Deal","volume":"320","author":[{"family":"Rivas","given":"Silvia"},{"family":"Urraca","given":"Ruben"},{"family":"Bertoldi","given":"Paolo"},{"family":"Thiel","given":"Christian"}],"issued":{"date-parts":[["2021",10]]}}}],"schema":"https://github.com/citation-style-language/schema/raw/master/csl-citation.json"} </w:instrText>
      </w:r>
      <w:r w:rsidRPr="00810776">
        <w:rPr>
          <w:rFonts w:cstheme="minorBidi"/>
          <w:color w:val="70AD47" w:themeColor="accent6"/>
          <w:sz w:val="22"/>
          <w:szCs w:val="22"/>
        </w:rPr>
        <w:fldChar w:fldCharType="end"/>
      </w:r>
      <w:r w:rsidRPr="00810776">
        <w:rPr>
          <w:rFonts w:eastAsia="Calibri" w:cstheme="minorBidi"/>
          <w:sz w:val="22"/>
          <w:szCs w:val="22"/>
        </w:rPr>
        <w:fldChar w:fldCharType="begin"/>
      </w:r>
      <w:r w:rsidR="00170412">
        <w:rPr>
          <w:rFonts w:eastAsia="Calibri" w:cstheme="minorBidi"/>
          <w:sz w:val="22"/>
          <w:szCs w:val="22"/>
        </w:rPr>
        <w:instrText xml:space="preserve"> ADDIN ZOTERO_ITEM CSL_CITATION {"citationID":"a22c7jve52h","properties":{"formattedCitation":"[47]","plainCitation":"[47]","dontUpdate":true,"noteIndex":0},"citationItems":[{"id":586,"uris":["http://zotero.org/groups/5272309/items/CH8L2T6V"],"itemData":{"id":586,"type":"report","abstract":"Company carbon disclosures are crucial in assessing a firm's impact on the environment, and many policy actions are associated with this information. As a response to the increasing demand for transparency, many firms disclose carbon emissions through sustainability reports and voluntarily engage with external assurance of the reported information. However, the possible existence of systematic differences in reported emissions with respect to their assurance status is still under-explored. This study investigates the causal effect of third-party assurance on carbon disclosures in a sample of European companies. Findings suggest that non-assuring firms may be under-reporting their direct GHG emissions by up to a magnitude comparable to the largest annual reduction of EU emissions in history. On the contrary, the effect of assurance is much weaker to almost absent in indirect, Scope 2, emissions possibly due to their clear and easily verifiable estimation nature. The findings demonstrate that third-party assurance can provide more reliable and certainly more prudent estimates of corporate GHG emissions which are relevant to corporate sustainability strategy, policymaking and, ultimately, climate change mitigation.","collection-title":"JRC Working Papers in Economics and Finance, 2023/09","number":"JRC134799","publisher":"European Commission","title":"External assurance of carbon disclosures indicates possible underestimates in reported European corporate emissions data.","URL":"https://publications.jrc.ec.europa.eu/repository/handle/JRC134799","author":[{"family":"Papadopoulos","given":"Georgios"}],"accessed":{"date-parts":[["2024",8,27]]},"issued":{"date-parts":[["2023",8,25]]}}}],"schema":"https://github.com/citation-style-language/schema/raw/master/csl-citation.json"} </w:instrText>
      </w:r>
      <w:r w:rsidRPr="00810776">
        <w:rPr>
          <w:rFonts w:eastAsia="Calibri" w:cstheme="minorBidi"/>
          <w:sz w:val="22"/>
          <w:szCs w:val="22"/>
        </w:rPr>
        <w:fldChar w:fldCharType="end"/>
      </w:r>
      <w:r w:rsidRPr="00810776">
        <w:rPr>
          <w:rFonts w:eastAsia="Calibri" w:cstheme="minorBidi"/>
          <w:color w:val="000000" w:themeColor="text1"/>
          <w:sz w:val="22"/>
          <w:szCs w:val="22"/>
        </w:rPr>
        <w:fldChar w:fldCharType="begin"/>
      </w:r>
      <w:r w:rsidR="00170412">
        <w:rPr>
          <w:rFonts w:eastAsia="Calibri" w:cstheme="minorBidi"/>
          <w:color w:val="000000" w:themeColor="text1"/>
          <w:sz w:val="22"/>
          <w:szCs w:val="22"/>
        </w:rPr>
        <w:instrText xml:space="preserve"> ADDIN ZOTERO_ITEM CSL_CITATION {"citationID":"a26gcjnf8u","properties":{"formattedCitation":"[47]","plainCitation":"[47]","dontUpdate":true,"noteIndex":0},"citationItems":[{"id":586,"uris":["http://zotero.org/groups/5272309/items/CH8L2T6V"],"itemData":{"id":586,"type":"report","abstract":"Company carbon disclosures are crucial in assessing a firm's impact on the environment, and many policy actions are associated with this information. As a response to the increasing demand for transparency, many firms disclose carbon emissions through sustainability reports and voluntarily engage with external assurance of the reported information. However, the possible existence of systematic differences in reported emissions with respect to their assurance status is still under-explored. This study investigates the causal effect of third-party assurance on carbon disclosures in a sample of European companies. Findings suggest that non-assuring firms may be under-reporting their direct GHG emissions by up to a magnitude comparable to the largest annual reduction of EU emissions in history. On the contrary, the effect of assurance is much weaker to almost absent in indirect, Scope 2, emissions possibly due to their clear and easily verifiable estimation nature. The findings demonstrate that third-party assurance can provide more reliable and certainly more prudent estimates of corporate GHG emissions which are relevant to corporate sustainability strategy, policymaking and, ultimately, climate change mitigation.","collection-title":"JRC Working Papers in Economics and Finance, 2023/09","number":"JRC134799","publisher":"European Commission","title":"External assurance of carbon disclosures indicates possible underestimates in reported European corporate emissions data.","URL":"https://publications.jrc.ec.europa.eu/repository/handle/JRC134799","author":[{"family":"Papadopoulos","given":"Georgios"}],"accessed":{"date-parts":[["2024",8,27]]},"issued":{"date-parts":[["2023",8,25]]}}}],"schema":"https://github.com/citation-style-language/schema/raw/master/csl-citation.json"} </w:instrText>
      </w:r>
      <w:r w:rsidRPr="00810776">
        <w:rPr>
          <w:rFonts w:eastAsia="Calibri" w:cstheme="minorBidi"/>
          <w:color w:val="000000" w:themeColor="text1"/>
          <w:sz w:val="22"/>
          <w:szCs w:val="22"/>
        </w:rPr>
        <w:fldChar w:fldCharType="end"/>
      </w:r>
      <w:r w:rsidRPr="00810776">
        <w:rPr>
          <w:rFonts w:eastAsia="Calibri" w:cstheme="minorBidi"/>
          <w:color w:val="000000" w:themeColor="text1"/>
          <w:sz w:val="22"/>
          <w:szCs w:val="22"/>
        </w:rPr>
        <w:fldChar w:fldCharType="begin"/>
      </w:r>
      <w:r w:rsidR="00170412">
        <w:rPr>
          <w:rFonts w:eastAsia="Calibri" w:cstheme="minorBidi"/>
          <w:color w:val="000000" w:themeColor="text1"/>
          <w:sz w:val="22"/>
          <w:szCs w:val="22"/>
        </w:rPr>
        <w:instrText xml:space="preserve"> ADDIN ZOTERO_ITEM CSL_CITATION {"citationID":"a2gjf5ctnn7","properties":{"formattedCitation":"[23]","plainCitation":"[23]","dontUpdate":true,"noteIndex":0},"citationItems":[{"id":567,"uris":["http://zotero.org/groups/5272309/items/KLIIRZ3B"],"itemData":{"id":567,"type":"article-journal","container-title":"Journal of Cleaner Production","DOI":"10.1016/j.jclepro.2021.128878","ISSN":"09596526","journalAbbreviation":"Journal of Cleaner Production","language":"en","page":"128878","source":"DOI.org (Crossref)","title":"Towards the EU Green Deal: Local key factors to achieve ambitious 2030 climate targets","title-short":"Towards the EU Green Deal","volume":"320","author":[{"family":"Rivas","given":"Silvia"},{"family":"Urraca","given":"Ruben"},{"family":"Bertoldi","given":"Paolo"},{"family":"Thiel","given":"Christian"}],"issued":{"date-parts":[["2021",10]]}}}],"schema":"https://github.com/citation-style-language/schema/raw/master/csl-citation.json"} </w:instrText>
      </w:r>
      <w:r w:rsidRPr="00810776">
        <w:rPr>
          <w:rFonts w:eastAsia="Calibri" w:cstheme="minorBidi"/>
          <w:color w:val="000000" w:themeColor="text1"/>
          <w:sz w:val="22"/>
          <w:szCs w:val="22"/>
        </w:rPr>
        <w:fldChar w:fldCharType="end"/>
      </w:r>
      <w:r w:rsidRPr="00810776">
        <w:rPr>
          <w:rFonts w:eastAsia="Calibri" w:cstheme="minorBidi"/>
          <w:color w:val="000000" w:themeColor="text1"/>
          <w:sz w:val="22"/>
          <w:szCs w:val="22"/>
        </w:rPr>
        <w:fldChar w:fldCharType="begin"/>
      </w:r>
      <w:r w:rsidR="00170412">
        <w:rPr>
          <w:rFonts w:eastAsia="Calibri" w:cstheme="minorBidi"/>
          <w:color w:val="000000" w:themeColor="text1"/>
          <w:sz w:val="22"/>
          <w:szCs w:val="22"/>
        </w:rPr>
        <w:instrText xml:space="preserve"> ADDIN ZOTERO_ITEM CSL_CITATION {"citationID":"a12nq7niuuu","properties":{"formattedCitation":"[48]","plainCitation":"[48]","dontUpdate":true,"noteIndex":0},"citationItems":[{"id":579,"uris":["http://zotero.org/groups/5272309/items/Z3ZTKAJZ"],"itemData":{"id":579,"type":"article-journal","abstract":"Achieving climate change mitigation goals requires the mobilization of all levels of society. The potential for reducing greenhouse gas (GHG) emissions from households has not yet been fully realized. Given the complex climate change situation around the world, the importance of behavioral economic insights is already understood. Changing household behavior in mitigating climate change is seen as an inexpensive and rapid intervention measure. In this paper, we review barriers of changing household behavior and systematize policies and measures that could help to overcome these barriers. A systematic literature review provided in this paper allows to define future research pathways and could be important for policy-makers to develop measures to help households contribute to climate change mitigation.","container-title":"Sustainability","DOI":"10.3390/su12187369","ISSN":"2071-1050","issue":"18","journalAbbreviation":"Sustainability","language":"en","page":"7369","source":"DOI.org (Crossref)","title":"Systematic Literature Review on Behavioral Barriers of Climate Change Mitigation in Households","volume":"12","author":[{"family":"Stankuniene","given":"Gintare"},{"family":"Streimikiene","given":"Dalia"},{"family":"Kyriakopoulos","given":"Grigorios L."}],"issued":{"date-parts":[["2020",9,8]]}}}],"schema":"https://github.com/citation-style-language/schema/raw/master/csl-citation.json"} </w:instrText>
      </w:r>
      <w:r w:rsidRPr="00810776">
        <w:rPr>
          <w:rFonts w:eastAsia="Calibri" w:cstheme="minorBidi"/>
          <w:color w:val="000000" w:themeColor="text1"/>
          <w:sz w:val="22"/>
          <w:szCs w:val="22"/>
        </w:rPr>
        <w:fldChar w:fldCharType="end"/>
      </w:r>
      <w:r w:rsidRPr="00810776">
        <w:rPr>
          <w:rFonts w:eastAsia="Calibri" w:cstheme="minorBidi"/>
          <w:color w:val="000000" w:themeColor="text1"/>
          <w:sz w:val="22"/>
          <w:szCs w:val="22"/>
        </w:rPr>
        <w:fldChar w:fldCharType="begin"/>
      </w:r>
      <w:r w:rsidR="00170412">
        <w:rPr>
          <w:rFonts w:eastAsia="Calibri" w:cstheme="minorBidi"/>
          <w:color w:val="000000" w:themeColor="text1"/>
          <w:sz w:val="22"/>
          <w:szCs w:val="22"/>
        </w:rPr>
        <w:instrText xml:space="preserve"> ADDIN ZOTERO_ITEM CSL_CITATION {"citationID":"apeskcn2ra","properties":{"formattedCitation":"[10]","plainCitation":"[10]","dontUpdate":true,"noteIndex":0},"citationItems":[{"id":565,"uris":["http://zotero.org/groups/5272309/items/AU9SKJ4G"],"itemData":{"id":565,"type":"chapter","container-title":"Climate Change 2022 - Mitigation of Climate Change","edition":"1","ISBN":"978-1-00-915792-6","note":"DOI: 10.1017/9781009157926.002","page":"51-148","publisher":"Cambridge University Press","source":"DOI.org (Crossref)","title":"Technical Summary","URL":"https://www.cambridge.org/core/product/identifier/9781009157926%23pre3/type/book_part","editor":[{"literal":"Intergovernmental Panel On Climate Change (Ipcc)"}],"accessed":{"date-parts":[["2024",8,26]]},"issued":{"date-parts":[["2023",8,17]]}}}],"schema":"https://github.com/citation-style-language/schema/raw/master/csl-citation.json"} </w:instrText>
      </w:r>
      <w:r w:rsidRPr="00810776">
        <w:rPr>
          <w:rFonts w:eastAsia="Calibri" w:cstheme="minorBidi"/>
          <w:color w:val="000000" w:themeColor="text1"/>
          <w:sz w:val="22"/>
          <w:szCs w:val="22"/>
        </w:rPr>
        <w:fldChar w:fldCharType="end"/>
      </w:r>
      <w:r w:rsidRPr="00810776">
        <w:rPr>
          <w:rFonts w:eastAsia="Calibri" w:cstheme="minorBidi"/>
          <w:color w:val="000000" w:themeColor="text1"/>
          <w:sz w:val="22"/>
          <w:szCs w:val="22"/>
        </w:rPr>
        <w:fldChar w:fldCharType="begin"/>
      </w:r>
      <w:r w:rsidR="00170412">
        <w:rPr>
          <w:rFonts w:eastAsia="Calibri" w:cstheme="minorBidi"/>
          <w:color w:val="000000" w:themeColor="text1"/>
          <w:sz w:val="22"/>
          <w:szCs w:val="22"/>
        </w:rPr>
        <w:instrText xml:space="preserve"> ADDIN ZOTERO_ITEM CSL_CITATION {"citationID":"GWgue6hn","properties":{"formattedCitation":"[48]","plainCitation":"[48]","dontUpdate":true,"noteIndex":0},"citationItems":[{"id":579,"uris":["http://zotero.org/groups/5272309/items/Z3ZTKAJZ"],"itemData":{"id":579,"type":"article-journal","abstract":"Achieving climate change mitigation goals requires the mobilization of all levels of society. The potential for reducing greenhouse gas (GHG) emissions from households has not yet been fully realized. Given the complex climate change situation around the world, the importance of behavioral economic insights is already understood. Changing household behavior in mitigating climate change is seen as an inexpensive and rapid intervention measure. In this paper, we review barriers of changing household behavior and systematize policies and measures that could help to overcome these barriers. A systematic literature review provided in this paper allows to define future research pathways and could be important for policy-makers to develop measures to help households contribute to climate change mitigation.","container-title":"Sustainability","DOI":"10.3390/su12187369","ISSN":"2071-1050","issue":"18","journalAbbreviation":"Sustainability","language":"en","page":"7369","source":"DOI.org (Crossref)","title":"Systematic Literature Review on Behavioral Barriers of Climate Change Mitigation in Households","volume":"12","author":[{"family":"Stankuniene","given":"Gintare"},{"family":"Streimikiene","given":"Dalia"},{"family":"Kyriakopoulos","given":"Grigorios L."}],"issued":{"date-parts":[["2020",9,8]]}}}],"schema":"https://github.com/citation-style-language/schema/raw/master/csl-citation.json"} </w:instrText>
      </w:r>
      <w:r w:rsidRPr="00810776">
        <w:rPr>
          <w:rFonts w:eastAsia="Calibri" w:cstheme="minorBidi"/>
          <w:color w:val="000000" w:themeColor="text1"/>
          <w:sz w:val="22"/>
          <w:szCs w:val="22"/>
        </w:rPr>
        <w:fldChar w:fldCharType="end"/>
      </w:r>
      <w:r w:rsidRPr="00810776">
        <w:rPr>
          <w:rFonts w:eastAsia="Calibri" w:cstheme="minorBidi"/>
          <w:color w:val="000000" w:themeColor="text1"/>
          <w:sz w:val="22"/>
          <w:szCs w:val="22"/>
        </w:rPr>
        <w:fldChar w:fldCharType="begin"/>
      </w:r>
      <w:r w:rsidR="00170412">
        <w:rPr>
          <w:rFonts w:eastAsia="Calibri" w:cstheme="minorBidi"/>
          <w:color w:val="000000" w:themeColor="text1"/>
          <w:sz w:val="22"/>
          <w:szCs w:val="22"/>
        </w:rPr>
        <w:instrText xml:space="preserve"> ADDIN ZOTERO_ITEM CSL_CITATION {"citationID":"ZJkF10jr","properties":{"formattedCitation":"[10]","plainCitation":"[10]","dontUpdate":true,"noteIndex":0},"citationItems":[{"id":565,"uris":["http://zotero.org/groups/5272309/items/AU9SKJ4G"],"itemData":{"id":565,"type":"chapter","container-title":"Climate Change 2022 - Mitigation of Climate Change","edition":"1","ISBN":"978-1-00-915792-6","note":"DOI: 10.1017/9781009157926.002","page":"51-148","publisher":"Cambridge University Press","source":"DOI.org (Crossref)","title":"Technical Summary","URL":"https://www.cambridge.org/core/product/identifier/9781009157926%23pre3/type/book_part","editor":[{"literal":"Intergovernmental Panel On Climate Change (Ipcc)"}],"accessed":{"date-parts":[["2024",8,26]]},"issued":{"date-parts":[["2023",8,17]]}}}],"schema":"https://github.com/citation-style-language/schema/raw/master/csl-citation.json"} </w:instrText>
      </w:r>
      <w:r w:rsidRPr="00810776">
        <w:rPr>
          <w:rFonts w:eastAsia="Calibri" w:cstheme="minorBidi"/>
          <w:color w:val="000000" w:themeColor="text1"/>
          <w:sz w:val="22"/>
          <w:szCs w:val="22"/>
        </w:rPr>
        <w:fldChar w:fldCharType="end"/>
      </w:r>
      <w:r w:rsidRPr="00810776">
        <w:rPr>
          <w:rFonts w:eastAsia="Calibri"/>
          <w:color w:val="000000" w:themeColor="text1"/>
          <w:sz w:val="22"/>
          <w:szCs w:val="22"/>
        </w:rPr>
        <w:fldChar w:fldCharType="begin"/>
      </w:r>
      <w:r w:rsidR="00170412">
        <w:rPr>
          <w:rFonts w:eastAsia="Calibri"/>
          <w:color w:val="000000" w:themeColor="text1"/>
          <w:sz w:val="22"/>
          <w:szCs w:val="22"/>
        </w:rPr>
        <w:instrText xml:space="preserve"> ADDIN ZOTERO_ITEM CSL_CITATION {"citationID":"a19i8l9e6cs","properties":{"formattedCitation":"[53]","plainCitation":"[53]","dontUpdate":true,"noteIndex":0},"citationItems":[{"id":576,"uris":["http://zotero.org/groups/5272309/items/5V32WTKW"],"itemData":{"id":576,"type":"article-journal","abstract":"Climate change mitigation measures linked to households’ energy consumption have huge greenhouse gases (GHG) emission reduction potential and positive impact on energy poverty reduction. However, measures such as renovation of residential buildings or installation of micro generation technologies based on renewable energy sources have not realized their full energy saving and GHG emission reduction potentials, due to the energy efficiency paradox and other barriers. These climate change mitigation policies targeting the households’ sector can deliver extra benefits such as energy poverty reduction and implementation of the energy justice principle; therefore, they require more attention of scholars and policy makers. The aim of this paper is to analyze the energy poverty and climate change mitigation issues in EU households based on a systematic literature review, and to provide future research paths and policy recommendations. Based on the systematic literature review, this paper develops an integrated framework for addressing energy poverty, just carbon free energy transition and climate change mitigation issues in the EU. Additionally, we argue that more targeted climate change policies and measures are necessary in the light of the shortcomings of current measures to reduce energy poverty and realize climate change mitigation potential linked to energy consumption in households.","container-title":"Energies","DOI":"10.3390/en13133389","ISSN":"1996-1073","issue":"13","journalAbbreviation":"Energies","language":"en","page":"3389","source":"DOI.org (Crossref)","title":"Climate Change Mitigation Policies Targeting Households and Addressing Energy Poverty in European Union","volume":"13","author":[{"family":"Streimikiene","given":"Dalia"},{"family":"Lekavičius","given":"Vidas"},{"family":"Baležentis","given":"Tomas"},{"family":"Kyriakopoulos","given":"Grigorios L."},{"family":"Abrhám","given":"Josef"}],"issued":{"date-parts":[["2020",7,1]]}}}],"schema":"https://github.com/citation-style-language/schema/raw/master/csl-citation.json"} </w:instrText>
      </w:r>
      <w:r w:rsidRPr="00810776">
        <w:rPr>
          <w:rFonts w:eastAsia="Calibri"/>
          <w:color w:val="000000" w:themeColor="text1"/>
          <w:sz w:val="22"/>
          <w:szCs w:val="22"/>
        </w:rPr>
        <w:fldChar w:fldCharType="end"/>
      </w:r>
      <w:r w:rsidRPr="00810776">
        <w:rPr>
          <w:rFonts w:eastAsia="Calibri" w:cstheme="minorBidi"/>
          <w:color w:val="000000" w:themeColor="text1"/>
          <w:sz w:val="22"/>
          <w:szCs w:val="22"/>
        </w:rPr>
        <w:fldChar w:fldCharType="begin"/>
      </w:r>
      <w:r w:rsidR="00170412">
        <w:rPr>
          <w:rFonts w:eastAsia="Calibri" w:cstheme="minorBidi"/>
          <w:color w:val="000000" w:themeColor="text1"/>
          <w:sz w:val="22"/>
          <w:szCs w:val="22"/>
        </w:rPr>
        <w:instrText xml:space="preserve"> ADDIN ZOTERO_ITEM CSL_CITATION {"citationID":"ac5b4s64ur","properties":{"formattedCitation":"[10]","plainCitation":"[10]","dontUpdate":true,"noteIndex":0},"citationItems":[{"id":565,"uris":["http://zotero.org/groups/5272309/items/AU9SKJ4G"],"itemData":{"id":565,"type":"chapter","container-title":"Climate Change 2022 - Mitigation of Climate Change","edition":"1","ISBN":"978-1-00-915792-6","note":"DOI: 10.1017/9781009157926.002","page":"51-148","publisher":"Cambridge University Press","source":"DOI.org (Crossref)","title":"Technical Summary","URL":"https://www.cambridge.org/core/product/identifier/9781009157926%23pre3/type/book_part","editor":[{"literal":"Intergovernmental Panel On Climate Change (Ipcc)"}],"accessed":{"date-parts":[["2024",8,26]]},"issued":{"date-parts":[["2023",8,17]]}}}],"schema":"https://github.com/citation-style-language/schema/raw/master/csl-citation.json"} </w:instrText>
      </w:r>
      <w:r w:rsidRPr="00810776">
        <w:rPr>
          <w:rFonts w:eastAsia="Calibri" w:cstheme="minorBidi"/>
          <w:color w:val="000000" w:themeColor="text1"/>
          <w:sz w:val="22"/>
          <w:szCs w:val="22"/>
        </w:rPr>
        <w:fldChar w:fldCharType="end"/>
      </w:r>
      <w:r w:rsidRPr="00810776">
        <w:rPr>
          <w:rFonts w:eastAsia="Calibri" w:cstheme="minorBidi"/>
          <w:color w:val="000000" w:themeColor="text1"/>
          <w:sz w:val="22"/>
          <w:szCs w:val="22"/>
        </w:rPr>
        <w:fldChar w:fldCharType="begin"/>
      </w:r>
      <w:r w:rsidR="00170412">
        <w:rPr>
          <w:rFonts w:eastAsia="Calibri" w:cstheme="minorBidi"/>
          <w:color w:val="000000" w:themeColor="text1"/>
          <w:sz w:val="22"/>
          <w:szCs w:val="22"/>
        </w:rPr>
        <w:instrText xml:space="preserve"> ADDIN ZOTERO_ITEM CSL_CITATION {"citationID":"a2295134fj1","properties":{"formattedCitation":"[10]","plainCitation":"[10]","dontUpdate":true,"noteIndex":0},"citationItems":[{"id":565,"uris":["http://zotero.org/groups/5272309/items/AU9SKJ4G"],"itemData":{"id":565,"type":"chapter","container-title":"Climate Change 2022 - Mitigation of Climate Change","edition":"1","ISBN":"978-1-00-915792-6","note":"DOI: 10.1017/9781009157926.002","page":"51-148","publisher":"Cambridge University Press","source":"DOI.org (Crossref)","title":"Technical Summary","URL":"https://www.cambridge.org/core/product/identifier/9781009157926%23pre3/type/book_part","editor":[{"literal":"Intergovernmental Panel On Climate Change (Ipcc)"}],"accessed":{"date-parts":[["2024",8,26]]},"issued":{"date-parts":[["2023",8,17]]}}}],"schema":"https://github.com/citation-style-language/schema/raw/master/csl-citation.json"} </w:instrText>
      </w:r>
      <w:r w:rsidRPr="00810776">
        <w:rPr>
          <w:rFonts w:eastAsia="Calibri" w:cstheme="minorBidi"/>
          <w:color w:val="000000" w:themeColor="text1"/>
          <w:sz w:val="22"/>
          <w:szCs w:val="22"/>
        </w:rPr>
        <w:fldChar w:fldCharType="end"/>
      </w:r>
      <w:r w:rsidRPr="00810776">
        <w:rPr>
          <w:rFonts w:eastAsia="Calibri" w:cstheme="minorBidi"/>
          <w:color w:val="000000" w:themeColor="text1"/>
          <w:sz w:val="22"/>
          <w:szCs w:val="22"/>
        </w:rPr>
        <w:fldChar w:fldCharType="begin"/>
      </w:r>
      <w:r w:rsidR="00170412">
        <w:rPr>
          <w:rFonts w:eastAsia="Calibri" w:cstheme="minorBidi"/>
          <w:color w:val="000000" w:themeColor="text1"/>
          <w:sz w:val="22"/>
          <w:szCs w:val="22"/>
        </w:rPr>
        <w:instrText xml:space="preserve"> ADDIN ZOTERO_ITEM CSL_CITATION {"citationID":"a15trm369ke","properties":{"formattedCitation":"[55]","plainCitation":"[55]","dontUpdate":true,"noteIndex":0},"citationItems":[{"id":180,"uris":["http://zotero.org/groups/5272309/items/KK6HLFK3"],"itemData":{"id":180,"type":"article-journal","abstract":"Forest ecosystems depend on their capacity to withstand and recover from natural and anthropogenic perturbations (that is, their resilience)1. Experimental evidence of sudden increases in tree mortality is raising concerns about variation in forest resilience2, yet little is known about how it is evolving in response to climate change. Here we integrate satellite-based vegetation indices with machine learning to show how forest resilience, quantified in terms of critical slowing down indicators3–5, has changed during the period 2000–2020. We show that tropical, arid and temperate forests are experiencing a significant decline in resilience, probably related to increased water limitations and climate variability. By contrast, boreal forests show divergent</w:instrText>
      </w:r>
      <w:r w:rsidR="00170412">
        <w:rPr>
          <w:rFonts w:ascii="Calibri" w:eastAsia="Calibri" w:hAnsi="Calibri" w:cs="Calibri"/>
          <w:color w:val="000000" w:themeColor="text1"/>
          <w:sz w:val="22"/>
          <w:szCs w:val="22"/>
        </w:rPr>
        <w:instrText> </w:instrText>
      </w:r>
      <w:r w:rsidR="00170412">
        <w:rPr>
          <w:rFonts w:eastAsia="Calibri" w:cstheme="minorBidi"/>
          <w:color w:val="000000" w:themeColor="text1"/>
          <w:sz w:val="22"/>
          <w:szCs w:val="22"/>
        </w:rPr>
        <w:instrText>local</w:instrText>
      </w:r>
      <w:r w:rsidR="00170412">
        <w:rPr>
          <w:rFonts w:ascii="Calibri" w:eastAsia="Calibri" w:hAnsi="Calibri" w:cs="Calibri"/>
          <w:color w:val="000000" w:themeColor="text1"/>
          <w:sz w:val="22"/>
          <w:szCs w:val="22"/>
        </w:rPr>
        <w:instrText> </w:instrText>
      </w:r>
      <w:r w:rsidR="00170412">
        <w:rPr>
          <w:rFonts w:eastAsia="Calibri" w:cstheme="minorBidi"/>
          <w:color w:val="000000" w:themeColor="text1"/>
          <w:sz w:val="22"/>
          <w:szCs w:val="22"/>
        </w:rPr>
        <w:instrText>patterns with an average increasing trend in resilience, probably benefiting from warming and CO2 fertilization, which may outweigh the adverse effects of climate change. These patterns emerge consistently in both managed and intact forests, corroborating the existence of common large-scale climate drivers. Reductions in resilience are statistically linked to abrupt declines in forest primary</w:instrText>
      </w:r>
      <w:r w:rsidR="00170412">
        <w:rPr>
          <w:rFonts w:ascii="Calibri" w:eastAsia="Calibri" w:hAnsi="Calibri" w:cs="Calibri"/>
          <w:color w:val="000000" w:themeColor="text1"/>
          <w:sz w:val="22"/>
          <w:szCs w:val="22"/>
        </w:rPr>
        <w:instrText> </w:instrText>
      </w:r>
      <w:r w:rsidR="00170412">
        <w:rPr>
          <w:rFonts w:eastAsia="Calibri" w:cstheme="minorBidi"/>
          <w:color w:val="000000" w:themeColor="text1"/>
          <w:sz w:val="22"/>
          <w:szCs w:val="22"/>
        </w:rPr>
        <w:instrText>productivity, occurring in response to slow drifting towards a critical resilience threshold. Approximately 23% of intact undisturbed forests, corresponding to 3.32</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Pg</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 xml:space="preserve">C of gross primary productivity, have already reached a critical threshold and are experiencing a further degradation in resilience. Together, these signals reveal a widespread decline in the capacity of forests to withstand perturbation that should be accounted for in the design of land-based mitigation and adaptation plans.","container-title":"Nature","DOI":"10.1038/s41586-022-04959-9","ISSN":"1476-4687","issue":"7923","language":"en","license":"2022 The Author(s)","note":"number: 7923\npublisher: Nature Publishing Group","page":"534-539","source":"www.nature.com","title":"Emerging signals of declining forest resilience under climate change","volume":"608","author":[{"family":"Forzieri","given":"Giovanni"},{"family":"Dakos","given":"Vasilis"},{"family":"McDowell","given":"Nate G."},{"family":"Ramdane","given":"Alkama"},{"family":"Cescatti","given":"Alessandro"}],"issued":{"date-parts":[["2022",8]]}}}],"schema":"https://github.com/citation-style-language/schema/raw/master/csl-citation.json"} </w:instrText>
      </w:r>
      <w:r w:rsidRPr="00810776">
        <w:rPr>
          <w:rFonts w:eastAsia="Calibri" w:cstheme="minorBidi"/>
          <w:color w:val="000000" w:themeColor="text1"/>
          <w:sz w:val="22"/>
          <w:szCs w:val="22"/>
        </w:rPr>
        <w:fldChar w:fldCharType="end"/>
      </w:r>
      <w:r w:rsidRPr="00810776">
        <w:rPr>
          <w:rFonts w:eastAsia="Calibri" w:cstheme="minorBidi"/>
          <w:sz w:val="22"/>
          <w:szCs w:val="22"/>
        </w:rPr>
        <w:fldChar w:fldCharType="begin"/>
      </w:r>
      <w:r w:rsidR="00170412">
        <w:rPr>
          <w:rFonts w:eastAsia="Calibri" w:cstheme="minorBidi"/>
          <w:sz w:val="22"/>
          <w:szCs w:val="22"/>
        </w:rPr>
        <w:instrText xml:space="preserve"> ADDIN ZOTERO_ITEM CSL_CITATION {"citationID":"a3jb48b6kh","properties":{"formattedCitation":"[56]","plainCitation":"[56]","dontUpdate":true,"noteIndex":0},"citationItems":[{"id":623,"uris":["http://zotero.org/groups/5272309/items/YU6DNVEC"],"itemData":{"id":623,"type":"article-journal","container-title":"Nature","DOI":"10.1038/s41586-019-1681-6","ISSN":"0028-0836, 1476-4687","issue":"7781","journalAbbreviation":"Nature","language":"en","page":"87-97","source":"DOI.org (Crossref)","title":"The technological and economic prospects for CO2 utilization and removal","volume":"575","author":[{"family":"Hepburn","given":"Cameron"},{"family":"Adlen","given":"Ella"},{"family":"Beddington","given":"John"},{"family":"Carter","given":"Emily A."},{"family":"Fuss","given":"Sabine"},{"family":"Mac Dowell","given":"Niall"},{"family":"Minx","given":"Jan C."},{"family":"Smith","given":"Pete"},{"family":"Williams","given":"Charlotte K."}],"issued":{"date-parts":[["2019",11,7]]}}}],"schema":"https://github.com/citation-style-language/schema/raw/master/csl-citation.json"} </w:instrText>
      </w:r>
      <w:r w:rsidRPr="00810776">
        <w:rPr>
          <w:rFonts w:eastAsia="Calibri" w:cstheme="minorBidi"/>
          <w:sz w:val="22"/>
          <w:szCs w:val="22"/>
        </w:rPr>
        <w:fldChar w:fldCharType="end"/>
      </w:r>
      <w:r w:rsidRPr="00810776">
        <w:rPr>
          <w:rFonts w:eastAsia="Calibri" w:cstheme="minorBidi"/>
          <w:color w:val="000000" w:themeColor="text1"/>
          <w:sz w:val="22"/>
          <w:szCs w:val="22"/>
        </w:rPr>
        <w:fldChar w:fldCharType="begin"/>
      </w:r>
      <w:r w:rsidR="00170412">
        <w:rPr>
          <w:rFonts w:eastAsia="Calibri" w:cstheme="minorBidi"/>
          <w:color w:val="000000" w:themeColor="text1"/>
          <w:sz w:val="22"/>
          <w:szCs w:val="22"/>
        </w:rPr>
        <w:instrText xml:space="preserve"> ADDIN ZOTERO_ITEM CSL_CITATION {"citationID":"a14h6su5kto","properties":{"formattedCitation":"[57]","plainCitation":"[57]","dontUpdate":true,"noteIndex":0},"citationItems":[{"id":765,"uris":["http://zotero.org/groups/5272309/items/UYLBGRL5"],"itemData":{"id":765,"type":"article-journal","abstract":"Abstract. The comprehensive analysis of carbon stocks and fluxes of managed European forests is a prerequisite to quantify their role in biomass production and climate change mitigation. We applied the Carbon Budget Model (CBM) to 26 European countries, parameterized with country information on the historical forest age structure, management practices, harvest regimes and the main natural disturbances. We modeled the C stocks for the five forest pools plus harvested wood products (HWPs) and the fluxes among these pools from 2000 to 2030. The aim is to quantify, using a consistent modeling framework for all 26 countries, the main C fluxes as affected by land-use changes, natural disturbances and forest management and to assess the impact of specific harvest and afforestation scenarios after 2012 on the mitigation potential of the EU forest sector. Substitution effects and the possible impacts of climate are not included in this analysis.  Results show that for the historical period from 2000 to 2012 the net primary productivity (NPP) of the forest pools at the EU level is on average equal to 639</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Tg</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C</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yr</w:instrText>
      </w:r>
      <w:r w:rsidR="00170412">
        <w:rPr>
          <w:rFonts w:eastAsia="Calibri" w:cs="EC Square Sans Pro"/>
          <w:color w:val="000000" w:themeColor="text1"/>
          <w:sz w:val="22"/>
          <w:szCs w:val="22"/>
        </w:rPr>
        <w:instrText>−</w:instrText>
      </w:r>
      <w:r w:rsidR="00170412">
        <w:rPr>
          <w:rFonts w:eastAsia="Calibri" w:cstheme="minorBidi"/>
          <w:color w:val="000000" w:themeColor="text1"/>
          <w:sz w:val="22"/>
          <w:szCs w:val="22"/>
        </w:rPr>
        <w:instrText>1. The losses are dominated by heterotrophic respiration (409</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Tg</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C</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yr</w:instrText>
      </w:r>
      <w:r w:rsidR="00170412">
        <w:rPr>
          <w:rFonts w:eastAsia="Calibri" w:cs="EC Square Sans Pro"/>
          <w:color w:val="000000" w:themeColor="text1"/>
          <w:sz w:val="22"/>
          <w:szCs w:val="22"/>
        </w:rPr>
        <w:instrText>−</w:instrText>
      </w:r>
      <w:r w:rsidR="00170412">
        <w:rPr>
          <w:rFonts w:eastAsia="Calibri" w:cstheme="minorBidi"/>
          <w:color w:val="000000" w:themeColor="text1"/>
          <w:sz w:val="22"/>
          <w:szCs w:val="22"/>
        </w:rPr>
        <w:instrText>1) and removals (110</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Tg</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C</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yr</w:instrText>
      </w:r>
      <w:r w:rsidR="00170412">
        <w:rPr>
          <w:rFonts w:eastAsia="Calibri" w:cs="EC Square Sans Pro"/>
          <w:color w:val="000000" w:themeColor="text1"/>
          <w:sz w:val="22"/>
          <w:szCs w:val="22"/>
        </w:rPr>
        <w:instrText>−</w:instrText>
      </w:r>
      <w:r w:rsidR="00170412">
        <w:rPr>
          <w:rFonts w:eastAsia="Calibri" w:cstheme="minorBidi"/>
          <w:color w:val="000000" w:themeColor="text1"/>
          <w:sz w:val="22"/>
          <w:szCs w:val="22"/>
        </w:rPr>
        <w:instrText>1), with direct fire emissions being only 1</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Tg</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C</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yr</w:instrText>
      </w:r>
      <w:r w:rsidR="00170412">
        <w:rPr>
          <w:rFonts w:eastAsia="Calibri" w:cs="EC Square Sans Pro"/>
          <w:color w:val="000000" w:themeColor="text1"/>
          <w:sz w:val="22"/>
          <w:szCs w:val="22"/>
        </w:rPr>
        <w:instrText>−</w:instrText>
      </w:r>
      <w:r w:rsidR="00170412">
        <w:rPr>
          <w:rFonts w:eastAsia="Calibri" w:cstheme="minorBidi"/>
          <w:color w:val="000000" w:themeColor="text1"/>
          <w:sz w:val="22"/>
          <w:szCs w:val="22"/>
        </w:rPr>
        <w:instrText>1, leading to a net carbon stock change (i.e., sink) of 110</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Tg</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C</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yr</w:instrText>
      </w:r>
      <w:r w:rsidR="00170412">
        <w:rPr>
          <w:rFonts w:eastAsia="Calibri" w:cs="EC Square Sans Pro"/>
          <w:color w:val="000000" w:themeColor="text1"/>
          <w:sz w:val="22"/>
          <w:szCs w:val="22"/>
        </w:rPr>
        <w:instrText>−</w:instrText>
      </w:r>
      <w:r w:rsidR="00170412">
        <w:rPr>
          <w:rFonts w:eastAsia="Calibri" w:cstheme="minorBidi"/>
          <w:color w:val="000000" w:themeColor="text1"/>
          <w:sz w:val="22"/>
          <w:szCs w:val="22"/>
        </w:rPr>
        <w:instrText>1. Fellings also transferred 28</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Tg</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C</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yr</w:instrText>
      </w:r>
      <w:r w:rsidR="00170412">
        <w:rPr>
          <w:rFonts w:eastAsia="Calibri" w:cs="EC Square Sans Pro"/>
          <w:color w:val="000000" w:themeColor="text1"/>
          <w:sz w:val="22"/>
          <w:szCs w:val="22"/>
        </w:rPr>
        <w:instrText>−</w:instrText>
      </w:r>
      <w:r w:rsidR="00170412">
        <w:rPr>
          <w:rFonts w:eastAsia="Calibri" w:cstheme="minorBidi"/>
          <w:color w:val="000000" w:themeColor="text1"/>
          <w:sz w:val="22"/>
          <w:szCs w:val="22"/>
        </w:rPr>
        <w:instrText>1 of harvest residues from biomass to dead organic matter pools. The average annual net sector exchange (NSE) of the forest system, i.e., the carbon stock changes in the forest pools including HWP, equals a sink of 122</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Tg</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C</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yr</w:instrText>
      </w:r>
      <w:r w:rsidR="00170412">
        <w:rPr>
          <w:rFonts w:eastAsia="Calibri" w:cs="EC Square Sans Pro"/>
          <w:color w:val="000000" w:themeColor="text1"/>
          <w:sz w:val="22"/>
          <w:szCs w:val="22"/>
        </w:rPr>
        <w:instrText>−</w:instrText>
      </w:r>
      <w:r w:rsidR="00170412">
        <w:rPr>
          <w:rFonts w:eastAsia="Calibri" w:cstheme="minorBidi"/>
          <w:color w:val="000000" w:themeColor="text1"/>
          <w:sz w:val="22"/>
          <w:szCs w:val="22"/>
        </w:rPr>
        <w:instrText>1 (i.e., about 19</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 of the NPP) for the historical period, and in 2030 it reaches 126, 101 and 151</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Tg</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C</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yr</w:instrText>
      </w:r>
      <w:r w:rsidR="00170412">
        <w:rPr>
          <w:rFonts w:eastAsia="Calibri" w:cs="EC Square Sans Pro"/>
          <w:color w:val="000000" w:themeColor="text1"/>
          <w:sz w:val="22"/>
          <w:szCs w:val="22"/>
        </w:rPr>
        <w:instrText>−</w:instrText>
      </w:r>
      <w:r w:rsidR="00170412">
        <w:rPr>
          <w:rFonts w:eastAsia="Calibri" w:cstheme="minorBidi"/>
          <w:color w:val="000000" w:themeColor="text1"/>
          <w:sz w:val="22"/>
          <w:szCs w:val="22"/>
        </w:rPr>
        <w:instrText>1, assuming constant, increasing (+20</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 and decreasing (</w:instrText>
      </w:r>
      <w:r w:rsidR="00170412">
        <w:rPr>
          <w:rFonts w:eastAsia="Calibri" w:cs="EC Square Sans Pro"/>
          <w:color w:val="000000" w:themeColor="text1"/>
          <w:sz w:val="22"/>
          <w:szCs w:val="22"/>
        </w:rPr>
        <w:instrText>−</w:instrText>
      </w:r>
      <w:r w:rsidR="00170412">
        <w:rPr>
          <w:rFonts w:eastAsia="Calibri" w:cstheme="minorBidi"/>
          <w:color w:val="000000" w:themeColor="text1"/>
          <w:sz w:val="22"/>
          <w:szCs w:val="22"/>
        </w:rPr>
        <w:instrText>20</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 scenarios, respectively, of both harvest and afforestation rates compared to the historical period. Under the constant harvest rate scenario, our findings show an incipient aging process of the forests existing in 1990: although NPP increases (+7</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 heterotrophic respiration increases at a greater rate (+13</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 and this leads to a decrease in the sink in the forest pools (</w:instrText>
      </w:r>
      <w:r w:rsidR="00170412">
        <w:rPr>
          <w:rFonts w:eastAsia="Calibri" w:cs="EC Square Sans Pro"/>
          <w:color w:val="000000" w:themeColor="text1"/>
          <w:sz w:val="22"/>
          <w:szCs w:val="22"/>
        </w:rPr>
        <w:instrText>−</w:instrText>
      </w:r>
      <w:r w:rsidR="00170412">
        <w:rPr>
          <w:rFonts w:eastAsia="Calibri" w:cstheme="minorBidi"/>
          <w:color w:val="000000" w:themeColor="text1"/>
          <w:sz w:val="22"/>
          <w:szCs w:val="22"/>
        </w:rPr>
        <w:instrText>6</w:instrText>
      </w:r>
      <w:r w:rsidR="00170412">
        <w:rPr>
          <w:rFonts w:ascii="Arial" w:eastAsia="Calibri" w:hAnsi="Arial" w:cs="Arial"/>
          <w:color w:val="000000" w:themeColor="text1"/>
          <w:sz w:val="22"/>
          <w:szCs w:val="22"/>
        </w:rPr>
        <w:instrText> </w:instrText>
      </w:r>
      <w:r w:rsidR="00170412">
        <w:rPr>
          <w:rFonts w:eastAsia="Calibri" w:cstheme="minorBidi"/>
          <w:color w:val="000000" w:themeColor="text1"/>
          <w:sz w:val="22"/>
          <w:szCs w:val="22"/>
        </w:rPr>
        <w:instrText xml:space="preserve">%) in 2030 compared to the historical period.  By comparing the evolution of the biomass as a function of the NPP (i.e., the turnover time) for each country, we highlighted at least three groups of countries and turnover times. This means that, contrary to the assumptions proposed by other authors, this relationship cannot be assumed as a constant for all the EU countries, but specific conditions, such as the harvest rate, the current age structure and the forest composition, may contribute to the country-specific evolution of biomass stocks.  The detailed picture of the C fluxes condensed in this study, and their evolution under different harvest scenarios, may represent both a benchmark for similar studies and a basis for broader analyses (e.g., including substitution effects of wood) on the mitigation potential of the EU forest sector.","container-title":"Biogeosciences","DOI":"10.5194/bg-14-2387-2017","ISSN":"1726-4189","issue":"9","journalAbbreviation":"Biogeosciences","language":"en","license":"https://creativecommons.org/licenses/by/3.0/","page":"2387-2405","source":"DOI.org (Crossref)","title":"The European forest sector: past and future carbon budget and fluxes under different management scenarios","title-short":"The European forest sector","volume":"14","author":[{"family":"Pilli","given":"Roberto"},{"family":"Grassi","given":"Giacomo"},{"family":"Kurz","given":"Werner A."},{"family":"Fiorese","given":"Giulia"},{"family":"Cescatti","given":"Alessandro"}],"issued":{"date-parts":[["2017",5,11]]}}}],"schema":"https://github.com/citation-style-language/schema/raw/master/csl-citation.json"} </w:instrText>
      </w:r>
      <w:r w:rsidRPr="00810776">
        <w:rPr>
          <w:rFonts w:eastAsia="Calibri" w:cstheme="minorBidi"/>
          <w:color w:val="000000" w:themeColor="text1"/>
          <w:sz w:val="22"/>
          <w:szCs w:val="22"/>
        </w:rPr>
        <w:fldChar w:fldCharType="end"/>
      </w:r>
      <w:r w:rsidRPr="00810776">
        <w:rPr>
          <w:rFonts w:eastAsia="Calibri" w:cstheme="minorBidi"/>
          <w:color w:val="000000" w:themeColor="text1"/>
          <w:sz w:val="22"/>
          <w:szCs w:val="22"/>
        </w:rPr>
        <w:fldChar w:fldCharType="begin"/>
      </w:r>
      <w:r w:rsidR="00170412">
        <w:rPr>
          <w:rFonts w:eastAsia="Calibri" w:cstheme="minorBidi"/>
          <w:color w:val="000000" w:themeColor="text1"/>
          <w:sz w:val="22"/>
          <w:szCs w:val="22"/>
        </w:rPr>
        <w:instrText xml:space="preserve"> ADDIN ZOTERO_ITEM CSL_CITATION {"citationID":"a1itinr72o1","properties":{"formattedCitation":"[60, pp. 2021\\uc0\\u8211{}2025]","plainCitation":"[60, pp. 2021–2025]","dontUpdate":true,"noteIndex":0},"citationItems":[{"id":766,"uris":["http://zotero.org/groups/5272309/items/VJGEYZVM"],"itemData":{"id":766,"type":"book","event-place":"LU","language":"eng","publisher":"Publications Office","publisher-place":"LU","source":"DOI.org (CSL JSON)","title":"Forest reference levels under Regulation (EU) 2018/841 for the period 2021–2025: overview and main findings of the technical assessment.","title-short":"Forest reference levels under Regulation (EU) 2018/841 for the period 2021–2025","URL":"https://data.europa.eu/doi/10.2760/0521","author":[{"literal":"European Commission. Joint Research Centre."}],"accessed":{"date-parts":[["2024",11,4]]},"issued":{"date-parts":[["2021"]]}},"locator":"2021-2025"}],"schema":"https://github.com/citation-style-language/schema/raw/master/csl-citation.json"} </w:instrText>
      </w:r>
      <w:r w:rsidRPr="00810776">
        <w:rPr>
          <w:rFonts w:eastAsia="Calibri" w:cstheme="minorBidi"/>
          <w:color w:val="000000" w:themeColor="text1"/>
          <w:sz w:val="22"/>
          <w:szCs w:val="22"/>
        </w:rPr>
        <w:fldChar w:fldCharType="end"/>
      </w:r>
      <w:r w:rsidRPr="00810776">
        <w:rPr>
          <w:rFonts w:cstheme="minorBidi"/>
          <w:sz w:val="22"/>
          <w:szCs w:val="22"/>
          <w:lang w:eastAsia="en-US"/>
        </w:rPr>
        <w:fldChar w:fldCharType="begin"/>
      </w:r>
      <w:r w:rsidR="00170412">
        <w:rPr>
          <w:rFonts w:cstheme="minorBidi"/>
          <w:sz w:val="22"/>
          <w:szCs w:val="22"/>
        </w:rPr>
        <w:instrText xml:space="preserve"> ADDIN ZOTERO_ITEM CSL_CITATION {"citationID":"a1tg0eom9r4","properties":{"formattedCitation":"[66], [67]","plainCitation":"[66], [67]","dontUpdate":true,"noteIndex":0},"citationItems":[{"id":704,"uris":["http://zotero.org/groups/5272309/items/TKBCGC9Y"],"itemData":{"id":704,"type":"article-journal","container-title":"Frontiers in Forests and Global Change","DOI":"10.3389/ffgc.2020.562044","ISSN":"2624-893X","journalAbbreviation":"Front. For. Glob. Change","page":"562044","source":"DOI.org (Crossref)","title":"Mitigation Impact of Different Harvest Scenarios of Finnish Forests That Account for Albedo, Aerosols, and Trade-Offs of Carbon Sequestration and Avoided Emissions","volume":"3","author":[{"family":"Kalliokoski","given":"Tuomo"},{"family":"Bäck","given":"Jaana"},{"family":"Boy","given":"Michael"},{"family":"Kulmala","given":"Markku"},{"family":"Kuusinen","given":"Nea"},{"family":"Mäkelä","given":"Annikki"},{"family":"Minkkinen","given":"Kari"},{"family":"Minunno","given":"Francesco"},{"family":"Paasonen","given":"Pauli"},{"family":"Peltoniemi","given":"Mikko"},{"family":"Taipale","given":"Ditte"},{"family":"Valsta","given":"Lauri"},{"family":"Vanhatalo","given":"Anni"},{"family":"Zhou","given":"Luxi"},{"family":"Zhou","given":"Putian"},{"family":"Berninger","given":"Frank"}],"issued":{"date-parts":[["2020",10,6]]}},"label":"page"},{"id":703,"uris":["http://zotero.org/groups/5272309/items/T8PZAH2I"],"itemData":{"id":703,"type":"article-journal","abstract":"Abstract\n            \n              Background\n              \n                The European Union (EU) has committed to achieve climate neutrality by 2050. This requires a rapid reduction of greenhouse gas (GHG) emissions and ensuring that any remaining emissions are balanced through CO\n                2\n                removals. Forests play a crucial role in this plan: they are currently the main option for removing CO\n                2\n                from the atmosphere and additionally, wood use can store carbon durably and help reduce fossil emissions. To stop and reverse the decline of the forest carbon sink, the EU has recently revised the regulation on land use, land-use change and forestry (LULUCF), and set a target of −</w:instrText>
      </w:r>
      <w:r w:rsidR="00170412">
        <w:rPr>
          <w:rFonts w:ascii="Calibri" w:hAnsi="Calibri" w:cs="Calibri"/>
          <w:sz w:val="22"/>
          <w:szCs w:val="22"/>
        </w:rPr>
        <w:instrText> </w:instrText>
      </w:r>
      <w:r w:rsidR="00170412">
        <w:rPr>
          <w:rFonts w:cstheme="minorBidi"/>
          <w:sz w:val="22"/>
          <w:szCs w:val="22"/>
        </w:rPr>
        <w:instrText xml:space="preserve">310 Mt CO\n                2\n                e net removals for the LULUCF sector in 2030.\n              \n            \n            \n              Results\n              In this study, we clarify the role of common concepts in forest management – net annual increment, harvest and mortality – in determining the forest sink. We then evaluate to what extent the forest sink is on track to meet the climate goals of the EU. For this assessment we use data from the latest national GHG inventories and a forest model (Carbon Budget Model). Our findings indicate that on the EU level, the recent decrease in increment and the increase in harvest and mortality are causing a rapid drop in the forest sink. Furthermore, continuing the past forest management practices is projected to further decrease the sink. Finally, we discuss options for enhancing the sinks through forest management while taking into account adaptation and resilience.\n            \n            \n              Conclusions\n              Our findings show that the EU forest sink is quickly developing away from the EU climate targets. Stopping and reversing this trend requires rapid implementation of climate-smart forest management, with improved and more timely monitoring of GHG fluxes. This enhancement is crucial for tracking progress towards the EU’s climate targets, where the role of forests has become – and is expected to remain – more prominent than ever before.","container-title":"Carbon Balance and Management","DOI":"10.1186/s13021-023-00234-0","ISSN":"1750-0680","issue":"1","journalAbbreviation":"Carbon Balance Manage","language":"en","page":"15","source":"DOI.org (Crossref)","title":"The role of forests in the EU climate policy: are we on the right track?","title-short":"The role of forests in the EU climate policy","volume":"18","author":[{"family":"Korosuo","given":"Anu"},{"family":"Pilli","given":"Roberto"},{"family":"Abad Viñas","given":"Raúl"},{"family":"Blujdea","given":"Viorel N. B."},{"family":"Colditz","given":"Rene R."},{"family":"Fiorese","given":"Giulia"},{"family":"Rossi","given":"Simone"},{"family":"Vizzarri","given":"Matteo"},{"family":"Grassi","given":"Giacomo"}],"issued":{"date-parts":[["2023",7,30]]}},"label":"page"}],"schema":"https://github.com/citation-style-language/schema/raw/master/csl-citation.json"} </w:instrText>
      </w:r>
      <w:r w:rsidRPr="00810776">
        <w:rPr>
          <w:rFonts w:cstheme="minorBidi"/>
          <w:sz w:val="22"/>
          <w:szCs w:val="22"/>
          <w:lang w:eastAsia="en-US"/>
        </w:rPr>
        <w:fldChar w:fldCharType="end"/>
      </w:r>
      <w:r w:rsidRPr="00810776">
        <w:rPr>
          <w:rFonts w:eastAsia="Calibri" w:cstheme="minorBidi"/>
          <w:color w:val="70AD47" w:themeColor="accent6"/>
          <w:sz w:val="22"/>
          <w:szCs w:val="22"/>
        </w:rPr>
        <w:fldChar w:fldCharType="begin"/>
      </w:r>
      <w:r w:rsidR="00170412">
        <w:rPr>
          <w:rFonts w:eastAsia="Calibri" w:cstheme="minorBidi"/>
          <w:color w:val="70AD47" w:themeColor="accent6"/>
          <w:sz w:val="22"/>
          <w:szCs w:val="22"/>
        </w:rPr>
        <w:instrText xml:space="preserve"> ADDIN ZOTERO_ITEM CSL_CITATION {"citationID":"a13j5h1bc80","properties":{"formattedCitation":"[70], [71]","plainCitation":"[70], [71]","dontUpdate":true,"noteIndex":0},"citationItems":[{"id":590,"uris":["http://zotero.org/groups/5272309/items/9FQMYFCM"],"itemData":{"id":590,"type":"article-journal","container-title":"Land Use Policy","DOI":"10.1016/j.landusepol.2020.105136","ISSN":"02648377","journalAbbreviation":"Land Use Policy","language":"en","page":"105136","source":"DOI.org (Crossref)","title":"Simplistic understandings of farmer motivations could undermine the environmental potential of the common agricultural policy","volume":"101","author":[{"family":"Brown","given":"Calum"},{"family":"Kovács","given":"Eszter"},{"family":"Herzon","given":"Irina"},{"family":"Villamayor-Tomas","given":"Sergio"},{"family":"Albizua","given":"Amaia"},{"family":"Galanaki","given":"Antonia"},{"family":"Grammatikopoulou","given":"Ioanna"},{"family":"McCracken","given":"Davy"},{"family":"Olsson","given":"Johanna Alkan"},{"family":"Zinngrebe","given":"Yves"}],"issued":{"date-parts":[["2021",2]]}}},{"id":591,"uris":["http://zotero.org/groups/5272309/items/C9BWU2RS"],"itemData":{"id":591,"type":"article-journal","container-title":"Geography and Sustainability","DOI":"10.1016/j.geosus.2023.09.004","ISSN":"26666839","issue":"4","journalAbbreviation":"Geography and Sustainability","language":"en","page":"391-403","source":"DOI.org (Crossref)","title":"Land use planning, sustainable food production and rural development: A literature analysis","title-short":"Land use planning, sustainable food production and rural development","volume":"4","author":[{"family":"Jónsdóttir","given":"Salvör"},{"family":"Gísladóttir","given":"Guðrún"}],"issued":{"date-parts":[["2023",12]]}}}],"schema":"https://github.com/citation-style-language/schema/raw/master/csl-citation.json"} </w:instrText>
      </w:r>
      <w:r w:rsidRPr="00810776">
        <w:rPr>
          <w:rFonts w:eastAsia="Calibri" w:cstheme="minorBidi"/>
          <w:color w:val="70AD47" w:themeColor="accent6"/>
          <w:sz w:val="22"/>
          <w:szCs w:val="22"/>
        </w:rPr>
        <w:fldChar w:fldCharType="end"/>
      </w:r>
      <w:r w:rsidRPr="00810776">
        <w:rPr>
          <w:rFonts w:eastAsia="Calibri" w:cstheme="minorBidi"/>
          <w:color w:val="70AD47" w:themeColor="accent6"/>
          <w:sz w:val="22"/>
          <w:szCs w:val="22"/>
        </w:rPr>
        <w:fldChar w:fldCharType="begin"/>
      </w:r>
      <w:r w:rsidR="00170412">
        <w:rPr>
          <w:rFonts w:eastAsia="Calibri" w:cstheme="minorBidi"/>
          <w:color w:val="70AD47" w:themeColor="accent6"/>
          <w:sz w:val="22"/>
          <w:szCs w:val="22"/>
        </w:rPr>
        <w:instrText xml:space="preserve"> ADDIN ZOTERO_ITEM CSL_CITATION {"citationID":"a1bnkt8m7lk","properties":{"formattedCitation":"[71]","plainCitation":"[71]","dontUpdate":true,"noteIndex":0},"citationItems":[{"id":591,"uris":["http://zotero.org/groups/5272309/items/C9BWU2RS"],"itemData":{"id":591,"type":"article-journal","container-title":"Geography and Sustainability","DOI":"10.1016/j.geosus.2023.09.004","ISSN":"26666839","issue":"4","journalAbbreviation":"Geography and Sustainability","language":"en","page":"391-403","source":"DOI.org (Crossref)","title":"Land use planning, sustainable food production and rural development: A literature analysis","title-short":"Land use planning, sustainable food production and rural development","volume":"4","author":[{"family":"Jónsdóttir","given":"Salvör"},{"family":"Gísladóttir","given":"Guðrún"}],"issued":{"date-parts":[["2023",12]]}}}],"schema":"https://github.com/citation-style-language/schema/raw/master/csl-citation.json"} </w:instrText>
      </w:r>
      <w:r w:rsidRPr="00810776">
        <w:rPr>
          <w:rFonts w:eastAsia="Calibri" w:cstheme="minorBidi"/>
          <w:color w:val="70AD47" w:themeColor="accent6"/>
          <w:sz w:val="22"/>
          <w:szCs w:val="22"/>
        </w:rPr>
        <w:fldChar w:fldCharType="end"/>
      </w:r>
      <w:r w:rsidRPr="00810776">
        <w:rPr>
          <w:rFonts w:eastAsia="Calibri" w:cstheme="minorBidi"/>
          <w:color w:val="70AD47" w:themeColor="accent6"/>
          <w:sz w:val="22"/>
          <w:szCs w:val="22"/>
        </w:rPr>
        <w:fldChar w:fldCharType="begin"/>
      </w:r>
      <w:r w:rsidR="00170412">
        <w:rPr>
          <w:rFonts w:eastAsia="Calibri" w:cstheme="minorBidi"/>
          <w:color w:val="70AD47" w:themeColor="accent6"/>
          <w:sz w:val="22"/>
          <w:szCs w:val="22"/>
        </w:rPr>
        <w:instrText xml:space="preserve"> ADDIN ZOTERO_ITEM CSL_CITATION {"citationID":"a10lmj64h50","properties":{"formattedCitation":"[68]","plainCitation":"[68]","dontUpdate":true,"noteIndex":0},"citationItems":[{"id":581,"uris":["http://zotero.org/groups/5272309/items/WABY2W65"],"itemData":{"id":581,"type":"article-journal","abstract":"Climate change mitigation in the agricultural sector is essential to keep the goal of limiting global warming to 1.5 °C within reach. This article explores why there has been a limited adoption of carbon farming policies in the EU, despite the potential for emissions reductions and carbon sequestration at the farm level. Desk research revealed that EU Member States are increasingly setting sectoral climate targets for agriculture, but there is a lack of policies addressing carbon farming. Governments have largely refrained from using laws and regulatory instruments, with strategies and plans representing the large majority of carbon farming policies in the EU. Moreover, interviews with policymakers and other stakeholders revealed that the main barriers to the adoption of carbon farming policies are concerns over carbon leakage and competitive advantage, the need for a just transition, and structural issues in the food value chain. Despite being regarded by researchers as a main barrier to carbon farming, the agricultural lobby is not perceived as a barrier by policymakers, who emphasise the importance of involving farmers in the policy process. A key implication of these findings is that carbon farming policies need to form part of a wider food system transformation in order to successfully contribute to climate change mitigation.","container-title":"Sustainability","DOI":"10.3390/su151310452","ISSN":"2071-1050","issue":"13","journalAbbreviation":"Sustainability","language":"en","page":"10452","source":"DOI.org (Crossref)","title":"Climate Change Mitigation in Agriculture: Barriers to the Adoption of Carbon Farming Policies in the EU","title-short":"Climate Change Mitigation in Agriculture","volume":"15","author":[{"family":"Van Hoof","given":"Sam"}],"issued":{"date-parts":[["2023",7,3]]}}}],"schema":"https://github.com/citation-style-language/schema/raw/master/csl-citation.json"} </w:instrText>
      </w:r>
      <w:r w:rsidRPr="00810776">
        <w:rPr>
          <w:rFonts w:eastAsia="Calibri" w:cstheme="minorBidi"/>
          <w:color w:val="70AD47" w:themeColor="accent6"/>
          <w:sz w:val="22"/>
          <w:szCs w:val="22"/>
        </w:rPr>
        <w:fldChar w:fldCharType="end"/>
      </w:r>
      <w:r w:rsidRPr="00810776">
        <w:rPr>
          <w:rFonts w:cstheme="minorBidi"/>
          <w:sz w:val="22"/>
          <w:szCs w:val="22"/>
        </w:rPr>
        <w:fldChar w:fldCharType="begin"/>
      </w:r>
      <w:r w:rsidR="00170412">
        <w:rPr>
          <w:rFonts w:cstheme="minorBidi"/>
          <w:sz w:val="22"/>
          <w:szCs w:val="22"/>
        </w:rPr>
        <w:instrText xml:space="preserve"> ADDIN ZOTERO_ITEM CSL_CITATION {"citationID":"a8t219s5fd","properties":{"formattedCitation":"[69]","plainCitation":"[69]","dontUpdate":true,"noteIndex":0},"citationItems":[{"id":603,"uris":["http://zotero.org/groups/5272309/items/J42N85LX"],"itemData":{"id":603,"type":"article-journal","container-title":"Agroecology and Sustainable Food Systems","DOI":"10.1080/21683565.2019.1680476","ISSN":"2168-3565, 2168-3573","issue":"9","journalAbbreviation":"Agroecology and Sustainable Food Systems","language":"en","page":"1185-1211","source":"DOI.org (Crossref)","title":"Barriers to and opportunities for the uptake of soil carbon management practices in European sustainable agricultural production","volume":"44","author":[{"family":"Mills","given":"Jane"},{"family":"Ingram","given":"Julie"},{"family":"Dibari","given":"Camilla"},{"family":"Merante","given":"Paolo"},{"family":"Karaczun","given":"Zbigniew"},{"family":"Molnar","given":"Andras"},{"family":"Sánchez","given":"Berta"},{"family":"Iglesias","given":"Ana"},{"family":"Ghaley","given":"Bhim Bahadur"}],"issued":{"date-parts":[["2020",10,20]]}}}],"schema":"https://github.com/citation-style-language/schema/raw/master/csl-citation.json"} </w:instrText>
      </w:r>
      <w:r w:rsidRPr="00810776">
        <w:rPr>
          <w:rFonts w:cstheme="minorBidi"/>
          <w:sz w:val="22"/>
          <w:szCs w:val="22"/>
        </w:rPr>
        <w:fldChar w:fldCharType="end"/>
      </w:r>
      <w:r w:rsidRPr="00810776">
        <w:rPr>
          <w:rFonts w:cstheme="minorBidi"/>
          <w:sz w:val="22"/>
          <w:szCs w:val="22"/>
        </w:rPr>
        <w:fldChar w:fldCharType="begin"/>
      </w:r>
      <w:r w:rsidR="00170412">
        <w:rPr>
          <w:rFonts w:cstheme="minorBidi"/>
          <w:sz w:val="22"/>
          <w:szCs w:val="22"/>
        </w:rPr>
        <w:instrText xml:space="preserve"> ADDIN ZOTERO_ITEM CSL_CITATION {"citationID":"a1fa0dbaiho","properties":{"formattedCitation":"[69]","plainCitation":"[69]","dontUpdate":true,"noteIndex":0},"citationItems":[{"id":603,"uris":["http://zotero.org/groups/5272309/items/J42N85LX"],"itemData":{"id":603,"type":"article-journal","container-title":"Agroecology and Sustainable Food Systems","DOI":"10.1080/21683565.2019.1680476","ISSN":"2168-3565, 2168-3573","issue":"9","journalAbbreviation":"Agroecology and Sustainable Food Systems","language":"en","page":"1185-1211","source":"DOI.org (Crossref)","title":"Barriers to and opportunities for the uptake of soil carbon management practices in European sustainable agricultural production","volume":"44","author":[{"family":"Mills","given":"Jane"},{"family":"Ingram","given":"Julie"},{"family":"Dibari","given":"Camilla"},{"family":"Merante","given":"Paolo"},{"family":"Karaczun","given":"Zbigniew"},{"family":"Molnar","given":"Andras"},{"family":"Sánchez","given":"Berta"},{"family":"Iglesias","given":"Ana"},{"family":"Ghaley","given":"Bhim Bahadur"}],"issued":{"date-parts":[["2020",10,20]]}}}],"schema":"https://github.com/citation-style-language/schema/raw/master/csl-citation.json"} </w:instrText>
      </w:r>
      <w:r w:rsidRPr="00810776">
        <w:rPr>
          <w:rFonts w:cstheme="minorBidi"/>
          <w:sz w:val="22"/>
          <w:szCs w:val="22"/>
        </w:rPr>
        <w:fldChar w:fldCharType="end"/>
      </w:r>
      <w:r w:rsidRPr="00810776">
        <w:rPr>
          <w:rFonts w:cstheme="minorBidi"/>
          <w:color w:val="70AD47" w:themeColor="accent6"/>
          <w:sz w:val="22"/>
          <w:szCs w:val="22"/>
        </w:rPr>
        <w:fldChar w:fldCharType="begin"/>
      </w:r>
      <w:r w:rsidR="00170412">
        <w:rPr>
          <w:rFonts w:cstheme="minorBidi"/>
          <w:color w:val="70AD47" w:themeColor="accent6"/>
          <w:sz w:val="22"/>
          <w:szCs w:val="22"/>
        </w:rPr>
        <w:instrText xml:space="preserve"> ADDIN ZOTERO_ITEM CSL_CITATION {"citationID":"ai1ed13vf5","properties":{"formattedCitation":"[69]","plainCitation":"[69]","dontUpdate":true,"noteIndex":0},"citationItems":[{"id":603,"uris":["http://zotero.org/groups/5272309/items/J42N85LX"],"itemData":{"id":603,"type":"article-journal","container-title":"Agroecology and Sustainable Food Systems","DOI":"10.1080/21683565.2019.1680476","ISSN":"2168-3565, 2168-3573","issue":"9","journalAbbreviation":"Agroecology and Sustainable Food Systems","language":"en","page":"1185-1211","source":"DOI.org (Crossref)","title":"Barriers to and opportunities for the uptake of soil carbon management practices in European sustainable agricultural production","volume":"44","author":[{"family":"Mills","given":"Jane"},{"family":"Ingram","given":"Julie"},{"family":"Dibari","given":"Camilla"},{"family":"Merante","given":"Paolo"},{"family":"Karaczun","given":"Zbigniew"},{"family":"Molnar","given":"Andras"},{"family":"Sánchez","given":"Berta"},{"family":"Iglesias","given":"Ana"},{"family":"Ghaley","given":"Bhim Bahadur"}],"issued":{"date-parts":[["2020",10,20]]}}}],"schema":"https://github.com/citation-style-language/schema/raw/master/csl-citation.json"} </w:instrText>
      </w:r>
      <w:r w:rsidRPr="00810776">
        <w:rPr>
          <w:rFonts w:cstheme="minorBidi"/>
          <w:color w:val="70AD47" w:themeColor="accent6"/>
          <w:sz w:val="22"/>
          <w:szCs w:val="22"/>
        </w:rPr>
        <w:fldChar w:fldCharType="end"/>
      </w:r>
    </w:p>
    <w:p w14:paraId="263ED224" w14:textId="77777777" w:rsidR="005029D6" w:rsidRDefault="005029D6">
      <w:pPr>
        <w:spacing w:before="0" w:after="160"/>
        <w:jc w:val="left"/>
        <w:rPr>
          <w:rFonts w:cstheme="minorBidi"/>
          <w:b/>
          <w:bCs/>
          <w:color w:val="6CA644"/>
          <w:sz w:val="22"/>
          <w:szCs w:val="22"/>
          <w:lang w:eastAsia="en-US"/>
        </w:rPr>
      </w:pPr>
      <w:bookmarkStart w:id="139" w:name="_Toc160095576"/>
      <w:bookmarkStart w:id="140" w:name="_Toc161311995"/>
      <w:bookmarkStart w:id="141" w:name="_Toc181696192"/>
      <w:bookmarkStart w:id="142" w:name="_Toc181800244"/>
      <w:bookmarkStart w:id="143" w:name="_Toc181907542"/>
      <w:bookmarkStart w:id="144" w:name="_Toc181960532"/>
      <w:bookmarkStart w:id="145" w:name="_Toc183451841"/>
      <w:bookmarkStart w:id="146" w:name="_Toc183451990"/>
      <w:r>
        <w:rPr>
          <w:rFonts w:cstheme="minorBidi"/>
          <w:sz w:val="22"/>
          <w:szCs w:val="22"/>
        </w:rPr>
        <w:br w:type="page"/>
      </w:r>
    </w:p>
    <w:p w14:paraId="3D75EEF7" w14:textId="3E24B8D1" w:rsidR="00BD5BD6" w:rsidRPr="00810776" w:rsidRDefault="005029D6" w:rsidP="21D003AA">
      <w:pPr>
        <w:pStyle w:val="JRCLevel-2title"/>
        <w:rPr>
          <w:rFonts w:cstheme="minorBidi"/>
          <w:sz w:val="22"/>
          <w:szCs w:val="22"/>
        </w:rPr>
      </w:pPr>
      <w:bookmarkStart w:id="147" w:name="_Toc190708589"/>
      <w:r>
        <w:rPr>
          <w:rFonts w:cstheme="minorBidi"/>
          <w:sz w:val="22"/>
          <w:szCs w:val="22"/>
        </w:rPr>
        <w:lastRenderedPageBreak/>
        <w:t xml:space="preserve">3.2 </w:t>
      </w:r>
      <w:commentRangeStart w:id="148"/>
      <w:commentRangeStart w:id="149"/>
      <w:commentRangeStart w:id="150"/>
      <w:commentRangeStart w:id="151"/>
      <w:commentRangeStart w:id="152"/>
      <w:commentRangeStart w:id="153"/>
      <w:r w:rsidR="3810BBCC" w:rsidRPr="00810776">
        <w:rPr>
          <w:rFonts w:cstheme="minorBidi"/>
          <w:sz w:val="22"/>
          <w:szCs w:val="22"/>
        </w:rPr>
        <w:t>Clean, affordable and secure energy</w:t>
      </w:r>
      <w:bookmarkEnd w:id="139"/>
      <w:bookmarkEnd w:id="140"/>
      <w:bookmarkEnd w:id="141"/>
      <w:bookmarkEnd w:id="142"/>
      <w:bookmarkEnd w:id="143"/>
      <w:commentRangeEnd w:id="148"/>
      <w:r w:rsidR="3810BBCC" w:rsidRPr="00810776">
        <w:rPr>
          <w:rStyle w:val="CommentReference"/>
        </w:rPr>
        <w:commentReference w:id="148"/>
      </w:r>
      <w:commentRangeEnd w:id="149"/>
      <w:r w:rsidR="3810BBCC" w:rsidRPr="00810776">
        <w:rPr>
          <w:rStyle w:val="CommentReference"/>
        </w:rPr>
        <w:commentReference w:id="149"/>
      </w:r>
      <w:bookmarkEnd w:id="144"/>
      <w:commentRangeEnd w:id="150"/>
      <w:r w:rsidR="00253185">
        <w:rPr>
          <w:rStyle w:val="CommentReference"/>
        </w:rPr>
        <w:commentReference w:id="150"/>
      </w:r>
      <w:commentRangeEnd w:id="151"/>
      <w:r w:rsidR="001A23F5">
        <w:rPr>
          <w:rStyle w:val="CommentReference"/>
        </w:rPr>
        <w:commentReference w:id="151"/>
      </w:r>
      <w:commentRangeEnd w:id="152"/>
      <w:r w:rsidR="3810BBCC" w:rsidRPr="00810776">
        <w:rPr>
          <w:rStyle w:val="CommentReference"/>
        </w:rPr>
        <w:commentReference w:id="152"/>
      </w:r>
      <w:commentRangeEnd w:id="153"/>
      <w:r w:rsidR="3810BBCC" w:rsidRPr="00810776">
        <w:rPr>
          <w:rStyle w:val="CommentReference"/>
        </w:rPr>
        <w:commentReference w:id="153"/>
      </w:r>
      <w:bookmarkEnd w:id="145"/>
      <w:bookmarkEnd w:id="146"/>
      <w:bookmarkEnd w:id="147"/>
    </w:p>
    <w:p w14:paraId="7EAAAC2D" w14:textId="4A81168C" w:rsidR="16DB4056" w:rsidRPr="00810776" w:rsidRDefault="1E2AE2D3" w:rsidP="29290557">
      <w:pPr>
        <w:pStyle w:val="JRCText"/>
        <w:rPr>
          <w:rFonts w:cs="Calibri"/>
          <w:color w:val="002060"/>
          <w:sz w:val="22"/>
          <w:szCs w:val="22"/>
        </w:rPr>
      </w:pPr>
      <w:r w:rsidRPr="00810776">
        <w:rPr>
          <w:rFonts w:cs="Calibri"/>
          <w:sz w:val="22"/>
          <w:szCs w:val="22"/>
        </w:rPr>
        <w:t xml:space="preserve">The revised Renewable Energy Directive (RED III) took effect in 2023, setting a binding target for the EU's renewable energy share to at least 42.5% of final energy consumption by 2030, with an ambition to reach 45% (EC, 2023). In 2022, renewables accounted for 23% of the EU's final energy consumption. </w:t>
      </w:r>
      <w:r w:rsidR="1574B866" w:rsidRPr="00810776">
        <w:rPr>
          <w:rFonts w:cs="Calibri"/>
          <w:sz w:val="22"/>
          <w:szCs w:val="22"/>
        </w:rPr>
        <w:t>This section provides an overview of the main challenges and enablers facing renewable energy sources in the EU (solar, wind, ocean, offshore and renewable hydrogen)</w:t>
      </w:r>
      <w:r w:rsidR="23166E19" w:rsidRPr="00810776">
        <w:rPr>
          <w:rFonts w:cs="Calibri"/>
          <w:sz w:val="22"/>
          <w:szCs w:val="22"/>
        </w:rPr>
        <w:t xml:space="preserve">, </w:t>
      </w:r>
      <w:r w:rsidR="008138D0" w:rsidRPr="00810776">
        <w:rPr>
          <w:rFonts w:cs="Calibri"/>
          <w:sz w:val="22"/>
          <w:szCs w:val="22"/>
        </w:rPr>
        <w:t xml:space="preserve">and will also address </w:t>
      </w:r>
      <w:r w:rsidR="23166E19" w:rsidRPr="00810776">
        <w:rPr>
          <w:rFonts w:cs="Calibri"/>
          <w:sz w:val="22"/>
          <w:szCs w:val="22"/>
        </w:rPr>
        <w:t xml:space="preserve">energy efficiency and buildings renovation. </w:t>
      </w:r>
    </w:p>
    <w:p w14:paraId="3396647B" w14:textId="4324FB56" w:rsidR="6C27BBC6" w:rsidRPr="00810776" w:rsidRDefault="00B168C7" w:rsidP="005029D6">
      <w:pPr>
        <w:pStyle w:val="JRCLevel-3title"/>
        <w:ind w:left="0" w:firstLine="0"/>
        <w:rPr>
          <w:rFonts w:eastAsia="Calibri Light" w:cstheme="minorBidi"/>
        </w:rPr>
      </w:pPr>
      <w:bookmarkStart w:id="154" w:name="_Toc181800245"/>
      <w:bookmarkStart w:id="155" w:name="_Toc181907543"/>
      <w:bookmarkStart w:id="156" w:name="_Toc181960533"/>
      <w:bookmarkStart w:id="157" w:name="_Toc183451842"/>
      <w:bookmarkStart w:id="158" w:name="_Toc183451991"/>
      <w:bookmarkStart w:id="159" w:name="_Toc190708590"/>
      <w:r>
        <w:rPr>
          <w:rFonts w:eastAsia="Calibri Light" w:cstheme="minorBidi"/>
        </w:rPr>
        <w:t>3.2</w:t>
      </w:r>
      <w:r w:rsidR="005029D6">
        <w:rPr>
          <w:rFonts w:eastAsia="Calibri Light" w:cstheme="minorBidi"/>
        </w:rPr>
        <w:t xml:space="preserve">.1 </w:t>
      </w:r>
      <w:r w:rsidR="6C27BBC6" w:rsidRPr="00810776">
        <w:rPr>
          <w:rFonts w:eastAsia="Calibri Light" w:cstheme="minorBidi"/>
        </w:rPr>
        <w:t>Solar</w:t>
      </w:r>
      <w:bookmarkEnd w:id="154"/>
      <w:bookmarkEnd w:id="155"/>
      <w:bookmarkEnd w:id="156"/>
      <w:bookmarkEnd w:id="157"/>
      <w:bookmarkEnd w:id="158"/>
      <w:bookmarkEnd w:id="159"/>
      <w:r w:rsidR="6C27BBC6" w:rsidRPr="00810776">
        <w:rPr>
          <w:rFonts w:eastAsia="Calibri Light" w:cstheme="minorBidi"/>
        </w:rPr>
        <w:t xml:space="preserve"> </w:t>
      </w:r>
    </w:p>
    <w:p w14:paraId="7264B72C" w14:textId="6F7E6C9D" w:rsidR="79FF910A" w:rsidRPr="00810776" w:rsidRDefault="75AF9B75" w:rsidP="4D50322C">
      <w:pPr>
        <w:spacing w:before="240" w:after="240"/>
        <w:contextualSpacing/>
        <w:rPr>
          <w:rFonts w:eastAsia="Calibri" w:cs="Calibri"/>
          <w:sz w:val="22"/>
          <w:szCs w:val="22"/>
        </w:rPr>
      </w:pPr>
      <w:r w:rsidRPr="00810776">
        <w:rPr>
          <w:rFonts w:eastAsia="Calibri" w:cs="Calibri"/>
          <w:sz w:val="22"/>
          <w:szCs w:val="22"/>
        </w:rPr>
        <w:t xml:space="preserve">Solar energy, particularly photovoltaics (PV), will play a central role in the EU and global energy transitions. Solar thermal energy also has significant potential, particularly in heating, cooling, and industrial processes. However, to achieve the massive expansion of solar energy, the EU needs to address several challenges. </w:t>
      </w:r>
    </w:p>
    <w:p w14:paraId="601679AF" w14:textId="2F5973D9" w:rsidR="79FF910A" w:rsidRPr="00810776" w:rsidRDefault="75AF9B75" w:rsidP="4D50322C">
      <w:pPr>
        <w:spacing w:before="240" w:after="240"/>
        <w:contextualSpacing/>
        <w:rPr>
          <w:rFonts w:eastAsia="Calibri" w:cs="Calibri"/>
          <w:sz w:val="22"/>
          <w:szCs w:val="22"/>
        </w:rPr>
      </w:pPr>
      <w:r w:rsidRPr="00810776">
        <w:rPr>
          <w:rFonts w:eastAsia="Calibri" w:cs="Calibri"/>
          <w:sz w:val="22"/>
          <w:szCs w:val="22"/>
        </w:rPr>
        <w:t xml:space="preserve"> </w:t>
      </w:r>
    </w:p>
    <w:p w14:paraId="5EF352E3" w14:textId="200EF50D" w:rsidR="79FF910A" w:rsidRPr="00B168C7" w:rsidRDefault="75AF9B75" w:rsidP="00B168C7">
      <w:pPr>
        <w:spacing w:before="240" w:line="257" w:lineRule="auto"/>
        <w:ind w:left="862" w:hanging="862"/>
        <w:rPr>
          <w:bCs/>
          <w:i/>
          <w:iCs/>
          <w:color w:val="70AD47" w:themeColor="accent6"/>
          <w:sz w:val="22"/>
          <w:szCs w:val="22"/>
        </w:rPr>
      </w:pPr>
      <w:r w:rsidRPr="00B168C7">
        <w:rPr>
          <w:bCs/>
          <w:i/>
          <w:iCs/>
          <w:color w:val="70AD47" w:themeColor="accent6"/>
          <w:sz w:val="22"/>
          <w:szCs w:val="22"/>
        </w:rPr>
        <w:t xml:space="preserve">Deployment  </w:t>
      </w:r>
    </w:p>
    <w:p w14:paraId="4625A9F1" w14:textId="3743025E" w:rsidR="79FF910A" w:rsidRPr="00810776" w:rsidRDefault="75AF9B75" w:rsidP="4D50322C">
      <w:pPr>
        <w:spacing w:before="240" w:after="240"/>
        <w:contextualSpacing/>
        <w:rPr>
          <w:rFonts w:eastAsia="Calibri" w:cs="Calibri"/>
          <w:sz w:val="22"/>
          <w:szCs w:val="22"/>
        </w:rPr>
      </w:pPr>
      <w:r w:rsidRPr="4BEFA4D8">
        <w:rPr>
          <w:rFonts w:eastAsia="Calibri" w:cs="Calibri"/>
          <w:sz w:val="22"/>
          <w:szCs w:val="22"/>
        </w:rPr>
        <w:t xml:space="preserve">By 2030, the EU aims to </w:t>
      </w:r>
      <w:r w:rsidRPr="4BEFA4D8">
        <w:rPr>
          <w:rFonts w:eastAsia="Calibri" w:cs="Calibri"/>
          <w:b/>
          <w:bCs/>
          <w:sz w:val="22"/>
          <w:szCs w:val="22"/>
        </w:rPr>
        <w:t>triple</w:t>
      </w:r>
      <w:r w:rsidRPr="4BEFA4D8">
        <w:rPr>
          <w:rFonts w:eastAsia="Calibri" w:cs="Calibri"/>
          <w:sz w:val="22"/>
          <w:szCs w:val="22"/>
        </w:rPr>
        <w:t xml:space="preserve"> its installed solar capacity in line with the REPowerEU policy. This growth is expected to continue as electrification expands to meet new energy demands in transport, buildings, and industrial sectors. However, </w:t>
      </w:r>
      <w:commentRangeStart w:id="160"/>
      <w:r w:rsidRPr="4BEFA4D8">
        <w:rPr>
          <w:rFonts w:eastAsia="Calibri" w:cs="Calibri"/>
          <w:sz w:val="22"/>
          <w:szCs w:val="22"/>
        </w:rPr>
        <w:t xml:space="preserve">uncertainties around climate policies </w:t>
      </w:r>
      <w:commentRangeEnd w:id="160"/>
      <w:r>
        <w:rPr>
          <w:rStyle w:val="CommentReference"/>
        </w:rPr>
        <w:commentReference w:id="160"/>
      </w:r>
      <w:r w:rsidRPr="4BEFA4D8">
        <w:rPr>
          <w:rFonts w:eastAsia="Calibri" w:cs="Calibri"/>
          <w:sz w:val="22"/>
          <w:szCs w:val="22"/>
        </w:rPr>
        <w:t xml:space="preserve">and regulations may hinder PV industry growth. </w:t>
      </w:r>
      <w:ins w:id="161" w:author="DELGADO CALLICO Laia (JRC-PETTEN)" w:date="2025-02-17T14:14:00Z">
        <w:r w:rsidR="06F43AA7" w:rsidRPr="4BEFA4D8">
          <w:rPr>
            <w:rFonts w:eastAsia="EC Square Sans Pro" w:cs="EC Square Sans Pro"/>
            <w:sz w:val="22"/>
            <w:szCs w:val="22"/>
          </w:rPr>
          <w:t>For instance, inconsistent national policies create a fragmented market, and delays in transposing EU directives into national law can slow down progress.</w:t>
        </w:r>
      </w:ins>
      <w:r w:rsidRPr="4BEFA4D8">
        <w:rPr>
          <w:rFonts w:eastAsia="Calibri" w:cs="Calibri"/>
          <w:sz w:val="22"/>
          <w:szCs w:val="22"/>
        </w:rPr>
        <w:t xml:space="preserve"> </w:t>
      </w:r>
      <w:commentRangeStart w:id="162"/>
      <w:commentRangeStart w:id="163"/>
      <w:commentRangeStart w:id="164"/>
      <w:ins w:id="165" w:author="GASTALDI Chiara (JRC-ISPRA)" w:date="2025-02-17T16:57:00Z">
        <w:r w:rsidR="009346F1" w:rsidRPr="4BEFA4D8">
          <w:rPr>
            <w:rFonts w:eastAsia="Calibri" w:cs="Calibri"/>
            <w:sz w:val="22"/>
            <w:szCs w:val="22"/>
          </w:rPr>
          <w:t>Fragmentation in the national policies and markets is</w:t>
        </w:r>
      </w:ins>
      <w:ins w:id="166" w:author="GASTALDI Chiara (JRC-ISPRA)" w:date="2025-02-17T16:56:00Z">
        <w:r w:rsidR="009346F1" w:rsidRPr="4BEFA4D8">
          <w:rPr>
            <w:rFonts w:eastAsia="Calibri" w:cs="Calibri"/>
            <w:sz w:val="22"/>
            <w:szCs w:val="22"/>
          </w:rPr>
          <w:t xml:space="preserve"> also identified as </w:t>
        </w:r>
      </w:ins>
      <w:ins w:id="167" w:author="GASTALDI Chiara (JRC-ISPRA)" w:date="2025-02-17T16:57:00Z">
        <w:r w:rsidR="009346F1" w:rsidRPr="4BEFA4D8">
          <w:rPr>
            <w:rFonts w:eastAsia="Calibri" w:cs="Calibri"/>
            <w:sz w:val="22"/>
            <w:szCs w:val="22"/>
          </w:rPr>
          <w:t xml:space="preserve">a pivotal issue in the </w:t>
        </w:r>
      </w:ins>
      <w:ins w:id="168" w:author="DELGADO CALLICO Laia (JRC-PETTEN)" w:date="2025-02-17T16:33:00Z">
        <w:r w:rsidR="6905871B" w:rsidRPr="3D91C008">
          <w:rPr>
            <w:rFonts w:eastAsia="Calibri" w:cs="Calibri"/>
            <w:sz w:val="22"/>
            <w:szCs w:val="22"/>
          </w:rPr>
          <w:t>C</w:t>
        </w:r>
      </w:ins>
      <w:ins w:id="169" w:author="GASTALDI Chiara (JRC-ISPRA)" w:date="2025-02-17T16:57:00Z">
        <w:del w:id="170" w:author="DELGADO CALLICO Laia (JRC-PETTEN)" w:date="2025-02-17T16:33:00Z">
          <w:r w:rsidRPr="3D91C008" w:rsidDel="009346F1">
            <w:rPr>
              <w:rFonts w:eastAsia="Calibri" w:cs="Calibri"/>
              <w:sz w:val="22"/>
              <w:szCs w:val="22"/>
            </w:rPr>
            <w:delText>c</w:delText>
          </w:r>
        </w:del>
        <w:r w:rsidR="009346F1" w:rsidRPr="3D91C008">
          <w:rPr>
            <w:rFonts w:eastAsia="Calibri" w:cs="Calibri"/>
            <w:sz w:val="22"/>
            <w:szCs w:val="22"/>
          </w:rPr>
          <w:t xml:space="preserve">ompetitiveness </w:t>
        </w:r>
      </w:ins>
      <w:ins w:id="171" w:author="DELGADO CALLICO Laia (JRC-PETTEN)" w:date="2025-02-17T16:33:00Z">
        <w:r w:rsidR="756D3F90" w:rsidRPr="3D91C008">
          <w:rPr>
            <w:rFonts w:eastAsia="Calibri" w:cs="Calibri"/>
            <w:sz w:val="22"/>
            <w:szCs w:val="22"/>
          </w:rPr>
          <w:t>C</w:t>
        </w:r>
      </w:ins>
      <w:ins w:id="172" w:author="GASTALDI Chiara (JRC-ISPRA)" w:date="2025-02-17T16:57:00Z">
        <w:del w:id="173" w:author="DELGADO CALLICO Laia (JRC-PETTEN)" w:date="2025-02-17T16:33:00Z">
          <w:r w:rsidR="009346F1" w:rsidRPr="4BEFA4D8">
            <w:rPr>
              <w:rFonts w:eastAsia="Calibri" w:cs="Calibri"/>
              <w:sz w:val="22"/>
              <w:szCs w:val="22"/>
            </w:rPr>
            <w:delText>c</w:delText>
          </w:r>
        </w:del>
        <w:r w:rsidR="009346F1" w:rsidRPr="4BEFA4D8">
          <w:rPr>
            <w:rFonts w:eastAsia="Calibri" w:cs="Calibri"/>
            <w:sz w:val="22"/>
            <w:szCs w:val="22"/>
          </w:rPr>
          <w:t xml:space="preserve">ompass </w:t>
        </w:r>
      </w:ins>
      <w:r w:rsidRPr="4BEFA4D8">
        <w:rPr>
          <w:rFonts w:eastAsia="Calibri" w:cs="Calibri"/>
          <w:sz w:val="22"/>
          <w:szCs w:val="22"/>
        </w:rPr>
        <w:fldChar w:fldCharType="begin"/>
      </w:r>
      <w:r w:rsidR="00B5291A">
        <w:rPr>
          <w:rFonts w:eastAsia="Calibri" w:cs="Calibri"/>
          <w:sz w:val="22"/>
          <w:szCs w:val="22"/>
        </w:rPr>
        <w:instrText xml:space="preserve"> ADDIN ZOTERO_ITEM CSL_CITATION {"citationID":"a19a2gh383g","properties":{"formattedCitation":"[2]","plainCitation":"[2]","noteIndex":0},"citationItems":[{"id":1584,"uris":["http://zotero.org/groups/5272309/items/ER2ZKF8C"],"itemData":{"id":1584,"type":"webpage","abstract":"Today, the Commission presents the Competitiveness Compass, the first major initiative of this mandate providing a strategic and clear framework to steer the Commission's work.","container-title":"European Commission - European Commission","genre":"Text","language":"en","title":"EU Compass to regain competitiveness","URL":"https://ec.europa.eu/commission/presscorner/detail/en/ip_25_339","accessed":{"date-parts":[["2025",2,17]]}}}],"schema":"https://github.com/citation-style-language/schema/raw/master/csl-citation.json"} </w:instrText>
      </w:r>
      <w:r w:rsidRPr="4BEFA4D8">
        <w:rPr>
          <w:rFonts w:eastAsia="Calibri" w:cs="Calibri"/>
          <w:sz w:val="22"/>
          <w:szCs w:val="22"/>
        </w:rPr>
        <w:fldChar w:fldCharType="separate"/>
      </w:r>
      <w:r w:rsidR="00B5291A" w:rsidRPr="00B5291A">
        <w:rPr>
          <w:sz w:val="22"/>
          <w:szCs w:val="24"/>
        </w:rPr>
        <w:t>[2]</w:t>
      </w:r>
      <w:r w:rsidRPr="4BEFA4D8">
        <w:rPr>
          <w:rFonts w:eastAsia="Calibri" w:cs="Calibri"/>
          <w:sz w:val="22"/>
          <w:szCs w:val="22"/>
        </w:rPr>
        <w:fldChar w:fldCharType="end"/>
      </w:r>
      <w:commentRangeEnd w:id="162"/>
      <w:del w:id="174" w:author="GASTALDI Chiara (JRC-ISPRA)" w:date="2025-02-17T17:54:00Z">
        <w:r w:rsidDel="00EC550C">
          <w:rPr>
            <w:rStyle w:val="CommentReference"/>
          </w:rPr>
          <w:commentReference w:id="162"/>
        </w:r>
        <w:commentRangeEnd w:id="163"/>
        <w:r w:rsidDel="00EC550C">
          <w:rPr>
            <w:rStyle w:val="CommentReference"/>
          </w:rPr>
          <w:commentReference w:id="163"/>
        </w:r>
        <w:commentRangeEnd w:id="164"/>
        <w:r w:rsidR="00EC550C" w:rsidDel="00EC550C">
          <w:rPr>
            <w:rStyle w:val="CommentReference"/>
            <w:lang w:eastAsia="en-US"/>
          </w:rPr>
          <w:commentReference w:id="164"/>
        </w:r>
      </w:del>
      <w:ins w:id="176" w:author="GASTALDI Chiara (JRC-ISPRA)" w:date="2025-02-17T16:58:00Z">
        <w:r w:rsidR="009346F1" w:rsidRPr="4BEFA4D8">
          <w:rPr>
            <w:rFonts w:eastAsia="Calibri" w:cs="Calibri"/>
            <w:sz w:val="22"/>
            <w:szCs w:val="22"/>
          </w:rPr>
          <w:t>.</w:t>
        </w:r>
      </w:ins>
    </w:p>
    <w:p w14:paraId="0F4E02EA" w14:textId="226E5F61" w:rsidR="79FF910A" w:rsidRPr="00810776" w:rsidRDefault="75AF9B75" w:rsidP="4D50322C">
      <w:pPr>
        <w:spacing w:before="240" w:after="240"/>
        <w:contextualSpacing/>
        <w:rPr>
          <w:rFonts w:eastAsia="Calibri" w:cs="Calibri"/>
          <w:sz w:val="22"/>
          <w:szCs w:val="22"/>
        </w:rPr>
      </w:pPr>
      <w:r w:rsidRPr="00810776">
        <w:rPr>
          <w:rFonts w:eastAsia="Calibri" w:cs="Calibri"/>
          <w:sz w:val="22"/>
          <w:szCs w:val="22"/>
        </w:rPr>
        <w:t xml:space="preserve"> </w:t>
      </w:r>
    </w:p>
    <w:p w14:paraId="1814430E" w14:textId="5091A91F" w:rsidR="79FF910A" w:rsidRPr="00810776" w:rsidRDefault="75AF9B75" w:rsidP="4D50322C">
      <w:pPr>
        <w:spacing w:before="240" w:after="240"/>
        <w:contextualSpacing/>
        <w:rPr>
          <w:rFonts w:eastAsia="Calibri" w:cs="Calibri"/>
          <w:sz w:val="22"/>
          <w:szCs w:val="22"/>
        </w:rPr>
      </w:pPr>
      <w:r w:rsidRPr="00810776">
        <w:rPr>
          <w:rFonts w:eastAsia="Calibri" w:cs="Calibri"/>
          <w:sz w:val="22"/>
          <w:szCs w:val="22"/>
        </w:rPr>
        <w:t>Photovoltaic electricity is now the cheapest source of power in most regions, yet streamlined planning and permitting processes are critical to facilitating expansion. Simplified procedures, from local to regional levels, and the identification of priority areas are necessary</w:t>
      </w:r>
      <w:r w:rsidR="003420F7" w:rsidRPr="00810776">
        <w:rPr>
          <w:rFonts w:eastAsia="Calibri" w:cs="Calibri"/>
          <w:sz w:val="22"/>
          <w:szCs w:val="22"/>
        </w:rPr>
        <w:t xml:space="preserve">: for example, </w:t>
      </w:r>
      <w:r w:rsidR="003420F7" w:rsidRPr="27D8904F">
        <w:rPr>
          <w:rFonts w:eastAsia="Calibri" w:cs="Calibri"/>
          <w:sz w:val="22"/>
          <w:szCs w:val="22"/>
        </w:rPr>
        <w:t>t</w:t>
      </w:r>
      <w:r w:rsidRPr="27D8904F">
        <w:rPr>
          <w:rFonts w:eastAsia="Calibri" w:cs="Calibri"/>
          <w:sz w:val="22"/>
          <w:szCs w:val="22"/>
        </w:rPr>
        <w:t>he</w:t>
      </w:r>
      <w:r w:rsidRPr="00810776">
        <w:rPr>
          <w:rFonts w:eastAsia="Calibri" w:cs="Calibri"/>
          <w:sz w:val="22"/>
          <w:szCs w:val="22"/>
        </w:rPr>
        <w:t xml:space="preserve"> European Solar Rooftops Initiative promotes rapid PV deployment by requiring Member States to ensure buildings are "solar ready."  </w:t>
      </w:r>
    </w:p>
    <w:p w14:paraId="46F54A09" w14:textId="577C3998" w:rsidR="79FF910A" w:rsidRPr="00810776" w:rsidRDefault="79FF910A">
      <w:pPr>
        <w:spacing w:before="240" w:after="240"/>
        <w:contextualSpacing/>
        <w:rPr>
          <w:rFonts w:eastAsia="Calibri" w:cs="Calibri"/>
          <w:color w:val="002060"/>
          <w:sz w:val="22"/>
          <w:szCs w:val="22"/>
        </w:rPr>
      </w:pPr>
      <w:r w:rsidRPr="00810776">
        <w:rPr>
          <w:rFonts w:eastAsia="Calibri" w:cs="Calibri"/>
          <w:color w:val="002060"/>
          <w:sz w:val="22"/>
          <w:szCs w:val="22"/>
        </w:rPr>
        <w:t xml:space="preserve"> </w:t>
      </w:r>
    </w:p>
    <w:p w14:paraId="339AF4CA" w14:textId="10E8A980" w:rsidR="003420F7" w:rsidRPr="00810776" w:rsidRDefault="75AF9B75" w:rsidP="4D50322C">
      <w:pPr>
        <w:spacing w:before="240" w:after="240"/>
        <w:contextualSpacing/>
        <w:rPr>
          <w:rFonts w:eastAsia="Calibri" w:cs="Calibri"/>
          <w:sz w:val="22"/>
          <w:szCs w:val="22"/>
        </w:rPr>
      </w:pPr>
      <w:r w:rsidRPr="2ED78F6E">
        <w:rPr>
          <w:rFonts w:eastAsia="Calibri" w:cs="Calibri"/>
          <w:sz w:val="22"/>
          <w:szCs w:val="22"/>
        </w:rPr>
        <w:t>Innovative deployment models, such as agrivoltaics, floating solar installations, PV-integrated motorway sound barriers, and solar-enabled parking lots, can reduce land-use competition</w:t>
      </w:r>
      <w:r w:rsidR="00C11605" w:rsidRPr="2ED78F6E">
        <w:rPr>
          <w:rFonts w:eastAsia="Calibri" w:cs="Calibri"/>
          <w:sz w:val="22"/>
          <w:szCs w:val="22"/>
        </w:rPr>
        <w:t xml:space="preserve"> </w:t>
      </w:r>
      <w:r w:rsidRPr="2ED78F6E">
        <w:rPr>
          <w:rFonts w:eastAsia="Calibri" w:cs="Calibri"/>
          <w:sz w:val="22"/>
          <w:szCs w:val="22"/>
        </w:rPr>
        <w:fldChar w:fldCharType="begin"/>
      </w:r>
      <w:r w:rsidR="00B0703C">
        <w:rPr>
          <w:rFonts w:eastAsia="Calibri" w:cs="Calibri"/>
          <w:sz w:val="22"/>
          <w:szCs w:val="22"/>
        </w:rPr>
        <w:instrText xml:space="preserve"> ADDIN ZOTERO_ITEM CSL_CITATION {"citationID":"a2df6aav3ip","properties":{"formattedCitation":"[82]","plainCitation":"[82]","noteIndex":0},"citationItems":[{"id":1561,"uris":["http://zotero.org/groups/5272309/items/GQY8JIKM"],"itemData":{"id":1561,"type":"report","event-place":"Luxembourg","note":"ISBN 978-92-68-20993-6 \nISSN 1831-9424 \nDOI:10.2760/1812909","number":"JRC139297","publisher":"European Commission: Joint Research Centre","publisher-place":"Luxembourg","title":"Photovoltaics in the European Union","URL":"https://setis.ec.europa.eu/publications-and-documents/clean-energy-technology-observatory/ceto-reports-2024_en","author":[{"family":"Clean Energy and Technology Observatory","given":""}],"issued":{"date-parts":[["2024",11]]}}}],"schema":"https://github.com/citation-style-language/schema/raw/master/csl-citation.json"} </w:instrText>
      </w:r>
      <w:r w:rsidRPr="2ED78F6E">
        <w:rPr>
          <w:rFonts w:eastAsia="Calibri" w:cs="Calibri"/>
          <w:sz w:val="22"/>
          <w:szCs w:val="22"/>
        </w:rPr>
        <w:fldChar w:fldCharType="separate"/>
      </w:r>
      <w:r w:rsidR="00B0703C" w:rsidRPr="00B0703C">
        <w:rPr>
          <w:sz w:val="22"/>
        </w:rPr>
        <w:t>[82]</w:t>
      </w:r>
      <w:r w:rsidRPr="2ED78F6E">
        <w:rPr>
          <w:rFonts w:eastAsia="Calibri" w:cs="Calibri"/>
          <w:sz w:val="22"/>
          <w:szCs w:val="22"/>
        </w:rPr>
        <w:fldChar w:fldCharType="end"/>
      </w:r>
      <w:r w:rsidRPr="27D8904F">
        <w:rPr>
          <w:rFonts w:eastAsia="Calibri" w:cs="Calibri"/>
          <w:sz w:val="22"/>
          <w:szCs w:val="22"/>
        </w:rPr>
        <w:t>.</w:t>
      </w:r>
      <w:r w:rsidRPr="2ED78F6E">
        <w:rPr>
          <w:rFonts w:eastAsia="Calibri" w:cs="Calibri"/>
          <w:sz w:val="22"/>
          <w:szCs w:val="22"/>
        </w:rPr>
        <w:t xml:space="preserve"> </w:t>
      </w:r>
    </w:p>
    <w:p w14:paraId="11417DF7" w14:textId="77777777" w:rsidR="003420F7" w:rsidRPr="00810776" w:rsidRDefault="003420F7" w:rsidP="4D50322C">
      <w:pPr>
        <w:spacing w:before="240" w:after="240"/>
        <w:contextualSpacing/>
        <w:rPr>
          <w:rFonts w:eastAsia="Calibri" w:cs="Calibri"/>
          <w:sz w:val="22"/>
          <w:szCs w:val="22"/>
        </w:rPr>
      </w:pPr>
    </w:p>
    <w:p w14:paraId="17A8D662" w14:textId="0178C59B" w:rsidR="79FF910A" w:rsidRPr="00810776" w:rsidRDefault="75AF9B75" w:rsidP="4D50322C">
      <w:pPr>
        <w:spacing w:before="240" w:after="240"/>
        <w:contextualSpacing/>
        <w:rPr>
          <w:rFonts w:eastAsia="Calibri" w:cs="Calibri"/>
          <w:sz w:val="22"/>
          <w:szCs w:val="22"/>
        </w:rPr>
      </w:pPr>
      <w:r w:rsidRPr="00810776">
        <w:rPr>
          <w:rFonts w:eastAsia="Calibri" w:cs="Calibri"/>
          <w:sz w:val="22"/>
          <w:szCs w:val="22"/>
        </w:rPr>
        <w:t xml:space="preserve">Another challenge is the shortage of skilled workers in the PV industry. The EU is addressing this through the large-scale skills partnership under the Pact for Skills, which focuses on workforce development in the solar sector.  </w:t>
      </w:r>
    </w:p>
    <w:p w14:paraId="4B2A7455" w14:textId="2A9DF40A" w:rsidR="79FF910A" w:rsidRPr="00810776" w:rsidRDefault="75AF9B75" w:rsidP="4D50322C">
      <w:pPr>
        <w:spacing w:before="240" w:after="240"/>
        <w:contextualSpacing/>
        <w:rPr>
          <w:rFonts w:eastAsia="Calibri" w:cs="Calibri"/>
          <w:sz w:val="22"/>
          <w:szCs w:val="22"/>
        </w:rPr>
      </w:pPr>
      <w:r w:rsidRPr="00810776">
        <w:rPr>
          <w:rFonts w:eastAsia="Calibri" w:cs="Calibri"/>
          <w:sz w:val="22"/>
          <w:szCs w:val="22"/>
        </w:rPr>
        <w:t xml:space="preserve"> </w:t>
      </w:r>
    </w:p>
    <w:p w14:paraId="5FC7F52B" w14:textId="735533EA" w:rsidR="79FF910A" w:rsidRPr="00B168C7" w:rsidRDefault="75AF9B75" w:rsidP="00B168C7">
      <w:pPr>
        <w:spacing w:before="240" w:line="257" w:lineRule="auto"/>
        <w:ind w:left="862" w:hanging="862"/>
        <w:rPr>
          <w:bCs/>
          <w:i/>
          <w:iCs/>
          <w:color w:val="70AD47" w:themeColor="accent6"/>
          <w:sz w:val="22"/>
          <w:szCs w:val="22"/>
        </w:rPr>
      </w:pPr>
      <w:r w:rsidRPr="00B168C7">
        <w:rPr>
          <w:bCs/>
          <w:i/>
          <w:iCs/>
          <w:color w:val="70AD47" w:themeColor="accent6"/>
          <w:sz w:val="22"/>
          <w:szCs w:val="22"/>
        </w:rPr>
        <w:t xml:space="preserve">System Integration  </w:t>
      </w:r>
    </w:p>
    <w:p w14:paraId="6B61A831" w14:textId="5EFD03D9" w:rsidR="79FF910A" w:rsidRPr="00810776" w:rsidRDefault="356913E1" w:rsidP="4D50322C">
      <w:pPr>
        <w:spacing w:before="240" w:after="240"/>
        <w:contextualSpacing/>
        <w:rPr>
          <w:rFonts w:eastAsia="Calibri" w:cs="Calibri"/>
          <w:sz w:val="22"/>
          <w:szCs w:val="22"/>
        </w:rPr>
      </w:pPr>
      <w:r w:rsidRPr="3E1FBC41">
        <w:rPr>
          <w:rFonts w:eastAsia="Calibri" w:cs="Calibri"/>
          <w:sz w:val="22"/>
          <w:szCs w:val="22"/>
        </w:rPr>
        <w:t xml:space="preserve">Solar PV alone cannot meet energy needs—it depends on a robust, integrated energy system that balances supply, demand, and storage. Adapting distribution networks to accommodate decentralized solar installations is essential. </w:t>
      </w:r>
      <w:ins w:id="177" w:author="DELGADO CALLICO Laia (JRC-PETTEN)" w:date="2025-02-09T21:02:00Z">
        <w:r w:rsidR="5F6435AF" w:rsidRPr="3E1FBC41">
          <w:rPr>
            <w:rFonts w:eastAsia="EC Square Sans Pro" w:cs="EC Square Sans Pro"/>
            <w:sz w:val="22"/>
            <w:szCs w:val="22"/>
          </w:rPr>
          <w:t xml:space="preserve">The EU is improving electricity networks and market rules to make the energy system more flexible and efficient. This helps avoid problems like extremely low electricity prices during high supply periods and reduced profits for renewable energy producers. </w:t>
        </w:r>
      </w:ins>
      <w:del w:id="178" w:author="DELGADO CALLICO Laia (JRC-PETTEN)" w:date="2025-02-09T21:02:00Z">
        <w:r w:rsidR="75AF9B75" w:rsidRPr="3E1FBC41" w:rsidDel="356913E1">
          <w:rPr>
            <w:rFonts w:eastAsia="Calibri" w:cs="Calibri"/>
            <w:sz w:val="22"/>
            <w:szCs w:val="22"/>
          </w:rPr>
          <w:delText xml:space="preserve">The EU is supporting the development of smart grids and electricity market reforms to enhance flexibility and prevent market inefficiencies, </w:delText>
        </w:r>
        <w:commentRangeStart w:id="179"/>
        <w:r w:rsidR="75AF9B75" w:rsidRPr="3E1FBC41" w:rsidDel="356913E1">
          <w:rPr>
            <w:rFonts w:eastAsia="Calibri" w:cs="Calibri"/>
            <w:sz w:val="22"/>
            <w:szCs w:val="22"/>
          </w:rPr>
          <w:delText>such as negative day-ahead prices in peak hours and price cannibalisation</w:delText>
        </w:r>
      </w:del>
      <w:commentRangeEnd w:id="179"/>
      <w:r w:rsidR="75AF9B75">
        <w:rPr>
          <w:rStyle w:val="CommentReference"/>
        </w:rPr>
        <w:commentReference w:id="179"/>
      </w:r>
      <w:r w:rsidRPr="3E1FBC41">
        <w:rPr>
          <w:rFonts w:eastAsia="Calibri" w:cs="Calibri"/>
          <w:sz w:val="22"/>
          <w:szCs w:val="22"/>
        </w:rPr>
        <w:t xml:space="preserve">.  </w:t>
      </w:r>
    </w:p>
    <w:p w14:paraId="392F976C" w14:textId="59EB8EFB" w:rsidR="79FF910A" w:rsidRPr="00810776" w:rsidRDefault="75AF9B75" w:rsidP="4D50322C">
      <w:pPr>
        <w:spacing w:before="240" w:after="240"/>
        <w:contextualSpacing/>
        <w:rPr>
          <w:rFonts w:eastAsia="Calibri" w:cs="Calibri"/>
          <w:sz w:val="22"/>
          <w:szCs w:val="22"/>
        </w:rPr>
      </w:pPr>
      <w:r w:rsidRPr="00810776">
        <w:rPr>
          <w:rFonts w:eastAsia="Calibri" w:cs="Calibri"/>
          <w:sz w:val="22"/>
          <w:szCs w:val="22"/>
        </w:rPr>
        <w:t xml:space="preserve"> </w:t>
      </w:r>
    </w:p>
    <w:p w14:paraId="3075A21D" w14:textId="61C38938" w:rsidR="79FF910A" w:rsidRPr="00810776" w:rsidRDefault="75AF9B75" w:rsidP="4D50322C">
      <w:pPr>
        <w:spacing w:before="240" w:after="240"/>
        <w:contextualSpacing/>
        <w:rPr>
          <w:rFonts w:eastAsia="Calibri" w:cs="Calibri"/>
          <w:sz w:val="22"/>
          <w:szCs w:val="22"/>
        </w:rPr>
      </w:pPr>
      <w:r w:rsidRPr="00810776">
        <w:rPr>
          <w:rFonts w:eastAsia="Calibri" w:cs="Calibri"/>
          <w:sz w:val="22"/>
          <w:szCs w:val="22"/>
        </w:rPr>
        <w:t xml:space="preserve">Innovative PV deployment methods, such as East-West-facing vertical panels in agrivoltaics and motorway barriers, can help balance uneven production patterns. Strengthening the transmission </w:t>
      </w:r>
      <w:r w:rsidRPr="00810776">
        <w:rPr>
          <w:rFonts w:eastAsia="Calibri" w:cs="Calibri"/>
          <w:sz w:val="22"/>
          <w:szCs w:val="22"/>
        </w:rPr>
        <w:lastRenderedPageBreak/>
        <w:t xml:space="preserve">system is also vital, ensuring rapid-response backup capacity as a substitute for traditional spinning reserves.  </w:t>
      </w:r>
    </w:p>
    <w:p w14:paraId="7AEC899E" w14:textId="13F48491" w:rsidR="79FF910A" w:rsidRPr="00810776" w:rsidRDefault="75AF9B75" w:rsidP="4D50322C">
      <w:pPr>
        <w:spacing w:before="240" w:after="240"/>
        <w:contextualSpacing/>
        <w:rPr>
          <w:rFonts w:eastAsia="Calibri" w:cs="Calibri"/>
          <w:sz w:val="22"/>
          <w:szCs w:val="22"/>
        </w:rPr>
      </w:pPr>
      <w:r w:rsidRPr="00810776">
        <w:rPr>
          <w:rFonts w:eastAsia="Calibri" w:cs="Calibri"/>
          <w:sz w:val="22"/>
          <w:szCs w:val="22"/>
        </w:rPr>
        <w:t xml:space="preserve"> </w:t>
      </w:r>
    </w:p>
    <w:p w14:paraId="00E4F798" w14:textId="6FCB97E3" w:rsidR="79FF910A" w:rsidRPr="00B168C7" w:rsidRDefault="75AF9B75" w:rsidP="00B168C7">
      <w:pPr>
        <w:spacing w:before="240" w:line="257" w:lineRule="auto"/>
        <w:ind w:left="862" w:hanging="862"/>
        <w:rPr>
          <w:bCs/>
          <w:i/>
          <w:iCs/>
          <w:color w:val="70AD47" w:themeColor="accent6"/>
          <w:sz w:val="22"/>
          <w:szCs w:val="22"/>
        </w:rPr>
      </w:pPr>
      <w:r w:rsidRPr="00B168C7">
        <w:rPr>
          <w:bCs/>
          <w:i/>
          <w:iCs/>
          <w:color w:val="70AD47" w:themeColor="accent6"/>
          <w:sz w:val="22"/>
          <w:szCs w:val="22"/>
        </w:rPr>
        <w:t xml:space="preserve">PV Manufacturing, R&amp;D, and Strategic Autonomy  </w:t>
      </w:r>
    </w:p>
    <w:p w14:paraId="1A31E57C" w14:textId="7CE074D8" w:rsidR="79FF910A" w:rsidRPr="00810776" w:rsidRDefault="356913E1" w:rsidP="4D50322C">
      <w:pPr>
        <w:spacing w:before="240" w:after="240"/>
        <w:contextualSpacing/>
        <w:rPr>
          <w:rFonts w:eastAsia="Calibri" w:cs="Calibri"/>
          <w:sz w:val="22"/>
          <w:szCs w:val="22"/>
        </w:rPr>
      </w:pPr>
      <w:r w:rsidRPr="2ED78F6E">
        <w:rPr>
          <w:rFonts w:eastAsia="Calibri" w:cs="Calibri"/>
          <w:sz w:val="22"/>
          <w:szCs w:val="22"/>
        </w:rPr>
        <w:t>The EU currently depends heavily on imports from China, which dominates the global PV market with 87% of cell production and 82% of module production. In contrast, the EU manufacturing capacity accounts for just 0.3% of global cell production and 0.9% of module production. New policies like the Net Zero Industry Act (NZIA)</w:t>
      </w:r>
      <w:r w:rsidR="00C11605" w:rsidRPr="2ED78F6E">
        <w:rPr>
          <w:rFonts w:eastAsia="Calibri" w:cs="Calibri"/>
          <w:sz w:val="22"/>
          <w:szCs w:val="22"/>
        </w:rPr>
        <w:t xml:space="preserve"> </w:t>
      </w:r>
      <w:r w:rsidRPr="2ED78F6E">
        <w:rPr>
          <w:rFonts w:eastAsia="Calibri" w:cs="Calibri"/>
          <w:sz w:val="22"/>
          <w:szCs w:val="22"/>
        </w:rPr>
        <w:fldChar w:fldCharType="begin"/>
      </w:r>
      <w:r w:rsidR="00B0703C">
        <w:rPr>
          <w:rFonts w:eastAsia="Calibri" w:cs="Calibri"/>
          <w:sz w:val="22"/>
          <w:szCs w:val="22"/>
        </w:rPr>
        <w:instrText xml:space="preserve"> ADDIN ZOTERO_ITEM CSL_CITATION {"citationID":"afrk4sgppu","properties":{"formattedCitation":"[83]","plainCitation":"[83]","noteIndex":0},"citationItems":[{"id":192,"uris":["http://zotero.org/groups/5272309/items/B2NM3MG2"],"itemData":{"id":192,"type":"bill","language":"en","title":"Proposal for a REGULATION OF THE EUROPEAN PARLIAMENT AND OF THE COUNCIL on establishing a framework of measures for strengthening Europe’s net-zero technology products manufacturing ecosystem (Net Zero Industry Act)","title-short":"COM(2023) 161","URL":"https://eur-lex.europa.eu/legal-content/EN/TXT/?uri=CELEX:52023PC0161","accessed":{"date-parts":[["2023",11,29]]},"issued":{"date-parts":[["2023"]]}}}],"schema":"https://github.com/citation-style-language/schema/raw/master/csl-citation.json"} </w:instrText>
      </w:r>
      <w:r w:rsidRPr="2ED78F6E">
        <w:rPr>
          <w:rFonts w:eastAsia="Calibri" w:cs="Calibri"/>
          <w:sz w:val="22"/>
          <w:szCs w:val="22"/>
        </w:rPr>
        <w:fldChar w:fldCharType="separate"/>
      </w:r>
      <w:r w:rsidR="00B0703C" w:rsidRPr="00B0703C">
        <w:rPr>
          <w:sz w:val="22"/>
        </w:rPr>
        <w:t>[83]</w:t>
      </w:r>
      <w:r w:rsidRPr="2ED78F6E">
        <w:rPr>
          <w:rFonts w:eastAsia="Calibri" w:cs="Calibri"/>
          <w:sz w:val="22"/>
          <w:szCs w:val="22"/>
        </w:rPr>
        <w:fldChar w:fldCharType="end"/>
      </w:r>
      <w:r w:rsidRPr="2ED78F6E">
        <w:rPr>
          <w:rFonts w:eastAsia="Calibri" w:cs="Calibri"/>
          <w:sz w:val="22"/>
          <w:szCs w:val="22"/>
        </w:rPr>
        <w:t xml:space="preserve"> aim to encourage investment in manufacturing capacities, reducing dependence on imports and increasing competitiveness.  </w:t>
      </w:r>
    </w:p>
    <w:p w14:paraId="0F70DBD0" w14:textId="76181201" w:rsidR="79FF910A" w:rsidRPr="00810776" w:rsidRDefault="75AF9B75" w:rsidP="4D50322C">
      <w:pPr>
        <w:spacing w:before="240" w:after="240"/>
        <w:contextualSpacing/>
        <w:rPr>
          <w:rFonts w:eastAsia="Calibri" w:cs="Calibri"/>
          <w:sz w:val="22"/>
          <w:szCs w:val="22"/>
        </w:rPr>
      </w:pPr>
      <w:r w:rsidRPr="00810776">
        <w:rPr>
          <w:rFonts w:eastAsia="Calibri" w:cs="Calibri"/>
          <w:sz w:val="22"/>
          <w:szCs w:val="22"/>
        </w:rPr>
        <w:t xml:space="preserve"> </w:t>
      </w:r>
    </w:p>
    <w:p w14:paraId="4659AB18" w14:textId="6D87CB08" w:rsidR="79FF910A" w:rsidRPr="00810776" w:rsidRDefault="356913E1" w:rsidP="4D50322C">
      <w:pPr>
        <w:spacing w:before="240" w:after="240"/>
        <w:contextualSpacing/>
        <w:rPr>
          <w:rFonts w:eastAsia="Calibri" w:cs="Calibri"/>
          <w:sz w:val="22"/>
          <w:szCs w:val="22"/>
        </w:rPr>
      </w:pPr>
      <w:r w:rsidRPr="2ED78F6E">
        <w:rPr>
          <w:rFonts w:eastAsia="Calibri" w:cs="Calibri"/>
          <w:sz w:val="22"/>
          <w:szCs w:val="22"/>
        </w:rPr>
        <w:t>Initiatives such as Ecodesign for photovoltaic modules will help promote European production by enforcing carbon footprint limitations on products sold in the EU. Expanding domestic manufacturing comes with material supply risks—such as silica, silver, and PV glass shortages—but measures under the Critical Raw Materials Act (CRMA)</w:t>
      </w:r>
      <w:r w:rsidR="00C11605" w:rsidRPr="2ED78F6E">
        <w:rPr>
          <w:rFonts w:eastAsia="Calibri" w:cs="Calibri"/>
          <w:sz w:val="22"/>
          <w:szCs w:val="22"/>
        </w:rPr>
        <w:t xml:space="preserve"> </w:t>
      </w:r>
      <w:r w:rsidRPr="2ED78F6E">
        <w:rPr>
          <w:rFonts w:eastAsia="Calibri" w:cs="Calibri"/>
          <w:sz w:val="22"/>
          <w:szCs w:val="22"/>
        </w:rPr>
        <w:fldChar w:fldCharType="begin"/>
      </w:r>
      <w:r w:rsidR="00B0703C">
        <w:rPr>
          <w:rFonts w:eastAsia="Calibri" w:cs="Calibri"/>
          <w:sz w:val="22"/>
          <w:szCs w:val="22"/>
        </w:rPr>
        <w:instrText xml:space="preserve"> ADDIN ZOTERO_ITEM CSL_CITATION {"citationID":"asor0fvm75","properties":{"formattedCitation":"[84]","plainCitation":"[84]","noteIndex":0},"citationItems":[{"id":1563,"uris":["http://zotero.org/groups/5272309/items/KSZX4VE8","http://zotero.org/groups/5272309/items/LGA3VBBQ"],"itemData":{"id":1563,"type":"legislation","language":"en","note":"Legislative Body: EP, CONSIL","title":"Regulation (EU) 2024/1252 of the European Parliament and of the Council of 11 April 2024 establishing a framework for ensuring a secure and sustainable supply of critical raw materials and amending Regulations (EU) No 168/2013, (EU) 2018/858, (EU) 2018/1724 and (EU) 2019/1020 (Text with EEA relevance)","URL":"http://data.europa.eu/eli/reg/2024/1252/oj/eng","accessed":{"date-parts":[["2025",2,10]]},"issued":{"date-parts":[["2024",4,11]]}}}],"schema":"https://github.com/citation-style-language/schema/raw/master/csl-citation.json"} </w:instrText>
      </w:r>
      <w:r w:rsidRPr="2ED78F6E">
        <w:rPr>
          <w:rFonts w:eastAsia="Calibri" w:cs="Calibri"/>
          <w:sz w:val="22"/>
          <w:szCs w:val="22"/>
        </w:rPr>
        <w:fldChar w:fldCharType="separate"/>
      </w:r>
      <w:r w:rsidR="00B0703C" w:rsidRPr="00B0703C">
        <w:rPr>
          <w:sz w:val="22"/>
        </w:rPr>
        <w:t>[84]</w:t>
      </w:r>
      <w:r w:rsidRPr="2ED78F6E">
        <w:rPr>
          <w:rFonts w:eastAsia="Calibri" w:cs="Calibri"/>
          <w:sz w:val="22"/>
          <w:szCs w:val="22"/>
        </w:rPr>
        <w:fldChar w:fldCharType="end"/>
      </w:r>
      <w:r w:rsidRPr="2ED78F6E">
        <w:rPr>
          <w:rFonts w:eastAsia="Calibri" w:cs="Calibri"/>
          <w:sz w:val="22"/>
          <w:szCs w:val="22"/>
        </w:rPr>
        <w:t xml:space="preserve"> will play a key role in addressing these issues. The European Solar PV Industry Alliance supports these efforts, fostering collaboration and investment.  </w:t>
      </w:r>
    </w:p>
    <w:p w14:paraId="4EF90650" w14:textId="72E48F3F" w:rsidR="79FF910A" w:rsidRPr="00810776" w:rsidRDefault="75AF9B75" w:rsidP="4D50322C">
      <w:pPr>
        <w:spacing w:before="240" w:after="240"/>
        <w:contextualSpacing/>
        <w:rPr>
          <w:rFonts w:eastAsia="Calibri" w:cs="Calibri"/>
          <w:sz w:val="22"/>
          <w:szCs w:val="22"/>
        </w:rPr>
      </w:pPr>
      <w:r w:rsidRPr="00810776">
        <w:rPr>
          <w:rFonts w:eastAsia="Calibri" w:cs="Calibri"/>
          <w:sz w:val="22"/>
          <w:szCs w:val="22"/>
        </w:rPr>
        <w:t xml:space="preserve"> </w:t>
      </w:r>
    </w:p>
    <w:p w14:paraId="5154ED57" w14:textId="15D4DCB7" w:rsidR="79FF910A" w:rsidRPr="00810776" w:rsidRDefault="75AF9B75" w:rsidP="4D50322C">
      <w:pPr>
        <w:spacing w:before="240" w:after="240"/>
        <w:contextualSpacing/>
        <w:rPr>
          <w:rFonts w:eastAsia="Calibri" w:cs="Calibri"/>
          <w:sz w:val="22"/>
          <w:szCs w:val="22"/>
        </w:rPr>
      </w:pPr>
      <w:r w:rsidRPr="00810776">
        <w:rPr>
          <w:rFonts w:eastAsia="Calibri" w:cs="Calibri"/>
          <w:sz w:val="22"/>
          <w:szCs w:val="22"/>
        </w:rPr>
        <w:t xml:space="preserve">To drive innovation and reduce costs, the EU must increase R&amp;D funding and strengthen partnerships between industry and research institutions, such as the proposed PV Research and Innovation (R&amp;I) Partnership. Currently, private R&amp;D investment in the EU lags behind that of China and other countries, underscoring the need for enhanced efforts.  </w:t>
      </w:r>
    </w:p>
    <w:p w14:paraId="08A9C26C" w14:textId="04274561" w:rsidR="79FF910A" w:rsidRPr="00810776" w:rsidRDefault="75AF9B75" w:rsidP="4D50322C">
      <w:pPr>
        <w:spacing w:before="240" w:after="240"/>
        <w:contextualSpacing/>
        <w:rPr>
          <w:rFonts w:eastAsia="Calibri" w:cs="Calibri"/>
          <w:color w:val="002060"/>
          <w:sz w:val="22"/>
          <w:szCs w:val="22"/>
        </w:rPr>
      </w:pPr>
      <w:r w:rsidRPr="00810776">
        <w:rPr>
          <w:rFonts w:eastAsia="Calibri" w:cs="Calibri"/>
          <w:color w:val="002060"/>
          <w:sz w:val="22"/>
          <w:szCs w:val="22"/>
        </w:rPr>
        <w:t xml:space="preserve"> </w:t>
      </w:r>
    </w:p>
    <w:p w14:paraId="14C92E4D" w14:textId="0E28F810" w:rsidR="79FF910A" w:rsidRPr="00B168C7" w:rsidRDefault="75AF9B75" w:rsidP="00B168C7">
      <w:pPr>
        <w:spacing w:before="240" w:line="257" w:lineRule="auto"/>
        <w:ind w:left="862" w:hanging="862"/>
        <w:rPr>
          <w:bCs/>
          <w:i/>
          <w:iCs/>
          <w:color w:val="70AD47" w:themeColor="accent6"/>
          <w:sz w:val="22"/>
          <w:szCs w:val="22"/>
        </w:rPr>
      </w:pPr>
      <w:r w:rsidRPr="00B168C7">
        <w:rPr>
          <w:bCs/>
          <w:i/>
          <w:iCs/>
          <w:color w:val="70AD47" w:themeColor="accent6"/>
          <w:sz w:val="22"/>
          <w:szCs w:val="22"/>
        </w:rPr>
        <w:t xml:space="preserve">Solar Thermal Energy  </w:t>
      </w:r>
    </w:p>
    <w:p w14:paraId="2EBC1DC6" w14:textId="6543CAF4" w:rsidR="79FF910A" w:rsidRPr="00810776" w:rsidRDefault="75AF9B75" w:rsidP="4D50322C">
      <w:pPr>
        <w:spacing w:before="240" w:after="240"/>
        <w:contextualSpacing/>
        <w:rPr>
          <w:rFonts w:eastAsia="Calibri" w:cs="Calibri"/>
          <w:sz w:val="22"/>
          <w:szCs w:val="22"/>
        </w:rPr>
      </w:pPr>
      <w:r w:rsidRPr="00810776">
        <w:rPr>
          <w:rFonts w:eastAsia="Calibri" w:cs="Calibri"/>
          <w:sz w:val="22"/>
          <w:szCs w:val="22"/>
        </w:rPr>
        <w:t xml:space="preserve">Solar thermal energy currently plays a niche role in electricity production and heating and cooling. Growth is also low, except for solar water heaters in Mediterranean regions and as a supply for district heating systems. The EU has strengthened support for greater deployment in recent policies and continues to fund a broad range of research and innovation projects.  </w:t>
      </w:r>
    </w:p>
    <w:p w14:paraId="61007BF6" w14:textId="0130DD35" w:rsidR="7492183C" w:rsidRPr="00810776" w:rsidRDefault="7492183C" w:rsidP="4D50322C">
      <w:pPr>
        <w:spacing w:before="240" w:after="240"/>
        <w:contextualSpacing/>
        <w:rPr>
          <w:rFonts w:cstheme="minorBidi"/>
          <w:sz w:val="22"/>
          <w:szCs w:val="22"/>
        </w:rPr>
      </w:pPr>
    </w:p>
    <w:p w14:paraId="0CFD4BD5" w14:textId="24391E9B" w:rsidR="00BD5BD6" w:rsidRPr="00B168C7" w:rsidRDefault="00B168C7" w:rsidP="00B168C7">
      <w:pPr>
        <w:pStyle w:val="JRCLevel-3title"/>
        <w:ind w:left="0" w:firstLine="0"/>
        <w:rPr>
          <w:rFonts w:eastAsia="Calibri Light" w:cstheme="minorBidi"/>
        </w:rPr>
      </w:pPr>
      <w:bookmarkStart w:id="180" w:name="_Toc181740065"/>
      <w:bookmarkStart w:id="181" w:name="_Toc181740135"/>
      <w:bookmarkStart w:id="182" w:name="_Toc181740066"/>
      <w:bookmarkStart w:id="183" w:name="_Toc181740136"/>
      <w:bookmarkStart w:id="184" w:name="_Toc181740067"/>
      <w:bookmarkStart w:id="185" w:name="_Toc181740137"/>
      <w:bookmarkStart w:id="186" w:name="_Toc181740068"/>
      <w:bookmarkStart w:id="187" w:name="_Toc181740138"/>
      <w:bookmarkStart w:id="188" w:name="_Toc181800246"/>
      <w:bookmarkStart w:id="189" w:name="_Toc181907544"/>
      <w:bookmarkStart w:id="190" w:name="_Toc181960534"/>
      <w:bookmarkStart w:id="191" w:name="_Toc183451843"/>
      <w:bookmarkStart w:id="192" w:name="_Toc183451992"/>
      <w:bookmarkStart w:id="193" w:name="_Toc190708591"/>
      <w:bookmarkEnd w:id="180"/>
      <w:bookmarkEnd w:id="181"/>
      <w:bookmarkEnd w:id="182"/>
      <w:bookmarkEnd w:id="183"/>
      <w:bookmarkEnd w:id="184"/>
      <w:bookmarkEnd w:id="185"/>
      <w:bookmarkEnd w:id="186"/>
      <w:bookmarkEnd w:id="187"/>
      <w:r>
        <w:rPr>
          <w:rFonts w:eastAsia="Calibri Light" w:cstheme="minorBidi"/>
        </w:rPr>
        <w:t xml:space="preserve">3.2.2 </w:t>
      </w:r>
      <w:r w:rsidR="1AEA24F3" w:rsidRPr="00810776">
        <w:rPr>
          <w:rFonts w:eastAsia="Calibri Light" w:cstheme="minorBidi"/>
        </w:rPr>
        <w:t>Wind, ocean, offshore</w:t>
      </w:r>
      <w:bookmarkEnd w:id="188"/>
      <w:bookmarkEnd w:id="189"/>
      <w:bookmarkEnd w:id="190"/>
      <w:bookmarkEnd w:id="191"/>
      <w:bookmarkEnd w:id="192"/>
      <w:bookmarkEnd w:id="193"/>
    </w:p>
    <w:p w14:paraId="30D07E0A" w14:textId="0C86C184" w:rsidR="611581CF" w:rsidRPr="00810776" w:rsidRDefault="456C2F35" w:rsidP="4D50322C">
      <w:pPr>
        <w:spacing w:before="0" w:after="160" w:line="257" w:lineRule="auto"/>
        <w:contextualSpacing/>
        <w:rPr>
          <w:rFonts w:eastAsia="Calibri" w:cs="Calibri"/>
          <w:sz w:val="22"/>
          <w:szCs w:val="22"/>
        </w:rPr>
      </w:pPr>
      <w:r w:rsidRPr="00810776">
        <w:rPr>
          <w:rFonts w:eastAsia="Calibri" w:cs="Calibri"/>
          <w:sz w:val="22"/>
          <w:szCs w:val="22"/>
        </w:rPr>
        <w:t xml:space="preserve">In 2023, the EU installed 16 GW of new wind capacity—13 GW onshore and 3 GW offshore—bringing the total capacity to 220 GW (201 GW onshore and 19 GW offshore). This marked a record year for offshore installations and the second-best year for onshore deployment. While these achievements are encouraging, they remain below the trajectory required to meet the EU's ambitious 2030 targets.  </w:t>
      </w:r>
    </w:p>
    <w:p w14:paraId="680A106C" w14:textId="748217CF" w:rsidR="611581CF" w:rsidRPr="00810776" w:rsidRDefault="456C2F35" w:rsidP="4D50322C">
      <w:pPr>
        <w:spacing w:before="0" w:after="160" w:line="257" w:lineRule="auto"/>
        <w:rPr>
          <w:rFonts w:eastAsia="Calibri" w:cs="Calibri"/>
          <w:sz w:val="22"/>
          <w:szCs w:val="22"/>
        </w:rPr>
      </w:pPr>
      <w:r w:rsidRPr="5CA7C3D7">
        <w:rPr>
          <w:rFonts w:eastAsia="Calibri" w:cs="Calibri"/>
          <w:sz w:val="22"/>
          <w:szCs w:val="22"/>
        </w:rPr>
        <w:t xml:space="preserve">This overview highlights key challenges facing the wind energy sector and enablers that can facilitate its growth and align with the 2030 objectives.  </w:t>
      </w:r>
    </w:p>
    <w:p w14:paraId="716415B8" w14:textId="0318C5B0" w:rsidR="2774EE07" w:rsidRDefault="2774EE07" w:rsidP="5CA7C3D7">
      <w:pPr>
        <w:spacing w:before="240" w:after="240"/>
      </w:pPr>
      <w:r w:rsidRPr="5CA7C3D7">
        <w:rPr>
          <w:rFonts w:eastAsia="EC Square Sans Pro" w:cs="EC Square Sans Pro"/>
          <w:sz w:val="22"/>
          <w:szCs w:val="22"/>
        </w:rPr>
        <w:t xml:space="preserve">Challenges in the wind energy sector include several significant barriers that hinder its growth and development. One major obstacle is administrative barriers, particularly the slow permitting process for new installations. This bottleneck often results in delayed project timelines and increased costs. Additionally, the sector faces supply chain risks due to the European Union's reliance on a single non-EU country for critical raw materials, such as rare earth elements, which can disrupt supply chains. Another challenge lies in grid integration and infrastructure, as incorporating wind energy into existing grids demands substantial investment in transmission and distribution networks to maintain grid stability and effectively balance supply and demand. Public acceptance is also a concern, as wind energy projects often encounter resistance from local communities or organized opposition groups, citing issues like noise, visual impact, and wildlife protection. Finally, achieving scalability and meeting </w:t>
      </w:r>
      <w:r w:rsidRPr="5CA7C3D7">
        <w:rPr>
          <w:rFonts w:eastAsia="EC Square Sans Pro" w:cs="EC Square Sans Pro"/>
          <w:sz w:val="22"/>
          <w:szCs w:val="22"/>
        </w:rPr>
        <w:lastRenderedPageBreak/>
        <w:t>ambitious 2030 targets will require significantly increasing annual deployment rates, which poses challenges in manufacturing capacity, logistics, and workforce development.</w:t>
      </w:r>
    </w:p>
    <w:p w14:paraId="042BBE4F" w14:textId="74D8AF8B" w:rsidR="2774EE07" w:rsidRDefault="2774EE07" w:rsidP="5CA7C3D7">
      <w:pPr>
        <w:spacing w:before="240" w:after="240"/>
        <w:rPr>
          <w:rFonts w:eastAsia="EC Square Sans Pro" w:cs="EC Square Sans Pro"/>
          <w:sz w:val="22"/>
          <w:szCs w:val="22"/>
        </w:rPr>
      </w:pPr>
      <w:r w:rsidRPr="5CA7C3D7">
        <w:rPr>
          <w:rFonts w:eastAsia="EC Square Sans Pro" w:cs="EC Square Sans Pro"/>
          <w:sz w:val="22"/>
          <w:szCs w:val="22"/>
        </w:rPr>
        <w:t>Despite these challenges, there are several enablers driving the growth of the wind energy sector. Competitive costs are a key advantage, with the cost of onshore wind dropping significantly to a global weighted average levelised cost of energy (LCoE) of EUR 31 per MWh</w:t>
      </w:r>
      <w:r w:rsidR="00A2422D">
        <w:rPr>
          <w:rFonts w:eastAsia="EC Square Sans Pro" w:cs="EC Square Sans Pro"/>
          <w:sz w:val="22"/>
          <w:szCs w:val="22"/>
        </w:rPr>
        <w:t xml:space="preserve"> </w:t>
      </w:r>
      <w:r w:rsidR="00A2422D">
        <w:rPr>
          <w:rFonts w:eastAsia="EC Square Sans Pro" w:cs="EC Square Sans Pro"/>
          <w:sz w:val="22"/>
          <w:szCs w:val="22"/>
        </w:rPr>
        <w:fldChar w:fldCharType="begin"/>
      </w:r>
      <w:r w:rsidR="00B0703C">
        <w:rPr>
          <w:rFonts w:eastAsia="EC Square Sans Pro" w:cs="EC Square Sans Pro"/>
          <w:sz w:val="22"/>
          <w:szCs w:val="22"/>
        </w:rPr>
        <w:instrText xml:space="preserve"> ADDIN ZOTERO_ITEM CSL_CITATION {"citationID":"ZAECvQ5d","properties":{"formattedCitation":"[85]","plainCitation":"[85]","noteIndex":0},"citationItems":[{"id":1487,"uris":["http://zotero.org/groups/5272309/items/QBK4TTIY"],"itemData":{"id":1487,"type":"report","abstract":"The levelised cost of electricity produced from most forms of renewable power continued to fall year-on-year in 2023, with solar PV leading the cost reductions, followed by offshore wind.","language":"en","note":"ISBN: 978-92-9260-621-3","publisher":"IRENA - International Renewable Energy Agency","title":"Renewable Power Generation Costs in 2023","URL":"https://www.irena.org/Publications/2024/Sep/Renewable-Power-Generation-Costs-in-2023","author":[{"family":"IRENA","given":""}],"accessed":{"date-parts":[["2025",1,31]]},"issued":{"date-parts":[["2024",9,24]]}}}],"schema":"https://github.com/citation-style-language/schema/raw/master/csl-citation.json"} </w:instrText>
      </w:r>
      <w:r w:rsidR="00A2422D">
        <w:rPr>
          <w:rFonts w:eastAsia="EC Square Sans Pro" w:cs="EC Square Sans Pro"/>
          <w:sz w:val="22"/>
          <w:szCs w:val="22"/>
        </w:rPr>
        <w:fldChar w:fldCharType="separate"/>
      </w:r>
      <w:r w:rsidR="00B0703C" w:rsidRPr="00B0703C">
        <w:rPr>
          <w:rFonts w:eastAsia="EC Square Sans Pro"/>
          <w:sz w:val="22"/>
        </w:rPr>
        <w:t>[85]</w:t>
      </w:r>
      <w:r w:rsidR="00A2422D">
        <w:rPr>
          <w:rFonts w:eastAsia="EC Square Sans Pro" w:cs="EC Square Sans Pro"/>
          <w:sz w:val="22"/>
          <w:szCs w:val="22"/>
        </w:rPr>
        <w:fldChar w:fldCharType="end"/>
      </w:r>
      <w:r w:rsidRPr="5CA7C3D7">
        <w:rPr>
          <w:rFonts w:eastAsia="EC Square Sans Pro" w:cs="EC Square Sans Pro"/>
          <w:sz w:val="22"/>
          <w:szCs w:val="22"/>
        </w:rPr>
        <w:t xml:space="preserve">, making it highly competitive with fossil fuels. The EU also boasts a strong manufacturing capacity, with European companies dominating both the domestic onshore and offshore markets. Furthermore, the EU is a leader in public research and development (R&amp;D) investment in wind energy, with Member States contributing 35% of all public investment in the sector from 2013 to 2022. </w:t>
      </w:r>
      <w:r w:rsidR="2ADD450C" w:rsidRPr="5CA7C3D7">
        <w:rPr>
          <w:rFonts w:eastAsia="EC Square Sans Pro" w:cs="EC Square Sans Pro"/>
          <w:sz w:val="22"/>
          <w:szCs w:val="22"/>
        </w:rPr>
        <w:t>New deployment opportunities are presented by i</w:t>
      </w:r>
      <w:r w:rsidRPr="5CA7C3D7">
        <w:rPr>
          <w:rFonts w:eastAsia="EC Square Sans Pro" w:cs="EC Square Sans Pro"/>
          <w:sz w:val="22"/>
          <w:szCs w:val="22"/>
        </w:rPr>
        <w:t xml:space="preserve">nnovations </w:t>
      </w:r>
      <w:r w:rsidR="4A1AAD09" w:rsidRPr="5CA7C3D7">
        <w:rPr>
          <w:rFonts w:eastAsia="EC Square Sans Pro" w:cs="EC Square Sans Pro"/>
          <w:sz w:val="22"/>
          <w:szCs w:val="22"/>
        </w:rPr>
        <w:t>such as</w:t>
      </w:r>
      <w:r w:rsidRPr="5CA7C3D7">
        <w:rPr>
          <w:rFonts w:eastAsia="EC Square Sans Pro" w:cs="EC Square Sans Pro"/>
          <w:sz w:val="22"/>
          <w:szCs w:val="22"/>
        </w:rPr>
        <w:t xml:space="preserve"> floating offshore wind technology, particularly in countries with steep shorelines. Lastly, implementing recycling and circularity practices not only promotes innovation but also alleviates supply chain pressures and enhances public acceptance of wind technology.</w:t>
      </w:r>
    </w:p>
    <w:p w14:paraId="777411CD" w14:textId="29CBBF7F" w:rsidR="7492183C" w:rsidRPr="00810776" w:rsidRDefault="7492183C" w:rsidP="4D50322C">
      <w:pPr>
        <w:pStyle w:val="ListParagraph"/>
        <w:spacing w:before="0" w:after="0" w:line="257" w:lineRule="auto"/>
        <w:ind w:left="360" w:hanging="360"/>
        <w:rPr>
          <w:rFonts w:eastAsia="Calibri" w:cs="Calibri"/>
          <w:sz w:val="22"/>
          <w:szCs w:val="22"/>
        </w:rPr>
      </w:pPr>
    </w:p>
    <w:p w14:paraId="6BF0D6FF" w14:textId="624D8EE4" w:rsidR="6BC41349" w:rsidRPr="00810776" w:rsidRDefault="6BC41349" w:rsidP="4D50322C">
      <w:pPr>
        <w:pStyle w:val="ListParagraph"/>
        <w:spacing w:before="0" w:after="0" w:line="257" w:lineRule="auto"/>
        <w:ind w:left="360" w:hanging="360"/>
        <w:rPr>
          <w:rFonts w:eastAsia="Calibri" w:cs="Calibri"/>
          <w:b/>
          <w:bCs/>
          <w:sz w:val="22"/>
          <w:szCs w:val="22"/>
        </w:rPr>
      </w:pPr>
      <w:r w:rsidRPr="00810776">
        <w:rPr>
          <w:rFonts w:eastAsia="Calibri" w:cs="Calibri"/>
          <w:b/>
          <w:bCs/>
          <w:sz w:val="22"/>
          <w:szCs w:val="22"/>
        </w:rPr>
        <w:t>A Path Forward</w:t>
      </w:r>
    </w:p>
    <w:p w14:paraId="5F72E822" w14:textId="65079C97" w:rsidR="611581CF" w:rsidRPr="00810776" w:rsidRDefault="307869C7" w:rsidP="00A2422D">
      <w:pPr>
        <w:pStyle w:val="ListParagraph"/>
        <w:spacing w:before="0" w:after="0" w:line="257" w:lineRule="auto"/>
        <w:ind w:left="0"/>
        <w:rPr>
          <w:rFonts w:eastAsia="Calibri" w:cs="Calibri"/>
          <w:sz w:val="22"/>
          <w:szCs w:val="22"/>
        </w:rPr>
      </w:pPr>
      <w:r w:rsidRPr="7DF69270">
        <w:rPr>
          <w:rFonts w:eastAsia="Calibri" w:cs="Calibri"/>
          <w:sz w:val="22"/>
          <w:szCs w:val="22"/>
        </w:rPr>
        <w:t>While the EU wind energy sector faces notable challenges, such as administrative barriers, supply chain risks, and infrastructure limitations, several key enablers offer a pathway forward.</w:t>
      </w:r>
      <w:r w:rsidR="06D6C8CA" w:rsidRPr="7DF69270">
        <w:rPr>
          <w:rFonts w:eastAsia="Calibri" w:cs="Calibri"/>
          <w:sz w:val="22"/>
          <w:szCs w:val="22"/>
        </w:rPr>
        <w:t xml:space="preserve"> </w:t>
      </w:r>
      <w:commentRangeStart w:id="194"/>
      <w:ins w:id="195" w:author="DELGADO CALLICO Laia (JRC-PETTEN)" w:date="2025-03-07T22:05:00Z">
        <w:r w:rsidR="06D6C8CA" w:rsidRPr="7DF69270">
          <w:rPr>
            <w:rFonts w:eastAsia="EC Square Sans Pro" w:cs="EC Square Sans Pro"/>
            <w:sz w:val="22"/>
            <w:szCs w:val="22"/>
          </w:rPr>
          <w:t>The Action Plan for Affordable Energy</w:t>
        </w:r>
      </w:ins>
      <w:commentRangeEnd w:id="194"/>
      <w:r w:rsidR="456C2F35">
        <w:rPr>
          <w:rStyle w:val="CommentReference"/>
        </w:rPr>
        <w:commentReference w:id="194"/>
      </w:r>
      <w:ins w:id="196" w:author="DELGADO CALLICO Laia (JRC-PETTEN)" w:date="2025-03-07T22:05:00Z">
        <w:r w:rsidR="06D6C8CA" w:rsidRPr="7DF69270">
          <w:rPr>
            <w:rFonts w:eastAsia="EC Square Sans Pro" w:cs="EC Square Sans Pro"/>
            <w:sz w:val="22"/>
            <w:szCs w:val="22"/>
          </w:rPr>
          <w:t xml:space="preserve"> outlines eight short-term measures to strengthen the Energy Union, ensuring competitiveness, affordability, security, and sustainability.</w:t>
        </w:r>
      </w:ins>
      <w:r w:rsidRPr="7DF69270">
        <w:rPr>
          <w:rFonts w:eastAsia="Calibri" w:cs="Calibri"/>
          <w:sz w:val="22"/>
          <w:szCs w:val="22"/>
        </w:rPr>
        <w:t xml:space="preserve"> Competitive costs, robust manufacturing capacity, R&amp;D leadership, and emerging technologies like floating offshore wind provide a strong foundation for growth. By addressing these challenges and leveraging its strengths, the EU can advance towards its 2030 targets and contribute significantly to the transition to a low-carbon economy.  </w:t>
      </w:r>
    </w:p>
    <w:p w14:paraId="70140A18" w14:textId="7883ACC3" w:rsidR="4D50322C" w:rsidRPr="00A2422D" w:rsidRDefault="4D50322C" w:rsidP="00A2422D">
      <w:pPr>
        <w:spacing w:before="0" w:after="0" w:line="257" w:lineRule="auto"/>
        <w:rPr>
          <w:rFonts w:eastAsia="Calibri" w:cs="Calibri"/>
          <w:sz w:val="22"/>
          <w:szCs w:val="22"/>
        </w:rPr>
      </w:pPr>
    </w:p>
    <w:p w14:paraId="63F7F6F5" w14:textId="6B5B7301" w:rsidR="00BD5BD6" w:rsidRPr="00810776" w:rsidRDefault="00B168C7" w:rsidP="00B168C7">
      <w:pPr>
        <w:pStyle w:val="JRCLevel-3title"/>
        <w:ind w:left="0" w:firstLine="0"/>
        <w:rPr>
          <w:rFonts w:eastAsia="Calibri Light" w:cstheme="minorBidi"/>
        </w:rPr>
      </w:pPr>
      <w:bookmarkStart w:id="197" w:name="_Toc181800248"/>
      <w:bookmarkStart w:id="198" w:name="_Toc181907546"/>
      <w:bookmarkStart w:id="199" w:name="_Toc181960536"/>
      <w:bookmarkStart w:id="200" w:name="_Toc183451844"/>
      <w:bookmarkStart w:id="201" w:name="_Toc183451993"/>
      <w:bookmarkStart w:id="202" w:name="_Toc190708592"/>
      <w:r>
        <w:rPr>
          <w:rFonts w:eastAsia="Calibri Light" w:cstheme="minorBidi"/>
        </w:rPr>
        <w:t xml:space="preserve">3.2.3 </w:t>
      </w:r>
      <w:r w:rsidR="7CA5CB58" w:rsidRPr="00810776">
        <w:rPr>
          <w:rFonts w:eastAsia="Calibri Light" w:cstheme="minorBidi"/>
        </w:rPr>
        <w:t xml:space="preserve">Renewable </w:t>
      </w:r>
      <w:r w:rsidR="17C3F404" w:rsidRPr="00810776">
        <w:rPr>
          <w:rFonts w:eastAsia="Calibri Light" w:cstheme="minorBidi"/>
        </w:rPr>
        <w:t>Hydrogen</w:t>
      </w:r>
      <w:bookmarkEnd w:id="197"/>
      <w:bookmarkEnd w:id="198"/>
      <w:bookmarkEnd w:id="199"/>
      <w:bookmarkEnd w:id="200"/>
      <w:bookmarkEnd w:id="201"/>
      <w:bookmarkEnd w:id="202"/>
    </w:p>
    <w:p w14:paraId="0812A082" w14:textId="26C874F5" w:rsidR="41A2FFD6" w:rsidRPr="00810776" w:rsidRDefault="683BA6F8" w:rsidP="67F56DA5">
      <w:pPr>
        <w:spacing w:before="240" w:after="240" w:line="257" w:lineRule="auto"/>
        <w:contextualSpacing/>
        <w:rPr>
          <w:rFonts w:eastAsia="Calibri" w:cs="Calibri"/>
          <w:sz w:val="22"/>
          <w:szCs w:val="22"/>
        </w:rPr>
      </w:pPr>
      <w:r w:rsidRPr="00810776">
        <w:rPr>
          <w:rFonts w:eastAsia="Calibri" w:cs="Calibri"/>
          <w:sz w:val="22"/>
          <w:szCs w:val="22"/>
        </w:rPr>
        <w:t>Renewable hydrogen has the potential to be a key driver in decarbonising energy-intensive industries and transport, playing a crucial role in achieving net-zero emissions by 2050. It is particularly suited for sectors where direct electrification is challenging. The deployment of renewable and low-carbon hydrogen is intrinsically tied to the availability of renewable electricity, inheriting the challenges associated with scaling renewable energy sources.</w:t>
      </w:r>
    </w:p>
    <w:p w14:paraId="65403060" w14:textId="6A3D7FC8" w:rsidR="41A2FFD6" w:rsidRPr="00810776" w:rsidRDefault="683BA6F8" w:rsidP="67F56DA5">
      <w:pPr>
        <w:spacing w:before="240" w:after="240" w:line="257" w:lineRule="auto"/>
        <w:contextualSpacing/>
      </w:pPr>
      <w:r w:rsidRPr="00810776">
        <w:rPr>
          <w:rFonts w:eastAsia="Calibri" w:cs="Calibri"/>
          <w:sz w:val="22"/>
          <w:szCs w:val="22"/>
        </w:rPr>
        <w:t xml:space="preserve"> </w:t>
      </w:r>
    </w:p>
    <w:p w14:paraId="49591275" w14:textId="6F8EE4E5" w:rsidR="41A2FFD6" w:rsidRPr="00810776" w:rsidRDefault="683BA6F8" w:rsidP="67F56DA5">
      <w:pPr>
        <w:spacing w:before="240" w:after="240" w:line="257" w:lineRule="auto"/>
        <w:contextualSpacing/>
        <w:rPr>
          <w:rFonts w:eastAsia="Calibri" w:cs="Calibri"/>
          <w:b/>
          <w:bCs/>
          <w:sz w:val="22"/>
          <w:szCs w:val="22"/>
        </w:rPr>
      </w:pPr>
      <w:r w:rsidRPr="00810776">
        <w:rPr>
          <w:rFonts w:eastAsia="Calibri" w:cs="Calibri"/>
          <w:b/>
          <w:bCs/>
          <w:sz w:val="22"/>
          <w:szCs w:val="22"/>
        </w:rPr>
        <w:t>Hydrogen applications</w:t>
      </w:r>
    </w:p>
    <w:p w14:paraId="46C64E15" w14:textId="5A2B3D37" w:rsidR="41A2FFD6" w:rsidRPr="00810776" w:rsidRDefault="683BA6F8" w:rsidP="67F56DA5">
      <w:pPr>
        <w:spacing w:before="240" w:after="240" w:line="257" w:lineRule="auto"/>
        <w:contextualSpacing/>
      </w:pPr>
      <w:r w:rsidRPr="00810776">
        <w:rPr>
          <w:rFonts w:eastAsia="Calibri" w:cs="Calibri"/>
          <w:sz w:val="22"/>
          <w:szCs w:val="22"/>
        </w:rPr>
        <w:t xml:space="preserve">Current uses for renewable hydrogen include replacing fossil-based hydrogen in oil refining, fertiliser and methanol production, electronics, glassmaking, and metal processing. Emerging applications include steelmaking via direct iron reduction, heavy-duty transportation, hydrogen-based fuel production (e.g. ammonia and synthetic hydrocarbons), biofuel upgrading, high-temperature industrial heating, and electricity storage and generation.  </w:t>
      </w:r>
    </w:p>
    <w:p w14:paraId="3FDD4B17" w14:textId="3CEAE1BB" w:rsidR="41A2FFD6" w:rsidRPr="00810776" w:rsidRDefault="683BA6F8" w:rsidP="67F56DA5">
      <w:pPr>
        <w:spacing w:before="240" w:after="240" w:line="257" w:lineRule="auto"/>
        <w:contextualSpacing/>
      </w:pPr>
      <w:r w:rsidRPr="00810776">
        <w:rPr>
          <w:rFonts w:eastAsia="Calibri" w:cs="Calibri"/>
          <w:sz w:val="22"/>
          <w:szCs w:val="22"/>
        </w:rPr>
        <w:t xml:space="preserve"> </w:t>
      </w:r>
    </w:p>
    <w:p w14:paraId="35559D9D" w14:textId="78F15ACF" w:rsidR="41A2FFD6" w:rsidRPr="00810776" w:rsidRDefault="683BA6F8" w:rsidP="67F56DA5">
      <w:pPr>
        <w:spacing w:before="240" w:after="240" w:line="257" w:lineRule="auto"/>
        <w:contextualSpacing/>
      </w:pPr>
      <w:r w:rsidRPr="00810776">
        <w:rPr>
          <w:rFonts w:eastAsia="Calibri" w:cs="Calibri"/>
          <w:sz w:val="22"/>
          <w:szCs w:val="22"/>
        </w:rPr>
        <w:t>Although demand for low-carbon or renewable hydrogen grew by nearly 10% in 2023, it still accounts for less than 1% of global hydrogen demand</w:t>
      </w:r>
      <w:r w:rsidR="00A355B4">
        <w:rPr>
          <w:rFonts w:eastAsia="Calibri" w:cs="Calibri"/>
          <w:sz w:val="22"/>
          <w:szCs w:val="22"/>
        </w:rPr>
        <w:t xml:space="preserve"> </w:t>
      </w:r>
      <w:r w:rsidR="00A355B4">
        <w:rPr>
          <w:rFonts w:eastAsia="Calibri" w:cs="Calibri"/>
          <w:sz w:val="22"/>
          <w:szCs w:val="22"/>
        </w:rPr>
        <w:fldChar w:fldCharType="begin"/>
      </w:r>
      <w:r w:rsidR="00B0703C">
        <w:rPr>
          <w:rFonts w:eastAsia="Calibri" w:cs="Calibri"/>
          <w:sz w:val="22"/>
          <w:szCs w:val="22"/>
        </w:rPr>
        <w:instrText xml:space="preserve"> ADDIN ZOTERO_ITEM CSL_CITATION {"citationID":"g3q3liSU","properties":{"formattedCitation":"[86]","plainCitation":"[86]","noteIndex":0},"citationItems":[{"id":1486,"uris":["http://zotero.org/groups/5272309/items/3F3DDDZU"],"itemData":{"id":1486,"type":"report","publisher":"International Energy Agency","title":"Global Hydrogen Review 2024","URL":"https://iea.blob.core.windows.net/assets/89c1e382-dc59-46ca-aa47-9f7d41531ab5/GlobalHydrogenReview2024.pdf","author":[{"family":"IEA","given":""}],"issued":{"date-parts":[["2024",10]]}}}],"schema":"https://github.com/citation-style-language/schema/raw/master/csl-citation.json"} </w:instrText>
      </w:r>
      <w:r w:rsidR="00A355B4">
        <w:rPr>
          <w:rFonts w:eastAsia="Calibri" w:cs="Calibri"/>
          <w:sz w:val="22"/>
          <w:szCs w:val="22"/>
        </w:rPr>
        <w:fldChar w:fldCharType="separate"/>
      </w:r>
      <w:r w:rsidR="00B0703C" w:rsidRPr="00B0703C">
        <w:rPr>
          <w:rFonts w:eastAsia="Calibri"/>
          <w:sz w:val="22"/>
        </w:rPr>
        <w:t>[86]</w:t>
      </w:r>
      <w:r w:rsidR="00A355B4">
        <w:rPr>
          <w:rFonts w:eastAsia="Calibri" w:cs="Calibri"/>
          <w:sz w:val="22"/>
          <w:szCs w:val="22"/>
        </w:rPr>
        <w:fldChar w:fldCharType="end"/>
      </w:r>
      <w:r w:rsidRPr="00810776">
        <w:rPr>
          <w:rFonts w:eastAsia="Calibri" w:cs="Calibri"/>
          <w:sz w:val="22"/>
          <w:szCs w:val="22"/>
        </w:rPr>
        <w:t xml:space="preserve">. Its higher cost compared to fossil-based hydrogen remains a significant barrier, necessitating policy intervention to close the cost gap and stimulate adoption in new and existing applications.  </w:t>
      </w:r>
    </w:p>
    <w:p w14:paraId="79BAFF86" w14:textId="2F71A71A" w:rsidR="41A2FFD6" w:rsidRPr="00810776" w:rsidRDefault="683BA6F8" w:rsidP="67F56DA5">
      <w:pPr>
        <w:spacing w:before="240" w:after="240" w:line="257" w:lineRule="auto"/>
        <w:contextualSpacing/>
      </w:pPr>
      <w:r w:rsidRPr="00810776">
        <w:rPr>
          <w:rFonts w:eastAsia="Calibri" w:cs="Calibri"/>
          <w:i/>
          <w:iCs/>
          <w:sz w:val="22"/>
          <w:szCs w:val="22"/>
        </w:rPr>
        <w:t xml:space="preserve"> </w:t>
      </w:r>
    </w:p>
    <w:p w14:paraId="1F86BC9E" w14:textId="07432540" w:rsidR="41A2FFD6" w:rsidRPr="00810776" w:rsidRDefault="683BA6F8" w:rsidP="67F56DA5">
      <w:pPr>
        <w:spacing w:before="240" w:after="240" w:line="257" w:lineRule="auto"/>
        <w:contextualSpacing/>
        <w:rPr>
          <w:rFonts w:eastAsia="Calibri" w:cs="Calibri"/>
          <w:b/>
          <w:bCs/>
          <w:sz w:val="22"/>
          <w:szCs w:val="22"/>
        </w:rPr>
      </w:pPr>
      <w:r w:rsidRPr="00810776">
        <w:rPr>
          <w:rFonts w:eastAsia="Calibri" w:cs="Calibri"/>
          <w:b/>
          <w:bCs/>
          <w:sz w:val="22"/>
          <w:szCs w:val="22"/>
        </w:rPr>
        <w:t>Policy frameworks</w:t>
      </w:r>
    </w:p>
    <w:p w14:paraId="36B876EE" w14:textId="640011D3" w:rsidR="6F467BFA" w:rsidRDefault="6F467BFA" w:rsidP="20338C12">
      <w:pPr>
        <w:spacing w:before="240" w:after="240"/>
        <w:rPr>
          <w:rFonts w:eastAsia="EC Square Sans Pro" w:cs="EC Square Sans Pro"/>
          <w:sz w:val="22"/>
          <w:szCs w:val="22"/>
        </w:rPr>
      </w:pPr>
      <w:r w:rsidRPr="27D8904F">
        <w:rPr>
          <w:rFonts w:eastAsia="EC Square Sans Pro" w:cs="EC Square Sans Pro"/>
          <w:sz w:val="22"/>
          <w:szCs w:val="22"/>
        </w:rPr>
        <w:t>The EU has developed a comprehensive regulatory and policy framework to support hydrogen's role in the energy transition. This includes the</w:t>
      </w:r>
      <w:r w:rsidRPr="27D8904F">
        <w:rPr>
          <w:rFonts w:eastAsia="Calibri" w:cs="Calibri"/>
          <w:sz w:val="22"/>
          <w:szCs w:val="22"/>
        </w:rPr>
        <w:t xml:space="preserve"> Delegated Act </w:t>
      </w:r>
      <w:r w:rsidRPr="27D8904F">
        <w:rPr>
          <w:rFonts w:eastAsia="Calibri" w:cs="Calibri"/>
          <w:sz w:val="22"/>
          <w:szCs w:val="22"/>
        </w:rPr>
        <w:fldChar w:fldCharType="begin"/>
      </w:r>
      <w:r w:rsidR="00B5291A">
        <w:rPr>
          <w:rFonts w:eastAsia="Calibri" w:cs="Calibri"/>
          <w:sz w:val="22"/>
          <w:szCs w:val="22"/>
        </w:rPr>
        <w:instrText xml:space="preserve"> ADDIN ZOTERO_ITEM CSL_CITATION {"citationID":"Gua8GGsF","properties":{"formattedCitation":"[87]","plainCitation":"[87]","noteIndex":0},"citationItems":[{"id":1492,"uris":["http://zotero.org/groups/5272309/items/LJU9QWE5"],"itemData":{"id":1492,"type":"legislation","container-title":"OJ L","language":"en","note":"Legislative Body: COM, ENER","title":"Commission Delegated Regulation (EU) 2023/1184 of 10</w:instrText>
      </w:r>
      <w:r w:rsidR="00B5291A">
        <w:rPr>
          <w:rFonts w:ascii="Calibri" w:eastAsia="Calibri" w:hAnsi="Calibri" w:cs="Calibri"/>
          <w:sz w:val="22"/>
          <w:szCs w:val="22"/>
        </w:rPr>
        <w:instrText> </w:instrText>
      </w:r>
      <w:r w:rsidR="00B5291A">
        <w:rPr>
          <w:rFonts w:eastAsia="Calibri" w:cs="Calibri"/>
          <w:sz w:val="22"/>
          <w:szCs w:val="22"/>
        </w:rPr>
        <w:instrText>February 2023 supplementing Directive (EU)</w:instrText>
      </w:r>
      <w:r w:rsidR="00B5291A">
        <w:rPr>
          <w:rFonts w:ascii="Calibri" w:eastAsia="Calibri" w:hAnsi="Calibri" w:cs="Calibri"/>
          <w:sz w:val="22"/>
          <w:szCs w:val="22"/>
        </w:rPr>
        <w:instrText> </w:instrText>
      </w:r>
      <w:r w:rsidR="00B5291A">
        <w:rPr>
          <w:rFonts w:eastAsia="Calibri" w:cs="Calibri"/>
          <w:sz w:val="22"/>
          <w:szCs w:val="22"/>
        </w:rPr>
        <w:instrText xml:space="preserve">2018/2001 of the European Parliament and of the Council by establishing a Union methodology setting out detailed rules for the production of renewable liquid and gaseous transport fuels of non-biological origin","URL":"http://data.europa.eu/eli/reg_del/2023/1184/oj/eng","volume":"157","accessed":{"date-parts":[["2025",1,31]]},"issued":{"date-parts":[["2023",2,10]]}}}],"schema":"https://github.com/citation-style-language/schema/raw/master/csl-citation.json"} </w:instrText>
      </w:r>
      <w:r w:rsidRPr="27D8904F">
        <w:rPr>
          <w:rFonts w:eastAsia="Calibri" w:cs="Calibri"/>
          <w:sz w:val="22"/>
          <w:szCs w:val="22"/>
        </w:rPr>
        <w:fldChar w:fldCharType="separate"/>
      </w:r>
      <w:r w:rsidR="00B5291A" w:rsidRPr="00B5291A">
        <w:rPr>
          <w:sz w:val="22"/>
        </w:rPr>
        <w:t>[87]</w:t>
      </w:r>
      <w:r w:rsidRPr="27D8904F">
        <w:rPr>
          <w:rFonts w:eastAsia="Calibri" w:cs="Calibri"/>
          <w:sz w:val="22"/>
          <w:szCs w:val="22"/>
        </w:rPr>
        <w:fldChar w:fldCharType="end"/>
      </w:r>
      <w:r w:rsidRPr="27D8904F">
        <w:rPr>
          <w:rFonts w:eastAsia="EC Square Sans Pro" w:cs="EC Square Sans Pro"/>
          <w:sz w:val="22"/>
          <w:szCs w:val="22"/>
        </w:rPr>
        <w:t xml:space="preserve">, which outlines the methodology for </w:t>
      </w:r>
      <w:r w:rsidRPr="27D8904F">
        <w:rPr>
          <w:rFonts w:eastAsia="EC Square Sans Pro" w:cs="EC Square Sans Pro"/>
          <w:sz w:val="22"/>
          <w:szCs w:val="22"/>
        </w:rPr>
        <w:lastRenderedPageBreak/>
        <w:t>renewable fuels of non-biological origin and defines the eligibility criteria for renewable hydrogen. As well as the EU hydrogen and gas decarbonisation package that introduces a regulatory framework for hydrogen infrastructure, enabling repurposing of natural gas assets for hydrogen use and promoting the use of renewable and low-carbon gases.</w:t>
      </w:r>
    </w:p>
    <w:p w14:paraId="27944DC2" w14:textId="13EA1655" w:rsidR="67F56DA5" w:rsidRPr="00810776" w:rsidRDefault="67F56DA5" w:rsidP="20338C12">
      <w:pPr>
        <w:spacing w:before="240" w:after="240" w:line="257" w:lineRule="auto"/>
        <w:contextualSpacing/>
        <w:rPr>
          <w:rFonts w:eastAsia="Calibri" w:cs="Calibri"/>
          <w:sz w:val="22"/>
          <w:szCs w:val="22"/>
        </w:rPr>
      </w:pPr>
    </w:p>
    <w:p w14:paraId="7ED029DF" w14:textId="23CCF684" w:rsidR="48EFFFD1" w:rsidRPr="00810776" w:rsidRDefault="48EFFFD1" w:rsidP="27D8904F">
      <w:pPr>
        <w:spacing w:before="0" w:after="0" w:line="257" w:lineRule="auto"/>
        <w:contextualSpacing/>
        <w:rPr>
          <w:rFonts w:eastAsia="Calibri" w:cs="Calibri"/>
          <w:b/>
          <w:bCs/>
          <w:sz w:val="22"/>
          <w:szCs w:val="22"/>
        </w:rPr>
      </w:pPr>
      <w:r w:rsidRPr="00810776">
        <w:rPr>
          <w:rFonts w:eastAsia="Calibri" w:cs="Calibri"/>
          <w:b/>
          <w:bCs/>
          <w:sz w:val="22"/>
          <w:szCs w:val="22"/>
        </w:rPr>
        <w:t>Technological readiness</w:t>
      </w:r>
    </w:p>
    <w:p w14:paraId="2ACA8E85" w14:textId="6A8F2BD8" w:rsidR="48EFFFD1" w:rsidRPr="00810776" w:rsidRDefault="48EFFFD1" w:rsidP="67F56DA5">
      <w:pPr>
        <w:spacing w:before="240" w:after="240"/>
        <w:contextualSpacing/>
      </w:pPr>
      <w:r w:rsidRPr="00810776">
        <w:rPr>
          <w:rFonts w:eastAsia="Calibri" w:cs="Calibri"/>
          <w:sz w:val="22"/>
          <w:szCs w:val="22"/>
        </w:rPr>
        <w:t>Key hydrogen technologies, such as water electrolysers and fuel cells, are commercially available and scaling rapidly. Initiatives like the Clean Hydrogen JU are improving efficiency of these technologies, addressing supply chain issues, reducing reliance on critical raw materials and addressing issues related to sustainability and recycling. Large-scale projects, such as Yara’s 24 MW electrolyser in Norway (the largest in Europe as of 2024</w:t>
      </w:r>
      <w:r w:rsidR="00BF5033">
        <w:rPr>
          <w:rFonts w:eastAsia="Calibri" w:cs="Calibri"/>
          <w:sz w:val="22"/>
          <w:szCs w:val="22"/>
        </w:rPr>
        <w:t xml:space="preserve"> </w:t>
      </w:r>
      <w:r w:rsidR="00BF5033">
        <w:rPr>
          <w:rFonts w:eastAsia="Calibri" w:cs="Calibri"/>
          <w:sz w:val="22"/>
          <w:szCs w:val="22"/>
        </w:rPr>
        <w:fldChar w:fldCharType="begin"/>
      </w:r>
      <w:r w:rsidR="00B5291A">
        <w:rPr>
          <w:rFonts w:eastAsia="Calibri" w:cs="Calibri"/>
          <w:sz w:val="22"/>
          <w:szCs w:val="22"/>
        </w:rPr>
        <w:instrText xml:space="preserve"> ADDIN ZOTERO_ITEM CSL_CITATION {"citationID":"1v3kYfFS","properties":{"formattedCitation":"[88]","plainCitation":"[88]","noteIndex":0},"citationItems":[{"id":1495,"uris":["http://zotero.org/groups/5272309/items/QC4EQJQU"],"itemData":{"id":1495,"type":"webpage","abstract":"Pullach, Germany, June 10, 2024 - A green hydrogen plant developed and built by Linde Engineering was officially inaugurated today by global fertilizer manufacturer Yara International.","language":"en","title":"Yara Inaugurates 24 MW Green Hydrogen Plant Developed and Built by Linde Engineering","URL":"https://www.linde-engineering.com/news-and-events/press-releases/2024/yara-inaugurates-24-mw-green-hydrogen-plant-developed-and-built-by-linde-engineering","accessed":{"date-parts":[["2025",1,31]]},"issued":{"date-parts":[["2024",6,10]]}}}],"schema":"https://github.com/citation-style-language/schema/raw/master/csl-citation.json"} </w:instrText>
      </w:r>
      <w:r w:rsidR="00BF5033">
        <w:rPr>
          <w:rFonts w:eastAsia="Calibri" w:cs="Calibri"/>
          <w:sz w:val="22"/>
          <w:szCs w:val="22"/>
        </w:rPr>
        <w:fldChar w:fldCharType="separate"/>
      </w:r>
      <w:r w:rsidR="00B5291A" w:rsidRPr="00B5291A">
        <w:rPr>
          <w:rFonts w:eastAsia="Calibri"/>
          <w:sz w:val="22"/>
        </w:rPr>
        <w:t>[88]</w:t>
      </w:r>
      <w:r w:rsidR="00BF5033">
        <w:rPr>
          <w:rFonts w:eastAsia="Calibri" w:cs="Calibri"/>
          <w:sz w:val="22"/>
          <w:szCs w:val="22"/>
        </w:rPr>
        <w:fldChar w:fldCharType="end"/>
      </w:r>
      <w:r w:rsidRPr="00810776">
        <w:rPr>
          <w:rFonts w:eastAsia="Calibri" w:cs="Calibri"/>
          <w:sz w:val="22"/>
          <w:szCs w:val="22"/>
        </w:rPr>
        <w:t xml:space="preserve">) showcase progress, though efforts to enhance recycling and reduce reliance on critical raw materials persist.  </w:t>
      </w:r>
    </w:p>
    <w:p w14:paraId="5041D2B1" w14:textId="0E52ACA7" w:rsidR="48EFFFD1" w:rsidRPr="00810776" w:rsidRDefault="48EFFFD1" w:rsidP="67F56DA5">
      <w:pPr>
        <w:spacing w:before="240" w:after="240"/>
        <w:contextualSpacing/>
      </w:pPr>
      <w:r w:rsidRPr="00810776">
        <w:rPr>
          <w:rFonts w:eastAsia="Calibri Light" w:cs="Calibri Light"/>
          <w:i/>
          <w:iCs/>
          <w:sz w:val="22"/>
          <w:szCs w:val="22"/>
        </w:rPr>
        <w:t xml:space="preserve"> </w:t>
      </w:r>
    </w:p>
    <w:p w14:paraId="059C50AA" w14:textId="775827DF" w:rsidR="48EFFFD1" w:rsidRPr="00810776" w:rsidRDefault="48EFFFD1" w:rsidP="67F56DA5">
      <w:pPr>
        <w:spacing w:before="240" w:after="240"/>
        <w:contextualSpacing/>
        <w:rPr>
          <w:rFonts w:eastAsia="Calibri" w:cs="Calibri"/>
          <w:b/>
          <w:bCs/>
          <w:sz w:val="22"/>
          <w:szCs w:val="22"/>
        </w:rPr>
      </w:pPr>
      <w:r w:rsidRPr="00810776">
        <w:rPr>
          <w:rFonts w:eastAsia="Calibri" w:cs="Calibri"/>
          <w:b/>
          <w:bCs/>
          <w:sz w:val="22"/>
          <w:szCs w:val="22"/>
        </w:rPr>
        <w:t>Policy and regulatory gaps</w:t>
      </w:r>
    </w:p>
    <w:p w14:paraId="7DB1085A" w14:textId="747CBC55" w:rsidR="48EFFFD1" w:rsidRPr="00810776" w:rsidRDefault="48EFFFD1" w:rsidP="67F56DA5">
      <w:pPr>
        <w:spacing w:before="240" w:after="240"/>
        <w:contextualSpacing/>
      </w:pPr>
      <w:r w:rsidRPr="00810776">
        <w:rPr>
          <w:rFonts w:eastAsia="Calibri" w:cs="Calibri"/>
          <w:sz w:val="22"/>
          <w:szCs w:val="22"/>
        </w:rPr>
        <w:t>The European Court of Auditors</w:t>
      </w:r>
      <w:r w:rsidR="00BF5033">
        <w:rPr>
          <w:rFonts w:eastAsia="Calibri" w:cs="Calibri"/>
          <w:sz w:val="22"/>
          <w:szCs w:val="22"/>
        </w:rPr>
        <w:t xml:space="preserve"> </w:t>
      </w:r>
      <w:r w:rsidR="00BF5033">
        <w:rPr>
          <w:rFonts w:eastAsia="Calibri" w:cs="Calibri"/>
          <w:sz w:val="22"/>
          <w:szCs w:val="22"/>
        </w:rPr>
        <w:fldChar w:fldCharType="begin"/>
      </w:r>
      <w:r w:rsidR="00B5291A">
        <w:rPr>
          <w:rFonts w:eastAsia="Calibri" w:cs="Calibri"/>
          <w:sz w:val="22"/>
          <w:szCs w:val="22"/>
        </w:rPr>
        <w:instrText xml:space="preserve"> ADDIN ZOTERO_ITEM CSL_CITATION {"citationID":"Ztc5pxq1","properties":{"formattedCitation":"[89]","plainCitation":"[89]","noteIndex":0},"citationItems":[{"id":1496,"uris":["http://zotero.org/groups/5272309/items/BDPCAJXC"],"itemData":{"id":1496,"type":"webpage","container-title":"European Court of Auditors","language":"en-US","title":"Special report 11/2024: The EU’s industrial policy on renewable hydrogen","title-short":"Special report 11/2024","URL":"http://www.eca.europa.eu/en/publications/sr-2024-11","accessed":{"date-parts":[["2025",1,31]]}}}],"schema":"https://github.com/citation-style-language/schema/raw/master/csl-citation.json"} </w:instrText>
      </w:r>
      <w:r w:rsidR="00BF5033">
        <w:rPr>
          <w:rFonts w:eastAsia="Calibri" w:cs="Calibri"/>
          <w:sz w:val="22"/>
          <w:szCs w:val="22"/>
        </w:rPr>
        <w:fldChar w:fldCharType="separate"/>
      </w:r>
      <w:r w:rsidR="00B5291A" w:rsidRPr="00B5291A">
        <w:rPr>
          <w:rFonts w:eastAsia="Calibri"/>
          <w:sz w:val="22"/>
        </w:rPr>
        <w:t>[89]</w:t>
      </w:r>
      <w:r w:rsidR="00BF5033">
        <w:rPr>
          <w:rFonts w:eastAsia="Calibri" w:cs="Calibri"/>
          <w:sz w:val="22"/>
          <w:szCs w:val="22"/>
        </w:rPr>
        <w:fldChar w:fldCharType="end"/>
      </w:r>
      <w:r w:rsidRPr="00810776">
        <w:rPr>
          <w:rFonts w:eastAsia="Calibri" w:cs="Calibri"/>
          <w:sz w:val="22"/>
          <w:szCs w:val="22"/>
        </w:rPr>
        <w:t xml:space="preserve"> has criticized the EU's hydrogen strategy for setting overly ambitious targets without sufficient impact assessments.  </w:t>
      </w:r>
    </w:p>
    <w:p w14:paraId="38150839" w14:textId="5D8AB050" w:rsidR="48EFFFD1" w:rsidRPr="00810776" w:rsidRDefault="48EFFFD1" w:rsidP="67F56DA5">
      <w:pPr>
        <w:spacing w:before="240" w:after="240"/>
        <w:contextualSpacing/>
      </w:pPr>
      <w:r w:rsidRPr="00810776">
        <w:rPr>
          <w:rFonts w:eastAsia="Calibri" w:cs="Calibri"/>
          <w:sz w:val="22"/>
          <w:szCs w:val="22"/>
        </w:rPr>
        <w:t xml:space="preserve">A lack of harmonisation across EU policies and ISO standards for assessing GHG emissions of hydrogen production could slow down the hydrogen economy. A unified framework is essential to prevent greenwashing and ensure investor confidence.  </w:t>
      </w:r>
    </w:p>
    <w:p w14:paraId="3555E9A9" w14:textId="3917005B" w:rsidR="48EFFFD1" w:rsidRPr="00810776" w:rsidRDefault="48EFFFD1" w:rsidP="67F56DA5">
      <w:pPr>
        <w:spacing w:before="240" w:after="240"/>
        <w:contextualSpacing/>
      </w:pPr>
      <w:r w:rsidRPr="00810776">
        <w:rPr>
          <w:rFonts w:eastAsia="Calibri" w:cs="Calibri"/>
          <w:sz w:val="22"/>
          <w:szCs w:val="22"/>
        </w:rPr>
        <w:t xml:space="preserve"> </w:t>
      </w:r>
    </w:p>
    <w:p w14:paraId="0A0871EE" w14:textId="07401209" w:rsidR="48EFFFD1" w:rsidRPr="00810776" w:rsidRDefault="48EFFFD1" w:rsidP="67F56DA5">
      <w:pPr>
        <w:spacing w:before="240" w:after="240"/>
        <w:contextualSpacing/>
        <w:rPr>
          <w:rFonts w:eastAsia="Calibri" w:cs="Calibri"/>
          <w:b/>
          <w:bCs/>
          <w:sz w:val="22"/>
          <w:szCs w:val="22"/>
        </w:rPr>
      </w:pPr>
      <w:r w:rsidRPr="00810776">
        <w:rPr>
          <w:rFonts w:eastAsia="Calibri" w:cs="Calibri"/>
          <w:b/>
          <w:bCs/>
          <w:sz w:val="22"/>
          <w:szCs w:val="22"/>
        </w:rPr>
        <w:t xml:space="preserve">Demand uncertainty </w:t>
      </w:r>
    </w:p>
    <w:p w14:paraId="06CE4923" w14:textId="25707D48" w:rsidR="48EFFFD1" w:rsidRPr="00810776" w:rsidRDefault="36B16155" w:rsidP="4041A05F">
      <w:pPr>
        <w:spacing w:before="240" w:after="240"/>
        <w:contextualSpacing/>
        <w:rPr>
          <w:rFonts w:eastAsia="Calibri" w:cs="Calibri"/>
          <w:sz w:val="22"/>
          <w:szCs w:val="22"/>
        </w:rPr>
      </w:pPr>
      <w:r w:rsidRPr="2ED78F6E">
        <w:rPr>
          <w:rFonts w:eastAsia="Calibri" w:cs="Calibri"/>
          <w:sz w:val="22"/>
          <w:szCs w:val="22"/>
        </w:rPr>
        <w:t xml:space="preserve">Only 12% of hydrogen projects in the EU have identified off-takers, with few securing binding </w:t>
      </w:r>
      <w:commentRangeStart w:id="203"/>
      <w:commentRangeStart w:id="204"/>
      <w:commentRangeStart w:id="205"/>
      <w:r w:rsidRPr="2ED78F6E">
        <w:rPr>
          <w:rFonts w:eastAsia="Calibri" w:cs="Calibri"/>
          <w:sz w:val="22"/>
          <w:szCs w:val="22"/>
        </w:rPr>
        <w:t>agreements</w:t>
      </w:r>
      <w:commentRangeEnd w:id="203"/>
      <w:r>
        <w:rPr>
          <w:rStyle w:val="CommentReference"/>
        </w:rPr>
        <w:commentReference w:id="203"/>
      </w:r>
      <w:r w:rsidR="00C11605" w:rsidRPr="2ED78F6E">
        <w:rPr>
          <w:rFonts w:eastAsia="Calibri" w:cs="Calibri"/>
          <w:sz w:val="22"/>
          <w:szCs w:val="22"/>
        </w:rPr>
        <w:t xml:space="preserve"> </w:t>
      </w:r>
      <w:commentRangeEnd w:id="204"/>
      <w:r>
        <w:rPr>
          <w:rStyle w:val="CommentReference"/>
        </w:rPr>
        <w:commentReference w:id="204"/>
      </w:r>
      <w:r w:rsidRPr="2ED78F6E">
        <w:rPr>
          <w:rFonts w:eastAsia="Calibri" w:cs="Calibri"/>
          <w:sz w:val="22"/>
          <w:szCs w:val="22"/>
        </w:rPr>
        <w:fldChar w:fldCharType="begin"/>
      </w:r>
      <w:r w:rsidR="00B5291A">
        <w:rPr>
          <w:rFonts w:eastAsia="Calibri" w:cs="Calibri"/>
          <w:sz w:val="22"/>
          <w:szCs w:val="22"/>
        </w:rPr>
        <w:instrText xml:space="preserve"> ADDIN ZOTERO_ITEM CSL_CITATION {"citationID":"apuv1j2td0","properties":{"formattedCitation":"[90]","plainCitation":"[90]","noteIndex":0},"citationItems":[{"id":1564,"uris":["http://zotero.org/groups/5272309/items/BGINWW9Q"],"itemData":{"id":1564,"type":"webpage","title":"Hydrogen offtake is tiny but growing | BloombergNEF","URL":"https://about.bnef.com/blog/hydrogen-offtake-is-tiny-but-growing/","accessed":{"date-parts":[["2025",2,10]]}}}],"schema":"https://github.com/citation-style-language/schema/raw/master/csl-citation.json"} </w:instrText>
      </w:r>
      <w:r w:rsidRPr="2ED78F6E">
        <w:rPr>
          <w:rFonts w:eastAsia="Calibri" w:cs="Calibri"/>
          <w:sz w:val="22"/>
          <w:szCs w:val="22"/>
        </w:rPr>
        <w:fldChar w:fldCharType="separate"/>
      </w:r>
      <w:r w:rsidR="00B5291A" w:rsidRPr="00B5291A">
        <w:rPr>
          <w:sz w:val="22"/>
        </w:rPr>
        <w:t>[90]</w:t>
      </w:r>
      <w:r w:rsidRPr="2ED78F6E">
        <w:rPr>
          <w:rFonts w:eastAsia="Calibri" w:cs="Calibri"/>
          <w:sz w:val="22"/>
          <w:szCs w:val="22"/>
        </w:rPr>
        <w:fldChar w:fldCharType="end"/>
      </w:r>
      <w:commentRangeEnd w:id="205"/>
      <w:r>
        <w:rPr>
          <w:rStyle w:val="CommentReference"/>
        </w:rPr>
        <w:commentReference w:id="205"/>
      </w:r>
      <w:r w:rsidRPr="2ED78F6E">
        <w:rPr>
          <w:rFonts w:eastAsia="Calibri" w:cs="Calibri"/>
          <w:sz w:val="22"/>
          <w:szCs w:val="22"/>
        </w:rPr>
        <w:t xml:space="preserve">. This lack of demand certainty delays investment decisions and project development.  </w:t>
      </w:r>
    </w:p>
    <w:p w14:paraId="2E701671" w14:textId="55ED181A" w:rsidR="48EFFFD1" w:rsidRPr="00810776" w:rsidRDefault="48EFFFD1" w:rsidP="67F56DA5">
      <w:pPr>
        <w:spacing w:before="240" w:after="240"/>
        <w:contextualSpacing/>
      </w:pPr>
      <w:r w:rsidRPr="00810776">
        <w:rPr>
          <w:rFonts w:eastAsia="Calibri Light" w:cs="Calibri Light"/>
          <w:i/>
          <w:iCs/>
          <w:sz w:val="22"/>
          <w:szCs w:val="22"/>
        </w:rPr>
        <w:t xml:space="preserve"> </w:t>
      </w:r>
    </w:p>
    <w:p w14:paraId="657C3AA8" w14:textId="61F84582" w:rsidR="48EFFFD1" w:rsidRPr="00810776" w:rsidRDefault="48EFFFD1" w:rsidP="67F56DA5">
      <w:pPr>
        <w:spacing w:before="240" w:after="240"/>
        <w:contextualSpacing/>
        <w:rPr>
          <w:rFonts w:eastAsia="Calibri" w:cs="Calibri"/>
          <w:b/>
          <w:bCs/>
          <w:sz w:val="22"/>
          <w:szCs w:val="22"/>
        </w:rPr>
      </w:pPr>
      <w:r w:rsidRPr="00810776">
        <w:rPr>
          <w:rFonts w:eastAsia="Calibri" w:cs="Calibri"/>
          <w:b/>
          <w:bCs/>
          <w:sz w:val="22"/>
          <w:szCs w:val="22"/>
        </w:rPr>
        <w:t>Competitive hydrogen production</w:t>
      </w:r>
    </w:p>
    <w:p w14:paraId="3561FAAA" w14:textId="20462013" w:rsidR="48EFFFD1" w:rsidRPr="00810776" w:rsidRDefault="36B16155" w:rsidP="67F56DA5">
      <w:pPr>
        <w:spacing w:before="240" w:after="240"/>
        <w:contextualSpacing/>
        <w:rPr>
          <w:rFonts w:eastAsia="Calibri" w:cs="Calibri"/>
          <w:sz w:val="22"/>
          <w:szCs w:val="22"/>
        </w:rPr>
      </w:pPr>
      <w:r w:rsidRPr="3E1FBC41">
        <w:rPr>
          <w:rFonts w:eastAsia="Calibri" w:cs="Calibri"/>
          <w:b/>
          <w:bCs/>
          <w:sz w:val="22"/>
          <w:szCs w:val="22"/>
        </w:rPr>
        <w:t>High costs</w:t>
      </w:r>
      <w:r w:rsidRPr="3E1FBC41">
        <w:rPr>
          <w:rFonts w:eastAsia="Calibri" w:cs="Calibri"/>
          <w:sz w:val="22"/>
          <w:szCs w:val="22"/>
        </w:rPr>
        <w:t>: the rising electricity prices across European economies increase the levelised cost of hydrogen, weakening the business case for electrolysis technologies. European electrolyser systems, including both stacks and balance-of-plant components, are 3-4 times more expensive than their non-European counterparts.</w:t>
      </w:r>
    </w:p>
    <w:p w14:paraId="518E6EF8" w14:textId="6AF89CD2" w:rsidR="48EFFFD1" w:rsidRPr="00810776" w:rsidRDefault="48EFFFD1" w:rsidP="67F56DA5">
      <w:pPr>
        <w:spacing w:before="240" w:after="240"/>
        <w:contextualSpacing/>
        <w:rPr>
          <w:rFonts w:eastAsia="Calibri" w:cs="Calibri"/>
          <w:sz w:val="22"/>
          <w:szCs w:val="22"/>
        </w:rPr>
      </w:pPr>
      <w:r w:rsidRPr="00810776">
        <w:rPr>
          <w:rFonts w:eastAsia="Calibri" w:cs="Calibri"/>
          <w:b/>
          <w:bCs/>
          <w:sz w:val="22"/>
          <w:szCs w:val="22"/>
        </w:rPr>
        <w:t>Global competition</w:t>
      </w:r>
      <w:r w:rsidRPr="00810776">
        <w:rPr>
          <w:rFonts w:eastAsia="Calibri" w:cs="Calibri"/>
          <w:sz w:val="22"/>
          <w:szCs w:val="22"/>
        </w:rPr>
        <w:t>: Europe leads in proton-exchange membrane (PEM) electrolyser technology, which is well-suited for renewable energy systems. However, Chinese companies are rapidly advancing in this area, offering significantly cheaper electrolysers and narrowing the quality gap.</w:t>
      </w:r>
    </w:p>
    <w:p w14:paraId="3A79E61A" w14:textId="4D569FB9" w:rsidR="48EFFFD1" w:rsidRPr="00810776" w:rsidRDefault="48EFFFD1" w:rsidP="67F56DA5">
      <w:pPr>
        <w:spacing w:before="240" w:after="240"/>
        <w:contextualSpacing/>
        <w:rPr>
          <w:rFonts w:eastAsia="Calibri" w:cs="Calibri"/>
          <w:sz w:val="22"/>
          <w:szCs w:val="22"/>
        </w:rPr>
      </w:pPr>
      <w:r w:rsidRPr="00810776">
        <w:rPr>
          <w:rFonts w:eastAsia="Calibri" w:cs="Calibri"/>
          <w:sz w:val="22"/>
          <w:szCs w:val="22"/>
        </w:rPr>
        <w:t>Additionally, Europe relies heavily on imported critical raw materials and lacks a robust recycling infrastructure for electrolysis stacks. While cost-reduction strategies are underway, non-European countries have already surpassed Europe in manufacturing capacity for PEM electrolysers.</w:t>
      </w:r>
    </w:p>
    <w:p w14:paraId="23F3B88D" w14:textId="2866B86B" w:rsidR="48EFFFD1" w:rsidRPr="00810776" w:rsidRDefault="48EFFFD1" w:rsidP="67F56DA5">
      <w:pPr>
        <w:spacing w:before="240" w:after="240"/>
        <w:contextualSpacing/>
      </w:pPr>
      <w:r w:rsidRPr="00810776">
        <w:rPr>
          <w:rFonts w:eastAsia="Calibri" w:cs="Calibri"/>
          <w:sz w:val="22"/>
          <w:szCs w:val="22"/>
        </w:rPr>
        <w:t xml:space="preserve"> </w:t>
      </w:r>
    </w:p>
    <w:p w14:paraId="32A43125" w14:textId="319A4C71" w:rsidR="48EFFFD1" w:rsidRPr="00810776" w:rsidRDefault="48EFFFD1" w:rsidP="67F56DA5">
      <w:pPr>
        <w:spacing w:before="240" w:after="240"/>
        <w:contextualSpacing/>
        <w:rPr>
          <w:rFonts w:eastAsia="Calibri" w:cs="Calibri"/>
          <w:b/>
          <w:bCs/>
          <w:sz w:val="22"/>
          <w:szCs w:val="22"/>
        </w:rPr>
      </w:pPr>
      <w:r w:rsidRPr="00810776">
        <w:rPr>
          <w:rFonts w:eastAsia="Calibri" w:cs="Calibri"/>
          <w:b/>
          <w:bCs/>
          <w:sz w:val="22"/>
          <w:szCs w:val="22"/>
        </w:rPr>
        <w:t>Supply chain challenges</w:t>
      </w:r>
    </w:p>
    <w:p w14:paraId="14ADD1AC" w14:textId="3BF95CA4" w:rsidR="48EFFFD1" w:rsidRPr="00810776" w:rsidRDefault="48EFFFD1" w:rsidP="67F56DA5">
      <w:pPr>
        <w:spacing w:before="240" w:after="240"/>
        <w:contextualSpacing/>
        <w:rPr>
          <w:rFonts w:eastAsia="Calibri" w:cs="Calibri"/>
          <w:sz w:val="22"/>
          <w:szCs w:val="22"/>
        </w:rPr>
      </w:pPr>
      <w:r w:rsidRPr="00810776">
        <w:rPr>
          <w:rFonts w:eastAsia="Calibri" w:cs="Calibri"/>
          <w:sz w:val="22"/>
          <w:szCs w:val="22"/>
        </w:rPr>
        <w:t>The EU relies heavily on imports for critical raw materials used in electrolysers and fuel cells. The hydrogen industry depends on over 40 raw materials and 60 processed materials for electrolyser production, with significant supply chain challenges:</w:t>
      </w:r>
    </w:p>
    <w:p w14:paraId="50274866" w14:textId="34E8F8A9" w:rsidR="48EFFFD1" w:rsidRPr="00810776" w:rsidRDefault="48EFFFD1" w:rsidP="67F56DA5">
      <w:pPr>
        <w:spacing w:before="240" w:after="240"/>
        <w:contextualSpacing/>
        <w:rPr>
          <w:rFonts w:eastAsia="Calibri" w:cs="Calibri"/>
          <w:sz w:val="22"/>
          <w:szCs w:val="22"/>
        </w:rPr>
      </w:pPr>
      <w:r w:rsidRPr="00810776">
        <w:rPr>
          <w:rFonts w:eastAsia="Calibri" w:cs="Calibri"/>
          <w:b/>
          <w:bCs/>
          <w:sz w:val="22"/>
          <w:szCs w:val="22"/>
        </w:rPr>
        <w:t>Limited EU resources</w:t>
      </w:r>
      <w:r w:rsidRPr="00810776">
        <w:rPr>
          <w:rFonts w:eastAsia="Calibri" w:cs="Calibri"/>
          <w:sz w:val="22"/>
          <w:szCs w:val="22"/>
        </w:rPr>
        <w:t>: the EU supplies only 1% of the raw materials needed for PEM electrolysers and 5% for solid oxide electrolysers. For PEM technology, 43% of critical raw materials are sourced from China, while for anion exchange electrolysers, this figure rises to 63%.</w:t>
      </w:r>
    </w:p>
    <w:p w14:paraId="67F6A1BE" w14:textId="40EBA43A" w:rsidR="48EFFFD1" w:rsidRPr="00810776" w:rsidRDefault="48EFFFD1" w:rsidP="67F56DA5">
      <w:pPr>
        <w:spacing w:before="240" w:after="240"/>
        <w:contextualSpacing/>
        <w:rPr>
          <w:rFonts w:eastAsia="Calibri" w:cs="Calibri"/>
          <w:sz w:val="22"/>
          <w:szCs w:val="22"/>
        </w:rPr>
      </w:pPr>
      <w:r w:rsidRPr="00810776">
        <w:rPr>
          <w:rFonts w:eastAsia="Calibri" w:cs="Calibri"/>
          <w:b/>
          <w:bCs/>
          <w:sz w:val="22"/>
          <w:szCs w:val="22"/>
        </w:rPr>
        <w:t>Global dependence</w:t>
      </w:r>
      <w:r w:rsidRPr="00810776">
        <w:rPr>
          <w:rFonts w:eastAsia="Calibri" w:cs="Calibri"/>
          <w:sz w:val="22"/>
          <w:szCs w:val="22"/>
        </w:rPr>
        <w:t>: key suppliers of raw materials include China, South Africa, and Australia, while processed materials are predominantly supplied by the EU, US, China, and India.</w:t>
      </w:r>
    </w:p>
    <w:p w14:paraId="373B005B" w14:textId="1AEBE862" w:rsidR="48EFFFD1" w:rsidRPr="00810776" w:rsidRDefault="48EFFFD1" w:rsidP="67F56DA5">
      <w:pPr>
        <w:spacing w:before="240" w:after="240"/>
        <w:contextualSpacing/>
        <w:rPr>
          <w:rFonts w:eastAsia="Calibri" w:cs="Calibri"/>
          <w:sz w:val="22"/>
          <w:szCs w:val="22"/>
        </w:rPr>
      </w:pPr>
      <w:r w:rsidRPr="00810776">
        <w:rPr>
          <w:rFonts w:eastAsia="Calibri" w:cs="Calibri"/>
          <w:b/>
          <w:bCs/>
          <w:sz w:val="22"/>
          <w:szCs w:val="22"/>
        </w:rPr>
        <w:lastRenderedPageBreak/>
        <w:t>Precious metal constraints</w:t>
      </w:r>
      <w:r w:rsidRPr="00810776">
        <w:rPr>
          <w:rFonts w:eastAsia="Calibri" w:cs="Calibri"/>
          <w:sz w:val="22"/>
          <w:szCs w:val="22"/>
        </w:rPr>
        <w:t>: catalysts like iridium and platinum, essential for PEM electrolysers and fuel cells, are primarily sourced from South Africa, Russia, and Zimbabwe. Iridium supply, in particular, is a bottleneck for large-scale deployment unless advancements in catalyst loading and recycling are achieved.</w:t>
      </w:r>
    </w:p>
    <w:p w14:paraId="13B9A468" w14:textId="1F5CA3F8" w:rsidR="48EFFFD1" w:rsidRPr="00810776" w:rsidRDefault="48EFFFD1" w:rsidP="67F56DA5">
      <w:pPr>
        <w:spacing w:before="240" w:after="240"/>
        <w:contextualSpacing/>
      </w:pPr>
      <w:r w:rsidRPr="00810776">
        <w:rPr>
          <w:rFonts w:eastAsia="Calibri" w:cs="Calibri"/>
          <w:sz w:val="22"/>
          <w:szCs w:val="22"/>
        </w:rPr>
        <w:t xml:space="preserve"> </w:t>
      </w:r>
    </w:p>
    <w:p w14:paraId="1BB46B04" w14:textId="6DC58F91" w:rsidR="48EFFFD1" w:rsidRPr="00810776" w:rsidRDefault="48EFFFD1" w:rsidP="67F56DA5">
      <w:pPr>
        <w:spacing w:before="240" w:after="240"/>
        <w:contextualSpacing/>
        <w:rPr>
          <w:rFonts w:eastAsia="Calibri" w:cs="Calibri"/>
          <w:b/>
          <w:bCs/>
          <w:sz w:val="22"/>
          <w:szCs w:val="22"/>
        </w:rPr>
      </w:pPr>
      <w:r w:rsidRPr="00810776">
        <w:rPr>
          <w:rFonts w:eastAsia="Calibri" w:cs="Calibri"/>
          <w:b/>
          <w:bCs/>
          <w:sz w:val="22"/>
          <w:szCs w:val="22"/>
        </w:rPr>
        <w:t>Infrastructure Deficits</w:t>
      </w:r>
    </w:p>
    <w:p w14:paraId="49C3414A" w14:textId="6704E20F" w:rsidR="48EFFFD1" w:rsidRPr="00810776" w:rsidRDefault="48EFFFD1" w:rsidP="67F56DA5">
      <w:pPr>
        <w:spacing w:before="240" w:after="240"/>
        <w:contextualSpacing/>
        <w:rPr>
          <w:rFonts w:eastAsia="Calibri" w:cs="Calibri"/>
          <w:sz w:val="22"/>
          <w:szCs w:val="22"/>
        </w:rPr>
      </w:pPr>
      <w:r w:rsidRPr="00810776">
        <w:rPr>
          <w:rFonts w:eastAsia="Calibri" w:cs="Calibri"/>
          <w:sz w:val="22"/>
          <w:szCs w:val="22"/>
        </w:rPr>
        <w:t>The EU lacks a mature hydrogen transport, storage, and distribution network, as well as reliable offtake agreements for renewable hydrogen.</w:t>
      </w:r>
    </w:p>
    <w:p w14:paraId="26515E8E" w14:textId="05AA6376" w:rsidR="48EFFFD1" w:rsidRPr="00810776" w:rsidRDefault="48EFFFD1" w:rsidP="67F56DA5">
      <w:pPr>
        <w:spacing w:before="240" w:after="240"/>
        <w:contextualSpacing/>
      </w:pPr>
      <w:r w:rsidRPr="00810776">
        <w:rPr>
          <w:rFonts w:eastAsia="Calibri" w:cs="Calibri"/>
          <w:sz w:val="22"/>
          <w:szCs w:val="22"/>
        </w:rPr>
        <w:t xml:space="preserve"> </w:t>
      </w:r>
    </w:p>
    <w:p w14:paraId="457B3EE2" w14:textId="5937BAAC" w:rsidR="48EFFFD1" w:rsidRPr="00810776" w:rsidRDefault="48EFFFD1" w:rsidP="67F56DA5">
      <w:pPr>
        <w:spacing w:before="240" w:after="240"/>
        <w:contextualSpacing/>
        <w:rPr>
          <w:rFonts w:eastAsia="Calibri" w:cs="Calibri"/>
          <w:b/>
          <w:bCs/>
          <w:sz w:val="22"/>
          <w:szCs w:val="22"/>
        </w:rPr>
      </w:pPr>
      <w:r w:rsidRPr="00810776">
        <w:rPr>
          <w:rFonts w:eastAsia="Calibri" w:cs="Calibri"/>
          <w:b/>
          <w:bCs/>
          <w:sz w:val="22"/>
          <w:szCs w:val="22"/>
        </w:rPr>
        <w:t>Environmental Concerns</w:t>
      </w:r>
    </w:p>
    <w:p w14:paraId="0A3A416C" w14:textId="36684913" w:rsidR="48EFFFD1" w:rsidRPr="00810776" w:rsidRDefault="48EFFFD1" w:rsidP="67F56DA5">
      <w:pPr>
        <w:spacing w:before="240" w:after="240"/>
        <w:contextualSpacing/>
        <w:rPr>
          <w:rFonts w:eastAsia="Calibri" w:cs="Calibri"/>
          <w:sz w:val="22"/>
          <w:szCs w:val="22"/>
        </w:rPr>
      </w:pPr>
      <w:r w:rsidRPr="00810776">
        <w:rPr>
          <w:rFonts w:eastAsia="Calibri" w:cs="Calibri"/>
          <w:sz w:val="22"/>
          <w:szCs w:val="22"/>
        </w:rPr>
        <w:t>Large-scale electrolyser deployment may result in environmental risks, such as the release of per- and polyfluoroalkyl substances (PFAS) in wastewater. This area requires comprehensive data and further research</w:t>
      </w:r>
      <w:r w:rsidR="0012669A">
        <w:rPr>
          <w:rFonts w:eastAsia="Calibri" w:cs="Calibri"/>
          <w:sz w:val="22"/>
          <w:szCs w:val="22"/>
        </w:rPr>
        <w:t xml:space="preserve"> </w:t>
      </w:r>
      <w:r w:rsidR="0012669A">
        <w:rPr>
          <w:rFonts w:eastAsia="Calibri" w:cs="Calibri"/>
          <w:sz w:val="22"/>
          <w:szCs w:val="22"/>
        </w:rPr>
        <w:fldChar w:fldCharType="begin"/>
      </w:r>
      <w:r w:rsidR="00B5291A">
        <w:rPr>
          <w:rFonts w:eastAsia="Calibri" w:cs="Calibri"/>
          <w:sz w:val="22"/>
          <w:szCs w:val="22"/>
        </w:rPr>
        <w:instrText xml:space="preserve"> ADDIN ZOTERO_ITEM CSL_CITATION {"citationID":"z5Clskoa","properties":{"formattedCitation":"[91]","plainCitation":"[91]","noteIndex":0},"citationItems":[{"id":1497,"uris":["http://zotero.org/groups/5272309/items/EM6EHD7R"],"itemData":{"id":1497,"type":"report","publisher":"Hydrogen Europe","title":"Hydrogen Europe Position Paper on PFAS","URL":"https://hydrogeneurope.eu/wp-content/uploads/2023/02/Hydrogen-Europe-position-paper-on-PFAS-ban_v12_FINAL.pdf","author":[{"family":"Hydrogen Europe","given":""}],"issued":{"date-parts":[["2023",1]]}}}],"schema":"https://github.com/citation-style-language/schema/raw/master/csl-citation.json"} </w:instrText>
      </w:r>
      <w:r w:rsidR="0012669A">
        <w:rPr>
          <w:rFonts w:eastAsia="Calibri" w:cs="Calibri"/>
          <w:sz w:val="22"/>
          <w:szCs w:val="22"/>
        </w:rPr>
        <w:fldChar w:fldCharType="separate"/>
      </w:r>
      <w:r w:rsidR="00B5291A" w:rsidRPr="00B5291A">
        <w:rPr>
          <w:rFonts w:eastAsia="Calibri"/>
          <w:sz w:val="22"/>
        </w:rPr>
        <w:t>[91]</w:t>
      </w:r>
      <w:r w:rsidR="0012669A">
        <w:rPr>
          <w:rFonts w:eastAsia="Calibri" w:cs="Calibri"/>
          <w:sz w:val="22"/>
          <w:szCs w:val="22"/>
        </w:rPr>
        <w:fldChar w:fldCharType="end"/>
      </w:r>
      <w:r w:rsidRPr="00810776">
        <w:rPr>
          <w:rFonts w:eastAsia="Calibri" w:cs="Calibri"/>
          <w:sz w:val="22"/>
          <w:szCs w:val="22"/>
        </w:rPr>
        <w:t>.</w:t>
      </w:r>
    </w:p>
    <w:p w14:paraId="7EB3451A" w14:textId="64618BE3" w:rsidR="48EFFFD1" w:rsidRPr="00810776" w:rsidRDefault="48EFFFD1" w:rsidP="67F56DA5">
      <w:pPr>
        <w:spacing w:before="240" w:after="240"/>
        <w:contextualSpacing/>
      </w:pPr>
      <w:r w:rsidRPr="00810776">
        <w:rPr>
          <w:rFonts w:eastAsia="Calibri" w:cs="Calibri"/>
          <w:sz w:val="22"/>
          <w:szCs w:val="22"/>
        </w:rPr>
        <w:t xml:space="preserve"> </w:t>
      </w:r>
    </w:p>
    <w:p w14:paraId="676F1F7E" w14:textId="0D4EEA54" w:rsidR="48EFFFD1" w:rsidRPr="00810776" w:rsidRDefault="216F30F8" w:rsidP="67F56DA5">
      <w:pPr>
        <w:spacing w:before="240" w:after="240"/>
        <w:contextualSpacing/>
        <w:rPr>
          <w:rFonts w:eastAsia="Calibri" w:cs="Calibri"/>
          <w:b/>
          <w:bCs/>
          <w:sz w:val="22"/>
          <w:szCs w:val="22"/>
        </w:rPr>
      </w:pPr>
      <w:r w:rsidRPr="00810776">
        <w:rPr>
          <w:rFonts w:eastAsia="Calibri" w:cs="Calibri"/>
          <w:b/>
          <w:bCs/>
          <w:sz w:val="22"/>
          <w:szCs w:val="22"/>
        </w:rPr>
        <w:t xml:space="preserve">Reducing </w:t>
      </w:r>
      <w:r w:rsidR="48EFFFD1" w:rsidRPr="00810776">
        <w:rPr>
          <w:rFonts w:eastAsia="Calibri" w:cs="Calibri"/>
          <w:b/>
          <w:bCs/>
          <w:sz w:val="22"/>
          <w:szCs w:val="22"/>
        </w:rPr>
        <w:t>Manufacturing Gaps</w:t>
      </w:r>
    </w:p>
    <w:p w14:paraId="5477C2EA" w14:textId="6E52C08A" w:rsidR="48EFFFD1" w:rsidRPr="00810776" w:rsidRDefault="48EFFFD1" w:rsidP="67F56DA5">
      <w:pPr>
        <w:spacing w:before="240" w:after="240"/>
        <w:contextualSpacing/>
        <w:rPr>
          <w:rFonts w:eastAsia="Calibri" w:cs="Calibri"/>
          <w:sz w:val="22"/>
          <w:szCs w:val="22"/>
        </w:rPr>
      </w:pPr>
      <w:r w:rsidRPr="00810776">
        <w:rPr>
          <w:rFonts w:eastAsia="Calibri" w:cs="Calibri"/>
          <w:sz w:val="22"/>
          <w:szCs w:val="22"/>
        </w:rPr>
        <w:t>Although Europe holds a strong position in component manufacturing, it accounts for only 12% of global fuel cell production, lagging behind other regions. In contrast, Europe is a leading producer of electrolyser stacks</w:t>
      </w:r>
      <w:r w:rsidR="003529A7">
        <w:rPr>
          <w:rFonts w:eastAsia="Calibri" w:cs="Calibri"/>
          <w:sz w:val="22"/>
          <w:szCs w:val="22"/>
        </w:rPr>
        <w:t xml:space="preserve"> </w:t>
      </w:r>
      <w:r w:rsidR="003529A7">
        <w:rPr>
          <w:rFonts w:eastAsia="Calibri" w:cs="Calibri"/>
          <w:sz w:val="22"/>
          <w:szCs w:val="22"/>
        </w:rPr>
        <w:fldChar w:fldCharType="begin"/>
      </w:r>
      <w:r w:rsidR="00B5291A">
        <w:rPr>
          <w:rFonts w:eastAsia="Calibri" w:cs="Calibri"/>
          <w:sz w:val="22"/>
          <w:szCs w:val="22"/>
        </w:rPr>
        <w:instrText xml:space="preserve"> ADDIN ZOTERO_ITEM CSL_CITATION {"citationID":"J6eOBD4L","properties":{"formattedCitation":"[92]","plainCitation":"[92]","noteIndex":0},"citationItems":[{"id":1461,"uris":["http://zotero.org/groups/5272309/items/45EL8ALV"],"itemData":{"id":1461,"type":"book","abstract":"In order for the European Union to achieve the ambitious targets it has set for the energy and digital transitions and its defence and space agenda, it needs undisrupted access to critical raw materials and to many products which contain them. This foresight study presents a systematic and detailed analysis of the complete supply chains, from raw and processed materials to components, assemblies, super-assemblies and systems, for 15 key technologies across the five strategic sectors (renewable energy, electromobility, energy-intensive industry, digital, and aerospace/defence) responsible for the delivery of these targets. The study assesses supply chain dependencies and forecasts materials demand until 2050 in the EU, other economic regions and the world. It also assesses the EU’s materials needs and vulnerabilities now and in the future. As such, it provides a forward-looking basis to help identify strategic raw materials for key technologies and applications, to identify bottlenecks and to pinpoint the segments of supply chains which need strengthening and how. This study contributes scientific evidence to underpin the Critical Raw Materials Act, in tandem with which it is published.","call-number":"KJ-NA-31-437-EN-N","ISBN":"978-92-68-00339-8","language":"eng","publisher":"Publications Office of the European Union","source":"Publications Office of the European Union","title":"Supply chain analysis and material demand forecast in strategic technologies and sectors in the EU: a foresight study","title-short":"Supply chain analysis and material demand forecast in strategic technologies and sectors in the EU","URL":"https://data.europa.eu/doi/10.2760/386650","author":[{"family":"Carrara","given":"S."},{"family":"Bobba","given":"S."},{"family":"Blagoeva","given":"D."},{"family":"Alves Dias","given":"P."},{"family":"Cavalli","given":"A."},{"family":"Georgitzikis","given":"K."},{"family":"Grohol","given":"M."},{"family":"Itul","given":"A."},{"family":"Kuzov","given":"T."},{"family":"Latunussa","given":"C."},{"family":"Lyons","given":"L."},{"family":"Malano","given":"G."},{"family":"Maury","given":"T."},{"family":"Prior Arce","given":"Á"},{"family":"Somers","given":"J."},{"family":"Telsnig","given":"T."},{"family":"Veeh","given":"C."},{"family":"Wittmer","given":"D."},{"family":"Black","given":"C."},{"family":"Pennington","given":"D."},{"family":"Christou","given":"M."}],"accessed":{"date-parts":[["2025",1,30]]},"issued":{"date-parts":[["2023"]]}}}],"schema":"https://github.com/citation-style-language/schema/raw/master/csl-citation.json"} </w:instrText>
      </w:r>
      <w:r w:rsidR="003529A7">
        <w:rPr>
          <w:rFonts w:eastAsia="Calibri" w:cs="Calibri"/>
          <w:sz w:val="22"/>
          <w:szCs w:val="22"/>
        </w:rPr>
        <w:fldChar w:fldCharType="separate"/>
      </w:r>
      <w:r w:rsidR="00B5291A" w:rsidRPr="00B5291A">
        <w:rPr>
          <w:rFonts w:eastAsia="Calibri"/>
          <w:sz w:val="22"/>
        </w:rPr>
        <w:t>[92]</w:t>
      </w:r>
      <w:r w:rsidR="003529A7">
        <w:rPr>
          <w:rFonts w:eastAsia="Calibri" w:cs="Calibri"/>
          <w:sz w:val="22"/>
          <w:szCs w:val="22"/>
        </w:rPr>
        <w:fldChar w:fldCharType="end"/>
      </w:r>
      <w:r w:rsidRPr="00810776">
        <w:rPr>
          <w:rFonts w:eastAsia="Calibri" w:cs="Calibri"/>
          <w:sz w:val="22"/>
          <w:szCs w:val="22"/>
        </w:rPr>
        <w:t>.</w:t>
      </w:r>
    </w:p>
    <w:p w14:paraId="45E8C01A" w14:textId="503C1B0B" w:rsidR="48EFFFD1" w:rsidRPr="00810776" w:rsidRDefault="48EFFFD1" w:rsidP="67F56DA5">
      <w:pPr>
        <w:spacing w:before="240" w:after="240"/>
        <w:contextualSpacing/>
      </w:pPr>
      <w:r w:rsidRPr="00810776">
        <w:rPr>
          <w:rFonts w:eastAsia="Calibri" w:cs="Calibri"/>
          <w:sz w:val="22"/>
          <w:szCs w:val="22"/>
        </w:rPr>
        <w:t xml:space="preserve"> </w:t>
      </w:r>
    </w:p>
    <w:p w14:paraId="7E27093C" w14:textId="4F7053BA" w:rsidR="48EFFFD1" w:rsidRPr="00810776" w:rsidRDefault="50385716" w:rsidP="67F56DA5">
      <w:pPr>
        <w:spacing w:before="240" w:after="240"/>
        <w:contextualSpacing/>
        <w:rPr>
          <w:rFonts w:eastAsia="Calibri" w:cs="Calibri"/>
          <w:b/>
          <w:bCs/>
          <w:sz w:val="22"/>
          <w:szCs w:val="22"/>
        </w:rPr>
      </w:pPr>
      <w:r w:rsidRPr="00810776">
        <w:rPr>
          <w:rFonts w:eastAsia="Calibri" w:cs="Calibri"/>
          <w:b/>
          <w:bCs/>
          <w:sz w:val="22"/>
          <w:szCs w:val="22"/>
        </w:rPr>
        <w:t xml:space="preserve">Improving </w:t>
      </w:r>
      <w:r w:rsidR="48EFFFD1" w:rsidRPr="00810776">
        <w:rPr>
          <w:rFonts w:eastAsia="Calibri" w:cs="Calibri"/>
          <w:b/>
          <w:bCs/>
          <w:sz w:val="22"/>
          <w:szCs w:val="22"/>
        </w:rPr>
        <w:t xml:space="preserve">Electrolysers performance </w:t>
      </w:r>
    </w:p>
    <w:p w14:paraId="618F5ACC" w14:textId="0E8048BF" w:rsidR="48EFFFD1" w:rsidRPr="00810776" w:rsidRDefault="48EFFFD1" w:rsidP="67F56DA5">
      <w:pPr>
        <w:spacing w:before="240" w:after="240"/>
        <w:contextualSpacing/>
        <w:rPr>
          <w:rFonts w:eastAsia="Calibri" w:cs="Calibri"/>
          <w:sz w:val="22"/>
          <w:szCs w:val="22"/>
        </w:rPr>
      </w:pPr>
      <w:r w:rsidRPr="00810776">
        <w:rPr>
          <w:rFonts w:eastAsia="Calibri" w:cs="Calibri"/>
          <w:sz w:val="22"/>
          <w:szCs w:val="22"/>
        </w:rPr>
        <w:t xml:space="preserve">The intermittent nature of renewable energy sources creates additional challenges for the performance and safety of electrolysers </w:t>
      </w:r>
      <w:r w:rsidR="003529A7">
        <w:rPr>
          <w:rFonts w:eastAsia="Calibri" w:cs="Calibri"/>
          <w:sz w:val="22"/>
          <w:szCs w:val="22"/>
        </w:rPr>
        <w:fldChar w:fldCharType="begin"/>
      </w:r>
      <w:r w:rsidR="00B5291A">
        <w:rPr>
          <w:rFonts w:eastAsia="Calibri" w:cs="Calibri"/>
          <w:sz w:val="22"/>
          <w:szCs w:val="22"/>
        </w:rPr>
        <w:instrText xml:space="preserve"> ADDIN ZOTERO_ITEM CSL_CITATION {"citationID":"ukKF9yTL","properties":{"formattedCitation":"[93]","plainCitation":"[93]","noteIndex":0},"citationItems":[{"id":1499,"uris":["http://zotero.org/groups/5272309/items/DPHGD2L2"],"itemData":{"id":1499,"type":"article-journal","container-title":"International Journal of Hydrogen Energy","DOI":"10.1016/j.ijhydene.2024.05.217","ISSN":"03603199","journalAbbreviation":"International Journal of Hydrogen Energy","language":"en","page":"474-492","source":"DOI.org (Crossref)","title":"Impacts of intermittency on low-temperature electrolysis technologies: A comprehensive review","title-short":"Impacts of intermittency on low-temperature electrolysis technologies","volume":"70","author":[{"family":"Nguyen","given":"Emma"},{"family":"Olivier","given":"Pierre"},{"family":"Pera","given":"Marie-Cécile"},{"family":"Pahon","given":"Elodie"},{"family":"Roche","given":"Robin"}],"issued":{"date-parts":[["2024",6]]}}}],"schema":"https://github.com/citation-style-language/schema/raw/master/csl-citation.json"} </w:instrText>
      </w:r>
      <w:r w:rsidR="003529A7">
        <w:rPr>
          <w:rFonts w:eastAsia="Calibri" w:cs="Calibri"/>
          <w:sz w:val="22"/>
          <w:szCs w:val="22"/>
        </w:rPr>
        <w:fldChar w:fldCharType="separate"/>
      </w:r>
      <w:r w:rsidR="00B5291A" w:rsidRPr="00B5291A">
        <w:rPr>
          <w:rFonts w:eastAsia="Calibri"/>
          <w:sz w:val="22"/>
        </w:rPr>
        <w:t>[93]</w:t>
      </w:r>
      <w:r w:rsidR="003529A7">
        <w:rPr>
          <w:rFonts w:eastAsia="Calibri" w:cs="Calibri"/>
          <w:sz w:val="22"/>
          <w:szCs w:val="22"/>
        </w:rPr>
        <w:fldChar w:fldCharType="end"/>
      </w:r>
      <w:r w:rsidRPr="00810776">
        <w:rPr>
          <w:rFonts w:eastAsia="Calibri" w:cs="Calibri"/>
          <w:sz w:val="22"/>
          <w:szCs w:val="22"/>
        </w:rPr>
        <w:t xml:space="preserve">. Developing standardised methods is crucial to understand how intermittency affects electrolyser efficiency and durability. </w:t>
      </w:r>
    </w:p>
    <w:p w14:paraId="67CC372A" w14:textId="47B798E3" w:rsidR="48EFFFD1" w:rsidRPr="00810776" w:rsidRDefault="48EFFFD1" w:rsidP="67F56DA5">
      <w:pPr>
        <w:spacing w:before="240" w:after="240"/>
        <w:contextualSpacing/>
      </w:pPr>
      <w:r w:rsidRPr="00810776">
        <w:rPr>
          <w:rFonts w:eastAsia="Calibri" w:cs="Calibri"/>
          <w:sz w:val="22"/>
          <w:szCs w:val="22"/>
        </w:rPr>
        <w:t xml:space="preserve"> </w:t>
      </w:r>
    </w:p>
    <w:p w14:paraId="571C8214" w14:textId="03492087" w:rsidR="48EFFFD1" w:rsidRPr="00810776" w:rsidRDefault="42F20F31" w:rsidP="4D50322C">
      <w:pPr>
        <w:spacing w:before="240" w:after="240"/>
        <w:contextualSpacing/>
        <w:rPr>
          <w:rFonts w:eastAsia="Calibri" w:cs="Calibri"/>
          <w:b/>
          <w:bCs/>
          <w:sz w:val="22"/>
          <w:szCs w:val="22"/>
        </w:rPr>
      </w:pPr>
      <w:del w:id="207" w:author="GASTALDI Chiara (JRC-ISPRA)" w:date="2025-02-18T12:10:00Z">
        <w:r w:rsidRPr="00810776" w:rsidDel="00B5291A">
          <w:rPr>
            <w:rFonts w:eastAsiaTheme="minorEastAsia" w:cstheme="minorBidi"/>
            <w:b/>
            <w:bCs/>
            <w:sz w:val="22"/>
            <w:szCs w:val="22"/>
          </w:rPr>
          <w:delText xml:space="preserve">Pathways to Success  </w:delText>
        </w:r>
      </w:del>
      <w:ins w:id="208" w:author="GASTALDI Chiara (JRC-ISPRA)" w:date="2025-02-18T12:10:00Z">
        <w:r w:rsidR="00B5291A">
          <w:rPr>
            <w:rFonts w:eastAsiaTheme="minorEastAsia" w:cstheme="minorBidi"/>
            <w:b/>
            <w:bCs/>
            <w:sz w:val="22"/>
            <w:szCs w:val="22"/>
          </w:rPr>
          <w:t>Potential enablers include:</w:t>
        </w:r>
      </w:ins>
    </w:p>
    <w:p w14:paraId="53F4F02E" w14:textId="13757915" w:rsidR="48EFFFD1" w:rsidRPr="00810776" w:rsidRDefault="48EFFFD1" w:rsidP="67F56DA5">
      <w:pPr>
        <w:pStyle w:val="ListParagraph"/>
        <w:numPr>
          <w:ilvl w:val="0"/>
          <w:numId w:val="42"/>
        </w:numPr>
        <w:spacing w:before="0" w:after="0" w:line="257" w:lineRule="auto"/>
        <w:ind w:left="360"/>
        <w:rPr>
          <w:rFonts w:eastAsia="Calibri" w:cs="Calibri"/>
          <w:sz w:val="22"/>
          <w:szCs w:val="22"/>
        </w:rPr>
      </w:pPr>
      <w:r w:rsidRPr="00810776">
        <w:rPr>
          <w:rFonts w:eastAsia="Calibri" w:cs="Calibri"/>
          <w:b/>
          <w:bCs/>
          <w:sz w:val="22"/>
          <w:szCs w:val="22"/>
        </w:rPr>
        <w:t>Policy reforms</w:t>
      </w:r>
      <w:r w:rsidRPr="00810776">
        <w:rPr>
          <w:rFonts w:eastAsia="Calibri" w:cs="Calibri"/>
          <w:sz w:val="22"/>
          <w:szCs w:val="22"/>
        </w:rPr>
        <w:t xml:space="preserve">: Harmonize EU and international standards for hydrogen GHG assessments and certifications to ensure consistency and prevent "greenwashing".  </w:t>
      </w:r>
    </w:p>
    <w:p w14:paraId="7A599CCE" w14:textId="694BB43A" w:rsidR="48EFFFD1" w:rsidRPr="00810776" w:rsidRDefault="48EFFFD1" w:rsidP="67F56DA5">
      <w:pPr>
        <w:pStyle w:val="ListParagraph"/>
        <w:numPr>
          <w:ilvl w:val="0"/>
          <w:numId w:val="42"/>
        </w:numPr>
        <w:spacing w:before="0" w:after="0" w:line="257" w:lineRule="auto"/>
        <w:ind w:left="360"/>
        <w:rPr>
          <w:rFonts w:eastAsia="Calibri" w:cs="Calibri"/>
          <w:sz w:val="22"/>
          <w:szCs w:val="22"/>
        </w:rPr>
      </w:pPr>
      <w:r w:rsidRPr="00810776">
        <w:rPr>
          <w:rFonts w:eastAsia="Calibri" w:cs="Calibri"/>
          <w:b/>
          <w:bCs/>
          <w:sz w:val="22"/>
          <w:szCs w:val="22"/>
        </w:rPr>
        <w:t>Cost reduction</w:t>
      </w:r>
      <w:r w:rsidRPr="00810776">
        <w:rPr>
          <w:rFonts w:eastAsia="Calibri" w:cs="Calibri"/>
          <w:sz w:val="22"/>
          <w:szCs w:val="22"/>
        </w:rPr>
        <w:t xml:space="preserve">: Invest in scaling up production, recycling, and innovative designs to lower costs and improve competitiveness.  </w:t>
      </w:r>
    </w:p>
    <w:p w14:paraId="2B59EE1F" w14:textId="2BB01539" w:rsidR="48EFFFD1" w:rsidRPr="00810776" w:rsidRDefault="48EFFFD1" w:rsidP="67F56DA5">
      <w:pPr>
        <w:pStyle w:val="ListParagraph"/>
        <w:numPr>
          <w:ilvl w:val="0"/>
          <w:numId w:val="42"/>
        </w:numPr>
        <w:spacing w:before="0" w:after="0" w:line="257" w:lineRule="auto"/>
        <w:ind w:left="360"/>
        <w:rPr>
          <w:rFonts w:eastAsia="Calibri" w:cs="Calibri"/>
          <w:sz w:val="22"/>
          <w:szCs w:val="22"/>
        </w:rPr>
      </w:pPr>
      <w:r w:rsidRPr="00810776">
        <w:rPr>
          <w:rFonts w:eastAsia="Calibri" w:cs="Calibri"/>
          <w:b/>
          <w:bCs/>
          <w:sz w:val="22"/>
          <w:szCs w:val="22"/>
        </w:rPr>
        <w:t>Supply chain diversification</w:t>
      </w:r>
      <w:r w:rsidRPr="00810776">
        <w:rPr>
          <w:rFonts w:eastAsia="Calibri" w:cs="Calibri"/>
          <w:sz w:val="22"/>
          <w:szCs w:val="22"/>
        </w:rPr>
        <w:t xml:space="preserve">: Reduce reliance on non-EU suppliers for critical raw materials and strengthen recycling capabilities to secure long-term resource availability.  </w:t>
      </w:r>
    </w:p>
    <w:p w14:paraId="7A348FAA" w14:textId="6DF4E58C" w:rsidR="48EFFFD1" w:rsidRPr="00810776" w:rsidRDefault="48EFFFD1" w:rsidP="67F56DA5">
      <w:pPr>
        <w:pStyle w:val="ListParagraph"/>
        <w:numPr>
          <w:ilvl w:val="0"/>
          <w:numId w:val="42"/>
        </w:numPr>
        <w:spacing w:before="0" w:after="0" w:line="257" w:lineRule="auto"/>
        <w:ind w:left="360"/>
        <w:rPr>
          <w:rFonts w:eastAsia="Calibri" w:cs="Calibri"/>
          <w:sz w:val="22"/>
          <w:szCs w:val="22"/>
        </w:rPr>
      </w:pPr>
      <w:r w:rsidRPr="00810776">
        <w:rPr>
          <w:rFonts w:eastAsia="Calibri" w:cs="Calibri"/>
          <w:b/>
          <w:bCs/>
          <w:sz w:val="22"/>
          <w:szCs w:val="22"/>
        </w:rPr>
        <w:t>Infrastructure development</w:t>
      </w:r>
      <w:r w:rsidRPr="00810776">
        <w:rPr>
          <w:rFonts w:eastAsia="Calibri" w:cs="Calibri"/>
          <w:sz w:val="22"/>
          <w:szCs w:val="22"/>
        </w:rPr>
        <w:t xml:space="preserve">: Establish a dedicated hydrogen transport, storage, and distribution network to support widespread adoption.  </w:t>
      </w:r>
    </w:p>
    <w:p w14:paraId="54CB107A" w14:textId="5106D7FB" w:rsidR="48EFFFD1" w:rsidRPr="00810776" w:rsidRDefault="48EFFFD1" w:rsidP="67F56DA5">
      <w:pPr>
        <w:pStyle w:val="ListParagraph"/>
        <w:numPr>
          <w:ilvl w:val="0"/>
          <w:numId w:val="42"/>
        </w:numPr>
        <w:spacing w:before="0" w:after="0" w:line="257" w:lineRule="auto"/>
        <w:ind w:left="360"/>
        <w:rPr>
          <w:rFonts w:eastAsia="Calibri" w:cs="Calibri"/>
          <w:sz w:val="22"/>
          <w:szCs w:val="22"/>
        </w:rPr>
      </w:pPr>
      <w:r w:rsidRPr="00810776">
        <w:rPr>
          <w:rFonts w:eastAsia="Calibri" w:cs="Calibri"/>
          <w:b/>
          <w:bCs/>
          <w:sz w:val="22"/>
          <w:szCs w:val="22"/>
        </w:rPr>
        <w:t>Market activation</w:t>
      </w:r>
      <w:r w:rsidRPr="00810776">
        <w:rPr>
          <w:rFonts w:eastAsia="Calibri" w:cs="Calibri"/>
          <w:sz w:val="22"/>
          <w:szCs w:val="22"/>
        </w:rPr>
        <w:t xml:space="preserve">: Create demand-side incentives and secure long-term contracts to provide certainty for investors and stakeholders.  </w:t>
      </w:r>
    </w:p>
    <w:p w14:paraId="79097DA9" w14:textId="716043B2" w:rsidR="67F56DA5" w:rsidRPr="00810776" w:rsidRDefault="67F56DA5" w:rsidP="67F56DA5">
      <w:pPr>
        <w:spacing w:before="0" w:after="0"/>
      </w:pPr>
    </w:p>
    <w:p w14:paraId="2CDCA4A9" w14:textId="2A95A7A5" w:rsidR="75FB228D" w:rsidRPr="00B168C7" w:rsidRDefault="00B168C7" w:rsidP="00B168C7">
      <w:pPr>
        <w:pStyle w:val="JRCLevel-3title"/>
        <w:ind w:left="0" w:firstLine="0"/>
        <w:rPr>
          <w:rFonts w:eastAsia="Calibri Light" w:cstheme="minorBidi"/>
        </w:rPr>
      </w:pPr>
      <w:bookmarkStart w:id="209" w:name="_Toc183451845"/>
      <w:bookmarkStart w:id="210" w:name="_Toc183451994"/>
      <w:bookmarkStart w:id="211" w:name="_Toc190708593"/>
      <w:r>
        <w:rPr>
          <w:rFonts w:eastAsia="Calibri Light" w:cstheme="minorBidi"/>
        </w:rPr>
        <w:t xml:space="preserve">3.2.4 </w:t>
      </w:r>
      <w:r w:rsidR="3B7CE2F8" w:rsidRPr="00810776">
        <w:rPr>
          <w:rFonts w:eastAsia="Calibri Light" w:cstheme="minorBidi"/>
        </w:rPr>
        <w:t>Buildings and energy efficiency</w:t>
      </w:r>
      <w:bookmarkEnd w:id="209"/>
      <w:bookmarkEnd w:id="210"/>
      <w:bookmarkEnd w:id="211"/>
    </w:p>
    <w:p w14:paraId="05F69507" w14:textId="61498EDC" w:rsidR="107BCA23" w:rsidRPr="00810776" w:rsidRDefault="107BCA23" w:rsidP="551FDEBF">
      <w:pPr>
        <w:spacing w:before="240" w:after="240"/>
        <w:contextualSpacing/>
        <w:rPr>
          <w:rFonts w:eastAsia="Calibri" w:cs="Calibri"/>
          <w:sz w:val="22"/>
          <w:szCs w:val="22"/>
        </w:rPr>
      </w:pPr>
      <w:r w:rsidRPr="00810776">
        <w:rPr>
          <w:rFonts w:eastAsia="Calibri" w:cs="Calibri"/>
          <w:sz w:val="22"/>
          <w:szCs w:val="22"/>
        </w:rPr>
        <w:t>The European Union is making significant progress in enhancing energy efficiency but still faces challenges in meeting its ambitious 2030 energy efficiency targets. This overview highlights key obstacles and potential enablers in the building sector, particularly regarding heating and cooling.</w:t>
      </w:r>
    </w:p>
    <w:p w14:paraId="559F0133" w14:textId="0949D74D" w:rsidR="107BCA23" w:rsidRPr="00810776" w:rsidRDefault="107BCA23" w:rsidP="551FDEBF">
      <w:pPr>
        <w:spacing w:before="240" w:after="240"/>
        <w:contextualSpacing/>
        <w:rPr>
          <w:rFonts w:eastAsia="Calibri" w:cs="Calibri"/>
          <w:sz w:val="22"/>
          <w:szCs w:val="22"/>
        </w:rPr>
      </w:pPr>
      <w:r w:rsidRPr="00810776">
        <w:rPr>
          <w:rFonts w:eastAsia="Calibri" w:cs="Calibri"/>
          <w:sz w:val="22"/>
          <w:szCs w:val="22"/>
        </w:rPr>
        <w:t xml:space="preserve"> </w:t>
      </w:r>
    </w:p>
    <w:p w14:paraId="2CC36F86" w14:textId="051C6216" w:rsidR="107BCA23" w:rsidRPr="00421249" w:rsidRDefault="107BCA23" w:rsidP="551FDEBF">
      <w:pPr>
        <w:spacing w:before="240" w:after="240"/>
        <w:contextualSpacing/>
        <w:rPr>
          <w:rFonts w:eastAsia="Calibri" w:cs="Calibri"/>
          <w:bCs/>
          <w:i/>
          <w:color w:val="70AD47" w:themeColor="accent6"/>
          <w:sz w:val="22"/>
          <w:szCs w:val="22"/>
        </w:rPr>
      </w:pPr>
      <w:r w:rsidRPr="00421249">
        <w:rPr>
          <w:rFonts w:eastAsia="Calibri" w:cs="Calibri"/>
          <w:bCs/>
          <w:i/>
          <w:color w:val="70AD47" w:themeColor="accent6"/>
          <w:sz w:val="22"/>
          <w:szCs w:val="22"/>
        </w:rPr>
        <w:t>Retrofitting Challenges in Existing Buildings</w:t>
      </w:r>
    </w:p>
    <w:p w14:paraId="6FF8BA4E" w14:textId="477C458B" w:rsidR="107BCA23" w:rsidRPr="00810776" w:rsidRDefault="107BCA23" w:rsidP="551FDEBF">
      <w:pPr>
        <w:spacing w:before="240" w:after="240"/>
        <w:contextualSpacing/>
        <w:rPr>
          <w:rFonts w:eastAsia="Calibri" w:cs="Calibri"/>
          <w:sz w:val="22"/>
          <w:szCs w:val="22"/>
        </w:rPr>
      </w:pPr>
      <w:r w:rsidRPr="00810776">
        <w:rPr>
          <w:rFonts w:eastAsia="Calibri" w:cs="Calibri"/>
          <w:sz w:val="22"/>
          <w:szCs w:val="22"/>
        </w:rPr>
        <w:t xml:space="preserve">Most buildings in the EU were constructed before modern energy efficiency standards were established, making retrofitting a substantial and resource-intensive endeavour. While energy-efficient technologies like heat pumps, geothermal systems, and district heating are available, they </w:t>
      </w:r>
      <w:r w:rsidRPr="00810776">
        <w:rPr>
          <w:rFonts w:eastAsia="Calibri" w:cs="Calibri"/>
          <w:sz w:val="22"/>
          <w:szCs w:val="22"/>
        </w:rPr>
        <w:lastRenderedPageBreak/>
        <w:t>may not be universally applicable. For instance, heat pumps require well-insulated buildings to function optimally. However, a shortage of skilled professionals to install and maintain these advanced systems presents a barrier. Retraining gas boiler installers to work with new technologies, such as heat pumps, offers an opportunity to bridge this skills gap.</w:t>
      </w:r>
    </w:p>
    <w:p w14:paraId="17151491" w14:textId="719E999B" w:rsidR="53A893B0" w:rsidRPr="00810776" w:rsidRDefault="53A893B0" w:rsidP="551FDEBF">
      <w:pPr>
        <w:spacing w:before="0" w:after="0"/>
        <w:contextualSpacing/>
        <w:rPr>
          <w:sz w:val="22"/>
          <w:szCs w:val="22"/>
        </w:rPr>
      </w:pPr>
    </w:p>
    <w:p w14:paraId="78E30991" w14:textId="5B66D437" w:rsidR="75FB228D" w:rsidRPr="00421249" w:rsidRDefault="52F9DFD6" w:rsidP="00421249">
      <w:pPr>
        <w:spacing w:before="240" w:after="240"/>
        <w:contextualSpacing/>
        <w:rPr>
          <w:rFonts w:eastAsia="Calibri" w:cs="Calibri"/>
          <w:bCs/>
          <w:i/>
          <w:color w:val="70AD47" w:themeColor="accent6"/>
          <w:sz w:val="22"/>
          <w:szCs w:val="22"/>
        </w:rPr>
      </w:pPr>
      <w:r w:rsidRPr="00421249">
        <w:rPr>
          <w:rFonts w:eastAsia="Calibri" w:cs="Calibri"/>
          <w:bCs/>
          <w:i/>
          <w:color w:val="70AD47" w:themeColor="accent6"/>
          <w:sz w:val="22"/>
          <w:szCs w:val="22"/>
        </w:rPr>
        <w:t>Health and Safety Risks in Renovation Projects</w:t>
      </w:r>
    </w:p>
    <w:p w14:paraId="694617A1" w14:textId="70FF5882" w:rsidR="75FB228D" w:rsidRPr="00810776" w:rsidRDefault="52F9DFD6" w:rsidP="551FDEBF">
      <w:pPr>
        <w:spacing w:before="240" w:after="240" w:line="257" w:lineRule="auto"/>
        <w:contextualSpacing/>
        <w:rPr>
          <w:rFonts w:eastAsia="Calibri" w:cs="Calibri"/>
          <w:sz w:val="22"/>
          <w:szCs w:val="22"/>
        </w:rPr>
      </w:pPr>
      <w:r w:rsidRPr="00810776">
        <w:rPr>
          <w:rFonts w:eastAsia="Calibri" w:cs="Calibri"/>
          <w:sz w:val="22"/>
          <w:szCs w:val="22"/>
        </w:rPr>
        <w:t xml:space="preserve">The Renovation Wave strategy, while promising, raises health concerns, particularly related to asbestos exposure for construction workers and occupants. Inadequate documentation on asbestos presence and removal across the EU exacerbates this issue </w:t>
      </w:r>
      <w:r w:rsidR="003529A7">
        <w:rPr>
          <w:rFonts w:eastAsia="Calibri" w:cs="Calibri"/>
          <w:sz w:val="22"/>
          <w:szCs w:val="22"/>
        </w:rPr>
        <w:fldChar w:fldCharType="begin"/>
      </w:r>
      <w:r w:rsidR="00B5291A">
        <w:rPr>
          <w:rFonts w:eastAsia="Calibri" w:cs="Calibri"/>
          <w:sz w:val="22"/>
          <w:szCs w:val="22"/>
        </w:rPr>
        <w:instrText xml:space="preserve"> ADDIN ZOTERO_ITEM CSL_CITATION {"citationID":"bniaRarm","properties":{"formattedCitation":"[94]","plainCitation":"[94]","noteIndex":0},"citationItems":[{"id":1500,"uris":["http://zotero.org/groups/5272309/items/MP9CYFZU"],"itemData":{"id":1500,"type":"webpage","abstract":"The European Green Deal aims at a greener and decarbonised society with less energy-consuming and healthier buildings. The existing buildings play a key role in achieving this long-term goal as they are old, deemed as energy inefficient and the majority do not provide a healthy indoor environment. The building stock must undergo a renovation wave fostering the deep renovation concept. The Energy Performance of Building Directive 2010/31/EU (EPBD) frames the concept of deep renovation going beyond energy upgrades and ask Member States to enhance the quality of the indoor climate also through the removal of harmful materials commonly used in buildings in the 20h century, such as asbestos. Indeed, while the building stock is aging and deteriorating, the risk of asbestos exposure is increasing for buildings’ occupants. The study provides, for the first time, indications on the presence of asbestos in the residential building stock at EU regional level. It reveals the regions at risk of having high amounts of this dangerous substance in buildings thus indicating where asbestos scan, prior to renovation, may be a priority. Adding indicators of the energy performance of buildings, the critical EU regions for deep energy renovation are finally mapped. The conclusions provide guidance to policy makers and authorities to tailor deep renovation programmes at regional level to address both energy efficiency and the quality of indoor life.","container-title":"JRC Publications Repository","language":"en","note":"ISBN: 9789276529613\nISSN: 1831-9424\nDOI: 10.2760/00828","title":"Towards energy efficient and asbestos-free dwellings through deep energy renovation","URL":"https://publications.jrc.ec.europa.eu/repository/handle/JRC129218","author":[{"family":"Maduta","given":"Carmen"},{"family":"Kakoulaki","given":"Georgia"},{"family":"Zangheri","given":"Paolo"},{"family":"Bavetta","given":"Maurizio"}],"accessed":{"date-parts":[["2025",1,31]]},"issued":{"date-parts":[["2022"]]}}}],"schema":"https://github.com/citation-style-language/schema/raw/master/csl-citation.json"} </w:instrText>
      </w:r>
      <w:r w:rsidR="003529A7">
        <w:rPr>
          <w:rFonts w:eastAsia="Calibri" w:cs="Calibri"/>
          <w:sz w:val="22"/>
          <w:szCs w:val="22"/>
        </w:rPr>
        <w:fldChar w:fldCharType="separate"/>
      </w:r>
      <w:r w:rsidR="00B5291A" w:rsidRPr="00B5291A">
        <w:rPr>
          <w:rFonts w:eastAsia="Calibri"/>
          <w:sz w:val="22"/>
        </w:rPr>
        <w:t>[94]</w:t>
      </w:r>
      <w:r w:rsidR="003529A7">
        <w:rPr>
          <w:rFonts w:eastAsia="Calibri" w:cs="Calibri"/>
          <w:sz w:val="22"/>
          <w:szCs w:val="22"/>
        </w:rPr>
        <w:fldChar w:fldCharType="end"/>
      </w:r>
      <w:r w:rsidR="75FB228D" w:rsidRPr="00810776">
        <w:rPr>
          <w:rFonts w:eastAsia="Calibri" w:cstheme="minorBidi"/>
          <w:sz w:val="22"/>
          <w:szCs w:val="22"/>
        </w:rPr>
        <w:t xml:space="preserve">, </w:t>
      </w:r>
      <w:r w:rsidR="6E112EAE" w:rsidRPr="00810776">
        <w:rPr>
          <w:rFonts w:eastAsia="Calibri" w:cs="Calibri"/>
          <w:sz w:val="22"/>
          <w:szCs w:val="22"/>
        </w:rPr>
        <w:t>with few countries addressing it in their Long-Term Renovation Strategies. Unexpected asbestos discoveries can delay renovation projects and pose health risks. Regions with both high asbestos use and seismic activity require special attention, as earthquakes can release harmful fibers. Addressing these risks is essential to ensure safe indoor environments and maintain progress toward energy efficiency goals.</w:t>
      </w:r>
    </w:p>
    <w:p w14:paraId="350253FD" w14:textId="7FCA60C3" w:rsidR="75FB228D" w:rsidRPr="00810776" w:rsidRDefault="75FB228D" w:rsidP="551FDEBF">
      <w:pPr>
        <w:spacing w:before="0" w:after="160" w:line="257" w:lineRule="auto"/>
        <w:contextualSpacing/>
        <w:rPr>
          <w:rFonts w:eastAsia="Calibri" w:cstheme="minorBidi"/>
          <w:sz w:val="22"/>
          <w:szCs w:val="22"/>
        </w:rPr>
      </w:pPr>
    </w:p>
    <w:p w14:paraId="44A3571C" w14:textId="06F77C67" w:rsidR="6FC55295" w:rsidRPr="00421249" w:rsidRDefault="6FC55295" w:rsidP="551FDEBF">
      <w:pPr>
        <w:spacing w:before="240" w:after="240"/>
        <w:contextualSpacing/>
        <w:rPr>
          <w:rFonts w:eastAsia="Calibri" w:cs="Calibri"/>
          <w:bCs/>
          <w:i/>
          <w:color w:val="70AD47" w:themeColor="accent6"/>
          <w:sz w:val="22"/>
          <w:szCs w:val="22"/>
        </w:rPr>
      </w:pPr>
      <w:r w:rsidRPr="00421249">
        <w:rPr>
          <w:rFonts w:eastAsia="Calibri" w:cs="Calibri"/>
          <w:bCs/>
          <w:i/>
          <w:color w:val="70AD47" w:themeColor="accent6"/>
          <w:sz w:val="22"/>
          <w:szCs w:val="22"/>
        </w:rPr>
        <w:t>Human-Centric Design and Social Equity</w:t>
      </w:r>
    </w:p>
    <w:p w14:paraId="23CEAE35" w14:textId="786981DE" w:rsidR="6FC55295" w:rsidRPr="00810776" w:rsidRDefault="6FC55295" w:rsidP="551FDEBF">
      <w:pPr>
        <w:spacing w:before="240" w:after="240"/>
        <w:contextualSpacing/>
        <w:rPr>
          <w:rFonts w:eastAsia="Calibri" w:cs="Calibri"/>
          <w:sz w:val="22"/>
          <w:szCs w:val="22"/>
        </w:rPr>
      </w:pPr>
      <w:r w:rsidRPr="00810776">
        <w:rPr>
          <w:rFonts w:eastAsia="Calibri" w:cs="Calibri"/>
          <w:sz w:val="22"/>
          <w:szCs w:val="22"/>
        </w:rPr>
        <w:t>A human-centric approach is critical to achieving energy efficiency while ensuring occupant well-being, especially given climate-change-driven risks like summer energy poverty, which disproportionately affects vulnerable populations. Efficient subsidy schemes are necessary to make energy-efficient investments more attractive to building owners.</w:t>
      </w:r>
    </w:p>
    <w:p w14:paraId="781E42C4" w14:textId="1524D527" w:rsidR="6FC55295" w:rsidRPr="00810776" w:rsidRDefault="6FC55295" w:rsidP="551FDEBF">
      <w:pPr>
        <w:spacing w:before="240" w:after="240"/>
        <w:contextualSpacing/>
        <w:rPr>
          <w:rFonts w:eastAsia="Calibri" w:cs="Calibri"/>
          <w:sz w:val="22"/>
          <w:szCs w:val="22"/>
        </w:rPr>
      </w:pPr>
      <w:r w:rsidRPr="00810776">
        <w:rPr>
          <w:rFonts w:eastAsia="Calibri" w:cs="Calibri"/>
          <w:sz w:val="22"/>
          <w:szCs w:val="22"/>
        </w:rPr>
        <w:t>In rural areas, larger, less compact buildings present energy efficiency challenges, but higher rates of homeownership (around 78%) may facilitate renovations. Conversely, urban areas benefit from more energy-efficient building typologies, though lower ownership rates may complicate financing efforts.</w:t>
      </w:r>
    </w:p>
    <w:p w14:paraId="0B9796A0" w14:textId="1F93D05C" w:rsidR="6FC55295" w:rsidRPr="00810776" w:rsidRDefault="6FC55295" w:rsidP="551FDEBF">
      <w:pPr>
        <w:spacing w:before="240" w:after="240"/>
        <w:contextualSpacing/>
      </w:pPr>
      <w:r w:rsidRPr="00810776">
        <w:rPr>
          <w:rFonts w:eastAsia="Calibri" w:cs="Calibri"/>
          <w:sz w:val="22"/>
          <w:szCs w:val="22"/>
        </w:rPr>
        <w:t xml:space="preserve"> </w:t>
      </w:r>
    </w:p>
    <w:p w14:paraId="09E40E88" w14:textId="42ED6B14" w:rsidR="6FC55295" w:rsidRPr="00421249" w:rsidRDefault="6FC55295" w:rsidP="551FDEBF">
      <w:pPr>
        <w:spacing w:before="240" w:after="240"/>
        <w:contextualSpacing/>
        <w:rPr>
          <w:rFonts w:eastAsia="Calibri" w:cs="Calibri"/>
          <w:bCs/>
          <w:i/>
          <w:color w:val="70AD47" w:themeColor="accent6"/>
          <w:sz w:val="22"/>
          <w:szCs w:val="22"/>
        </w:rPr>
      </w:pPr>
      <w:r w:rsidRPr="00421249">
        <w:rPr>
          <w:rFonts w:eastAsia="Calibri" w:cs="Calibri"/>
          <w:bCs/>
          <w:i/>
          <w:color w:val="70AD47" w:themeColor="accent6"/>
          <w:sz w:val="22"/>
          <w:szCs w:val="22"/>
        </w:rPr>
        <w:t>Technological Advances and Digitalization</w:t>
      </w:r>
    </w:p>
    <w:p w14:paraId="188EB504" w14:textId="75BB9753" w:rsidR="6FC55295" w:rsidRPr="00810776" w:rsidRDefault="6FC55295" w:rsidP="551FDEBF">
      <w:pPr>
        <w:spacing w:before="240" w:after="240"/>
        <w:contextualSpacing/>
        <w:rPr>
          <w:rFonts w:eastAsia="Calibri" w:cs="Calibri"/>
          <w:sz w:val="22"/>
          <w:szCs w:val="22"/>
        </w:rPr>
      </w:pPr>
      <w:r w:rsidRPr="00810776">
        <w:rPr>
          <w:rFonts w:eastAsia="Calibri" w:cs="Calibri"/>
          <w:sz w:val="22"/>
          <w:szCs w:val="22"/>
        </w:rPr>
        <w:t>Innovations such as heat pumps, clean technologies, and renewable energy integration significantly enhance energy efficiency and reduce greenhouse gas emissions from heating and cooling systems. These advances also boost EU competitiveness and secure the supply of key components and materials. Smart grids and demand-response systems enable real-time energy monitoring and management, optimizing consumption and reducing peak demand. AI-driven data collection and analysis can further support digitalization and efficiency improvements in the building sector.</w:t>
      </w:r>
    </w:p>
    <w:p w14:paraId="3C84D0D6" w14:textId="709D9FDC" w:rsidR="6FC55295" w:rsidRPr="00810776" w:rsidRDefault="6FC55295" w:rsidP="551FDEBF">
      <w:pPr>
        <w:spacing w:before="240" w:after="240"/>
        <w:contextualSpacing/>
      </w:pPr>
      <w:r w:rsidRPr="00810776">
        <w:rPr>
          <w:rFonts w:eastAsia="Calibri" w:cs="Calibri"/>
          <w:sz w:val="22"/>
          <w:szCs w:val="22"/>
        </w:rPr>
        <w:t xml:space="preserve"> </w:t>
      </w:r>
    </w:p>
    <w:p w14:paraId="425B4DF5" w14:textId="06B8AA0E" w:rsidR="6FC55295" w:rsidRPr="00421249" w:rsidRDefault="6FC55295" w:rsidP="551FDEBF">
      <w:pPr>
        <w:spacing w:before="240" w:after="240"/>
        <w:contextualSpacing/>
        <w:rPr>
          <w:rFonts w:eastAsia="Calibri" w:cs="Calibri"/>
          <w:bCs/>
          <w:i/>
          <w:color w:val="70AD47" w:themeColor="accent6"/>
          <w:sz w:val="22"/>
          <w:szCs w:val="22"/>
        </w:rPr>
      </w:pPr>
      <w:r w:rsidRPr="00421249">
        <w:rPr>
          <w:rFonts w:eastAsia="Calibri" w:cs="Calibri"/>
          <w:bCs/>
          <w:i/>
          <w:color w:val="70AD47" w:themeColor="accent6"/>
          <w:sz w:val="22"/>
          <w:szCs w:val="22"/>
        </w:rPr>
        <w:t>Policy and Financial Support</w:t>
      </w:r>
    </w:p>
    <w:p w14:paraId="74351E3F" w14:textId="6C9E3FEB" w:rsidR="6FC55295" w:rsidRPr="00810776" w:rsidRDefault="6FC55295" w:rsidP="551FDEBF">
      <w:pPr>
        <w:spacing w:before="240" w:after="240"/>
        <w:contextualSpacing/>
        <w:rPr>
          <w:rFonts w:eastAsia="Calibri" w:cs="Calibri"/>
          <w:sz w:val="22"/>
          <w:szCs w:val="22"/>
        </w:rPr>
      </w:pPr>
      <w:r w:rsidRPr="00810776">
        <w:rPr>
          <w:rFonts w:eastAsia="Calibri" w:cs="Calibri"/>
          <w:sz w:val="22"/>
          <w:szCs w:val="22"/>
        </w:rPr>
        <w:t>Governments and regulatory bodies play a vital role in advancing energy efficiency through policies like building codes, tax incentives, and subsidies. Green financing mechanisms, including green bonds and energy performance contracts, provide building owners and managers with the resources needed for energy-efficient renovations. Additionally, private investments and diversified funding options serve as critical enablers.</w:t>
      </w:r>
    </w:p>
    <w:p w14:paraId="5702ABC2" w14:textId="5648D7C2" w:rsidR="551FDEBF" w:rsidRPr="00810776" w:rsidRDefault="551FDEBF" w:rsidP="551FDEBF">
      <w:pPr>
        <w:spacing w:before="0" w:after="160" w:line="257" w:lineRule="auto"/>
        <w:contextualSpacing/>
        <w:rPr>
          <w:rFonts w:eastAsia="Calibri" w:cstheme="minorBidi"/>
          <w:sz w:val="22"/>
          <w:szCs w:val="22"/>
        </w:rPr>
      </w:pPr>
    </w:p>
    <w:p w14:paraId="2B17A3A8" w14:textId="72430484" w:rsidR="70BF8140" w:rsidRPr="00421249" w:rsidRDefault="13C2B1BE" w:rsidP="551FDEBF">
      <w:pPr>
        <w:spacing w:before="240" w:after="240"/>
        <w:contextualSpacing/>
        <w:rPr>
          <w:rFonts w:eastAsia="Calibri" w:cs="Calibri"/>
          <w:bCs/>
          <w:i/>
          <w:color w:val="70AD47" w:themeColor="accent6"/>
          <w:sz w:val="22"/>
          <w:szCs w:val="22"/>
        </w:rPr>
      </w:pPr>
      <w:r w:rsidRPr="00421249">
        <w:rPr>
          <w:rFonts w:eastAsia="Calibri" w:cs="Calibri"/>
          <w:bCs/>
          <w:i/>
          <w:color w:val="70AD47" w:themeColor="accent6"/>
          <w:sz w:val="22"/>
          <w:szCs w:val="22"/>
        </w:rPr>
        <w:t>Defining Deep Renovation</w:t>
      </w:r>
    </w:p>
    <w:p w14:paraId="50421667" w14:textId="2AC5BE02" w:rsidR="70BF8140" w:rsidRPr="00810776" w:rsidRDefault="7159FC32" w:rsidP="551FDEBF">
      <w:pPr>
        <w:spacing w:before="0" w:after="0"/>
        <w:contextualSpacing/>
        <w:rPr>
          <w:rFonts w:eastAsia="Calibri" w:cs="Calibri"/>
          <w:sz w:val="22"/>
          <w:szCs w:val="22"/>
        </w:rPr>
      </w:pPr>
      <w:r w:rsidRPr="2ED78F6E">
        <w:rPr>
          <w:rFonts w:eastAsia="Calibri" w:cs="Calibri"/>
          <w:sz w:val="22"/>
          <w:szCs w:val="22"/>
        </w:rPr>
        <w:t>Establishing numerical energy and emissions benchmarks for deep renovations ensures that projects meet nearly zero-energy and zero-emission standards, avoiding lock-ins and supporting 2050 decarbonisation goals. Significant funding has been allocated to these efforts, including EUR 21.1 billion from EU Structural Funds (2021-2027)</w:t>
      </w:r>
      <w:commentRangeStart w:id="212"/>
      <w:commentRangeStart w:id="213"/>
      <w:commentRangeStart w:id="214"/>
      <w:r w:rsidR="17FFF6D3" w:rsidRPr="2ED78F6E">
        <w:rPr>
          <w:rFonts w:eastAsia="Calibri" w:cs="Calibri"/>
          <w:sz w:val="22"/>
          <w:szCs w:val="22"/>
        </w:rPr>
        <w:t xml:space="preserve"> </w:t>
      </w:r>
      <w:r w:rsidR="5CA16032" w:rsidRPr="2ED78F6E">
        <w:rPr>
          <w:rFonts w:eastAsia="Calibri" w:cs="Calibri"/>
          <w:sz w:val="22"/>
          <w:szCs w:val="22"/>
        </w:rPr>
        <w:t xml:space="preserve">and </w:t>
      </w:r>
      <w:commentRangeEnd w:id="212"/>
      <w:r>
        <w:rPr>
          <w:rStyle w:val="CommentReference"/>
        </w:rPr>
        <w:commentReference w:id="212"/>
      </w:r>
      <w:commentRangeEnd w:id="213"/>
      <w:r>
        <w:rPr>
          <w:rStyle w:val="CommentReference"/>
        </w:rPr>
        <w:commentReference w:id="213"/>
      </w:r>
      <w:commentRangeEnd w:id="214"/>
      <w:r>
        <w:rPr>
          <w:rStyle w:val="CommentReference"/>
        </w:rPr>
        <w:commentReference w:id="214"/>
      </w:r>
      <w:r w:rsidR="5CA16032" w:rsidRPr="2ED78F6E">
        <w:rPr>
          <w:rFonts w:eastAsia="Calibri" w:cs="Calibri"/>
          <w:sz w:val="22"/>
          <w:szCs w:val="22"/>
        </w:rPr>
        <w:t>EUR 81.1 billion from the Recovery and Resilience Facility (2021-2026)</w:t>
      </w:r>
      <w:r w:rsidR="00C11605" w:rsidRPr="2ED78F6E">
        <w:rPr>
          <w:rFonts w:eastAsia="Calibri" w:cs="Calibri"/>
          <w:sz w:val="22"/>
          <w:szCs w:val="22"/>
        </w:rPr>
        <w:t xml:space="preserve"> </w:t>
      </w:r>
      <w:r w:rsidRPr="2ED78F6E">
        <w:rPr>
          <w:rFonts w:eastAsia="Calibri" w:cs="Calibri"/>
          <w:sz w:val="22"/>
          <w:szCs w:val="22"/>
        </w:rPr>
        <w:fldChar w:fldCharType="begin"/>
      </w:r>
      <w:r w:rsidR="00B5291A">
        <w:rPr>
          <w:rFonts w:eastAsia="Calibri" w:cs="Calibri"/>
          <w:sz w:val="22"/>
          <w:szCs w:val="22"/>
        </w:rPr>
        <w:instrText xml:space="preserve"> ADDIN ZOTERO_ITEM CSL_CITATION {"citationID":"a9cj0f6n3g","properties":{"formattedCitation":"[95]","plainCitation":"[95]","noteIndex":0},"citationItems":[{"id":1565,"uris":["http://zotero.org/groups/5272309/items/G5NABBJ5"],"itemData":{"id":1565,"type":"webpage","abstract":"Leveraging energy efficiency investments via tailored instruments and project development assistance","language":"en","title":"Current funding","URL":"https://energy.ec.europa.eu/topics/energy-efficiency/financing/eu-programmes/current-funding_en","accessed":{"date-parts":[["2025",2,10]]}}}],"schema":"https://github.com/citation-style-language/schema/raw/master/csl-citation.json"} </w:instrText>
      </w:r>
      <w:r w:rsidRPr="2ED78F6E">
        <w:rPr>
          <w:rFonts w:eastAsia="Calibri" w:cs="Calibri"/>
          <w:sz w:val="22"/>
          <w:szCs w:val="22"/>
        </w:rPr>
        <w:fldChar w:fldCharType="separate"/>
      </w:r>
      <w:r w:rsidR="00B5291A" w:rsidRPr="00B5291A">
        <w:rPr>
          <w:sz w:val="22"/>
        </w:rPr>
        <w:t>[95]</w:t>
      </w:r>
      <w:r w:rsidRPr="2ED78F6E">
        <w:rPr>
          <w:rFonts w:eastAsia="Calibri" w:cs="Calibri"/>
          <w:sz w:val="22"/>
          <w:szCs w:val="22"/>
        </w:rPr>
        <w:fldChar w:fldCharType="end"/>
      </w:r>
      <w:r w:rsidR="17FFF6D3" w:rsidRPr="2ED78F6E">
        <w:rPr>
          <w:rFonts w:eastAsia="Calibri" w:cs="Calibri"/>
          <w:sz w:val="22"/>
          <w:szCs w:val="22"/>
        </w:rPr>
        <w:t xml:space="preserve">.  </w:t>
      </w:r>
    </w:p>
    <w:p w14:paraId="261B18AD" w14:textId="60AB4126" w:rsidR="70BF8140" w:rsidRPr="00810776" w:rsidRDefault="70BF8140" w:rsidP="551FDEBF">
      <w:pPr>
        <w:spacing w:before="0" w:after="0"/>
        <w:contextualSpacing/>
      </w:pPr>
      <w:r w:rsidRPr="00810776">
        <w:rPr>
          <w:rFonts w:eastAsia="Calibri" w:cs="Calibri"/>
          <w:sz w:val="22"/>
          <w:szCs w:val="22"/>
        </w:rPr>
        <w:t xml:space="preserve"> </w:t>
      </w:r>
    </w:p>
    <w:p w14:paraId="25BBD192" w14:textId="67C2E003" w:rsidR="2B9B27A8" w:rsidRPr="00421249" w:rsidRDefault="2B9B27A8" w:rsidP="551FDEBF">
      <w:pPr>
        <w:spacing w:before="240" w:after="240"/>
        <w:contextualSpacing/>
        <w:rPr>
          <w:rFonts w:eastAsia="Calibri" w:cs="Calibri"/>
          <w:bCs/>
          <w:i/>
          <w:color w:val="70AD47" w:themeColor="accent6"/>
          <w:sz w:val="22"/>
          <w:szCs w:val="22"/>
        </w:rPr>
      </w:pPr>
      <w:bookmarkStart w:id="216" w:name="_Toc181800250"/>
      <w:bookmarkStart w:id="217" w:name="_Toc181907547"/>
      <w:bookmarkStart w:id="218" w:name="_Toc181960537"/>
      <w:bookmarkStart w:id="219" w:name="_Toc183451846"/>
      <w:bookmarkStart w:id="220" w:name="_Toc183451995"/>
      <w:bookmarkStart w:id="221" w:name="_Toc184312420"/>
      <w:bookmarkStart w:id="222" w:name="_Toc160095579"/>
      <w:bookmarkStart w:id="223" w:name="_Toc161311998"/>
      <w:bookmarkEnd w:id="216"/>
      <w:bookmarkEnd w:id="217"/>
      <w:bookmarkEnd w:id="218"/>
      <w:bookmarkEnd w:id="219"/>
      <w:bookmarkEnd w:id="220"/>
      <w:bookmarkEnd w:id="221"/>
      <w:r w:rsidRPr="00421249">
        <w:rPr>
          <w:rFonts w:eastAsia="Calibri" w:cs="Calibri"/>
          <w:bCs/>
          <w:i/>
          <w:color w:val="70AD47" w:themeColor="accent6"/>
          <w:sz w:val="22"/>
          <w:szCs w:val="22"/>
        </w:rPr>
        <w:t>Adopting a Whole Life Cycle Approach</w:t>
      </w:r>
    </w:p>
    <w:p w14:paraId="57EEEBE5" w14:textId="38FABFA9" w:rsidR="2B9B27A8" w:rsidRPr="00810776" w:rsidRDefault="2B9B27A8" w:rsidP="551FDEBF">
      <w:pPr>
        <w:spacing w:before="240" w:after="240"/>
        <w:contextualSpacing/>
        <w:rPr>
          <w:rFonts w:eastAsia="Calibri" w:cs="Calibri"/>
          <w:sz w:val="22"/>
          <w:szCs w:val="22"/>
        </w:rPr>
      </w:pPr>
      <w:r w:rsidRPr="00810776">
        <w:rPr>
          <w:rFonts w:eastAsia="Calibri" w:cs="Calibri"/>
          <w:sz w:val="22"/>
          <w:szCs w:val="22"/>
        </w:rPr>
        <w:lastRenderedPageBreak/>
        <w:t>A life-cycle perspective that minimizes carbon footprints, embodied emissions, and resource consumption can drive the building sector toward climate neutrality. This approach promotes sustainability and climate resilience while integrating the sector into a circular economy.</w:t>
      </w:r>
    </w:p>
    <w:p w14:paraId="677E5297" w14:textId="36B2F372" w:rsidR="2B9B27A8" w:rsidRPr="00810776" w:rsidRDefault="2B9B27A8" w:rsidP="551FDEBF">
      <w:pPr>
        <w:spacing w:before="240" w:after="240"/>
        <w:contextualSpacing/>
      </w:pPr>
      <w:r w:rsidRPr="00810776">
        <w:rPr>
          <w:rFonts w:eastAsia="Calibri" w:cs="Calibri"/>
          <w:sz w:val="22"/>
          <w:szCs w:val="22"/>
        </w:rPr>
        <w:t xml:space="preserve"> </w:t>
      </w:r>
    </w:p>
    <w:p w14:paraId="5FC404E8" w14:textId="28C4D4CA" w:rsidR="2B9B27A8" w:rsidRPr="00421249" w:rsidRDefault="2B9B27A8" w:rsidP="551FDEBF">
      <w:pPr>
        <w:spacing w:before="240" w:after="240"/>
        <w:contextualSpacing/>
        <w:rPr>
          <w:rFonts w:eastAsia="Calibri" w:cs="Calibri"/>
          <w:bCs/>
          <w:i/>
          <w:color w:val="70AD47" w:themeColor="accent6"/>
          <w:sz w:val="22"/>
          <w:szCs w:val="22"/>
        </w:rPr>
      </w:pPr>
      <w:r w:rsidRPr="00421249">
        <w:rPr>
          <w:rFonts w:eastAsia="Calibri" w:cs="Calibri"/>
          <w:bCs/>
          <w:i/>
          <w:color w:val="70AD47" w:themeColor="accent6"/>
          <w:sz w:val="22"/>
          <w:szCs w:val="22"/>
        </w:rPr>
        <w:t>Enhancing Occupant Engagement</w:t>
      </w:r>
    </w:p>
    <w:p w14:paraId="7F1AB1A5" w14:textId="1284B4B3" w:rsidR="2B9B27A8" w:rsidRPr="00810776" w:rsidRDefault="2B9B27A8" w:rsidP="551FDEBF">
      <w:pPr>
        <w:spacing w:before="240" w:after="240"/>
        <w:contextualSpacing/>
        <w:rPr>
          <w:rFonts w:eastAsia="Calibri" w:cs="Calibri"/>
          <w:sz w:val="22"/>
          <w:szCs w:val="22"/>
        </w:rPr>
      </w:pPr>
      <w:r w:rsidRPr="00810776">
        <w:rPr>
          <w:rFonts w:eastAsia="Calibri" w:cs="Calibri"/>
          <w:sz w:val="22"/>
          <w:szCs w:val="22"/>
        </w:rPr>
        <w:t>Combining advanced technologies, such as adaptive thermal controls, with traditional strategies like natural ventilation ensures balanced energy efficiency and occupant comfort. Behavioural interventions, such as default energy-efficient temperature settings and digital literacy training, encourage sustainable energy use. Participatory design that accounts for diverse occupant needs and cultural practices further enhances well-being while reducing energy consumption.</w:t>
      </w:r>
    </w:p>
    <w:p w14:paraId="097BE29F" w14:textId="5561EF81" w:rsidR="2B9B27A8" w:rsidRPr="00810776" w:rsidRDefault="2B9B27A8" w:rsidP="551FDEBF">
      <w:pPr>
        <w:spacing w:before="240" w:after="240"/>
        <w:contextualSpacing/>
        <w:rPr>
          <w:rFonts w:eastAsia="Calibri" w:cs="Calibri"/>
          <w:sz w:val="22"/>
          <w:szCs w:val="22"/>
        </w:rPr>
      </w:pPr>
      <w:r w:rsidRPr="00810776">
        <w:rPr>
          <w:rFonts w:eastAsia="Calibri" w:cs="Calibri"/>
          <w:sz w:val="22"/>
          <w:szCs w:val="22"/>
        </w:rPr>
        <w:t>Providing educational resources, training programs, and consultations empowers building owners and policymakers to make informed decisions about renovations and technologies. Together, these strategies align the building sector with the EU's 2030 energy efficiency and 2050 decarbonisation targets.</w:t>
      </w:r>
    </w:p>
    <w:p w14:paraId="1A24F7E3" w14:textId="4B1F58D7" w:rsidR="551FDEBF" w:rsidRPr="00810776" w:rsidRDefault="551FDEBF" w:rsidP="551FDEBF">
      <w:pPr>
        <w:spacing w:before="0" w:after="160" w:line="257" w:lineRule="auto"/>
        <w:contextualSpacing/>
        <w:rPr>
          <w:rFonts w:eastAsia="Calibri" w:cs="Calibri"/>
          <w:sz w:val="22"/>
          <w:szCs w:val="22"/>
        </w:rPr>
      </w:pPr>
    </w:p>
    <w:p w14:paraId="25072982" w14:textId="1D63FEBE" w:rsidR="00B53CA0" w:rsidRPr="00810776" w:rsidRDefault="007F79A2" w:rsidP="16EBF58B">
      <w:pPr>
        <w:spacing w:before="0" w:after="160"/>
        <w:jc w:val="left"/>
        <w:rPr>
          <w:rFonts w:cstheme="minorBidi"/>
          <w:b/>
          <w:bCs/>
          <w:color w:val="6CA644"/>
          <w:sz w:val="22"/>
          <w:szCs w:val="22"/>
          <w:lang w:eastAsia="en-US"/>
        </w:rPr>
      </w:pPr>
      <w:r w:rsidRPr="00810776">
        <w:rPr>
          <w:rFonts w:cstheme="minorBidi"/>
          <w:color w:val="000000" w:themeColor="text1"/>
          <w:sz w:val="22"/>
          <w:szCs w:val="22"/>
        </w:rPr>
        <w:fldChar w:fldCharType="begin"/>
      </w:r>
      <w:r w:rsidR="00170412">
        <w:rPr>
          <w:rFonts w:cstheme="minorBidi"/>
          <w:color w:val="000000" w:themeColor="text1"/>
          <w:sz w:val="22"/>
          <w:szCs w:val="22"/>
        </w:rPr>
        <w:instrText xml:space="preserve"> ADDIN ZOTERO_ITEM CSL_CITATION {"citationID":"BiftUiPu","properties":{"formattedCitation":"[84], [85]","plainCitation":"[84], [85]","dontUpdate":true,"noteIndex":0},"citationItems":[{"id":675,"uris":["http://zotero.org/groups/5272309/items/ZTDGJVJF"],"itemData":{"id":675,"type":"book","event-place":"LU","language":"eng","publisher":"Publications Office","publisher-place":"LU","source":"DOI.org (CSL JSON)","title":"European climate neutral industry competitiveness scoreboard (CINDECS): annual report 2022.","title-short":"European climate neutral industry competitiveness scoreboard (CINDECS)","URL":"https://data.europa.eu/doi/10.2760/959357","author":[{"literal":"European Commission. Joint Research Centre."}],"accessed":{"date-parts":[["2024",10,2]]},"issued":{"date-parts":[["2023"]]}}},{"id":684,"uris":["http://zotero.org/groups/5272309/items/VTKENF4N"],"itemData":{"id":684,"type":"post-weblog","title":"Researchers to receive €132 million through the new Euratom Research and Training Work Programme 2023-2025 for investments in nuclear innovation and technology","URL":"https://research-and-innovation.ec.europa.eu/news/all-research-and-innovation-news/researchers-receive-eu132-million-through-new-euratom-research-and-training-work-programme-2023-2025-2023-03-17_en","author":[{"family":"European Commission","given":""}],"issued":{"date-parts":[["2023",3,17]]}}}],"schema":"https://github.com/citation-style-language/schema/raw/master/csl-citation.json"} </w:instrText>
      </w:r>
      <w:r w:rsidRPr="00810776">
        <w:rPr>
          <w:rFonts w:cstheme="minorBidi"/>
          <w:color w:val="000000" w:themeColor="text1"/>
          <w:sz w:val="22"/>
          <w:szCs w:val="22"/>
        </w:rPr>
        <w:fldChar w:fldCharType="end"/>
      </w:r>
      <w:r w:rsidRPr="00810776">
        <w:rPr>
          <w:rFonts w:cstheme="minorBidi"/>
          <w:sz w:val="22"/>
          <w:szCs w:val="22"/>
        </w:rPr>
        <w:fldChar w:fldCharType="begin"/>
      </w:r>
      <w:r w:rsidR="00170412">
        <w:rPr>
          <w:rFonts w:cstheme="minorBidi"/>
          <w:sz w:val="22"/>
          <w:szCs w:val="22"/>
        </w:rPr>
        <w:instrText xml:space="preserve"> ADDIN ZOTERO_ITEM CSL_CITATION {"citationID":"NahFF0WQ","properties":{"formattedCitation":"[74]","plainCitation":"[74]","dontUpdate":true,"noteIndex":0},"citationItems":[{"id":664,"uris":["http://zotero.org/groups/5272309/items/NYXE2UQR"],"itemData":{"id":664,"type":"book","abstract":"The 44th edition of Reference Data Series No. 1 (RDS-1) contains estimates of energy, electricity, and nuclear power trends up to the year 2050. The publication is organized into world and regional subsections and starts with a summary of the status of nuclear power in IAEA Member States as of the end of 2023 based on the latest statistical data collected by the IAEA’s Power Reactor Information System (PRIS). Relative to a global nuclear operational capacity of 372 GW(e) at the end of 2023, the low case projects an increase of about 40% to 514 GW(e) by 2050. In the high case, world nuclear capacity is projected to increase to 2.5 times the current capacity, reaching 950 GW(e) by 2050. Enabling factors would be necessary to reach the high case, including favourable national policies and strategies, more favourable financing frameworks, investment in grids and work force development. The intended audience includes policy makers, energy analysts and industry.","collection-title":"Reference Data Series","ISBN":"978-92-0-123424-7","note":"DOI: 10.61092/iaea.e3qb-hsrr","publisher":"International Atomic Energy Agency","source":"DOI.org (Crossref)","title":"Energy, Electricity and Nuclear Power Estimates for the Period up to 2050","URL":"https://www.iaea.org/publications/15756","author":[{"literal":"International Atomic Energy Agency"}],"accessed":{"date-parts":[["2024",10,2]]},"issued":{"date-parts":[["2024",9]]}}}],"schema":"https://github.com/citation-style-language/schema/raw/master/csl-citation.json"} </w:instrText>
      </w:r>
      <w:r w:rsidRPr="00810776">
        <w:rPr>
          <w:rFonts w:cstheme="minorBidi"/>
          <w:sz w:val="22"/>
          <w:szCs w:val="22"/>
        </w:rPr>
        <w:fldChar w:fldCharType="end"/>
      </w:r>
      <w:r w:rsidRPr="00810776">
        <w:rPr>
          <w:rFonts w:cstheme="minorBidi"/>
          <w:sz w:val="22"/>
          <w:szCs w:val="22"/>
        </w:rPr>
        <w:fldChar w:fldCharType="begin"/>
      </w:r>
      <w:r w:rsidR="00170412">
        <w:rPr>
          <w:rFonts w:cstheme="minorBidi"/>
          <w:sz w:val="22"/>
          <w:szCs w:val="22"/>
        </w:rPr>
        <w:instrText xml:space="preserve"> ADDIN ZOTERO_ITEM CSL_CITATION {"citationID":"hdJidGE4","properties":{"formattedCitation":"[89], [90], [91]","plainCitation":"[89], [90], [91]","dontUpdate":true,"noteIndex":0},"citationItems":[{"id":670,"uris":["http://zotero.org/groups/5272309/items/CCUM52V2"],"itemData":{"id":670,"type":"report","title":"Finland’s Integrated National Energy and Climate Plan Update","URL":"https://commission.europa.eu/document/download/069886e9-7a50-4df1-b523-9eb7bf7308c3_en?filename=FI_FINAL%20UPDATED%20NECP%202021-2030%20%28English%29.pdf","author":[{"literal":"Ministry of Economic Affairs and Employment"},{"literal":"Ministry of Economic Affairs and Employment"},{"literal":"Energy"}],"issued":{"date-parts":[["2024"]]}}},{"id":674,"uris":["http://zotero.org/groups/5272309/items/PYF7NEXK"],"itemData":{"id":674,"type":"article-journal","container-title":"Journal of Cleaner Production","DOI":"10.1016/j.jclepro.2023.137317","ISSN":"09596526","journalAbbreviation":"Journal of Cleaner Production","language":"en","page":"137317","source":"DOI.org (Crossref)","title":"Possible bottlenecks in clean energy transitions: Overview and modelled effects – Case Finland","title-short":"Possible bottlenecks in clean energy transitions","volume":"410","author":[{"family":"Hyvönen","given":"Johannes"},{"family":"Koivunen","given":"Tero"},{"family":"Syri","given":"Sanna"}],"issued":{"date-parts":[["2023",7]]}}},{"id":686,"uris":["http://zotero.org/groups/5272309/items/GDNGZ2VN"],"itemData":{"id":686,"type":"post-weblog","title":"Construction of Finnish pilot SMR plant to start in 2025","URL":"https://www.world-nuclear-news.org/Articles/Construction-of-Finnish-pilot-SMR-plant-to-start-i","issued":{"date-parts":[["2024",6,6]]}}}],"schema":"https://github.com/citation-style-language/schema/raw/master/csl-citation.json"} </w:instrText>
      </w:r>
      <w:r w:rsidRPr="00810776">
        <w:rPr>
          <w:rFonts w:cstheme="minorBidi"/>
          <w:sz w:val="22"/>
          <w:szCs w:val="22"/>
        </w:rPr>
        <w:fldChar w:fldCharType="end"/>
      </w:r>
      <w:r w:rsidRPr="00810776">
        <w:rPr>
          <w:rFonts w:cstheme="minorBidi"/>
          <w:sz w:val="22"/>
          <w:szCs w:val="22"/>
        </w:rPr>
        <w:fldChar w:fldCharType="begin"/>
      </w:r>
      <w:r w:rsidR="00170412">
        <w:rPr>
          <w:rFonts w:cstheme="minorBidi"/>
          <w:sz w:val="22"/>
          <w:szCs w:val="22"/>
        </w:rPr>
        <w:instrText xml:space="preserve"> ADDIN ZOTERO_ITEM CSL_CITATION {"citationID":"3xjdC2MO","properties":{"formattedCitation":"[92]","plainCitation":"[92]","dontUpdate":true,"noteIndex":0},"citationItems":[{"id":681,"uris":["http://zotero.org/groups/5272309/items/6TS4PFWA"],"itemData":{"id":681,"type":"post-weblog","container-title":"World Nuclear Association","title":"How can nuclear combat climate change?","URL":"https://world-nuclear.org/nuclear-essentials/how-can-nuclear-combat-climate-change","accessed":{"date-parts":[["2024",2,10]]}}}],"schema":"https://github.com/citation-style-language/schema/raw/master/csl-citation.json"} </w:instrText>
      </w:r>
      <w:r w:rsidRPr="00810776">
        <w:rPr>
          <w:rFonts w:cstheme="minorBidi"/>
          <w:sz w:val="22"/>
          <w:szCs w:val="22"/>
        </w:rPr>
        <w:fldChar w:fldCharType="end"/>
      </w:r>
      <w:r w:rsidRPr="00810776">
        <w:rPr>
          <w:rFonts w:cstheme="minorBidi"/>
          <w:color w:val="000000" w:themeColor="text1"/>
          <w:sz w:val="22"/>
          <w:szCs w:val="22"/>
        </w:rPr>
        <w:fldChar w:fldCharType="begin"/>
      </w:r>
      <w:r w:rsidR="00170412">
        <w:rPr>
          <w:rFonts w:cstheme="minorBidi"/>
          <w:color w:val="000000" w:themeColor="text1"/>
          <w:sz w:val="22"/>
          <w:szCs w:val="22"/>
        </w:rPr>
        <w:instrText xml:space="preserve"> ADDIN ZOTERO_ITEM CSL_CITATION {"citationID":"3kYPwoBp","properties":{"formattedCitation":"[81], [96]","plainCitation":"[81], [96]","dontUpdate":true,"noteIndex":0},"citationItems":[{"id":657,"uris":["http://zotero.org/groups/5272309/items/I7LIKX2C"],"itemData":{"id":657,"type":"report","collection-title":"Nuclear Technology Development and Economics","event-place":"Paris","number":"7560","publisher-place":"Paris","title":"Small Modular Reactors: Challenges and Opportunities","URL":"https://www.oecd-nea.org/jcms/pl_57979/small-modular-reactors-challenges-and-opportunities?details=true","author":[{"family":"Nuclear Energy Agency","given":""}],"issued":{"date-parts":[["2021"]]}}},{"id":672,"uris":["http://zotero.org/groups/5272309/items/LCP9D8CQ"],"itemData":{"id":672,"type":"book","event-place":"LU","language":"eng","publisher":"Publications Office","publisher-place":"LU","source":"DOI.org (CSL JSON)","title":"Long-term Horizon scanning for nuclear technologies yearly report 2023: fostering forward thinking in nuclear technologies.","title-short":"Long-term Horizon scanning for nuclear technologies yearly report 2023","URL":"https://data.europa.eu/doi/10.2760/292671","author":[{"literal":"European Commission. Joint Research Centre."}],"accessed":{"date-parts":[["2024",10,2]]},"issued":{"date-parts":[["2024"]]}}}],"schema":"https://github.com/citation-style-language/schema/raw/master/csl-citation.json"} </w:instrText>
      </w:r>
      <w:r w:rsidRPr="00810776">
        <w:rPr>
          <w:rFonts w:cstheme="minorBidi"/>
          <w:color w:val="000000" w:themeColor="text1"/>
          <w:sz w:val="22"/>
          <w:szCs w:val="22"/>
        </w:rPr>
        <w:fldChar w:fldCharType="end"/>
      </w:r>
      <w:r w:rsidRPr="00810776">
        <w:rPr>
          <w:rFonts w:cstheme="minorBidi"/>
          <w:color w:val="70AD47" w:themeColor="accent6"/>
          <w:sz w:val="22"/>
          <w:szCs w:val="22"/>
        </w:rPr>
        <w:fldChar w:fldCharType="begin"/>
      </w:r>
      <w:r w:rsidR="00170412">
        <w:rPr>
          <w:rFonts w:cstheme="minorBidi"/>
          <w:color w:val="70AD47" w:themeColor="accent6"/>
          <w:sz w:val="22"/>
          <w:szCs w:val="22"/>
        </w:rPr>
        <w:instrText xml:space="preserve"> ADDIN ZOTERO_ITEM CSL_CITATION {"citationID":"ijnpOPpX","properties":{"formattedCitation":"[81]","plainCitation":"[81]","dontUpdate":true,"noteIndex":0},"citationItems":[{"id":657,"uris":["http://zotero.org/groups/5272309/items/I7LIKX2C"],"itemData":{"id":657,"type":"report","collection-title":"Nuclear Technology Development and Economics","event-place":"Paris","number":"7560","publisher-place":"Paris","title":"Small Modular Reactors: Challenges and Opportunities","URL":"https://www.oecd-nea.org/jcms/pl_57979/small-modular-reactors-challenges-and-opportunities?details=true","author":[{"family":"Nuclear Energy Agency","given":""}],"issued":{"date-parts":[["2021"]]}}}],"schema":"https://github.com/citation-style-language/schema/raw/master/csl-citation.json"} </w:instrText>
      </w:r>
      <w:r w:rsidRPr="00810776">
        <w:rPr>
          <w:rFonts w:cstheme="minorBidi"/>
          <w:color w:val="70AD47" w:themeColor="accent6"/>
          <w:sz w:val="22"/>
          <w:szCs w:val="22"/>
        </w:rPr>
        <w:fldChar w:fldCharType="end"/>
      </w:r>
      <w:r w:rsidRPr="00810776">
        <w:rPr>
          <w:rFonts w:cstheme="minorBidi"/>
          <w:color w:val="000000" w:themeColor="text1"/>
          <w:sz w:val="22"/>
          <w:szCs w:val="22"/>
        </w:rPr>
        <w:fldChar w:fldCharType="begin"/>
      </w:r>
      <w:r w:rsidR="00170412">
        <w:rPr>
          <w:rFonts w:cstheme="minorBidi"/>
          <w:color w:val="000000" w:themeColor="text1"/>
          <w:sz w:val="22"/>
          <w:szCs w:val="22"/>
        </w:rPr>
        <w:instrText xml:space="preserve"> ADDIN ZOTERO_ITEM CSL_CITATION {"citationID":"rPtPlqQJ","properties":{"formattedCitation":"[79]","plainCitation":"[79]","dontUpdate":true,"noteIndex":0},"citationItems":[{"id":652,"uris":["http://zotero.org/groups/5272309/items/CHFZP2EZ"],"itemData":{"id":652,"type":"post-weblog","title":"European Industrial Alliance on SMRs","URL":"https://single-market-economy.ec.europa.eu/industry/industrial-alliances/european-industrial-alliance-small-modular-reactors_en","author":[{"family":"European Commision","given":""}]}}],"schema":"https://github.com/citation-style-language/schema/raw/master/csl-citation.json"} </w:instrText>
      </w:r>
      <w:r w:rsidRPr="00810776">
        <w:rPr>
          <w:rFonts w:cstheme="minorBidi"/>
          <w:color w:val="000000" w:themeColor="text1"/>
          <w:sz w:val="22"/>
          <w:szCs w:val="22"/>
        </w:rPr>
        <w:fldChar w:fldCharType="end"/>
      </w:r>
      <w:r w:rsidRPr="00810776">
        <w:rPr>
          <w:rFonts w:cstheme="minorBidi"/>
          <w:sz w:val="22"/>
          <w:szCs w:val="22"/>
        </w:rPr>
        <w:fldChar w:fldCharType="begin"/>
      </w:r>
      <w:r w:rsidR="00170412">
        <w:rPr>
          <w:rFonts w:cstheme="minorBidi"/>
          <w:sz w:val="22"/>
          <w:szCs w:val="22"/>
        </w:rPr>
        <w:instrText xml:space="preserve"> ADDIN ZOTERO_ITEM CSL_CITATION {"citationID":"t6GBD09Q","properties":{"formattedCitation":"[97]","plainCitation":"[97]","dontUpdate":true,"noteIndex":0},"citationItems":[{"id":660,"uris":["http://zotero.org/groups/5272309/items/I6M2RKQ6"],"itemData":{"id":660,"type":"book","abstract":"Critical materials have become a focus for the energy transition and governments have a role to foster long-term solutions. The use of critical materials should be considered early on and governments should plan ahead to avoid potential delays to energy transition due to critical materials shortfalls and also avoid emerging geopolitical challenges related to critical materials supply as well as price increases caused by scarcity. However, a number of strategies can be deployed to avoid major supply challenges in the period leading up to 2050. These strategies include increased extraction, product design to avoid or minimise critical materials use, and recycling of products to recover scarce materials. Recent trends suggest that, for example, battery producers are already reducing their exposure to critical materials supply risks. This technical paper assesses how the growth of renewables will put critical materials at the centre of the energy transformation. The critical materials and their supply situation and outlook are discussed, with a focus on copper and neodymium","event-place":"Abu Dhabi","ISBN":"978-1-5231-5176-9","language":"eng","note":"OCLC: 1392132681","publisher":"International Renewable Energy Agency","publisher-place":"Abu Dhabi","source":"Open WorldCat","title":"Critical materials for the energy transition","author":[{"family":"Gielen","given":"Dolf"}],"issued":{"date-parts":[["2021"]]}}}],"schema":"https://github.com/citation-style-language/schema/raw/master/csl-citation.json"} </w:instrText>
      </w:r>
      <w:r w:rsidRPr="00810776">
        <w:rPr>
          <w:rFonts w:cstheme="minorBidi"/>
          <w:sz w:val="22"/>
          <w:szCs w:val="22"/>
        </w:rPr>
        <w:fldChar w:fldCharType="end"/>
      </w:r>
      <w:r w:rsidRPr="00810776">
        <w:rPr>
          <w:rFonts w:cstheme="minorBidi"/>
          <w:sz w:val="22"/>
          <w:szCs w:val="22"/>
        </w:rPr>
        <w:fldChar w:fldCharType="begin"/>
      </w:r>
      <w:r w:rsidR="00170412">
        <w:rPr>
          <w:rFonts w:cstheme="minorBidi"/>
          <w:sz w:val="22"/>
          <w:szCs w:val="22"/>
        </w:rPr>
        <w:instrText xml:space="preserve"> ADDIN ZOTERO_ITEM CSL_CITATION {"citationID":"iwZoHtnD","properties":{"formattedCitation":"[98]","plainCitation":"[98]","dontUpdate":true,"noteIndex":0},"citationItems":[{"id":678,"uris":["http://zotero.org/groups/5272309/items/4R8Y64XM"],"itemData":{"id":678,"type":"report","event-place":"Paris","publisher":"OECD Publishing","publisher-place":"Paris","title":"Meeting Climate Change Targets: The Role of Nuclear Energy","URL":"https://www.oecd-nea.org/jcms/pl_69396/meeting-climate-change-targets-the-role-of-nuclear-energy","author":[{"family":"NEA","given":""}],"issued":{"date-parts":[["2022"]]}}}],"schema":"https://github.com/citation-style-language/schema/raw/master/csl-citation.json"} </w:instrText>
      </w:r>
      <w:r w:rsidRPr="00810776">
        <w:rPr>
          <w:rFonts w:cstheme="minorBidi"/>
          <w:sz w:val="22"/>
          <w:szCs w:val="22"/>
        </w:rPr>
        <w:fldChar w:fldCharType="end"/>
      </w:r>
      <w:r w:rsidRPr="00810776">
        <w:rPr>
          <w:rFonts w:cstheme="minorBidi"/>
          <w:sz w:val="22"/>
          <w:szCs w:val="22"/>
        </w:rPr>
        <w:fldChar w:fldCharType="begin"/>
      </w:r>
      <w:r w:rsidR="00170412">
        <w:rPr>
          <w:rFonts w:cstheme="minorBidi"/>
          <w:sz w:val="22"/>
          <w:szCs w:val="22"/>
        </w:rPr>
        <w:instrText xml:space="preserve"> ADDIN ZOTERO_ITEM CSL_CITATION {"citationID":"xpHZZlv8","properties":{"formattedCitation":"[99]","plainCitation":"[99]","dontUpdate":true,"noteIndex":0},"citationItems":[{"id":679,"uris":["http://zotero.org/groups/5272309/items/I2RWIAU9"],"itemData":{"id":679,"type":"report","event-place":"Paris","publisher":"OECD Publishing","publisher-place":"Paris","title":"High-Assay Low-Enriched Uranium: Drivers, Implications and Security of Supply","URL":"https://www.oecd-nea.org/jcms/pl_96126/high-assay-low-enriched-uranium-drivers-implications-and-security-of-supply","author":[{"family":"NEA","given":""}],"issued":{"date-parts":[["2024"]]}}}],"schema":"https://github.com/citation-style-language/schema/raw/master/csl-citation.json"} </w:instrText>
      </w:r>
      <w:r w:rsidRPr="00810776">
        <w:rPr>
          <w:rFonts w:cstheme="minorBidi"/>
          <w:sz w:val="22"/>
          <w:szCs w:val="22"/>
        </w:rPr>
        <w:fldChar w:fldCharType="end"/>
      </w:r>
      <w:r w:rsidRPr="00810776">
        <w:rPr>
          <w:rFonts w:eastAsiaTheme="minorEastAsia" w:cstheme="minorBidi"/>
          <w:sz w:val="22"/>
          <w:szCs w:val="22"/>
          <w:lang w:eastAsia="en-US"/>
        </w:rPr>
        <w:fldChar w:fldCharType="begin"/>
      </w:r>
      <w:r w:rsidR="00170412">
        <w:rPr>
          <w:sz w:val="22"/>
          <w:szCs w:val="22"/>
        </w:rPr>
        <w:instrText xml:space="preserve"> ADDIN ZOTERO_ITEM CSL_CITATION {"citationID":"z8PXU1sF","properties":{"formattedCitation":"[96]","plainCitation":"[96]","dontUpdate":true,"noteIndex":0},"citationItems":[{"id":672,"uris":["http://zotero.org/groups/5272309/items/LCP9D8CQ"],"itemData":{"id":672,"type":"book","event-place":"LU","language":"eng","publisher":"Publications Office","publisher-place":"LU","source":"DOI.org (CSL JSON)","title":"Long-term Horizon scanning for nuclear technologies yearly report 2023: fostering forward thinking in nuclear technologies.","title-short":"Long-term Horizon scanning for nuclear technologies yearly report 2023","URL":"https://data.europa.eu/doi/10.2760/292671","author":[{"literal":"European Commission. Joint Research Centre."}],"accessed":{"date-parts":[["2024",10,2]]},"issued":{"date-parts":[["2024"]]}}}],"schema":"https://github.com/citation-style-language/schema/raw/master/csl-citation.json"} </w:instrText>
      </w:r>
      <w:r w:rsidRPr="00810776">
        <w:rPr>
          <w:rFonts w:eastAsiaTheme="minorEastAsia" w:cstheme="minorBidi"/>
          <w:sz w:val="22"/>
          <w:szCs w:val="22"/>
          <w:lang w:eastAsia="en-US"/>
        </w:rPr>
        <w:fldChar w:fldCharType="end"/>
      </w:r>
    </w:p>
    <w:p w14:paraId="31B2D97E" w14:textId="3DD50265" w:rsidR="00B53CA0" w:rsidRPr="00810776" w:rsidRDefault="00B53CA0">
      <w:pPr>
        <w:spacing w:before="0" w:after="160"/>
        <w:jc w:val="left"/>
        <w:rPr>
          <w:rFonts w:cstheme="minorBidi"/>
          <w:b/>
          <w:bCs/>
          <w:color w:val="6CA644"/>
          <w:sz w:val="22"/>
          <w:szCs w:val="22"/>
          <w:lang w:eastAsia="en-US"/>
        </w:rPr>
      </w:pPr>
      <w:r w:rsidRPr="00810776">
        <w:rPr>
          <w:rFonts w:cstheme="minorBidi"/>
          <w:b/>
          <w:bCs/>
          <w:color w:val="6CA644"/>
          <w:sz w:val="22"/>
          <w:szCs w:val="22"/>
          <w:lang w:eastAsia="en-US"/>
        </w:rPr>
        <w:br w:type="page"/>
      </w:r>
    </w:p>
    <w:p w14:paraId="4596959E" w14:textId="741D965F" w:rsidR="00B73C4C" w:rsidRPr="00810776" w:rsidRDefault="00421249" w:rsidP="21D003AA">
      <w:pPr>
        <w:pStyle w:val="JRCLevel-2title"/>
        <w:rPr>
          <w:rFonts w:cstheme="minorBidi"/>
          <w:sz w:val="22"/>
          <w:szCs w:val="22"/>
        </w:rPr>
      </w:pPr>
      <w:bookmarkStart w:id="224" w:name="_Toc181696193"/>
      <w:bookmarkStart w:id="225" w:name="_Toc181800251"/>
      <w:bookmarkStart w:id="226" w:name="_Toc181907548"/>
      <w:bookmarkStart w:id="227" w:name="_Toc181960538"/>
      <w:bookmarkStart w:id="228" w:name="_Toc183451847"/>
      <w:bookmarkStart w:id="229" w:name="_Toc183451996"/>
      <w:bookmarkStart w:id="230" w:name="_Toc190708594"/>
      <w:r>
        <w:rPr>
          <w:rFonts w:cstheme="minorBidi"/>
          <w:sz w:val="22"/>
          <w:szCs w:val="22"/>
        </w:rPr>
        <w:lastRenderedPageBreak/>
        <w:t xml:space="preserve">3.3 </w:t>
      </w:r>
      <w:r w:rsidR="4689FDC1" w:rsidRPr="00810776">
        <w:rPr>
          <w:rFonts w:cstheme="minorBidi"/>
          <w:sz w:val="22"/>
          <w:szCs w:val="22"/>
        </w:rPr>
        <w:t>C</w:t>
      </w:r>
      <w:r w:rsidR="7BA8EE73" w:rsidRPr="00810776">
        <w:rPr>
          <w:rFonts w:cstheme="minorBidi"/>
          <w:sz w:val="22"/>
          <w:szCs w:val="22"/>
        </w:rPr>
        <w:t>ircular economy</w:t>
      </w:r>
      <w:bookmarkEnd w:id="222"/>
      <w:bookmarkEnd w:id="223"/>
      <w:bookmarkEnd w:id="224"/>
      <w:bookmarkEnd w:id="225"/>
      <w:bookmarkEnd w:id="226"/>
      <w:bookmarkEnd w:id="227"/>
      <w:bookmarkEnd w:id="228"/>
      <w:bookmarkEnd w:id="229"/>
      <w:bookmarkEnd w:id="230"/>
    </w:p>
    <w:tbl>
      <w:tblPr>
        <w:tblpPr w:leftFromText="180" w:rightFromText="180" w:horzAnchor="margin" w:tblpXSpec="center" w:tblpY="-1440"/>
        <w:tblW w:w="16717" w:type="dxa"/>
        <w:tblLook w:val="04A0" w:firstRow="1" w:lastRow="0" w:firstColumn="1" w:lastColumn="0" w:noHBand="0" w:noVBand="1"/>
      </w:tblPr>
      <w:tblGrid>
        <w:gridCol w:w="16717"/>
      </w:tblGrid>
      <w:tr w:rsidR="00B73C4C" w:rsidRPr="00810776" w14:paraId="5E02B96F" w14:textId="77777777" w:rsidTr="009532B7">
        <w:trPr>
          <w:trHeight w:val="1212"/>
        </w:trPr>
        <w:tc>
          <w:tcPr>
            <w:tcW w:w="16717" w:type="dxa"/>
            <w:tcBorders>
              <w:top w:val="single" w:sz="4" w:space="0" w:color="70AD47" w:themeColor="accent6"/>
              <w:left w:val="nil"/>
              <w:bottom w:val="nil"/>
              <w:right w:val="nil"/>
            </w:tcBorders>
            <w:shd w:val="clear" w:color="auto" w:fill="auto"/>
            <w:vAlign w:val="bottom"/>
            <w:hideMark/>
          </w:tcPr>
          <w:p w14:paraId="3CF6AAC9" w14:textId="59D06BE9" w:rsidR="00B73C4C" w:rsidRPr="00810776" w:rsidRDefault="00B73C4C" w:rsidP="16EBF58B">
            <w:pPr>
              <w:spacing w:after="0" w:line="240" w:lineRule="auto"/>
              <w:rPr>
                <w:rFonts w:cstheme="minorBidi"/>
                <w:color w:val="000000"/>
                <w:sz w:val="22"/>
                <w:szCs w:val="22"/>
              </w:rPr>
            </w:pPr>
          </w:p>
        </w:tc>
      </w:tr>
    </w:tbl>
    <w:p w14:paraId="5BD5F6E4" w14:textId="09CA0BEB" w:rsidR="009532B7" w:rsidRPr="00421249" w:rsidRDefault="009532B7" w:rsidP="4BEFA4D8">
      <w:pPr>
        <w:spacing w:before="0" w:after="0"/>
        <w:rPr>
          <w:rFonts w:cstheme="minorBidi"/>
          <w:sz w:val="22"/>
          <w:szCs w:val="22"/>
        </w:rPr>
      </w:pPr>
      <w:r w:rsidRPr="4BEFA4D8">
        <w:rPr>
          <w:rFonts w:cstheme="minorBidi"/>
          <w:sz w:val="22"/>
          <w:szCs w:val="22"/>
        </w:rPr>
        <w:t>The 2020 CEAP has prompted a series of ambitious and innovative legislation and policies. Most policies on waste and circularity succeeded in improving recycling and material recovery but did not have as much impact on upstream circular policy objectives (e.g., minimising waste through design) with greater environmental savings potentials</w:t>
      </w:r>
      <w:r w:rsidR="003928D0" w:rsidRPr="4BEFA4D8">
        <w:rPr>
          <w:rFonts w:cstheme="minorBidi"/>
          <w:sz w:val="22"/>
          <w:szCs w:val="22"/>
          <w:vertAlign w:val="superscript"/>
        </w:rPr>
        <w:t xml:space="preserve"> </w:t>
      </w:r>
      <w:r w:rsidRPr="4BEFA4D8">
        <w:rPr>
          <w:rFonts w:cstheme="minorBidi"/>
          <w:sz w:val="22"/>
          <w:szCs w:val="22"/>
          <w:vertAlign w:val="superscript"/>
        </w:rPr>
        <w:fldChar w:fldCharType="begin"/>
      </w:r>
      <w:r w:rsidR="00B5291A">
        <w:rPr>
          <w:rFonts w:cstheme="minorBidi"/>
          <w:sz w:val="22"/>
          <w:szCs w:val="22"/>
          <w:vertAlign w:val="superscript"/>
        </w:rPr>
        <w:instrText xml:space="preserve"> ADDIN ZOTERO_ITEM CSL_CITATION {"citationID":"KTYUyOFx","properties":{"formattedCitation":"[1], [108]","plainCitation":"[1], [108]","noteIndex":0},"citationItems":[{"id":1439,"uris":["http://zotero.org/groups/5272309/items/EAY9SLIW"],"itemData":{"id":1439,"type":"report","call-number":"JRC133158","number":"EUR 31491 EN","publisher":"Publications Office of the European Union","title":"A systematic analysis of EU publications on the Circular Economy","URL":"https://publications.jrc.ec.europa.eu/repository/handle/JRC133158","author":[{"family":"Baldassarre","given":"Brian"},{"family":"Saveyn","given":"Hans"}],"issued":{"date-parts":[["2023",5,2]]}}},{"id":1512,"uris":["http://zotero.org/groups/5272309/items/25QJRXKZ"],"itemData":{"id":1512,"type":"report","event-place":"Luxembourg,","note":"DOI: 10.2760/3105205","number":"JRC140372","publisher":"European Commission: Joint Research Centre","publisher-place":"Luxembourg,","title":"Delivering the EU Green Deal - Progress towards targets","URL":"https://publications.jrc.ec.europa.eu/repository/handle/JRC140372","author":[{"family":"Marelli","given":"Luisa"},{"family":"Trane","given":"Matteo"},{"family":"Barbero Vignola","given":"Giulia"},{"family":"Gastaldi","given":"Chiara"},{"family":"Guerreiro Miguel","given":"Mécia"},{"family":"Delgado Callico","given":"Laia"},{"family":"Borchardt","given":"Steve"},{"family":"Sanye Mengual","given":"Esther"},{"family":"Gourdon","given":"Thomas"},{"family":"Maroni","given":"Michele"},{"family":"Georgakaki","given":"Aliki"},{"family":"Seigneur","given":"Isabelle"},{"family":"M'Barek","given":"Robert"},{"family":"Acs","given":"Szvetlana"},{"family":"Listorti","given":"Giulia"}],"accessed":{"date-parts":[["2025",3,2]]},"issued":{"date-parts":[["2025",1]]}}}],"schema":"https://github.com/citation-style-language/schema/raw/master/csl-citation.json"} </w:instrText>
      </w:r>
      <w:r w:rsidRPr="4BEFA4D8">
        <w:rPr>
          <w:rFonts w:cstheme="minorBidi"/>
          <w:sz w:val="22"/>
          <w:szCs w:val="22"/>
          <w:vertAlign w:val="superscript"/>
        </w:rPr>
        <w:fldChar w:fldCharType="separate"/>
      </w:r>
      <w:r w:rsidR="00B5291A" w:rsidRPr="00B5291A">
        <w:rPr>
          <w:sz w:val="22"/>
        </w:rPr>
        <w:t>[1], [108]</w:t>
      </w:r>
      <w:r w:rsidRPr="4BEFA4D8">
        <w:rPr>
          <w:rFonts w:cstheme="minorBidi"/>
          <w:sz w:val="22"/>
          <w:szCs w:val="22"/>
          <w:vertAlign w:val="superscript"/>
        </w:rPr>
        <w:fldChar w:fldCharType="end"/>
      </w:r>
      <w:r w:rsidRPr="4BEFA4D8">
        <w:rPr>
          <w:rFonts w:cstheme="minorBidi"/>
          <w:sz w:val="22"/>
          <w:szCs w:val="22"/>
        </w:rPr>
        <w:t xml:space="preserve">. </w:t>
      </w:r>
      <w:commentRangeStart w:id="231"/>
      <w:commentRangeStart w:id="232"/>
      <w:commentRangeStart w:id="233"/>
      <w:commentRangeStart w:id="234"/>
      <w:r w:rsidRPr="4BEFA4D8">
        <w:rPr>
          <w:rFonts w:cstheme="minorBidi"/>
          <w:sz w:val="22"/>
          <w:szCs w:val="22"/>
        </w:rPr>
        <w:t xml:space="preserve">From a sectoral perspective, the European Commission announced several circularity initiatives, such as the Strategy for Sustainable </w:t>
      </w:r>
      <w:commentRangeEnd w:id="231"/>
      <w:r>
        <w:rPr>
          <w:rStyle w:val="CommentReference"/>
        </w:rPr>
        <w:commentReference w:id="231"/>
      </w:r>
      <w:commentRangeEnd w:id="232"/>
      <w:r>
        <w:rPr>
          <w:rStyle w:val="CommentReference"/>
        </w:rPr>
        <w:commentReference w:id="232"/>
      </w:r>
      <w:commentRangeEnd w:id="233"/>
      <w:r w:rsidR="00BC033E">
        <w:rPr>
          <w:rStyle w:val="CommentReference"/>
          <w:lang w:eastAsia="en-US"/>
        </w:rPr>
        <w:commentReference w:id="233"/>
      </w:r>
      <w:commentRangeEnd w:id="234"/>
      <w:r w:rsidR="00BC033E">
        <w:rPr>
          <w:rStyle w:val="CommentReference"/>
          <w:lang w:eastAsia="en-US"/>
        </w:rPr>
        <w:commentReference w:id="234"/>
      </w:r>
      <w:r w:rsidRPr="4BEFA4D8">
        <w:rPr>
          <w:rFonts w:cstheme="minorBidi"/>
          <w:sz w:val="22"/>
          <w:szCs w:val="22"/>
        </w:rPr>
        <w:t>and Circular Textiles</w:t>
      </w:r>
      <w:r w:rsidR="00B823D8" w:rsidRPr="4BEFA4D8">
        <w:rPr>
          <w:rFonts w:cstheme="minorBidi"/>
          <w:sz w:val="22"/>
          <w:szCs w:val="22"/>
        </w:rPr>
        <w:t xml:space="preserve"> </w:t>
      </w:r>
      <w:r w:rsidRPr="4BEFA4D8">
        <w:rPr>
          <w:rFonts w:cstheme="minorBidi"/>
          <w:sz w:val="22"/>
          <w:szCs w:val="22"/>
        </w:rPr>
        <w:fldChar w:fldCharType="begin"/>
      </w:r>
      <w:r w:rsidR="00B5291A">
        <w:rPr>
          <w:rFonts w:cstheme="minorBidi"/>
          <w:sz w:val="22"/>
          <w:szCs w:val="22"/>
        </w:rPr>
        <w:instrText xml:space="preserve"> ADDIN ZOTERO_ITEM CSL_CITATION {"citationID":"zqE6PJxC","properties":{"formattedCitation":"[109]","plainCitation":"[109]","noteIndex":0},"citationItems":[{"id":124,"uris":["http://zotero.org/groups/5272309/items/AZQ93N45"],"itemData":{"id":124,"type":"bill","language":"en","title":"COMMUNICATION FROM THE COMMISSION TO THE EUROPEAN PARLIAMENT, THE COUNCIL, THE EUROPEAN ECONOMIC AND SOCIAL COMMITTEE AND THE COMMITTEE OF THE REGIONS EU Strategy for Sustainable and Circular Textiles","title-short":"COM(2022) 141","URL":"https://eur-lex.europa.eu/legal-content/EN/TXT/?uri=CELEX%3A52022DC0141&amp;qid=1700755008782","accessed":{"date-parts":[["2023",11,30]]},"issued":{"date-parts":[["2022"]]}}}],"schema":"https://github.com/citation-style-language/schema/raw/master/csl-citation.json"} </w:instrText>
      </w:r>
      <w:r w:rsidRPr="4BEFA4D8">
        <w:rPr>
          <w:rFonts w:cstheme="minorBidi"/>
          <w:sz w:val="22"/>
          <w:szCs w:val="22"/>
        </w:rPr>
        <w:fldChar w:fldCharType="separate"/>
      </w:r>
      <w:r w:rsidR="00B5291A" w:rsidRPr="00B5291A">
        <w:rPr>
          <w:sz w:val="22"/>
        </w:rPr>
        <w:t>[109]</w:t>
      </w:r>
      <w:r w:rsidRPr="4BEFA4D8">
        <w:rPr>
          <w:rFonts w:cstheme="minorBidi"/>
          <w:sz w:val="22"/>
          <w:szCs w:val="22"/>
        </w:rPr>
        <w:fldChar w:fldCharType="end"/>
      </w:r>
      <w:r w:rsidRPr="4BEFA4D8">
        <w:rPr>
          <w:rFonts w:cstheme="minorBidi"/>
          <w:sz w:val="22"/>
          <w:szCs w:val="22"/>
        </w:rPr>
        <w:t xml:space="preserve"> and the 2023 Batteries Regulation</w:t>
      </w:r>
      <w:r w:rsidR="0055752B" w:rsidRPr="4BEFA4D8">
        <w:rPr>
          <w:rFonts w:cstheme="minorBidi"/>
          <w:sz w:val="22"/>
          <w:szCs w:val="22"/>
        </w:rPr>
        <w:t xml:space="preserve"> </w:t>
      </w:r>
      <w:r w:rsidRPr="4BEFA4D8">
        <w:rPr>
          <w:rFonts w:cstheme="minorBidi"/>
          <w:sz w:val="22"/>
          <w:szCs w:val="22"/>
        </w:rPr>
        <w:fldChar w:fldCharType="begin"/>
      </w:r>
      <w:r w:rsidR="00B5291A">
        <w:rPr>
          <w:rFonts w:cstheme="minorBidi"/>
          <w:sz w:val="22"/>
          <w:szCs w:val="22"/>
        </w:rPr>
        <w:instrText xml:space="preserve"> ADDIN ZOTERO_ITEM CSL_CITATION {"citationID":"ccFYz9bv","properties":{"formattedCitation":"[110]","plainCitation":"[110]","noteIndex":0},"citationItems":[{"id":146,"uris":["http://zotero.org/groups/5272309/items/XTV6SVXE"],"itemData":{"id":146,"type":"legislation","container-title":"OJ L","language":"en","note":"Legislative Body: EP, CONSIL","title":"Regulation (EU) 2023/1542 of the European Parliament and of the Council of 12 July 2023 concerning batteries and waste batteries, amending Directive 2008/98/EC and Regulation (EU) 2019/1020 and repealing Directive 2006/66/EC (Text with EEA relevance)","title-short":"Regulation (EU) 2023/1542","URL":"http://data.europa.eu/eli/reg/2023/1542/oj/eng","volume":"191","accessed":{"date-parts":[["2023",11,30]]},"issued":{"date-parts":[["2023",7,12]]}}}],"schema":"https://github.com/citation-style-language/schema/raw/master/csl-citation.json"} </w:instrText>
      </w:r>
      <w:r w:rsidRPr="4BEFA4D8">
        <w:rPr>
          <w:rFonts w:cstheme="minorBidi"/>
          <w:sz w:val="22"/>
          <w:szCs w:val="22"/>
        </w:rPr>
        <w:fldChar w:fldCharType="separate"/>
      </w:r>
      <w:r w:rsidR="00B5291A" w:rsidRPr="00B5291A">
        <w:rPr>
          <w:sz w:val="22"/>
        </w:rPr>
        <w:t>[110]</w:t>
      </w:r>
      <w:r w:rsidRPr="4BEFA4D8">
        <w:rPr>
          <w:rFonts w:cstheme="minorBidi"/>
          <w:sz w:val="22"/>
          <w:szCs w:val="22"/>
        </w:rPr>
        <w:fldChar w:fldCharType="end"/>
      </w:r>
      <w:r w:rsidRPr="4BEFA4D8">
        <w:rPr>
          <w:rFonts w:cstheme="minorBidi"/>
          <w:sz w:val="22"/>
          <w:szCs w:val="22"/>
        </w:rPr>
        <w:t>; however, policy action for electronics &amp; ICT and construction sectors needs to be accelerated. The circularity of different resource groups varies, for instance metals show the highest circularity levels, thanks to well-established recycling systems and favourable economics. Nonetheless, metals still offer substantial scope for further circularity improvements, which could contribute to resource savings, decarbonisation, and reduced environmental impacts.</w:t>
      </w:r>
    </w:p>
    <w:p w14:paraId="3A6D777F" w14:textId="5982367D" w:rsidR="009532B7" w:rsidRPr="00421249" w:rsidRDefault="009532B7" w:rsidP="6D4F4FB9">
      <w:pPr>
        <w:spacing w:before="0" w:after="0"/>
        <w:rPr>
          <w:rFonts w:cstheme="minorBidi"/>
          <w:sz w:val="22"/>
          <w:szCs w:val="22"/>
        </w:rPr>
      </w:pPr>
    </w:p>
    <w:p w14:paraId="148E27D8" w14:textId="3EE1AFC6" w:rsidR="009532B7" w:rsidRPr="00421249" w:rsidRDefault="009532B7" w:rsidP="6D4F4FB9">
      <w:pPr>
        <w:spacing w:before="0" w:after="0"/>
        <w:rPr>
          <w:rFonts w:cstheme="minorBidi"/>
          <w:sz w:val="22"/>
          <w:szCs w:val="22"/>
        </w:rPr>
      </w:pPr>
      <w:r w:rsidRPr="00421249">
        <w:rPr>
          <w:rFonts w:cstheme="minorBidi"/>
          <w:sz w:val="22"/>
          <w:szCs w:val="22"/>
        </w:rPr>
        <w:t xml:space="preserve">Some circular economy policies introduced in recent years can be characterised by a high degree of complexity and have placed additional regulatory burden on EU institutions and, more critically, on EU businesses. </w:t>
      </w:r>
      <w:r w:rsidR="00CC22BA" w:rsidRPr="00421249">
        <w:rPr>
          <w:rFonts w:cstheme="minorBidi"/>
          <w:sz w:val="22"/>
          <w:szCs w:val="22"/>
        </w:rPr>
        <w:t xml:space="preserve">How </w:t>
      </w:r>
      <w:r w:rsidRPr="00421249">
        <w:rPr>
          <w:rFonts w:cstheme="minorBidi"/>
          <w:sz w:val="22"/>
          <w:szCs w:val="22"/>
        </w:rPr>
        <w:t>effective these intricate policies actually are in fostering a more circular economy</w:t>
      </w:r>
      <w:r w:rsidR="00CC22BA" w:rsidRPr="00421249">
        <w:rPr>
          <w:rFonts w:cstheme="minorBidi"/>
          <w:sz w:val="22"/>
          <w:szCs w:val="22"/>
        </w:rPr>
        <w:t xml:space="preserve"> still remains to be fully assessed</w:t>
      </w:r>
      <w:r w:rsidRPr="00421249">
        <w:rPr>
          <w:rFonts w:cstheme="minorBidi"/>
          <w:sz w:val="22"/>
          <w:szCs w:val="22"/>
        </w:rPr>
        <w:t>. As the European Commission shifts focus to cultivating lead markets, including those for sustainable, circular, and low-carbon materials, it is crucial to avoid overly prescriptive regulations dictating the precise materials and sources for certain products. Any regulatory proposals that increase bureaucratic hurdles must be carefully considered, ensuring these have a significant likelihood of achieving the intended outcomes without inadvertently distorting the market through inaccurate predictions of technological and market evolutions.</w:t>
      </w:r>
    </w:p>
    <w:p w14:paraId="2C9B41BE" w14:textId="658FF2BA" w:rsidR="009532B7" w:rsidRPr="00421249" w:rsidRDefault="009532B7" w:rsidP="6D4F4FB9">
      <w:pPr>
        <w:spacing w:before="0" w:after="0"/>
        <w:rPr>
          <w:rFonts w:cstheme="minorBidi"/>
          <w:sz w:val="22"/>
          <w:szCs w:val="22"/>
        </w:rPr>
      </w:pPr>
    </w:p>
    <w:p w14:paraId="5B35D94F" w14:textId="7E2789F7" w:rsidR="009532B7" w:rsidRPr="00421249" w:rsidRDefault="009532B7" w:rsidP="6D4F4FB9">
      <w:pPr>
        <w:spacing w:before="0" w:after="0"/>
        <w:rPr>
          <w:rFonts w:cstheme="minorBidi"/>
          <w:sz w:val="22"/>
          <w:szCs w:val="22"/>
        </w:rPr>
      </w:pPr>
      <w:r w:rsidRPr="5CA7C3D7">
        <w:rPr>
          <w:rFonts w:cstheme="minorBidi"/>
          <w:sz w:val="22"/>
          <w:szCs w:val="22"/>
        </w:rPr>
        <w:t xml:space="preserve">Unsurprisingly for a relatively recent environmental policy </w:t>
      </w:r>
      <w:r w:rsidR="003928D0" w:rsidRPr="5CA7C3D7">
        <w:rPr>
          <w:rFonts w:cstheme="minorBidi"/>
          <w:sz w:val="22"/>
          <w:szCs w:val="22"/>
        </w:rPr>
        <w:t>work stream</w:t>
      </w:r>
      <w:r w:rsidRPr="5CA7C3D7">
        <w:rPr>
          <w:rFonts w:cstheme="minorBidi"/>
          <w:sz w:val="22"/>
          <w:szCs w:val="22"/>
        </w:rPr>
        <w:t xml:space="preserve"> with such a large scope and complexity, </w:t>
      </w:r>
      <w:r w:rsidR="0021586A" w:rsidRPr="00A76DB9">
        <w:rPr>
          <w:rFonts w:cstheme="minorBidi"/>
          <w:sz w:val="22"/>
          <w:szCs w:val="22"/>
        </w:rPr>
        <w:t>the flagship report “</w:t>
      </w:r>
      <w:r w:rsidR="0021586A" w:rsidRPr="00BE2DA9">
        <w:rPr>
          <w:sz w:val="22"/>
          <w:szCs w:val="22"/>
        </w:rPr>
        <w:t>Delivering the EU Green Deal - Progress towards targets</w:t>
      </w:r>
      <w:r w:rsidR="0021586A" w:rsidRPr="00BE2DA9">
        <w:rPr>
          <w:rFonts w:cstheme="minorBidi"/>
          <w:sz w:val="22"/>
          <w:szCs w:val="22"/>
        </w:rPr>
        <w:t>“</w:t>
      </w:r>
      <w:r w:rsidR="0021586A" w:rsidRPr="001E4116">
        <w:rPr>
          <w:rFonts w:cstheme="minorBidi"/>
          <w:b/>
          <w:sz w:val="22"/>
          <w:szCs w:val="22"/>
        </w:rPr>
        <w:t xml:space="preserve">  </w:t>
      </w:r>
      <w:r w:rsidR="004F4ADB">
        <w:rPr>
          <w:rFonts w:cstheme="minorBidi"/>
          <w:sz w:val="22"/>
          <w:szCs w:val="22"/>
        </w:rPr>
        <w:fldChar w:fldCharType="begin"/>
      </w:r>
      <w:r w:rsidR="00820907">
        <w:rPr>
          <w:rFonts w:cstheme="minorBidi"/>
          <w:sz w:val="22"/>
          <w:szCs w:val="22"/>
        </w:rPr>
        <w:instrText xml:space="preserve"> ADDIN ZOTERO_ITEM CSL_CITATION {"citationID":"p8KgImvt","properties":{"formattedCitation":"[1]","plainCitation":"[1]","noteIndex":0},"citationItems":[{"id":1512,"uris":["http://zotero.org/groups/5272309/items/25QJRXKZ"],"itemData":{"id":1512,"type":"report","event-place":"Luxembourg,","note":"DOI: 10.2760/3105205","number":"JRC140372","publisher":"European Commission: Joint Research Centre","publisher-place":"Luxembourg,","title":"Delivering the EU Green Deal - Progress towards targets","URL":"https://publications.jrc.ec.europa.eu/repository/handle/JRC140372","author":[{"family":"Marelli","given":"Luisa"},{"family":"Trane","given":"Matteo"},{"family":"Barbero Vignola","given":"Giulia"},{"family":"Gastaldi","given":"Chiara"},{"family":"Guerreiro Miguel","given":"Mécia"},{"family":"Delgado Callico","given":"Laia"},{"family":"Borchardt","given":"Steve"},{"family":"Sanye Mengual","given":"Esther"},{"family":"Gourdon","given":"Thomas"},{"family":"Maroni","given":"Michele"},{"family":"Georgakaki","given":"Aliki"},{"family":"Seigneur","given":"Isabelle"},{"family":"M'Barek","given":"Robert"},{"family":"Acs","given":"Szvetlana"},{"family":"Listorti","given":"Giulia"}],"accessed":{"date-parts":[["2025",3,2]]},"issued":{"date-parts":[["2025",1]]}}}],"schema":"https://github.com/citation-style-language/schema/raw/master/csl-citation.json"} </w:instrText>
      </w:r>
      <w:r w:rsidR="004F4ADB">
        <w:rPr>
          <w:rFonts w:cstheme="minorBidi"/>
          <w:sz w:val="22"/>
          <w:szCs w:val="22"/>
        </w:rPr>
        <w:fldChar w:fldCharType="separate"/>
      </w:r>
      <w:r w:rsidR="00820907" w:rsidRPr="00820907">
        <w:rPr>
          <w:sz w:val="22"/>
        </w:rPr>
        <w:t>[1]</w:t>
      </w:r>
      <w:r w:rsidR="004F4ADB">
        <w:rPr>
          <w:rFonts w:cstheme="minorBidi"/>
          <w:sz w:val="22"/>
          <w:szCs w:val="22"/>
        </w:rPr>
        <w:fldChar w:fldCharType="end"/>
      </w:r>
      <w:r w:rsidR="004F4ADB">
        <w:rPr>
          <w:rFonts w:cstheme="minorBidi"/>
          <w:sz w:val="22"/>
          <w:szCs w:val="22"/>
        </w:rPr>
        <w:t xml:space="preserve"> </w:t>
      </w:r>
      <w:r w:rsidRPr="5CA7C3D7">
        <w:rPr>
          <w:rFonts w:cstheme="minorBidi"/>
          <w:sz w:val="22"/>
          <w:szCs w:val="22"/>
        </w:rPr>
        <w:t xml:space="preserve">showed that little or no progress has yet been achieved to meet the overarching ambitions of decoupling economic growth from resource use, reducing and keeping EU’s consumption footprint within planetary boundaries (see </w:t>
      </w:r>
      <w:r w:rsidRPr="5CA7C3D7">
        <w:rPr>
          <w:rFonts w:cstheme="minorBidi"/>
          <w:sz w:val="22"/>
          <w:szCs w:val="22"/>
          <w:highlight w:val="yellow"/>
        </w:rPr>
        <w:t xml:space="preserve">Chapter </w:t>
      </w:r>
      <w:r w:rsidR="0021586A">
        <w:rPr>
          <w:rFonts w:cstheme="minorBidi"/>
          <w:sz w:val="22"/>
          <w:szCs w:val="22"/>
          <w:highlight w:val="yellow"/>
        </w:rPr>
        <w:t>2</w:t>
      </w:r>
      <w:r w:rsidRPr="5CA7C3D7">
        <w:rPr>
          <w:rFonts w:cstheme="minorBidi"/>
          <w:sz w:val="22"/>
          <w:szCs w:val="22"/>
        </w:rPr>
        <w:t xml:space="preserve">), increasing circular material use rate and reducing waste generation. Until now, circular economy policies have largely been used as a means of reconciling economic growth with environmental protection, with a rather </w:t>
      </w:r>
      <w:commentRangeStart w:id="237"/>
      <w:r w:rsidRPr="5CA7C3D7">
        <w:rPr>
          <w:rFonts w:cstheme="minorBidi"/>
          <w:sz w:val="22"/>
          <w:szCs w:val="22"/>
        </w:rPr>
        <w:t xml:space="preserve">defensive approach. </w:t>
      </w:r>
      <w:commentRangeEnd w:id="237"/>
      <w:r w:rsidR="00BC033E">
        <w:rPr>
          <w:rStyle w:val="CommentReference"/>
          <w:lang w:eastAsia="en-US"/>
        </w:rPr>
        <w:commentReference w:id="237"/>
      </w:r>
      <w:r w:rsidRPr="5CA7C3D7">
        <w:rPr>
          <w:rFonts w:cstheme="minorBidi"/>
          <w:sz w:val="22"/>
          <w:szCs w:val="22"/>
        </w:rPr>
        <w:t xml:space="preserve">However, an opportunity now exists to adopt a more proactive stance, leveraging circularity to enhance the competitiveness and resilience of the EU economy. </w:t>
      </w:r>
    </w:p>
    <w:p w14:paraId="3BDE89E2" w14:textId="684E8AA3" w:rsidR="009532B7" w:rsidRPr="00421249" w:rsidRDefault="009532B7" w:rsidP="6D4F4FB9">
      <w:pPr>
        <w:spacing w:before="0" w:after="0"/>
        <w:rPr>
          <w:rFonts w:cstheme="minorBidi"/>
          <w:sz w:val="22"/>
          <w:szCs w:val="22"/>
        </w:rPr>
      </w:pPr>
    </w:p>
    <w:p w14:paraId="0AAA66A5" w14:textId="2E46F7EA" w:rsidR="0034394E" w:rsidRPr="005662DC" w:rsidRDefault="005662DC" w:rsidP="005662DC">
      <w:pPr>
        <w:pStyle w:val="JRCLevel-3title"/>
        <w:ind w:left="0" w:firstLine="0"/>
      </w:pPr>
      <w:bookmarkStart w:id="238" w:name="_Toc181800253"/>
      <w:bookmarkStart w:id="239" w:name="_Toc181907549"/>
      <w:bookmarkStart w:id="240" w:name="_Toc181960539"/>
      <w:bookmarkStart w:id="241" w:name="_Toc183451848"/>
      <w:bookmarkStart w:id="242" w:name="_Toc183451997"/>
      <w:bookmarkStart w:id="243" w:name="_Toc190708595"/>
      <w:bookmarkEnd w:id="238"/>
      <w:bookmarkEnd w:id="239"/>
      <w:bookmarkEnd w:id="240"/>
      <w:r>
        <w:t xml:space="preserve">3.3.1 </w:t>
      </w:r>
      <w:r w:rsidR="0034394E" w:rsidRPr="005662DC">
        <w:t>Moving to an economic</w:t>
      </w:r>
      <w:r w:rsidR="0016376D" w:rsidRPr="005662DC">
        <w:t xml:space="preserve"> and legal</w:t>
      </w:r>
      <w:r w:rsidR="0034394E" w:rsidRPr="005662DC">
        <w:t xml:space="preserve"> framework that supports circular</w:t>
      </w:r>
      <w:r w:rsidR="0091315A" w:rsidRPr="005662DC">
        <w:t>ity</w:t>
      </w:r>
      <w:bookmarkEnd w:id="241"/>
      <w:bookmarkEnd w:id="242"/>
      <w:r w:rsidR="00AF64E0" w:rsidRPr="005662DC">
        <w:t xml:space="preserve"> for competitiveness</w:t>
      </w:r>
      <w:bookmarkEnd w:id="243"/>
      <w:r w:rsidR="00AF64E0" w:rsidRPr="005662DC">
        <w:t xml:space="preserve"> </w:t>
      </w:r>
    </w:p>
    <w:p w14:paraId="6B378DBD" w14:textId="3338C4DF" w:rsidR="0012785D" w:rsidRPr="00421249" w:rsidRDefault="0012785D" w:rsidP="0034394E">
      <w:pPr>
        <w:spacing w:before="0" w:after="0"/>
        <w:rPr>
          <w:sz w:val="22"/>
          <w:szCs w:val="22"/>
        </w:rPr>
      </w:pPr>
    </w:p>
    <w:p w14:paraId="1EF493EE" w14:textId="7DBA15F4" w:rsidR="009532B7" w:rsidRPr="005662DC" w:rsidRDefault="009532B7" w:rsidP="009532B7">
      <w:pPr>
        <w:spacing w:before="0" w:after="0"/>
        <w:rPr>
          <w:bCs/>
          <w:i/>
          <w:iCs/>
          <w:color w:val="70AD47" w:themeColor="accent6"/>
          <w:sz w:val="22"/>
          <w:szCs w:val="22"/>
        </w:rPr>
      </w:pPr>
      <w:r w:rsidRPr="005662DC">
        <w:rPr>
          <w:bCs/>
          <w:i/>
          <w:iCs/>
          <w:color w:val="70AD47" w:themeColor="accent6"/>
          <w:sz w:val="22"/>
          <w:szCs w:val="22"/>
        </w:rPr>
        <w:t xml:space="preserve">Removing subsidies for linear models and internalising externalities in prices </w:t>
      </w:r>
    </w:p>
    <w:p w14:paraId="363B900F" w14:textId="5060CDCC" w:rsidR="009532B7" w:rsidRPr="00421249" w:rsidRDefault="009532B7" w:rsidP="009532B7">
      <w:pPr>
        <w:spacing w:before="0" w:after="0"/>
        <w:rPr>
          <w:sz w:val="22"/>
          <w:szCs w:val="22"/>
        </w:rPr>
      </w:pPr>
      <w:r w:rsidRPr="00421249">
        <w:rPr>
          <w:sz w:val="22"/>
          <w:szCs w:val="22"/>
        </w:rPr>
        <w:t xml:space="preserve">Despite the growing political commitment of the EU towards a CE, </w:t>
      </w:r>
      <w:r w:rsidRPr="5CA7C3D7">
        <w:rPr>
          <w:b/>
          <w:bCs/>
          <w:sz w:val="22"/>
          <w:szCs w:val="22"/>
        </w:rPr>
        <w:t>high levels of fiscal support to linear business models still prevail</w:t>
      </w:r>
      <w:r w:rsidRPr="00421249">
        <w:rPr>
          <w:sz w:val="22"/>
          <w:szCs w:val="22"/>
        </w:rPr>
        <w:t>, to the detriment of the competitiveness of circular alternatives and their uptake</w:t>
      </w:r>
      <w:r w:rsidR="00AF3B94">
        <w:rPr>
          <w:sz w:val="22"/>
          <w:szCs w:val="22"/>
        </w:rPr>
        <w:t xml:space="preserve"> </w:t>
      </w:r>
      <w:r w:rsidR="00AF3B94">
        <w:rPr>
          <w:sz w:val="22"/>
          <w:szCs w:val="22"/>
        </w:rPr>
        <w:fldChar w:fldCharType="begin"/>
      </w:r>
      <w:r w:rsidR="00B5291A">
        <w:rPr>
          <w:sz w:val="22"/>
          <w:szCs w:val="22"/>
        </w:rPr>
        <w:instrText xml:space="preserve"> ADDIN ZOTERO_ITEM CSL_CITATION {"citationID":"Vm2C71A2","properties":{"formattedCitation":"[111]","plainCitation":"[111]","noteIndex":0},"citationItems":[{"id":1440,"uris":["http://zotero.org/groups/5272309/items/IZZEUBMC"],"itemData":{"id":1440,"type":"report","title":"Squaring the Circle: Policies from Europe’s Circular Economy Transition","URL":"https://www.worldbank.org/en/region/eca/publication/squaring-circle-europe-circular-economy-transition","author":[{"family":"World Bank","given":""}],"issued":{"date-parts":[["2022",12,6]]}}}],"schema":"https://github.com/citation-style-language/schema/raw/master/csl-citation.json"} </w:instrText>
      </w:r>
      <w:r w:rsidR="00AF3B94">
        <w:rPr>
          <w:sz w:val="22"/>
          <w:szCs w:val="22"/>
        </w:rPr>
        <w:fldChar w:fldCharType="separate"/>
      </w:r>
      <w:r w:rsidR="00B5291A" w:rsidRPr="00B5291A">
        <w:rPr>
          <w:sz w:val="22"/>
        </w:rPr>
        <w:t>[111]</w:t>
      </w:r>
      <w:r w:rsidR="00AF3B94">
        <w:rPr>
          <w:sz w:val="22"/>
          <w:szCs w:val="22"/>
        </w:rPr>
        <w:fldChar w:fldCharType="end"/>
      </w:r>
      <w:r w:rsidRPr="00421249">
        <w:rPr>
          <w:sz w:val="22"/>
          <w:szCs w:val="22"/>
        </w:rPr>
        <w:t>. Overall, resource extraction is still subsidised directly by government budgets and tax measures, and indirectly through economic instruments that distort price signals by not reflecting the full social costs associated with environmental externalities in material production and consumption</w:t>
      </w:r>
      <w:r w:rsidR="00AF3B94">
        <w:rPr>
          <w:sz w:val="22"/>
          <w:szCs w:val="22"/>
        </w:rPr>
        <w:t xml:space="preserve"> </w:t>
      </w:r>
      <w:r w:rsidR="00AF3B94">
        <w:rPr>
          <w:sz w:val="22"/>
          <w:szCs w:val="22"/>
        </w:rPr>
        <w:fldChar w:fldCharType="begin"/>
      </w:r>
      <w:r w:rsidR="00B5291A">
        <w:rPr>
          <w:sz w:val="22"/>
          <w:szCs w:val="22"/>
        </w:rPr>
        <w:instrText xml:space="preserve"> ADDIN ZOTERO_ITEM CSL_CITATION {"citationID":"esmMQIVg","properties":{"formattedCitation":"[112]","plainCitation":"[112]","noteIndex":0},"citationItems":[{"id":1441,"uris":["http://zotero.org/groups/5272309/items/8MYCKULV"],"itemData":{"id":1441,"type":"book","collection-number":"no.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00AF3B94">
        <w:rPr>
          <w:sz w:val="22"/>
          <w:szCs w:val="22"/>
        </w:rPr>
        <w:fldChar w:fldCharType="separate"/>
      </w:r>
      <w:r w:rsidR="00B5291A" w:rsidRPr="00B5291A">
        <w:rPr>
          <w:sz w:val="22"/>
        </w:rPr>
        <w:t>[112]</w:t>
      </w:r>
      <w:r w:rsidR="00AF3B94">
        <w:rPr>
          <w:sz w:val="22"/>
          <w:szCs w:val="22"/>
        </w:rPr>
        <w:fldChar w:fldCharType="end"/>
      </w:r>
      <w:r w:rsidRPr="00421249">
        <w:rPr>
          <w:sz w:val="22"/>
          <w:szCs w:val="22"/>
        </w:rPr>
        <w:t>. This means that prices of many primary raw materials remain low compared to those of secondary raw materials, thus affecting negatively the demand for recycled materials (which can only compete if their price is below that of primary raw materials and their quality is perceived as equivalent or at least sufficient quality)</w:t>
      </w:r>
      <w:r w:rsidR="00AF3B94">
        <w:rPr>
          <w:sz w:val="22"/>
          <w:szCs w:val="22"/>
        </w:rPr>
        <w:t xml:space="preserve"> </w:t>
      </w:r>
      <w:r w:rsidR="00AF3B94">
        <w:rPr>
          <w:sz w:val="22"/>
          <w:szCs w:val="22"/>
        </w:rPr>
        <w:fldChar w:fldCharType="begin"/>
      </w:r>
      <w:r w:rsidR="00B5291A">
        <w:rPr>
          <w:sz w:val="22"/>
          <w:szCs w:val="22"/>
        </w:rPr>
        <w:instrText xml:space="preserve"> ADDIN ZOTERO_ITEM CSL_CITATION {"citationID":"fgREOlK0","properties":{"formattedCitation":"[112]","plainCitation":"[112]","noteIndex":0},"citationItems":[{"id":1441,"uris":["http://zotero.org/groups/5272309/items/8MYCKULV"],"itemData":{"id":1441,"type":"book","collection-number":"no.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00AF3B94">
        <w:rPr>
          <w:sz w:val="22"/>
          <w:szCs w:val="22"/>
        </w:rPr>
        <w:fldChar w:fldCharType="separate"/>
      </w:r>
      <w:r w:rsidR="00B5291A" w:rsidRPr="00B5291A">
        <w:rPr>
          <w:sz w:val="22"/>
        </w:rPr>
        <w:t>[112]</w:t>
      </w:r>
      <w:r w:rsidR="00AF3B94">
        <w:rPr>
          <w:sz w:val="22"/>
          <w:szCs w:val="22"/>
        </w:rPr>
        <w:fldChar w:fldCharType="end"/>
      </w:r>
      <w:r w:rsidRPr="00421249">
        <w:rPr>
          <w:sz w:val="22"/>
          <w:szCs w:val="22"/>
        </w:rPr>
        <w:t xml:space="preserve">. This is particularly relevant for Critical Raw Materials (CRMs), whose </w:t>
      </w:r>
      <w:r w:rsidRPr="00421249">
        <w:rPr>
          <w:sz w:val="22"/>
          <w:szCs w:val="22"/>
        </w:rPr>
        <w:lastRenderedPageBreak/>
        <w:t>market is largely dominated by primary raw materials, given that recovery of CRMs in key waste streams is still immature, both in technical and economic terms</w:t>
      </w:r>
      <w:r w:rsidR="00AF3B94">
        <w:rPr>
          <w:sz w:val="22"/>
          <w:szCs w:val="22"/>
        </w:rPr>
        <w:t xml:space="preserve"> </w:t>
      </w:r>
      <w:r w:rsidR="00AF3B94">
        <w:rPr>
          <w:sz w:val="22"/>
          <w:szCs w:val="22"/>
        </w:rPr>
        <w:fldChar w:fldCharType="begin"/>
      </w:r>
      <w:r w:rsidR="00B5291A">
        <w:rPr>
          <w:sz w:val="22"/>
          <w:szCs w:val="22"/>
        </w:rPr>
        <w:instrText xml:space="preserve"> ADDIN ZOTERO_ITEM CSL_CITATION {"citationID":"N8XP7fRa","properties":{"formattedCitation":"[113]","plainCitation":"[113]","noteIndex":0},"citationItems":[{"id":1442,"uris":["http://zotero.org/groups/5272309/items/XP794ILU"],"itemData":{"id":1442,"type":"post-weblog","title":"Raw materials scoreboard 2021","URL":"https://rmis.jrc.ec.europa.eu/scoreboard2021#/ind/15","author":[{"family":"European Commission","given":""}]}}],"schema":"https://github.com/citation-style-language/schema/raw/master/csl-citation.json"} </w:instrText>
      </w:r>
      <w:r w:rsidR="00AF3B94">
        <w:rPr>
          <w:sz w:val="22"/>
          <w:szCs w:val="22"/>
        </w:rPr>
        <w:fldChar w:fldCharType="separate"/>
      </w:r>
      <w:r w:rsidR="00B5291A" w:rsidRPr="00B5291A">
        <w:rPr>
          <w:sz w:val="22"/>
        </w:rPr>
        <w:t>[113]</w:t>
      </w:r>
      <w:r w:rsidR="00AF3B94">
        <w:rPr>
          <w:sz w:val="22"/>
          <w:szCs w:val="22"/>
        </w:rPr>
        <w:fldChar w:fldCharType="end"/>
      </w:r>
      <w:r w:rsidRPr="5CA7C3D7">
        <w:rPr>
          <w:sz w:val="22"/>
          <w:szCs w:val="22"/>
        </w:rPr>
        <w:t>.</w:t>
      </w:r>
      <w:r w:rsidRPr="00421249">
        <w:rPr>
          <w:sz w:val="22"/>
          <w:szCs w:val="22"/>
        </w:rPr>
        <w:t xml:space="preserve"> </w:t>
      </w:r>
    </w:p>
    <w:p w14:paraId="67DDABB1" w14:textId="62F2DE62" w:rsidR="00522D34" w:rsidRPr="00421249" w:rsidRDefault="00522D34" w:rsidP="0075066B">
      <w:pPr>
        <w:spacing w:before="0" w:after="0"/>
        <w:rPr>
          <w:sz w:val="22"/>
          <w:szCs w:val="22"/>
        </w:rPr>
      </w:pPr>
    </w:p>
    <w:p w14:paraId="32D4DAA9" w14:textId="1EDBE074" w:rsidR="009532B7" w:rsidRPr="00421249" w:rsidRDefault="009532B7" w:rsidP="009532B7">
      <w:pPr>
        <w:spacing w:before="0" w:after="0"/>
        <w:rPr>
          <w:sz w:val="22"/>
          <w:szCs w:val="22"/>
        </w:rPr>
      </w:pPr>
      <w:r w:rsidRPr="4DC08571">
        <w:rPr>
          <w:sz w:val="22"/>
          <w:szCs w:val="22"/>
        </w:rPr>
        <w:t xml:space="preserve">As the EU continues to develop circular economy policies, it becomes clear that existing economic instruments have primarily increased the costs of natural resource use, polluting and carbon-intensive activities, and potentially impacting EU industries' competitiveness. There is now an opportunity to explore an alternative approach: </w:t>
      </w:r>
      <w:r w:rsidRPr="4DC08571">
        <w:rPr>
          <w:b/>
          <w:bCs/>
          <w:sz w:val="22"/>
          <w:szCs w:val="22"/>
        </w:rPr>
        <w:t>making recycled, sustainable, and decarbonised materials cheaper through subsidies and obligations</w:t>
      </w:r>
      <w:r w:rsidRPr="4DC08571">
        <w:rPr>
          <w:sz w:val="22"/>
          <w:szCs w:val="22"/>
        </w:rPr>
        <w:t xml:space="preserve"> to foreign and EU companies to finance the recycling or reprocessing of waste that stems from the products that they placed on the EU market. By recalibrating economic incentives, it may be possible to strengthen EU businesses' competitiveness, while still pursuing a more sustainable production and consumption systems and accelerating the transition to a carbon-neutral economy.</w:t>
      </w:r>
    </w:p>
    <w:p w14:paraId="2AD54E14" w14:textId="695A9948" w:rsidR="009532B7" w:rsidRPr="00421249" w:rsidRDefault="009532B7" w:rsidP="009532B7">
      <w:pPr>
        <w:spacing w:before="0" w:after="0"/>
        <w:rPr>
          <w:sz w:val="22"/>
          <w:szCs w:val="22"/>
        </w:rPr>
      </w:pPr>
    </w:p>
    <w:p w14:paraId="1372E606" w14:textId="5700B7F0" w:rsidR="009532B7" w:rsidRPr="005662DC" w:rsidRDefault="009532B7" w:rsidP="6D4F4FB9">
      <w:pPr>
        <w:spacing w:before="0" w:after="0"/>
        <w:rPr>
          <w:b/>
          <w:iCs/>
          <w:sz w:val="22"/>
          <w:szCs w:val="22"/>
        </w:rPr>
      </w:pPr>
      <w:r w:rsidRPr="005662DC">
        <w:rPr>
          <w:b/>
          <w:iCs/>
          <w:sz w:val="22"/>
          <w:szCs w:val="22"/>
        </w:rPr>
        <w:t xml:space="preserve">Potential enablers </w:t>
      </w:r>
      <w:r w:rsidRPr="005662DC">
        <w:rPr>
          <w:iCs/>
          <w:sz w:val="22"/>
          <w:szCs w:val="22"/>
        </w:rPr>
        <w:t>to be considered</w:t>
      </w:r>
      <w:r w:rsidRPr="005662DC">
        <w:rPr>
          <w:b/>
          <w:iCs/>
          <w:sz w:val="22"/>
          <w:szCs w:val="22"/>
        </w:rPr>
        <w:t xml:space="preserve"> </w:t>
      </w:r>
      <w:r w:rsidRPr="005662DC">
        <w:rPr>
          <w:iCs/>
          <w:sz w:val="22"/>
          <w:szCs w:val="22"/>
        </w:rPr>
        <w:t>could include:</w:t>
      </w:r>
    </w:p>
    <w:p w14:paraId="39EF3957" w14:textId="54824A3B" w:rsidR="009532B7" w:rsidRPr="00421249" w:rsidRDefault="009532B7" w:rsidP="009532B7">
      <w:pPr>
        <w:pStyle w:val="ListParagraph"/>
        <w:numPr>
          <w:ilvl w:val="0"/>
          <w:numId w:val="143"/>
        </w:numPr>
        <w:spacing w:before="0" w:after="0"/>
        <w:rPr>
          <w:sz w:val="22"/>
          <w:szCs w:val="22"/>
        </w:rPr>
      </w:pPr>
      <w:r w:rsidRPr="00421249">
        <w:rPr>
          <w:sz w:val="22"/>
          <w:szCs w:val="22"/>
        </w:rPr>
        <w:t>Shifting subsidies from primary to secondary raw materials, product reprocessing and dematerialisation</w:t>
      </w:r>
    </w:p>
    <w:p w14:paraId="29778B2F" w14:textId="785DD9C7" w:rsidR="009532B7" w:rsidRPr="00421249" w:rsidRDefault="009532B7" w:rsidP="009532B7">
      <w:pPr>
        <w:pStyle w:val="ListParagraph"/>
        <w:numPr>
          <w:ilvl w:val="0"/>
          <w:numId w:val="143"/>
        </w:numPr>
        <w:spacing w:before="0" w:after="0"/>
        <w:rPr>
          <w:sz w:val="22"/>
          <w:szCs w:val="22"/>
        </w:rPr>
      </w:pPr>
      <w:r w:rsidRPr="00421249">
        <w:rPr>
          <w:sz w:val="22"/>
          <w:szCs w:val="22"/>
        </w:rPr>
        <w:t>Accounting for the environmental impact of mining and processing primary raw materials through higher VAT tax at sales points or lower VAT for recycled material sales</w:t>
      </w:r>
    </w:p>
    <w:p w14:paraId="6A2355F9" w14:textId="64219841" w:rsidR="009532B7" w:rsidRPr="00421249" w:rsidRDefault="009532B7" w:rsidP="009532B7">
      <w:pPr>
        <w:pStyle w:val="ListParagraph"/>
        <w:numPr>
          <w:ilvl w:val="0"/>
          <w:numId w:val="143"/>
        </w:numPr>
        <w:spacing w:before="0" w:after="0"/>
        <w:rPr>
          <w:sz w:val="22"/>
          <w:szCs w:val="22"/>
        </w:rPr>
      </w:pPr>
      <w:r w:rsidRPr="00421249">
        <w:rPr>
          <w:sz w:val="22"/>
          <w:szCs w:val="22"/>
        </w:rPr>
        <w:t>Capping the use of primary raw materials – for instance, it could follow a similar approach to the Energy Efficiency Directive and could target primary raw materials entering the economy (which for imports could tie with a CBAM-like measure), while also aiming at a common-denominator approach (cf</w:t>
      </w:r>
      <w:r w:rsidR="00184508">
        <w:rPr>
          <w:sz w:val="22"/>
          <w:szCs w:val="22"/>
        </w:rPr>
        <w:t>.</w:t>
      </w:r>
      <w:r w:rsidRPr="00421249">
        <w:rPr>
          <w:sz w:val="22"/>
          <w:szCs w:val="22"/>
        </w:rPr>
        <w:t xml:space="preserve"> GHG) as first concept. However, the design, implementation specificities as well as costs and benefits of such policy instrument need to be further assessed.   </w:t>
      </w:r>
    </w:p>
    <w:p w14:paraId="68A631BB" w14:textId="59DBB535" w:rsidR="009532B7" w:rsidRPr="00421249" w:rsidDel="00B5291A" w:rsidRDefault="009532B7" w:rsidP="009532B7">
      <w:pPr>
        <w:spacing w:before="0" w:after="0"/>
        <w:rPr>
          <w:del w:id="244" w:author="GASTALDI Chiara (JRC-ISPRA)" w:date="2025-02-18T12:11:00Z"/>
          <w:sz w:val="22"/>
          <w:szCs w:val="22"/>
        </w:rPr>
      </w:pPr>
    </w:p>
    <w:p w14:paraId="777B4F69" w14:textId="7FC14DC3" w:rsidR="00D70D84" w:rsidRPr="00421249" w:rsidRDefault="00D70D84" w:rsidP="0075066B">
      <w:pPr>
        <w:spacing w:before="0" w:after="0"/>
        <w:rPr>
          <w:sz w:val="22"/>
          <w:szCs w:val="22"/>
        </w:rPr>
      </w:pPr>
    </w:p>
    <w:p w14:paraId="39995FF3" w14:textId="73002ECC" w:rsidR="009532B7" w:rsidRPr="005662DC" w:rsidRDefault="009532B7" w:rsidP="009532B7">
      <w:pPr>
        <w:spacing w:before="0" w:after="0"/>
        <w:rPr>
          <w:bCs/>
          <w:i/>
          <w:iCs/>
          <w:color w:val="70AD47" w:themeColor="accent6"/>
          <w:sz w:val="22"/>
          <w:szCs w:val="22"/>
        </w:rPr>
      </w:pPr>
      <w:r w:rsidRPr="005662DC">
        <w:rPr>
          <w:bCs/>
          <w:i/>
          <w:iCs/>
          <w:color w:val="70AD47" w:themeColor="accent6"/>
          <w:sz w:val="22"/>
          <w:szCs w:val="22"/>
        </w:rPr>
        <w:t>Adapting our legal framework</w:t>
      </w:r>
    </w:p>
    <w:p w14:paraId="43EE3B9D" w14:textId="386E9DC1" w:rsidR="009532B7" w:rsidRPr="00421249" w:rsidRDefault="009532B7" w:rsidP="009532B7">
      <w:pPr>
        <w:spacing w:before="0" w:after="0"/>
        <w:rPr>
          <w:rFonts w:eastAsia="EC Square Sans Pro" w:cs="EC Square Sans Pro"/>
          <w:sz w:val="22"/>
          <w:szCs w:val="22"/>
        </w:rPr>
      </w:pPr>
      <w:r w:rsidRPr="00421249">
        <w:rPr>
          <w:rFonts w:eastAsia="EC Square Sans Pro" w:cs="EC Square Sans Pro"/>
          <w:sz w:val="22"/>
          <w:szCs w:val="22"/>
        </w:rPr>
        <w:t>The linear economic model is largely based on cost reduction to offer attractively-priced new products, resulting in a competitive relationship with suppliers. By contrast, a circular business model encourages all actors in a supply chain to work together to preserving value along the supply, production, use and reuse chain. Also, the circular economy changes the hierarchy between products and services, with the latter embedding products use in the nature</w:t>
      </w:r>
      <w:r w:rsidR="001867F0" w:rsidRPr="00421249">
        <w:rPr>
          <w:rFonts w:eastAsia="EC Square Sans Pro" w:cs="EC Square Sans Pro"/>
          <w:sz w:val="22"/>
          <w:szCs w:val="22"/>
        </w:rPr>
        <w:t xml:space="preserve"> of</w:t>
      </w:r>
      <w:r w:rsidRPr="00421249">
        <w:rPr>
          <w:rFonts w:eastAsia="EC Square Sans Pro" w:cs="EC Square Sans Pro"/>
          <w:sz w:val="22"/>
          <w:szCs w:val="22"/>
        </w:rPr>
        <w:t xml:space="preserve"> transactions. This development known as ‘servitisation’ is based on the premise that by integrating services with products, companies can create bundles that are more valuable than products alone: people want light instead of light bulbs, thermal comfort instead of heating or cooling systems. </w:t>
      </w:r>
    </w:p>
    <w:p w14:paraId="2571BE7E" w14:textId="30201D68" w:rsidR="009532B7" w:rsidRPr="00421249" w:rsidRDefault="009532B7" w:rsidP="009532B7">
      <w:pPr>
        <w:spacing w:before="0" w:after="0"/>
        <w:rPr>
          <w:sz w:val="22"/>
          <w:szCs w:val="22"/>
        </w:rPr>
      </w:pPr>
    </w:p>
    <w:p w14:paraId="17A5B40E" w14:textId="0030F4E7" w:rsidR="009532B7" w:rsidRPr="005662DC" w:rsidRDefault="009532B7" w:rsidP="6D4F4FB9">
      <w:pPr>
        <w:spacing w:before="0" w:after="0"/>
        <w:rPr>
          <w:rFonts w:cstheme="minorBidi"/>
          <w:iCs/>
          <w:sz w:val="22"/>
          <w:szCs w:val="22"/>
        </w:rPr>
      </w:pPr>
      <w:r w:rsidRPr="005662DC">
        <w:rPr>
          <w:rFonts w:cstheme="minorBidi"/>
          <w:b/>
          <w:iCs/>
          <w:sz w:val="22"/>
          <w:szCs w:val="22"/>
        </w:rPr>
        <w:t>Potential enablers</w:t>
      </w:r>
      <w:r w:rsidRPr="005662DC">
        <w:rPr>
          <w:rFonts w:cstheme="minorBidi"/>
          <w:iCs/>
          <w:sz w:val="22"/>
          <w:szCs w:val="22"/>
        </w:rPr>
        <w:t xml:space="preserve"> to be considered could include:</w:t>
      </w:r>
    </w:p>
    <w:p w14:paraId="4AF92D1D" w14:textId="59848269" w:rsidR="009532B7" w:rsidRPr="00421249" w:rsidRDefault="009532B7" w:rsidP="6D4F4FB9">
      <w:pPr>
        <w:spacing w:before="0" w:after="0"/>
        <w:rPr>
          <w:rFonts w:cstheme="minorBidi"/>
          <w:sz w:val="22"/>
          <w:szCs w:val="22"/>
        </w:rPr>
      </w:pPr>
    </w:p>
    <w:p w14:paraId="54449BEF" w14:textId="50E42101" w:rsidR="009532B7" w:rsidRPr="00421249" w:rsidRDefault="009532B7" w:rsidP="00BC033E">
      <w:pPr>
        <w:pStyle w:val="ListParagraph"/>
        <w:numPr>
          <w:ilvl w:val="0"/>
          <w:numId w:val="144"/>
        </w:numPr>
        <w:spacing w:before="0" w:after="0"/>
        <w:rPr>
          <w:i/>
          <w:iCs/>
          <w:color w:val="538135" w:themeColor="accent6" w:themeShade="BF"/>
          <w:sz w:val="22"/>
          <w:szCs w:val="22"/>
        </w:rPr>
      </w:pPr>
      <w:r w:rsidRPr="00421249">
        <w:rPr>
          <w:sz w:val="22"/>
          <w:szCs w:val="22"/>
        </w:rPr>
        <w:t>Study legal and fiscal frameworks enabling the switch from ownership to ‘usership’ models be it through sharing or servitisation, such as changes in liability rules, facilitating vertical agreements for circularity or aligning patent legislation with the sharing and collaborative nature of circular practices</w:t>
      </w:r>
      <w:r w:rsidR="005904C8" w:rsidRPr="00421249">
        <w:rPr>
          <w:sz w:val="22"/>
          <w:szCs w:val="22"/>
        </w:rPr>
        <w:t>.</w:t>
      </w:r>
    </w:p>
    <w:p w14:paraId="4FD14B10" w14:textId="55DCE4A1" w:rsidR="0075066B" w:rsidRPr="00421249" w:rsidRDefault="0075066B" w:rsidP="0075066B">
      <w:pPr>
        <w:spacing w:before="0" w:after="0"/>
        <w:rPr>
          <w:sz w:val="22"/>
          <w:szCs w:val="22"/>
        </w:rPr>
      </w:pPr>
    </w:p>
    <w:p w14:paraId="62F116FF" w14:textId="63B1F5C5" w:rsidR="009532B7" w:rsidRPr="005662DC" w:rsidRDefault="009532B7" w:rsidP="009532B7">
      <w:pPr>
        <w:spacing w:before="0" w:after="0"/>
        <w:rPr>
          <w:bCs/>
          <w:i/>
          <w:iCs/>
          <w:color w:val="70AD47" w:themeColor="accent6"/>
          <w:sz w:val="22"/>
          <w:szCs w:val="22"/>
        </w:rPr>
      </w:pPr>
      <w:r w:rsidRPr="005662DC">
        <w:rPr>
          <w:bCs/>
          <w:i/>
          <w:iCs/>
          <w:color w:val="70AD47" w:themeColor="accent6"/>
          <w:sz w:val="22"/>
          <w:szCs w:val="22"/>
        </w:rPr>
        <w:t>Fostering demand for circular economy models</w:t>
      </w:r>
    </w:p>
    <w:p w14:paraId="560C1811" w14:textId="15778AB1" w:rsidR="009532B7" w:rsidRPr="00421249" w:rsidRDefault="009532B7" w:rsidP="009532B7">
      <w:pPr>
        <w:pStyle w:val="JRCText"/>
        <w:rPr>
          <w:sz w:val="22"/>
          <w:szCs w:val="22"/>
        </w:rPr>
      </w:pPr>
      <w:r w:rsidRPr="00421249">
        <w:rPr>
          <w:sz w:val="22"/>
          <w:szCs w:val="22"/>
        </w:rPr>
        <w:t xml:space="preserve">The Draghi Report </w:t>
      </w:r>
      <w:r w:rsidR="00AF3B94">
        <w:rPr>
          <w:sz w:val="22"/>
          <w:szCs w:val="22"/>
        </w:rPr>
        <w:fldChar w:fldCharType="begin"/>
      </w:r>
      <w:r w:rsidR="00B5291A">
        <w:rPr>
          <w:sz w:val="22"/>
          <w:szCs w:val="22"/>
        </w:rPr>
        <w:instrText xml:space="preserve"> ADDIN ZOTERO_ITEM CSL_CITATION {"citationID":"UKA9zKCe","properties":{"formattedCitation":"[114]","plainCitation":"[114]","noteIndex":0},"citationItems":[{"id":781,"uris":["http://zotero.org/groups/5272309/items/DGG75TRD"],"itemData":{"id":781,"type":"document","publisher":"European Commission","title":"The future of European competitiveness (Part B) – In-depth analysis and recommendations","URL":"https://commission.europa.eu/document/download/ec1409c1-d4b4-4882-8bdd-3519f86bbb92_en?filename=The%20future%20of%20European%20competitiveness_%20In-depth%20analysis%20and%20recommendations_0.pdf","author":[{"family":"Draghi","given":"Mario"}],"issued":{"date-parts":[["2024",9]]}}}],"schema":"https://github.com/citation-style-language/schema/raw/master/csl-citation.json"} </w:instrText>
      </w:r>
      <w:r w:rsidR="00AF3B94">
        <w:rPr>
          <w:sz w:val="22"/>
          <w:szCs w:val="22"/>
        </w:rPr>
        <w:fldChar w:fldCharType="separate"/>
      </w:r>
      <w:r w:rsidR="00B5291A" w:rsidRPr="00B5291A">
        <w:rPr>
          <w:sz w:val="22"/>
        </w:rPr>
        <w:t>[114]</w:t>
      </w:r>
      <w:r w:rsidR="00AF3B94">
        <w:rPr>
          <w:sz w:val="22"/>
          <w:szCs w:val="22"/>
        </w:rPr>
        <w:fldChar w:fldCharType="end"/>
      </w:r>
      <w:r w:rsidR="00AF3B94">
        <w:rPr>
          <w:sz w:val="22"/>
          <w:szCs w:val="22"/>
        </w:rPr>
        <w:t xml:space="preserve"> </w:t>
      </w:r>
      <w:r w:rsidRPr="00421249">
        <w:rPr>
          <w:sz w:val="22"/>
          <w:szCs w:val="22"/>
        </w:rPr>
        <w:t xml:space="preserve">has placed CE at the centre of EU competitiveness, for example by advocating for vertical convergence in key value chains (e.g., batteries and vehicles), thus calling for full integration of circularity in value chains to improve competitiveness. While vertical convergence of waste management, recovery of secondary raw materials and producing new materials (e.g. steel) may help </w:t>
      </w:r>
      <w:r w:rsidRPr="00421249">
        <w:rPr>
          <w:sz w:val="22"/>
          <w:szCs w:val="22"/>
        </w:rPr>
        <w:lastRenderedPageBreak/>
        <w:t>harness the value of materials contained in waste, open questions remain on the alignment between individual corporate interests (particularly of multinational companies) and public interest in improving competitiveness and resilience of the whole EU economy.</w:t>
      </w:r>
    </w:p>
    <w:p w14:paraId="29041F71" w14:textId="32E5090D" w:rsidR="009532B7" w:rsidRPr="00421249" w:rsidRDefault="009532B7" w:rsidP="009532B7">
      <w:pPr>
        <w:pStyle w:val="JRCText"/>
        <w:rPr>
          <w:sz w:val="22"/>
          <w:szCs w:val="22"/>
        </w:rPr>
      </w:pPr>
    </w:p>
    <w:p w14:paraId="1E36EEAC" w14:textId="1CBD3A9D" w:rsidR="009532B7" w:rsidRPr="00421249" w:rsidRDefault="009532B7" w:rsidP="009532B7">
      <w:pPr>
        <w:pStyle w:val="JRCText"/>
        <w:rPr>
          <w:sz w:val="22"/>
          <w:szCs w:val="22"/>
        </w:rPr>
      </w:pPr>
      <w:r w:rsidRPr="4DC08571">
        <w:rPr>
          <w:sz w:val="22"/>
          <w:szCs w:val="22"/>
        </w:rPr>
        <w:t>CE-related innovation has been confined to niche markets, as such there are difficulties in scaling up and transitioning from R&amp;D to large scale productions, which are considered a prerequisite for ensuring sufficient returns on investment</w:t>
      </w:r>
      <w:r w:rsidR="0087705A" w:rsidRPr="4DC08571">
        <w:rPr>
          <w:sz w:val="22"/>
          <w:szCs w:val="22"/>
        </w:rPr>
        <w:t xml:space="preserve"> </w:t>
      </w:r>
      <w:r w:rsidRPr="4DC08571">
        <w:rPr>
          <w:sz w:val="22"/>
          <w:szCs w:val="22"/>
        </w:rPr>
        <w:fldChar w:fldCharType="begin"/>
      </w:r>
      <w:r w:rsidR="00B5291A">
        <w:rPr>
          <w:sz w:val="22"/>
          <w:szCs w:val="22"/>
        </w:rPr>
        <w:instrText xml:space="preserve"> ADDIN ZOTERO_ITEM CSL_CITATION {"citationID":"FNsvB2DG","properties":{"formattedCitation":"[115]","plainCitation":"[115]","noteIndex":0},"citationItems":[{"id":1444,"uris":["http://zotero.org/groups/5272309/items/KA6BELRY"],"itemData":{"id":1444,"type":"report","genre":"ETC CE working paper","publisher":"EEA, European Topic Centre on Circular economy and resource use","title":"Circular Economy policy innovation and good practice in Member States","URL":"https://www.eionet.europa.eu/etcs/etc-ce/products/draft-report-for-dg-env_final.pdf","author":[{"family":"Geerken","given":"Theo"},{"family":"Manoochehri","given":"Shahrzad"},{"family":"Di Francesco","given":"Emanuele"}],"issued":{"date-parts":[["2022",12]]}}}],"schema":"https://github.com/citation-style-language/schema/raw/master/csl-citation.json"} </w:instrText>
      </w:r>
      <w:r w:rsidRPr="4DC08571">
        <w:rPr>
          <w:sz w:val="22"/>
          <w:szCs w:val="22"/>
        </w:rPr>
        <w:fldChar w:fldCharType="separate"/>
      </w:r>
      <w:r w:rsidR="00B5291A" w:rsidRPr="00B5291A">
        <w:rPr>
          <w:sz w:val="22"/>
        </w:rPr>
        <w:t>[115]</w:t>
      </w:r>
      <w:r w:rsidRPr="4DC08571">
        <w:rPr>
          <w:sz w:val="22"/>
          <w:szCs w:val="22"/>
        </w:rPr>
        <w:fldChar w:fldCharType="end"/>
      </w:r>
      <w:r w:rsidRPr="4DC08571">
        <w:rPr>
          <w:sz w:val="22"/>
          <w:szCs w:val="22"/>
        </w:rPr>
        <w:t>. Circular practices, such as repair and remanufacturing, struggle to financially compete with massive-scale linear production practices</w:t>
      </w:r>
      <w:r w:rsidR="0087705A" w:rsidRPr="4DC08571">
        <w:rPr>
          <w:sz w:val="22"/>
          <w:szCs w:val="22"/>
        </w:rPr>
        <w:t xml:space="preserve"> </w:t>
      </w:r>
      <w:r w:rsidRPr="4DC08571">
        <w:rPr>
          <w:sz w:val="22"/>
          <w:szCs w:val="22"/>
        </w:rPr>
        <w:fldChar w:fldCharType="begin"/>
      </w:r>
      <w:r w:rsidR="00B5291A">
        <w:rPr>
          <w:sz w:val="22"/>
          <w:szCs w:val="22"/>
        </w:rPr>
        <w:instrText xml:space="preserve"> ADDIN ZOTERO_ITEM CSL_CITATION {"citationID":"jXRfeFaj","properties":{"formattedCitation":"[111]","plainCitation":"[111]","noteIndex":0},"citationItems":[{"id":1440,"uris":["http://zotero.org/groups/5272309/items/IZZEUBMC"],"itemData":{"id":1440,"type":"report","title":"Squaring the Circle: Policies from Europe’s Circular Economy Transition","URL":"https://www.worldbank.org/en/region/eca/publication/squaring-circle-europe-circular-economy-transition","author":[{"family":"World Bank","given":""}],"issued":{"date-parts":[["2022",12,6]]}}}],"schema":"https://github.com/citation-style-language/schema/raw/master/csl-citation.json"} </w:instrText>
      </w:r>
      <w:r w:rsidRPr="4DC08571">
        <w:rPr>
          <w:sz w:val="22"/>
          <w:szCs w:val="22"/>
        </w:rPr>
        <w:fldChar w:fldCharType="separate"/>
      </w:r>
      <w:r w:rsidR="00B5291A" w:rsidRPr="00B5291A">
        <w:rPr>
          <w:sz w:val="22"/>
        </w:rPr>
        <w:t>[111]</w:t>
      </w:r>
      <w:r w:rsidRPr="4DC08571">
        <w:rPr>
          <w:sz w:val="22"/>
          <w:szCs w:val="22"/>
        </w:rPr>
        <w:fldChar w:fldCharType="end"/>
      </w:r>
      <w:r w:rsidRPr="4DC08571">
        <w:rPr>
          <w:sz w:val="22"/>
          <w:szCs w:val="22"/>
        </w:rPr>
        <w:t>. Whilst these practices could potentially contribute to the creation of local jobs, the increased labour component would also likely lead to making several circular products more costly than linear products</w:t>
      </w:r>
      <w:r w:rsidR="0087705A" w:rsidRPr="4DC08571">
        <w:rPr>
          <w:sz w:val="22"/>
          <w:szCs w:val="22"/>
        </w:rPr>
        <w:t xml:space="preserve"> </w:t>
      </w:r>
      <w:r w:rsidRPr="4DC08571">
        <w:rPr>
          <w:sz w:val="22"/>
          <w:szCs w:val="22"/>
        </w:rPr>
        <w:fldChar w:fldCharType="begin"/>
      </w:r>
      <w:r w:rsidR="00B5291A">
        <w:rPr>
          <w:sz w:val="22"/>
          <w:szCs w:val="22"/>
        </w:rPr>
        <w:instrText xml:space="preserve"> ADDIN ZOTERO_ITEM CSL_CITATION {"citationID":"wD1Jw1Qk","properties":{"formattedCitation":"[115]","plainCitation":"[115]","noteIndex":0},"citationItems":[{"id":1444,"uris":["http://zotero.org/groups/5272309/items/KA6BELRY"],"itemData":{"id":1444,"type":"report","genre":"ETC CE working paper","publisher":"EEA, European Topic Centre on Circular economy and resource use","title":"Circular Economy policy innovation and good practice in Member States","URL":"https://www.eionet.europa.eu/etcs/etc-ce/products/draft-report-for-dg-env_final.pdf","author":[{"family":"Geerken","given":"Theo"},{"family":"Manoochehri","given":"Shahrzad"},{"family":"Di Francesco","given":"Emanuele"}],"issued":{"date-parts":[["2022",12]]}}}],"schema":"https://github.com/citation-style-language/schema/raw/master/csl-citation.json"} </w:instrText>
      </w:r>
      <w:r w:rsidRPr="4DC08571">
        <w:rPr>
          <w:sz w:val="22"/>
          <w:szCs w:val="22"/>
        </w:rPr>
        <w:fldChar w:fldCharType="separate"/>
      </w:r>
      <w:r w:rsidR="00B5291A" w:rsidRPr="00B5291A">
        <w:rPr>
          <w:sz w:val="22"/>
        </w:rPr>
        <w:t>[115]</w:t>
      </w:r>
      <w:r w:rsidRPr="4DC08571">
        <w:rPr>
          <w:sz w:val="22"/>
          <w:szCs w:val="22"/>
        </w:rPr>
        <w:fldChar w:fldCharType="end"/>
      </w:r>
      <w:r w:rsidRPr="4DC08571">
        <w:rPr>
          <w:sz w:val="22"/>
          <w:szCs w:val="22"/>
        </w:rPr>
        <w:t xml:space="preserve">. European consumers show little demand or willingness to pay for circular products/business models, due to higher prices and lack of understanding of benefits, including environmental </w:t>
      </w:r>
      <w:commentRangeStart w:id="245"/>
      <w:commentRangeStart w:id="246"/>
      <w:commentRangeStart w:id="247"/>
      <w:commentRangeStart w:id="248"/>
      <w:r w:rsidRPr="4DC08571">
        <w:rPr>
          <w:sz w:val="22"/>
          <w:szCs w:val="22"/>
          <w:vertAlign w:val="superscript"/>
        </w:rPr>
        <w:t xml:space="preserve">24 </w:t>
      </w:r>
      <w:commentRangeEnd w:id="245"/>
      <w:r>
        <w:rPr>
          <w:rStyle w:val="CommentReference"/>
        </w:rPr>
        <w:commentReference w:id="245"/>
      </w:r>
      <w:commentRangeEnd w:id="246"/>
      <w:r>
        <w:rPr>
          <w:rStyle w:val="CommentReference"/>
        </w:rPr>
        <w:commentReference w:id="246"/>
      </w:r>
      <w:commentRangeEnd w:id="247"/>
      <w:r>
        <w:rPr>
          <w:rStyle w:val="CommentReference"/>
        </w:rPr>
        <w:commentReference w:id="247"/>
      </w:r>
      <w:commentRangeEnd w:id="248"/>
      <w:r w:rsidR="00BC033E">
        <w:rPr>
          <w:rStyle w:val="CommentReference"/>
          <w:rFonts w:eastAsia="Times New Roman"/>
        </w:rPr>
        <w:commentReference w:id="248"/>
      </w:r>
      <w:r w:rsidRPr="4DC08571">
        <w:rPr>
          <w:sz w:val="22"/>
          <w:szCs w:val="22"/>
        </w:rPr>
        <w:t>. Finally, the lack of economic incentives and the prevailing labour-oriented tax system can also affect negatively the competitiveness of circular business models</w:t>
      </w:r>
      <w:r w:rsidR="0087705A" w:rsidRPr="4DC08571">
        <w:rPr>
          <w:sz w:val="22"/>
          <w:szCs w:val="22"/>
        </w:rPr>
        <w:t xml:space="preserve"> </w:t>
      </w:r>
      <w:r w:rsidRPr="4DC08571">
        <w:rPr>
          <w:sz w:val="22"/>
          <w:szCs w:val="22"/>
        </w:rPr>
        <w:fldChar w:fldCharType="begin"/>
      </w:r>
      <w:r w:rsidR="00B5291A">
        <w:rPr>
          <w:sz w:val="22"/>
          <w:szCs w:val="22"/>
        </w:rPr>
        <w:instrText xml:space="preserve"> ADDIN ZOTERO_ITEM CSL_CITATION {"citationID":"aaWcx2Q9","properties":{"formattedCitation":"[112]","plainCitation":"[112]","noteIndex":0},"citationItems":[{"id":1441,"uris":["http://zotero.org/groups/5272309/items/8MYCKULV"],"itemData":{"id":1441,"type":"book","collection-number":"no.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Pr="4DC08571">
        <w:rPr>
          <w:sz w:val="22"/>
          <w:szCs w:val="22"/>
        </w:rPr>
        <w:fldChar w:fldCharType="separate"/>
      </w:r>
      <w:r w:rsidR="00B5291A" w:rsidRPr="00B5291A">
        <w:rPr>
          <w:sz w:val="22"/>
        </w:rPr>
        <w:t>[112]</w:t>
      </w:r>
      <w:r w:rsidRPr="4DC08571">
        <w:rPr>
          <w:sz w:val="22"/>
          <w:szCs w:val="22"/>
        </w:rPr>
        <w:fldChar w:fldCharType="end"/>
      </w:r>
      <w:r w:rsidRPr="4DC08571">
        <w:rPr>
          <w:sz w:val="22"/>
          <w:szCs w:val="22"/>
        </w:rPr>
        <w:t xml:space="preserve">. </w:t>
      </w:r>
    </w:p>
    <w:p w14:paraId="3C6EEDF0" w14:textId="251871F8" w:rsidR="009532B7" w:rsidRPr="00421249" w:rsidRDefault="009532B7" w:rsidP="009532B7">
      <w:pPr>
        <w:pStyle w:val="JRCText"/>
        <w:rPr>
          <w:sz w:val="22"/>
          <w:szCs w:val="22"/>
        </w:rPr>
      </w:pPr>
    </w:p>
    <w:p w14:paraId="06AAE589" w14:textId="7E30CBF9" w:rsidR="009532B7" w:rsidRPr="005662DC" w:rsidRDefault="009532B7" w:rsidP="6D4F4FB9">
      <w:pPr>
        <w:spacing w:before="0" w:after="0"/>
        <w:rPr>
          <w:rFonts w:cstheme="minorBidi"/>
          <w:iCs/>
          <w:sz w:val="22"/>
          <w:szCs w:val="22"/>
        </w:rPr>
      </w:pPr>
      <w:r w:rsidRPr="005662DC">
        <w:rPr>
          <w:rFonts w:cstheme="minorBidi"/>
          <w:b/>
          <w:iCs/>
          <w:sz w:val="22"/>
          <w:szCs w:val="22"/>
        </w:rPr>
        <w:t>Potential enablers</w:t>
      </w:r>
      <w:r w:rsidRPr="005662DC">
        <w:rPr>
          <w:rFonts w:cstheme="minorBidi"/>
          <w:iCs/>
          <w:sz w:val="22"/>
          <w:szCs w:val="22"/>
        </w:rPr>
        <w:t xml:space="preserve"> to be considered could include:</w:t>
      </w:r>
    </w:p>
    <w:p w14:paraId="653467F9" w14:textId="3EAE6961" w:rsidR="009532B7" w:rsidRPr="00421249" w:rsidRDefault="009532B7" w:rsidP="009532B7">
      <w:pPr>
        <w:pStyle w:val="ListParagraph"/>
        <w:numPr>
          <w:ilvl w:val="0"/>
          <w:numId w:val="145"/>
        </w:numPr>
        <w:spacing w:before="0" w:after="0"/>
        <w:rPr>
          <w:sz w:val="22"/>
          <w:szCs w:val="22"/>
        </w:rPr>
      </w:pPr>
      <w:r w:rsidRPr="00421249">
        <w:rPr>
          <w:sz w:val="22"/>
          <w:szCs w:val="22"/>
        </w:rPr>
        <w:t>Requiring large corporates to steadily increase the share of secondary/virgin materials or remanufactured/reprocessed parts in their supplies</w:t>
      </w:r>
      <w:r w:rsidR="005904C8" w:rsidRPr="00421249">
        <w:rPr>
          <w:sz w:val="22"/>
          <w:szCs w:val="22"/>
        </w:rPr>
        <w:t>.</w:t>
      </w:r>
    </w:p>
    <w:p w14:paraId="2685A5EF" w14:textId="479E6DD6" w:rsidR="009532B7" w:rsidRPr="00421249" w:rsidRDefault="009532B7" w:rsidP="009532B7">
      <w:pPr>
        <w:pStyle w:val="ListParagraph"/>
        <w:numPr>
          <w:ilvl w:val="0"/>
          <w:numId w:val="145"/>
        </w:numPr>
        <w:spacing w:before="0" w:after="0"/>
        <w:rPr>
          <w:sz w:val="22"/>
          <w:szCs w:val="22"/>
        </w:rPr>
      </w:pPr>
      <w:r w:rsidRPr="00421249">
        <w:rPr>
          <w:sz w:val="22"/>
          <w:szCs w:val="22"/>
        </w:rPr>
        <w:t>Increase, through instruments such as ESPR, the opportunities for repair, remanufacture, refurbishment and reuse of products and facilitate their trade through economic instruments (beyond extant VAT exemption)</w:t>
      </w:r>
      <w:r w:rsidR="005904C8" w:rsidRPr="00421249">
        <w:rPr>
          <w:sz w:val="22"/>
          <w:szCs w:val="22"/>
        </w:rPr>
        <w:t>.</w:t>
      </w:r>
      <w:r w:rsidRPr="00421249">
        <w:rPr>
          <w:sz w:val="22"/>
          <w:szCs w:val="22"/>
        </w:rPr>
        <w:t xml:space="preserve"> </w:t>
      </w:r>
    </w:p>
    <w:p w14:paraId="703B7991" w14:textId="6E48A311" w:rsidR="009532B7" w:rsidRPr="00421249" w:rsidRDefault="009532B7" w:rsidP="009532B7">
      <w:pPr>
        <w:pStyle w:val="ListParagraph"/>
        <w:numPr>
          <w:ilvl w:val="0"/>
          <w:numId w:val="145"/>
        </w:numPr>
        <w:spacing w:before="0" w:after="0"/>
        <w:rPr>
          <w:sz w:val="22"/>
          <w:szCs w:val="22"/>
        </w:rPr>
      </w:pPr>
      <w:r w:rsidRPr="00421249">
        <w:rPr>
          <w:sz w:val="22"/>
          <w:szCs w:val="22"/>
        </w:rPr>
        <w:t>Labour tax reduction for servicification of access to circular or shared products</w:t>
      </w:r>
      <w:r w:rsidR="005904C8" w:rsidRPr="00421249">
        <w:rPr>
          <w:sz w:val="22"/>
          <w:szCs w:val="22"/>
        </w:rPr>
        <w:t>.</w:t>
      </w:r>
      <w:r w:rsidRPr="00421249">
        <w:rPr>
          <w:sz w:val="22"/>
          <w:szCs w:val="22"/>
        </w:rPr>
        <w:t xml:space="preserve"> </w:t>
      </w:r>
    </w:p>
    <w:p w14:paraId="34B3B546" w14:textId="2FACBE08" w:rsidR="009532B7" w:rsidRPr="00421249" w:rsidRDefault="009532B7" w:rsidP="009532B7">
      <w:pPr>
        <w:pStyle w:val="ListParagraph"/>
        <w:numPr>
          <w:ilvl w:val="0"/>
          <w:numId w:val="145"/>
        </w:numPr>
        <w:spacing w:before="0" w:after="0"/>
        <w:rPr>
          <w:sz w:val="22"/>
          <w:szCs w:val="22"/>
        </w:rPr>
      </w:pPr>
      <w:r w:rsidRPr="00421249">
        <w:rPr>
          <w:sz w:val="22"/>
          <w:szCs w:val="22"/>
        </w:rPr>
        <w:t>Set sectoral public procurement rules with regard to minimum % share of circular products or secondary material use (i.e. buildings, infrastructure, transport, IT for refurbished products)</w:t>
      </w:r>
      <w:r w:rsidR="005904C8" w:rsidRPr="00421249">
        <w:rPr>
          <w:sz w:val="22"/>
          <w:szCs w:val="22"/>
        </w:rPr>
        <w:t>.</w:t>
      </w:r>
    </w:p>
    <w:p w14:paraId="6D3E132C" w14:textId="6BCF4BA5" w:rsidR="009532B7" w:rsidRPr="00421249" w:rsidRDefault="009532B7" w:rsidP="009532B7">
      <w:pPr>
        <w:pStyle w:val="ListParagraph"/>
        <w:numPr>
          <w:ilvl w:val="0"/>
          <w:numId w:val="145"/>
        </w:numPr>
        <w:spacing w:before="0" w:after="0"/>
        <w:rPr>
          <w:sz w:val="22"/>
          <w:szCs w:val="22"/>
        </w:rPr>
      </w:pPr>
      <w:r w:rsidRPr="00421249">
        <w:rPr>
          <w:sz w:val="22"/>
          <w:szCs w:val="22"/>
        </w:rPr>
        <w:t>Set minimum circularity criteria in State Aid eligibility rules</w:t>
      </w:r>
      <w:r w:rsidR="005904C8" w:rsidRPr="00421249">
        <w:rPr>
          <w:sz w:val="22"/>
          <w:szCs w:val="22"/>
        </w:rPr>
        <w:t>.</w:t>
      </w:r>
      <w:r w:rsidRPr="00421249">
        <w:rPr>
          <w:sz w:val="22"/>
          <w:szCs w:val="22"/>
        </w:rPr>
        <w:t xml:space="preserve"> </w:t>
      </w:r>
    </w:p>
    <w:p w14:paraId="38AF9C7C" w14:textId="4BEB56F9" w:rsidR="00522D34" w:rsidRPr="00421249" w:rsidRDefault="00522D34" w:rsidP="0034394E">
      <w:pPr>
        <w:pStyle w:val="JRCText"/>
        <w:rPr>
          <w:sz w:val="22"/>
          <w:szCs w:val="22"/>
        </w:rPr>
      </w:pPr>
    </w:p>
    <w:p w14:paraId="30EF76E7" w14:textId="77777777" w:rsidR="009532B7" w:rsidRPr="00BE4D7D" w:rsidRDefault="009532B7" w:rsidP="009532B7">
      <w:pPr>
        <w:spacing w:before="0" w:after="0"/>
        <w:rPr>
          <w:bCs/>
          <w:i/>
          <w:iCs/>
          <w:color w:val="70AD47" w:themeColor="accent6"/>
          <w:sz w:val="22"/>
          <w:szCs w:val="22"/>
        </w:rPr>
      </w:pPr>
      <w:r w:rsidRPr="00BE4D7D">
        <w:rPr>
          <w:bCs/>
          <w:i/>
          <w:iCs/>
          <w:color w:val="70AD47" w:themeColor="accent6"/>
          <w:sz w:val="22"/>
          <w:szCs w:val="22"/>
        </w:rPr>
        <w:t xml:space="preserve">Fostering investments in recycling and better designed economic instruments for waste management </w:t>
      </w:r>
    </w:p>
    <w:p w14:paraId="5D8906CC" w14:textId="11025F5E" w:rsidR="009532B7" w:rsidRPr="00421249" w:rsidRDefault="009532B7" w:rsidP="009532B7">
      <w:pPr>
        <w:pStyle w:val="JRCText"/>
        <w:rPr>
          <w:sz w:val="22"/>
          <w:szCs w:val="22"/>
        </w:rPr>
      </w:pPr>
      <w:r w:rsidRPr="00421249">
        <w:rPr>
          <w:sz w:val="22"/>
          <w:szCs w:val="22"/>
        </w:rPr>
        <w:t xml:space="preserve">The recovery of high-quality materials is essential to ensure circular flows across the economy, as well as the displacement of primary raw materials and less reliance on resource extraction. Investing on high quality sorting and recycling operations requires high up-front investments associated with high transaction and search costs to predict quality of input waste </w:t>
      </w:r>
      <w:r w:rsidR="0087705A" w:rsidRPr="00421249">
        <w:rPr>
          <w:sz w:val="22"/>
          <w:szCs w:val="22"/>
        </w:rPr>
        <w:t>feedstock</w:t>
      </w:r>
      <w:r w:rsidRPr="00421249">
        <w:rPr>
          <w:sz w:val="22"/>
          <w:szCs w:val="22"/>
        </w:rPr>
        <w:t xml:space="preserve"> for recycling, their pre-treatment and implement quality assurance systems to ensure recycled materials’ quality to be used in manufacturing</w:t>
      </w:r>
      <w:r w:rsidR="0087705A">
        <w:rPr>
          <w:sz w:val="22"/>
          <w:szCs w:val="22"/>
        </w:rPr>
        <w:t xml:space="preserve"> </w:t>
      </w:r>
      <w:r w:rsidR="0087705A">
        <w:rPr>
          <w:sz w:val="22"/>
          <w:szCs w:val="22"/>
        </w:rPr>
        <w:fldChar w:fldCharType="begin"/>
      </w:r>
      <w:r w:rsidR="00B5291A">
        <w:rPr>
          <w:sz w:val="22"/>
          <w:szCs w:val="22"/>
        </w:rPr>
        <w:instrText xml:space="preserve"> ADDIN ZOTERO_ITEM CSL_CITATION {"citationID":"f7RyT6Ls","properties":{"formattedCitation":"[112]","plainCitation":"[112]","noteIndex":0},"citationItems":[{"id":1441,"uris":["http://zotero.org/groups/5272309/items/8MYCKULV"],"itemData":{"id":1441,"type":"book","collection-number":"no.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0087705A">
        <w:rPr>
          <w:sz w:val="22"/>
          <w:szCs w:val="22"/>
        </w:rPr>
        <w:fldChar w:fldCharType="separate"/>
      </w:r>
      <w:r w:rsidR="00B5291A" w:rsidRPr="00B5291A">
        <w:rPr>
          <w:sz w:val="22"/>
        </w:rPr>
        <w:t>[112]</w:t>
      </w:r>
      <w:r w:rsidR="0087705A">
        <w:rPr>
          <w:sz w:val="22"/>
          <w:szCs w:val="22"/>
        </w:rPr>
        <w:fldChar w:fldCharType="end"/>
      </w:r>
      <w:r w:rsidR="00EE1C97" w:rsidRPr="00421249">
        <w:rPr>
          <w:rStyle w:val="FootnoteReference"/>
          <w:sz w:val="22"/>
          <w:szCs w:val="22"/>
        </w:rPr>
        <w:footnoteReference w:id="4"/>
      </w:r>
      <w:r w:rsidRPr="00421249">
        <w:rPr>
          <w:sz w:val="22"/>
          <w:szCs w:val="22"/>
        </w:rPr>
        <w:t>. This combined with volatile prices for virgin raw materials and high risks and uncertainty of investing in new processes and technologies has led to a lack of investor trust in investing in CE-related activities</w:t>
      </w:r>
      <w:r w:rsidR="0087705A">
        <w:rPr>
          <w:sz w:val="22"/>
          <w:szCs w:val="22"/>
        </w:rPr>
        <w:t xml:space="preserve"> </w:t>
      </w:r>
      <w:r w:rsidR="0087705A">
        <w:rPr>
          <w:sz w:val="22"/>
          <w:szCs w:val="22"/>
        </w:rPr>
        <w:fldChar w:fldCharType="begin"/>
      </w:r>
      <w:r w:rsidR="00B5291A">
        <w:rPr>
          <w:sz w:val="22"/>
          <w:szCs w:val="22"/>
        </w:rPr>
        <w:instrText xml:space="preserve"> ADDIN ZOTERO_ITEM CSL_CITATION {"citationID":"1CDdBBOU","properties":{"formattedCitation":"[112]","plainCitation":"[112]","noteIndex":0},"citationItems":[{"id":1441,"uris":["http://zotero.org/groups/5272309/items/8MYCKULV"],"itemData":{"id":1441,"type":"book","collection-number":"no.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0087705A">
        <w:rPr>
          <w:sz w:val="22"/>
          <w:szCs w:val="22"/>
        </w:rPr>
        <w:fldChar w:fldCharType="separate"/>
      </w:r>
      <w:r w:rsidR="00B5291A" w:rsidRPr="00B5291A">
        <w:rPr>
          <w:sz w:val="22"/>
        </w:rPr>
        <w:t>[112]</w:t>
      </w:r>
      <w:r w:rsidR="0087705A">
        <w:rPr>
          <w:sz w:val="22"/>
          <w:szCs w:val="22"/>
        </w:rPr>
        <w:fldChar w:fldCharType="end"/>
      </w:r>
      <w:r w:rsidRPr="00421249">
        <w:rPr>
          <w:sz w:val="22"/>
          <w:szCs w:val="22"/>
        </w:rPr>
        <w:t>.</w:t>
      </w:r>
    </w:p>
    <w:p w14:paraId="1ED631CD" w14:textId="4102F95D" w:rsidR="009532B7" w:rsidRPr="00421249" w:rsidRDefault="009532B7" w:rsidP="009532B7">
      <w:pPr>
        <w:spacing w:before="0" w:after="0"/>
        <w:rPr>
          <w:rFonts w:cs="Calibri"/>
          <w:sz w:val="22"/>
          <w:szCs w:val="22"/>
        </w:rPr>
      </w:pPr>
      <w:r w:rsidRPr="00421249">
        <w:rPr>
          <w:sz w:val="22"/>
          <w:szCs w:val="22"/>
        </w:rPr>
        <w:t>Furthermore, a weak waste management tax system and insufficient accounting of environmental externalities linked to some practices of waste management still make recycling an economically unattractive option. Particularly, for concrete, insulation materials, bricks, and glass. For instance, EEA has estimated that the average EU-27 landfill tax on municipal waste is approximately 38 EUR per tonne, whilst for mineral waste JRC and EEA estimate approximately 19 EUR per tonne</w:t>
      </w:r>
      <w:r w:rsidR="006031AF">
        <w:rPr>
          <w:sz w:val="22"/>
          <w:szCs w:val="22"/>
        </w:rPr>
        <w:t xml:space="preserve"> </w:t>
      </w:r>
      <w:r w:rsidR="006031AF">
        <w:rPr>
          <w:sz w:val="22"/>
          <w:szCs w:val="22"/>
        </w:rPr>
        <w:fldChar w:fldCharType="begin"/>
      </w:r>
      <w:r w:rsidR="00B5291A">
        <w:rPr>
          <w:sz w:val="22"/>
          <w:szCs w:val="22"/>
        </w:rPr>
        <w:instrText xml:space="preserve"> ADDIN ZOTERO_ITEM CSL_CITATION {"citationID":"IdK9cQZL","properties":{"formattedCitation":"[116], [117]","plainCitation":"[116], [117]","noteIndex":0},"citationItems":[{"id":1445,"uris":["http://zotero.org/groups/5272309/items/PNNDITNQ"],"itemData":{"id":1445,"type":"book","event-place":"LU","language":"eng","publisher":"Publications Office","publisher-place":"LU","source":"DOI.org (CSL JSON)","title":"Techno-economic and environmental assessment of construction and demolition waste management in the European Union: status quo and prospective potential.","title-short":"Techno-economic and environmental assessment of construction and demolition waste management in the European Union","URL":"https://data.europa.eu/doi/10.2760/721895","author":[{"literal":"European Commission. Joint Research Centre."}],"accessed":{"date-parts":[["2025",1,29]]},"issued":{"date-parts":[["2023"]]}}},{"id":1449,"uris":["http://zotero.org/groups/5272309/items/J9TJKHTV"],"itemData":{"id":1449,"type":"webpage","abstract":"The EU has set ambitious targets to improve municipal waste management. EU Member States need effective strategies and policy instruments to achieve these targets. This briefing provides an overview of some of the main instruments used across the EU and the performance of Member States so far.","container-title":"European Environment Agency","genre":"Briefing","language":"en","title":"Economic instruments and separate collection systems — key strategies to increase recycling","URL":"https://www.eea.europa.eu/publications/economic-instruments-and-separate-collection/economic-instruments-and-separate-collection","accessed":{"date-parts":[["2025",1,30]]}}}],"schema":"https://github.com/citation-style-language/schema/raw/master/csl-citation.json"} </w:instrText>
      </w:r>
      <w:r w:rsidR="006031AF">
        <w:rPr>
          <w:sz w:val="22"/>
          <w:szCs w:val="22"/>
        </w:rPr>
        <w:fldChar w:fldCharType="separate"/>
      </w:r>
      <w:r w:rsidR="00B5291A" w:rsidRPr="00B5291A">
        <w:rPr>
          <w:sz w:val="22"/>
        </w:rPr>
        <w:t>[116], [117]</w:t>
      </w:r>
      <w:r w:rsidR="006031AF">
        <w:rPr>
          <w:sz w:val="22"/>
          <w:szCs w:val="22"/>
        </w:rPr>
        <w:fldChar w:fldCharType="end"/>
      </w:r>
      <w:r w:rsidRPr="00421249">
        <w:rPr>
          <w:sz w:val="22"/>
          <w:szCs w:val="22"/>
        </w:rPr>
        <w:t>. Simply increasing landfill taxes does not appear to be the best solution. An on-going JRC project</w:t>
      </w:r>
      <w:r w:rsidRPr="00421249">
        <w:rPr>
          <w:rStyle w:val="FootnoteReference"/>
          <w:sz w:val="22"/>
          <w:szCs w:val="22"/>
        </w:rPr>
        <w:footnoteReference w:id="5"/>
      </w:r>
      <w:r w:rsidRPr="00421249">
        <w:rPr>
          <w:sz w:val="22"/>
          <w:szCs w:val="22"/>
        </w:rPr>
        <w:t xml:space="preserve"> focusing on construction and demolition waste has emphasised that high landfill tax can deter </w:t>
      </w:r>
      <w:r w:rsidRPr="00421249">
        <w:rPr>
          <w:sz w:val="22"/>
          <w:szCs w:val="22"/>
        </w:rPr>
        <w:lastRenderedPageBreak/>
        <w:t>landfilling, not towards higher levels of the waste hierarchy (e.g., recycling), but rather towards counterproductive measures, such as illegal dumping. Other policy measures, such as an advance fee paid at the moment of purchase (rather than at the moment of disposal) could be further analysed for different materials and products. In addition, the introduction of “pay-as-you-throw” waste collection systems (i.e., differentiated fees for sorted and unsorted waste) could encourage citizens to actively sort recyclables for separate collection</w:t>
      </w:r>
      <w:del w:id="251" w:author="GASTALDI Chiara (JRC-ISPRA)" w:date="2025-02-18T11:57:00Z">
        <w:r w:rsidR="002D4D44" w:rsidRPr="00421249" w:rsidDel="00195803">
          <w:rPr>
            <w:rStyle w:val="FootnoteReference"/>
            <w:sz w:val="22"/>
            <w:szCs w:val="22"/>
          </w:rPr>
          <w:footnoteReference w:id="6"/>
        </w:r>
      </w:del>
      <w:r w:rsidRPr="00421249">
        <w:rPr>
          <w:sz w:val="22"/>
          <w:szCs w:val="22"/>
        </w:rPr>
        <w:t>. While, the expansion of Extended Producer Responsibility (EPR) schemes to waste streams, such as textiles, can contribute to increased collection and recycling rates.</w:t>
      </w:r>
      <w:r w:rsidRPr="00421249">
        <w:rPr>
          <w:rFonts w:ascii="Calibri" w:hAnsi="Calibri" w:cs="Calibri"/>
          <w:sz w:val="22"/>
          <w:szCs w:val="22"/>
        </w:rPr>
        <w:t>  </w:t>
      </w:r>
      <w:r w:rsidRPr="00421249">
        <w:rPr>
          <w:sz w:val="22"/>
          <w:szCs w:val="22"/>
        </w:rPr>
        <w:t xml:space="preserve"> </w:t>
      </w:r>
    </w:p>
    <w:p w14:paraId="1A413714" w14:textId="35148282" w:rsidR="009532B7" w:rsidRPr="00421249" w:rsidRDefault="009532B7" w:rsidP="009532B7">
      <w:pPr>
        <w:spacing w:before="0" w:after="0"/>
        <w:rPr>
          <w:rFonts w:cs="Calibri"/>
          <w:sz w:val="22"/>
          <w:szCs w:val="22"/>
        </w:rPr>
      </w:pPr>
    </w:p>
    <w:p w14:paraId="52EAB72E" w14:textId="3282F8A1" w:rsidR="009532B7" w:rsidRPr="00BE4D7D" w:rsidRDefault="009532B7" w:rsidP="6D4F4FB9">
      <w:pPr>
        <w:spacing w:before="0" w:after="0"/>
        <w:rPr>
          <w:rFonts w:cstheme="minorBidi"/>
          <w:iCs/>
          <w:sz w:val="22"/>
          <w:szCs w:val="22"/>
        </w:rPr>
      </w:pPr>
      <w:r w:rsidRPr="00BE4D7D">
        <w:rPr>
          <w:rFonts w:cstheme="minorBidi"/>
          <w:b/>
          <w:iCs/>
          <w:sz w:val="22"/>
          <w:szCs w:val="22"/>
        </w:rPr>
        <w:t>Potential enablers</w:t>
      </w:r>
      <w:r w:rsidRPr="00BE4D7D">
        <w:rPr>
          <w:rFonts w:cstheme="minorBidi"/>
          <w:iCs/>
          <w:sz w:val="22"/>
          <w:szCs w:val="22"/>
        </w:rPr>
        <w:t xml:space="preserve"> to be considered could include:</w:t>
      </w:r>
    </w:p>
    <w:p w14:paraId="11825367" w14:textId="15222F6A" w:rsidR="009532B7" w:rsidRPr="00421249" w:rsidRDefault="009532B7" w:rsidP="009532B7">
      <w:pPr>
        <w:pStyle w:val="ListParagraph"/>
        <w:numPr>
          <w:ilvl w:val="0"/>
          <w:numId w:val="146"/>
        </w:numPr>
        <w:spacing w:before="0" w:after="0"/>
        <w:rPr>
          <w:sz w:val="22"/>
          <w:szCs w:val="22"/>
        </w:rPr>
      </w:pPr>
      <w:r w:rsidRPr="00421249">
        <w:rPr>
          <w:sz w:val="22"/>
          <w:szCs w:val="22"/>
        </w:rPr>
        <w:t xml:space="preserve"> Leveraging public-private initiatives to stimulate investments in recycling capacity and technologies</w:t>
      </w:r>
      <w:r w:rsidR="005904C8" w:rsidRPr="00421249">
        <w:rPr>
          <w:sz w:val="22"/>
          <w:szCs w:val="22"/>
        </w:rPr>
        <w:t>.</w:t>
      </w:r>
    </w:p>
    <w:p w14:paraId="4FC65B47" w14:textId="06437DC0" w:rsidR="009532B7" w:rsidRPr="00421249" w:rsidRDefault="009532B7" w:rsidP="009532B7">
      <w:pPr>
        <w:pStyle w:val="ListParagraph"/>
        <w:numPr>
          <w:ilvl w:val="0"/>
          <w:numId w:val="146"/>
        </w:numPr>
        <w:spacing w:before="0" w:after="0"/>
        <w:rPr>
          <w:sz w:val="22"/>
          <w:szCs w:val="22"/>
        </w:rPr>
      </w:pPr>
      <w:r w:rsidRPr="00421249">
        <w:rPr>
          <w:sz w:val="22"/>
          <w:szCs w:val="22"/>
        </w:rPr>
        <w:t>Set-up a cap and trade system for landfilled waste and national level, with an annual predictable decreasing factor</w:t>
      </w:r>
      <w:r w:rsidR="005904C8" w:rsidRPr="00421249">
        <w:rPr>
          <w:sz w:val="22"/>
          <w:szCs w:val="22"/>
        </w:rPr>
        <w:t>.</w:t>
      </w:r>
    </w:p>
    <w:p w14:paraId="07A889DD" w14:textId="45180E0D" w:rsidR="009532B7" w:rsidRPr="00421249" w:rsidRDefault="009532B7" w:rsidP="009532B7">
      <w:pPr>
        <w:pStyle w:val="ListParagraph"/>
        <w:numPr>
          <w:ilvl w:val="0"/>
          <w:numId w:val="146"/>
        </w:numPr>
        <w:spacing w:before="0" w:after="0"/>
        <w:rPr>
          <w:sz w:val="22"/>
          <w:szCs w:val="22"/>
        </w:rPr>
      </w:pPr>
      <w:r w:rsidRPr="00421249">
        <w:rPr>
          <w:sz w:val="22"/>
          <w:szCs w:val="22"/>
        </w:rPr>
        <w:t>Identify and map missing capacity for the recycling and treatment of key materials and their use as secondary raw materials</w:t>
      </w:r>
      <w:r w:rsidR="005904C8" w:rsidRPr="00421249">
        <w:rPr>
          <w:sz w:val="22"/>
          <w:szCs w:val="22"/>
        </w:rPr>
        <w:t>.</w:t>
      </w:r>
      <w:r w:rsidRPr="00421249">
        <w:rPr>
          <w:sz w:val="22"/>
          <w:szCs w:val="22"/>
        </w:rPr>
        <w:t xml:space="preserve"> </w:t>
      </w:r>
    </w:p>
    <w:p w14:paraId="67BD994E" w14:textId="7206D57D" w:rsidR="009532B7" w:rsidRPr="00421249" w:rsidRDefault="009532B7" w:rsidP="009532B7">
      <w:pPr>
        <w:pStyle w:val="ListParagraph"/>
        <w:numPr>
          <w:ilvl w:val="0"/>
          <w:numId w:val="146"/>
        </w:numPr>
        <w:spacing w:before="0" w:after="0"/>
        <w:rPr>
          <w:sz w:val="22"/>
          <w:szCs w:val="22"/>
        </w:rPr>
      </w:pPr>
      <w:r w:rsidRPr="00421249">
        <w:rPr>
          <w:sz w:val="22"/>
          <w:szCs w:val="22"/>
        </w:rPr>
        <w:t>Research agenda for affordable recycling technologies for high quality secondary materials</w:t>
      </w:r>
      <w:r w:rsidR="005904C8" w:rsidRPr="00421249">
        <w:rPr>
          <w:sz w:val="22"/>
          <w:szCs w:val="22"/>
        </w:rPr>
        <w:t>.</w:t>
      </w:r>
      <w:r w:rsidRPr="00421249">
        <w:rPr>
          <w:sz w:val="22"/>
          <w:szCs w:val="22"/>
        </w:rPr>
        <w:t xml:space="preserve"> </w:t>
      </w:r>
    </w:p>
    <w:p w14:paraId="14D78680" w14:textId="5B819A94" w:rsidR="009532B7" w:rsidRPr="00421249" w:rsidRDefault="009532B7" w:rsidP="009532B7">
      <w:pPr>
        <w:spacing w:before="0" w:after="0"/>
        <w:rPr>
          <w:sz w:val="22"/>
          <w:szCs w:val="22"/>
        </w:rPr>
      </w:pPr>
    </w:p>
    <w:p w14:paraId="7068D6DB" w14:textId="71291FB3" w:rsidR="009532B7" w:rsidRPr="00BD58FD" w:rsidRDefault="00BE4D7D" w:rsidP="009532B7">
      <w:pPr>
        <w:pStyle w:val="JRCLevel-3title"/>
        <w:ind w:left="0" w:firstLine="0"/>
      </w:pPr>
      <w:bookmarkStart w:id="254" w:name="_Toc183451849"/>
      <w:bookmarkStart w:id="255" w:name="_Toc183451998"/>
      <w:bookmarkStart w:id="256" w:name="_Toc183452332"/>
      <w:bookmarkStart w:id="257" w:name="_Toc190708596"/>
      <w:r w:rsidRPr="00BD58FD">
        <w:t xml:space="preserve">3.3.2 </w:t>
      </w:r>
      <w:r w:rsidR="009532B7" w:rsidRPr="00BD58FD">
        <w:t>Developing and improving the functioning of Secondary Raw Material markets</w:t>
      </w:r>
      <w:bookmarkEnd w:id="254"/>
      <w:bookmarkEnd w:id="255"/>
      <w:bookmarkEnd w:id="256"/>
      <w:bookmarkEnd w:id="257"/>
      <w:r w:rsidR="009532B7" w:rsidRPr="00BD58FD">
        <w:t xml:space="preserve"> </w:t>
      </w:r>
    </w:p>
    <w:p w14:paraId="7D9B105D" w14:textId="2A31C938" w:rsidR="009532B7" w:rsidRPr="00421249" w:rsidRDefault="009532B7" w:rsidP="009532B7">
      <w:pPr>
        <w:pStyle w:val="JRCText"/>
        <w:rPr>
          <w:rFonts w:cstheme="minorBidi"/>
          <w:sz w:val="22"/>
          <w:szCs w:val="22"/>
        </w:rPr>
      </w:pPr>
      <w:r w:rsidRPr="5CA7C3D7">
        <w:rPr>
          <w:rFonts w:cstheme="minorBidi"/>
          <w:sz w:val="22"/>
          <w:szCs w:val="22"/>
        </w:rPr>
        <w:t>Secondary Raw Material markets enable the circulation of high-quality recycled materials in the EU economy, potentially substituting primary raw materials and decreasing the need to extract natural resources as a result</w:t>
      </w:r>
      <w:r w:rsidR="00B823D8">
        <w:rPr>
          <w:rFonts w:cstheme="minorBidi"/>
          <w:sz w:val="22"/>
          <w:szCs w:val="22"/>
        </w:rPr>
        <w:t xml:space="preserve"> </w:t>
      </w:r>
      <w:r w:rsidR="00B823D8">
        <w:rPr>
          <w:rFonts w:cstheme="minorBidi"/>
          <w:sz w:val="22"/>
          <w:szCs w:val="22"/>
        </w:rPr>
        <w:fldChar w:fldCharType="begin"/>
      </w:r>
      <w:r w:rsidR="00B5291A">
        <w:rPr>
          <w:rFonts w:cstheme="minorBidi"/>
          <w:sz w:val="22"/>
          <w:szCs w:val="22"/>
        </w:rPr>
        <w:instrText xml:space="preserve"> ADDIN ZOTERO_ITEM CSL_CITATION {"citationID":"fDCc5VR4","properties":{"formattedCitation":"[111]","plainCitation":"[111]","noteIndex":0},"citationItems":[{"id":1440,"uris":["http://zotero.org/groups/5272309/items/IZZEUBMC"],"itemData":{"id":1440,"type":"report","title":"Squaring the Circle: Policies from Europe’s Circular Economy Transition","URL":"https://www.worldbank.org/en/region/eca/publication/squaring-circle-europe-circular-economy-transition","author":[{"family":"World Bank","given":""}],"issued":{"date-parts":[["2022",12,6]]}}}],"schema":"https://github.com/citation-style-language/schema/raw/master/csl-citation.json"} </w:instrText>
      </w:r>
      <w:r w:rsidR="00B823D8">
        <w:rPr>
          <w:rFonts w:cstheme="minorBidi"/>
          <w:sz w:val="22"/>
          <w:szCs w:val="22"/>
        </w:rPr>
        <w:fldChar w:fldCharType="separate"/>
      </w:r>
      <w:r w:rsidR="00B5291A" w:rsidRPr="00B5291A">
        <w:rPr>
          <w:sz w:val="22"/>
        </w:rPr>
        <w:t>[111]</w:t>
      </w:r>
      <w:r w:rsidR="00B823D8">
        <w:rPr>
          <w:rFonts w:cstheme="minorBidi"/>
          <w:sz w:val="22"/>
          <w:szCs w:val="22"/>
        </w:rPr>
        <w:fldChar w:fldCharType="end"/>
      </w:r>
      <w:r w:rsidRPr="5CA7C3D7">
        <w:rPr>
          <w:rFonts w:cstheme="minorBidi"/>
          <w:sz w:val="22"/>
          <w:szCs w:val="22"/>
        </w:rPr>
        <w:t>. Establishing well-functioning EU secondary raw material market has been highlighted as a key component of the CEAP, however currently the secondary raw material market for wood, plastics, bio-waste, aggregates from construction and demolition waste, and textiles are not functioning well</w:t>
      </w:r>
      <w:r w:rsidR="00752B59">
        <w:rPr>
          <w:rFonts w:cstheme="minorBidi"/>
          <w:sz w:val="22"/>
          <w:szCs w:val="22"/>
        </w:rPr>
        <w:t xml:space="preserve"> </w:t>
      </w:r>
      <w:r w:rsidR="00752B59">
        <w:rPr>
          <w:rFonts w:cstheme="minorBidi"/>
          <w:sz w:val="22"/>
          <w:szCs w:val="22"/>
        </w:rPr>
        <w:fldChar w:fldCharType="begin"/>
      </w:r>
      <w:r w:rsidR="00B5291A">
        <w:rPr>
          <w:rFonts w:cstheme="minorBidi"/>
          <w:sz w:val="22"/>
          <w:szCs w:val="22"/>
        </w:rPr>
        <w:instrText xml:space="preserve"> ADDIN ZOTERO_ITEM CSL_CITATION {"citationID":"lewI49n9","properties":{"formattedCitation":"[112]","plainCitation":"[112]","noteIndex":0},"citationItems":[{"id":1441,"uris":["http://zotero.org/groups/5272309/items/8MYCKULV"],"itemData":{"id":1441,"type":"book","collection-number":"no.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00752B59">
        <w:rPr>
          <w:rFonts w:cstheme="minorBidi"/>
          <w:sz w:val="22"/>
          <w:szCs w:val="22"/>
        </w:rPr>
        <w:fldChar w:fldCharType="separate"/>
      </w:r>
      <w:r w:rsidR="00B5291A" w:rsidRPr="00B5291A">
        <w:rPr>
          <w:sz w:val="22"/>
        </w:rPr>
        <w:t>[112]</w:t>
      </w:r>
      <w:r w:rsidR="00752B59">
        <w:rPr>
          <w:rFonts w:cstheme="minorBidi"/>
          <w:sz w:val="22"/>
          <w:szCs w:val="22"/>
        </w:rPr>
        <w:fldChar w:fldCharType="end"/>
      </w:r>
      <w:r w:rsidRPr="5CA7C3D7">
        <w:rPr>
          <w:rFonts w:cstheme="minorBidi"/>
          <w:sz w:val="22"/>
          <w:szCs w:val="22"/>
        </w:rPr>
        <w:t xml:space="preserve">. </w:t>
      </w:r>
    </w:p>
    <w:p w14:paraId="6EB9C1FA" w14:textId="70DF0AD5" w:rsidR="009532B7" w:rsidRPr="00421249" w:rsidRDefault="009532B7" w:rsidP="6D4F4FB9">
      <w:pPr>
        <w:pStyle w:val="JRCText"/>
        <w:rPr>
          <w:rFonts w:cstheme="minorBidi"/>
          <w:sz w:val="22"/>
          <w:szCs w:val="22"/>
        </w:rPr>
      </w:pPr>
    </w:p>
    <w:p w14:paraId="5007FB4A" w14:textId="791376D7" w:rsidR="009532B7" w:rsidRPr="00BE4D7D" w:rsidRDefault="009532B7" w:rsidP="00BE4D7D">
      <w:pPr>
        <w:spacing w:before="0" w:after="0"/>
        <w:rPr>
          <w:bCs/>
          <w:i/>
          <w:iCs/>
          <w:color w:val="70AD47" w:themeColor="accent6"/>
          <w:sz w:val="22"/>
          <w:szCs w:val="22"/>
        </w:rPr>
      </w:pPr>
      <w:r w:rsidRPr="00BE4D7D">
        <w:rPr>
          <w:bCs/>
          <w:i/>
          <w:iCs/>
          <w:color w:val="70AD47" w:themeColor="accent6"/>
          <w:sz w:val="22"/>
          <w:szCs w:val="22"/>
        </w:rPr>
        <w:t>Supply: Circular product design</w:t>
      </w:r>
      <w:r w:rsidR="00184508">
        <w:rPr>
          <w:bCs/>
          <w:i/>
          <w:iCs/>
          <w:color w:val="70AD47" w:themeColor="accent6"/>
          <w:sz w:val="22"/>
          <w:szCs w:val="22"/>
        </w:rPr>
        <w:t xml:space="preserve"> and demand</w:t>
      </w:r>
    </w:p>
    <w:p w14:paraId="02BFAED8" w14:textId="29F5A307" w:rsidR="009532B7" w:rsidRPr="00421249" w:rsidRDefault="009532B7" w:rsidP="6D4F4FB9">
      <w:pPr>
        <w:pStyle w:val="JRCText"/>
        <w:rPr>
          <w:rFonts w:cstheme="minorBidi"/>
          <w:sz w:val="22"/>
          <w:szCs w:val="22"/>
        </w:rPr>
      </w:pPr>
      <w:r w:rsidRPr="5CA7C3D7">
        <w:rPr>
          <w:rFonts w:cstheme="minorBidi"/>
          <w:sz w:val="22"/>
          <w:szCs w:val="22"/>
        </w:rPr>
        <w:t>The ESPR</w:t>
      </w:r>
      <w:r w:rsidR="00752B59">
        <w:rPr>
          <w:rFonts w:cstheme="minorBidi"/>
          <w:sz w:val="22"/>
          <w:szCs w:val="22"/>
        </w:rPr>
        <w:t xml:space="preserve"> </w:t>
      </w:r>
      <w:r w:rsidR="00752B59">
        <w:rPr>
          <w:rFonts w:cstheme="minorBidi"/>
          <w:sz w:val="22"/>
          <w:szCs w:val="22"/>
        </w:rPr>
        <w:fldChar w:fldCharType="begin"/>
      </w:r>
      <w:r w:rsidR="00B5291A">
        <w:rPr>
          <w:rFonts w:cstheme="minorBidi"/>
          <w:sz w:val="22"/>
          <w:szCs w:val="22"/>
        </w:rPr>
        <w:instrText xml:space="preserve"> ADDIN ZOTERO_ITEM CSL_CITATION {"citationID":"OPUHyWxj","properties":{"formattedCitation":"[118]","plainCitation":"[118]","noteIndex":0},"citationItems":[{"id":1451,"uris":["http://zotero.org/groups/5272309/items/84X7SQYF"],"itemData":{"id":1451,"type":"legislation","language":"en","note":"Legislative Body: EP, CONSIL","title":"Regulation (EU) 2024/1781 of the European Parliament and of the Council of 13 June 2024 establishing a framework for the setting of ecodesign requirements for sustainable products, amending Directive (EU) 2020/1828 and Regulation (EU) 2023/1542 and repealing Directive 2009/125/EC (Text with EEA relevance)","URL":"http://data.europa.eu/eli/reg/2024/1781/oj/eng","accessed":{"date-parts":[["2025",1,30]]},"issued":{"date-parts":[["2024",6,13]]}}}],"schema":"https://github.com/citation-style-language/schema/raw/master/csl-citation.json"} </w:instrText>
      </w:r>
      <w:r w:rsidR="00752B59">
        <w:rPr>
          <w:rFonts w:cstheme="minorBidi"/>
          <w:sz w:val="22"/>
          <w:szCs w:val="22"/>
        </w:rPr>
        <w:fldChar w:fldCharType="separate"/>
      </w:r>
      <w:r w:rsidR="00B5291A" w:rsidRPr="00B5291A">
        <w:rPr>
          <w:sz w:val="22"/>
        </w:rPr>
        <w:t>[118]</w:t>
      </w:r>
      <w:r w:rsidR="00752B59">
        <w:rPr>
          <w:rFonts w:cstheme="minorBidi"/>
          <w:sz w:val="22"/>
          <w:szCs w:val="22"/>
        </w:rPr>
        <w:fldChar w:fldCharType="end"/>
      </w:r>
      <w:r w:rsidRPr="5CA7C3D7">
        <w:rPr>
          <w:rFonts w:cstheme="minorBidi"/>
          <w:sz w:val="22"/>
          <w:szCs w:val="22"/>
        </w:rPr>
        <w:t xml:space="preserve"> will contribute to overcoming several challenges related to product design and manufacturing, as it will enable the setting of ‘ecodesign requirements’ for physical products</w:t>
      </w:r>
      <w:r w:rsidR="00752B59">
        <w:rPr>
          <w:rFonts w:cstheme="minorBidi"/>
          <w:sz w:val="22"/>
          <w:szCs w:val="22"/>
        </w:rPr>
        <w:t xml:space="preserve"> </w:t>
      </w:r>
      <w:r w:rsidR="00752B59">
        <w:rPr>
          <w:rFonts w:cstheme="minorBidi"/>
          <w:sz w:val="22"/>
          <w:szCs w:val="22"/>
        </w:rPr>
        <w:fldChar w:fldCharType="begin"/>
      </w:r>
      <w:r w:rsidR="00B5291A">
        <w:rPr>
          <w:rFonts w:cstheme="minorBidi"/>
          <w:sz w:val="22"/>
          <w:szCs w:val="22"/>
        </w:rPr>
        <w:instrText xml:space="preserve"> ADDIN ZOTERO_ITEM CSL_CITATION {"citationID":"wi9EI39o","properties":{"formattedCitation":"[119]","plainCitation":"[119]","noteIndex":0},"citationItems":[{"id":1452,"uris":["http://zotero.org/groups/5272309/items/JFCJBJTU"],"itemData":{"id":1452,"type":"webpage","abstract":"Ecodesign and Energy Labelling Working Plan 2022-2024","language":"en","title":"Ecodesign and Energy Labelling Working Plan 2022-2024 - European Commission","URL":"https://energy.ec.europa.eu/publications/ecodesign-and-energy-labelling-working-plan-2022-2024_en","accessed":{"date-parts":[["2025",1,30]]}}}],"schema":"https://github.com/citation-style-language/schema/raw/master/csl-citation.json"} </w:instrText>
      </w:r>
      <w:r w:rsidR="00752B59">
        <w:rPr>
          <w:rFonts w:cstheme="minorBidi"/>
          <w:sz w:val="22"/>
          <w:szCs w:val="22"/>
        </w:rPr>
        <w:fldChar w:fldCharType="separate"/>
      </w:r>
      <w:r w:rsidR="00B5291A" w:rsidRPr="00B5291A">
        <w:rPr>
          <w:sz w:val="22"/>
        </w:rPr>
        <w:t>[119]</w:t>
      </w:r>
      <w:r w:rsidR="00752B59">
        <w:rPr>
          <w:rFonts w:cstheme="minorBidi"/>
          <w:sz w:val="22"/>
          <w:szCs w:val="22"/>
        </w:rPr>
        <w:fldChar w:fldCharType="end"/>
      </w:r>
      <w:r w:rsidRPr="5CA7C3D7">
        <w:rPr>
          <w:rFonts w:cstheme="minorBidi"/>
          <w:sz w:val="22"/>
          <w:szCs w:val="22"/>
        </w:rPr>
        <w:t>, facilitating products’ disassembly, repair and recycling. In addition, ESPR will enable mandatory Green Public Procurement (GPP) criteria, which can further incentivise the uptake of more sustainable products and potentially contribute to the demand for circular products and secondary raw materials</w:t>
      </w:r>
      <w:r w:rsidR="00752B59">
        <w:rPr>
          <w:rFonts w:cstheme="minorBidi"/>
          <w:sz w:val="22"/>
          <w:szCs w:val="22"/>
        </w:rPr>
        <w:t xml:space="preserve"> </w:t>
      </w:r>
      <w:r w:rsidR="00752B59">
        <w:rPr>
          <w:rFonts w:cstheme="minorBidi"/>
          <w:sz w:val="22"/>
          <w:szCs w:val="22"/>
        </w:rPr>
        <w:fldChar w:fldCharType="begin"/>
      </w:r>
      <w:r w:rsidR="00B5291A">
        <w:rPr>
          <w:rFonts w:cstheme="minorBidi"/>
          <w:sz w:val="22"/>
          <w:szCs w:val="22"/>
        </w:rPr>
        <w:instrText xml:space="preserve"> ADDIN ZOTERO_ITEM CSL_CITATION {"citationID":"76BGbDkF","properties":{"formattedCitation":"[112]","plainCitation":"[112]","noteIndex":0},"citationItems":[{"id":1441,"uris":["http://zotero.org/groups/5272309/items/8MYCKULV"],"itemData":{"id":1441,"type":"book","collection-number":"no.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00752B59">
        <w:rPr>
          <w:rFonts w:cstheme="minorBidi"/>
          <w:sz w:val="22"/>
          <w:szCs w:val="22"/>
        </w:rPr>
        <w:fldChar w:fldCharType="separate"/>
      </w:r>
      <w:r w:rsidR="00B5291A" w:rsidRPr="00B5291A">
        <w:rPr>
          <w:sz w:val="22"/>
        </w:rPr>
        <w:t>[112]</w:t>
      </w:r>
      <w:r w:rsidR="00752B59">
        <w:rPr>
          <w:rFonts w:cstheme="minorBidi"/>
          <w:sz w:val="22"/>
          <w:szCs w:val="22"/>
        </w:rPr>
        <w:fldChar w:fldCharType="end"/>
      </w:r>
      <w:r w:rsidRPr="5CA7C3D7">
        <w:rPr>
          <w:rFonts w:cstheme="minorBidi"/>
          <w:sz w:val="22"/>
          <w:szCs w:val="22"/>
        </w:rPr>
        <w:t xml:space="preserve">. </w:t>
      </w:r>
    </w:p>
    <w:p w14:paraId="0EA34FE4" w14:textId="0064F564" w:rsidR="009532B7" w:rsidRPr="00421249" w:rsidRDefault="009532B7" w:rsidP="6D4F4FB9">
      <w:pPr>
        <w:pStyle w:val="JRCText"/>
        <w:rPr>
          <w:rFonts w:cstheme="minorBidi"/>
          <w:sz w:val="22"/>
          <w:szCs w:val="22"/>
        </w:rPr>
      </w:pPr>
      <w:r w:rsidRPr="5CA7C3D7">
        <w:rPr>
          <w:rFonts w:cstheme="minorBidi"/>
          <w:sz w:val="22"/>
          <w:szCs w:val="22"/>
        </w:rPr>
        <w:t xml:space="preserve">Products’ complexity and the </w:t>
      </w:r>
      <w:r w:rsidRPr="5CA7C3D7">
        <w:rPr>
          <w:rFonts w:cstheme="minorBidi"/>
          <w:i/>
          <w:iCs/>
          <w:sz w:val="22"/>
          <w:szCs w:val="22"/>
        </w:rPr>
        <w:t>plethora</w:t>
      </w:r>
      <w:r w:rsidRPr="5CA7C3D7">
        <w:rPr>
          <w:rFonts w:cstheme="minorBidi"/>
          <w:sz w:val="22"/>
          <w:szCs w:val="22"/>
        </w:rPr>
        <w:t xml:space="preserve"> of additives and chemicals used in everyday consumer products make it difficult for recyclers to identify whether substances of concern are </w:t>
      </w:r>
      <w:r w:rsidR="005904C8" w:rsidRPr="5CA7C3D7">
        <w:rPr>
          <w:rFonts w:cstheme="minorBidi"/>
          <w:sz w:val="22"/>
          <w:szCs w:val="22"/>
        </w:rPr>
        <w:t>or</w:t>
      </w:r>
      <w:r w:rsidRPr="5CA7C3D7">
        <w:rPr>
          <w:rFonts w:cstheme="minorBidi"/>
          <w:sz w:val="22"/>
          <w:szCs w:val="22"/>
        </w:rPr>
        <w:t xml:space="preserve"> not in their products and ensure a constant quality output. The digital product passport (implemented under the ESPR and other legislation, such as Batteries and waste Batteries Regulation) aims to improve transparency by providing information about products’ composition and when relevant dismantling information, which will not only contribute to improving recycling, but also to identify and improve material recovery, including of critical raw materials</w:t>
      </w:r>
      <w:r w:rsidR="00752B59">
        <w:rPr>
          <w:rFonts w:cstheme="minorBidi"/>
          <w:sz w:val="22"/>
          <w:szCs w:val="22"/>
        </w:rPr>
        <w:t xml:space="preserve"> </w:t>
      </w:r>
      <w:r w:rsidR="00752B59">
        <w:rPr>
          <w:rFonts w:cstheme="minorBidi"/>
          <w:sz w:val="22"/>
          <w:szCs w:val="22"/>
        </w:rPr>
        <w:fldChar w:fldCharType="begin"/>
      </w:r>
      <w:r w:rsidR="00B5291A">
        <w:rPr>
          <w:rFonts w:cstheme="minorBidi"/>
          <w:sz w:val="22"/>
          <w:szCs w:val="22"/>
        </w:rPr>
        <w:instrText xml:space="preserve"> ADDIN ZOTERO_ITEM CSL_CITATION {"citationID":"TLtNrnKq","properties":{"formattedCitation":"[120]","plainCitation":"[120]","noteIndex":0},"citationItems":[{"id":1453,"uris":["http://zotero.org/groups/5272309/items/985ZVZ9Q"],"itemData":{"id":1453,"type":"webpage","title":"EU's Digital Product Passport: Advancing transparency and sustainability | data.europa.eu","URL":"https://data.europa.eu/en/news-events/news/eus-digital-product-passport-advancing-transparency-and-sustainability","accessed":{"date-parts":[["2025",1,30]]}}}],"schema":"https://github.com/citation-style-language/schema/raw/master/csl-citation.json"} </w:instrText>
      </w:r>
      <w:r w:rsidR="00752B59">
        <w:rPr>
          <w:rFonts w:cstheme="minorBidi"/>
          <w:sz w:val="22"/>
          <w:szCs w:val="22"/>
        </w:rPr>
        <w:fldChar w:fldCharType="separate"/>
      </w:r>
      <w:r w:rsidR="00B5291A" w:rsidRPr="00B5291A">
        <w:rPr>
          <w:sz w:val="22"/>
        </w:rPr>
        <w:t>[120]</w:t>
      </w:r>
      <w:r w:rsidR="00752B59">
        <w:rPr>
          <w:rFonts w:cstheme="minorBidi"/>
          <w:sz w:val="22"/>
          <w:szCs w:val="22"/>
        </w:rPr>
        <w:fldChar w:fldCharType="end"/>
      </w:r>
      <w:r w:rsidRPr="5CA7C3D7">
        <w:rPr>
          <w:rFonts w:cstheme="minorBidi"/>
          <w:sz w:val="22"/>
          <w:szCs w:val="22"/>
        </w:rPr>
        <w:t xml:space="preserve">. Increased knowledge on the presence of substances of concern in products covered under ESPR, made available via the DPP, should contribute to address the need to reduce the use of substances of concern that have a negative effect on recycling and/or reuse. </w:t>
      </w:r>
    </w:p>
    <w:p w14:paraId="2A3C92E2" w14:textId="76EFAEA2" w:rsidR="009532B7" w:rsidRPr="00421249" w:rsidRDefault="009532B7" w:rsidP="6D4F4FB9">
      <w:pPr>
        <w:pStyle w:val="JRCText"/>
        <w:rPr>
          <w:rFonts w:cstheme="minorBidi"/>
          <w:sz w:val="22"/>
          <w:szCs w:val="22"/>
        </w:rPr>
      </w:pPr>
    </w:p>
    <w:p w14:paraId="70DBA34B" w14:textId="47C210DD" w:rsidR="009532B7" w:rsidRPr="00BE4D7D" w:rsidRDefault="009532B7" w:rsidP="6D4F4FB9">
      <w:pPr>
        <w:pStyle w:val="JRCText"/>
        <w:rPr>
          <w:rFonts w:cstheme="minorBidi"/>
          <w:iCs/>
          <w:sz w:val="22"/>
          <w:szCs w:val="22"/>
        </w:rPr>
      </w:pPr>
      <w:r w:rsidRPr="00BE4D7D">
        <w:rPr>
          <w:rFonts w:cstheme="minorBidi"/>
          <w:b/>
          <w:iCs/>
          <w:sz w:val="22"/>
          <w:szCs w:val="22"/>
        </w:rPr>
        <w:t>Potential enablers</w:t>
      </w:r>
      <w:r w:rsidRPr="00BE4D7D">
        <w:rPr>
          <w:rFonts w:cstheme="minorBidi"/>
          <w:iCs/>
          <w:sz w:val="22"/>
          <w:szCs w:val="22"/>
        </w:rPr>
        <w:t xml:space="preserve"> to be considered could include:</w:t>
      </w:r>
    </w:p>
    <w:p w14:paraId="3514611E" w14:textId="6F0366AD" w:rsidR="009532B7" w:rsidRPr="00421249" w:rsidRDefault="009532B7" w:rsidP="6D4F4FB9">
      <w:pPr>
        <w:pStyle w:val="JRCText"/>
        <w:numPr>
          <w:ilvl w:val="0"/>
          <w:numId w:val="125"/>
        </w:numPr>
        <w:rPr>
          <w:rFonts w:cstheme="minorBidi"/>
          <w:sz w:val="22"/>
          <w:szCs w:val="22"/>
        </w:rPr>
      </w:pPr>
      <w:r w:rsidRPr="00421249">
        <w:rPr>
          <w:rFonts w:cstheme="minorBidi"/>
          <w:sz w:val="22"/>
          <w:szCs w:val="22"/>
        </w:rPr>
        <w:lastRenderedPageBreak/>
        <w:t>Measures that foster design for recycling (through ESPR, and minimum requirements), including restrictions on substances and/or design characteristics hindering material recovery and recycling in all products containing relevant quantities of valuable resources</w:t>
      </w:r>
      <w:r w:rsidR="005904C8" w:rsidRPr="00421249">
        <w:rPr>
          <w:rFonts w:cstheme="minorBidi"/>
          <w:sz w:val="22"/>
          <w:szCs w:val="22"/>
        </w:rPr>
        <w:t>.</w:t>
      </w:r>
    </w:p>
    <w:p w14:paraId="69DE92E3" w14:textId="6984B76E" w:rsidR="009532B7" w:rsidRPr="00421249" w:rsidRDefault="009532B7" w:rsidP="6D4F4FB9">
      <w:pPr>
        <w:pStyle w:val="JRCText"/>
        <w:numPr>
          <w:ilvl w:val="0"/>
          <w:numId w:val="125"/>
        </w:numPr>
        <w:rPr>
          <w:rFonts w:cstheme="minorBidi"/>
          <w:sz w:val="22"/>
          <w:szCs w:val="22"/>
        </w:rPr>
      </w:pPr>
      <w:r w:rsidRPr="00421249">
        <w:rPr>
          <w:rFonts w:cstheme="minorBidi"/>
          <w:sz w:val="22"/>
          <w:szCs w:val="22"/>
        </w:rPr>
        <w:t>Extending and harmonising the application of eco-modulated fees for EPR schemes, this could create strong incentives to design products for increased repairability and recyclability, as producers would pay less to producer responsibility organisations if they are putting more repairable or recyclable products on the market</w:t>
      </w:r>
      <w:r w:rsidR="005904C8" w:rsidRPr="00421249">
        <w:rPr>
          <w:rFonts w:cstheme="minorBidi"/>
          <w:sz w:val="22"/>
          <w:szCs w:val="22"/>
        </w:rPr>
        <w:t>.</w:t>
      </w:r>
    </w:p>
    <w:p w14:paraId="1AB60A40" w14:textId="49272730" w:rsidR="009532B7" w:rsidRPr="00421249" w:rsidRDefault="009532B7" w:rsidP="6D4F4FB9">
      <w:pPr>
        <w:pStyle w:val="JRCText"/>
        <w:numPr>
          <w:ilvl w:val="0"/>
          <w:numId w:val="125"/>
        </w:numPr>
        <w:rPr>
          <w:rFonts w:cstheme="minorBidi"/>
          <w:sz w:val="22"/>
          <w:szCs w:val="22"/>
        </w:rPr>
      </w:pPr>
      <w:r w:rsidRPr="00421249">
        <w:rPr>
          <w:rFonts w:cstheme="minorBidi"/>
          <w:sz w:val="22"/>
          <w:szCs w:val="22"/>
        </w:rPr>
        <w:t>Introducing a minimum circularity criterion as a market entrance condition for relevant material streams (e.g., electric and electronic equipment), following a similar approach as that used in the Packaging and Packaging Waste Regulation for packaging</w:t>
      </w:r>
      <w:r w:rsidR="005904C8" w:rsidRPr="00421249">
        <w:rPr>
          <w:rFonts w:cstheme="minorBidi"/>
          <w:sz w:val="22"/>
          <w:szCs w:val="22"/>
        </w:rPr>
        <w:t>.</w:t>
      </w:r>
    </w:p>
    <w:p w14:paraId="58D4AEF0" w14:textId="6104835C" w:rsidR="004B6EAE" w:rsidRPr="00421249" w:rsidRDefault="004B6EAE" w:rsidP="6D4F4FB9">
      <w:pPr>
        <w:pStyle w:val="JRCText"/>
        <w:rPr>
          <w:rFonts w:cstheme="minorBidi"/>
          <w:sz w:val="22"/>
          <w:szCs w:val="22"/>
        </w:rPr>
      </w:pPr>
    </w:p>
    <w:p w14:paraId="1A533AA4" w14:textId="7B88B453" w:rsidR="009532B7" w:rsidRPr="00E56BBE" w:rsidRDefault="009532B7" w:rsidP="00E56BBE">
      <w:pPr>
        <w:keepNext/>
        <w:keepLines/>
        <w:spacing w:before="0" w:after="0"/>
        <w:rPr>
          <w:bCs/>
          <w:i/>
          <w:iCs/>
          <w:color w:val="70AD47" w:themeColor="accent6"/>
          <w:sz w:val="22"/>
          <w:szCs w:val="22"/>
        </w:rPr>
      </w:pPr>
      <w:r w:rsidRPr="00E56BBE">
        <w:rPr>
          <w:bCs/>
          <w:i/>
          <w:iCs/>
          <w:color w:val="70AD47" w:themeColor="accent6"/>
          <w:sz w:val="22"/>
          <w:szCs w:val="22"/>
        </w:rPr>
        <w:t xml:space="preserve">Improving waste management </w:t>
      </w:r>
    </w:p>
    <w:p w14:paraId="6498D0E2" w14:textId="3325994B" w:rsidR="009532B7" w:rsidRPr="00421249" w:rsidRDefault="009532B7" w:rsidP="6D4F4FB9">
      <w:pPr>
        <w:pStyle w:val="JRCText"/>
        <w:rPr>
          <w:rFonts w:cstheme="minorBidi"/>
          <w:sz w:val="22"/>
          <w:szCs w:val="22"/>
        </w:rPr>
      </w:pPr>
      <w:r w:rsidRPr="5CA7C3D7">
        <w:rPr>
          <w:rFonts w:cstheme="minorBidi"/>
          <w:sz w:val="22"/>
          <w:szCs w:val="22"/>
        </w:rPr>
        <w:t>The new Waste Shipment Regulation</w:t>
      </w:r>
      <w:r w:rsidR="004F3934">
        <w:rPr>
          <w:rFonts w:cstheme="minorBidi"/>
          <w:sz w:val="22"/>
          <w:szCs w:val="22"/>
        </w:rPr>
        <w:t xml:space="preserve"> </w:t>
      </w:r>
      <w:r w:rsidR="004F3934">
        <w:rPr>
          <w:rFonts w:cstheme="minorBidi"/>
          <w:sz w:val="22"/>
          <w:szCs w:val="22"/>
        </w:rPr>
        <w:fldChar w:fldCharType="begin"/>
      </w:r>
      <w:r w:rsidR="00B5291A">
        <w:rPr>
          <w:rFonts w:cstheme="minorBidi"/>
          <w:sz w:val="22"/>
          <w:szCs w:val="22"/>
        </w:rPr>
        <w:instrText xml:space="preserve"> ADDIN ZOTERO_ITEM CSL_CITATION {"citationID":"fV7w8IUj","properties":{"formattedCitation":"[121]","plainCitation":"[121]","noteIndex":0},"citationItems":[{"id":1454,"uris":["http://zotero.org/groups/5272309/items/CV2NXVHI"],"itemData":{"id":1454,"type":"legislation","language":"en","note":"Legislative Body: EP, CONSIL","title":"Regulation (EU) 2024/1157 of the European Parliament and of the Council of 11 April 2024 on shipments of waste, amending Regulations (EU) No 1257/2013 and (EU) 2020/1056 and repealing Regulation (EC) No 1013/2006 (Text with EEA relevance)","URL":"http://data.europa.eu/eli/reg/2024/1157/oj/eng","accessed":{"date-parts":[["2025",1,30]]},"issued":{"date-parts":[["2024",4,11]]}}}],"schema":"https://github.com/citation-style-language/schema/raw/master/csl-citation.json"} </w:instrText>
      </w:r>
      <w:r w:rsidR="004F3934">
        <w:rPr>
          <w:rFonts w:cstheme="minorBidi"/>
          <w:sz w:val="22"/>
          <w:szCs w:val="22"/>
        </w:rPr>
        <w:fldChar w:fldCharType="separate"/>
      </w:r>
      <w:r w:rsidR="00B5291A" w:rsidRPr="00B5291A">
        <w:rPr>
          <w:sz w:val="22"/>
        </w:rPr>
        <w:t>[121]</w:t>
      </w:r>
      <w:r w:rsidR="004F3934">
        <w:rPr>
          <w:rFonts w:cstheme="minorBidi"/>
          <w:sz w:val="22"/>
          <w:szCs w:val="22"/>
        </w:rPr>
        <w:fldChar w:fldCharType="end"/>
      </w:r>
      <w:r w:rsidRPr="5CA7C3D7">
        <w:rPr>
          <w:rFonts w:cstheme="minorBidi"/>
          <w:sz w:val="22"/>
          <w:szCs w:val="22"/>
        </w:rPr>
        <w:t xml:space="preserve"> has limited the export of waste to non-OECD countries, thus aiming to increase the availability of waste feedstocks for the EU’s secondary raw material markets. However, ensuring supply of adequate waste feedstocks for maximum recycling continues to be a challenge. Furthermore, considering the current shifts affecting the principles on which trade policies have been based in recent decades, key questions arise such as, will it become possible and convenient to openly pursue a ‘Recycle in Europe’ strategy or an initiative for secondary raw materials that are needed by the energy-intensive, strategic or critical industries for the sake of competitiveness or resilience and for which materials and waste streams could this be beneficial. </w:t>
      </w:r>
    </w:p>
    <w:p w14:paraId="5592604B" w14:textId="0974E0C5" w:rsidR="009532B7" w:rsidRPr="00421249" w:rsidRDefault="009532B7" w:rsidP="6D4F4FB9">
      <w:pPr>
        <w:pStyle w:val="JRCText"/>
        <w:rPr>
          <w:rFonts w:cstheme="minorBidi"/>
          <w:sz w:val="22"/>
          <w:szCs w:val="22"/>
        </w:rPr>
      </w:pPr>
    </w:p>
    <w:p w14:paraId="6B84F030" w14:textId="280589EF" w:rsidR="009532B7" w:rsidRPr="00421249" w:rsidRDefault="009532B7" w:rsidP="6D4F4FB9">
      <w:pPr>
        <w:pStyle w:val="JRCText"/>
        <w:rPr>
          <w:rFonts w:cstheme="minorBidi"/>
          <w:sz w:val="22"/>
          <w:szCs w:val="22"/>
        </w:rPr>
      </w:pPr>
      <w:r w:rsidRPr="5CA7C3D7">
        <w:rPr>
          <w:rFonts w:cstheme="minorBidi"/>
          <w:sz w:val="22"/>
          <w:szCs w:val="22"/>
        </w:rPr>
        <w:t xml:space="preserve">The lack of </w:t>
      </w:r>
      <w:r w:rsidR="005904C8" w:rsidRPr="5CA7C3D7">
        <w:rPr>
          <w:rFonts w:cstheme="minorBidi"/>
          <w:sz w:val="22"/>
          <w:szCs w:val="22"/>
        </w:rPr>
        <w:t>separate</w:t>
      </w:r>
      <w:r w:rsidRPr="5CA7C3D7">
        <w:rPr>
          <w:rFonts w:cstheme="minorBidi"/>
          <w:sz w:val="22"/>
          <w:szCs w:val="22"/>
        </w:rPr>
        <w:t xml:space="preserve"> collection obligations and/or Extended Producer Responsibility (EPR) schemes for some waste streams and the lack of harmonised collection systems continues to affect the functioning of the single market for waste and secondary raw-materials</w:t>
      </w:r>
      <w:r w:rsidR="00E04680">
        <w:rPr>
          <w:rFonts w:cstheme="minorBidi"/>
          <w:sz w:val="22"/>
          <w:szCs w:val="22"/>
        </w:rPr>
        <w:t xml:space="preserve"> </w:t>
      </w:r>
      <w:r w:rsidR="00E04680">
        <w:rPr>
          <w:rFonts w:cstheme="minorBidi"/>
          <w:sz w:val="22"/>
          <w:szCs w:val="22"/>
        </w:rPr>
        <w:fldChar w:fldCharType="begin"/>
      </w:r>
      <w:r w:rsidR="00B5291A">
        <w:rPr>
          <w:rFonts w:cstheme="minorBidi"/>
          <w:sz w:val="22"/>
          <w:szCs w:val="22"/>
        </w:rPr>
        <w:instrText xml:space="preserve"> ADDIN ZOTERO_ITEM CSL_CITATION {"citationID":"fapFEIRt","properties":{"formattedCitation":"[112]","plainCitation":"[112]","noteIndex":0},"citationItems":[{"id":1441,"uris":["http://zotero.org/groups/5272309/items/8MYCKULV"],"itemData":{"id":1441,"type":"book","collection-number":"no.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00E04680">
        <w:rPr>
          <w:rFonts w:cstheme="minorBidi"/>
          <w:sz w:val="22"/>
          <w:szCs w:val="22"/>
        </w:rPr>
        <w:fldChar w:fldCharType="separate"/>
      </w:r>
      <w:r w:rsidR="00B5291A" w:rsidRPr="00B5291A">
        <w:rPr>
          <w:sz w:val="22"/>
        </w:rPr>
        <w:t>[112]</w:t>
      </w:r>
      <w:r w:rsidR="00E04680">
        <w:rPr>
          <w:rFonts w:cstheme="minorBidi"/>
          <w:sz w:val="22"/>
          <w:szCs w:val="22"/>
        </w:rPr>
        <w:fldChar w:fldCharType="end"/>
      </w:r>
      <w:r w:rsidRPr="5CA7C3D7">
        <w:rPr>
          <w:rFonts w:cstheme="minorBidi"/>
          <w:sz w:val="22"/>
          <w:szCs w:val="22"/>
        </w:rPr>
        <w:t>. For example, selective demolition of buildings is not currently ‘mandatory’. Similarly, for textiles, separate collection is currently mainly done by NGOs and charities to retrieve good quality re-wearable clothes (app. 30%), whilst the rest ends up in residual waste. In this regard, JRC is currently working on a labelling systems for packaging and waste containers that will enable consumers to better sort their waste and help produce higher quality of secondary raw materials</w:t>
      </w:r>
      <w:r w:rsidR="00E04680">
        <w:rPr>
          <w:rFonts w:cstheme="minorBidi"/>
          <w:sz w:val="22"/>
          <w:szCs w:val="22"/>
        </w:rPr>
        <w:t xml:space="preserve"> </w:t>
      </w:r>
      <w:r w:rsidR="00E04680">
        <w:rPr>
          <w:rFonts w:cstheme="minorBidi"/>
          <w:sz w:val="22"/>
          <w:szCs w:val="22"/>
        </w:rPr>
        <w:fldChar w:fldCharType="begin"/>
      </w:r>
      <w:r w:rsidR="00B5291A">
        <w:rPr>
          <w:rFonts w:cstheme="minorBidi"/>
          <w:sz w:val="22"/>
          <w:szCs w:val="22"/>
        </w:rPr>
        <w:instrText xml:space="preserve"> ADDIN ZOTERO_ITEM CSL_CITATION {"citationID":"M1urVBrG","properties":{"formattedCitation":"[122]","plainCitation":"[122]","noteIndex":0},"citationItems":[{"id":1456,"uris":["http://zotero.org/groups/5272309/items/X9ATBAEY"],"itemData":{"id":1456,"type":"report","abstract":"Separate collection of waste is an enabler for the recovery of valuable materials which can be recycled or otherwise valorised. However, it relies on adequate sorting by individuals, which can be facilitated by relevant information provided on the product packaging (on-pack labelling), and on the receptacles used for waste collection. Waste from packaging represents up to 40% of municipal solid waste and can drive the improvement in collection of recyclable materials. Meanwhile, as EU deadlines for separate collection targets close in, Member States are implementing various schemes designed to assist sorting, including labelling on products and bins. This often results in a multiplication of labels to be displayed in different jurisdictions, increasing costs for producers and increasing the risk of confusion for consumers. Harmonised labels to be displayed on product packaging, with matching labels on waste receptacles indicating where those should be disposed of, would address these issues and yield economic and environmental benefits. The analysis presented herein assesses the environmental and socioeconomic impacts of introducing such a harmonised labelling in the EU over the coming years. Results suggest that this measure would generate a net benefit as compared to a business-as-usual scenario. It would be expected to yield overall socio-economic benefits, and improvements in environmental performance in all cases considered.","language":"en","note":"ISBN: 9789276993131\nISSN: 1831-9424\nDOI: 10.2760/09021","title":"Harmonised labelling of waste receptacles with matching product labels","URL":"https://publications.jrc.ec.europa.eu/repository/handle/JRC132348","author":[{"family":"Albizzati","given":"Paola Federica"},{"family":"Cristobal","given":"GARCIA Jorge"},{"family":"Antonopoulos","given":"Ioannis"},{"family":"Egle","given":"Lukas"},{"family":"Foster","given":"Gillian"},{"family":"Gaudillat","given":"Pierre"},{"family":"Marschinski","given":"Robert"},{"family":"Pierri","given":"Erika"},{"family":"Tonini","given":"Davide"}],"accessed":{"date-parts":[["2025",1,30]]},"issued":{"date-parts":[["2023"]]}}}],"schema":"https://github.com/citation-style-language/schema/raw/master/csl-citation.json"} </w:instrText>
      </w:r>
      <w:r w:rsidR="00E04680">
        <w:rPr>
          <w:rFonts w:cstheme="minorBidi"/>
          <w:sz w:val="22"/>
          <w:szCs w:val="22"/>
        </w:rPr>
        <w:fldChar w:fldCharType="separate"/>
      </w:r>
      <w:r w:rsidR="00B5291A" w:rsidRPr="00B5291A">
        <w:rPr>
          <w:sz w:val="22"/>
        </w:rPr>
        <w:t>[122]</w:t>
      </w:r>
      <w:r w:rsidR="00E04680">
        <w:rPr>
          <w:rFonts w:cstheme="minorBidi"/>
          <w:sz w:val="22"/>
          <w:szCs w:val="22"/>
        </w:rPr>
        <w:fldChar w:fldCharType="end"/>
      </w:r>
      <w:r w:rsidRPr="5CA7C3D7">
        <w:rPr>
          <w:rFonts w:cstheme="minorBidi"/>
          <w:sz w:val="22"/>
          <w:szCs w:val="22"/>
        </w:rPr>
        <w:t>. Under the proposed Packaging and Packaging Waste Regulation (PPWR)</w:t>
      </w:r>
      <w:r w:rsidR="00E04680">
        <w:rPr>
          <w:rFonts w:cstheme="minorBidi"/>
          <w:sz w:val="22"/>
          <w:szCs w:val="22"/>
        </w:rPr>
        <w:t xml:space="preserve"> </w:t>
      </w:r>
      <w:r w:rsidR="00E04680">
        <w:rPr>
          <w:rFonts w:cstheme="minorBidi"/>
          <w:sz w:val="22"/>
          <w:szCs w:val="22"/>
        </w:rPr>
        <w:fldChar w:fldCharType="begin"/>
      </w:r>
      <w:r w:rsidR="00B5291A">
        <w:rPr>
          <w:rFonts w:cstheme="minorBidi"/>
          <w:sz w:val="22"/>
          <w:szCs w:val="22"/>
        </w:rPr>
        <w:instrText xml:space="preserve"> ADDIN ZOTERO_ITEM CSL_CITATION {"citationID":"in9z6ASf","properties":{"formattedCitation":"[123]","plainCitation":"[123]","noteIndex":0},"citationItems":[{"id":132,"uris":["http://zotero.org/groups/5272309/items/TY4ZUUBL"],"itemData":{"id":132,"type":"bill","authority":"EP, CONSIL","container-title":"OJ L","language":"en","title":"European Parliament and Council Directive 94/62/EC of 20 December 1994 on packaging and packaging waste","title-short":"Directive 94/62/EC","URL":"http://data.europa.eu/eli/dir/1994/62/oj/eng","volume":"365","accessed":{"date-parts":[["2023",11,30]]},"issued":{"date-parts":[["1994",12,20]]}}}],"schema":"https://github.com/citation-style-language/schema/raw/master/csl-citation.json"} </w:instrText>
      </w:r>
      <w:r w:rsidR="00E04680">
        <w:rPr>
          <w:rFonts w:cstheme="minorBidi"/>
          <w:sz w:val="22"/>
          <w:szCs w:val="22"/>
        </w:rPr>
        <w:fldChar w:fldCharType="separate"/>
      </w:r>
      <w:r w:rsidR="00B5291A" w:rsidRPr="00B5291A">
        <w:rPr>
          <w:sz w:val="22"/>
        </w:rPr>
        <w:t>[123]</w:t>
      </w:r>
      <w:r w:rsidR="00E04680">
        <w:rPr>
          <w:rFonts w:cstheme="minorBidi"/>
          <w:sz w:val="22"/>
          <w:szCs w:val="22"/>
        </w:rPr>
        <w:fldChar w:fldCharType="end"/>
      </w:r>
      <w:r w:rsidRPr="5CA7C3D7">
        <w:rPr>
          <w:rFonts w:cstheme="minorBidi"/>
          <w:sz w:val="22"/>
          <w:szCs w:val="22"/>
        </w:rPr>
        <w:t>, uniformed waste sorting labels will be mandatory. Harmonised waste sorting labels could be further expanded to tackle emerging challenges related to new materials (e.g., bioplastics) and risks associated with label proliferation and unreliability.</w:t>
      </w:r>
    </w:p>
    <w:p w14:paraId="65FF648F" w14:textId="41DFCEE6" w:rsidR="009532B7" w:rsidRPr="00421249" w:rsidRDefault="009532B7" w:rsidP="6D4F4FB9">
      <w:pPr>
        <w:pStyle w:val="JRCText"/>
        <w:rPr>
          <w:rFonts w:cstheme="minorBidi"/>
          <w:sz w:val="22"/>
          <w:szCs w:val="22"/>
        </w:rPr>
      </w:pPr>
    </w:p>
    <w:p w14:paraId="11C1BD5C" w14:textId="570C79E7" w:rsidR="009532B7" w:rsidRPr="00421249" w:rsidRDefault="009532B7" w:rsidP="6D4F4FB9">
      <w:pPr>
        <w:pStyle w:val="JRCText"/>
        <w:rPr>
          <w:rFonts w:cstheme="minorBidi"/>
          <w:sz w:val="22"/>
          <w:szCs w:val="22"/>
        </w:rPr>
      </w:pPr>
      <w:r w:rsidRPr="5CA7C3D7">
        <w:rPr>
          <w:rFonts w:cstheme="minorBidi"/>
          <w:sz w:val="22"/>
          <w:szCs w:val="22"/>
        </w:rPr>
        <w:t>Significant losses exist at collection, sorting and processing of recyclable materials. For example, sorting losses for plastic packaging are very high (up to 40% for some polymers) and the final recycling rate is estimated at ca. 25%, including exported for recycling</w:t>
      </w:r>
      <w:r w:rsidR="00771E6A">
        <w:rPr>
          <w:rFonts w:cstheme="minorBidi"/>
          <w:sz w:val="22"/>
          <w:szCs w:val="22"/>
        </w:rPr>
        <w:t xml:space="preserve"> </w:t>
      </w:r>
      <w:r w:rsidR="00771E6A">
        <w:rPr>
          <w:rFonts w:cstheme="minorBidi"/>
          <w:sz w:val="22"/>
          <w:szCs w:val="22"/>
        </w:rPr>
        <w:fldChar w:fldCharType="begin"/>
      </w:r>
      <w:r w:rsidR="00B5291A">
        <w:rPr>
          <w:rFonts w:cstheme="minorBidi"/>
          <w:sz w:val="22"/>
          <w:szCs w:val="22"/>
        </w:rPr>
        <w:instrText xml:space="preserve"> ADDIN ZOTERO_ITEM CSL_CITATION {"citationID":"8RkyOChq","properties":{"formattedCitation":"[124]","plainCitation":"[124]","noteIndex":0},"citationItems":[{"id":102,"uris":["http://zotero.org/groups/5272309/items/QGQQW8JT"],"itemData":{"id":102,"type":"article-journal","abstract":"Increasing plastic waste recycling is a milestone of European environmental policy to reduce environmental impacts and dependency on foreign resources. This is particularly challenging for plastic packaging waste, consisting of very heterogeneous fractions and typically rather contaminated. In this study, we collected primary data from plants sorting and recycling plastic packaging waste to illustrate process efficiencies, material flows, and barriers. We observed that significant losses of target materials occurred both at sorting and recycling stages. These were higher for polymers such as films, polypropylene and polystyrene, and lower for polyethylene terephthalate and high-density polyethylene. Applying material flow analysis, we estimated an overall end-of-life recycling rate for post-consumer plastic packaging waste in EU27 in 2017 of 14% (not considering waste exported as recycled; 25% otherwise). An improved scenario for 2030 showed that achieving an overall end-of-life recycling rate of about 49% was possible when best available practices and technologies were implemented. To fulfil the ambitious recycling targets set at EU27 level (55% overall recycling rate), substantial improvements are necessary at the plants, product design, collection system, and market level. Our findings further indicate that films and other problematic contaminants in the input-waste considerably hamper the recovery rates, thus the improvement of the efficiency of the collection systems is imperative. In parallel, the development of markets for lower value fractions, e.g. polypropylene, could be a way forward to increase recycling, while improvements in the product design will considerably reduce the presence of impurities and contaminants in the input-waste.","container-title":"Waste Management","DOI":"10.1016/j.wasman.2021.04.002","ISSN":"0956-053X","journalAbbreviation":"Waste Management","page":"694-705","source":"ScienceDirect","title":"Recycling of post-consumer plastic packaging waste in the EU: Recovery rates, material flows, and barriers","title-short":"Recycling of post-consumer plastic packaging waste in the EU","volume":"126","author":[{"family":"Antonopoulos","given":"Ioannis"},{"family":"Faraca","given":"Giorgia"},{"family":"Tonini","given":"Davide"}],"issued":{"date-parts":[["2021",5,1]]}}}],"schema":"https://github.com/citation-style-language/schema/raw/master/csl-citation.json"} </w:instrText>
      </w:r>
      <w:r w:rsidR="00771E6A">
        <w:rPr>
          <w:rFonts w:cstheme="minorBidi"/>
          <w:sz w:val="22"/>
          <w:szCs w:val="22"/>
        </w:rPr>
        <w:fldChar w:fldCharType="separate"/>
      </w:r>
      <w:r w:rsidR="00B5291A" w:rsidRPr="00B5291A">
        <w:rPr>
          <w:sz w:val="22"/>
        </w:rPr>
        <w:t>[124]</w:t>
      </w:r>
      <w:r w:rsidR="00771E6A">
        <w:rPr>
          <w:rFonts w:cstheme="minorBidi"/>
          <w:sz w:val="22"/>
          <w:szCs w:val="22"/>
        </w:rPr>
        <w:fldChar w:fldCharType="end"/>
      </w:r>
      <w:r w:rsidRPr="5CA7C3D7">
        <w:rPr>
          <w:rFonts w:cstheme="minorBidi"/>
          <w:sz w:val="22"/>
          <w:szCs w:val="22"/>
        </w:rPr>
        <w:t>.  The lack of harmonised of End-of-waste (EoW) criteria at EU level impedes the development of a single market for secondary raw materials, hindering trade among Member States. This also creates administrative and economic burdens, especially for SMEs</w:t>
      </w:r>
      <w:r w:rsidR="00771E6A">
        <w:rPr>
          <w:rFonts w:cstheme="minorBidi"/>
          <w:sz w:val="22"/>
          <w:szCs w:val="22"/>
        </w:rPr>
        <w:t xml:space="preserve"> </w:t>
      </w:r>
      <w:r w:rsidR="00771E6A">
        <w:rPr>
          <w:rFonts w:cstheme="minorBidi"/>
          <w:sz w:val="22"/>
          <w:szCs w:val="22"/>
        </w:rPr>
        <w:fldChar w:fldCharType="begin"/>
      </w:r>
      <w:r w:rsidR="00B5291A">
        <w:rPr>
          <w:rFonts w:cstheme="minorBidi"/>
          <w:sz w:val="22"/>
          <w:szCs w:val="22"/>
        </w:rPr>
        <w:instrText xml:space="preserve"> ADDIN ZOTERO_ITEM CSL_CITATION {"citationID":"Xnijd0S1","properties":{"formattedCitation":"[112]","plainCitation":"[112]","noteIndex":0},"citationItems":[{"id":1441,"uris":["http://zotero.org/groups/5272309/items/8MYCKULV"],"itemData":{"id":1441,"type":"book","collection-number":"no.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00771E6A">
        <w:rPr>
          <w:rFonts w:cstheme="minorBidi"/>
          <w:sz w:val="22"/>
          <w:szCs w:val="22"/>
        </w:rPr>
        <w:fldChar w:fldCharType="separate"/>
      </w:r>
      <w:r w:rsidR="00B5291A" w:rsidRPr="00B5291A">
        <w:rPr>
          <w:sz w:val="22"/>
        </w:rPr>
        <w:t>[112]</w:t>
      </w:r>
      <w:r w:rsidR="00771E6A">
        <w:rPr>
          <w:rFonts w:cstheme="minorBidi"/>
          <w:sz w:val="22"/>
          <w:szCs w:val="22"/>
        </w:rPr>
        <w:fldChar w:fldCharType="end"/>
      </w:r>
      <w:r w:rsidRPr="5CA7C3D7">
        <w:rPr>
          <w:rFonts w:cstheme="minorBidi"/>
          <w:sz w:val="22"/>
          <w:szCs w:val="22"/>
        </w:rPr>
        <w:t>. JRC has developed proposals for EoW criteria for steel, aluminium, plastics</w:t>
      </w:r>
      <w:r w:rsidR="00771E6A">
        <w:rPr>
          <w:rFonts w:cstheme="minorBidi"/>
          <w:sz w:val="22"/>
          <w:szCs w:val="22"/>
        </w:rPr>
        <w:t xml:space="preserve"> </w:t>
      </w:r>
      <w:r w:rsidR="00771E6A">
        <w:rPr>
          <w:rFonts w:cstheme="minorBidi"/>
          <w:sz w:val="22"/>
          <w:szCs w:val="22"/>
        </w:rPr>
        <w:fldChar w:fldCharType="begin"/>
      </w:r>
      <w:r w:rsidR="00B5291A">
        <w:rPr>
          <w:rFonts w:cstheme="minorBidi"/>
          <w:sz w:val="22"/>
          <w:szCs w:val="22"/>
        </w:rPr>
        <w:instrText xml:space="preserve"> ADDIN ZOTERO_ITEM CSL_CITATION {"citationID":"Cfp4pUns","properties":{"formattedCitation":"[125]","plainCitation":"[125]","noteIndex":0},"citationItems":[{"id":1458,"uris":["http://zotero.org/groups/5272309/items/H8QUACXI"],"itemData":{"id":1458,"type":"webpage","abstract":"The absence of a consistent legal framework on end-of-waste for certain waste streams creates uncertainty for waste operators and for entities trading and using secondary raw materials. The implementation of EU-wide end-of-waste criteria can address these disparities between Member States and across different actors in the value chain, ultimately increasing the uptake of high-quality secondary raw materials in manufacturing processes. The aim of this study was to develop technical proposals for EU-wide end-of-waste criteria for plastic waste, in accordance with Article 6 of Directive (EC) No 2008/98. The selection of this waste stream stems from the results of a scoping study carried out by the JRC to identify top-candidate streams for the development of EU-wide end-of-waste or by-product criteria. Plastic waste was ranked as the first priority stream for end-of-waste criteria. The report contains background information on plastics, plastic waste and the recycling value chain and additional information that is of relevance for the development of EU-wide end-of-waste criteria, namely market-related aspects, technical requirements and standards, relevant legislation as well as environmental and human health impacts. It also includes an overview and detailed analysis of national end-of-waste criteria for plastic waste in Member States. The technical recommendations have been produced by the JRC based on the contributions of relevant stakeholders in the plastic value chain. They consist of a proposal for a set of EU-wide end-of-waste criteria, including requirements on input materials, treatment processes and techniques, product quality, quality assurance and provision of information.","container-title":"JRC Publications Repository","language":"en","note":"ISBN: 9789268221846\nISSN: 1831-9424\nDOI: 10.2760/9234350","title":"EU-wide end-of-waste criteria for plastic waste","URL":"https://publications.jrc.ec.europa.eu/repository/handle/JRC139303","author":[{"family":"Pierri","given":"Erika"},{"family":"Egle","given":"Lukas"},{"family":"Milios","given":"Leonidas"},{"family":"Saveyn","given":"Hans"}],"accessed":{"date-parts":[["2025",1,30]]},"issued":{"date-parts":[["2024"]]}}}],"schema":"https://github.com/citation-style-language/schema/raw/master/csl-citation.json"} </w:instrText>
      </w:r>
      <w:r w:rsidR="00771E6A">
        <w:rPr>
          <w:rFonts w:cstheme="minorBidi"/>
          <w:sz w:val="22"/>
          <w:szCs w:val="22"/>
        </w:rPr>
        <w:fldChar w:fldCharType="separate"/>
      </w:r>
      <w:r w:rsidR="00B5291A" w:rsidRPr="00B5291A">
        <w:rPr>
          <w:sz w:val="22"/>
        </w:rPr>
        <w:t>[125]</w:t>
      </w:r>
      <w:r w:rsidR="00771E6A">
        <w:rPr>
          <w:rFonts w:cstheme="minorBidi"/>
          <w:sz w:val="22"/>
          <w:szCs w:val="22"/>
        </w:rPr>
        <w:fldChar w:fldCharType="end"/>
      </w:r>
      <w:r w:rsidRPr="5CA7C3D7">
        <w:rPr>
          <w:rFonts w:cstheme="minorBidi"/>
          <w:sz w:val="22"/>
          <w:szCs w:val="22"/>
        </w:rPr>
        <w:t>, glass cullet, waste paper and a series of waste-derived fertilisers and is currently working on proposals for textiles and construction &amp; demolition waste</w:t>
      </w:r>
      <w:r w:rsidR="00771E6A">
        <w:rPr>
          <w:rFonts w:cstheme="minorBidi"/>
          <w:sz w:val="22"/>
          <w:szCs w:val="22"/>
        </w:rPr>
        <w:t xml:space="preserve"> </w:t>
      </w:r>
      <w:r w:rsidR="00771E6A">
        <w:rPr>
          <w:rFonts w:cstheme="minorBidi"/>
          <w:sz w:val="22"/>
          <w:szCs w:val="22"/>
        </w:rPr>
        <w:fldChar w:fldCharType="begin"/>
      </w:r>
      <w:r w:rsidR="00B5291A">
        <w:rPr>
          <w:rFonts w:cstheme="minorBidi"/>
          <w:sz w:val="22"/>
          <w:szCs w:val="22"/>
        </w:rPr>
        <w:instrText xml:space="preserve"> ADDIN ZOTERO_ITEM CSL_CITATION {"citationID":"x6B97VCz","properties":{"formattedCitation":"[126]","plainCitation":"[126]","noteIndex":0},"citationItems":[{"id":1459,"uris":["http://zotero.org/groups/5272309/items/3WYYSZSM"],"itemData":{"id":1459,"type":"webpage","abstract":"This study supports the implementation of both the Circular Economy Action Plan and the Waste Framework Directive by identifying a list of priority waste or by-product streams (scoping) and deriving the most suitable candidate streams for which to develop further EU-wide end-of-waste or by-product criteria.","container-title":"JRC Publications Repository","language":"en","note":"ISBN: 9789276490463\nISSN: 1831-9424\nDOI: 10.2760/067213","title":"Scoping possible further EU-wide end-of-waste and by-product criteria","URL":"https://publications.jrc.ec.europa.eu/repository/handle/JRC128647","author":[{"family":"Orveillon","given":"Glenn"},{"family":"Pierri","given":"Erika"},{"family":"Egle","given":"Lukas"},{"family":"Gerbendahl","given":"Amanda"},{"family":"Wessman","given":"Peter"},{"family":"Garcia","given":"JOHN Enrique"},{"family":"Saveyn","given":"Hans"}],"accessed":{"date-parts":[["2025",1,30]]},"issued":{"date-parts":[["2022"]]}}}],"schema":"https://github.com/citation-style-language/schema/raw/master/csl-citation.json"} </w:instrText>
      </w:r>
      <w:r w:rsidR="00771E6A">
        <w:rPr>
          <w:rFonts w:cstheme="minorBidi"/>
          <w:sz w:val="22"/>
          <w:szCs w:val="22"/>
        </w:rPr>
        <w:fldChar w:fldCharType="separate"/>
      </w:r>
      <w:r w:rsidR="00B5291A" w:rsidRPr="00B5291A">
        <w:rPr>
          <w:sz w:val="22"/>
        </w:rPr>
        <w:t>[126]</w:t>
      </w:r>
      <w:r w:rsidR="00771E6A">
        <w:rPr>
          <w:rFonts w:cstheme="minorBidi"/>
          <w:sz w:val="22"/>
          <w:szCs w:val="22"/>
        </w:rPr>
        <w:fldChar w:fldCharType="end"/>
      </w:r>
      <w:r w:rsidRPr="5CA7C3D7">
        <w:rPr>
          <w:rFonts w:cstheme="minorBidi"/>
          <w:sz w:val="22"/>
          <w:szCs w:val="22"/>
        </w:rPr>
        <w:t xml:space="preserve">. This has been done in an overall policy context, in which free-trade of safe waste-derived materials was desirable. In an environment </w:t>
      </w:r>
      <w:bookmarkStart w:id="258" w:name="_Int_faBJR3Dl"/>
      <w:r w:rsidRPr="5CA7C3D7">
        <w:rPr>
          <w:rFonts w:cstheme="minorBidi"/>
          <w:sz w:val="22"/>
          <w:szCs w:val="22"/>
        </w:rPr>
        <w:t>where</w:t>
      </w:r>
      <w:bookmarkEnd w:id="258"/>
      <w:r w:rsidRPr="5CA7C3D7">
        <w:rPr>
          <w:rFonts w:cstheme="minorBidi"/>
          <w:sz w:val="22"/>
          <w:szCs w:val="22"/>
        </w:rPr>
        <w:t xml:space="preserve"> keeping waste derived materials in the EU as a source of autonomy and resilience is a relevant factor, the approach to end-of-waste might be </w:t>
      </w:r>
      <w:r w:rsidR="005904C8" w:rsidRPr="5CA7C3D7">
        <w:rPr>
          <w:rFonts w:cstheme="minorBidi"/>
          <w:sz w:val="22"/>
          <w:szCs w:val="22"/>
        </w:rPr>
        <w:t>worth</w:t>
      </w:r>
      <w:r w:rsidRPr="5CA7C3D7">
        <w:rPr>
          <w:rFonts w:cstheme="minorBidi"/>
          <w:sz w:val="22"/>
          <w:szCs w:val="22"/>
        </w:rPr>
        <w:t xml:space="preserve"> reconsidering.</w:t>
      </w:r>
    </w:p>
    <w:p w14:paraId="508A2C1E" w14:textId="03251493" w:rsidR="009532B7" w:rsidRPr="00421249" w:rsidRDefault="009532B7" w:rsidP="6D4F4FB9">
      <w:pPr>
        <w:pStyle w:val="JRCText"/>
        <w:rPr>
          <w:rFonts w:cstheme="minorBidi"/>
          <w:sz w:val="22"/>
          <w:szCs w:val="22"/>
        </w:rPr>
      </w:pPr>
    </w:p>
    <w:p w14:paraId="5FCB4F7E" w14:textId="768909FB" w:rsidR="009532B7" w:rsidRPr="00421249" w:rsidRDefault="009532B7" w:rsidP="6D4F4FB9">
      <w:pPr>
        <w:pStyle w:val="JRCText"/>
        <w:rPr>
          <w:rFonts w:cstheme="minorBidi"/>
          <w:sz w:val="22"/>
          <w:szCs w:val="22"/>
        </w:rPr>
      </w:pPr>
      <w:r w:rsidRPr="5CA7C3D7">
        <w:rPr>
          <w:rFonts w:cstheme="minorBidi"/>
          <w:sz w:val="22"/>
          <w:szCs w:val="22"/>
        </w:rPr>
        <w:lastRenderedPageBreak/>
        <w:t>Insufficient waste sorting and recycling capacity can limit the expansion of EU secondary raw materials markets</w:t>
      </w:r>
      <w:r w:rsidR="00CB73C3">
        <w:rPr>
          <w:rFonts w:cstheme="minorBidi"/>
          <w:sz w:val="22"/>
          <w:szCs w:val="22"/>
        </w:rPr>
        <w:t xml:space="preserve"> </w:t>
      </w:r>
      <w:r w:rsidR="00CB73C3">
        <w:rPr>
          <w:rFonts w:cstheme="minorBidi"/>
          <w:sz w:val="22"/>
          <w:szCs w:val="22"/>
        </w:rPr>
        <w:fldChar w:fldCharType="begin"/>
      </w:r>
      <w:r w:rsidR="00B5291A">
        <w:rPr>
          <w:rFonts w:cstheme="minorBidi"/>
          <w:sz w:val="22"/>
          <w:szCs w:val="22"/>
        </w:rPr>
        <w:instrText xml:space="preserve"> ADDIN ZOTERO_ITEM CSL_CITATION {"citationID":"GO6kUjE5","properties":{"formattedCitation":"[127]","plainCitation":"[127]","noteIndex":0},"citationItems":[{"id":1460,"uris":["http://zotero.org/groups/5272309/items/MT8TX4JB"],"itemData":{"id":1460,"type":"report","collection-title":"Economic and Financial Affairs","genre":"Discussion paper","note":"ISSN 2443-8022","number":"209","publisher":"European Commission","title":"Circular Economy: Main features and Key Determinants of the EU Secondary Markets for Materials","URL":"https://economy-finance.ec.europa.eu/document/download/6cd11a43-2a3c-486f-9ec2-ed15ea155c3f_en?filename=dp209_en.pdf","author":[{"family":"Vergano","given":"Lucia"}],"accessed":{"date-parts":[["2025",1,20]]},"issued":{"date-parts":[["2024",7]]}}}],"schema":"https://github.com/citation-style-language/schema/raw/master/csl-citation.json"} </w:instrText>
      </w:r>
      <w:r w:rsidR="00CB73C3">
        <w:rPr>
          <w:rFonts w:cstheme="minorBidi"/>
          <w:sz w:val="22"/>
          <w:szCs w:val="22"/>
        </w:rPr>
        <w:fldChar w:fldCharType="separate"/>
      </w:r>
      <w:r w:rsidR="00B5291A" w:rsidRPr="00B5291A">
        <w:rPr>
          <w:sz w:val="22"/>
        </w:rPr>
        <w:t>[127]</w:t>
      </w:r>
      <w:r w:rsidR="00CB73C3">
        <w:rPr>
          <w:rFonts w:cstheme="minorBidi"/>
          <w:sz w:val="22"/>
          <w:szCs w:val="22"/>
        </w:rPr>
        <w:fldChar w:fldCharType="end"/>
      </w:r>
      <w:r w:rsidRPr="5CA7C3D7">
        <w:rPr>
          <w:rFonts w:cstheme="minorBidi"/>
          <w:sz w:val="22"/>
          <w:szCs w:val="22"/>
        </w:rPr>
        <w:t>. In addition, the lack of suitable recycling technologies at competitive costs can impact the price of secondary raw materials, making these less attractive for producers. Thus, there is a need to develop cheaper solutions to cope with specific features of each material stream. For example, recovering and recycling of metals and other materials from batteries and WEEE might require different processes for each of the different metals and materials</w:t>
      </w:r>
      <w:r w:rsidR="00CB73C3">
        <w:rPr>
          <w:rFonts w:cstheme="minorBidi"/>
          <w:sz w:val="22"/>
          <w:szCs w:val="22"/>
        </w:rPr>
        <w:t xml:space="preserve"> </w:t>
      </w:r>
      <w:r w:rsidR="00CB73C3">
        <w:rPr>
          <w:rFonts w:cstheme="minorBidi"/>
          <w:sz w:val="22"/>
          <w:szCs w:val="22"/>
        </w:rPr>
        <w:fldChar w:fldCharType="begin"/>
      </w:r>
      <w:r w:rsidR="00B5291A">
        <w:rPr>
          <w:rFonts w:cstheme="minorBidi"/>
          <w:sz w:val="22"/>
          <w:szCs w:val="22"/>
        </w:rPr>
        <w:instrText xml:space="preserve"> ADDIN ZOTERO_ITEM CSL_CITATION {"citationID":"JNqQWxIS","properties":{"formattedCitation":"[112]","plainCitation":"[112]","noteIndex":0},"citationItems":[{"id":1441,"uris":["http://zotero.org/groups/5272309/items/8MYCKULV"],"itemData":{"id":1441,"type":"book","collection-number":"no.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00CB73C3">
        <w:rPr>
          <w:rFonts w:cstheme="minorBidi"/>
          <w:sz w:val="22"/>
          <w:szCs w:val="22"/>
        </w:rPr>
        <w:fldChar w:fldCharType="separate"/>
      </w:r>
      <w:r w:rsidR="00B5291A" w:rsidRPr="00B5291A">
        <w:rPr>
          <w:sz w:val="22"/>
        </w:rPr>
        <w:t>[112]</w:t>
      </w:r>
      <w:r w:rsidR="00CB73C3">
        <w:rPr>
          <w:rFonts w:cstheme="minorBidi"/>
          <w:sz w:val="22"/>
          <w:szCs w:val="22"/>
        </w:rPr>
        <w:fldChar w:fldCharType="end"/>
      </w:r>
      <w:r w:rsidRPr="5CA7C3D7">
        <w:rPr>
          <w:rFonts w:cstheme="minorBidi"/>
          <w:sz w:val="22"/>
          <w:szCs w:val="22"/>
        </w:rPr>
        <w:t xml:space="preserve">. </w:t>
      </w:r>
    </w:p>
    <w:p w14:paraId="15B57163" w14:textId="392D1001" w:rsidR="009532B7" w:rsidRPr="00421249" w:rsidRDefault="009532B7" w:rsidP="6D4F4FB9">
      <w:pPr>
        <w:pStyle w:val="JRCText"/>
        <w:rPr>
          <w:rFonts w:cstheme="minorBidi"/>
          <w:sz w:val="22"/>
          <w:szCs w:val="22"/>
        </w:rPr>
      </w:pPr>
    </w:p>
    <w:p w14:paraId="6CCBA9EB" w14:textId="190A5A91" w:rsidR="009532B7" w:rsidRPr="00E56BBE" w:rsidRDefault="009532B7" w:rsidP="6D4F4FB9">
      <w:pPr>
        <w:spacing w:before="0" w:after="0"/>
        <w:rPr>
          <w:rFonts w:cstheme="minorBidi"/>
          <w:iCs/>
          <w:sz w:val="22"/>
          <w:szCs w:val="22"/>
        </w:rPr>
      </w:pPr>
      <w:r w:rsidRPr="00E56BBE">
        <w:rPr>
          <w:rFonts w:cstheme="minorBidi"/>
          <w:b/>
          <w:iCs/>
          <w:sz w:val="22"/>
          <w:szCs w:val="22"/>
        </w:rPr>
        <w:t>Potential enablers</w:t>
      </w:r>
      <w:r w:rsidRPr="00E56BBE">
        <w:rPr>
          <w:rFonts w:cstheme="minorBidi"/>
          <w:iCs/>
          <w:sz w:val="22"/>
          <w:szCs w:val="22"/>
        </w:rPr>
        <w:t xml:space="preserve"> to be considered could include:</w:t>
      </w:r>
    </w:p>
    <w:p w14:paraId="5C429D19" w14:textId="253E75AA" w:rsidR="009532B7" w:rsidRPr="00421249" w:rsidRDefault="009532B7" w:rsidP="6D4F4FB9">
      <w:pPr>
        <w:pStyle w:val="JRCText"/>
        <w:numPr>
          <w:ilvl w:val="0"/>
          <w:numId w:val="124"/>
        </w:numPr>
        <w:rPr>
          <w:rFonts w:cstheme="minorBidi"/>
          <w:sz w:val="22"/>
          <w:szCs w:val="22"/>
        </w:rPr>
      </w:pPr>
      <w:r w:rsidRPr="00421249">
        <w:rPr>
          <w:rFonts w:cstheme="minorBidi"/>
          <w:sz w:val="22"/>
          <w:szCs w:val="22"/>
        </w:rPr>
        <w:t>Strengthen and expand EPR schemes to more products</w:t>
      </w:r>
      <w:r w:rsidR="005904C8" w:rsidRPr="00421249">
        <w:rPr>
          <w:rFonts w:cstheme="minorBidi"/>
          <w:sz w:val="22"/>
          <w:szCs w:val="22"/>
        </w:rPr>
        <w:t>.</w:t>
      </w:r>
    </w:p>
    <w:p w14:paraId="0291A453" w14:textId="28A5BFAB" w:rsidR="009532B7" w:rsidRPr="00421249" w:rsidRDefault="009532B7" w:rsidP="6D4F4FB9">
      <w:pPr>
        <w:pStyle w:val="JRCText"/>
        <w:numPr>
          <w:ilvl w:val="0"/>
          <w:numId w:val="124"/>
        </w:numPr>
        <w:rPr>
          <w:rFonts w:cstheme="minorBidi"/>
          <w:sz w:val="22"/>
          <w:szCs w:val="22"/>
        </w:rPr>
      </w:pPr>
      <w:r w:rsidRPr="00421249">
        <w:rPr>
          <w:rFonts w:cstheme="minorBidi"/>
          <w:sz w:val="22"/>
          <w:szCs w:val="22"/>
        </w:rPr>
        <w:t>Improving and harmonising waste collection systems – developing harmonised waste sorting labels; use of economic instruments to reduce the generation of unsorted waste (e.g., “pay-as-you-throw” schemes) and awareness-raising and information campaigns</w:t>
      </w:r>
      <w:r w:rsidR="005904C8" w:rsidRPr="00421249">
        <w:rPr>
          <w:rFonts w:cstheme="minorBidi"/>
          <w:sz w:val="22"/>
          <w:szCs w:val="22"/>
        </w:rPr>
        <w:t>.</w:t>
      </w:r>
    </w:p>
    <w:p w14:paraId="2859A845" w14:textId="55E44E1B" w:rsidR="009532B7" w:rsidRPr="00421249" w:rsidRDefault="009532B7" w:rsidP="6D4F4FB9">
      <w:pPr>
        <w:pStyle w:val="JRCText"/>
        <w:numPr>
          <w:ilvl w:val="0"/>
          <w:numId w:val="124"/>
        </w:numPr>
        <w:rPr>
          <w:rFonts w:cstheme="minorBidi"/>
          <w:sz w:val="22"/>
          <w:szCs w:val="22"/>
        </w:rPr>
      </w:pPr>
      <w:r w:rsidRPr="00421249">
        <w:rPr>
          <w:rFonts w:cstheme="minorBidi"/>
          <w:sz w:val="22"/>
          <w:szCs w:val="22"/>
        </w:rPr>
        <w:t>Developing a framework and criteria to categorise recycling quality</w:t>
      </w:r>
      <w:r w:rsidR="005904C8" w:rsidRPr="00421249">
        <w:rPr>
          <w:rFonts w:cstheme="minorBidi"/>
          <w:sz w:val="22"/>
          <w:szCs w:val="22"/>
        </w:rPr>
        <w:t>.</w:t>
      </w:r>
    </w:p>
    <w:p w14:paraId="129927AD" w14:textId="3E1BD8F4" w:rsidR="009532B7" w:rsidRPr="00421249" w:rsidRDefault="009532B7" w:rsidP="6D4F4FB9">
      <w:pPr>
        <w:pStyle w:val="JRCText"/>
        <w:numPr>
          <w:ilvl w:val="0"/>
          <w:numId w:val="124"/>
        </w:numPr>
        <w:rPr>
          <w:rFonts w:cstheme="minorBidi"/>
          <w:sz w:val="22"/>
          <w:szCs w:val="22"/>
        </w:rPr>
      </w:pPr>
      <w:r w:rsidRPr="00421249">
        <w:rPr>
          <w:rFonts w:cstheme="minorBidi"/>
          <w:sz w:val="22"/>
          <w:szCs w:val="22"/>
        </w:rPr>
        <w:t>Developing and harmonising EoW criteria for more waste streams, while including safeguards to avoid by-passing of extra-EU waste export restrictions under the Waste Shipment Regulation that would facilitate leakage of those secondary raw materials</w:t>
      </w:r>
      <w:r w:rsidR="005904C8" w:rsidRPr="00421249">
        <w:rPr>
          <w:rFonts w:cstheme="minorBidi"/>
          <w:sz w:val="22"/>
          <w:szCs w:val="22"/>
        </w:rPr>
        <w:t>.</w:t>
      </w:r>
    </w:p>
    <w:p w14:paraId="1893E2B4" w14:textId="51F48249" w:rsidR="009532B7" w:rsidRPr="00421249" w:rsidRDefault="009532B7" w:rsidP="6D4F4FB9">
      <w:pPr>
        <w:pStyle w:val="JRCText"/>
        <w:numPr>
          <w:ilvl w:val="0"/>
          <w:numId w:val="124"/>
        </w:numPr>
        <w:rPr>
          <w:rFonts w:cstheme="minorBidi"/>
          <w:sz w:val="22"/>
          <w:szCs w:val="22"/>
        </w:rPr>
      </w:pPr>
      <w:r w:rsidRPr="00421249">
        <w:rPr>
          <w:rFonts w:cstheme="minorBidi"/>
          <w:sz w:val="22"/>
          <w:szCs w:val="22"/>
        </w:rPr>
        <w:t>Consider radically changing the approach to end-of-waste so that EoW status is only applied when a material has been fully recycled (e.g., into steel products)</w:t>
      </w:r>
      <w:r w:rsidR="005904C8" w:rsidRPr="00421249">
        <w:rPr>
          <w:rFonts w:cstheme="minorBidi"/>
          <w:sz w:val="22"/>
          <w:szCs w:val="22"/>
        </w:rPr>
        <w:t>.</w:t>
      </w:r>
    </w:p>
    <w:p w14:paraId="7C6CD879" w14:textId="71B24301" w:rsidR="009532B7" w:rsidRPr="00421249" w:rsidRDefault="009532B7" w:rsidP="6D4F4FB9">
      <w:pPr>
        <w:pStyle w:val="JRCText"/>
        <w:numPr>
          <w:ilvl w:val="0"/>
          <w:numId w:val="124"/>
        </w:numPr>
        <w:rPr>
          <w:rFonts w:cstheme="minorBidi"/>
          <w:sz w:val="22"/>
          <w:szCs w:val="22"/>
        </w:rPr>
      </w:pPr>
      <w:r w:rsidRPr="00421249">
        <w:rPr>
          <w:rFonts w:cstheme="minorBidi"/>
          <w:sz w:val="22"/>
          <w:szCs w:val="22"/>
        </w:rPr>
        <w:t xml:space="preserve">Assessing the costs and benefits of pursing a ‘Recycle in Europe’ or similar initiative and identifying which materials and waste streams could benefit from such a policy measure. </w:t>
      </w:r>
    </w:p>
    <w:p w14:paraId="32416767" w14:textId="2359BEA3" w:rsidR="007871E4" w:rsidRPr="00421249" w:rsidRDefault="007871E4" w:rsidP="6D4F4FB9">
      <w:pPr>
        <w:pStyle w:val="JRCText"/>
        <w:rPr>
          <w:rFonts w:cstheme="minorBidi"/>
          <w:sz w:val="22"/>
          <w:szCs w:val="22"/>
        </w:rPr>
      </w:pPr>
    </w:p>
    <w:p w14:paraId="308D3488" w14:textId="1D53A0D5" w:rsidR="00D0388C" w:rsidRPr="00421249" w:rsidRDefault="00D0388C" w:rsidP="6D4F4FB9">
      <w:pPr>
        <w:pStyle w:val="JRCText"/>
        <w:rPr>
          <w:rFonts w:cstheme="minorBidi"/>
          <w:sz w:val="22"/>
          <w:szCs w:val="22"/>
        </w:rPr>
      </w:pPr>
    </w:p>
    <w:p w14:paraId="13A6FEB4" w14:textId="71AFB714" w:rsidR="009532B7" w:rsidRPr="00E56BBE" w:rsidRDefault="009532B7" w:rsidP="00E56BBE">
      <w:pPr>
        <w:keepNext/>
        <w:keepLines/>
        <w:spacing w:before="0" w:after="0"/>
        <w:rPr>
          <w:bCs/>
          <w:i/>
          <w:iCs/>
          <w:color w:val="70AD47" w:themeColor="accent6"/>
          <w:sz w:val="22"/>
          <w:szCs w:val="22"/>
        </w:rPr>
      </w:pPr>
      <w:r w:rsidRPr="00E56BBE">
        <w:rPr>
          <w:bCs/>
          <w:i/>
          <w:iCs/>
          <w:color w:val="70AD47" w:themeColor="accent6"/>
          <w:sz w:val="22"/>
          <w:szCs w:val="22"/>
        </w:rPr>
        <w:t xml:space="preserve">Stimulate demand for high-quality of secondary raw materials </w:t>
      </w:r>
    </w:p>
    <w:p w14:paraId="1541B1A5" w14:textId="4E362AE6" w:rsidR="009532B7" w:rsidRPr="00421249" w:rsidRDefault="009532B7" w:rsidP="6D4F4FB9">
      <w:pPr>
        <w:pStyle w:val="JRCText"/>
        <w:rPr>
          <w:rFonts w:cstheme="minorBidi"/>
          <w:sz w:val="22"/>
          <w:szCs w:val="22"/>
        </w:rPr>
      </w:pPr>
      <w:r w:rsidRPr="00421249">
        <w:rPr>
          <w:rFonts w:cstheme="minorBidi"/>
          <w:sz w:val="22"/>
          <w:szCs w:val="22"/>
        </w:rPr>
        <w:t xml:space="preserve">Ensuring steady and long-term demand of secondary raw materials is essential to continue developing secondary raw materials markets. Recycled content requirements (including minimum mandatory rates) is one of the policy options to stimulate demand. </w:t>
      </w:r>
    </w:p>
    <w:p w14:paraId="26A56736" w14:textId="77777777" w:rsidR="00E56BBE" w:rsidRDefault="00E56BBE" w:rsidP="6D4F4FB9">
      <w:pPr>
        <w:pStyle w:val="JRCText"/>
        <w:rPr>
          <w:rFonts w:cstheme="minorBidi"/>
          <w:sz w:val="22"/>
          <w:szCs w:val="22"/>
        </w:rPr>
      </w:pPr>
    </w:p>
    <w:p w14:paraId="1E785414" w14:textId="6444EA66" w:rsidR="001867F0" w:rsidRPr="00421249" w:rsidRDefault="009532B7" w:rsidP="6D4F4FB9">
      <w:pPr>
        <w:pStyle w:val="JRCText"/>
        <w:rPr>
          <w:rFonts w:cstheme="minorBidi"/>
          <w:sz w:val="22"/>
          <w:szCs w:val="22"/>
        </w:rPr>
      </w:pPr>
      <w:r w:rsidRPr="00421249">
        <w:rPr>
          <w:rFonts w:cstheme="minorBidi"/>
          <w:sz w:val="22"/>
          <w:szCs w:val="22"/>
        </w:rPr>
        <w:t>Setting recycled content requirements</w:t>
      </w:r>
      <w:r w:rsidR="00E743CA">
        <w:rPr>
          <w:rFonts w:cstheme="minorBidi"/>
          <w:sz w:val="22"/>
          <w:szCs w:val="22"/>
        </w:rPr>
        <w:t xml:space="preserve"> is</w:t>
      </w:r>
      <w:r w:rsidRPr="00421249">
        <w:rPr>
          <w:rFonts w:cstheme="minorBidi"/>
          <w:sz w:val="22"/>
          <w:szCs w:val="22"/>
        </w:rPr>
        <w:t xml:space="preserve"> often rather </w:t>
      </w:r>
      <w:r w:rsidR="00E743CA">
        <w:rPr>
          <w:rFonts w:cstheme="minorBidi"/>
          <w:sz w:val="22"/>
          <w:szCs w:val="22"/>
        </w:rPr>
        <w:t>complicated and administration-intensive</w:t>
      </w:r>
      <w:r w:rsidRPr="00421249">
        <w:rPr>
          <w:rFonts w:cstheme="minorBidi"/>
          <w:sz w:val="22"/>
          <w:szCs w:val="22"/>
        </w:rPr>
        <w:t>. Policy makers need to understand in much detail not only how recycling markets and technologies will develop over time, but also the specific nature of technological progress for the products in which recycled materials should be used. For instanc</w:t>
      </w:r>
      <w:r w:rsidR="001867F0" w:rsidRPr="00421249">
        <w:rPr>
          <w:rFonts w:cstheme="minorBidi"/>
          <w:sz w:val="22"/>
          <w:szCs w:val="22"/>
        </w:rPr>
        <w:t>e, in the case of batteries, it i</w:t>
      </w:r>
      <w:r w:rsidRPr="00421249">
        <w:rPr>
          <w:rFonts w:cstheme="minorBidi"/>
          <w:sz w:val="22"/>
          <w:szCs w:val="22"/>
        </w:rPr>
        <w:t xml:space="preserve">s a daunting task to anticipate how changes to battery chemistries, but also progress in recycling technologies will affect the demand for specific metals, as well as the composition of waste batteries. At the same time, compliance monitoring on recycled content is not possible without stringent reporting and verification schemes involving all relevant economic players along value chains (e.g., for non-EU secondary raw materials, challenges may be anticipated when verifying the origin of recycled materials). In the short to medium term, such monitoring can lead to additional administrative burden and new reporting obligations, especially when completely new digital systems are not yet operational. </w:t>
      </w:r>
    </w:p>
    <w:p w14:paraId="502C6A5D" w14:textId="77777777" w:rsidR="001867F0" w:rsidRPr="00421249" w:rsidRDefault="001867F0" w:rsidP="6D4F4FB9">
      <w:pPr>
        <w:pStyle w:val="JRCText"/>
        <w:rPr>
          <w:rFonts w:cstheme="minorBidi"/>
          <w:sz w:val="22"/>
          <w:szCs w:val="22"/>
        </w:rPr>
      </w:pPr>
    </w:p>
    <w:p w14:paraId="1448C240" w14:textId="0F977FC6" w:rsidR="009532B7" w:rsidRPr="00421249" w:rsidRDefault="009532B7" w:rsidP="6D4F4FB9">
      <w:pPr>
        <w:pStyle w:val="JRCText"/>
        <w:rPr>
          <w:rFonts w:cstheme="minorBidi"/>
          <w:sz w:val="22"/>
          <w:szCs w:val="22"/>
        </w:rPr>
      </w:pPr>
      <w:r w:rsidRPr="00421249">
        <w:rPr>
          <w:rFonts w:cstheme="minorBidi"/>
          <w:sz w:val="22"/>
          <w:szCs w:val="22"/>
        </w:rPr>
        <w:t xml:space="preserve">Current work on recycled content targets (e.g., in packaging, batteries, and potentially soon in vehicles) </w:t>
      </w:r>
      <w:r w:rsidR="001867F0" w:rsidRPr="00421249">
        <w:rPr>
          <w:rFonts w:cstheme="minorBidi"/>
          <w:sz w:val="22"/>
          <w:szCs w:val="22"/>
        </w:rPr>
        <w:t>will seek</w:t>
      </w:r>
      <w:r w:rsidRPr="00421249">
        <w:rPr>
          <w:rFonts w:cstheme="minorBidi"/>
          <w:sz w:val="22"/>
          <w:szCs w:val="22"/>
        </w:rPr>
        <w:t xml:space="preserve"> to develop fit-for-purpose technical guidance and assess the real costs and benefits of this policy option, depending on materials and products in scope</w:t>
      </w:r>
      <w:r w:rsidR="001867F0" w:rsidRPr="00421249">
        <w:rPr>
          <w:rFonts w:cstheme="minorBidi"/>
          <w:sz w:val="22"/>
          <w:szCs w:val="22"/>
        </w:rPr>
        <w:t>.</w:t>
      </w:r>
      <w:r w:rsidRPr="00421249">
        <w:rPr>
          <w:rFonts w:cstheme="minorBidi"/>
          <w:sz w:val="22"/>
          <w:szCs w:val="22"/>
        </w:rPr>
        <w:t xml:space="preserve">  EU competitiveness and EU open strategic autonomy (e.g., sharp rising prices for recycled materials affecting EU secondary raw materials versus non-EU secondary raw materials)</w:t>
      </w:r>
      <w:r w:rsidR="001867F0" w:rsidRPr="00421249">
        <w:rPr>
          <w:rFonts w:cstheme="minorBidi"/>
          <w:sz w:val="22"/>
          <w:szCs w:val="22"/>
        </w:rPr>
        <w:t xml:space="preserve"> will also be considered</w:t>
      </w:r>
      <w:r w:rsidRPr="00421249">
        <w:rPr>
          <w:rFonts w:cstheme="minorBidi"/>
          <w:sz w:val="22"/>
          <w:szCs w:val="22"/>
        </w:rPr>
        <w:t xml:space="preserve">. </w:t>
      </w:r>
      <w:r w:rsidR="001867F0" w:rsidRPr="00421249">
        <w:rPr>
          <w:rFonts w:cstheme="minorBidi"/>
          <w:sz w:val="22"/>
          <w:szCs w:val="22"/>
        </w:rPr>
        <w:t>A</w:t>
      </w:r>
      <w:r w:rsidRPr="00421249">
        <w:rPr>
          <w:rFonts w:cstheme="minorBidi"/>
          <w:sz w:val="22"/>
          <w:szCs w:val="22"/>
        </w:rPr>
        <w:t xml:space="preserve">lternative policy </w:t>
      </w:r>
      <w:r w:rsidRPr="00421249">
        <w:rPr>
          <w:rFonts w:cstheme="minorBidi"/>
          <w:sz w:val="22"/>
          <w:szCs w:val="22"/>
        </w:rPr>
        <w:lastRenderedPageBreak/>
        <w:t>instruments for stimulating demand of secondary raw materials with comparatively lower administrative burden than recycled content targets</w:t>
      </w:r>
      <w:r w:rsidR="001867F0" w:rsidRPr="00421249">
        <w:rPr>
          <w:rFonts w:cstheme="minorBidi"/>
          <w:sz w:val="22"/>
          <w:szCs w:val="22"/>
        </w:rPr>
        <w:t xml:space="preserve"> should also be explored</w:t>
      </w:r>
      <w:r w:rsidRPr="00421249">
        <w:rPr>
          <w:rFonts w:cstheme="minorBidi"/>
          <w:sz w:val="22"/>
          <w:szCs w:val="22"/>
        </w:rPr>
        <w:t xml:space="preserve">. </w:t>
      </w:r>
    </w:p>
    <w:p w14:paraId="4650CF07" w14:textId="12145E97" w:rsidR="009532B7" w:rsidRPr="00421249" w:rsidRDefault="009532B7" w:rsidP="6D4F4FB9">
      <w:pPr>
        <w:pStyle w:val="JRCText"/>
        <w:rPr>
          <w:rFonts w:cstheme="minorBidi"/>
          <w:sz w:val="22"/>
          <w:szCs w:val="22"/>
        </w:rPr>
      </w:pPr>
    </w:p>
    <w:p w14:paraId="25232376" w14:textId="226340C1" w:rsidR="009532B7" w:rsidRPr="00421249" w:rsidRDefault="009532B7" w:rsidP="6D4F4FB9">
      <w:pPr>
        <w:pStyle w:val="JRCText"/>
        <w:rPr>
          <w:rFonts w:cstheme="minorBidi"/>
          <w:sz w:val="22"/>
          <w:szCs w:val="22"/>
        </w:rPr>
      </w:pPr>
      <w:r w:rsidRPr="5CA7C3D7">
        <w:rPr>
          <w:rFonts w:cstheme="minorBidi"/>
          <w:sz w:val="22"/>
          <w:szCs w:val="22"/>
        </w:rPr>
        <w:t>Demand for some secondary raw materials is still negatively influenced by quality issues and risks associated with recycled materials by manufacturers, brand owners and consumers</w:t>
      </w:r>
      <w:r w:rsidR="00CB73C3">
        <w:rPr>
          <w:rFonts w:cstheme="minorBidi"/>
          <w:sz w:val="22"/>
          <w:szCs w:val="22"/>
        </w:rPr>
        <w:t xml:space="preserve"> </w:t>
      </w:r>
      <w:r w:rsidR="00CB73C3">
        <w:rPr>
          <w:rFonts w:cstheme="minorBidi"/>
          <w:sz w:val="22"/>
          <w:szCs w:val="22"/>
        </w:rPr>
        <w:fldChar w:fldCharType="begin"/>
      </w:r>
      <w:r w:rsidR="00B5291A">
        <w:rPr>
          <w:rFonts w:cstheme="minorBidi"/>
          <w:sz w:val="22"/>
          <w:szCs w:val="22"/>
        </w:rPr>
        <w:instrText xml:space="preserve"> ADDIN ZOTERO_ITEM CSL_CITATION {"citationID":"Wv4TGC8X","properties":{"formattedCitation":"[112]","plainCitation":"[112]","noteIndex":0},"citationItems":[{"id":1441,"uris":["http://zotero.org/groups/5272309/items/8MYCKULV"],"itemData":{"id":1441,"type":"book","collection-number":"no.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00CB73C3">
        <w:rPr>
          <w:rFonts w:cstheme="minorBidi"/>
          <w:sz w:val="22"/>
          <w:szCs w:val="22"/>
        </w:rPr>
        <w:fldChar w:fldCharType="separate"/>
      </w:r>
      <w:r w:rsidR="00B5291A" w:rsidRPr="00B5291A">
        <w:rPr>
          <w:sz w:val="22"/>
        </w:rPr>
        <w:t>[112]</w:t>
      </w:r>
      <w:r w:rsidR="00CB73C3">
        <w:rPr>
          <w:rFonts w:cstheme="minorBidi"/>
          <w:sz w:val="22"/>
          <w:szCs w:val="22"/>
        </w:rPr>
        <w:fldChar w:fldCharType="end"/>
      </w:r>
      <w:r w:rsidRPr="5CA7C3D7">
        <w:rPr>
          <w:rFonts w:cstheme="minorBidi"/>
          <w:sz w:val="22"/>
          <w:szCs w:val="22"/>
        </w:rPr>
        <w:t>. In this sense, establishing standards for secondary raw materials could ensure quality and technical performance of recycled outputs that also take into consideration the technical and economic feasibility of depolluting the relevant material flows. These actions should lead to increasing trust in the market and recycled materials’ potential to safely displace primary raw materials. For example, in the construction sector, metal, wooden and concrete structural elements are not covered by standards suitable for recyclates</w:t>
      </w:r>
      <w:r w:rsidR="00CB73C3">
        <w:rPr>
          <w:rFonts w:cstheme="minorBidi"/>
          <w:sz w:val="22"/>
          <w:szCs w:val="22"/>
        </w:rPr>
        <w:t xml:space="preserve"> </w:t>
      </w:r>
      <w:r w:rsidR="00CB73C3">
        <w:rPr>
          <w:rFonts w:cstheme="minorBidi"/>
          <w:sz w:val="22"/>
          <w:szCs w:val="22"/>
        </w:rPr>
        <w:fldChar w:fldCharType="begin"/>
      </w:r>
      <w:r w:rsidR="00B5291A">
        <w:rPr>
          <w:rFonts w:cstheme="minorBidi"/>
          <w:sz w:val="22"/>
          <w:szCs w:val="22"/>
        </w:rPr>
        <w:instrText xml:space="preserve"> ADDIN ZOTERO_ITEM CSL_CITATION {"citationID":"VSj67GLP","properties":{"formattedCitation":"[112]","plainCitation":"[112]","noteIndex":0},"citationItems":[{"id":1441,"uris":["http://zotero.org/groups/5272309/items/8MYCKULV"],"itemData":{"id":1441,"type":"book","collection-number":"no.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00CB73C3">
        <w:rPr>
          <w:rFonts w:cstheme="minorBidi"/>
          <w:sz w:val="22"/>
          <w:szCs w:val="22"/>
        </w:rPr>
        <w:fldChar w:fldCharType="separate"/>
      </w:r>
      <w:r w:rsidR="00B5291A" w:rsidRPr="00B5291A">
        <w:rPr>
          <w:sz w:val="22"/>
        </w:rPr>
        <w:t>[112]</w:t>
      </w:r>
      <w:r w:rsidR="00CB73C3">
        <w:rPr>
          <w:rFonts w:cstheme="minorBidi"/>
          <w:sz w:val="22"/>
          <w:szCs w:val="22"/>
        </w:rPr>
        <w:fldChar w:fldCharType="end"/>
      </w:r>
      <w:r w:rsidRPr="5CA7C3D7">
        <w:rPr>
          <w:rFonts w:cstheme="minorBidi"/>
          <w:sz w:val="22"/>
          <w:szCs w:val="22"/>
        </w:rPr>
        <w:t xml:space="preserve">. </w:t>
      </w:r>
    </w:p>
    <w:p w14:paraId="501434D7" w14:textId="5525FE9B" w:rsidR="009532B7" w:rsidRPr="00421249" w:rsidRDefault="009532B7" w:rsidP="6D4F4FB9">
      <w:pPr>
        <w:pStyle w:val="JRCText"/>
        <w:rPr>
          <w:rFonts w:cstheme="minorBidi"/>
          <w:sz w:val="22"/>
          <w:szCs w:val="22"/>
        </w:rPr>
      </w:pPr>
    </w:p>
    <w:p w14:paraId="323C072E" w14:textId="63846706" w:rsidR="009532B7" w:rsidRPr="00421249" w:rsidRDefault="009532B7" w:rsidP="6D4F4FB9">
      <w:pPr>
        <w:pStyle w:val="JRCText"/>
        <w:rPr>
          <w:rFonts w:cstheme="minorBidi"/>
          <w:sz w:val="22"/>
          <w:szCs w:val="22"/>
        </w:rPr>
      </w:pPr>
      <w:r w:rsidRPr="00421249">
        <w:rPr>
          <w:rFonts w:cstheme="minorBidi"/>
          <w:sz w:val="22"/>
          <w:szCs w:val="22"/>
        </w:rPr>
        <w:t xml:space="preserve">Furthermore, it is important to stress that weak demand is not always the main problem affecting secondary raw material markets. In some cases, such as for some types of scrap metal, it is expected that the decarbonisation of the energy intensive industries will almost automatically lead to a reinforced demand in the near to mid-term future. Therefore, </w:t>
      </w:r>
      <w:r w:rsidR="001867F0" w:rsidRPr="00421249">
        <w:rPr>
          <w:rFonts w:cstheme="minorBidi"/>
          <w:sz w:val="22"/>
          <w:szCs w:val="22"/>
        </w:rPr>
        <w:t>one should assess</w:t>
      </w:r>
      <w:r w:rsidRPr="00421249">
        <w:rPr>
          <w:rFonts w:cstheme="minorBidi"/>
          <w:sz w:val="22"/>
          <w:szCs w:val="22"/>
        </w:rPr>
        <w:t xml:space="preserve"> for specific types and quality grades of secondary raw materials, if indeed demand is the weak side in the market, or if additional </w:t>
      </w:r>
      <w:r w:rsidR="001867F0" w:rsidRPr="00421249">
        <w:rPr>
          <w:rFonts w:cstheme="minorBidi"/>
          <w:sz w:val="22"/>
          <w:szCs w:val="22"/>
        </w:rPr>
        <w:t>supply support measures are warranted.</w:t>
      </w:r>
    </w:p>
    <w:p w14:paraId="43EC38D7" w14:textId="5CF3EAE9" w:rsidR="009532B7" w:rsidRPr="00421249" w:rsidRDefault="009532B7" w:rsidP="6D4F4FB9">
      <w:pPr>
        <w:pStyle w:val="JRCText"/>
        <w:rPr>
          <w:rFonts w:cstheme="minorBidi"/>
          <w:sz w:val="22"/>
          <w:szCs w:val="22"/>
        </w:rPr>
      </w:pPr>
    </w:p>
    <w:p w14:paraId="2E8427F7" w14:textId="6537E5C6" w:rsidR="009532B7" w:rsidRPr="00E56BBE" w:rsidRDefault="009532B7" w:rsidP="6D4F4FB9">
      <w:pPr>
        <w:pStyle w:val="JRCText"/>
        <w:rPr>
          <w:rFonts w:cstheme="minorBidi"/>
          <w:iCs/>
          <w:sz w:val="22"/>
          <w:szCs w:val="22"/>
        </w:rPr>
      </w:pPr>
      <w:r w:rsidRPr="00E56BBE">
        <w:rPr>
          <w:rFonts w:cstheme="minorBidi"/>
          <w:b/>
          <w:iCs/>
          <w:sz w:val="22"/>
          <w:szCs w:val="22"/>
        </w:rPr>
        <w:t>Potential enablers</w:t>
      </w:r>
      <w:r w:rsidRPr="00E56BBE">
        <w:rPr>
          <w:rFonts w:cstheme="minorBidi"/>
          <w:iCs/>
          <w:sz w:val="22"/>
          <w:szCs w:val="22"/>
        </w:rPr>
        <w:t xml:space="preserve"> to be considered could include:</w:t>
      </w:r>
    </w:p>
    <w:p w14:paraId="1AA777C6" w14:textId="40BC5E0F" w:rsidR="009532B7" w:rsidRPr="00421249" w:rsidRDefault="009532B7" w:rsidP="009532B7">
      <w:pPr>
        <w:pStyle w:val="JRCText"/>
        <w:numPr>
          <w:ilvl w:val="0"/>
          <w:numId w:val="123"/>
        </w:numPr>
        <w:rPr>
          <w:rFonts w:cstheme="minorHAnsi"/>
          <w:i/>
          <w:sz w:val="22"/>
          <w:szCs w:val="22"/>
        </w:rPr>
      </w:pPr>
      <w:r w:rsidRPr="00421249">
        <w:rPr>
          <w:rFonts w:cstheme="minorHAnsi"/>
          <w:sz w:val="22"/>
          <w:szCs w:val="22"/>
        </w:rPr>
        <w:t>Further exploring and holistically assessing benefits and costs of recycled content targets for different types of materials contained in various products</w:t>
      </w:r>
      <w:r w:rsidR="005904C8" w:rsidRPr="00421249">
        <w:rPr>
          <w:rFonts w:cstheme="minorHAnsi"/>
          <w:sz w:val="22"/>
          <w:szCs w:val="22"/>
        </w:rPr>
        <w:t>.</w:t>
      </w:r>
    </w:p>
    <w:p w14:paraId="325BC64D" w14:textId="0B4D5B26" w:rsidR="009532B7" w:rsidRPr="00421249" w:rsidRDefault="009532B7" w:rsidP="009532B7">
      <w:pPr>
        <w:pStyle w:val="JRCText"/>
        <w:numPr>
          <w:ilvl w:val="0"/>
          <w:numId w:val="123"/>
        </w:numPr>
        <w:rPr>
          <w:rFonts w:cstheme="minorHAnsi"/>
          <w:sz w:val="22"/>
          <w:szCs w:val="22"/>
        </w:rPr>
      </w:pPr>
      <w:r w:rsidRPr="00421249">
        <w:rPr>
          <w:rFonts w:cstheme="minorHAnsi"/>
          <w:sz w:val="22"/>
          <w:szCs w:val="22"/>
        </w:rPr>
        <w:t>Assess the possibility to require large corporates to source an increasing share of specific secondary materials in their supplies</w:t>
      </w:r>
      <w:r w:rsidR="005904C8" w:rsidRPr="00421249">
        <w:rPr>
          <w:rFonts w:cstheme="minorBidi"/>
          <w:iCs/>
          <w:sz w:val="22"/>
          <w:szCs w:val="22"/>
        </w:rPr>
        <w:t>.</w:t>
      </w:r>
    </w:p>
    <w:p w14:paraId="25AA9E01" w14:textId="0533406C" w:rsidR="009532B7" w:rsidRPr="00421249" w:rsidRDefault="001867F0" w:rsidP="6D4F4FB9">
      <w:pPr>
        <w:pStyle w:val="JRCText"/>
        <w:numPr>
          <w:ilvl w:val="0"/>
          <w:numId w:val="123"/>
        </w:numPr>
        <w:rPr>
          <w:rFonts w:cstheme="minorBidi"/>
          <w:i/>
          <w:iCs/>
          <w:sz w:val="22"/>
          <w:szCs w:val="22"/>
        </w:rPr>
      </w:pPr>
      <w:r w:rsidRPr="00421249">
        <w:rPr>
          <w:rFonts w:cstheme="minorBidi"/>
          <w:sz w:val="22"/>
          <w:szCs w:val="22"/>
        </w:rPr>
        <w:t>Extend and harmonise</w:t>
      </w:r>
      <w:r w:rsidR="009532B7" w:rsidRPr="00421249">
        <w:rPr>
          <w:rFonts w:cstheme="minorBidi"/>
          <w:sz w:val="22"/>
          <w:szCs w:val="22"/>
        </w:rPr>
        <w:t xml:space="preserve"> the application of eco-modulated fees for EPR schemes based on recycled content</w:t>
      </w:r>
      <w:r w:rsidR="005904C8" w:rsidRPr="00421249">
        <w:rPr>
          <w:rFonts w:cstheme="minorBidi"/>
          <w:sz w:val="22"/>
          <w:szCs w:val="22"/>
        </w:rPr>
        <w:t>.</w:t>
      </w:r>
    </w:p>
    <w:p w14:paraId="24D66493" w14:textId="564E1F86" w:rsidR="009532B7" w:rsidRPr="00421249" w:rsidRDefault="009532B7" w:rsidP="6D4F4FB9">
      <w:pPr>
        <w:pStyle w:val="JRCText"/>
        <w:numPr>
          <w:ilvl w:val="0"/>
          <w:numId w:val="123"/>
        </w:numPr>
        <w:rPr>
          <w:rFonts w:cstheme="minorBidi"/>
          <w:i/>
          <w:iCs/>
          <w:sz w:val="22"/>
          <w:szCs w:val="22"/>
        </w:rPr>
      </w:pPr>
      <w:r w:rsidRPr="00421249">
        <w:rPr>
          <w:rFonts w:cstheme="minorBidi"/>
          <w:sz w:val="22"/>
          <w:szCs w:val="22"/>
        </w:rPr>
        <w:t>E</w:t>
      </w:r>
      <w:r w:rsidR="001867F0" w:rsidRPr="00421249">
        <w:rPr>
          <w:rFonts w:cstheme="minorBidi"/>
          <w:sz w:val="22"/>
          <w:szCs w:val="22"/>
        </w:rPr>
        <w:t>nhance</w:t>
      </w:r>
      <w:r w:rsidRPr="00421249">
        <w:rPr>
          <w:rFonts w:cstheme="minorBidi"/>
          <w:sz w:val="22"/>
          <w:szCs w:val="22"/>
        </w:rPr>
        <w:t xml:space="preserve"> certification schemes for SRMs to increase industry’s and consumers’ trust and ensure the growth of safe and high-quality SRMs markets in the EU</w:t>
      </w:r>
      <w:r w:rsidR="005904C8" w:rsidRPr="00421249">
        <w:rPr>
          <w:rFonts w:cstheme="minorBidi"/>
          <w:sz w:val="22"/>
          <w:szCs w:val="22"/>
        </w:rPr>
        <w:t>.</w:t>
      </w:r>
    </w:p>
    <w:p w14:paraId="6239FED2" w14:textId="0C50E72C" w:rsidR="00F805B6" w:rsidRPr="00810776" w:rsidRDefault="00F805B6" w:rsidP="0001375E">
      <w:pPr>
        <w:pStyle w:val="JRCText"/>
        <w:ind w:left="720"/>
        <w:rPr>
          <w:rFonts w:cstheme="minorBidi"/>
          <w:i/>
        </w:rPr>
      </w:pPr>
    </w:p>
    <w:p w14:paraId="3E286521" w14:textId="77777777" w:rsidR="00E56BBE" w:rsidRDefault="00E56BBE">
      <w:pPr>
        <w:spacing w:before="0" w:after="160"/>
        <w:jc w:val="left"/>
        <w:rPr>
          <w:b/>
          <w:bCs/>
          <w:color w:val="85BD5F"/>
          <w:sz w:val="22"/>
          <w:szCs w:val="22"/>
          <w:lang w:eastAsia="en-US"/>
        </w:rPr>
      </w:pPr>
      <w:bookmarkStart w:id="259" w:name="_Toc183451850"/>
      <w:bookmarkStart w:id="260" w:name="_Toc183451999"/>
      <w:r>
        <w:rPr>
          <w:b/>
        </w:rPr>
        <w:br w:type="page"/>
      </w:r>
    </w:p>
    <w:p w14:paraId="687F2BB6" w14:textId="25CC9037" w:rsidR="00073701" w:rsidRPr="00BD58FD" w:rsidRDefault="00E56BBE" w:rsidP="0037462D">
      <w:pPr>
        <w:pStyle w:val="JRCLevel-3title"/>
        <w:ind w:left="0" w:firstLine="0"/>
      </w:pPr>
      <w:bookmarkStart w:id="261" w:name="_Toc190708597"/>
      <w:r w:rsidRPr="00BD58FD">
        <w:lastRenderedPageBreak/>
        <w:t>3.</w:t>
      </w:r>
      <w:r w:rsidR="0037462D" w:rsidRPr="00BD58FD">
        <w:t>3.3</w:t>
      </w:r>
      <w:r w:rsidRPr="00BD58FD">
        <w:t xml:space="preserve"> </w:t>
      </w:r>
      <w:r w:rsidR="00073701" w:rsidRPr="00BD58FD">
        <w:t>Critical Raw Materials</w:t>
      </w:r>
      <w:r w:rsidR="00E80629" w:rsidRPr="00BD58FD">
        <w:t xml:space="preserve"> </w:t>
      </w:r>
      <w:bookmarkEnd w:id="259"/>
      <w:bookmarkEnd w:id="260"/>
      <w:r w:rsidR="00BE3582" w:rsidRPr="00BD58FD">
        <w:t>for the green transition</w:t>
      </w:r>
      <w:bookmarkEnd w:id="261"/>
    </w:p>
    <w:p w14:paraId="183A339E" w14:textId="6E5C6203" w:rsidR="0080339D" w:rsidRPr="00E56BBE" w:rsidRDefault="00677C76" w:rsidP="00E56BBE">
      <w:pPr>
        <w:keepNext/>
        <w:keepLines/>
        <w:spacing w:before="0" w:after="0"/>
        <w:rPr>
          <w:bCs/>
          <w:i/>
          <w:iCs/>
          <w:color w:val="70AD47" w:themeColor="accent6"/>
          <w:sz w:val="22"/>
          <w:szCs w:val="22"/>
        </w:rPr>
      </w:pPr>
      <w:r w:rsidRPr="00E56BBE">
        <w:rPr>
          <w:bCs/>
          <w:i/>
          <w:iCs/>
          <w:color w:val="70AD47" w:themeColor="accent6"/>
          <w:sz w:val="22"/>
          <w:szCs w:val="22"/>
        </w:rPr>
        <w:t>Achieving the</w:t>
      </w:r>
      <w:r w:rsidR="0080339D" w:rsidRPr="00E56BBE">
        <w:rPr>
          <w:bCs/>
          <w:i/>
          <w:iCs/>
          <w:color w:val="70AD47" w:themeColor="accent6"/>
          <w:sz w:val="22"/>
          <w:szCs w:val="22"/>
        </w:rPr>
        <w:t xml:space="preserve"> EGD </w:t>
      </w:r>
      <w:r w:rsidR="00073701" w:rsidRPr="00E56BBE">
        <w:rPr>
          <w:bCs/>
          <w:i/>
          <w:iCs/>
          <w:color w:val="70AD47" w:themeColor="accent6"/>
          <w:sz w:val="22"/>
          <w:szCs w:val="22"/>
        </w:rPr>
        <w:t>objectives</w:t>
      </w:r>
      <w:r w:rsidRPr="00E56BBE">
        <w:rPr>
          <w:bCs/>
          <w:i/>
          <w:iCs/>
          <w:color w:val="70AD47" w:themeColor="accent6"/>
          <w:sz w:val="22"/>
          <w:szCs w:val="22"/>
        </w:rPr>
        <w:t xml:space="preserve"> </w:t>
      </w:r>
      <w:r w:rsidR="0080339D" w:rsidRPr="00E56BBE">
        <w:rPr>
          <w:bCs/>
          <w:i/>
          <w:iCs/>
          <w:color w:val="70AD47" w:themeColor="accent6"/>
          <w:sz w:val="22"/>
          <w:szCs w:val="22"/>
        </w:rPr>
        <w:t xml:space="preserve">will </w:t>
      </w:r>
      <w:r w:rsidRPr="00E56BBE">
        <w:rPr>
          <w:bCs/>
          <w:i/>
          <w:iCs/>
          <w:color w:val="70AD47" w:themeColor="accent6"/>
          <w:sz w:val="22"/>
          <w:szCs w:val="22"/>
        </w:rPr>
        <w:t>lead to</w:t>
      </w:r>
      <w:r w:rsidR="00861F0C" w:rsidRPr="00E56BBE">
        <w:rPr>
          <w:bCs/>
          <w:i/>
          <w:iCs/>
          <w:color w:val="70AD47" w:themeColor="accent6"/>
          <w:sz w:val="22"/>
          <w:szCs w:val="22"/>
        </w:rPr>
        <w:t xml:space="preserve"> an</w:t>
      </w:r>
      <w:r w:rsidRPr="00E56BBE">
        <w:rPr>
          <w:bCs/>
          <w:i/>
          <w:iCs/>
          <w:color w:val="70AD47" w:themeColor="accent6"/>
          <w:sz w:val="22"/>
          <w:szCs w:val="22"/>
        </w:rPr>
        <w:t xml:space="preserve"> unprecedented </w:t>
      </w:r>
      <w:r w:rsidR="00073701" w:rsidRPr="00E56BBE">
        <w:rPr>
          <w:bCs/>
          <w:i/>
          <w:iCs/>
          <w:color w:val="70AD47" w:themeColor="accent6"/>
          <w:sz w:val="22"/>
          <w:szCs w:val="22"/>
        </w:rPr>
        <w:t>critical</w:t>
      </w:r>
      <w:r w:rsidR="0080339D" w:rsidRPr="00E56BBE">
        <w:rPr>
          <w:bCs/>
          <w:i/>
          <w:iCs/>
          <w:color w:val="70AD47" w:themeColor="accent6"/>
          <w:sz w:val="22"/>
          <w:szCs w:val="22"/>
        </w:rPr>
        <w:t xml:space="preserve"> raw materials demand</w:t>
      </w:r>
      <w:r w:rsidR="00E747AD" w:rsidRPr="00E56BBE">
        <w:rPr>
          <w:bCs/>
          <w:i/>
          <w:iCs/>
          <w:color w:val="70AD47" w:themeColor="accent6"/>
          <w:sz w:val="22"/>
          <w:szCs w:val="22"/>
        </w:rPr>
        <w:t>, leading to supply risks</w:t>
      </w:r>
    </w:p>
    <w:p w14:paraId="10626048" w14:textId="77777777" w:rsidR="0096300F" w:rsidRPr="00E56BBE" w:rsidRDefault="0096300F" w:rsidP="00F05E41">
      <w:pPr>
        <w:spacing w:before="0" w:line="257" w:lineRule="auto"/>
        <w:rPr>
          <w:sz w:val="22"/>
          <w:szCs w:val="22"/>
        </w:rPr>
      </w:pPr>
      <w:r w:rsidRPr="00E56BBE">
        <w:rPr>
          <w:sz w:val="22"/>
          <w:szCs w:val="22"/>
        </w:rPr>
        <w:t xml:space="preserve">In addition to </w:t>
      </w:r>
      <w:r w:rsidR="007D6668" w:rsidRPr="00E56BBE">
        <w:rPr>
          <w:sz w:val="22"/>
          <w:szCs w:val="22"/>
        </w:rPr>
        <w:t>EU’s</w:t>
      </w:r>
      <w:r w:rsidRPr="00E56BBE">
        <w:rPr>
          <w:sz w:val="22"/>
          <w:szCs w:val="22"/>
        </w:rPr>
        <w:t xml:space="preserve"> drive towards digitalisation,</w:t>
      </w:r>
      <w:r w:rsidR="00AC3476" w:rsidRPr="00E56BBE">
        <w:rPr>
          <w:sz w:val="22"/>
          <w:szCs w:val="22"/>
        </w:rPr>
        <w:t xml:space="preserve"> energy transition and decarbonisation of strategic sectors (e.g., transport) </w:t>
      </w:r>
      <w:r w:rsidRPr="00E56BBE">
        <w:rPr>
          <w:sz w:val="22"/>
          <w:szCs w:val="22"/>
        </w:rPr>
        <w:t>are driving</w:t>
      </w:r>
      <w:r w:rsidR="00AC3476" w:rsidRPr="00E56BBE">
        <w:rPr>
          <w:sz w:val="22"/>
          <w:szCs w:val="22"/>
        </w:rPr>
        <w:t xml:space="preserve"> </w:t>
      </w:r>
      <w:r w:rsidR="007D6668" w:rsidRPr="00E56BBE">
        <w:rPr>
          <w:sz w:val="22"/>
          <w:szCs w:val="22"/>
        </w:rPr>
        <w:t>the rising demand for raw materials</w:t>
      </w:r>
      <w:r w:rsidRPr="00E56BBE">
        <w:rPr>
          <w:sz w:val="22"/>
          <w:szCs w:val="22"/>
        </w:rPr>
        <w:t>; including many that are already classified as critical raw materials (i.e., high risk of supply disruption and important to key economic sectors)</w:t>
      </w:r>
      <w:r w:rsidR="007D6668" w:rsidRPr="00E56BBE">
        <w:rPr>
          <w:sz w:val="22"/>
          <w:szCs w:val="22"/>
        </w:rPr>
        <w:t xml:space="preserve">. </w:t>
      </w:r>
    </w:p>
    <w:p w14:paraId="24A882A3" w14:textId="00A87536" w:rsidR="00236AC3" w:rsidRPr="00E56BBE" w:rsidRDefault="00461C63">
      <w:pPr>
        <w:spacing w:before="0" w:line="257" w:lineRule="auto"/>
        <w:rPr>
          <w:sz w:val="22"/>
          <w:szCs w:val="22"/>
        </w:rPr>
      </w:pPr>
      <w:r w:rsidRPr="00E56BBE">
        <w:rPr>
          <w:sz w:val="22"/>
          <w:szCs w:val="22"/>
        </w:rPr>
        <w:t>The d</w:t>
      </w:r>
      <w:r w:rsidR="00236AC3" w:rsidRPr="00E56BBE">
        <w:rPr>
          <w:sz w:val="22"/>
          <w:szCs w:val="22"/>
        </w:rPr>
        <w:t>emand for critical raw materials, such as</w:t>
      </w:r>
      <w:r w:rsidR="0096300F" w:rsidRPr="00E56BBE">
        <w:rPr>
          <w:sz w:val="22"/>
          <w:szCs w:val="22"/>
        </w:rPr>
        <w:t xml:space="preserve"> germanium,</w:t>
      </w:r>
      <w:r w:rsidR="00236AC3" w:rsidRPr="00E56BBE">
        <w:rPr>
          <w:sz w:val="22"/>
          <w:szCs w:val="22"/>
        </w:rPr>
        <w:t xml:space="preserve"> lithium, cobalt and graphite is also expected to inc</w:t>
      </w:r>
      <w:r w:rsidR="0096300F" w:rsidRPr="00E56BBE">
        <w:rPr>
          <w:sz w:val="22"/>
          <w:szCs w:val="22"/>
        </w:rPr>
        <w:t>rease in the coming decades. For example,</w:t>
      </w:r>
      <w:r w:rsidR="00236AC3" w:rsidRPr="00E56BBE">
        <w:rPr>
          <w:sz w:val="22"/>
          <w:szCs w:val="22"/>
        </w:rPr>
        <w:t xml:space="preserve"> </w:t>
      </w:r>
      <w:r w:rsidR="00236AC3" w:rsidRPr="00E56BBE">
        <w:rPr>
          <w:rFonts w:eastAsia="EC Square Sans Pro" w:cs="EC Square Sans Pro"/>
          <w:sz w:val="22"/>
          <w:szCs w:val="22"/>
        </w:rPr>
        <w:t>future demand for several rare-earth elements (e.g. neodymium, praseodymium and dysprosium) will grow as a result of their use in permanent magnets for electric vehicle motors</w:t>
      </w:r>
      <w:r w:rsidR="000E3176">
        <w:rPr>
          <w:rFonts w:eastAsia="EC Square Sans Pro" w:cs="EC Square Sans Pro"/>
          <w:sz w:val="22"/>
          <w:szCs w:val="22"/>
        </w:rPr>
        <w:t xml:space="preserve"> </w:t>
      </w:r>
      <w:r w:rsidR="000E3176">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{"citationID":"a22a5c04ah3","properties":{"formattedCitation":"[128]","plainCitation":"[128]","noteIndex":0},"citationItems":[{"id":1646,"uris":["http://zotero.org/groups/5272309/items/XHX6Y5XL"],"itemData":{"id":1646,"type":"article-journal","abstract":"We review recent progress in the development of self-driving laboratories and discuss their application to autonomous inorganic materials synthesis.\n          , \n            Autonomous experimentation driven by artificial intelligence (AI) provides an exciting opportunity to revolutionize inorganic materials discovery and development. Herein, we review recent progress in the design of self-driving laboratories, including robotics to automate materials synthesis and characterization, in conjunction with AI to interpret experimental outcomes and propose new experimental procedures. We focus on efforts to automate inorganic synthesis through solution-based routes, solid-state reactions, and thin film deposition. In each case, connections are made to relevant work in organic chemistry, where automation is more common. Characterization techniques are primarily discussed in the context of phase identification, as this task is critical to understand what products have formed during synthesis. The application of deep learning to analyze multivariate characterization data and perform phase identification is examined. To achieve “closed-loop” materials synthesis and design, we further provide a detailed overview of optimization algorithms that use active learning to rationally guide experimental iterations. Finally, we highlight several key opportunities and challenges for the future development of self-driving inorganic materials synthesis platforms.","container-title":"Materials Horizons","DOI":"10.1039/D1MH00495F","ISSN":"2051-6347, 2051-6355","issue":"8","journalAbbreviation":"Mater. Horiz.","language":"en","page":"2169-2198","source":"DOI.org (Crossref)","title":"Toward autonomous design and synthesis of novel inorganic materials","volume":"8","author":[{"family":"Szymanski","given":"Nathan J."},{"family":"Zeng","given":"Yan"},{"family":"Huo","given":"Haoyan"},{"family":"Bartel","given":"Christopher J."},{"family":"Kim","given":"Haegyeom"},{"family":"Ceder","given":"Gerbrand"}],"issued":{"date-parts":[["2021"]]}}}],"schema":"https://github.com/citation-style-language/schema/raw/master/csl-citation.json"} </w:instrText>
      </w:r>
      <w:r w:rsidR="000E3176">
        <w:rPr>
          <w:rFonts w:eastAsia="EC Square Sans Pro" w:cs="EC Square Sans Pro"/>
          <w:sz w:val="22"/>
          <w:szCs w:val="22"/>
        </w:rPr>
        <w:fldChar w:fldCharType="separate"/>
      </w:r>
      <w:r w:rsidR="00B83206" w:rsidRPr="00B83206">
        <w:rPr>
          <w:sz w:val="22"/>
          <w:szCs w:val="24"/>
        </w:rPr>
        <w:t>[128]</w:t>
      </w:r>
      <w:r w:rsidR="000E3176">
        <w:rPr>
          <w:rFonts w:eastAsia="EC Square Sans Pro" w:cs="EC Square Sans Pro"/>
          <w:sz w:val="22"/>
          <w:szCs w:val="22"/>
        </w:rPr>
        <w:fldChar w:fldCharType="end"/>
      </w:r>
      <w:commentRangeStart w:id="262"/>
      <w:commentRangeStart w:id="263"/>
      <w:r w:rsidR="00195803">
        <w:rPr>
          <w:rStyle w:val="CommentReference"/>
          <w:lang w:eastAsia="en-US"/>
        </w:rPr>
        <w:commentReference w:id="264"/>
      </w:r>
      <w:commentRangeEnd w:id="262"/>
      <w:r>
        <w:rPr>
          <w:rStyle w:val="CommentReference"/>
        </w:rPr>
        <w:commentReference w:id="262"/>
      </w:r>
      <w:commentRangeEnd w:id="263"/>
      <w:r w:rsidR="00184508">
        <w:rPr>
          <w:rStyle w:val="CommentReference"/>
          <w:lang w:eastAsia="en-US"/>
        </w:rPr>
        <w:commentReference w:id="263"/>
      </w:r>
      <w:r w:rsidR="00236AC3" w:rsidRPr="00E56BBE">
        <w:rPr>
          <w:rFonts w:eastAsia="EC Square Sans Pro" w:cs="EC Square Sans Pro"/>
          <w:sz w:val="22"/>
          <w:szCs w:val="22"/>
        </w:rPr>
        <w:t>.</w:t>
      </w:r>
      <w:r w:rsidR="487C105D" w:rsidRPr="00E56BBE">
        <w:rPr>
          <w:rFonts w:eastAsia="EC Square Sans Pro" w:cs="EC Square Sans Pro"/>
          <w:sz w:val="22"/>
          <w:szCs w:val="22"/>
        </w:rPr>
        <w:t xml:space="preserve"> Major concern exists</w:t>
      </w:r>
      <w:r w:rsidR="00DF408C" w:rsidRPr="00E56BBE">
        <w:rPr>
          <w:rFonts w:eastAsia="EC Square Sans Pro" w:cs="EC Square Sans Pro"/>
          <w:sz w:val="22"/>
          <w:szCs w:val="22"/>
        </w:rPr>
        <w:t xml:space="preserve"> related to</w:t>
      </w:r>
      <w:r w:rsidR="487C105D" w:rsidRPr="00E56BBE">
        <w:rPr>
          <w:rFonts w:eastAsia="EC Square Sans Pro" w:cs="EC Square Sans Pro"/>
          <w:sz w:val="22"/>
          <w:szCs w:val="22"/>
        </w:rPr>
        <w:t xml:space="preserve"> the announced trade restriction </w:t>
      </w:r>
      <w:r w:rsidR="00DF408C" w:rsidRPr="00E56BBE">
        <w:rPr>
          <w:rFonts w:eastAsia="EC Square Sans Pro" w:cs="EC Square Sans Pro"/>
          <w:sz w:val="22"/>
          <w:szCs w:val="22"/>
        </w:rPr>
        <w:t>for</w:t>
      </w:r>
      <w:r w:rsidR="487C105D" w:rsidRPr="00E56BBE">
        <w:rPr>
          <w:rFonts w:eastAsia="EC Square Sans Pro" w:cs="EC Square Sans Pro"/>
          <w:sz w:val="22"/>
          <w:szCs w:val="22"/>
        </w:rPr>
        <w:t xml:space="preserve"> so</w:t>
      </w:r>
      <w:r w:rsidR="5C4A4AB0" w:rsidRPr="00E56BBE">
        <w:rPr>
          <w:rFonts w:eastAsia="EC Square Sans Pro" w:cs="EC Square Sans Pro"/>
          <w:sz w:val="22"/>
          <w:szCs w:val="22"/>
        </w:rPr>
        <w:t xml:space="preserve">me of these materials </w:t>
      </w:r>
      <w:r w:rsidR="00DF408C" w:rsidRPr="00E56BBE">
        <w:rPr>
          <w:rFonts w:eastAsia="EC Square Sans Pro" w:cs="EC Square Sans Pro"/>
          <w:sz w:val="22"/>
          <w:szCs w:val="22"/>
        </w:rPr>
        <w:t>(e.g., China trade restrictions on graphite, antimony and gallium). The</w:t>
      </w:r>
      <w:r w:rsidR="5C4A4AB0" w:rsidRPr="00E56BBE">
        <w:rPr>
          <w:rFonts w:eastAsia="EC Square Sans Pro" w:cs="EC Square Sans Pro"/>
          <w:sz w:val="22"/>
          <w:szCs w:val="22"/>
        </w:rPr>
        <w:t xml:space="preserve"> exact implications to the EU industry are</w:t>
      </w:r>
      <w:r w:rsidR="239C853B" w:rsidRPr="00E56BBE">
        <w:rPr>
          <w:rFonts w:eastAsia="EC Square Sans Pro" w:cs="EC Square Sans Pro"/>
          <w:sz w:val="22"/>
          <w:szCs w:val="22"/>
        </w:rPr>
        <w:t xml:space="preserve"> </w:t>
      </w:r>
      <w:r w:rsidR="00DF408C" w:rsidRPr="00E56BBE">
        <w:rPr>
          <w:rFonts w:eastAsia="EC Square Sans Pro" w:cs="EC Square Sans Pro"/>
          <w:sz w:val="22"/>
          <w:szCs w:val="22"/>
        </w:rPr>
        <w:t>being examined</w:t>
      </w:r>
      <w:r w:rsidR="239C853B" w:rsidRPr="00E56BBE">
        <w:rPr>
          <w:rFonts w:eastAsia="EC Square Sans Pro" w:cs="EC Square Sans Pro"/>
          <w:sz w:val="22"/>
          <w:szCs w:val="22"/>
        </w:rPr>
        <w:t>,</w:t>
      </w:r>
      <w:r w:rsidR="00DF408C" w:rsidRPr="00E56BBE">
        <w:rPr>
          <w:rFonts w:eastAsia="EC Square Sans Pro" w:cs="EC Square Sans Pro"/>
          <w:sz w:val="22"/>
          <w:szCs w:val="22"/>
        </w:rPr>
        <w:t xml:space="preserve"> partly because use is strongly outside of the EU</w:t>
      </w:r>
      <w:r w:rsidR="239C853B" w:rsidRPr="00E56BBE">
        <w:rPr>
          <w:rFonts w:eastAsia="EC Square Sans Pro" w:cs="EC Square Sans Pro"/>
          <w:sz w:val="22"/>
          <w:szCs w:val="22"/>
        </w:rPr>
        <w:t xml:space="preserve"> but could</w:t>
      </w:r>
      <w:r w:rsidR="00DF408C" w:rsidRPr="00E56BBE">
        <w:rPr>
          <w:rFonts w:eastAsia="EC Square Sans Pro" w:cs="EC Square Sans Pro"/>
          <w:sz w:val="22"/>
          <w:szCs w:val="22"/>
        </w:rPr>
        <w:t xml:space="preserve"> potentially </w:t>
      </w:r>
      <w:r w:rsidR="239C853B" w:rsidRPr="00E56BBE">
        <w:rPr>
          <w:rFonts w:eastAsia="EC Square Sans Pro" w:cs="EC Square Sans Pro"/>
          <w:sz w:val="22"/>
          <w:szCs w:val="22"/>
        </w:rPr>
        <w:t>affect key st</w:t>
      </w:r>
      <w:r w:rsidR="26CDA6CE" w:rsidRPr="00E56BBE">
        <w:rPr>
          <w:rFonts w:eastAsia="EC Square Sans Pro" w:cs="EC Square Sans Pro"/>
          <w:sz w:val="22"/>
          <w:szCs w:val="22"/>
        </w:rPr>
        <w:t>r</w:t>
      </w:r>
      <w:r w:rsidR="239C853B" w:rsidRPr="00E56BBE">
        <w:rPr>
          <w:rFonts w:eastAsia="EC Square Sans Pro" w:cs="EC Square Sans Pro"/>
          <w:sz w:val="22"/>
          <w:szCs w:val="22"/>
        </w:rPr>
        <w:t xml:space="preserve">ategic sectors. </w:t>
      </w:r>
    </w:p>
    <w:p w14:paraId="6BB02DA0" w14:textId="46A57E6F" w:rsidR="00755D55" w:rsidRPr="00E56BBE" w:rsidRDefault="00755D55" w:rsidP="00322526">
      <w:pPr>
        <w:spacing w:before="0" w:after="160" w:line="240" w:lineRule="auto"/>
        <w:textAlignment w:val="baseline"/>
        <w:rPr>
          <w:sz w:val="22"/>
          <w:szCs w:val="22"/>
          <w:highlight w:val="yellow"/>
        </w:rPr>
      </w:pPr>
      <w:r w:rsidRPr="00E56BBE">
        <w:rPr>
          <w:sz w:val="22"/>
          <w:szCs w:val="22"/>
        </w:rPr>
        <w:t>Currently, the EU relies heavily on third countries for the supply of critical raw materials</w:t>
      </w:r>
      <w:r w:rsidR="00576AD2" w:rsidRPr="00E56BBE">
        <w:rPr>
          <w:sz w:val="22"/>
          <w:szCs w:val="22"/>
        </w:rPr>
        <w:t xml:space="preserve"> and/or for components containing these</w:t>
      </w:r>
      <w:r w:rsidRPr="00E56BBE">
        <w:rPr>
          <w:sz w:val="22"/>
          <w:szCs w:val="22"/>
        </w:rPr>
        <w:t xml:space="preserve">. For instance, </w:t>
      </w:r>
      <w:r w:rsidR="00322526" w:rsidRPr="00E56BBE">
        <w:rPr>
          <w:sz w:val="22"/>
          <w:szCs w:val="22"/>
        </w:rPr>
        <w:t>77% of the world’s lithium supply is extra</w:t>
      </w:r>
      <w:r w:rsidRPr="00E56BBE">
        <w:rPr>
          <w:sz w:val="22"/>
          <w:szCs w:val="22"/>
        </w:rPr>
        <w:t xml:space="preserve">cted in Australia and Chile, whilst 56% </w:t>
      </w:r>
      <w:r w:rsidR="00322526" w:rsidRPr="00E56BBE">
        <w:rPr>
          <w:sz w:val="22"/>
          <w:szCs w:val="22"/>
        </w:rPr>
        <w:t xml:space="preserve">is processed in China and 32% in Chile. </w:t>
      </w:r>
      <w:r w:rsidRPr="00E56BBE">
        <w:rPr>
          <w:sz w:val="22"/>
          <w:szCs w:val="22"/>
        </w:rPr>
        <w:t>China also dominates the extraction and processing of p</w:t>
      </w:r>
      <w:r w:rsidR="00322526" w:rsidRPr="00E56BBE">
        <w:rPr>
          <w:sz w:val="22"/>
          <w:szCs w:val="22"/>
        </w:rPr>
        <w:t>raseo</w:t>
      </w:r>
      <w:r w:rsidRPr="00E56BBE">
        <w:rPr>
          <w:sz w:val="22"/>
          <w:szCs w:val="22"/>
        </w:rPr>
        <w:t xml:space="preserve">dymium, terbium, neodymium, </w:t>
      </w:r>
      <w:r w:rsidR="00322526" w:rsidRPr="00E56BBE">
        <w:rPr>
          <w:sz w:val="22"/>
          <w:szCs w:val="22"/>
        </w:rPr>
        <w:t>dysprosium</w:t>
      </w:r>
      <w:r w:rsidR="00461C63" w:rsidRPr="00E56BBE">
        <w:rPr>
          <w:sz w:val="22"/>
          <w:szCs w:val="22"/>
        </w:rPr>
        <w:t xml:space="preserve"> (</w:t>
      </w:r>
      <w:r w:rsidRPr="00E56BBE">
        <w:rPr>
          <w:sz w:val="22"/>
          <w:szCs w:val="22"/>
        </w:rPr>
        <w:t xml:space="preserve">used for </w:t>
      </w:r>
      <w:r w:rsidR="3CED821C" w:rsidRPr="00E56BBE">
        <w:rPr>
          <w:sz w:val="22"/>
          <w:szCs w:val="22"/>
        </w:rPr>
        <w:t>permanent magnets used in electric vehicles (EVs) and wind turbines</w:t>
      </w:r>
      <w:r w:rsidR="00461C63" w:rsidRPr="00E56BBE">
        <w:rPr>
          <w:sz w:val="22"/>
          <w:szCs w:val="22"/>
        </w:rPr>
        <w:t>)</w:t>
      </w:r>
      <w:r w:rsidR="013E237F" w:rsidRPr="00E56BBE">
        <w:rPr>
          <w:sz w:val="22"/>
          <w:szCs w:val="22"/>
        </w:rPr>
        <w:t xml:space="preserve"> and gallium</w:t>
      </w:r>
      <w:r w:rsidR="0C00C058" w:rsidRPr="00E56BBE">
        <w:rPr>
          <w:sz w:val="22"/>
          <w:szCs w:val="22"/>
        </w:rPr>
        <w:t xml:space="preserve"> (used in electronics</w:t>
      </w:r>
      <w:r w:rsidR="00461C63" w:rsidRPr="00E56BBE">
        <w:rPr>
          <w:sz w:val="22"/>
          <w:szCs w:val="22"/>
        </w:rPr>
        <w:t xml:space="preserve"> and solar panels</w:t>
      </w:r>
      <w:r w:rsidR="0C00C058" w:rsidRPr="00E56BBE">
        <w:rPr>
          <w:sz w:val="22"/>
          <w:szCs w:val="22"/>
        </w:rPr>
        <w:t>).</w:t>
      </w:r>
      <w:r w:rsidR="005F2E21" w:rsidRPr="00E56BBE">
        <w:rPr>
          <w:sz w:val="22"/>
          <w:szCs w:val="22"/>
        </w:rPr>
        <w:t xml:space="preserve"> 73% of global boron reserves are concentrated in Türkiye, which are used for </w:t>
      </w:r>
      <w:r w:rsidR="00461C63" w:rsidRPr="00E56BBE">
        <w:rPr>
          <w:sz w:val="22"/>
          <w:szCs w:val="22"/>
        </w:rPr>
        <w:t xml:space="preserve">wind technologies. </w:t>
      </w:r>
    </w:p>
    <w:p w14:paraId="33F81060" w14:textId="4371B345" w:rsidR="005F2E21" w:rsidRPr="00E56BBE" w:rsidRDefault="00E71171" w:rsidP="00E71171">
      <w:pPr>
        <w:spacing w:line="257" w:lineRule="auto"/>
        <w:rPr>
          <w:sz w:val="22"/>
          <w:szCs w:val="22"/>
        </w:rPr>
      </w:pPr>
      <w:r w:rsidRPr="00E56BBE">
        <w:rPr>
          <w:sz w:val="22"/>
          <w:szCs w:val="22"/>
        </w:rPr>
        <w:t xml:space="preserve">Several </w:t>
      </w:r>
      <w:r w:rsidR="00461C63" w:rsidRPr="00E56BBE">
        <w:rPr>
          <w:sz w:val="22"/>
          <w:szCs w:val="22"/>
        </w:rPr>
        <w:t xml:space="preserve">key </w:t>
      </w:r>
      <w:r w:rsidRPr="00E56BBE">
        <w:rPr>
          <w:sz w:val="22"/>
          <w:szCs w:val="22"/>
        </w:rPr>
        <w:t xml:space="preserve">risks </w:t>
      </w:r>
      <w:r w:rsidR="00E747AD" w:rsidRPr="00E56BBE">
        <w:rPr>
          <w:rFonts w:eastAsia="EC Square Sans Pro" w:cs="EC Square Sans Pro"/>
          <w:sz w:val="22"/>
          <w:szCs w:val="22"/>
        </w:rPr>
        <w:t>linked to</w:t>
      </w:r>
      <w:r w:rsidRPr="00E56BBE">
        <w:rPr>
          <w:rFonts w:eastAsia="EC Square Sans Pro" w:cs="EC Square Sans Pro"/>
          <w:sz w:val="22"/>
          <w:szCs w:val="22"/>
        </w:rPr>
        <w:t xml:space="preserve"> critical</w:t>
      </w:r>
      <w:r w:rsidR="00E747AD" w:rsidRPr="00E56BBE">
        <w:rPr>
          <w:rFonts w:eastAsia="EC Square Sans Pro" w:cs="EC Square Sans Pro"/>
          <w:sz w:val="22"/>
          <w:szCs w:val="22"/>
        </w:rPr>
        <w:t xml:space="preserve"> raw material supply</w:t>
      </w:r>
      <w:r w:rsidRPr="00E56BBE">
        <w:rPr>
          <w:rFonts w:eastAsia="EC Square Sans Pro" w:cs="EC Square Sans Pro"/>
          <w:sz w:val="22"/>
          <w:szCs w:val="22"/>
        </w:rPr>
        <w:t xml:space="preserve"> exist</w:t>
      </w:r>
      <w:r w:rsidR="00E747AD" w:rsidRPr="00E56BBE">
        <w:rPr>
          <w:rFonts w:eastAsia="EC Square Sans Pro" w:cs="EC Square Sans Pro"/>
          <w:sz w:val="22"/>
          <w:szCs w:val="22"/>
        </w:rPr>
        <w:t xml:space="preserve">, such as concentration of resources among a few </w:t>
      </w:r>
      <w:r w:rsidR="00576AD2" w:rsidRPr="00E56BBE">
        <w:rPr>
          <w:rFonts w:eastAsia="EC Square Sans Pro" w:cs="EC Square Sans Pro"/>
          <w:sz w:val="22"/>
          <w:szCs w:val="22"/>
        </w:rPr>
        <w:t>countries and companies</w:t>
      </w:r>
      <w:r w:rsidR="00E747AD" w:rsidRPr="00E56BBE">
        <w:rPr>
          <w:rFonts w:eastAsia="EC Square Sans Pro" w:cs="EC Square Sans Pro"/>
          <w:sz w:val="22"/>
          <w:szCs w:val="22"/>
        </w:rPr>
        <w:t>, potential disruptions in global supply chains, and geopolitical tactics that could im</w:t>
      </w:r>
      <w:r w:rsidRPr="00E56BBE">
        <w:rPr>
          <w:rFonts w:eastAsia="EC Square Sans Pro" w:cs="EC Square Sans Pro"/>
          <w:sz w:val="22"/>
          <w:szCs w:val="22"/>
        </w:rPr>
        <w:t xml:space="preserve">pact global </w:t>
      </w:r>
      <w:r w:rsidR="00576AD2" w:rsidRPr="00E56BBE">
        <w:rPr>
          <w:rFonts w:eastAsia="EC Square Sans Pro" w:cs="EC Square Sans Pro"/>
          <w:sz w:val="22"/>
          <w:szCs w:val="22"/>
        </w:rPr>
        <w:t>trade and security. N</w:t>
      </w:r>
      <w:r w:rsidR="00E747AD" w:rsidRPr="00E56BBE">
        <w:rPr>
          <w:rFonts w:eastAsia="EC Square Sans Pro" w:cs="EC Square Sans Pro"/>
          <w:sz w:val="22"/>
          <w:szCs w:val="22"/>
        </w:rPr>
        <w:t xml:space="preserve">atural resource shortages, like water scarcity, are also seen as threats to </w:t>
      </w:r>
      <w:r w:rsidRPr="00E56BBE">
        <w:rPr>
          <w:rFonts w:eastAsia="EC Square Sans Pro" w:cs="EC Square Sans Pro"/>
          <w:sz w:val="22"/>
          <w:szCs w:val="22"/>
        </w:rPr>
        <w:t xml:space="preserve">critical </w:t>
      </w:r>
      <w:r w:rsidR="00E747AD" w:rsidRPr="00E56BBE">
        <w:rPr>
          <w:rFonts w:eastAsia="EC Square Sans Pro" w:cs="EC Square Sans Pro"/>
          <w:sz w:val="22"/>
          <w:szCs w:val="22"/>
        </w:rPr>
        <w:t>raw material production</w:t>
      </w:r>
      <w:r w:rsidR="00CB73C3">
        <w:rPr>
          <w:rFonts w:eastAsia="EC Square Sans Pro" w:cs="EC Square Sans Pro"/>
          <w:sz w:val="22"/>
          <w:szCs w:val="22"/>
        </w:rPr>
        <w:t xml:space="preserve"> </w:t>
      </w:r>
      <w:r w:rsidR="00CB73C3">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{"citationID":"uGWPlKCd","properties":{"formattedCitation":"[129]","plainCitation":"[129]","noteIndex":0},"citationItems":[{"id":1120,"uris":["http://zotero.org/groups/5272309/items/B5Z5MM8R"],"itemData":{"id":1120,"type":"report","event-place":"Geneva, Switzerland","publisher":"World Economic Forum","publisher-place":"Geneva, Switzerland","title":"The Global Risks Report 2024. 19th Edition. Insight Report","URL":"https://www.weforum.org/publications/global-risks-report-2024/in-full/","author":[{"literal":"World Economic Forum (WEF)"}],"issued":{"date-parts":[["2024"]]}}}],"schema":"https://github.com/citation-style-language/schema/raw/master/csl-citation.json"} </w:instrText>
      </w:r>
      <w:r w:rsidR="00CB73C3">
        <w:rPr>
          <w:rFonts w:eastAsia="EC Square Sans Pro" w:cs="EC Square Sans Pro"/>
          <w:sz w:val="22"/>
          <w:szCs w:val="22"/>
        </w:rPr>
        <w:fldChar w:fldCharType="separate"/>
      </w:r>
      <w:r w:rsidR="00B83206" w:rsidRPr="00B83206">
        <w:rPr>
          <w:rFonts w:eastAsia="EC Square Sans Pro"/>
          <w:sz w:val="22"/>
        </w:rPr>
        <w:t>[129]</w:t>
      </w:r>
      <w:r w:rsidR="00CB73C3">
        <w:rPr>
          <w:rFonts w:eastAsia="EC Square Sans Pro" w:cs="EC Square Sans Pro"/>
          <w:sz w:val="22"/>
          <w:szCs w:val="22"/>
        </w:rPr>
        <w:fldChar w:fldCharType="end"/>
      </w:r>
      <w:r w:rsidR="00576AD2" w:rsidRPr="00E56BBE">
        <w:rPr>
          <w:rFonts w:eastAsia="EC Square Sans Pro" w:cs="EC Square Sans Pro"/>
          <w:sz w:val="22"/>
          <w:szCs w:val="22"/>
        </w:rPr>
        <w:t>; including due to climate change impacts</w:t>
      </w:r>
      <w:r w:rsidR="00E747AD" w:rsidRPr="00E56BBE">
        <w:rPr>
          <w:rFonts w:eastAsia="EC Square Sans Pro" w:cs="EC Square Sans Pro"/>
          <w:sz w:val="22"/>
          <w:szCs w:val="22"/>
        </w:rPr>
        <w:t>.</w:t>
      </w:r>
      <w:r w:rsidRPr="00E56BBE">
        <w:rPr>
          <w:rFonts w:eastAsia="EC Square Sans Pro"/>
          <w:sz w:val="22"/>
          <w:szCs w:val="22"/>
        </w:rPr>
        <w:t xml:space="preserve"> </w:t>
      </w:r>
      <w:r w:rsidR="005F2E21" w:rsidRPr="00E56BBE">
        <w:rPr>
          <w:sz w:val="22"/>
          <w:szCs w:val="22"/>
        </w:rPr>
        <w:t xml:space="preserve">For example, </w:t>
      </w:r>
      <w:r w:rsidR="00435BD2" w:rsidRPr="00E56BBE">
        <w:rPr>
          <w:sz w:val="22"/>
          <w:szCs w:val="22"/>
        </w:rPr>
        <w:t>EU’s hydrogen industry faces some key challenges associated with limited EU resources</w:t>
      </w:r>
      <w:r w:rsidR="00402578" w:rsidRPr="00E56BBE">
        <w:rPr>
          <w:sz w:val="22"/>
          <w:szCs w:val="22"/>
        </w:rPr>
        <w:t xml:space="preserve"> supply</w:t>
      </w:r>
      <w:r w:rsidR="00435BD2" w:rsidRPr="00E56BBE">
        <w:rPr>
          <w:sz w:val="22"/>
          <w:szCs w:val="22"/>
        </w:rPr>
        <w:t xml:space="preserve">, global dependence both for raw and processed materials and precious metals constraints (e.g., iridium supply is a bottleneck for large-scale deployment). </w:t>
      </w:r>
      <w:r w:rsidR="005F2E21" w:rsidRPr="00E56BBE">
        <w:rPr>
          <w:sz w:val="22"/>
          <w:szCs w:val="22"/>
        </w:rPr>
        <w:t>Electrolyser production requires more than 40 raw materials (including</w:t>
      </w:r>
      <w:r w:rsidR="00461C63" w:rsidRPr="00E56BBE">
        <w:rPr>
          <w:sz w:val="22"/>
          <w:szCs w:val="22"/>
        </w:rPr>
        <w:t xml:space="preserve"> CRMs, such as iridium and palladium</w:t>
      </w:r>
      <w:r w:rsidR="005F2E21" w:rsidRPr="00E56BBE">
        <w:rPr>
          <w:sz w:val="22"/>
          <w:szCs w:val="22"/>
        </w:rPr>
        <w:t>) and 60 processed materials. China (37%), South Africa (11%) and Russia (7%) are major suppliers of raw materials for electrolysers, whilst the EU only produces 2%</w:t>
      </w:r>
      <w:r w:rsidR="00677C76" w:rsidRPr="00E56BBE">
        <w:rPr>
          <w:sz w:val="22"/>
          <w:szCs w:val="22"/>
        </w:rPr>
        <w:t xml:space="preserve">. Even though, EU’s shares increase towards the final product in the electrolyser value chain, it </w:t>
      </w:r>
      <w:r w:rsidR="005F2E21" w:rsidRPr="5CA7C3D7">
        <w:rPr>
          <w:rFonts w:cstheme="minorBidi"/>
          <w:sz w:val="22"/>
          <w:szCs w:val="22"/>
        </w:rPr>
        <w:t xml:space="preserve">does not go much beyond a fifth of </w:t>
      </w:r>
      <w:r w:rsidR="00576AD2" w:rsidRPr="5CA7C3D7">
        <w:rPr>
          <w:rFonts w:cstheme="minorBidi"/>
          <w:sz w:val="22"/>
          <w:szCs w:val="22"/>
        </w:rPr>
        <w:t xml:space="preserve">the </w:t>
      </w:r>
      <w:r w:rsidR="005F2E21" w:rsidRPr="5CA7C3D7">
        <w:rPr>
          <w:rFonts w:cstheme="minorBidi"/>
          <w:sz w:val="22"/>
          <w:szCs w:val="22"/>
        </w:rPr>
        <w:t>global shares for processed materials and a third of</w:t>
      </w:r>
      <w:r w:rsidR="00576AD2" w:rsidRPr="5CA7C3D7">
        <w:rPr>
          <w:rFonts w:cstheme="minorBidi"/>
          <w:sz w:val="22"/>
          <w:szCs w:val="22"/>
        </w:rPr>
        <w:t xml:space="preserve"> the</w:t>
      </w:r>
      <w:r w:rsidR="00435BD2" w:rsidRPr="5CA7C3D7">
        <w:rPr>
          <w:rFonts w:cstheme="minorBidi"/>
          <w:sz w:val="22"/>
          <w:szCs w:val="22"/>
        </w:rPr>
        <w:t xml:space="preserve"> necessary components. </w:t>
      </w:r>
    </w:p>
    <w:p w14:paraId="138B73C4" w14:textId="519625CF" w:rsidR="00677C76" w:rsidRPr="00E56BBE" w:rsidRDefault="00677C76" w:rsidP="00677C76">
      <w:pPr>
        <w:spacing w:before="0" w:after="160" w:line="240" w:lineRule="auto"/>
        <w:textAlignment w:val="baseline"/>
        <w:rPr>
          <w:sz w:val="22"/>
          <w:szCs w:val="22"/>
        </w:rPr>
      </w:pPr>
      <w:r w:rsidRPr="5CA7C3D7">
        <w:rPr>
          <w:rFonts w:cstheme="minorBidi"/>
          <w:sz w:val="22"/>
          <w:szCs w:val="22"/>
        </w:rPr>
        <w:t xml:space="preserve">Other sectors, such as solar </w:t>
      </w:r>
      <w:r w:rsidR="00861F0C" w:rsidRPr="5CA7C3D7">
        <w:rPr>
          <w:rFonts w:cstheme="minorBidi"/>
          <w:sz w:val="22"/>
          <w:szCs w:val="22"/>
        </w:rPr>
        <w:t xml:space="preserve">PV, are not directly affected by high-risk supply of CRMs, since for now the EU is </w:t>
      </w:r>
      <w:r w:rsidR="00576AD2" w:rsidRPr="5CA7C3D7">
        <w:rPr>
          <w:rFonts w:cstheme="minorBidi"/>
          <w:sz w:val="22"/>
          <w:szCs w:val="22"/>
        </w:rPr>
        <w:t xml:space="preserve">primarily </w:t>
      </w:r>
      <w:r w:rsidR="00861F0C" w:rsidRPr="5CA7C3D7">
        <w:rPr>
          <w:rFonts w:cstheme="minorBidi"/>
          <w:sz w:val="22"/>
          <w:szCs w:val="22"/>
        </w:rPr>
        <w:t xml:space="preserve">importing final products and not primary raw materials. </w:t>
      </w:r>
      <w:r w:rsidR="00E747AD" w:rsidRPr="5CA7C3D7">
        <w:rPr>
          <w:rFonts w:cstheme="minorBidi"/>
          <w:sz w:val="22"/>
          <w:szCs w:val="22"/>
        </w:rPr>
        <w:t>Nonetheless, considering the planned large-scale EU domestic PV manufacturing and the commitment to increase EU competitiveness, critical raw materials supply, supply chain dependency on China, and economic availability of CRMs used in current module designs may become</w:t>
      </w:r>
      <w:r w:rsidR="00461C63" w:rsidRPr="5CA7C3D7">
        <w:rPr>
          <w:rFonts w:cstheme="minorBidi"/>
          <w:sz w:val="22"/>
          <w:szCs w:val="22"/>
        </w:rPr>
        <w:t xml:space="preserve"> in the short-term crucially relevant</w:t>
      </w:r>
      <w:r w:rsidR="00CB73C3">
        <w:rPr>
          <w:rFonts w:cstheme="minorBidi"/>
          <w:sz w:val="22"/>
          <w:szCs w:val="22"/>
        </w:rPr>
        <w:t xml:space="preserve"> </w:t>
      </w:r>
      <w:r w:rsidR="00CB73C3">
        <w:rPr>
          <w:rFonts w:cstheme="minorBidi"/>
          <w:sz w:val="22"/>
          <w:szCs w:val="22"/>
        </w:rPr>
        <w:fldChar w:fldCharType="begin"/>
      </w:r>
      <w:r w:rsidR="00B5291A">
        <w:rPr>
          <w:rFonts w:cstheme="minorBidi"/>
          <w:sz w:val="22"/>
          <w:szCs w:val="22"/>
        </w:rPr>
        <w:instrText xml:space="preserve"> ADDIN ZOTERO_ITEM CSL_CITATION {"citationID":"AbNNqfOG","properties":{"formattedCitation":"[92]","plainCitation":"[92]","noteIndex":0},"citationItems":[{"id":1461,"uris":["http://zotero.org/groups/5272309/items/45EL8ALV"],"itemData":{"id":1461,"type":"book","abstract":"In order for the European Union to achieve the ambitious targets it has set for the energy and digital transitions and its defence and space agenda, it needs undisrupted access to critical raw materials and to many products which contain them. This foresight study presents a systematic and detailed analysis of the complete supply chains, from raw and processed materials to components, assemblies, super-assemblies and systems, for 15 key technologies across the five strategic sectors (renewable energy, electromobility, energy-intensive industry, digital, and aerospace/defence) responsible for the delivery of these targets. The study assesses supply chain dependencies and forecasts materials demand until 2050 in the EU, other economic regions and the world. It also assesses the EU’s materials needs and vulnerabilities now and in the future. As such, it provides a forward-looking basis to help identify strategic raw materials for key technologies and applications, to identify bottlenecks and to pinpoint the segments of supply chains which need strengthening and how. This study contributes scientific evidence to underpin the Critical Raw Materials Act, in tandem with which it is published.","call-number":"KJ-NA-31-437-EN-N","ISBN":"978-92-68-00339-8","language":"eng","publisher":"Publications Office of the European Union","source":"Publications Office of the European Union","title":"Supply chain analysis and material demand forecast in strategic technologies and sectors in the EU: a foresight study","title-short":"Supply chain analysis and material demand forecast in strategic technologies and sectors in the EU","URL":"https://data.europa.eu/doi/10.2760/386650","author":[{"family":"Carrara","given":"S."},{"family":"Bobba","given":"S."},{"family":"Blagoeva","given":"D."},{"family":"Alves Dias","given":"P."},{"family":"Cavalli","given":"A."},{"family":"Georgitzikis","given":"K."},{"family":"Grohol","given":"M."},{"family":"Itul","given":"A."},{"family":"Kuzov","given":"T."},{"family":"Latunussa","given":"C."},{"family":"Lyons","given":"L."},{"family":"Malano","given":"G."},{"family":"Maury","given":"T."},{"family":"Prior Arce","given":"Á"},{"family":"Somers","given":"J."},{"family":"Telsnig","given":"T."},{"family":"Veeh","given":"C."},{"family":"Wittmer","given":"D."},{"family":"Black","given":"C."},{"family":"Pennington","given":"D."},{"family":"Christou","given":"M."}],"accessed":{"date-parts":[["2025",1,30]]},"issued":{"date-parts":[["2023"]]}}}],"schema":"https://github.com/citation-style-language/schema/raw/master/csl-citation.json"} </w:instrText>
      </w:r>
      <w:r w:rsidR="00CB73C3">
        <w:rPr>
          <w:rFonts w:cstheme="minorBidi"/>
          <w:sz w:val="22"/>
          <w:szCs w:val="22"/>
        </w:rPr>
        <w:fldChar w:fldCharType="separate"/>
      </w:r>
      <w:r w:rsidR="00B5291A" w:rsidRPr="00B5291A">
        <w:rPr>
          <w:sz w:val="22"/>
        </w:rPr>
        <w:t>[92]</w:t>
      </w:r>
      <w:r w:rsidR="00CB73C3">
        <w:rPr>
          <w:rFonts w:cstheme="minorBidi"/>
          <w:sz w:val="22"/>
          <w:szCs w:val="22"/>
        </w:rPr>
        <w:fldChar w:fldCharType="end"/>
      </w:r>
      <w:r w:rsidR="00461C63" w:rsidRPr="5CA7C3D7">
        <w:rPr>
          <w:rFonts w:cstheme="minorBidi"/>
          <w:sz w:val="22"/>
          <w:szCs w:val="22"/>
        </w:rPr>
        <w:t xml:space="preserve">. </w:t>
      </w:r>
    </w:p>
    <w:p w14:paraId="7D7E5394" w14:textId="77777777" w:rsidR="00461C63" w:rsidRPr="00E56BBE" w:rsidRDefault="00461C63" w:rsidP="00F05E41">
      <w:pPr>
        <w:spacing w:line="257" w:lineRule="auto"/>
        <w:rPr>
          <w:rFonts w:cstheme="minorBidi"/>
          <w:i/>
          <w:color w:val="1F4E79" w:themeColor="accent1" w:themeShade="80"/>
          <w:sz w:val="22"/>
          <w:szCs w:val="22"/>
        </w:rPr>
      </w:pPr>
    </w:p>
    <w:p w14:paraId="7F232C34" w14:textId="24F8F290" w:rsidR="00F05E41" w:rsidRPr="00AF13C9" w:rsidRDefault="00FE0EAE" w:rsidP="00AF13C9">
      <w:pPr>
        <w:keepNext/>
        <w:keepLines/>
        <w:spacing w:line="257" w:lineRule="auto"/>
        <w:rPr>
          <w:bCs/>
          <w:i/>
          <w:iCs/>
          <w:sz w:val="22"/>
          <w:szCs w:val="22"/>
        </w:rPr>
      </w:pPr>
      <w:r w:rsidRPr="00AF13C9">
        <w:rPr>
          <w:bCs/>
          <w:i/>
          <w:iCs/>
          <w:sz w:val="22"/>
          <w:szCs w:val="22"/>
        </w:rPr>
        <w:t>Implementing Critical Raw Materials Act</w:t>
      </w:r>
    </w:p>
    <w:p w14:paraId="734B0695" w14:textId="6926091C" w:rsidR="00EC52C4" w:rsidRPr="00E56BBE" w:rsidRDefault="00EC52C4" w:rsidP="00F05E41">
      <w:pPr>
        <w:spacing w:line="257" w:lineRule="auto"/>
        <w:rPr>
          <w:rFonts w:eastAsiaTheme="minorEastAsia" w:cstheme="minorBidi"/>
          <w:sz w:val="22"/>
          <w:szCs w:val="22"/>
        </w:rPr>
      </w:pPr>
      <w:r w:rsidRPr="00E56BBE">
        <w:rPr>
          <w:rFonts w:eastAsia="EC Square Sans Pro" w:cs="EC Square Sans Pro"/>
          <w:sz w:val="22"/>
          <w:szCs w:val="22"/>
        </w:rPr>
        <w:t>To</w:t>
      </w:r>
      <w:r w:rsidR="00576AD2" w:rsidRPr="00E56BBE">
        <w:rPr>
          <w:rFonts w:eastAsia="EC Square Sans Pro" w:cs="EC Square Sans Pro"/>
          <w:sz w:val="22"/>
          <w:szCs w:val="22"/>
        </w:rPr>
        <w:t xml:space="preserve"> help</w:t>
      </w:r>
      <w:r w:rsidRPr="00E56BBE">
        <w:rPr>
          <w:rFonts w:eastAsia="EC Square Sans Pro" w:cs="EC Square Sans Pro"/>
          <w:sz w:val="22"/>
          <w:szCs w:val="22"/>
        </w:rPr>
        <w:t xml:space="preserve"> address supply risks and dependencies, </w:t>
      </w:r>
      <w:r w:rsidR="00576AD2" w:rsidRPr="00E56BBE">
        <w:rPr>
          <w:rFonts w:eastAsia="EC Square Sans Pro" w:cs="EC Square Sans Pro"/>
          <w:sz w:val="22"/>
          <w:szCs w:val="22"/>
        </w:rPr>
        <w:t xml:space="preserve">in 2024 the EU adopted the so-called </w:t>
      </w:r>
      <w:r w:rsidRPr="00E56BBE">
        <w:rPr>
          <w:rFonts w:eastAsia="EC Square Sans Pro" w:cs="EC Square Sans Pro"/>
          <w:sz w:val="22"/>
          <w:szCs w:val="22"/>
        </w:rPr>
        <w:t>the Critical Raw Materials Act (CRMA)</w:t>
      </w:r>
      <w:r w:rsidR="002C48FF">
        <w:rPr>
          <w:rFonts w:eastAsia="EC Square Sans Pro" w:cs="EC Square Sans Pro"/>
          <w:sz w:val="22"/>
          <w:szCs w:val="22"/>
        </w:rPr>
        <w:t xml:space="preserve"> </w:t>
      </w:r>
      <w:r w:rsidR="002C48FF">
        <w:rPr>
          <w:rFonts w:eastAsia="EC Square Sans Pro" w:cs="EC Square Sans Pro"/>
          <w:sz w:val="22"/>
          <w:szCs w:val="22"/>
        </w:rPr>
        <w:fldChar w:fldCharType="begin"/>
      </w:r>
      <w:r w:rsidR="00B0703C">
        <w:rPr>
          <w:rFonts w:eastAsia="EC Square Sans Pro" w:cs="EC Square Sans Pro"/>
          <w:sz w:val="22"/>
          <w:szCs w:val="22"/>
        </w:rPr>
        <w:instrText xml:space="preserve"> ADDIN ZOTERO_ITEM CSL_CITATION {"citationID":"dU6I4mK6","properties":{"formattedCitation":"[84]","plainCitation":"[84]","noteIndex":0},"citationItems":[{"id":1563,"uris":["http://zotero.org/groups/5272309/items/KSZX4VE8","http://zotero.org/groups/5272309/items/LGA3VBBQ"],"itemData":{"id":1563,"type":"legislation","language":"en","note":"Legislative Body: EP, CONSIL","title":"Regulation (EU) 2024/1252 of the European Parliament and of the Council of 11 April 2024 establishing a framework for ensuring a secure and sustainable supply of critical raw materials and amending Regulations (EU) No 168/2013, (EU) 2018/858, (EU) 2018/1724 and (EU) 2019/1020 (Text with EEA relevance)","URL":"http://data.europa.eu/eli/reg/2024/1252/oj/eng","accessed":{"date-parts":[["2025",2,10]]},"issued":{"date-parts":[["2024",4,11]]}}}],"schema":"https://github.com/citation-style-language/schema/raw/master/csl-citation.json"} </w:instrText>
      </w:r>
      <w:r w:rsidR="002C48FF">
        <w:rPr>
          <w:rFonts w:eastAsia="EC Square Sans Pro" w:cs="EC Square Sans Pro"/>
          <w:sz w:val="22"/>
          <w:szCs w:val="22"/>
        </w:rPr>
        <w:fldChar w:fldCharType="separate"/>
      </w:r>
      <w:r w:rsidR="00B0703C" w:rsidRPr="00B0703C">
        <w:rPr>
          <w:rFonts w:eastAsia="EC Square Sans Pro"/>
          <w:sz w:val="22"/>
        </w:rPr>
        <w:t>[84]</w:t>
      </w:r>
      <w:r w:rsidR="002C48FF">
        <w:rPr>
          <w:rFonts w:eastAsia="EC Square Sans Pro" w:cs="EC Square Sans Pro"/>
          <w:sz w:val="22"/>
          <w:szCs w:val="22"/>
        </w:rPr>
        <w:fldChar w:fldCharType="end"/>
      </w:r>
      <w:r w:rsidRPr="00E56BBE">
        <w:rPr>
          <w:rFonts w:eastAsia="EC Square Sans Pro" w:cs="EC Square Sans Pro"/>
          <w:sz w:val="22"/>
          <w:szCs w:val="22"/>
        </w:rPr>
        <w:t>, which focuses on diversifying and substituting supply while improving EU’s self-sufficiency and its capacity to monitor and mitigate disruption risks.</w:t>
      </w:r>
      <w:r w:rsidR="00DC53F9" w:rsidRPr="00E56BBE">
        <w:rPr>
          <w:rFonts w:eastAsia="EC Square Sans Pro" w:cs="EC Square Sans Pro"/>
          <w:sz w:val="22"/>
          <w:szCs w:val="22"/>
        </w:rPr>
        <w:t xml:space="preserve"> For example, the CRMA introduces a benchmark to diversify imports of strategic raw materials, ensuring that by 2030 no third </w:t>
      </w:r>
      <w:r w:rsidR="00DC53F9" w:rsidRPr="00E56BBE">
        <w:rPr>
          <w:rFonts w:eastAsia="EC Square Sans Pro" w:cs="EC Square Sans Pro"/>
          <w:sz w:val="22"/>
          <w:szCs w:val="22"/>
        </w:rPr>
        <w:lastRenderedPageBreak/>
        <w:t xml:space="preserve">country would account for more than 65% of the Union’s annual consumption of strategic raw materials. </w:t>
      </w:r>
      <w:r w:rsidRPr="00E56BBE">
        <w:rPr>
          <w:rFonts w:eastAsia="EC Square Sans Pro" w:cs="EC Square Sans Pro"/>
          <w:sz w:val="22"/>
          <w:szCs w:val="22"/>
        </w:rPr>
        <w:t xml:space="preserve"> At the same time, the CRMA promotes </w:t>
      </w:r>
      <w:r w:rsidRPr="5CA7C3D7">
        <w:rPr>
          <w:rFonts w:eastAsiaTheme="minorEastAsia" w:cstheme="minorBidi"/>
          <w:sz w:val="22"/>
          <w:szCs w:val="22"/>
        </w:rPr>
        <w:t xml:space="preserve">sustainable raw material production and enhances circularity, while aiming to mitigate adverse impacts within the EU and in third countries with respect to labour rights, human rights and environmental protections. </w:t>
      </w:r>
    </w:p>
    <w:p w14:paraId="509D6E99" w14:textId="11636697" w:rsidR="00FE0EAE" w:rsidRPr="00AF13C9" w:rsidRDefault="00FE0EAE" w:rsidP="00F05E41">
      <w:pPr>
        <w:spacing w:line="257" w:lineRule="auto"/>
        <w:rPr>
          <w:bCs/>
          <w:i/>
          <w:iCs/>
          <w:sz w:val="22"/>
          <w:szCs w:val="22"/>
        </w:rPr>
      </w:pPr>
      <w:r w:rsidRPr="00AF13C9">
        <w:rPr>
          <w:bCs/>
          <w:i/>
          <w:iCs/>
          <w:sz w:val="22"/>
          <w:szCs w:val="22"/>
        </w:rPr>
        <w:t>Challenges related to circularity</w:t>
      </w:r>
      <w:r w:rsidR="00E24B02" w:rsidRPr="00AF13C9">
        <w:rPr>
          <w:bCs/>
          <w:i/>
          <w:iCs/>
          <w:sz w:val="22"/>
          <w:szCs w:val="22"/>
        </w:rPr>
        <w:t xml:space="preserve">: </w:t>
      </w:r>
      <w:r w:rsidR="00461C63" w:rsidRPr="00AF13C9">
        <w:rPr>
          <w:bCs/>
          <w:i/>
          <w:iCs/>
          <w:sz w:val="22"/>
          <w:szCs w:val="22"/>
        </w:rPr>
        <w:t>recovery and recycling of CRMs</w:t>
      </w:r>
    </w:p>
    <w:p w14:paraId="355635F2" w14:textId="5340520B" w:rsidR="00E44040" w:rsidRPr="00E56BBE" w:rsidRDefault="00E44040" w:rsidP="00E44040">
      <w:pPr>
        <w:pStyle w:val="JRCText"/>
        <w:rPr>
          <w:rFonts w:eastAsia="EC Square Sans Pro" w:cs="EC Square Sans Pro"/>
          <w:i/>
          <w:sz w:val="22"/>
          <w:szCs w:val="22"/>
        </w:rPr>
      </w:pPr>
      <w:r w:rsidRPr="00E56BBE">
        <w:rPr>
          <w:rFonts w:eastAsia="EC Square Sans Pro" w:cs="EC Square Sans Pro"/>
          <w:bCs/>
          <w:sz w:val="22"/>
          <w:szCs w:val="22"/>
        </w:rPr>
        <w:t>C</w:t>
      </w:r>
      <w:r w:rsidR="00F05E41" w:rsidRPr="00E56BBE">
        <w:rPr>
          <w:rFonts w:eastAsia="EC Square Sans Pro" w:cs="EC Square Sans Pro"/>
          <w:bCs/>
          <w:sz w:val="22"/>
          <w:szCs w:val="22"/>
        </w:rPr>
        <w:t>ircular</w:t>
      </w:r>
      <w:r w:rsidRPr="00E56BBE">
        <w:rPr>
          <w:rFonts w:eastAsia="EC Square Sans Pro" w:cs="EC Square Sans Pro"/>
          <w:bCs/>
          <w:sz w:val="22"/>
          <w:szCs w:val="22"/>
        </w:rPr>
        <w:t xml:space="preserve">ity can play </w:t>
      </w:r>
      <w:r w:rsidR="00BF778E" w:rsidRPr="00E56BBE">
        <w:rPr>
          <w:rFonts w:eastAsia="EC Square Sans Pro" w:cs="EC Square Sans Pro"/>
          <w:bCs/>
          <w:sz w:val="22"/>
          <w:szCs w:val="22"/>
        </w:rPr>
        <w:t>a key</w:t>
      </w:r>
      <w:r w:rsidRPr="00E56BBE">
        <w:rPr>
          <w:rFonts w:eastAsia="EC Square Sans Pro" w:cs="EC Square Sans Pro"/>
          <w:sz w:val="22"/>
          <w:szCs w:val="22"/>
        </w:rPr>
        <w:t xml:space="preserve"> role</w:t>
      </w:r>
      <w:r w:rsidR="00F05E41" w:rsidRPr="00E56BBE">
        <w:rPr>
          <w:rFonts w:eastAsia="EC Square Sans Pro" w:cs="EC Square Sans Pro"/>
          <w:sz w:val="22"/>
          <w:szCs w:val="22"/>
        </w:rPr>
        <w:t xml:space="preserve"> </w:t>
      </w:r>
      <w:r w:rsidRPr="00E56BBE">
        <w:rPr>
          <w:rFonts w:eastAsia="EC Square Sans Pro" w:cs="EC Square Sans Pro"/>
          <w:sz w:val="22"/>
          <w:szCs w:val="22"/>
        </w:rPr>
        <w:t xml:space="preserve">to enhance resilience and reduce </w:t>
      </w:r>
      <w:r w:rsidR="00F05E41" w:rsidRPr="00E56BBE">
        <w:rPr>
          <w:rFonts w:eastAsia="EC Square Sans Pro" w:cs="EC Square Sans Pro"/>
          <w:sz w:val="22"/>
          <w:szCs w:val="22"/>
        </w:rPr>
        <w:t xml:space="preserve">dependence on </w:t>
      </w:r>
      <w:r w:rsidRPr="00E56BBE">
        <w:rPr>
          <w:rFonts w:eastAsia="EC Square Sans Pro" w:cs="EC Square Sans Pro"/>
          <w:sz w:val="22"/>
          <w:szCs w:val="22"/>
        </w:rPr>
        <w:t xml:space="preserve">critical </w:t>
      </w:r>
      <w:r w:rsidR="00F05E41" w:rsidRPr="00E56BBE">
        <w:rPr>
          <w:rFonts w:eastAsia="EC Square Sans Pro" w:cs="EC Square Sans Pro"/>
          <w:sz w:val="22"/>
          <w:szCs w:val="22"/>
        </w:rPr>
        <w:t xml:space="preserve">raw material imports. </w:t>
      </w:r>
      <w:r w:rsidR="007A0E1B" w:rsidRPr="00E56BBE">
        <w:rPr>
          <w:rFonts w:eastAsia="EC Square Sans Pro" w:cs="EC Square Sans Pro"/>
          <w:sz w:val="22"/>
          <w:szCs w:val="22"/>
        </w:rPr>
        <w:t>S</w:t>
      </w:r>
      <w:r w:rsidRPr="00E56BBE">
        <w:rPr>
          <w:rFonts w:eastAsia="EC Square Sans Pro" w:cs="EC Square Sans Pro"/>
          <w:sz w:val="22"/>
          <w:szCs w:val="22"/>
        </w:rPr>
        <w:t>econdary raw materials</w:t>
      </w:r>
      <w:r w:rsidR="00BF778E" w:rsidRPr="00E56BBE">
        <w:rPr>
          <w:rFonts w:eastAsia="EC Square Sans Pro" w:cs="EC Square Sans Pro"/>
          <w:sz w:val="22"/>
          <w:szCs w:val="22"/>
        </w:rPr>
        <w:t xml:space="preserve"> currently</w:t>
      </w:r>
      <w:r w:rsidRPr="00E56BBE">
        <w:rPr>
          <w:rFonts w:eastAsia="EC Square Sans Pro" w:cs="EC Square Sans Pro"/>
          <w:sz w:val="22"/>
          <w:szCs w:val="22"/>
        </w:rPr>
        <w:t xml:space="preserve"> only meet</w:t>
      </w:r>
      <w:r w:rsidR="00BF778E" w:rsidRPr="00E56BBE">
        <w:rPr>
          <w:rFonts w:eastAsia="EC Square Sans Pro" w:cs="EC Square Sans Pro"/>
          <w:sz w:val="22"/>
          <w:szCs w:val="22"/>
        </w:rPr>
        <w:t xml:space="preserve"> a modest fraction of EU</w:t>
      </w:r>
      <w:r w:rsidRPr="00E56BBE">
        <w:rPr>
          <w:rFonts w:eastAsia="EC Square Sans Pro" w:cs="EC Square Sans Pro"/>
          <w:sz w:val="22"/>
          <w:szCs w:val="22"/>
        </w:rPr>
        <w:t xml:space="preserve"> demand</w:t>
      </w:r>
      <w:r w:rsidR="007A0E1B" w:rsidRPr="00E56BBE">
        <w:rPr>
          <w:rFonts w:eastAsia="EC Square Sans Pro" w:cs="EC Square Sans Pro"/>
          <w:sz w:val="22"/>
          <w:szCs w:val="22"/>
        </w:rPr>
        <w:t xml:space="preserve"> and</w:t>
      </w:r>
      <w:r w:rsidR="00CE4EB0" w:rsidRPr="00E56BBE">
        <w:rPr>
          <w:rFonts w:eastAsia="EC Square Sans Pro" w:cs="EC Square Sans Pro"/>
          <w:sz w:val="22"/>
          <w:szCs w:val="22"/>
        </w:rPr>
        <w:t xml:space="preserve"> this will take time to change</w:t>
      </w:r>
      <w:r w:rsidR="005904C8" w:rsidRPr="00E56BBE">
        <w:rPr>
          <w:rFonts w:eastAsia="EC Square Sans Pro" w:cs="EC Square Sans Pro"/>
          <w:sz w:val="22"/>
          <w:szCs w:val="22"/>
        </w:rPr>
        <w:t>, if technically and economically feasible (e.g., measures to ensure key technology issues, feasibility to separate/recycle and economics are clear)</w:t>
      </w:r>
      <w:r w:rsidR="00CE4EB0" w:rsidRPr="00E56BBE">
        <w:rPr>
          <w:rFonts w:eastAsia="EC Square Sans Pro" w:cs="EC Square Sans Pro"/>
          <w:sz w:val="22"/>
          <w:szCs w:val="22"/>
        </w:rPr>
        <w:t>.</w:t>
      </w:r>
      <w:r w:rsidR="007A0E1B" w:rsidRPr="00E56BBE">
        <w:rPr>
          <w:rFonts w:eastAsia="EC Square Sans Pro" w:cs="EC Square Sans Pro"/>
          <w:sz w:val="22"/>
          <w:szCs w:val="22"/>
        </w:rPr>
        <w:t xml:space="preserve"> T</w:t>
      </w:r>
      <w:r w:rsidRPr="00E56BBE">
        <w:rPr>
          <w:rFonts w:eastAsia="EC Square Sans Pro" w:cs="EC Square Sans Pro"/>
          <w:sz w:val="22"/>
          <w:szCs w:val="22"/>
        </w:rPr>
        <w:t xml:space="preserve">he CRMA </w:t>
      </w:r>
      <w:r w:rsidR="00BD0194" w:rsidRPr="00E56BBE">
        <w:rPr>
          <w:rFonts w:eastAsia="EC Square Sans Pro" w:cs="EC Square Sans Pro"/>
          <w:sz w:val="22"/>
          <w:szCs w:val="22"/>
        </w:rPr>
        <w:t xml:space="preserve">has set out an ambitious recycling capacity </w:t>
      </w:r>
      <w:r w:rsidRPr="00E56BBE">
        <w:rPr>
          <w:rFonts w:eastAsia="EC Square Sans Pro" w:cs="EC Square Sans Pro"/>
          <w:sz w:val="22"/>
          <w:szCs w:val="22"/>
        </w:rPr>
        <w:t xml:space="preserve">benchmark of </w:t>
      </w:r>
      <w:r w:rsidR="00BD0194" w:rsidRPr="00E56BBE">
        <w:rPr>
          <w:rFonts w:eastAsia="EC Square Sans Pro" w:cs="EC Square Sans Pro"/>
          <w:sz w:val="22"/>
          <w:szCs w:val="22"/>
        </w:rPr>
        <w:t xml:space="preserve">producing at least </w:t>
      </w:r>
      <w:r w:rsidRPr="00E56BBE">
        <w:rPr>
          <w:rFonts w:eastAsia="EC Square Sans Pro" w:cs="EC Square Sans Pro"/>
          <w:sz w:val="22"/>
          <w:szCs w:val="22"/>
        </w:rPr>
        <w:t xml:space="preserve">25% </w:t>
      </w:r>
      <w:r w:rsidR="00BD0194" w:rsidRPr="00E56BBE">
        <w:rPr>
          <w:rFonts w:eastAsia="EC Square Sans Pro" w:cs="EC Square Sans Pro"/>
          <w:sz w:val="22"/>
          <w:szCs w:val="22"/>
        </w:rPr>
        <w:t xml:space="preserve">of the Union’s annual consumption of strategic raw materials by 2030. </w:t>
      </w:r>
      <w:r w:rsidR="00BF778E" w:rsidRPr="00E56BBE">
        <w:rPr>
          <w:rFonts w:eastAsia="EC Square Sans Pro" w:cs="EC Square Sans Pro"/>
          <w:sz w:val="22"/>
          <w:szCs w:val="22"/>
        </w:rPr>
        <w:t xml:space="preserve">The CRMA contains various articles aiming at increasing circularity, including permanent magnets, and at increasing transparency of environmental impacts of CRM extraction and production. </w:t>
      </w:r>
    </w:p>
    <w:p w14:paraId="37398A15" w14:textId="4C98E566" w:rsidR="00B62DD4" w:rsidRPr="00E56BBE" w:rsidRDefault="00B62DD4" w:rsidP="00E44040">
      <w:pPr>
        <w:pStyle w:val="JRCText"/>
        <w:rPr>
          <w:rFonts w:eastAsia="EC Square Sans Pro" w:cs="EC Square Sans Pro"/>
          <w:sz w:val="22"/>
          <w:szCs w:val="22"/>
        </w:rPr>
      </w:pPr>
    </w:p>
    <w:p w14:paraId="518E33C9" w14:textId="3C62817C" w:rsidR="00935644" w:rsidRPr="00E56BBE" w:rsidRDefault="00F6729E" w:rsidP="00E44040">
      <w:pPr>
        <w:pStyle w:val="JRCText"/>
        <w:rPr>
          <w:rFonts w:eastAsia="EC Square Sans Pro" w:cs="EC Square Sans Pro"/>
          <w:sz w:val="22"/>
          <w:szCs w:val="22"/>
        </w:rPr>
      </w:pPr>
      <w:r w:rsidRPr="00E56BBE">
        <w:rPr>
          <w:rFonts w:eastAsia="EC Square Sans Pro" w:cs="EC Square Sans Pro"/>
          <w:sz w:val="22"/>
          <w:szCs w:val="22"/>
        </w:rPr>
        <w:t>Certain value chains/sectors</w:t>
      </w:r>
      <w:r w:rsidR="00E82E58" w:rsidRPr="00E56BBE">
        <w:rPr>
          <w:rFonts w:eastAsia="EC Square Sans Pro" w:cs="EC Square Sans Pro"/>
          <w:sz w:val="22"/>
          <w:szCs w:val="22"/>
        </w:rPr>
        <w:t xml:space="preserve">, such as </w:t>
      </w:r>
      <w:r w:rsidR="00BF778E" w:rsidRPr="00E56BBE">
        <w:rPr>
          <w:rFonts w:eastAsia="EC Square Sans Pro" w:cs="EC Square Sans Pro"/>
          <w:sz w:val="22"/>
          <w:szCs w:val="22"/>
        </w:rPr>
        <w:t>automotive, batteries, consumer electric and electronic goods are</w:t>
      </w:r>
      <w:r w:rsidRPr="00E56BBE">
        <w:rPr>
          <w:rFonts w:eastAsia="EC Square Sans Pro" w:cs="EC Square Sans Pro"/>
          <w:sz w:val="22"/>
          <w:szCs w:val="22"/>
        </w:rPr>
        <w:t xml:space="preserve"> key </w:t>
      </w:r>
      <w:r w:rsidR="00E82E58" w:rsidRPr="00E56BBE">
        <w:rPr>
          <w:rFonts w:eastAsia="EC Square Sans Pro" w:cs="EC Square Sans Pro"/>
          <w:sz w:val="22"/>
          <w:szCs w:val="22"/>
        </w:rPr>
        <w:t>for the</w:t>
      </w:r>
      <w:r w:rsidRPr="00E56BBE">
        <w:rPr>
          <w:rFonts w:eastAsia="EC Square Sans Pro" w:cs="EC Square Sans Pro"/>
          <w:sz w:val="22"/>
          <w:szCs w:val="22"/>
        </w:rPr>
        <w:t xml:space="preserve"> recover</w:t>
      </w:r>
      <w:r w:rsidR="00E82E58" w:rsidRPr="00E56BBE">
        <w:rPr>
          <w:rFonts w:eastAsia="EC Square Sans Pro" w:cs="EC Square Sans Pro"/>
          <w:sz w:val="22"/>
          <w:szCs w:val="22"/>
        </w:rPr>
        <w:t>y</w:t>
      </w:r>
      <w:r w:rsidRPr="00E56BBE">
        <w:rPr>
          <w:rFonts w:eastAsia="EC Square Sans Pro" w:cs="EC Square Sans Pro"/>
          <w:sz w:val="22"/>
          <w:szCs w:val="22"/>
        </w:rPr>
        <w:t xml:space="preserve"> of critical raw materials. </w:t>
      </w:r>
      <w:r w:rsidR="00BF778E" w:rsidRPr="00E56BBE">
        <w:rPr>
          <w:rFonts w:eastAsia="EC Square Sans Pro" w:cs="EC Square Sans Pro"/>
          <w:sz w:val="22"/>
          <w:szCs w:val="22"/>
        </w:rPr>
        <w:t>Even though</w:t>
      </w:r>
      <w:r w:rsidR="00E82E58" w:rsidRPr="00E56BBE">
        <w:rPr>
          <w:rFonts w:eastAsia="EC Square Sans Pro" w:cs="EC Square Sans Pro"/>
          <w:sz w:val="22"/>
          <w:szCs w:val="22"/>
        </w:rPr>
        <w:t xml:space="preserve"> the EC has put recently forward legislative measures to increase CRMs recovery and recycling from end-of-life vehicles</w:t>
      </w:r>
      <w:r w:rsidR="002C48FF">
        <w:rPr>
          <w:rFonts w:eastAsia="EC Square Sans Pro" w:cs="EC Square Sans Pro"/>
          <w:sz w:val="22"/>
          <w:szCs w:val="22"/>
        </w:rPr>
        <w:t xml:space="preserve"> </w:t>
      </w:r>
      <w:r w:rsidR="002C48FF">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oq35hCnz","properties":{"formattedCitation":"[130]","plainCitation":"[130]","noteIndex":0},"citationItems":[{"id":1463,"uris":["http://zotero.org/groups/5272309/items/W59LMCRG","http://zotero.org/groups/5272309/items/Q545I3AB"],"itemData":{"id":1463,"type":"bill","language":"en","title":"Proposal for a REGULATION OF THE EUROPEAN PARLIAMENT AND OF THE COUNCIL on circularity requirements for vehicle design and on management of end-of-life vehicles, amending Regulations (EU) 2018/858 and 2019/1020 and repealing Directives 2000/53/EC and 2005/64/EC","URL":"https://eur-lex.europa.eu/legal-content/EN/ALL/?uri=COM:2023:451:FIN","accessed":{"date-parts":[["2025",1,30]]},"issued":{"date-parts":[["2023"]]}}}],"schema":"https://github.com/citation-style-language/schema/raw/master/csl-citation.json"} </w:instrText>
      </w:r>
      <w:r w:rsidR="002C48FF">
        <w:rPr>
          <w:rFonts w:eastAsia="EC Square Sans Pro" w:cs="EC Square Sans Pro"/>
          <w:sz w:val="22"/>
          <w:szCs w:val="22"/>
        </w:rPr>
        <w:fldChar w:fldCharType="separate"/>
      </w:r>
      <w:r w:rsidR="00B83206" w:rsidRPr="00B83206">
        <w:rPr>
          <w:sz w:val="22"/>
        </w:rPr>
        <w:t>[130]</w:t>
      </w:r>
      <w:r w:rsidR="002C48FF">
        <w:rPr>
          <w:rFonts w:eastAsia="EC Square Sans Pro" w:cs="EC Square Sans Pro"/>
          <w:sz w:val="22"/>
          <w:szCs w:val="22"/>
        </w:rPr>
        <w:fldChar w:fldCharType="end"/>
      </w:r>
      <w:r w:rsidR="00E82E58" w:rsidRPr="00E56BBE">
        <w:rPr>
          <w:rFonts w:eastAsia="EC Square Sans Pro" w:cs="EC Square Sans Pro"/>
          <w:sz w:val="22"/>
          <w:szCs w:val="22"/>
        </w:rPr>
        <w:t xml:space="preserve"> and batteries</w:t>
      </w:r>
      <w:r w:rsidR="002C48FF">
        <w:rPr>
          <w:rFonts w:eastAsia="EC Square Sans Pro" w:cs="EC Square Sans Pro"/>
          <w:sz w:val="22"/>
          <w:szCs w:val="22"/>
        </w:rPr>
        <w:t xml:space="preserve"> </w:t>
      </w:r>
      <w:r w:rsidR="002C48FF">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{"citationID":"mD7Dk8v2","properties":{"formattedCitation":"[131]","plainCitation":"[131]","noteIndex":0},"citationItems":[{"id":1446,"uris":["http://zotero.org/groups/5272309/items/WY52F5QZ"],"itemData":{"id":1446,"type":"legislation","number":"2023/1542","title":"REGULATION (EU) 2023/1542 OF THE EUROPEAN PARLIAMENT AND OF THE COUNCIL","URL":"https://eur-lex.europa.eu/legal-content/EN/TXT/PDF/?uri=CELEX:32023R1542"}}],"schema":"https://github.com/citation-style-language/schema/raw/master/csl-citation.json"} </w:instrText>
      </w:r>
      <w:r w:rsidR="002C48FF">
        <w:rPr>
          <w:rFonts w:eastAsia="EC Square Sans Pro" w:cs="EC Square Sans Pro"/>
          <w:sz w:val="22"/>
          <w:szCs w:val="22"/>
        </w:rPr>
        <w:fldChar w:fldCharType="separate"/>
      </w:r>
      <w:r w:rsidR="00B83206" w:rsidRPr="00B83206">
        <w:rPr>
          <w:sz w:val="22"/>
        </w:rPr>
        <w:t>[131]</w:t>
      </w:r>
      <w:r w:rsidR="002C48FF">
        <w:rPr>
          <w:rFonts w:eastAsia="EC Square Sans Pro" w:cs="EC Square Sans Pro"/>
          <w:sz w:val="22"/>
          <w:szCs w:val="22"/>
        </w:rPr>
        <w:fldChar w:fldCharType="end"/>
      </w:r>
      <w:r w:rsidR="00E82E58" w:rsidRPr="00E56BBE">
        <w:rPr>
          <w:rFonts w:eastAsia="EC Square Sans Pro" w:cs="EC Square Sans Pro"/>
          <w:sz w:val="22"/>
          <w:szCs w:val="22"/>
        </w:rPr>
        <w:t xml:space="preserve">, CRMs </w:t>
      </w:r>
      <w:r w:rsidR="00935644" w:rsidRPr="00E56BBE">
        <w:rPr>
          <w:rFonts w:eastAsia="EC Square Sans Pro" w:cs="EC Square Sans Pro"/>
          <w:sz w:val="22"/>
          <w:szCs w:val="22"/>
        </w:rPr>
        <w:t xml:space="preserve">recovery from </w:t>
      </w:r>
      <w:r w:rsidR="00E71171" w:rsidRPr="00E56BBE">
        <w:rPr>
          <w:rFonts w:eastAsia="EC Square Sans Pro" w:cs="EC Square Sans Pro"/>
          <w:sz w:val="22"/>
          <w:szCs w:val="22"/>
        </w:rPr>
        <w:t xml:space="preserve">WEEE </w:t>
      </w:r>
      <w:r w:rsidR="00BF778E" w:rsidRPr="00E56BBE">
        <w:rPr>
          <w:rFonts w:eastAsia="EC Square Sans Pro" w:cs="EC Square Sans Pro"/>
          <w:sz w:val="22"/>
          <w:szCs w:val="22"/>
        </w:rPr>
        <w:t>is</w:t>
      </w:r>
      <w:r w:rsidR="00E71171" w:rsidRPr="00E56BBE">
        <w:rPr>
          <w:rFonts w:eastAsia="EC Square Sans Pro" w:cs="EC Square Sans Pro"/>
          <w:sz w:val="22"/>
          <w:szCs w:val="22"/>
        </w:rPr>
        <w:t xml:space="preserve"> </w:t>
      </w:r>
      <w:r w:rsidR="00935644" w:rsidRPr="00E56BBE">
        <w:rPr>
          <w:rFonts w:eastAsia="EC Square Sans Pro" w:cs="EC Square Sans Pro"/>
          <w:sz w:val="22"/>
          <w:szCs w:val="22"/>
        </w:rPr>
        <w:t xml:space="preserve">still </w:t>
      </w:r>
      <w:r w:rsidR="00E71171" w:rsidRPr="00E56BBE">
        <w:rPr>
          <w:rFonts w:eastAsia="EC Square Sans Pro" w:cs="EC Square Sans Pro"/>
          <w:sz w:val="22"/>
          <w:szCs w:val="22"/>
        </w:rPr>
        <w:t>characterised by high losses during collection, pre-processing and recycling processes (e.g., absence of recycling processes at industrial scale for neodymium, for example)</w:t>
      </w:r>
      <w:r w:rsidR="002C48FF">
        <w:rPr>
          <w:rFonts w:eastAsia="EC Square Sans Pro" w:cs="EC Square Sans Pro"/>
          <w:sz w:val="22"/>
          <w:szCs w:val="22"/>
        </w:rPr>
        <w:t xml:space="preserve"> </w:t>
      </w:r>
      <w:r w:rsidR="002C48FF">
        <w:rPr>
          <w:rFonts w:eastAsia="EC Square Sans Pro" w:cs="EC Square Sans Pro"/>
          <w:sz w:val="22"/>
          <w:szCs w:val="22"/>
        </w:rPr>
        <w:fldChar w:fldCharType="begin"/>
      </w:r>
      <w:r w:rsidR="00B5291A">
        <w:rPr>
          <w:rFonts w:eastAsia="EC Square Sans Pro" w:cs="EC Square Sans Pro"/>
          <w:sz w:val="22"/>
          <w:szCs w:val="22"/>
        </w:rPr>
        <w:instrText xml:space="preserve"> ADDIN ZOTERO_ITEM CSL_CITATION {"citationID":"fPWnds3L","properties":{"formattedCitation":"[112]","plainCitation":"[112]","noteIndex":0},"citationItems":[{"id":1441,"uris":["http://zotero.org/groups/5272309/items/8MYCKULV"],"itemData":{"id":1441,"type":"book","collection-number":"no.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002C48FF">
        <w:rPr>
          <w:rFonts w:eastAsia="EC Square Sans Pro" w:cs="EC Square Sans Pro"/>
          <w:sz w:val="22"/>
          <w:szCs w:val="22"/>
        </w:rPr>
        <w:fldChar w:fldCharType="separate"/>
      </w:r>
      <w:r w:rsidR="00B5291A" w:rsidRPr="00B5291A">
        <w:rPr>
          <w:sz w:val="22"/>
        </w:rPr>
        <w:t>[112]</w:t>
      </w:r>
      <w:r w:rsidR="002C48FF">
        <w:rPr>
          <w:rFonts w:eastAsia="EC Square Sans Pro" w:cs="EC Square Sans Pro"/>
          <w:sz w:val="22"/>
          <w:szCs w:val="22"/>
        </w:rPr>
        <w:fldChar w:fldCharType="end"/>
      </w:r>
      <w:r w:rsidR="00E71171" w:rsidRPr="00E56BBE">
        <w:rPr>
          <w:rFonts w:eastAsia="EC Square Sans Pro" w:cs="EC Square Sans Pro"/>
          <w:sz w:val="22"/>
          <w:szCs w:val="22"/>
        </w:rPr>
        <w:t xml:space="preserve">. </w:t>
      </w:r>
    </w:p>
    <w:p w14:paraId="3685725B" w14:textId="77777777" w:rsidR="00935644" w:rsidRPr="00E56BBE" w:rsidRDefault="00935644" w:rsidP="00E44040">
      <w:pPr>
        <w:pStyle w:val="JRCText"/>
        <w:rPr>
          <w:rFonts w:eastAsia="EC Square Sans Pro" w:cs="EC Square Sans Pro"/>
          <w:sz w:val="22"/>
          <w:szCs w:val="22"/>
        </w:rPr>
      </w:pPr>
    </w:p>
    <w:p w14:paraId="24C7B048" w14:textId="286AC67A" w:rsidR="00935644" w:rsidRPr="00E56BBE" w:rsidRDefault="00935644" w:rsidP="00B228F6">
      <w:pPr>
        <w:pStyle w:val="JRCText"/>
        <w:rPr>
          <w:rFonts w:eastAsia="EC Square Sans Pro" w:cs="EC Square Sans Pro"/>
          <w:sz w:val="22"/>
          <w:szCs w:val="22"/>
        </w:rPr>
      </w:pPr>
      <w:r w:rsidRPr="00E56BBE">
        <w:rPr>
          <w:rFonts w:eastAsia="EC Square Sans Pro" w:cs="EC Square Sans Pro"/>
          <w:sz w:val="22"/>
          <w:szCs w:val="22"/>
        </w:rPr>
        <w:t>For instance, PV modules waste generation is expected to grow exponentially (i.e., from 45,000 tonnes in 2016 to reaching 1.7-8 million tonnes globally by 2030). The PV modules contain both critical</w:t>
      </w:r>
      <w:r w:rsidR="00BF778E" w:rsidRPr="00E56BBE">
        <w:rPr>
          <w:rFonts w:eastAsia="EC Square Sans Pro" w:cs="EC Square Sans Pro"/>
          <w:sz w:val="22"/>
          <w:szCs w:val="22"/>
        </w:rPr>
        <w:t xml:space="preserve"> raw materials, precious metals (e.g., silver)</w:t>
      </w:r>
      <w:r w:rsidRPr="00E56BBE">
        <w:rPr>
          <w:rFonts w:eastAsia="EC Square Sans Pro" w:cs="EC Square Sans Pro"/>
          <w:sz w:val="22"/>
          <w:szCs w:val="22"/>
        </w:rPr>
        <w:t xml:space="preserve"> and highly energy intensive materials (e.g., silicon wafer) that are worth being recovered and/or reused</w:t>
      </w:r>
      <w:r w:rsidR="00D8462E">
        <w:rPr>
          <w:rFonts w:eastAsia="EC Square Sans Pro" w:cs="EC Square Sans Pro"/>
          <w:sz w:val="22"/>
          <w:szCs w:val="22"/>
        </w:rPr>
        <w:t xml:space="preserve"> </w:t>
      </w:r>
      <w:r w:rsidR="00D8462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{"citationID":"KhXDnVgI","properties":{"formattedCitation":"[132]","plainCitation":"[132]","noteIndex":0},"citationItems":[{"id":1464,"uris":["http://zotero.org/groups/5272309/items/9VRXRYF7"],"itemData":{"id":1464,"type":"article-journal","container-title":"Applied Energy","DOI":"10.1016/j.apenergy.2021.116727","ISSN":"03062619","journalAbbreviation":"Applied Energy","language":"en","page":"116727","source":"DOI.org (Crossref)","title":"A Life Cycle Assessment of a recovery process from End-of-Life Photovoltaic Panels","volume":"290","author":[{"family":"Ansanelli","given":"G."},{"family":"Fiorentino","given":"G."},{"family":"Tammaro","given":"M."},{"family":"Zucaro","given":"A."}],"issued":{"date-parts":[["2021",5]]}}}],"schema":"https://github.com/citation-style-language/schema/raw/master/csl-citation.json"} </w:instrText>
      </w:r>
      <w:r w:rsidR="00D8462E">
        <w:rPr>
          <w:rFonts w:eastAsia="EC Square Sans Pro" w:cs="EC Square Sans Pro"/>
          <w:sz w:val="22"/>
          <w:szCs w:val="22"/>
        </w:rPr>
        <w:fldChar w:fldCharType="separate"/>
      </w:r>
      <w:r w:rsidR="00B83206" w:rsidRPr="00B83206">
        <w:rPr>
          <w:sz w:val="22"/>
        </w:rPr>
        <w:t>[132]</w:t>
      </w:r>
      <w:r w:rsidR="00D8462E">
        <w:rPr>
          <w:rFonts w:eastAsia="EC Square Sans Pro" w:cs="EC Square Sans Pro"/>
          <w:sz w:val="22"/>
          <w:szCs w:val="22"/>
        </w:rPr>
        <w:fldChar w:fldCharType="end"/>
      </w:r>
      <w:r w:rsidRPr="00E56BBE">
        <w:rPr>
          <w:rFonts w:eastAsia="EC Square Sans Pro" w:cs="EC Square Sans Pro"/>
          <w:sz w:val="22"/>
          <w:szCs w:val="22"/>
        </w:rPr>
        <w:t xml:space="preserve">. These are listed under the </w:t>
      </w:r>
      <w:r w:rsidRPr="00E56BBE">
        <w:rPr>
          <w:sz w:val="22"/>
          <w:szCs w:val="22"/>
          <w:lang w:val="en-US"/>
        </w:rPr>
        <w:t>Waste Electrical and Electronic Equipment (WEEE) Directive 2012/19 and, therefore, subject to recov</w:t>
      </w:r>
      <w:r w:rsidR="00BF778E" w:rsidRPr="00E56BBE">
        <w:rPr>
          <w:sz w:val="22"/>
          <w:szCs w:val="22"/>
          <w:lang w:val="en-US"/>
        </w:rPr>
        <w:t>ery and preparation</w:t>
      </w:r>
      <w:r w:rsidRPr="00E56BBE">
        <w:rPr>
          <w:sz w:val="22"/>
          <w:szCs w:val="22"/>
          <w:lang w:val="en-US"/>
        </w:rPr>
        <w:t xml:space="preserve"> for re-use and recycling targets (85% and 80%, respectively). However, these targets are mass based and, in the case of PV modules, do not encourage the development of an efficient recovery of materials present in small</w:t>
      </w:r>
      <w:r w:rsidR="00BF778E" w:rsidRPr="00E56BBE">
        <w:rPr>
          <w:sz w:val="22"/>
          <w:szCs w:val="22"/>
          <w:lang w:val="en-US"/>
        </w:rPr>
        <w:t>er</w:t>
      </w:r>
      <w:r w:rsidRPr="00E56BBE">
        <w:rPr>
          <w:sz w:val="22"/>
          <w:szCs w:val="22"/>
          <w:lang w:val="en-US"/>
        </w:rPr>
        <w:t xml:space="preserve"> traces</w:t>
      </w:r>
      <w:r w:rsidR="00D8462E">
        <w:rPr>
          <w:sz w:val="22"/>
          <w:szCs w:val="22"/>
          <w:lang w:val="en-US"/>
        </w:rPr>
        <w:t xml:space="preserve"> </w:t>
      </w:r>
      <w:r w:rsidR="00D8462E">
        <w:rPr>
          <w:sz w:val="22"/>
          <w:szCs w:val="22"/>
          <w:lang w:val="en-US"/>
        </w:rPr>
        <w:fldChar w:fldCharType="begin"/>
      </w:r>
      <w:r w:rsidR="00B83206">
        <w:rPr>
          <w:sz w:val="22"/>
          <w:szCs w:val="22"/>
          <w:lang w:val="en-US"/>
        </w:rPr>
        <w:instrText xml:space="preserve"> ADDIN ZOTERO_ITEM CSL_CITATION {"citationID":"qlH331gc","properties":{"formattedCitation":"[133]","plainCitation":"[133]","noteIndex":0},"citationItems":[{"id":1465,"uris":["http://zotero.org/groups/5272309/items/VUZKM4WM"],"itemData":{"id":1465,"type":"article-journal","container-title":"Waste Management","DOI":"10.1016/j.wasman.2019.04.059","ISSN":"0956053X","journalAbbreviation":"Waste Management","language":"en","page":"156-167","source":"DOI.org (Crossref)","title":"Resource efficient recovery of critical and precious metals from waste silicon PV panel recycling","volume":"91","author":[{"family":"Ardente","given":"Fulvio"},{"family":"Latunussa","given":"Cynthia E.L."},{"family":"Blengini","given":"Gian Andrea"}],"issued":{"date-parts":[["2019",5]]}}}],"schema":"https://github.com/citation-style-language/schema/raw/master/csl-citation.json"} </w:instrText>
      </w:r>
      <w:r w:rsidR="00D8462E">
        <w:rPr>
          <w:sz w:val="22"/>
          <w:szCs w:val="22"/>
          <w:lang w:val="en-US"/>
        </w:rPr>
        <w:fldChar w:fldCharType="separate"/>
      </w:r>
      <w:r w:rsidR="00B83206" w:rsidRPr="00B83206">
        <w:rPr>
          <w:sz w:val="22"/>
        </w:rPr>
        <w:t>[133]</w:t>
      </w:r>
      <w:r w:rsidR="00D8462E">
        <w:rPr>
          <w:sz w:val="22"/>
          <w:szCs w:val="22"/>
          <w:lang w:val="en-US"/>
        </w:rPr>
        <w:fldChar w:fldCharType="end"/>
      </w:r>
      <w:r w:rsidR="00B228F6" w:rsidRPr="00E56BBE">
        <w:rPr>
          <w:sz w:val="22"/>
          <w:szCs w:val="22"/>
          <w:lang w:val="en-US"/>
        </w:rPr>
        <w:t>, thus missing an opportunity of recovery and recycling critical and precious materials</w:t>
      </w:r>
      <w:r w:rsidR="00BF778E" w:rsidRPr="00E56BBE">
        <w:rPr>
          <w:sz w:val="22"/>
          <w:szCs w:val="22"/>
          <w:lang w:val="en-US"/>
        </w:rPr>
        <w:t xml:space="preserve"> (e.g., silicon)</w:t>
      </w:r>
      <w:r w:rsidR="00B228F6" w:rsidRPr="00E56BBE">
        <w:rPr>
          <w:sz w:val="22"/>
          <w:szCs w:val="22"/>
          <w:lang w:val="en-US"/>
        </w:rPr>
        <w:t xml:space="preserve">. Furthermore, waste legislation should be coupled with product design considerations, as </w:t>
      </w:r>
      <w:r w:rsidRPr="00E56BBE">
        <w:rPr>
          <w:sz w:val="22"/>
          <w:szCs w:val="22"/>
          <w:lang w:val="en-US"/>
        </w:rPr>
        <w:t xml:space="preserve">it is necessary to know the material composition of the </w:t>
      </w:r>
      <w:r w:rsidR="00B228F6" w:rsidRPr="00E56BBE">
        <w:rPr>
          <w:sz w:val="22"/>
          <w:szCs w:val="22"/>
          <w:lang w:val="en-US"/>
        </w:rPr>
        <w:t>PV modules placed on the market</w:t>
      </w:r>
      <w:r w:rsidR="00D8462E">
        <w:rPr>
          <w:sz w:val="22"/>
          <w:szCs w:val="22"/>
          <w:lang w:val="en-US"/>
        </w:rPr>
        <w:t xml:space="preserve"> </w:t>
      </w:r>
      <w:r w:rsidR="00D8462E">
        <w:rPr>
          <w:sz w:val="22"/>
          <w:szCs w:val="22"/>
          <w:lang w:val="en-US"/>
        </w:rPr>
        <w:fldChar w:fldCharType="begin"/>
      </w:r>
      <w:r w:rsidR="00B83206">
        <w:rPr>
          <w:sz w:val="22"/>
          <w:szCs w:val="22"/>
          <w:lang w:val="en-US"/>
        </w:rPr>
        <w:instrText xml:space="preserve"> ADDIN ZOTERO_ITEM CSL_CITATION {"citationID":"RFl7sIXX","properties":{"formattedCitation":"[108], [134]","plainCitation":"[108], [134]","noteIndex":0},"citationItems":[{"id":1439,"uris":["http://zotero.org/groups/5272309/items/EAY9SLIW"],"itemData":{"id":1439,"type":"report","call-number":"JRC133158","number":"EUR 31491 EN","publisher":"Publications Office of the European Union","title":"A systematic analysis of EU publications on the Circular Economy","URL":"https://publications.jrc.ec.europa.eu/repository/handle/JRC133158","author":[{"family":"Baldassarre","given":"Brian"},{"family":"Saveyn","given":"Hans"}],"issued":{"date-parts":[["2023",5,2]]}}},{"id":1466,"uris":["http://zotero.org/groups/5272309/items/CXK7A8B7"],"itemData":{"id":1466,"type":"article-journal","abstract":"Abstract\n            Why is it important to understand the potential of circular economy for security? With the green transition in full swing and vulnerabilities in value chains as a consequence of the COVID–19 pandemic and Russian aggression towards Ukraine, this question has never been more timely. Titanium metal constitutes a poignant case, as it is a critical raw material essential for the strategic civil aerospace and defence sectors. In addition, circular economy solutions constitute a viable solution to mitigate import dependencies in the case of this particular raw material. The European Union, with one of the largest aviation industries globally, is dependent on titanium imports from Russia and the United States. The latter, in turn, (re)imports titanium scrap from EU aviation manufacturing to increase material efficiency and reduce costs through recycling. Based on extensive stakeholder interviews across several countries and quantitative trade data, this article presents a first-time analysis of how, in the case of the titanium value chain, circular economy solutions can support the EU Open Strategic Autonomy (OSA) objectives, as enshrined in the 2023 Critical Raw Materials Act. We suggest that in order for the EU to achieve both the OSA and decarbonization objectives, it is essential to prioritize the establishment of recycling facilities as part of reshoring of the mid-value titanium industry. With the prospect of Ukraine becoming an EU member state, this strategy could be complemented by investments into the decarbonization of the upstream value chain in Ukraine while meshing it further with the EU industrial base. We argue that such reshoring could be best achieved through careful intergovernmental and industrial negotiations between the US and EU stakeholders within the formerly established channels for aviation dispute resolutions and within the framework of Ukraine's postwar reconstruction and potential EU accession.","container-title":"International Affairs","DOI":"10.1093/ia/iiae127","ISSN":"0020-5850, 1468-2346","issue":"4","language":"en","license":"https://creativecommons.org/licenses/by/4.0/","page":"1735-1748","source":"DOI.org (Crossref)","title":"Achieving European Union strategic autonomy: circularity in critical raw materials value chains","title-short":"Achieving European Union strategic autonomy","volume":"100","author":[{"family":"Jakimów","given":"Małgorzata"},{"family":"Samokhalov","given":"Vsevolod"},{"family":"Baldassarre","given":"Brian"}],"issued":{"date-parts":[["2024",7,10]]}}}],"schema":"https://github.com/citation-style-language/schema/raw/master/csl-citation.json"} </w:instrText>
      </w:r>
      <w:r w:rsidR="00D8462E">
        <w:rPr>
          <w:sz w:val="22"/>
          <w:szCs w:val="22"/>
          <w:lang w:val="en-US"/>
        </w:rPr>
        <w:fldChar w:fldCharType="separate"/>
      </w:r>
      <w:r w:rsidR="00B83206" w:rsidRPr="00B83206">
        <w:rPr>
          <w:sz w:val="22"/>
        </w:rPr>
        <w:t>[108], [134]</w:t>
      </w:r>
      <w:r w:rsidR="00D8462E">
        <w:rPr>
          <w:sz w:val="22"/>
          <w:szCs w:val="22"/>
          <w:lang w:val="en-US"/>
        </w:rPr>
        <w:fldChar w:fldCharType="end"/>
      </w:r>
      <w:r w:rsidRPr="00E56BBE">
        <w:rPr>
          <w:sz w:val="22"/>
          <w:szCs w:val="22"/>
          <w:lang w:val="en-US"/>
        </w:rPr>
        <w:t>.</w:t>
      </w:r>
    </w:p>
    <w:p w14:paraId="12088D45" w14:textId="77777777" w:rsidR="00935644" w:rsidRPr="00E56BBE" w:rsidRDefault="00935644" w:rsidP="00E44040">
      <w:pPr>
        <w:pStyle w:val="JRCText"/>
        <w:rPr>
          <w:rFonts w:eastAsia="EC Square Sans Pro" w:cs="EC Square Sans Pro"/>
          <w:sz w:val="22"/>
          <w:szCs w:val="22"/>
        </w:rPr>
      </w:pPr>
    </w:p>
    <w:p w14:paraId="4A2A0134" w14:textId="630E8270" w:rsidR="00E44040" w:rsidRPr="00E56BBE" w:rsidRDefault="00B228F6" w:rsidP="00E44040">
      <w:pPr>
        <w:pStyle w:val="JRCText"/>
        <w:rPr>
          <w:rFonts w:eastAsia="EC Square Sans Pro" w:cs="EC Square Sans Pro"/>
          <w:sz w:val="22"/>
          <w:szCs w:val="22"/>
        </w:rPr>
      </w:pPr>
      <w:r w:rsidRPr="00E56BBE">
        <w:rPr>
          <w:rFonts w:eastAsia="EC Square Sans Pro" w:cs="EC Square Sans Pro"/>
          <w:sz w:val="22"/>
          <w:szCs w:val="22"/>
        </w:rPr>
        <w:t xml:space="preserve">As highlighted in the </w:t>
      </w:r>
      <w:r w:rsidR="00184508">
        <w:rPr>
          <w:rFonts w:eastAsia="EC Square Sans Pro" w:cs="EC Square Sans Pro"/>
          <w:sz w:val="22"/>
          <w:szCs w:val="22"/>
          <w:highlight w:val="yellow"/>
        </w:rPr>
        <w:t>Section 3.3.1</w:t>
      </w:r>
      <w:r w:rsidRPr="00E56BBE">
        <w:rPr>
          <w:rFonts w:eastAsia="EC Square Sans Pro" w:cs="EC Square Sans Pro"/>
          <w:sz w:val="22"/>
          <w:szCs w:val="22"/>
        </w:rPr>
        <w:t xml:space="preserve">, recycling </w:t>
      </w:r>
      <w:r w:rsidR="00FE0EAE" w:rsidRPr="00E56BBE">
        <w:rPr>
          <w:rFonts w:eastAsia="EC Square Sans Pro" w:cs="EC Square Sans Pro"/>
          <w:sz w:val="22"/>
          <w:szCs w:val="22"/>
        </w:rPr>
        <w:t>requires high up front investme</w:t>
      </w:r>
      <w:r w:rsidR="005E4483" w:rsidRPr="00E56BBE">
        <w:rPr>
          <w:rFonts w:eastAsia="EC Square Sans Pro" w:cs="EC Square Sans Pro"/>
          <w:sz w:val="22"/>
          <w:szCs w:val="22"/>
        </w:rPr>
        <w:t>nts, and the low profitability of</w:t>
      </w:r>
      <w:r w:rsidR="00FE0EAE" w:rsidRPr="00E56BBE">
        <w:rPr>
          <w:rFonts w:eastAsia="EC Square Sans Pro" w:cs="EC Square Sans Pro"/>
          <w:sz w:val="22"/>
          <w:szCs w:val="22"/>
        </w:rPr>
        <w:t xml:space="preserve"> recycling </w:t>
      </w:r>
      <w:r w:rsidR="00CE4EB0" w:rsidRPr="00E56BBE">
        <w:rPr>
          <w:rFonts w:eastAsia="EC Square Sans Pro" w:cs="EC Square Sans Pro"/>
          <w:sz w:val="22"/>
          <w:szCs w:val="22"/>
        </w:rPr>
        <w:t>many CRMs and other</w:t>
      </w:r>
      <w:r w:rsidR="00FE0EAE" w:rsidRPr="00E56BBE">
        <w:rPr>
          <w:rFonts w:eastAsia="EC Square Sans Pro" w:cs="EC Square Sans Pro"/>
          <w:sz w:val="22"/>
          <w:szCs w:val="22"/>
        </w:rPr>
        <w:t xml:space="preserve"> materials (e.g., lithium</w:t>
      </w:r>
      <w:r w:rsidR="00CE4EB0" w:rsidRPr="00E56BBE">
        <w:rPr>
          <w:rFonts w:eastAsia="EC Square Sans Pro" w:cs="EC Square Sans Pro"/>
          <w:sz w:val="22"/>
          <w:szCs w:val="22"/>
        </w:rPr>
        <w:t>, copper, aluminium</w:t>
      </w:r>
      <w:r w:rsidR="00FE0EAE" w:rsidRPr="00E56BBE">
        <w:rPr>
          <w:rFonts w:eastAsia="EC Square Sans Pro" w:cs="EC Square Sans Pro"/>
          <w:sz w:val="22"/>
          <w:szCs w:val="22"/>
        </w:rPr>
        <w:t>) can still act as a barrier. Nevertheless, the increasing</w:t>
      </w:r>
      <w:r w:rsidR="005E4483" w:rsidRPr="00E56BBE">
        <w:rPr>
          <w:rFonts w:eastAsia="EC Square Sans Pro" w:cs="EC Square Sans Pro"/>
          <w:sz w:val="22"/>
          <w:szCs w:val="22"/>
        </w:rPr>
        <w:t xml:space="preserve"> value</w:t>
      </w:r>
      <w:r w:rsidR="00FE0EAE" w:rsidRPr="00E56BBE">
        <w:rPr>
          <w:rFonts w:eastAsia="EC Square Sans Pro" w:cs="EC Square Sans Pro"/>
          <w:sz w:val="22"/>
          <w:szCs w:val="22"/>
        </w:rPr>
        <w:t xml:space="preserve"> of some scarce metals, such as indium or tellurium, may eventually justify the investment in large-scale recovery and in the recycling of certain electronic items (e.g. touch screens)</w:t>
      </w:r>
      <w:r w:rsidR="00D8462E">
        <w:rPr>
          <w:rFonts w:eastAsia="EC Square Sans Pro" w:cs="EC Square Sans Pro"/>
          <w:sz w:val="22"/>
          <w:szCs w:val="22"/>
        </w:rPr>
        <w:t xml:space="preserve"> </w:t>
      </w:r>
      <w:r w:rsidR="00D8462E">
        <w:rPr>
          <w:rFonts w:eastAsia="EC Square Sans Pro" w:cs="EC Square Sans Pro"/>
          <w:sz w:val="22"/>
          <w:szCs w:val="22"/>
        </w:rPr>
        <w:fldChar w:fldCharType="begin"/>
      </w:r>
      <w:r w:rsidR="00B5291A">
        <w:rPr>
          <w:rFonts w:eastAsia="EC Square Sans Pro" w:cs="EC Square Sans Pro"/>
          <w:sz w:val="22"/>
          <w:szCs w:val="22"/>
        </w:rPr>
        <w:instrText xml:space="preserve"> ADDIN ZOTERO_ITEM CSL_CITATION {"citationID":"3l47Lxme","properties":{"formattedCitation":"[112]","plainCitation":"[112]","noteIndex":0},"citationItems":[{"id":1441,"uris":["http://zotero.org/groups/5272309/items/8MYCKULV"],"itemData":{"id":1441,"type":"book","collection-number":"no. 2022, 12","collection-title":"EEA report","event-place":"Luxembourg","ISBN":"978-92-9480-520-1","language":"eng","note":"DOI: 10.2800/48962","number-of-pages":"1","publisher":"Publications Office of the European Union","publisher-place":"Luxembourg","source":"K10plus ISBN","title":"Investigating Europe′s secondary raw material markets","editor":[{"literal":"European Environment Agency"}],"issued":{"date-parts":[["2022"]]}}}],"schema":"https://github.com/citation-style-language/schema/raw/master/csl-citation.json"} </w:instrText>
      </w:r>
      <w:r w:rsidR="00D8462E">
        <w:rPr>
          <w:rFonts w:eastAsia="EC Square Sans Pro" w:cs="EC Square Sans Pro"/>
          <w:sz w:val="22"/>
          <w:szCs w:val="22"/>
        </w:rPr>
        <w:fldChar w:fldCharType="separate"/>
      </w:r>
      <w:r w:rsidR="00B5291A" w:rsidRPr="00B5291A">
        <w:rPr>
          <w:sz w:val="22"/>
        </w:rPr>
        <w:t>[112]</w:t>
      </w:r>
      <w:r w:rsidR="00D8462E">
        <w:rPr>
          <w:rFonts w:eastAsia="EC Square Sans Pro" w:cs="EC Square Sans Pro"/>
          <w:sz w:val="22"/>
          <w:szCs w:val="22"/>
        </w:rPr>
        <w:fldChar w:fldCharType="end"/>
      </w:r>
      <w:r w:rsidR="00FE0EAE" w:rsidRPr="00E56BBE">
        <w:rPr>
          <w:rFonts w:eastAsia="EC Square Sans Pro" w:cs="EC Square Sans Pro"/>
          <w:sz w:val="22"/>
          <w:szCs w:val="22"/>
        </w:rPr>
        <w:t>.</w:t>
      </w:r>
    </w:p>
    <w:p w14:paraId="15E2170F" w14:textId="402A30CD" w:rsidR="00FE0EAE" w:rsidRPr="00E56BBE" w:rsidRDefault="00FE0EAE" w:rsidP="00E44040">
      <w:pPr>
        <w:pStyle w:val="JRCText"/>
        <w:rPr>
          <w:rFonts w:eastAsia="EC Square Sans Pro" w:cs="EC Square Sans Pro"/>
          <w:sz w:val="22"/>
          <w:szCs w:val="22"/>
        </w:rPr>
      </w:pPr>
    </w:p>
    <w:p w14:paraId="1D4C1745" w14:textId="381F8D2B" w:rsidR="00FE0EAE" w:rsidRPr="00E56BBE" w:rsidRDefault="00FE0EAE" w:rsidP="00FE0EAE">
      <w:pPr>
        <w:pStyle w:val="JRCText"/>
        <w:rPr>
          <w:rFonts w:cstheme="minorBidi"/>
          <w:sz w:val="22"/>
          <w:szCs w:val="22"/>
        </w:rPr>
      </w:pPr>
      <w:r w:rsidRPr="00E56BBE">
        <w:rPr>
          <w:rFonts w:cstheme="minorBidi"/>
          <w:sz w:val="22"/>
          <w:szCs w:val="22"/>
        </w:rPr>
        <w:t xml:space="preserve">Official data (e.g. ESTAT) do not exist at this time to quantify the CRM Act benchmarks, especially in the </w:t>
      </w:r>
      <w:r w:rsidR="004F0001" w:rsidRPr="00E56BBE">
        <w:rPr>
          <w:rFonts w:cstheme="minorBidi"/>
          <w:sz w:val="22"/>
          <w:szCs w:val="22"/>
        </w:rPr>
        <w:t>case of material consumption</w:t>
      </w:r>
      <w:r w:rsidRPr="00E56BBE">
        <w:rPr>
          <w:rFonts w:cstheme="minorBidi"/>
          <w:sz w:val="22"/>
          <w:szCs w:val="22"/>
        </w:rPr>
        <w:t>, which can be estimated using different methodologies.</w:t>
      </w:r>
      <w:r w:rsidR="005E4483" w:rsidRPr="00E56BBE">
        <w:rPr>
          <w:rFonts w:cstheme="minorBidi"/>
          <w:sz w:val="22"/>
          <w:szCs w:val="22"/>
        </w:rPr>
        <w:t xml:space="preserve"> </w:t>
      </w:r>
      <w:r w:rsidRPr="00E56BBE">
        <w:rPr>
          <w:rFonts w:cstheme="minorBidi"/>
          <w:sz w:val="22"/>
          <w:szCs w:val="22"/>
        </w:rPr>
        <w:t xml:space="preserve">Nevertheless, information already exists in the EC’s Raw Materials Information System - RMIS (a commitment of the EC in the Circular Economy Action Plan, 2015) from various sources (EC or Member States as </w:t>
      </w:r>
      <w:r w:rsidR="005E4483" w:rsidRPr="00E56BBE">
        <w:rPr>
          <w:rFonts w:cstheme="minorBidi"/>
          <w:sz w:val="22"/>
          <w:szCs w:val="22"/>
        </w:rPr>
        <w:t>far as possible, projects, etc.</w:t>
      </w:r>
      <w:r w:rsidRPr="00E56BBE">
        <w:rPr>
          <w:rFonts w:cstheme="minorBidi"/>
          <w:sz w:val="22"/>
          <w:szCs w:val="22"/>
        </w:rPr>
        <w:t xml:space="preserve"> and </w:t>
      </w:r>
      <w:r w:rsidR="005E4483" w:rsidRPr="00E56BBE">
        <w:rPr>
          <w:rFonts w:cstheme="minorBidi"/>
          <w:sz w:val="22"/>
          <w:szCs w:val="22"/>
        </w:rPr>
        <w:t xml:space="preserve">particularly from the EC’s critical raw materials assessment and material flow analyses for specific materials). RMIS </w:t>
      </w:r>
      <w:r w:rsidRPr="00E56BBE">
        <w:rPr>
          <w:rFonts w:cstheme="minorBidi"/>
          <w:sz w:val="22"/>
          <w:szCs w:val="22"/>
        </w:rPr>
        <w:t>is currently being enhanced further</w:t>
      </w:r>
      <w:r w:rsidR="005E4483" w:rsidRPr="00E56BBE">
        <w:rPr>
          <w:rFonts w:cstheme="minorBidi"/>
          <w:sz w:val="22"/>
          <w:szCs w:val="22"/>
        </w:rPr>
        <w:t>, building on new projects and increasing MS developments</w:t>
      </w:r>
      <w:r w:rsidRPr="00E56BBE">
        <w:rPr>
          <w:rFonts w:cstheme="minorBidi"/>
          <w:sz w:val="22"/>
          <w:szCs w:val="22"/>
        </w:rPr>
        <w:t xml:space="preserve">. For the overall recycling benchmark, calculation </w:t>
      </w:r>
      <w:r w:rsidRPr="00E56BBE">
        <w:rPr>
          <w:rFonts w:cstheme="minorBidi"/>
          <w:sz w:val="22"/>
          <w:szCs w:val="22"/>
        </w:rPr>
        <w:lastRenderedPageBreak/>
        <w:t xml:space="preserve">methods for the recycling capacity compared to EU demand are not defined yet. Nevertheless, some data exist in the RMIS from Material System Analysis, from the CRM assessments, from </w:t>
      </w:r>
      <w:r w:rsidR="005E4483" w:rsidRPr="00E56BBE">
        <w:rPr>
          <w:rFonts w:cstheme="minorBidi"/>
          <w:sz w:val="22"/>
          <w:szCs w:val="22"/>
        </w:rPr>
        <w:t xml:space="preserve">sector/tech specific </w:t>
      </w:r>
      <w:r w:rsidRPr="00E56BBE">
        <w:rPr>
          <w:rFonts w:cstheme="minorBidi"/>
          <w:sz w:val="22"/>
          <w:szCs w:val="22"/>
        </w:rPr>
        <w:t xml:space="preserve">modelling for battery-specific materials, </w:t>
      </w:r>
      <w:r w:rsidR="005E4483" w:rsidRPr="00E56BBE">
        <w:rPr>
          <w:rFonts w:cstheme="minorBidi"/>
          <w:sz w:val="22"/>
          <w:szCs w:val="22"/>
        </w:rPr>
        <w:t xml:space="preserve">among others. </w:t>
      </w:r>
    </w:p>
    <w:p w14:paraId="0B2572EC" w14:textId="41B37AB7" w:rsidR="00FE0EAE" w:rsidRPr="00E56BBE" w:rsidRDefault="00FE0EAE" w:rsidP="00FE0EAE">
      <w:pPr>
        <w:spacing w:line="257" w:lineRule="auto"/>
        <w:rPr>
          <w:rFonts w:eastAsia="EC Square Sans Pro" w:cs="EC Square Sans Pro"/>
          <w:sz w:val="22"/>
          <w:szCs w:val="22"/>
        </w:rPr>
      </w:pPr>
    </w:p>
    <w:p w14:paraId="1D77939A" w14:textId="55EF8EAA" w:rsidR="00461C63" w:rsidRPr="00AF13C9" w:rsidRDefault="00AF13C9" w:rsidP="00FE0EAE">
      <w:pPr>
        <w:spacing w:line="257" w:lineRule="auto"/>
        <w:rPr>
          <w:rFonts w:eastAsia="EC Square Sans Pro" w:cs="EC Square Sans Pro"/>
          <w:sz w:val="22"/>
          <w:szCs w:val="22"/>
        </w:rPr>
      </w:pPr>
      <w:r>
        <w:rPr>
          <w:rFonts w:eastAsia="EC Square Sans Pro" w:cs="EC Square Sans Pro"/>
          <w:b/>
          <w:sz w:val="22"/>
          <w:szCs w:val="22"/>
        </w:rPr>
        <w:t>Potential e</w:t>
      </w:r>
      <w:r w:rsidR="0001375E" w:rsidRPr="00AF13C9">
        <w:rPr>
          <w:rFonts w:eastAsia="EC Square Sans Pro" w:cs="EC Square Sans Pro"/>
          <w:b/>
          <w:sz w:val="22"/>
          <w:szCs w:val="22"/>
        </w:rPr>
        <w:t>nablers</w:t>
      </w:r>
      <w:r w:rsidR="00461C63" w:rsidRPr="00AF13C9">
        <w:rPr>
          <w:rFonts w:eastAsia="EC Square Sans Pro" w:cs="EC Square Sans Pro"/>
          <w:sz w:val="22"/>
          <w:szCs w:val="22"/>
        </w:rPr>
        <w:t xml:space="preserve"> </w:t>
      </w:r>
      <w:r w:rsidR="00461C63" w:rsidRPr="00184508">
        <w:rPr>
          <w:rFonts w:eastAsia="EC Square Sans Pro" w:cs="EC Square Sans Pro"/>
          <w:b/>
          <w:sz w:val="22"/>
          <w:szCs w:val="22"/>
        </w:rPr>
        <w:t>include</w:t>
      </w:r>
      <w:r w:rsidR="00461C63" w:rsidRPr="00AF13C9">
        <w:rPr>
          <w:rFonts w:eastAsia="EC Square Sans Pro" w:cs="EC Square Sans Pro"/>
          <w:sz w:val="22"/>
          <w:szCs w:val="22"/>
        </w:rPr>
        <w:t xml:space="preserve">: </w:t>
      </w:r>
    </w:p>
    <w:p w14:paraId="1D4B8076" w14:textId="47E1C2F4" w:rsidR="00461C63" w:rsidRPr="00E56BBE" w:rsidRDefault="00461C63" w:rsidP="00461C63">
      <w:pPr>
        <w:pStyle w:val="ListParagraph"/>
        <w:numPr>
          <w:ilvl w:val="0"/>
          <w:numId w:val="136"/>
        </w:numPr>
        <w:spacing w:line="257" w:lineRule="auto"/>
        <w:rPr>
          <w:rFonts w:eastAsia="EC Square Sans Pro" w:cs="EC Square Sans Pro"/>
          <w:sz w:val="22"/>
          <w:szCs w:val="22"/>
        </w:rPr>
      </w:pPr>
      <w:r w:rsidRPr="00E56BBE">
        <w:rPr>
          <w:rFonts w:eastAsia="EC Square Sans Pro" w:cs="EC Square Sans Pro"/>
          <w:sz w:val="22"/>
          <w:szCs w:val="22"/>
        </w:rPr>
        <w:t xml:space="preserve">Overarching recycling capacity benchmark in the CRMA could be further broken down into individual targets for each strategic raw material, since even aspirational and non-binding guidance could provide greater clarity on where particular efforts are needed to improve circularity. </w:t>
      </w:r>
    </w:p>
    <w:p w14:paraId="3B00D86B" w14:textId="729D3810" w:rsidR="00461C63" w:rsidRPr="00E56BBE" w:rsidRDefault="00461C63" w:rsidP="00461C63">
      <w:pPr>
        <w:pStyle w:val="ListParagraph"/>
        <w:numPr>
          <w:ilvl w:val="0"/>
          <w:numId w:val="136"/>
        </w:numPr>
        <w:spacing w:line="257" w:lineRule="auto"/>
        <w:rPr>
          <w:rFonts w:eastAsia="EC Square Sans Pro" w:cs="EC Square Sans Pro"/>
          <w:sz w:val="22"/>
          <w:szCs w:val="22"/>
        </w:rPr>
      </w:pPr>
      <w:r w:rsidRPr="00E56BBE">
        <w:rPr>
          <w:rFonts w:eastAsia="EC Square Sans Pro" w:cs="EC Square Sans Pro"/>
          <w:sz w:val="22"/>
          <w:szCs w:val="22"/>
        </w:rPr>
        <w:t xml:space="preserve">Developing calculation methods for recycling capacity compared to EU demand </w:t>
      </w:r>
    </w:p>
    <w:p w14:paraId="147CB1A8" w14:textId="7B83876A" w:rsidR="00E414D1" w:rsidRPr="00E56BBE" w:rsidRDefault="005E4483" w:rsidP="00461C63">
      <w:pPr>
        <w:pStyle w:val="ListParagraph"/>
        <w:numPr>
          <w:ilvl w:val="0"/>
          <w:numId w:val="136"/>
        </w:numPr>
        <w:spacing w:line="257" w:lineRule="auto"/>
        <w:rPr>
          <w:rFonts w:eastAsia="EC Square Sans Pro" w:cs="EC Square Sans Pro"/>
          <w:sz w:val="22"/>
          <w:szCs w:val="22"/>
        </w:rPr>
      </w:pPr>
      <w:r w:rsidRPr="00E56BBE">
        <w:rPr>
          <w:rFonts w:eastAsia="EC Square Sans Pro" w:cs="EC Square Sans Pro"/>
          <w:sz w:val="22"/>
          <w:szCs w:val="22"/>
        </w:rPr>
        <w:t>Provision of data for specific raw materials, rather than groups of materials, for imports, exports, and production.</w:t>
      </w:r>
    </w:p>
    <w:p w14:paraId="7FEEDD86" w14:textId="53A58873" w:rsidR="005E4483" w:rsidRPr="00E56BBE" w:rsidRDefault="005E4483" w:rsidP="00461C63">
      <w:pPr>
        <w:pStyle w:val="ListParagraph"/>
        <w:numPr>
          <w:ilvl w:val="0"/>
          <w:numId w:val="136"/>
        </w:numPr>
        <w:spacing w:line="257" w:lineRule="auto"/>
        <w:rPr>
          <w:rFonts w:eastAsia="EC Square Sans Pro" w:cs="EC Square Sans Pro"/>
          <w:sz w:val="22"/>
          <w:szCs w:val="22"/>
        </w:rPr>
      </w:pPr>
      <w:r w:rsidRPr="00E56BBE">
        <w:rPr>
          <w:rFonts w:eastAsia="EC Square Sans Pro" w:cs="EC Square Sans Pro"/>
          <w:sz w:val="22"/>
          <w:szCs w:val="22"/>
        </w:rPr>
        <w:t xml:space="preserve">Provision of data for recycling of specific raw materials. </w:t>
      </w:r>
    </w:p>
    <w:p w14:paraId="589883DC" w14:textId="77777777" w:rsidR="00461C63" w:rsidRPr="00E56BBE" w:rsidRDefault="00461C63" w:rsidP="00E44040">
      <w:pPr>
        <w:pStyle w:val="JRCText"/>
        <w:rPr>
          <w:rFonts w:eastAsia="EC Square Sans Pro" w:cs="EC Square Sans Pro"/>
          <w:i/>
          <w:color w:val="2E74B5" w:themeColor="accent1" w:themeShade="BF"/>
          <w:sz w:val="22"/>
          <w:szCs w:val="22"/>
        </w:rPr>
      </w:pPr>
    </w:p>
    <w:p w14:paraId="2D9F0948" w14:textId="6A6F4AE5" w:rsidR="00FE0EAE" w:rsidRPr="00AF13C9" w:rsidRDefault="00FE0EAE" w:rsidP="00E44040">
      <w:pPr>
        <w:pStyle w:val="JRCText"/>
        <w:rPr>
          <w:rFonts w:eastAsia="Times New Roman"/>
          <w:bCs/>
          <w:i/>
          <w:iCs/>
          <w:color w:val="70AD47" w:themeColor="accent6"/>
          <w:sz w:val="22"/>
          <w:szCs w:val="22"/>
          <w:lang w:eastAsia="en-GB"/>
        </w:rPr>
      </w:pPr>
      <w:r w:rsidRPr="00AF13C9">
        <w:rPr>
          <w:rFonts w:eastAsia="Times New Roman"/>
          <w:bCs/>
          <w:i/>
          <w:iCs/>
          <w:color w:val="70AD47" w:themeColor="accent6"/>
          <w:sz w:val="22"/>
          <w:szCs w:val="22"/>
          <w:lang w:eastAsia="en-GB"/>
        </w:rPr>
        <w:t>Increasing EU’s CRMs extraction capacity</w:t>
      </w:r>
      <w:r w:rsidR="00E414D1" w:rsidRPr="00AF13C9">
        <w:rPr>
          <w:rFonts w:eastAsia="Times New Roman"/>
          <w:bCs/>
          <w:i/>
          <w:iCs/>
          <w:color w:val="70AD47" w:themeColor="accent6"/>
          <w:sz w:val="22"/>
          <w:szCs w:val="22"/>
          <w:lang w:eastAsia="en-GB"/>
        </w:rPr>
        <w:t>: social and environmental trade-offs</w:t>
      </w:r>
    </w:p>
    <w:p w14:paraId="77BE0789" w14:textId="68E32D9A" w:rsidR="005E4483" w:rsidRPr="00E56BBE" w:rsidRDefault="005E4483" w:rsidP="00F05E41">
      <w:pPr>
        <w:pStyle w:val="JRCText"/>
        <w:rPr>
          <w:rFonts w:eastAsia="EC Square Sans Pro" w:cs="EC Square Sans Pro"/>
          <w:sz w:val="22"/>
          <w:szCs w:val="22"/>
        </w:rPr>
      </w:pPr>
      <w:r w:rsidRPr="00E56BBE">
        <w:rPr>
          <w:rFonts w:eastAsia="EC Square Sans Pro" w:cs="EC Square Sans Pro"/>
          <w:sz w:val="22"/>
          <w:szCs w:val="22"/>
        </w:rPr>
        <w:t xml:space="preserve">Demand </w:t>
      </w:r>
      <w:r w:rsidR="00FD0FF2" w:rsidRPr="00E56BBE">
        <w:rPr>
          <w:rFonts w:eastAsia="EC Square Sans Pro" w:cs="EC Square Sans Pro"/>
          <w:sz w:val="22"/>
          <w:szCs w:val="22"/>
        </w:rPr>
        <w:t>for many raw materials, including critical raw materials, is likely to continue to increase in coming years to meet digitalisation, renewable energy, and other needs.</w:t>
      </w:r>
      <w:r w:rsidR="00CE4EB0" w:rsidRPr="00E56BBE">
        <w:rPr>
          <w:rFonts w:eastAsia="EC Square Sans Pro" w:cs="EC Square Sans Pro"/>
          <w:sz w:val="22"/>
          <w:szCs w:val="22"/>
        </w:rPr>
        <w:t xml:space="preserve"> In at least the short term, these will predominantly still come from mining for most CRMs.</w:t>
      </w:r>
      <w:r w:rsidR="00FD0FF2" w:rsidRPr="00E56BBE">
        <w:rPr>
          <w:rFonts w:eastAsia="EC Square Sans Pro" w:cs="EC Square Sans Pro"/>
          <w:sz w:val="22"/>
          <w:szCs w:val="22"/>
        </w:rPr>
        <w:t xml:space="preserve"> </w:t>
      </w:r>
      <w:r w:rsidR="003A34B2" w:rsidRPr="00E56BBE">
        <w:rPr>
          <w:rFonts w:eastAsia="EC Square Sans Pro" w:cs="EC Square Sans Pro"/>
          <w:sz w:val="22"/>
          <w:szCs w:val="22"/>
        </w:rPr>
        <w:t xml:space="preserve"> Specific materials, like many critical raw materials, require extensive processing. Positively, many of these are often coming anyway from wastes (tailings) of base materials, such as copper. Nonetheless, these require additional processing of the tailings to extract them. </w:t>
      </w:r>
      <w:r w:rsidR="59E9D71B" w:rsidRPr="4221A10D">
        <w:rPr>
          <w:rFonts w:eastAsia="EC Square Sans Pro" w:cs="EC Square Sans Pro"/>
          <w:sz w:val="22"/>
          <w:szCs w:val="22"/>
        </w:rPr>
        <w:t xml:space="preserve"> </w:t>
      </w:r>
    </w:p>
    <w:p w14:paraId="05BE4A62" w14:textId="77777777" w:rsidR="005E4483" w:rsidRPr="00E56BBE" w:rsidRDefault="005E4483" w:rsidP="00F05E41">
      <w:pPr>
        <w:pStyle w:val="JRCText"/>
        <w:rPr>
          <w:rFonts w:eastAsia="EC Square Sans Pro" w:cs="EC Square Sans Pro"/>
          <w:sz w:val="22"/>
          <w:szCs w:val="22"/>
        </w:rPr>
      </w:pPr>
    </w:p>
    <w:p w14:paraId="38351B96" w14:textId="77777777" w:rsidR="004922D3" w:rsidRPr="00E56BBE" w:rsidRDefault="2DB7BC3D" w:rsidP="00F05E41">
      <w:pPr>
        <w:pStyle w:val="JRCText"/>
        <w:rPr>
          <w:rFonts w:eastAsia="EC Square Sans Pro" w:cs="EC Square Sans Pro"/>
          <w:sz w:val="22"/>
          <w:szCs w:val="22"/>
        </w:rPr>
      </w:pPr>
      <w:r w:rsidRPr="00E56BBE">
        <w:rPr>
          <w:rFonts w:eastAsia="EC Square Sans Pro" w:cs="EC Square Sans Pro"/>
          <w:sz w:val="22"/>
          <w:szCs w:val="22"/>
        </w:rPr>
        <w:t>The CRMA puts forward</w:t>
      </w:r>
      <w:r w:rsidR="004922D3" w:rsidRPr="00E56BBE">
        <w:rPr>
          <w:rFonts w:eastAsia="EC Square Sans Pro" w:cs="EC Square Sans Pro"/>
          <w:sz w:val="22"/>
          <w:szCs w:val="22"/>
        </w:rPr>
        <w:t xml:space="preserve"> for example</w:t>
      </w:r>
      <w:r w:rsidRPr="00E56BBE">
        <w:rPr>
          <w:rFonts w:eastAsia="EC Square Sans Pro" w:cs="EC Square Sans Pro"/>
          <w:sz w:val="22"/>
          <w:szCs w:val="22"/>
        </w:rPr>
        <w:t xml:space="preserve"> an extraction capacity benchmark of at least 10% of the Union’s annual consumption of s</w:t>
      </w:r>
      <w:r w:rsidR="1F25F37D" w:rsidRPr="00E56BBE">
        <w:rPr>
          <w:rFonts w:eastAsia="EC Square Sans Pro" w:cs="EC Square Sans Pro"/>
          <w:sz w:val="22"/>
          <w:szCs w:val="22"/>
        </w:rPr>
        <w:t>trategic raw materials by 2030, while aiming to provide “strategic projects” with expedited approval processes to boost critical raw material production, raising envir</w:t>
      </w:r>
      <w:r w:rsidR="004922D3" w:rsidRPr="00E56BBE">
        <w:rPr>
          <w:rFonts w:eastAsia="EC Square Sans Pro" w:cs="EC Square Sans Pro"/>
          <w:sz w:val="22"/>
          <w:szCs w:val="22"/>
        </w:rPr>
        <w:t xml:space="preserve">onmental and social concerns. </w:t>
      </w:r>
    </w:p>
    <w:p w14:paraId="65028E98" w14:textId="79C79CDA" w:rsidR="00080E86" w:rsidRPr="00E56BBE" w:rsidRDefault="004922D3" w:rsidP="00F05E41">
      <w:pPr>
        <w:pStyle w:val="JRCText"/>
        <w:rPr>
          <w:rFonts w:eastAsia="EC Square Sans Pro" w:cs="EC Square Sans Pro"/>
          <w:sz w:val="22"/>
          <w:szCs w:val="22"/>
        </w:rPr>
      </w:pPr>
      <w:r w:rsidRPr="00E56BBE">
        <w:rPr>
          <w:rFonts w:eastAsia="EC Square Sans Pro" w:cs="EC Square Sans Pro"/>
          <w:sz w:val="22"/>
          <w:szCs w:val="22"/>
        </w:rPr>
        <w:t>O</w:t>
      </w:r>
      <w:r w:rsidR="1F25F37D" w:rsidRPr="00E56BBE">
        <w:rPr>
          <w:rFonts w:eastAsia="EC Square Sans Pro" w:cs="EC Square Sans Pro"/>
          <w:sz w:val="22"/>
          <w:szCs w:val="22"/>
        </w:rPr>
        <w:t xml:space="preserve">pening </w:t>
      </w:r>
      <w:r w:rsidRPr="00E56BBE">
        <w:rPr>
          <w:rFonts w:eastAsia="EC Square Sans Pro" w:cs="EC Square Sans Pro"/>
          <w:sz w:val="22"/>
          <w:szCs w:val="22"/>
        </w:rPr>
        <w:t>of</w:t>
      </w:r>
      <w:r w:rsidR="1F25F37D" w:rsidRPr="00E56BBE">
        <w:rPr>
          <w:rFonts w:eastAsia="EC Square Sans Pro" w:cs="EC Square Sans Pro"/>
          <w:sz w:val="22"/>
          <w:szCs w:val="22"/>
        </w:rPr>
        <w:t xml:space="preserve"> new mines for EU’s </w:t>
      </w:r>
      <w:r w:rsidRPr="00E56BBE">
        <w:rPr>
          <w:rFonts w:eastAsia="EC Square Sans Pro" w:cs="EC Square Sans Pro"/>
          <w:sz w:val="22"/>
          <w:szCs w:val="22"/>
        </w:rPr>
        <w:t>critical/strategic as well as other raw materials</w:t>
      </w:r>
      <w:r w:rsidR="1F25F37D" w:rsidRPr="00E56BBE">
        <w:rPr>
          <w:rFonts w:eastAsia="EC Square Sans Pro" w:cs="EC Square Sans Pro"/>
          <w:sz w:val="22"/>
          <w:szCs w:val="22"/>
        </w:rPr>
        <w:t xml:space="preserve"> can lead to impacts on ecosystems and social systems </w:t>
      </w:r>
      <w:r w:rsidR="1F25F37D" w:rsidRPr="00E56BBE">
        <w:rPr>
          <w:sz w:val="22"/>
          <w:szCs w:val="22"/>
        </w:rPr>
        <w:t>(in particular, resource extraction can affect local communities</w:t>
      </w:r>
      <w:r w:rsidR="009E2C4B" w:rsidRPr="00E56BBE">
        <w:rPr>
          <w:sz w:val="22"/>
          <w:szCs w:val="22"/>
        </w:rPr>
        <w:t xml:space="preserve">) and generate </w:t>
      </w:r>
      <w:r w:rsidR="008612E0" w:rsidRPr="00E56BBE">
        <w:rPr>
          <w:sz w:val="22"/>
          <w:szCs w:val="22"/>
        </w:rPr>
        <w:t xml:space="preserve">trade-offs </w:t>
      </w:r>
      <w:r w:rsidR="1F25F37D" w:rsidRPr="00E56BBE">
        <w:rPr>
          <w:sz w:val="22"/>
          <w:szCs w:val="22"/>
        </w:rPr>
        <w:t xml:space="preserve">with </w:t>
      </w:r>
      <w:r w:rsidR="1F25F37D" w:rsidRPr="00E56BBE">
        <w:rPr>
          <w:rFonts w:eastAsia="EC Square Sans Pro" w:cs="EC Square Sans Pro"/>
          <w:sz w:val="22"/>
          <w:szCs w:val="22"/>
        </w:rPr>
        <w:t xml:space="preserve">environmental protection policies, such as the Nature Restoration Law. </w:t>
      </w:r>
      <w:r w:rsidR="009E2C4B" w:rsidRPr="00E56BBE">
        <w:rPr>
          <w:rFonts w:eastAsia="EC Square Sans Pro" w:cs="EC Square Sans Pro"/>
          <w:sz w:val="22"/>
          <w:szCs w:val="22"/>
        </w:rPr>
        <w:t>On the other hand, demand will probably</w:t>
      </w:r>
      <w:r w:rsidR="00B84381" w:rsidRPr="00E56BBE">
        <w:rPr>
          <w:rFonts w:eastAsia="EC Square Sans Pro" w:cs="EC Square Sans Pro"/>
          <w:sz w:val="22"/>
          <w:szCs w:val="22"/>
        </w:rPr>
        <w:t xml:space="preserve"> be met by supply from extra EU countries, if this is not within the EU. The conditions and impacts associated with non-EU supply might be even greater. </w:t>
      </w:r>
    </w:p>
    <w:p w14:paraId="0AD52BE7" w14:textId="77777777" w:rsidR="00184508" w:rsidRDefault="1F25F37D" w:rsidP="4041A05F">
      <w:pPr>
        <w:spacing w:before="0" w:after="160" w:line="240" w:lineRule="auto"/>
        <w:textAlignment w:val="baseline"/>
        <w:rPr>
          <w:rFonts w:ascii="Calibri" w:hAnsi="Calibri" w:cs="Calibri"/>
          <w:sz w:val="22"/>
          <w:szCs w:val="22"/>
        </w:rPr>
      </w:pPr>
      <w:r w:rsidRPr="47D68CCF">
        <w:rPr>
          <w:sz w:val="22"/>
          <w:szCs w:val="22"/>
        </w:rPr>
        <w:t xml:space="preserve">In the case of metals, exploiting lower grade deposits of </w:t>
      </w:r>
      <w:r w:rsidRPr="00184508">
        <w:rPr>
          <w:sz w:val="22"/>
          <w:szCs w:val="22"/>
        </w:rPr>
        <w:t xml:space="preserve">minerals </w:t>
      </w:r>
      <w:r w:rsidR="43C36A1A" w:rsidRPr="00184508">
        <w:rPr>
          <w:rFonts w:eastAsia="EC Square Sans Pro" w:cs="EC Square Sans Pro"/>
          <w:sz w:val="22"/>
          <w:szCs w:val="22"/>
        </w:rPr>
        <w:t xml:space="preserve">(i.e. mineral deposits with lower concentrations of the desired mineral or metal) </w:t>
      </w:r>
      <w:r w:rsidRPr="00184508">
        <w:rPr>
          <w:sz w:val="22"/>
          <w:szCs w:val="22"/>
        </w:rPr>
        <w:t>will require increased</w:t>
      </w:r>
      <w:r w:rsidR="00B84381" w:rsidRPr="00184508">
        <w:rPr>
          <w:sz w:val="22"/>
          <w:szCs w:val="22"/>
        </w:rPr>
        <w:t xml:space="preserve"> processing</w:t>
      </w:r>
      <w:r w:rsidRPr="00184508">
        <w:rPr>
          <w:sz w:val="22"/>
          <w:szCs w:val="22"/>
        </w:rPr>
        <w:t xml:space="preserve"> </w:t>
      </w:r>
      <w:r w:rsidR="008612E0" w:rsidRPr="00184508">
        <w:rPr>
          <w:sz w:val="22"/>
          <w:szCs w:val="22"/>
        </w:rPr>
        <w:t xml:space="preserve">and </w:t>
      </w:r>
      <w:r w:rsidRPr="00184508">
        <w:rPr>
          <w:sz w:val="22"/>
          <w:szCs w:val="22"/>
        </w:rPr>
        <w:t xml:space="preserve">might result </w:t>
      </w:r>
      <w:r w:rsidR="008612E0" w:rsidRPr="00184508">
        <w:rPr>
          <w:sz w:val="22"/>
          <w:szCs w:val="22"/>
        </w:rPr>
        <w:t xml:space="preserve">in </w:t>
      </w:r>
      <w:r w:rsidRPr="00184508">
        <w:rPr>
          <w:sz w:val="22"/>
          <w:szCs w:val="22"/>
        </w:rPr>
        <w:t xml:space="preserve">the risk of partially offsetting the climate change targets and other environmental targets that are pursued by a number of other EGD policies (e.g. nature restoration law, zero pollution, biodiversity, etc.). At the same time, preserving healthy ecosystems is vital in order to support the </w:t>
      </w:r>
      <w:r w:rsidR="1DE69CAD" w:rsidRPr="00184508">
        <w:rPr>
          <w:sz w:val="22"/>
          <w:szCs w:val="22"/>
        </w:rPr>
        <w:t>provision</w:t>
      </w:r>
      <w:r w:rsidRPr="00184508">
        <w:rPr>
          <w:sz w:val="22"/>
          <w:szCs w:val="22"/>
        </w:rPr>
        <w:t xml:space="preserve"> of biomass </w:t>
      </w:r>
      <w:r w:rsidR="46E11D5F" w:rsidRPr="00184508">
        <w:rPr>
          <w:rFonts w:eastAsia="EC Square Sans Pro" w:cs="EC Square Sans Pro"/>
          <w:sz w:val="22"/>
          <w:szCs w:val="22"/>
        </w:rPr>
        <w:t xml:space="preserve">and other ecosystem services </w:t>
      </w:r>
      <w:r w:rsidRPr="00184508">
        <w:rPr>
          <w:sz w:val="22"/>
          <w:szCs w:val="22"/>
        </w:rPr>
        <w:t>which allows the fulfilment of a variety of human needs.</w:t>
      </w:r>
      <w:r w:rsidRPr="00184508">
        <w:rPr>
          <w:rFonts w:ascii="Calibri" w:hAnsi="Calibri" w:cs="Calibri"/>
          <w:sz w:val="22"/>
          <w:szCs w:val="22"/>
        </w:rPr>
        <w:t>  </w:t>
      </w:r>
    </w:p>
    <w:p w14:paraId="640DE351" w14:textId="111FC4FF" w:rsidR="00DC53F9" w:rsidRPr="00E56BBE" w:rsidRDefault="0E342754" w:rsidP="4041A05F">
      <w:pPr>
        <w:spacing w:before="0" w:after="160" w:line="240" w:lineRule="auto"/>
        <w:textAlignment w:val="baseline"/>
        <w:rPr>
          <w:rFonts w:cstheme="minorBidi"/>
          <w:sz w:val="22"/>
          <w:szCs w:val="22"/>
        </w:rPr>
      </w:pPr>
      <w:r w:rsidRPr="00184508">
        <w:rPr>
          <w:rFonts w:cstheme="minorBidi"/>
          <w:sz w:val="22"/>
          <w:szCs w:val="22"/>
        </w:rPr>
        <w:t xml:space="preserve">Social opposition to mining activities and lack of public acceptance can delay or derail </w:t>
      </w:r>
      <w:r w:rsidRPr="47D68CCF">
        <w:rPr>
          <w:rFonts w:cstheme="minorBidi"/>
          <w:sz w:val="22"/>
          <w:szCs w:val="22"/>
        </w:rPr>
        <w:t>projects. Moreover, there is limited public awareness of the social and environmental impacts associated with increased CRM extraction and processing, particularly when such activities are outsourced to regions with lower standards.</w:t>
      </w:r>
      <w:r w:rsidR="00B84381" w:rsidRPr="47D68CCF">
        <w:rPr>
          <w:rFonts w:cstheme="minorBidi"/>
          <w:sz w:val="22"/>
          <w:szCs w:val="22"/>
        </w:rPr>
        <w:t xml:space="preserve"> At the same time, society wants renewable energy, digitalisation, and healthcare devices, among others. </w:t>
      </w:r>
      <w:r w:rsidR="00DC53F9" w:rsidRPr="47D68CCF">
        <w:rPr>
          <w:rFonts w:cstheme="minorBidi"/>
          <w:sz w:val="22"/>
          <w:szCs w:val="22"/>
        </w:rPr>
        <w:t>Equally, this desire will be met, even if extraction and processing is not based in the EU</w:t>
      </w:r>
      <w:r w:rsidR="008612E0" w:rsidRPr="47D68CCF">
        <w:rPr>
          <w:rFonts w:cstheme="minorBidi"/>
          <w:sz w:val="22"/>
          <w:szCs w:val="22"/>
        </w:rPr>
        <w:t>,</w:t>
      </w:r>
      <w:r w:rsidR="00406976" w:rsidRPr="47D68CCF">
        <w:rPr>
          <w:rFonts w:cstheme="minorBidi"/>
          <w:sz w:val="22"/>
          <w:szCs w:val="22"/>
        </w:rPr>
        <w:t xml:space="preserve"> </w:t>
      </w:r>
      <w:r w:rsidR="00DC53F9" w:rsidRPr="47D68CCF">
        <w:rPr>
          <w:rFonts w:cstheme="minorBidi"/>
          <w:sz w:val="22"/>
          <w:szCs w:val="22"/>
        </w:rPr>
        <w:t>thus increasing potential supply risks, lowering competitiveness</w:t>
      </w:r>
      <w:r w:rsidR="008612E0" w:rsidRPr="47D68CCF">
        <w:rPr>
          <w:rFonts w:cstheme="minorBidi"/>
          <w:sz w:val="22"/>
          <w:szCs w:val="22"/>
        </w:rPr>
        <w:t xml:space="preserve"> (</w:t>
      </w:r>
      <w:r w:rsidR="00DC53F9" w:rsidRPr="47D68CCF">
        <w:rPr>
          <w:rFonts w:cstheme="minorBidi"/>
          <w:sz w:val="22"/>
          <w:szCs w:val="22"/>
        </w:rPr>
        <w:t>and, hence, reducing jobs</w:t>
      </w:r>
      <w:r w:rsidR="008612E0" w:rsidRPr="47D68CCF">
        <w:rPr>
          <w:rFonts w:cstheme="minorBidi"/>
          <w:sz w:val="22"/>
          <w:szCs w:val="22"/>
        </w:rPr>
        <w:t xml:space="preserve"> and</w:t>
      </w:r>
      <w:r w:rsidR="00DC53F9" w:rsidRPr="47D68CCF">
        <w:rPr>
          <w:rFonts w:cstheme="minorBidi"/>
          <w:sz w:val="22"/>
          <w:szCs w:val="22"/>
        </w:rPr>
        <w:t xml:space="preserve"> welfare in the EU</w:t>
      </w:r>
      <w:r w:rsidR="008612E0" w:rsidRPr="47D68CCF">
        <w:rPr>
          <w:rFonts w:cstheme="minorBidi"/>
          <w:sz w:val="22"/>
          <w:szCs w:val="22"/>
        </w:rPr>
        <w:t>), and potentially exacerbate other</w:t>
      </w:r>
      <w:r w:rsidR="00CE4EB0" w:rsidRPr="47D68CCF">
        <w:rPr>
          <w:rFonts w:cstheme="minorBidi"/>
          <w:sz w:val="22"/>
          <w:szCs w:val="22"/>
        </w:rPr>
        <w:t xml:space="preserve"> global issues (such as climate change)</w:t>
      </w:r>
      <w:r w:rsidR="00DC53F9" w:rsidRPr="47D68CCF">
        <w:rPr>
          <w:rFonts w:cstheme="minorBidi"/>
          <w:sz w:val="22"/>
          <w:szCs w:val="22"/>
        </w:rPr>
        <w:t>.</w:t>
      </w:r>
    </w:p>
    <w:p w14:paraId="426198E7" w14:textId="64EC8887" w:rsidR="00E414D1" w:rsidRPr="00AF13C9" w:rsidRDefault="00AF13C9" w:rsidP="00080E86">
      <w:pPr>
        <w:spacing w:before="0" w:after="160" w:line="240" w:lineRule="auto"/>
        <w:textAlignment w:val="baseline"/>
        <w:rPr>
          <w:rFonts w:cstheme="minorBidi"/>
          <w:sz w:val="22"/>
          <w:szCs w:val="22"/>
        </w:rPr>
      </w:pPr>
      <w:r>
        <w:rPr>
          <w:rFonts w:cstheme="minorBidi"/>
          <w:b/>
          <w:sz w:val="22"/>
          <w:szCs w:val="22"/>
        </w:rPr>
        <w:t>Potential e</w:t>
      </w:r>
      <w:r w:rsidR="0001375E" w:rsidRPr="00AF13C9">
        <w:rPr>
          <w:rFonts w:cstheme="minorBidi"/>
          <w:b/>
          <w:sz w:val="22"/>
          <w:szCs w:val="22"/>
        </w:rPr>
        <w:t>nablers</w:t>
      </w:r>
      <w:r w:rsidR="00E414D1" w:rsidRPr="00AF13C9">
        <w:rPr>
          <w:rFonts w:cstheme="minorBidi"/>
          <w:sz w:val="22"/>
          <w:szCs w:val="22"/>
        </w:rPr>
        <w:t xml:space="preserve"> </w:t>
      </w:r>
      <w:r w:rsidR="00E414D1" w:rsidRPr="00184508">
        <w:rPr>
          <w:rFonts w:cstheme="minorBidi"/>
          <w:b/>
          <w:sz w:val="22"/>
          <w:szCs w:val="22"/>
        </w:rPr>
        <w:t>include</w:t>
      </w:r>
      <w:r w:rsidR="00E414D1" w:rsidRPr="00AF13C9">
        <w:rPr>
          <w:rFonts w:cstheme="minorBidi"/>
          <w:sz w:val="22"/>
          <w:szCs w:val="22"/>
        </w:rPr>
        <w:t xml:space="preserve">: </w:t>
      </w:r>
    </w:p>
    <w:p w14:paraId="6490C137" w14:textId="08A4B8AA" w:rsidR="0080339D" w:rsidRPr="00E56BBE" w:rsidRDefault="147FC9D6" w:rsidP="00184508">
      <w:pPr>
        <w:pStyle w:val="ListParagraph"/>
        <w:numPr>
          <w:ilvl w:val="0"/>
          <w:numId w:val="163"/>
        </w:numPr>
        <w:spacing w:before="0" w:after="160" w:line="240" w:lineRule="auto"/>
        <w:rPr>
          <w:sz w:val="22"/>
          <w:szCs w:val="22"/>
        </w:rPr>
      </w:pPr>
      <w:r w:rsidRPr="00E56BBE">
        <w:rPr>
          <w:sz w:val="22"/>
          <w:szCs w:val="22"/>
        </w:rPr>
        <w:lastRenderedPageBreak/>
        <w:t>Meaningful engagement of stakeholder</w:t>
      </w:r>
      <w:r w:rsidR="4A2E7423" w:rsidRPr="00E56BBE">
        <w:rPr>
          <w:sz w:val="22"/>
          <w:szCs w:val="22"/>
        </w:rPr>
        <w:t>s and local communities</w:t>
      </w:r>
      <w:r w:rsidRPr="00E56BBE">
        <w:rPr>
          <w:sz w:val="22"/>
          <w:szCs w:val="22"/>
        </w:rPr>
        <w:t xml:space="preserve"> at the earlier stage of the mining project, </w:t>
      </w:r>
      <w:r w:rsidR="6FE16EFC" w:rsidRPr="00E56BBE">
        <w:rPr>
          <w:sz w:val="22"/>
          <w:szCs w:val="22"/>
        </w:rPr>
        <w:t>in order to ensure social acceptance</w:t>
      </w:r>
    </w:p>
    <w:p w14:paraId="324D02B0" w14:textId="4F61F2FD" w:rsidR="00B84381" w:rsidRPr="00E56BBE" w:rsidRDefault="00B84381" w:rsidP="00184508">
      <w:pPr>
        <w:pStyle w:val="ListParagraph"/>
        <w:numPr>
          <w:ilvl w:val="0"/>
          <w:numId w:val="163"/>
        </w:numPr>
        <w:spacing w:before="0" w:after="160" w:line="240" w:lineRule="auto"/>
        <w:rPr>
          <w:sz w:val="22"/>
          <w:szCs w:val="22"/>
        </w:rPr>
      </w:pPr>
      <w:r w:rsidRPr="00E56BBE">
        <w:rPr>
          <w:sz w:val="22"/>
          <w:szCs w:val="22"/>
        </w:rPr>
        <w:t>Trade-offs must be better understood and analysed, considering both social as well as environmental</w:t>
      </w:r>
      <w:r w:rsidR="00CE4EB0" w:rsidRPr="00E56BBE">
        <w:rPr>
          <w:sz w:val="22"/>
          <w:szCs w:val="22"/>
        </w:rPr>
        <w:t xml:space="preserve"> </w:t>
      </w:r>
      <w:r w:rsidR="008612E0" w:rsidRPr="00E56BBE">
        <w:rPr>
          <w:sz w:val="22"/>
          <w:szCs w:val="22"/>
        </w:rPr>
        <w:t xml:space="preserve">impacts </w:t>
      </w:r>
      <w:r w:rsidR="00CE4EB0" w:rsidRPr="00E56BBE">
        <w:rPr>
          <w:sz w:val="22"/>
          <w:szCs w:val="22"/>
        </w:rPr>
        <w:t xml:space="preserve">at both EU and global scales. </w:t>
      </w:r>
    </w:p>
    <w:p w14:paraId="0C5FC898" w14:textId="1FADEB33" w:rsidR="00B84381" w:rsidRPr="00E56BBE" w:rsidRDefault="00B84381" w:rsidP="00184508">
      <w:pPr>
        <w:pStyle w:val="ListParagraph"/>
        <w:numPr>
          <w:ilvl w:val="0"/>
          <w:numId w:val="163"/>
        </w:numPr>
        <w:spacing w:before="0" w:after="160" w:line="240" w:lineRule="auto"/>
        <w:rPr>
          <w:sz w:val="22"/>
          <w:szCs w:val="22"/>
        </w:rPr>
      </w:pPr>
      <w:r w:rsidRPr="00E56BBE">
        <w:rPr>
          <w:sz w:val="22"/>
          <w:szCs w:val="22"/>
        </w:rPr>
        <w:t>Activities to improve mining projects, such as the</w:t>
      </w:r>
      <w:r w:rsidR="00406976">
        <w:rPr>
          <w:sz w:val="22"/>
          <w:szCs w:val="22"/>
        </w:rPr>
        <w:t xml:space="preserve"> Best Available Techniques reference documents (</w:t>
      </w:r>
      <w:r w:rsidRPr="00E56BBE">
        <w:rPr>
          <w:sz w:val="22"/>
          <w:szCs w:val="22"/>
        </w:rPr>
        <w:t>BREF</w:t>
      </w:r>
      <w:r w:rsidR="00406976">
        <w:rPr>
          <w:sz w:val="22"/>
          <w:szCs w:val="22"/>
        </w:rPr>
        <w:t>s)</w:t>
      </w:r>
      <w:r w:rsidRPr="00E56BBE">
        <w:rPr>
          <w:sz w:val="22"/>
          <w:szCs w:val="22"/>
        </w:rPr>
        <w:t xml:space="preserve"> development under the Industrial Emissions Directive, must be supported to ensure good environmental and social practice</w:t>
      </w:r>
      <w:r w:rsidR="00EC7BBD" w:rsidRPr="00E56BBE">
        <w:rPr>
          <w:sz w:val="22"/>
          <w:szCs w:val="22"/>
        </w:rPr>
        <w:t>s</w:t>
      </w:r>
    </w:p>
    <w:p w14:paraId="23940A44" w14:textId="00511E3B" w:rsidR="00B84381" w:rsidRPr="00E56BBE" w:rsidRDefault="00B84381" w:rsidP="00184508">
      <w:pPr>
        <w:pStyle w:val="ListParagraph"/>
        <w:numPr>
          <w:ilvl w:val="0"/>
          <w:numId w:val="163"/>
        </w:numPr>
        <w:spacing w:before="0" w:after="160" w:line="240" w:lineRule="auto"/>
        <w:rPr>
          <w:sz w:val="22"/>
          <w:szCs w:val="22"/>
        </w:rPr>
      </w:pPr>
      <w:r w:rsidRPr="00E56BBE">
        <w:rPr>
          <w:sz w:val="22"/>
          <w:szCs w:val="22"/>
        </w:rPr>
        <w:t>EU competitiveness must be supported through development of policy that promotes sustainable mining and processing for both domestic production as well as imports</w:t>
      </w:r>
      <w:r w:rsidR="00EC7BBD" w:rsidRPr="00E56BBE">
        <w:rPr>
          <w:sz w:val="22"/>
          <w:szCs w:val="22"/>
        </w:rPr>
        <w:t>,</w:t>
      </w:r>
      <w:r w:rsidRPr="00E56BBE">
        <w:rPr>
          <w:sz w:val="22"/>
          <w:szCs w:val="22"/>
        </w:rPr>
        <w:t xml:space="preserve"> a fair level playing field. Preference should be given to more sustainable materials</w:t>
      </w:r>
    </w:p>
    <w:p w14:paraId="55EBE2D5" w14:textId="41447DBB" w:rsidR="00B84381" w:rsidRPr="00E56BBE" w:rsidRDefault="00B84381" w:rsidP="00184508">
      <w:pPr>
        <w:pStyle w:val="ListParagraph"/>
        <w:numPr>
          <w:ilvl w:val="0"/>
          <w:numId w:val="163"/>
        </w:numPr>
        <w:spacing w:before="0" w:after="160" w:line="240" w:lineRule="auto"/>
        <w:rPr>
          <w:sz w:val="22"/>
          <w:szCs w:val="22"/>
        </w:rPr>
      </w:pPr>
      <w:r w:rsidRPr="00E56BBE">
        <w:rPr>
          <w:sz w:val="22"/>
          <w:szCs w:val="22"/>
        </w:rPr>
        <w:t>Production from existing mining operations for base metals of CRMs must be analysed and supported</w:t>
      </w:r>
    </w:p>
    <w:p w14:paraId="7B984A31" w14:textId="7ABC1AD7" w:rsidR="00B84381" w:rsidRPr="00E56BBE" w:rsidRDefault="00B84381" w:rsidP="00184508">
      <w:pPr>
        <w:pStyle w:val="ListParagraph"/>
        <w:numPr>
          <w:ilvl w:val="0"/>
          <w:numId w:val="163"/>
        </w:numPr>
        <w:spacing w:before="0" w:after="160" w:line="240" w:lineRule="auto"/>
        <w:rPr>
          <w:sz w:val="22"/>
          <w:szCs w:val="22"/>
        </w:rPr>
      </w:pPr>
      <w:r w:rsidRPr="00E56BBE">
        <w:rPr>
          <w:sz w:val="22"/>
          <w:szCs w:val="22"/>
        </w:rPr>
        <w:t xml:space="preserve">The consequences on societies and environment of not mining in the EU </w:t>
      </w:r>
      <w:r w:rsidR="00EC7BBD" w:rsidRPr="00E56BBE">
        <w:rPr>
          <w:sz w:val="22"/>
          <w:szCs w:val="22"/>
        </w:rPr>
        <w:t xml:space="preserve">(spill-over effects) </w:t>
      </w:r>
      <w:r w:rsidRPr="00E56BBE">
        <w:rPr>
          <w:sz w:val="22"/>
          <w:szCs w:val="22"/>
        </w:rPr>
        <w:t xml:space="preserve">must be understood and communicated, including the trade-off risks/impacts </w:t>
      </w:r>
      <w:r w:rsidR="00EC7BBD" w:rsidRPr="00E56BBE">
        <w:rPr>
          <w:sz w:val="22"/>
          <w:szCs w:val="22"/>
        </w:rPr>
        <w:t xml:space="preserve">and geo-political implications </w:t>
      </w:r>
      <w:r w:rsidRPr="00E56BBE">
        <w:rPr>
          <w:sz w:val="22"/>
          <w:szCs w:val="22"/>
        </w:rPr>
        <w:t xml:space="preserve">of increasing reliance on China, Russia, among others for the supply of ores and processed raw materials on society and the environment. </w:t>
      </w:r>
    </w:p>
    <w:p w14:paraId="67C38F61" w14:textId="4EC792F6" w:rsidR="1F6D0D87" w:rsidRPr="00E56BBE" w:rsidRDefault="1F6D0D87">
      <w:pPr>
        <w:pStyle w:val="ListParagraph"/>
        <w:spacing w:before="0" w:after="160" w:line="240" w:lineRule="auto"/>
        <w:rPr>
          <w:sz w:val="22"/>
          <w:szCs w:val="22"/>
        </w:rPr>
      </w:pPr>
    </w:p>
    <w:p w14:paraId="0934B0C0" w14:textId="13F0162A" w:rsidR="154A8F62" w:rsidRPr="00AF13C9" w:rsidRDefault="154A8F62" w:rsidP="00AF13C9">
      <w:pPr>
        <w:pStyle w:val="JRCText"/>
        <w:rPr>
          <w:rFonts w:eastAsia="Times New Roman"/>
          <w:bCs/>
          <w:i/>
          <w:iCs/>
          <w:color w:val="70AD47" w:themeColor="accent6"/>
          <w:sz w:val="22"/>
          <w:szCs w:val="22"/>
          <w:lang w:eastAsia="en-GB"/>
        </w:rPr>
      </w:pPr>
      <w:r w:rsidRPr="00AF13C9">
        <w:rPr>
          <w:rFonts w:eastAsia="Times New Roman"/>
          <w:bCs/>
          <w:i/>
          <w:iCs/>
          <w:color w:val="70AD47" w:themeColor="accent6"/>
          <w:sz w:val="22"/>
          <w:szCs w:val="22"/>
          <w:lang w:eastAsia="en-GB"/>
        </w:rPr>
        <w:t>Ensuring that materials imported from extra EU countries are produced in a sustainable and responsible manner</w:t>
      </w:r>
    </w:p>
    <w:p w14:paraId="2BD7C1DF" w14:textId="55E2D7F7" w:rsidR="154A8F62" w:rsidRPr="00E56BBE" w:rsidRDefault="154A8F62" w:rsidP="1F6D0D87">
      <w:pPr>
        <w:spacing w:line="257" w:lineRule="auto"/>
        <w:rPr>
          <w:rFonts w:eastAsia="EC Square Sans Pro" w:cs="EC Square Sans Pro"/>
          <w:sz w:val="22"/>
          <w:szCs w:val="22"/>
        </w:rPr>
      </w:pPr>
      <w:r w:rsidRPr="2ED78F6E">
        <w:rPr>
          <w:rFonts w:eastAsia="EC Square Sans Pro" w:cs="EC Square Sans Pro"/>
          <w:sz w:val="22"/>
          <w:szCs w:val="22"/>
        </w:rPr>
        <w:t>Whi</w:t>
      </w:r>
      <w:r w:rsidR="00D51C67" w:rsidRPr="2ED78F6E">
        <w:rPr>
          <w:rFonts w:eastAsia="EC Square Sans Pro" w:cs="EC Square Sans Pro"/>
          <w:sz w:val="22"/>
          <w:szCs w:val="22"/>
        </w:rPr>
        <w:t>le the objectives of the CRMA</w:t>
      </w:r>
      <w:r w:rsidRPr="2ED78F6E">
        <w:rPr>
          <w:rFonts w:eastAsia="EC Square Sans Pro" w:cs="EC Square Sans Pro"/>
          <w:sz w:val="22"/>
          <w:szCs w:val="22"/>
        </w:rPr>
        <w:t xml:space="preserve"> </w:t>
      </w:r>
      <w:r w:rsidR="004F0001" w:rsidRPr="2ED78F6E">
        <w:rPr>
          <w:rFonts w:eastAsia="EC Square Sans Pro" w:cs="EC Square Sans Pro"/>
          <w:sz w:val="22"/>
          <w:szCs w:val="22"/>
        </w:rPr>
        <w:t xml:space="preserve">aim to </w:t>
      </w:r>
      <w:r w:rsidRPr="2ED78F6E">
        <w:rPr>
          <w:rFonts w:eastAsia="EC Square Sans Pro" w:cs="EC Square Sans Pro"/>
          <w:sz w:val="22"/>
          <w:szCs w:val="22"/>
        </w:rPr>
        <w:t>increas</w:t>
      </w:r>
      <w:r w:rsidR="1070CE97" w:rsidRPr="2ED78F6E">
        <w:rPr>
          <w:rFonts w:eastAsia="EC Square Sans Pro" w:cs="EC Square Sans Pro"/>
          <w:sz w:val="22"/>
          <w:szCs w:val="22"/>
        </w:rPr>
        <w:t xml:space="preserve">e </w:t>
      </w:r>
      <w:r w:rsidRPr="2ED78F6E">
        <w:rPr>
          <w:rFonts w:eastAsia="EC Square Sans Pro" w:cs="EC Square Sans Pro"/>
          <w:sz w:val="22"/>
          <w:szCs w:val="22"/>
        </w:rPr>
        <w:t>the domestic supply of both primary and secondary materials, a certain level of international</w:t>
      </w:r>
      <w:r w:rsidR="005268FB" w:rsidRPr="2ED78F6E">
        <w:rPr>
          <w:rFonts w:eastAsia="EC Square Sans Pro" w:cs="EC Square Sans Pro"/>
          <w:sz w:val="22"/>
          <w:szCs w:val="22"/>
        </w:rPr>
        <w:t xml:space="preserve"> supply</w:t>
      </w:r>
      <w:r w:rsidRPr="2ED78F6E">
        <w:rPr>
          <w:rFonts w:eastAsia="EC Square Sans Pro" w:cs="EC Square Sans Pro"/>
          <w:sz w:val="22"/>
          <w:szCs w:val="22"/>
        </w:rPr>
        <w:t xml:space="preserve"> will continue to be essential </w:t>
      </w:r>
      <w:r w:rsidR="07A82602" w:rsidRPr="2ED78F6E">
        <w:rPr>
          <w:rFonts w:eastAsia="EC Square Sans Pro" w:cs="EC Square Sans Pro"/>
          <w:sz w:val="22"/>
          <w:szCs w:val="22"/>
        </w:rPr>
        <w:t xml:space="preserve">to </w:t>
      </w:r>
      <w:r w:rsidR="52FB0A41" w:rsidRPr="2ED78F6E">
        <w:rPr>
          <w:rFonts w:eastAsia="EC Square Sans Pro" w:cs="EC Square Sans Pro"/>
          <w:sz w:val="22"/>
          <w:szCs w:val="22"/>
        </w:rPr>
        <w:t>fulfil</w:t>
      </w:r>
      <w:r w:rsidR="03240991" w:rsidRPr="2ED78F6E">
        <w:rPr>
          <w:rFonts w:eastAsia="EC Square Sans Pro" w:cs="EC Square Sans Pro"/>
          <w:sz w:val="22"/>
          <w:szCs w:val="22"/>
        </w:rPr>
        <w:t xml:space="preserve"> </w:t>
      </w:r>
      <w:r w:rsidR="4057C994" w:rsidRPr="2ED78F6E">
        <w:rPr>
          <w:rFonts w:eastAsia="EC Square Sans Pro" w:cs="EC Square Sans Pro"/>
          <w:sz w:val="22"/>
          <w:szCs w:val="22"/>
        </w:rPr>
        <w:t>the</w:t>
      </w:r>
      <w:r w:rsidR="18F8F3EB" w:rsidRPr="2ED78F6E">
        <w:rPr>
          <w:rFonts w:eastAsia="EC Square Sans Pro" w:cs="EC Square Sans Pro"/>
          <w:sz w:val="22"/>
          <w:szCs w:val="22"/>
        </w:rPr>
        <w:t xml:space="preserve"> EU</w:t>
      </w:r>
      <w:r w:rsidR="005268FB" w:rsidRPr="2ED78F6E">
        <w:rPr>
          <w:rFonts w:eastAsia="EC Square Sans Pro" w:cs="EC Square Sans Pro"/>
          <w:sz w:val="22"/>
          <w:szCs w:val="22"/>
        </w:rPr>
        <w:t>’s</w:t>
      </w:r>
      <w:r w:rsidR="18F8F3EB" w:rsidRPr="2ED78F6E">
        <w:rPr>
          <w:rFonts w:eastAsia="EC Square Sans Pro" w:cs="EC Square Sans Pro"/>
          <w:sz w:val="22"/>
          <w:szCs w:val="22"/>
        </w:rPr>
        <w:t xml:space="preserve"> materials </w:t>
      </w:r>
      <w:r w:rsidR="3360E39E" w:rsidRPr="2ED78F6E">
        <w:rPr>
          <w:rFonts w:eastAsia="EC Square Sans Pro" w:cs="EC Square Sans Pro"/>
          <w:sz w:val="22"/>
          <w:szCs w:val="22"/>
        </w:rPr>
        <w:t>demand</w:t>
      </w:r>
      <w:r w:rsidR="5B0944E1" w:rsidRPr="2ED78F6E">
        <w:rPr>
          <w:rFonts w:eastAsia="EC Square Sans Pro" w:cs="EC Square Sans Pro"/>
          <w:sz w:val="22"/>
          <w:szCs w:val="22"/>
        </w:rPr>
        <w:t xml:space="preserve">. Many critical raw materials </w:t>
      </w:r>
      <w:r w:rsidR="274729BF" w:rsidRPr="2ED78F6E">
        <w:rPr>
          <w:rFonts w:eastAsia="EC Square Sans Pro" w:cs="EC Square Sans Pro"/>
          <w:sz w:val="22"/>
          <w:szCs w:val="22"/>
        </w:rPr>
        <w:t xml:space="preserve">are </w:t>
      </w:r>
      <w:r w:rsidR="5B0944E1" w:rsidRPr="2ED78F6E">
        <w:rPr>
          <w:rFonts w:eastAsia="EC Square Sans Pro" w:cs="EC Square Sans Pro"/>
          <w:sz w:val="22"/>
          <w:szCs w:val="22"/>
        </w:rPr>
        <w:t>essential for renewable energy technologies, batteries, and other green innovations</w:t>
      </w:r>
      <w:r w:rsidR="004F0001" w:rsidRPr="2ED78F6E">
        <w:rPr>
          <w:rFonts w:eastAsia="EC Square Sans Pro" w:cs="EC Square Sans Pro"/>
          <w:sz w:val="22"/>
          <w:szCs w:val="22"/>
        </w:rPr>
        <w:t>, as well as sectors such as electronics and mobility</w:t>
      </w:r>
      <w:r w:rsidR="55BD6A38" w:rsidRPr="2ED78F6E">
        <w:rPr>
          <w:rFonts w:eastAsia="EC Square Sans Pro" w:cs="EC Square Sans Pro"/>
          <w:sz w:val="22"/>
          <w:szCs w:val="22"/>
        </w:rPr>
        <w:t>. They</w:t>
      </w:r>
      <w:r w:rsidR="5B0944E1" w:rsidRPr="2ED78F6E">
        <w:rPr>
          <w:rFonts w:eastAsia="EC Square Sans Pro" w:cs="EC Square Sans Pro"/>
          <w:sz w:val="22"/>
          <w:szCs w:val="22"/>
        </w:rPr>
        <w:t xml:space="preserve"> </w:t>
      </w:r>
      <w:r w:rsidR="005268FB" w:rsidRPr="2ED78F6E">
        <w:rPr>
          <w:rFonts w:eastAsia="EC Square Sans Pro" w:cs="EC Square Sans Pro"/>
          <w:sz w:val="22"/>
          <w:szCs w:val="22"/>
        </w:rPr>
        <w:t>will continue to be</w:t>
      </w:r>
      <w:r w:rsidR="5B0944E1" w:rsidRPr="2ED78F6E">
        <w:rPr>
          <w:rFonts w:eastAsia="EC Square Sans Pro" w:cs="EC Square Sans Pro"/>
          <w:sz w:val="22"/>
          <w:szCs w:val="22"/>
        </w:rPr>
        <w:t xml:space="preserve"> predominantly imported from</w:t>
      </w:r>
      <w:r w:rsidR="004F0001" w:rsidRPr="2ED78F6E">
        <w:rPr>
          <w:rFonts w:eastAsia="EC Square Sans Pro" w:cs="EC Square Sans Pro"/>
          <w:sz w:val="22"/>
          <w:szCs w:val="22"/>
        </w:rPr>
        <w:t xml:space="preserve"> </w:t>
      </w:r>
      <w:r w:rsidR="360594E1" w:rsidRPr="2ED78F6E">
        <w:rPr>
          <w:rFonts w:eastAsia="EC Square Sans Pro" w:cs="EC Square Sans Pro"/>
          <w:sz w:val="22"/>
          <w:szCs w:val="22"/>
        </w:rPr>
        <w:t>some</w:t>
      </w:r>
      <w:r w:rsidR="5B0944E1" w:rsidRPr="2ED78F6E">
        <w:rPr>
          <w:rFonts w:eastAsia="EC Square Sans Pro" w:cs="EC Square Sans Pro"/>
          <w:sz w:val="22"/>
          <w:szCs w:val="22"/>
        </w:rPr>
        <w:t xml:space="preserve"> developing countries with low governance capacities. </w:t>
      </w:r>
      <w:r w:rsidR="39B8EB5C" w:rsidRPr="2ED78F6E">
        <w:rPr>
          <w:rFonts w:eastAsia="EC Square Sans Pro" w:cs="EC Square Sans Pro"/>
          <w:sz w:val="22"/>
          <w:szCs w:val="22"/>
        </w:rPr>
        <w:t>In t</w:t>
      </w:r>
      <w:r w:rsidR="5B0944E1" w:rsidRPr="2ED78F6E">
        <w:rPr>
          <w:rFonts w:eastAsia="EC Square Sans Pro" w:cs="EC Square Sans Pro"/>
          <w:sz w:val="22"/>
          <w:szCs w:val="22"/>
        </w:rPr>
        <w:t>hese regions</w:t>
      </w:r>
      <w:r w:rsidR="005268FB" w:rsidRPr="2ED78F6E">
        <w:rPr>
          <w:rFonts w:eastAsia="EC Square Sans Pro" w:cs="EC Square Sans Pro"/>
          <w:sz w:val="22"/>
          <w:szCs w:val="22"/>
        </w:rPr>
        <w:t>,</w:t>
      </w:r>
      <w:r w:rsidR="5B0944E1" w:rsidRPr="2ED78F6E">
        <w:rPr>
          <w:rFonts w:eastAsia="EC Square Sans Pro" w:cs="EC Square Sans Pro"/>
          <w:sz w:val="22"/>
          <w:szCs w:val="22"/>
        </w:rPr>
        <w:t xml:space="preserve"> </w:t>
      </w:r>
      <w:r w:rsidR="1B3B6C0C" w:rsidRPr="2ED78F6E">
        <w:rPr>
          <w:rFonts w:eastAsia="EC Square Sans Pro" w:cs="EC Square Sans Pro"/>
          <w:sz w:val="22"/>
          <w:szCs w:val="22"/>
        </w:rPr>
        <w:t xml:space="preserve">the extractive sector </w:t>
      </w:r>
      <w:r w:rsidR="004F0001" w:rsidRPr="2ED78F6E">
        <w:rPr>
          <w:rFonts w:eastAsia="EC Square Sans Pro" w:cs="EC Square Sans Pro"/>
          <w:sz w:val="22"/>
          <w:szCs w:val="22"/>
        </w:rPr>
        <w:t xml:space="preserve">can </w:t>
      </w:r>
      <w:r w:rsidR="1B3B6C0C" w:rsidRPr="2ED78F6E">
        <w:rPr>
          <w:rFonts w:eastAsia="EC Square Sans Pro" w:cs="EC Square Sans Pro"/>
          <w:sz w:val="22"/>
          <w:szCs w:val="22"/>
        </w:rPr>
        <w:t>create severe</w:t>
      </w:r>
      <w:r w:rsidR="5B0944E1" w:rsidRPr="2ED78F6E">
        <w:rPr>
          <w:rFonts w:eastAsia="EC Square Sans Pro" w:cs="EC Square Sans Pro"/>
          <w:sz w:val="22"/>
          <w:szCs w:val="22"/>
        </w:rPr>
        <w:t xml:space="preserve"> environmental and social </w:t>
      </w:r>
      <w:r w:rsidR="0E347ACF" w:rsidRPr="2ED78F6E">
        <w:rPr>
          <w:rFonts w:eastAsia="EC Square Sans Pro" w:cs="EC Square Sans Pro"/>
          <w:sz w:val="22"/>
          <w:szCs w:val="22"/>
        </w:rPr>
        <w:t>impacts</w:t>
      </w:r>
      <w:r w:rsidR="005268FB" w:rsidRPr="2ED78F6E">
        <w:rPr>
          <w:rFonts w:eastAsia="EC Square Sans Pro" w:cs="EC Square Sans Pro"/>
          <w:sz w:val="22"/>
          <w:szCs w:val="22"/>
        </w:rPr>
        <w:t>,</w:t>
      </w:r>
      <w:r w:rsidR="0E347ACF" w:rsidRPr="2ED78F6E">
        <w:rPr>
          <w:rFonts w:eastAsia="EC Square Sans Pro" w:cs="EC Square Sans Pro"/>
          <w:sz w:val="22"/>
          <w:szCs w:val="22"/>
        </w:rPr>
        <w:t xml:space="preserve"> </w:t>
      </w:r>
      <w:r w:rsidR="5B0944E1" w:rsidRPr="2ED78F6E">
        <w:rPr>
          <w:rFonts w:eastAsia="EC Square Sans Pro" w:cs="EC Square Sans Pro"/>
          <w:sz w:val="22"/>
          <w:szCs w:val="22"/>
        </w:rPr>
        <w:t xml:space="preserve">such as deforestation, pollution, </w:t>
      </w:r>
      <w:r w:rsidR="7869E5DE" w:rsidRPr="2ED78F6E">
        <w:rPr>
          <w:rFonts w:eastAsia="EC Square Sans Pro" w:cs="EC Square Sans Pro"/>
          <w:sz w:val="22"/>
          <w:szCs w:val="22"/>
        </w:rPr>
        <w:t xml:space="preserve">violation of indigenous people rights, </w:t>
      </w:r>
      <w:r w:rsidR="5B0944E1" w:rsidRPr="2ED78F6E">
        <w:rPr>
          <w:rFonts w:eastAsia="EC Square Sans Pro" w:cs="EC Square Sans Pro"/>
          <w:sz w:val="22"/>
          <w:szCs w:val="22"/>
        </w:rPr>
        <w:t>unsafe working conditions, and human rights violations, particularly in artisanal and small-scale mining (ASM) sectors. ASM, while providing livelihoods to millions, operates largely informally, increasing vulnerabilities to exploitation, resource mismanagement, and the perpetuation of conflicts in resource-rich areas</w:t>
      </w:r>
      <w:r w:rsidR="00D8462E"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{"citationID":"I25gNjQX","properties":{"formattedCitation":"[135], [136]","plainCitation":"[135], [136]","noteIndex":0},"citationItems":[{"id":1468,"uris":["http://zotero.org/groups/5272309/items/9Z2GK2F7"],"itemData":{"id":1468,"type":"article-journal","container-title":"Resources Policy","DOI":"10.1016/j.resourpol.2021.102015","ISSN":"03014207","journalAbbreviation":"Resources Policy","language":"en","page":"102015","source":"DOI.org (Crossref)","title":"Assessing impacts of responsible sourcing initiatives for cobalt: Insights from a case study","title-short":"Assessing impacts of responsible sourcing initiatives for cobalt","volume":"71","author":[{"family":"Mancini","given":"Lucia"},{"family":"Eslava","given":"Nicolas A."},{"family":"Traverso","given":"Marzia"},{"family":"Mathieux","given":"Fabrice"}],"issued":{"date-parts":[["2021",6]]}}},{"id":1469,"uris":["http://zotero.org/groups/5272309/items/E8VGBY4N"],"itemData":{"id":1469,"type":"article-journal","container-title":"The Extractive Industries and Society","DOI":"10.1016/j.exis.2019.05.018","ISSN":"2214790X","issue":"3","journalAbbreviation":"The Extractive Industries and Society","language":"en","page":"915-939","source":"DOI.org (Crossref)","title":"The precarious political economy of cobalt: Balancing prosperity, poverty, and brutality in artisanal and industrial mining in the Democratic Republic of the Congo","title-short":"The precarious political economy of cobalt","volume":"6","author":[{"family":"Sovacool","given":"Benjamin K."}],"issued":{"date-parts":[["2019",7]]}}}],"schema":"https://github.com/citation-style-language/schema/raw/master/csl-citation.json"} </w:instrText>
      </w:r>
      <w:r w:rsidRPr="2ED78F6E">
        <w:rPr>
          <w:rFonts w:eastAsia="EC Square Sans Pro" w:cs="EC Square Sans Pro"/>
          <w:sz w:val="22"/>
          <w:szCs w:val="22"/>
        </w:rPr>
        <w:fldChar w:fldCharType="separate"/>
      </w:r>
      <w:r w:rsidR="00B83206" w:rsidRPr="00B83206">
        <w:rPr>
          <w:rFonts w:eastAsia="EC Square Sans Pro"/>
          <w:sz w:val="22"/>
        </w:rPr>
        <w:t>[135], [136]</w:t>
      </w:r>
      <w:r w:rsidRPr="2ED78F6E">
        <w:rPr>
          <w:rFonts w:eastAsia="EC Square Sans Pro" w:cs="EC Square Sans Pro"/>
          <w:sz w:val="22"/>
          <w:szCs w:val="22"/>
        </w:rPr>
        <w:fldChar w:fldCharType="end"/>
      </w:r>
      <w:r w:rsidR="5B0944E1" w:rsidRPr="2ED78F6E">
        <w:rPr>
          <w:rFonts w:eastAsia="EC Square Sans Pro" w:cs="EC Square Sans Pro"/>
          <w:sz w:val="22"/>
          <w:szCs w:val="22"/>
        </w:rPr>
        <w:t>.</w:t>
      </w:r>
      <w:r w:rsidR="3360E39E" w:rsidRPr="2ED78F6E">
        <w:rPr>
          <w:rFonts w:eastAsia="EC Square Sans Pro" w:cs="EC Square Sans Pro"/>
          <w:sz w:val="22"/>
          <w:szCs w:val="22"/>
        </w:rPr>
        <w:t xml:space="preserve"> </w:t>
      </w:r>
    </w:p>
    <w:p w14:paraId="5CB88D5F" w14:textId="66906B1C" w:rsidR="1831AAAD" w:rsidRPr="00E56BBE" w:rsidRDefault="1831AAAD" w:rsidP="1F6D0D87">
      <w:pPr>
        <w:spacing w:line="257" w:lineRule="auto"/>
        <w:rPr>
          <w:rFonts w:eastAsia="EC Square Sans Pro" w:cs="EC Square Sans Pro"/>
          <w:sz w:val="22"/>
          <w:szCs w:val="22"/>
        </w:rPr>
      </w:pPr>
      <w:r w:rsidRPr="00E56BBE">
        <w:rPr>
          <w:rFonts w:eastAsia="EC Square Sans Pro" w:cs="EC Square Sans Pro"/>
          <w:sz w:val="22"/>
          <w:szCs w:val="22"/>
        </w:rPr>
        <w:t>For some</w:t>
      </w:r>
      <w:r w:rsidR="005268FB" w:rsidRPr="00E56BBE">
        <w:rPr>
          <w:rFonts w:eastAsia="EC Square Sans Pro" w:cs="EC Square Sans Pro"/>
          <w:sz w:val="22"/>
          <w:szCs w:val="22"/>
        </w:rPr>
        <w:t xml:space="preserve"> critical raw</w:t>
      </w:r>
      <w:r w:rsidRPr="00E56BBE">
        <w:rPr>
          <w:rFonts w:eastAsia="EC Square Sans Pro" w:cs="EC Square Sans Pro"/>
          <w:sz w:val="22"/>
          <w:szCs w:val="22"/>
        </w:rPr>
        <w:t xml:space="preserve"> materials, the </w:t>
      </w:r>
      <w:r w:rsidR="0E1E1DBF" w:rsidRPr="00E56BBE">
        <w:rPr>
          <w:rFonts w:eastAsia="EC Square Sans Pro" w:cs="EC Square Sans Pro"/>
          <w:sz w:val="22"/>
          <w:szCs w:val="22"/>
        </w:rPr>
        <w:t xml:space="preserve">main extraction </w:t>
      </w:r>
      <w:r w:rsidR="005268FB" w:rsidRPr="00E56BBE">
        <w:rPr>
          <w:rFonts w:eastAsia="EC Square Sans Pro" w:cs="EC Square Sans Pro"/>
          <w:sz w:val="22"/>
          <w:szCs w:val="22"/>
        </w:rPr>
        <w:t>sites are in areas of conflicts</w:t>
      </w:r>
      <w:r w:rsidR="004F0001" w:rsidRPr="00E56BBE">
        <w:rPr>
          <w:rFonts w:eastAsia="EC Square Sans Pro" w:cs="EC Square Sans Pro"/>
          <w:sz w:val="22"/>
          <w:szCs w:val="22"/>
        </w:rPr>
        <w:t>; or even promote conflicts and support problematic regimes</w:t>
      </w:r>
      <w:r w:rsidR="005268FB" w:rsidRPr="00E56BBE">
        <w:rPr>
          <w:rFonts w:eastAsia="EC Square Sans Pro" w:cs="EC Square Sans Pro"/>
          <w:sz w:val="22"/>
          <w:szCs w:val="22"/>
        </w:rPr>
        <w:t>. M</w:t>
      </w:r>
      <w:r w:rsidR="0E1E1DBF" w:rsidRPr="00E56BBE">
        <w:rPr>
          <w:rFonts w:eastAsia="EC Square Sans Pro" w:cs="EC Square Sans Pro"/>
          <w:sz w:val="22"/>
          <w:szCs w:val="22"/>
        </w:rPr>
        <w:t>aterials</w:t>
      </w:r>
      <w:r w:rsidR="005268FB" w:rsidRPr="00E56BBE">
        <w:rPr>
          <w:rFonts w:eastAsia="EC Square Sans Pro" w:cs="EC Square Sans Pro"/>
          <w:sz w:val="22"/>
          <w:szCs w:val="22"/>
        </w:rPr>
        <w:t xml:space="preserve"> extraction in </w:t>
      </w:r>
      <w:r w:rsidR="00255840" w:rsidRPr="00E56BBE">
        <w:rPr>
          <w:rFonts w:eastAsia="EC Square Sans Pro" w:cs="EC Square Sans Pro"/>
          <w:sz w:val="22"/>
          <w:szCs w:val="22"/>
        </w:rPr>
        <w:t>such areas</w:t>
      </w:r>
      <w:r w:rsidR="0E1E1DBF" w:rsidRPr="00E56BBE">
        <w:rPr>
          <w:rFonts w:eastAsia="EC Square Sans Pro" w:cs="EC Square Sans Pro"/>
          <w:sz w:val="22"/>
          <w:szCs w:val="22"/>
        </w:rPr>
        <w:t xml:space="preserve"> </w:t>
      </w:r>
      <w:r w:rsidR="69772642" w:rsidRPr="00E56BBE">
        <w:rPr>
          <w:rFonts w:eastAsia="EC Square Sans Pro" w:cs="EC Square Sans Pro"/>
          <w:sz w:val="22"/>
          <w:szCs w:val="22"/>
        </w:rPr>
        <w:t>can</w:t>
      </w:r>
      <w:r w:rsidR="005268FB" w:rsidRPr="00E56BBE">
        <w:rPr>
          <w:rFonts w:eastAsia="EC Square Sans Pro" w:cs="EC Square Sans Pro"/>
          <w:sz w:val="22"/>
          <w:szCs w:val="22"/>
        </w:rPr>
        <w:t xml:space="preserve"> further</w:t>
      </w:r>
      <w:r w:rsidR="69772642" w:rsidRPr="00E56BBE">
        <w:rPr>
          <w:rFonts w:eastAsia="EC Square Sans Pro" w:cs="EC Square Sans Pro"/>
          <w:sz w:val="22"/>
          <w:szCs w:val="22"/>
        </w:rPr>
        <w:t xml:space="preserve"> contribute, directly or indirectly, to armed conflict, gross human rights violations and hinder economic and social development.</w:t>
      </w:r>
      <w:r w:rsidR="505BAE70" w:rsidRPr="00E56BBE">
        <w:rPr>
          <w:rFonts w:eastAsia="EC Square Sans Pro" w:cs="EC Square Sans Pro"/>
          <w:sz w:val="22"/>
          <w:szCs w:val="22"/>
        </w:rPr>
        <w:t xml:space="preserve"> Regulations</w:t>
      </w:r>
      <w:r w:rsidR="005268FB" w:rsidRPr="00E56BBE">
        <w:rPr>
          <w:rFonts w:eastAsia="EC Square Sans Pro" w:cs="EC Square Sans Pro"/>
          <w:sz w:val="22"/>
          <w:szCs w:val="22"/>
        </w:rPr>
        <w:t>,</w:t>
      </w:r>
      <w:r w:rsidR="505BAE70" w:rsidRPr="00E56BBE">
        <w:rPr>
          <w:rFonts w:eastAsia="EC Square Sans Pro" w:cs="EC Square Sans Pro"/>
          <w:sz w:val="22"/>
          <w:szCs w:val="22"/>
        </w:rPr>
        <w:t xml:space="preserve"> such as the Conflict Minerals Regulation and the EU Batter</w:t>
      </w:r>
      <w:r w:rsidR="005268FB" w:rsidRPr="00E56BBE">
        <w:rPr>
          <w:rFonts w:eastAsia="EC Square Sans Pro" w:cs="EC Square Sans Pro"/>
          <w:sz w:val="22"/>
          <w:szCs w:val="22"/>
        </w:rPr>
        <w:t>ies</w:t>
      </w:r>
      <w:r w:rsidR="505BAE70" w:rsidRPr="00E56BBE">
        <w:rPr>
          <w:rFonts w:eastAsia="EC Square Sans Pro" w:cs="EC Square Sans Pro"/>
          <w:sz w:val="22"/>
          <w:szCs w:val="22"/>
        </w:rPr>
        <w:t xml:space="preserve"> Regulation</w:t>
      </w:r>
      <w:r w:rsidR="00D8462E">
        <w:rPr>
          <w:rFonts w:eastAsia="EC Square Sans Pro" w:cs="EC Square Sans Pro"/>
          <w:sz w:val="22"/>
          <w:szCs w:val="22"/>
        </w:rPr>
        <w:t xml:space="preserve"> </w:t>
      </w:r>
      <w:r w:rsidR="00D8462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{"citationID":"otpDRIij","properties":{"formattedCitation":"[131]","plainCitation":"[131]","noteIndex":0},"citationItems":[{"id":1446,"uris":["http://zotero.org/groups/5272309/items/WY52F5QZ"],"itemData":{"id":1446,"type":"legislation","number":"2023/1542","title":"REGULATION (EU) 2023/1542 OF THE EUROPEAN PARLIAMENT AND OF THE COUNCIL","URL":"https://eur-lex.europa.eu/legal-content/EN/TXT/PDF/?uri=CELEX:32023R1542"}}],"schema":"https://github.com/citation-style-language/schema/raw/master/csl-citation.json"} </w:instrText>
      </w:r>
      <w:r w:rsidR="00D8462E">
        <w:rPr>
          <w:rFonts w:eastAsia="EC Square Sans Pro" w:cs="EC Square Sans Pro"/>
          <w:sz w:val="22"/>
          <w:szCs w:val="22"/>
        </w:rPr>
        <w:fldChar w:fldCharType="separate"/>
      </w:r>
      <w:r w:rsidR="00B83206" w:rsidRPr="00B83206">
        <w:rPr>
          <w:rFonts w:eastAsia="EC Square Sans Pro"/>
          <w:sz w:val="22"/>
        </w:rPr>
        <w:t>[131]</w:t>
      </w:r>
      <w:r w:rsidR="00D8462E">
        <w:rPr>
          <w:rFonts w:eastAsia="EC Square Sans Pro" w:cs="EC Square Sans Pro"/>
          <w:sz w:val="22"/>
          <w:szCs w:val="22"/>
        </w:rPr>
        <w:fldChar w:fldCharType="end"/>
      </w:r>
      <w:r w:rsidR="005268FB" w:rsidRPr="00E56BBE">
        <w:rPr>
          <w:rFonts w:eastAsia="EC Square Sans Pro" w:cs="EC Square Sans Pro"/>
          <w:sz w:val="22"/>
          <w:szCs w:val="22"/>
        </w:rPr>
        <w:t>,</w:t>
      </w:r>
      <w:r w:rsidR="505BAE70" w:rsidRPr="00E56BBE">
        <w:rPr>
          <w:rFonts w:eastAsia="EC Square Sans Pro" w:cs="EC Square Sans Pro"/>
          <w:sz w:val="22"/>
          <w:szCs w:val="22"/>
        </w:rPr>
        <w:t xml:space="preserve"> enforce due diligence in sourcing, emphasizing transparency, risk management, and sustainability. Both regulations mandate third-party audits and public reporting to enhance accountability and support responsible sourcing practices. The Corporate Sustainability Due Diligence Directive</w:t>
      </w:r>
      <w:r w:rsidR="003052F9">
        <w:rPr>
          <w:rFonts w:eastAsia="EC Square Sans Pro" w:cs="EC Square Sans Pro"/>
          <w:sz w:val="22"/>
          <w:szCs w:val="22"/>
        </w:rPr>
        <w:t xml:space="preserve"> </w:t>
      </w:r>
      <w:r w:rsidR="003052F9">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{"citationID":"Ejicd705","properties":{"formattedCitation":"[137]","plainCitation":"[137]","noteIndex":0},"citationItems":[{"id":1471,"uris":["http://zotero.org/groups/5272309/items/PGRX74MD"],"itemData":{"id":1471,"type":"bill","language":"en","title":"Proposal for a DIRECTIVE OF THE EUROPEAN PARLIAMENT AND OF THE COUNCIL on Corporate Sustainability Due Diligence and amending Directive (EU) 2019/1937","URL":"https://eur-lex.europa.eu/legal-content/EN/ALL/?uri=celex:52022PC0071","accessed":{"date-parts":[["2025",1,30]]},"issued":{"date-parts":[["2022"]]}}}],"schema":"https://github.com/citation-style-language/schema/raw/master/csl-citation.json"} </w:instrText>
      </w:r>
      <w:r w:rsidR="003052F9">
        <w:rPr>
          <w:rFonts w:eastAsia="EC Square Sans Pro" w:cs="EC Square Sans Pro"/>
          <w:sz w:val="22"/>
          <w:szCs w:val="22"/>
        </w:rPr>
        <w:fldChar w:fldCharType="separate"/>
      </w:r>
      <w:r w:rsidR="00B83206" w:rsidRPr="00B83206">
        <w:rPr>
          <w:rFonts w:eastAsia="EC Square Sans Pro"/>
          <w:sz w:val="22"/>
        </w:rPr>
        <w:t>[137]</w:t>
      </w:r>
      <w:r w:rsidR="003052F9">
        <w:rPr>
          <w:rFonts w:eastAsia="EC Square Sans Pro" w:cs="EC Square Sans Pro"/>
          <w:sz w:val="22"/>
          <w:szCs w:val="22"/>
        </w:rPr>
        <w:fldChar w:fldCharType="end"/>
      </w:r>
      <w:r w:rsidR="505BAE70" w:rsidRPr="00E56BBE">
        <w:rPr>
          <w:rFonts w:eastAsia="EC Square Sans Pro" w:cs="EC Square Sans Pro"/>
          <w:sz w:val="22"/>
          <w:szCs w:val="22"/>
        </w:rPr>
        <w:t xml:space="preserve"> extends these principles across corporate value chains, aiming to foster responsible business practices globally.</w:t>
      </w:r>
    </w:p>
    <w:p w14:paraId="02003FC3" w14:textId="4B4FA9F4" w:rsidR="618CD61B" w:rsidRPr="00AF13C9" w:rsidRDefault="00AF13C9" w:rsidP="618CD61B">
      <w:pPr>
        <w:spacing w:line="257" w:lineRule="auto"/>
        <w:rPr>
          <w:rFonts w:eastAsia="EC Square Sans Pro" w:cs="EC Square Sans Pro"/>
          <w:sz w:val="22"/>
          <w:szCs w:val="22"/>
        </w:rPr>
      </w:pPr>
      <w:r w:rsidRPr="00AF13C9">
        <w:rPr>
          <w:rFonts w:eastAsia="EC Square Sans Pro" w:cs="EC Square Sans Pro"/>
          <w:b/>
          <w:sz w:val="22"/>
          <w:szCs w:val="22"/>
        </w:rPr>
        <w:t>Potential e</w:t>
      </w:r>
      <w:r w:rsidR="0001375E" w:rsidRPr="00AF13C9">
        <w:rPr>
          <w:rFonts w:eastAsia="EC Square Sans Pro" w:cs="EC Square Sans Pro"/>
          <w:b/>
          <w:sz w:val="22"/>
          <w:szCs w:val="22"/>
        </w:rPr>
        <w:t>nablers</w:t>
      </w:r>
      <w:r w:rsidR="505BAE70" w:rsidRPr="00AF13C9">
        <w:rPr>
          <w:rFonts w:eastAsia="EC Square Sans Pro" w:cs="EC Square Sans Pro"/>
          <w:sz w:val="22"/>
          <w:szCs w:val="22"/>
        </w:rPr>
        <w:t xml:space="preserve"> include: </w:t>
      </w:r>
    </w:p>
    <w:p w14:paraId="1964EAFB" w14:textId="210C514C" w:rsidR="1EAAB748" w:rsidRPr="00E56BBE" w:rsidRDefault="1EAAB748" w:rsidP="004F0001">
      <w:pPr>
        <w:pStyle w:val="ListParagraph"/>
        <w:numPr>
          <w:ilvl w:val="0"/>
          <w:numId w:val="139"/>
        </w:numPr>
        <w:spacing w:line="257" w:lineRule="auto"/>
        <w:rPr>
          <w:sz w:val="22"/>
          <w:szCs w:val="22"/>
        </w:rPr>
      </w:pPr>
      <w:r w:rsidRPr="00E56BBE">
        <w:rPr>
          <w:sz w:val="22"/>
          <w:szCs w:val="22"/>
        </w:rPr>
        <w:t xml:space="preserve">Implement robust due diligence frameworks in key supply chains (as </w:t>
      </w:r>
      <w:r w:rsidR="00CE4EB0" w:rsidRPr="00E56BBE">
        <w:rPr>
          <w:sz w:val="22"/>
          <w:szCs w:val="22"/>
        </w:rPr>
        <w:t xml:space="preserve">being </w:t>
      </w:r>
      <w:r w:rsidRPr="00E56BBE">
        <w:rPr>
          <w:sz w:val="22"/>
          <w:szCs w:val="22"/>
        </w:rPr>
        <w:t>done for batteries)</w:t>
      </w:r>
      <w:r w:rsidR="2B78CCC7" w:rsidRPr="00E56BBE">
        <w:rPr>
          <w:sz w:val="22"/>
          <w:szCs w:val="22"/>
        </w:rPr>
        <w:t xml:space="preserve"> for companies in the downstream phase of the supply chain </w:t>
      </w:r>
    </w:p>
    <w:p w14:paraId="10607D53" w14:textId="3612B392" w:rsidR="1EAAB748" w:rsidRPr="00E56BBE" w:rsidRDefault="1EAAB748" w:rsidP="004F0001">
      <w:pPr>
        <w:pStyle w:val="ListParagraph"/>
        <w:numPr>
          <w:ilvl w:val="0"/>
          <w:numId w:val="139"/>
        </w:numPr>
        <w:spacing w:line="257" w:lineRule="auto"/>
        <w:rPr>
          <w:sz w:val="22"/>
          <w:szCs w:val="22"/>
        </w:rPr>
      </w:pPr>
      <w:r w:rsidRPr="00E56BBE">
        <w:rPr>
          <w:sz w:val="22"/>
          <w:szCs w:val="22"/>
        </w:rPr>
        <w:t>Strengthen capacity-building efforts targeted at resource-rich developing countries</w:t>
      </w:r>
      <w:r w:rsidR="280F4E69" w:rsidRPr="00E56BBE">
        <w:rPr>
          <w:sz w:val="22"/>
          <w:szCs w:val="22"/>
        </w:rPr>
        <w:t xml:space="preserve"> (e.g. </w:t>
      </w:r>
      <w:r w:rsidRPr="00E56BBE">
        <w:rPr>
          <w:sz w:val="22"/>
          <w:szCs w:val="22"/>
        </w:rPr>
        <w:t>by offering training, improving infrastructure, and fostering partnerships</w:t>
      </w:r>
      <w:r w:rsidR="2B2A3084" w:rsidRPr="00E56BBE">
        <w:rPr>
          <w:sz w:val="22"/>
          <w:szCs w:val="22"/>
        </w:rPr>
        <w:t>)</w:t>
      </w:r>
      <w:r w:rsidRPr="00E56BBE">
        <w:rPr>
          <w:sz w:val="22"/>
          <w:szCs w:val="22"/>
        </w:rPr>
        <w:t xml:space="preserve"> in order to mitigate the adverse impacts of mining activities and encourage sustainable resource management</w:t>
      </w:r>
      <w:r w:rsidR="00CE4EB0" w:rsidRPr="00E56BBE">
        <w:rPr>
          <w:sz w:val="22"/>
          <w:szCs w:val="22"/>
        </w:rPr>
        <w:t>; complementing e.g. EU Raw Material Partnerships</w:t>
      </w:r>
    </w:p>
    <w:p w14:paraId="0EBACA38" w14:textId="18ACBB45" w:rsidR="00FD289F" w:rsidRPr="00184508" w:rsidRDefault="004F0001" w:rsidP="00184508">
      <w:pPr>
        <w:pStyle w:val="ListParagraph"/>
        <w:numPr>
          <w:ilvl w:val="0"/>
          <w:numId w:val="139"/>
        </w:numPr>
        <w:spacing w:before="0" w:after="160" w:line="257" w:lineRule="auto"/>
        <w:jc w:val="left"/>
        <w:rPr>
          <w:rFonts w:eastAsia="EC Square Sans Pro" w:cs="EC Square Sans Pro"/>
        </w:rPr>
      </w:pPr>
      <w:r w:rsidRPr="00195803">
        <w:rPr>
          <w:sz w:val="22"/>
          <w:szCs w:val="22"/>
        </w:rPr>
        <w:lastRenderedPageBreak/>
        <w:t>Enhance requirements on products to promote minimum standards linked to environmental and social footprints, for example for materials</w:t>
      </w:r>
      <w:r w:rsidR="00507F7F" w:rsidRPr="00184508">
        <w:rPr>
          <w:rFonts w:eastAsia="EC Square Sans Pro" w:cs="EC Square Sans Pro"/>
        </w:rPr>
        <w:br w:type="page"/>
      </w:r>
    </w:p>
    <w:p w14:paraId="03CF05A6" w14:textId="52AF1075" w:rsidR="02868CE6" w:rsidRPr="00810776" w:rsidRDefault="00AF13C9" w:rsidP="00406976">
      <w:pPr>
        <w:pStyle w:val="JRCLevel-2title"/>
        <w:rPr>
          <w:rFonts w:eastAsia="EC Square Sans Pro" w:cs="EC Square Sans Pro"/>
        </w:rPr>
      </w:pPr>
      <w:bookmarkStart w:id="266" w:name="_Toc190708598"/>
      <w:r>
        <w:rPr>
          <w:rFonts w:eastAsia="EC Square Sans Pro"/>
        </w:rPr>
        <w:lastRenderedPageBreak/>
        <w:t>3.</w:t>
      </w:r>
      <w:r w:rsidR="0037462D">
        <w:rPr>
          <w:rFonts w:eastAsia="EC Square Sans Pro"/>
        </w:rPr>
        <w:t>4</w:t>
      </w:r>
      <w:r>
        <w:rPr>
          <w:rFonts w:eastAsia="EC Square Sans Pro"/>
        </w:rPr>
        <w:t xml:space="preserve"> </w:t>
      </w:r>
      <w:r w:rsidR="02868CE6" w:rsidRPr="00810776">
        <w:rPr>
          <w:rFonts w:eastAsia="EC Square Sans Pro"/>
        </w:rPr>
        <w:t>Sustainable and smart mobility</w:t>
      </w:r>
      <w:bookmarkEnd w:id="266"/>
    </w:p>
    <w:p w14:paraId="6198B0B1" w14:textId="16429BD1" w:rsidR="02868CE6" w:rsidRPr="00BD58FD" w:rsidRDefault="00AF13C9" w:rsidP="00406976">
      <w:pPr>
        <w:pStyle w:val="JRCLevel-3title"/>
        <w:ind w:left="0" w:firstLine="0"/>
      </w:pPr>
      <w:bookmarkStart w:id="267" w:name="_Toc190708599"/>
      <w:r w:rsidRPr="00BD58FD">
        <w:t>3.</w:t>
      </w:r>
      <w:r w:rsidR="0037462D" w:rsidRPr="00BD58FD">
        <w:t>4</w:t>
      </w:r>
      <w:r w:rsidRPr="00BD58FD">
        <w:t xml:space="preserve">.1 </w:t>
      </w:r>
      <w:r w:rsidR="02868CE6" w:rsidRPr="00BD58FD">
        <w:t>GHG Emissions reduction in transport</w:t>
      </w:r>
      <w:bookmarkEnd w:id="267"/>
    </w:p>
    <w:p w14:paraId="6431812A" w14:textId="51269397" w:rsidR="02868CE6" w:rsidRDefault="02868CE6" w:rsidP="00284DC2">
      <w:pPr>
        <w:spacing w:line="257" w:lineRule="auto"/>
        <w:rPr>
          <w:rFonts w:eastAsia="EC Square Sans Pro" w:cs="EC Square Sans Pro"/>
          <w:sz w:val="22"/>
          <w:szCs w:val="22"/>
        </w:rPr>
      </w:pPr>
      <w:r w:rsidRPr="4DC08571">
        <w:rPr>
          <w:rFonts w:eastAsia="EC Square Sans Pro" w:cs="EC Square Sans Pro"/>
          <w:sz w:val="22"/>
          <w:szCs w:val="22"/>
        </w:rPr>
        <w:t xml:space="preserve">The transportation sector is responsible for about a quarter of EU greenhouse gas emissions and it is the only sector exhibiting substantial emissions increases since 1990. Road transport accounts for 76% of these emissions. To achieve economy-wide </w:t>
      </w:r>
      <w:r w:rsidRPr="4DC08571">
        <w:rPr>
          <w:rFonts w:eastAsia="EC Square Sans Pro" w:cs="EC Square Sans Pro"/>
          <w:b/>
          <w:bCs/>
          <w:sz w:val="22"/>
          <w:szCs w:val="22"/>
        </w:rPr>
        <w:t>carbon-neutrality in the EU by 2050 and 90% abatement of transport GHG emissions</w:t>
      </w:r>
      <w:r w:rsidRPr="4DC08571">
        <w:rPr>
          <w:rFonts w:eastAsia="EC Square Sans Pro" w:cs="EC Square Sans Pro"/>
          <w:sz w:val="22"/>
          <w:szCs w:val="22"/>
        </w:rPr>
        <w:t xml:space="preserve"> it is necessary to act on several fronts, such as road vehicle stock, its efficiency and activity, traffic management, transport infrastructure, alternative fuels infrastructure, and the production of energy carriers (electricity, renewable fuels etc.).</w:t>
      </w:r>
      <w:r w:rsidR="00BE2DA9" w:rsidRPr="4DC08571">
        <w:rPr>
          <w:rFonts w:eastAsia="EC Square Sans Pro" w:cs="EC Square Sans Pro"/>
          <w:sz w:val="22"/>
          <w:szCs w:val="22"/>
        </w:rPr>
        <w:t xml:space="preserve"> I</w:t>
      </w:r>
      <w:commentRangeStart w:id="268"/>
      <w:r w:rsidR="00BE2DA9" w:rsidRPr="4DC08571">
        <w:rPr>
          <w:rFonts w:eastAsia="EC Square Sans Pro" w:cs="EC Square Sans Pro"/>
          <w:sz w:val="22"/>
          <w:szCs w:val="22"/>
        </w:rPr>
        <w:t xml:space="preserve">n line with the EGD objectives, in January 2025, a “strategic dialogue on the future of the European automotive industry and industrial action plan” and a “sustainable transport plan” have been announced as one of the flagships actions of the EU competitiveness compass </w:t>
      </w:r>
      <w:r w:rsidRPr="4DC08571">
        <w:rPr>
          <w:rFonts w:eastAsia="EC Square Sans Pro" w:cs="EC Square Sans Pro"/>
          <w:sz w:val="22"/>
          <w:szCs w:val="22"/>
        </w:rPr>
        <w:fldChar w:fldCharType="begin"/>
      </w:r>
      <w:r w:rsidR="00B5291A">
        <w:rPr>
          <w:rFonts w:eastAsia="EC Square Sans Pro" w:cs="EC Square Sans Pro"/>
          <w:sz w:val="22"/>
          <w:szCs w:val="22"/>
        </w:rPr>
        <w:instrText xml:space="preserve"> ADDIN ZOTERO_ITEM CSL_CITATION {"citationID":"a1eentca43k","properties":{"formattedCitation":"[2]","plainCitation":"[2]","noteIndex":0},"citationItems":[{"id":1584,"uris":["http://zotero.org/groups/5272309/items/ER2ZKF8C"],"itemData":{"id":1584,"type":"webpage","abstract":"Today, the Commission presents the Competitiveness Compass, the first major initiative of this mandate providing a strategic and clear framework to steer the Commission's work.","container-title":"European Commission - European Commission","genre":"Text","language":"en","title":"EU Compass to regain competitiveness","URL":"https://ec.europa.eu/commission/presscorner/detail/en/ip_25_339","accessed":{"date-parts":[["2025",2,17]]}}}],"schema":"https://github.com/citation-style-language/schema/raw/master/csl-citation.json"} </w:instrText>
      </w:r>
      <w:r w:rsidRPr="4DC08571">
        <w:rPr>
          <w:rFonts w:eastAsia="EC Square Sans Pro" w:cs="EC Square Sans Pro"/>
          <w:sz w:val="22"/>
          <w:szCs w:val="22"/>
        </w:rPr>
        <w:fldChar w:fldCharType="separate"/>
      </w:r>
      <w:r w:rsidR="00B5291A" w:rsidRPr="00B5291A">
        <w:rPr>
          <w:sz w:val="22"/>
          <w:szCs w:val="24"/>
        </w:rPr>
        <w:t>[2]</w:t>
      </w:r>
      <w:r w:rsidRPr="4DC08571">
        <w:rPr>
          <w:rFonts w:eastAsia="EC Square Sans Pro" w:cs="EC Square Sans Pro"/>
          <w:sz w:val="22"/>
          <w:szCs w:val="22"/>
        </w:rPr>
        <w:fldChar w:fldCharType="end"/>
      </w:r>
      <w:ins w:id="269" w:author="GASTALDI Chiara (JRC-ISPRA)" w:date="2025-02-17T16:47:00Z">
        <w:r w:rsidR="00BE2DA9" w:rsidRPr="4DC08571">
          <w:rPr>
            <w:rFonts w:eastAsia="EC Square Sans Pro" w:cs="EC Square Sans Pro"/>
            <w:sz w:val="22"/>
            <w:szCs w:val="22"/>
          </w:rPr>
          <w:t>.</w:t>
        </w:r>
      </w:ins>
      <w:ins w:id="270" w:author="GASTALDI Chiara (JRC-ISPRA)" w:date="2025-02-17T16:49:00Z">
        <w:r w:rsidR="00FE1B51" w:rsidRPr="4DC08571">
          <w:rPr>
            <w:rFonts w:eastAsia="EC Square Sans Pro" w:cs="EC Square Sans Pro"/>
            <w:sz w:val="22"/>
            <w:szCs w:val="22"/>
          </w:rPr>
          <w:t xml:space="preserve"> These two plans will have to face the challenges and enablers included in this section.</w:t>
        </w:r>
      </w:ins>
      <w:commentRangeEnd w:id="268"/>
      <w:r>
        <w:rPr>
          <w:rStyle w:val="CommentReference"/>
        </w:rPr>
        <w:commentReference w:id="268"/>
      </w:r>
    </w:p>
    <w:p w14:paraId="2DDF5E47" w14:textId="77777777" w:rsidR="003D7DB2" w:rsidRPr="00284DC2" w:rsidRDefault="003D7DB2" w:rsidP="003D7DB2">
      <w:pPr>
        <w:spacing w:line="257" w:lineRule="auto"/>
        <w:rPr>
          <w:rFonts w:eastAsia="EC Square Sans Pro" w:cs="EC Square Sans Pro"/>
          <w:i/>
          <w:color w:val="70AD47" w:themeColor="accent6"/>
          <w:sz w:val="22"/>
          <w:szCs w:val="22"/>
        </w:rPr>
      </w:pPr>
      <w:r w:rsidRPr="003D7DB2">
        <w:rPr>
          <w:rFonts w:eastAsia="EC Square Sans Pro" w:cs="EC Square Sans Pro"/>
          <w:i/>
          <w:color w:val="70AD47" w:themeColor="accent6"/>
          <w:sz w:val="22"/>
          <w:szCs w:val="22"/>
        </w:rPr>
        <w:t>Ambitious road transport electrification is essential</w:t>
      </w:r>
      <w:r w:rsidRPr="00284DC2">
        <w:rPr>
          <w:rFonts w:eastAsia="EC Square Sans Pro" w:cs="EC Square Sans Pro"/>
          <w:i/>
          <w:color w:val="70AD47" w:themeColor="accent6"/>
          <w:sz w:val="22"/>
          <w:szCs w:val="22"/>
        </w:rPr>
        <w:t xml:space="preserve"> </w:t>
      </w:r>
      <w:r w:rsidR="02868CE6" w:rsidRPr="00284DC2">
        <w:rPr>
          <w:rFonts w:eastAsia="EC Square Sans Pro" w:cs="EC Square Sans Pro"/>
          <w:i/>
          <w:color w:val="70AD47" w:themeColor="accent6"/>
          <w:sz w:val="22"/>
          <w:szCs w:val="22"/>
        </w:rPr>
        <w:t>for reaching climate neutrality in an energy efficient</w:t>
      </w:r>
      <w:r w:rsidRPr="00284DC2">
        <w:rPr>
          <w:rFonts w:eastAsia="EC Square Sans Pro" w:cs="EC Square Sans Pro"/>
          <w:i/>
          <w:color w:val="70AD47" w:themeColor="accent6"/>
          <w:sz w:val="22"/>
          <w:szCs w:val="22"/>
        </w:rPr>
        <w:t xml:space="preserve"> way.</w:t>
      </w:r>
    </w:p>
    <w:p w14:paraId="49D32D36" w14:textId="2B7E047C" w:rsidR="02868CE6" w:rsidRPr="003D7DB2" w:rsidRDefault="003D7DB2" w:rsidP="003D7DB2">
      <w:pPr>
        <w:spacing w:line="257" w:lineRule="auto"/>
        <w:rPr>
          <w:rFonts w:eastAsia="EC Square Sans Pro" w:cs="EC Square Sans Pro"/>
          <w:i/>
          <w:sz w:val="22"/>
          <w:szCs w:val="22"/>
        </w:rPr>
      </w:pPr>
      <w:r w:rsidRPr="00284DC2">
        <w:rPr>
          <w:rFonts w:eastAsia="EC Square Sans Pro" w:cs="EC Square Sans Pro"/>
          <w:sz w:val="22"/>
          <w:szCs w:val="22"/>
        </w:rPr>
        <w:t>As o</w:t>
      </w:r>
      <w:r w:rsidR="02868CE6" w:rsidRPr="003D7DB2">
        <w:rPr>
          <w:rFonts w:eastAsia="EC Square Sans Pro" w:cs="EC Square Sans Pro"/>
          <w:sz w:val="22"/>
          <w:szCs w:val="22"/>
        </w:rPr>
        <w:t>f</w:t>
      </w:r>
      <w:r w:rsidR="02868CE6" w:rsidRPr="000B6F99">
        <w:rPr>
          <w:rFonts w:eastAsia="EC Square Sans Pro" w:cs="EC Square Sans Pro"/>
          <w:sz w:val="22"/>
          <w:szCs w:val="22"/>
        </w:rPr>
        <w:t xml:space="preserve"> today the </w:t>
      </w:r>
      <w:r w:rsidR="02868CE6" w:rsidRPr="000B6F99">
        <w:rPr>
          <w:rFonts w:eastAsia="EC Square Sans Pro" w:cs="EC Square Sans Pro"/>
          <w:b/>
          <w:bCs/>
          <w:sz w:val="22"/>
          <w:szCs w:val="22"/>
        </w:rPr>
        <w:t>electrification of road transport</w:t>
      </w:r>
      <w:r w:rsidR="02868CE6" w:rsidRPr="000B6F99">
        <w:rPr>
          <w:rFonts w:eastAsia="EC Square Sans Pro" w:cs="EC Square Sans Pro"/>
          <w:sz w:val="22"/>
          <w:szCs w:val="22"/>
        </w:rPr>
        <w:t xml:space="preserve"> in the EU is not progressing at a sufficient pace, and the deployment of electric vehicles or zero-emissions vehicles and charging infrastructur</w:t>
      </w:r>
      <w:r w:rsidR="00421793">
        <w:rPr>
          <w:rFonts w:eastAsia="EC Square Sans Pro" w:cs="EC Square Sans Pro"/>
          <w:sz w:val="22"/>
          <w:szCs w:val="22"/>
        </w:rPr>
        <w:t>e must accelerate</w:t>
      </w:r>
      <w:ins w:id="272" w:author="GASTALDI Chiara (JRC-ISPRA)" w:date="2025-01-23T16:52:00Z">
        <w:r w:rsidRPr="003D7DB2">
          <w:rPr>
            <w:rFonts w:eastAsia="EC Square Sans Pro" w:cs="EC Square Sans Pro"/>
            <w:sz w:val="22"/>
            <w:szCs w:val="22"/>
          </w:rPr>
          <w:t xml:space="preserve"> (Krause et al, 2024)</w:t>
        </w:r>
        <w:commentRangeStart w:id="273"/>
        <w:r w:rsidRPr="003D7DB2">
          <w:rPr>
            <w:sz w:val="22"/>
            <w:szCs w:val="22"/>
          </w:rPr>
          <w:fldChar w:fldCharType="begin"/>
        </w:r>
        <w:r w:rsidRPr="003D7DB2">
          <w:rPr>
            <w:sz w:val="22"/>
            <w:szCs w:val="22"/>
          </w:rPr>
          <w:instrText xml:space="preserve">HYPERLINK "https://euc-word-edit.officeapps.live.com/we/wordeditorframe.aspx?ui=en-US&amp;rs=en-IE&amp;wopisrc=https%3A%2F%2Feceuropaeu.sharepoint.com%2Fteams%2FGRP-Shapinggreentransition-LeadershipTeamchannel%2F_vti_bin%2Fwopi.ashx%2Ffiles%2F05f5269ac0fb4355b777840993416665&amp;wdorigin=TEAMS-MAGLEV.teamsSdk_ns.rwc&amp;wdexp=TEAMS-TREATMENT&amp;wdhostclicktime=1734508112726&amp;wdenableroaming=1&amp;mscc=1&amp;hid=A5AE6EA1-0008-A000-105B-A7CCBBCF39B0.0&amp;uih=sharepointcom&amp;wdlcid=en-US&amp;jsapi=1&amp;jsapiver=v2&amp;corrid=5fe037a0-757b-11d1-c547-bf1a0e42c97b&amp;usid=5fe037a0-757b-11d1-c547-bf1a0e42c97b&amp;newsession=1&amp;sftc=1&amp;uihit=docaspx&amp;muv=1&amp;cac=1&amp;sams=1&amp;mtf=1&amp;sfp=1&amp;sdp=1&amp;hch=1&amp;hwfh=1&amp;dchat=1&amp;sc=%7B%22pmo%22%3A%22https%3A%2F%2Feceuropaeu.sharepoint.com%22%2C%22pmshare%22%3Atrue%7D&amp;ctp=LeastProtected&amp;rct=Normal&amp;csc=1&amp;instantedit=1&amp;wopicomplete=1&amp;wdredirectionreason=Unified_SingleFlush#_ftn46" </w:instrText>
        </w:r>
        <w:r w:rsidRPr="003D7DB2">
          <w:rPr>
            <w:sz w:val="22"/>
            <w:szCs w:val="22"/>
          </w:rPr>
          <w:fldChar w:fldCharType="separate"/>
        </w:r>
        <w:r w:rsidRPr="003D7DB2">
          <w:rPr>
            <w:rStyle w:val="Hyperlink"/>
            <w:rFonts w:eastAsia="EC Square Sans Pro" w:cs="EC Square Sans Pro"/>
            <w:sz w:val="22"/>
            <w:szCs w:val="22"/>
            <w:vertAlign w:val="superscript"/>
          </w:rPr>
          <w:t>[46]</w:t>
        </w:r>
        <w:r w:rsidRPr="003D7DB2">
          <w:rPr>
            <w:sz w:val="22"/>
            <w:szCs w:val="22"/>
          </w:rPr>
          <w:fldChar w:fldCharType="end"/>
        </w:r>
      </w:ins>
      <w:commentRangeEnd w:id="273"/>
      <w:r w:rsidR="00421793">
        <w:rPr>
          <w:rStyle w:val="CommentReference"/>
          <w:lang w:eastAsia="en-US"/>
        </w:rPr>
        <w:commentReference w:id="273"/>
      </w:r>
      <w:r w:rsidR="00284DC2">
        <w:rPr>
          <w:sz w:val="22"/>
          <w:szCs w:val="22"/>
        </w:rPr>
        <w:t xml:space="preserve"> </w:t>
      </w:r>
      <w:r w:rsidR="00284DC2">
        <w:rPr>
          <w:sz w:val="22"/>
          <w:szCs w:val="22"/>
        </w:rPr>
        <w:fldChar w:fldCharType="begin"/>
      </w:r>
      <w:r w:rsidR="00820907">
        <w:rPr>
          <w:sz w:val="22"/>
          <w:szCs w:val="22"/>
        </w:rPr>
        <w:instrText xml:space="preserve"> ADDIN ZOTERO_ITEM CSL_CITATION {"citationID":"u2k3v02R","properties":{"formattedCitation":"[1]","plainCitation":"[1]","noteIndex":0},"citationItems":[{"id":1512,"uris":["http://zotero.org/groups/5272309/items/25QJRXKZ"],"itemData":{"id":1512,"type":"report","event-place":"Luxembourg,","note":"DOI: 10.2760/3105205","number":"JRC140372","publisher":"European Commission: Joint Research Centre","publisher-place":"Luxembourg,","title":"Delivering the EU Green Deal - Progress towards targets","URL":"https://publications.jrc.ec.europa.eu/repository/handle/JRC140372","author":[{"family":"Marelli","given":"Luisa"},{"family":"Trane","given":"Matteo"},{"family":"Barbero Vignola","given":"Giulia"},{"family":"Gastaldi","given":"Chiara"},{"family":"Guerreiro Miguel","given":"Mécia"},{"family":"Delgado Callico","given":"Laia"},{"family":"Borchardt","given":"Steve"},{"family":"Sanye Mengual","given":"Esther"},{"family":"Gourdon","given":"Thomas"},{"family":"Maroni","given":"Michele"},{"family":"Georgakaki","given":"Aliki"},{"family":"Seigneur","given":"Isabelle"},{"family":"M'Barek","given":"Robert"},{"family":"Acs","given":"Szvetlana"},{"family":"Listorti","given":"Giulia"}],"accessed":{"date-parts":[["2025",3,2]]},"issued":{"date-parts":[["2025",1]]}}}],"schema":"https://github.com/citation-style-language/schema/raw/master/csl-citation.json"} </w:instrText>
      </w:r>
      <w:r w:rsidR="00284DC2">
        <w:rPr>
          <w:sz w:val="22"/>
          <w:szCs w:val="22"/>
        </w:rPr>
        <w:fldChar w:fldCharType="separate"/>
      </w:r>
      <w:r w:rsidR="00820907" w:rsidRPr="00820907">
        <w:rPr>
          <w:sz w:val="22"/>
        </w:rPr>
        <w:t>[1]</w:t>
      </w:r>
      <w:r w:rsidR="00284DC2">
        <w:rPr>
          <w:sz w:val="22"/>
          <w:szCs w:val="22"/>
        </w:rPr>
        <w:fldChar w:fldCharType="end"/>
      </w:r>
      <w:r w:rsidR="02868CE6" w:rsidRPr="000B6F99">
        <w:rPr>
          <w:rFonts w:eastAsia="EC Square Sans Pro" w:cs="EC Square Sans Pro"/>
          <w:sz w:val="22"/>
          <w:szCs w:val="22"/>
        </w:rPr>
        <w:t xml:space="preserve">. </w:t>
      </w:r>
      <w:r w:rsidR="02868CE6" w:rsidRPr="000B6F99">
        <w:rPr>
          <w:rFonts w:eastAsia="EC Square Sans Pro" w:cs="EC Square Sans Pro"/>
          <w:b/>
          <w:sz w:val="22"/>
          <w:szCs w:val="22"/>
        </w:rPr>
        <w:t>Budgets,</w:t>
      </w:r>
      <w:r w:rsidR="02868CE6" w:rsidRPr="000B6F99">
        <w:rPr>
          <w:rFonts w:eastAsia="Calibri" w:cs="Calibri"/>
          <w:b/>
          <w:sz w:val="22"/>
          <w:szCs w:val="22"/>
        </w:rPr>
        <w:t xml:space="preserve"> </w:t>
      </w:r>
      <w:r w:rsidR="02868CE6" w:rsidRPr="000B6F99">
        <w:rPr>
          <w:rFonts w:eastAsia="EC Square Sans Pro" w:cs="EC Square Sans Pro"/>
          <w:b/>
          <w:sz w:val="22"/>
          <w:szCs w:val="22"/>
        </w:rPr>
        <w:t xml:space="preserve">infrastructure, software, and supply chains are the main bottlenecks for a competitive automotive sector </w:t>
      </w:r>
    </w:p>
    <w:p w14:paraId="5E685E74" w14:textId="1B0CAA97" w:rsidR="02868CE6" w:rsidRPr="000B6F99" w:rsidRDefault="02868CE6" w:rsidP="00284DC2">
      <w:pPr>
        <w:spacing w:line="257" w:lineRule="auto"/>
        <w:rPr>
          <w:rFonts w:eastAsia="Calibri" w:cs="Calibri"/>
          <w:sz w:val="22"/>
          <w:szCs w:val="22"/>
        </w:rPr>
      </w:pPr>
      <w:r w:rsidRPr="31DF77F9">
        <w:rPr>
          <w:rFonts w:eastAsia="EC Square Sans Pro" w:cs="EC Square Sans Pro"/>
          <w:sz w:val="22"/>
          <w:szCs w:val="22"/>
        </w:rPr>
        <w:t xml:space="preserve">From a technological standpoint, there are not any serious barrier to electrification (said, electrification is not necessarily decarbonisation if the system does not improve). A JRC team is gathering data on why EU cars, particularly EVs appear to be unaffordable, and unprofitable, but it will take time for solid conclusions. However, </w:t>
      </w:r>
      <w:r w:rsidRPr="31DF77F9">
        <w:rPr>
          <w:rFonts w:eastAsia="EC Square Sans Pro" w:cs="EC Square Sans Pro"/>
          <w:b/>
          <w:bCs/>
          <w:sz w:val="22"/>
          <w:szCs w:val="22"/>
        </w:rPr>
        <w:t>EU investment in both industrial and the public domain are insufficient, and this is the main prerequisite for any transition</w:t>
      </w:r>
      <w:r w:rsidRPr="31DF77F9">
        <w:rPr>
          <w:rFonts w:eastAsia="EC Square Sans Pro" w:cs="EC Square Sans Pro"/>
          <w:sz w:val="22"/>
          <w:szCs w:val="22"/>
        </w:rPr>
        <w:t xml:space="preserve">. </w:t>
      </w:r>
      <w:del w:id="274" w:author="GASTALDI Chiara (JRC-ISPRA)" w:date="2025-01-23T16:55:00Z">
        <w:r w:rsidRPr="31DF77F9" w:rsidDel="02868CE6">
          <w:rPr>
            <w:rFonts w:eastAsia="EC Square Sans Pro" w:cs="EC Square Sans Pro"/>
            <w:sz w:val="22"/>
            <w:szCs w:val="22"/>
          </w:rPr>
          <w:delText>Thus</w:delText>
        </w:r>
        <w:commentRangeStart w:id="275"/>
        <w:r w:rsidRPr="31DF77F9" w:rsidDel="02868CE6">
          <w:rPr>
            <w:rFonts w:eastAsia="EC Square Sans Pro" w:cs="EC Square Sans Pro"/>
            <w:sz w:val="22"/>
            <w:szCs w:val="22"/>
          </w:rPr>
          <w:delText>,</w:delText>
        </w:r>
      </w:del>
      <w:commentRangeEnd w:id="275"/>
      <w:r>
        <w:rPr>
          <w:rStyle w:val="CommentReference"/>
        </w:rPr>
        <w:commentReference w:id="275"/>
      </w:r>
      <w:del w:id="276" w:author="GASTALDI Chiara (JRC-ISPRA)" w:date="2025-01-23T16:55:00Z">
        <w:r w:rsidRPr="31DF77F9" w:rsidDel="02868CE6">
          <w:rPr>
            <w:rFonts w:eastAsia="EC Square Sans Pro" w:cs="EC Square Sans Pro"/>
            <w:sz w:val="22"/>
            <w:szCs w:val="22"/>
          </w:rPr>
          <w:delText xml:space="preserve"> if EU does not heavily invest with consistent budgets,</w:delText>
        </w:r>
        <w:r w:rsidRPr="31DF77F9" w:rsidDel="02868CE6">
          <w:rPr>
            <w:rFonts w:eastAsia="Calibri" w:cs="Calibri"/>
            <w:sz w:val="22"/>
            <w:szCs w:val="22"/>
          </w:rPr>
          <w:delText xml:space="preserve"> </w:delText>
        </w:r>
        <w:r w:rsidRPr="31DF77F9" w:rsidDel="02868CE6">
          <w:rPr>
            <w:rFonts w:eastAsia="EC Square Sans Pro" w:cs="EC Square Sans Pro"/>
            <w:sz w:val="22"/>
            <w:szCs w:val="22"/>
          </w:rPr>
          <w:delText>infrastructure, interoperability, software, and supply chains (currently the main bottlenecks for a competitive automotive sector), the eV market will not take off.</w:delText>
        </w:r>
        <w:r w:rsidRPr="31DF77F9" w:rsidDel="02868CE6">
          <w:rPr>
            <w:rFonts w:eastAsia="Calibri" w:cs="Calibri"/>
            <w:sz w:val="22"/>
            <w:szCs w:val="22"/>
          </w:rPr>
          <w:delText xml:space="preserve"> </w:delText>
        </w:r>
      </w:del>
    </w:p>
    <w:p w14:paraId="1288A348" w14:textId="0B349A08" w:rsidR="02868CE6" w:rsidRPr="000B6F99" w:rsidRDefault="02868CE6" w:rsidP="00284DC2">
      <w:pPr>
        <w:spacing w:line="257" w:lineRule="auto"/>
        <w:rPr>
          <w:rFonts w:eastAsia="EC Square Sans Pro" w:cs="EC Square Sans Pro"/>
          <w:sz w:val="22"/>
          <w:szCs w:val="22"/>
        </w:rPr>
      </w:pPr>
      <w:r w:rsidRPr="000B6F99">
        <w:rPr>
          <w:rFonts w:eastAsia="EC Square Sans Pro" w:cs="EC Square Sans Pro"/>
          <w:sz w:val="22"/>
          <w:szCs w:val="22"/>
        </w:rPr>
        <w:t xml:space="preserve">The current electricity prices are higher than the ones assumed during the policy design process, therefore, if the situation does not change, </w:t>
      </w:r>
      <w:r w:rsidRPr="000B6F99">
        <w:rPr>
          <w:rFonts w:eastAsia="EC Square Sans Pro" w:cs="EC Square Sans Pro"/>
          <w:b/>
          <w:bCs/>
          <w:sz w:val="22"/>
          <w:szCs w:val="22"/>
        </w:rPr>
        <w:t>a slower diffusion of electric vehicles in the EU market should be expected</w:t>
      </w:r>
      <w:r w:rsidRPr="000B6F99">
        <w:rPr>
          <w:rFonts w:eastAsia="EC Square Sans Pro" w:cs="EC Square Sans Pro"/>
          <w:sz w:val="22"/>
          <w:szCs w:val="22"/>
        </w:rPr>
        <w:t xml:space="preserve">. Moreover, upfront technology costs of zero- and low-emission vehicles (ZEV and ZLEV respectively) are higher than those of conventional vehicles, and there is a delay between long-term net consumer benefits and higher upfront capital costs. Other factors that affect the total cost of ownership of zero emission vehicles are national incentives, charging infrastructure cost (the cost of a house charger is above 5000 Euro, a significant extra cost to burden the vehicle), and taxation. </w:t>
      </w:r>
    </w:p>
    <w:p w14:paraId="57FA22F5" w14:textId="00D140F6" w:rsidR="02868CE6" w:rsidRDefault="02868CE6" w:rsidP="00284DC2">
      <w:pPr>
        <w:spacing w:line="257" w:lineRule="auto"/>
        <w:rPr>
          <w:ins w:id="277" w:author="GASTALDI Chiara (JRC-ISPRA)" w:date="2025-01-23T16:54:00Z"/>
          <w:rFonts w:eastAsia="Calibri" w:cs="Calibri"/>
          <w:sz w:val="22"/>
          <w:szCs w:val="22"/>
        </w:rPr>
      </w:pPr>
      <w:r w:rsidRPr="000B6F99">
        <w:rPr>
          <w:rFonts w:eastAsia="EC Square Sans Pro" w:cs="EC Square Sans Pro"/>
          <w:sz w:val="22"/>
          <w:szCs w:val="22"/>
        </w:rPr>
        <w:t xml:space="preserve">As a final observation, it should be noted that </w:t>
      </w:r>
      <w:r w:rsidRPr="000B6F99">
        <w:rPr>
          <w:rFonts w:eastAsia="EC Square Sans Pro" w:cs="EC Square Sans Pro"/>
          <w:b/>
          <w:bCs/>
          <w:sz w:val="22"/>
          <w:szCs w:val="22"/>
        </w:rPr>
        <w:t>zero and low emission vehicle deployment is highly dependent on the pricing policy of manufacturers and production costs.</w:t>
      </w:r>
      <w:r w:rsidRPr="000B6F99">
        <w:rPr>
          <w:rFonts w:eastAsia="EC Square Sans Pro" w:cs="EC Square Sans Pro"/>
          <w:sz w:val="22"/>
          <w:szCs w:val="22"/>
        </w:rPr>
        <w:t xml:space="preserve"> Raw material access and costs, supply chain issues and potential discontinuation of subsidies may create price volatility for battery and vehicle costs, posing a barrier to maintaining stable and affordable pricing for zero- and low-emission vehicles. </w:t>
      </w:r>
      <w:del w:id="278" w:author="GASTALDI Chiara (JRC-ISPRA)" w:date="2025-01-23T16:56:00Z">
        <w:r w:rsidRPr="000B6F99" w:rsidDel="003C7984">
          <w:rPr>
            <w:rFonts w:eastAsia="EC Square Sans Pro" w:cs="EC Square Sans Pro"/>
            <w:sz w:val="22"/>
            <w:szCs w:val="22"/>
          </w:rPr>
          <w:delText>Ensure a stable supply of materials and a high level of reuse, remanufacturing and recycling, in particular for batteries, magnets (for high-efficiency engines), electronics and sensors (for automation, connectivity, sharing) etc. (</w:delText>
        </w:r>
        <w:r w:rsidRPr="000B6F99" w:rsidDel="003C7984">
          <w:rPr>
            <w:rFonts w:eastAsia="EC Square Sans Pro" w:cs="EC Square Sans Pro"/>
            <w:sz w:val="22"/>
            <w:szCs w:val="22"/>
            <w:highlight w:val="yellow"/>
          </w:rPr>
          <w:delText>link to the CRM deep dive</w:delText>
        </w:r>
        <w:r w:rsidRPr="000B6F99" w:rsidDel="003C7984">
          <w:rPr>
            <w:rFonts w:eastAsia="EC Square Sans Pro" w:cs="EC Square Sans Pro"/>
            <w:sz w:val="22"/>
            <w:szCs w:val="22"/>
          </w:rPr>
          <w:delText>) On pricing policy it has been observed that OEMs are preferring high end high profit vehicle configurations at lower number sales, to more affordable high volume sales. On the second that is probably what could be influenced by policy, prices are influenced by disruptions in supply chains, critical materials availability and infrastructure. Targeted investment in these three directions is crucial for ensuring affordable uninterrupted production in the future.</w:delText>
        </w:r>
        <w:r w:rsidRPr="000B6F99" w:rsidDel="003C7984">
          <w:rPr>
            <w:rFonts w:eastAsia="Calibri" w:cs="Calibri"/>
            <w:sz w:val="22"/>
            <w:szCs w:val="22"/>
          </w:rPr>
          <w:delText xml:space="preserve"> </w:delText>
        </w:r>
      </w:del>
    </w:p>
    <w:p w14:paraId="1BBE8EA9" w14:textId="36D46F16" w:rsidR="003C7984" w:rsidRDefault="003C7984" w:rsidP="00284DC2">
      <w:pPr>
        <w:spacing w:line="257" w:lineRule="auto"/>
        <w:rPr>
          <w:ins w:id="279" w:author="GASTALDI Chiara (JRC-ISPRA)" w:date="2025-01-23T16:54:00Z"/>
          <w:rFonts w:eastAsia="Calibri" w:cs="Calibri"/>
          <w:b/>
          <w:sz w:val="22"/>
          <w:szCs w:val="22"/>
        </w:rPr>
      </w:pPr>
      <w:ins w:id="280" w:author="GASTALDI Chiara (JRC-ISPRA)" w:date="2025-01-23T16:54:00Z">
        <w:r w:rsidRPr="00365BAB">
          <w:rPr>
            <w:rFonts w:eastAsia="Calibri" w:cs="Calibri"/>
            <w:b/>
            <w:sz w:val="22"/>
            <w:szCs w:val="22"/>
          </w:rPr>
          <w:t>Main enablers:</w:t>
        </w:r>
      </w:ins>
    </w:p>
    <w:p w14:paraId="1FE735BE" w14:textId="2333B76B" w:rsidR="003C7984" w:rsidRPr="003C7984" w:rsidDel="003C7984" w:rsidRDefault="003C7984" w:rsidP="003C7984">
      <w:pPr>
        <w:pStyle w:val="ListParagraph"/>
        <w:numPr>
          <w:ilvl w:val="0"/>
          <w:numId w:val="155"/>
        </w:numPr>
        <w:spacing w:line="257" w:lineRule="auto"/>
        <w:rPr>
          <w:ins w:id="281" w:author="GASTALDI Chiara (JRC-ISPRA)" w:date="2025-01-23T16:55:00Z"/>
          <w:del w:id="282" w:author="GASTALDI Chiara (JRC-ISPRA)" w:date="2025-01-23T16:56:00Z"/>
          <w:rFonts w:eastAsia="Calibri" w:cs="Calibri"/>
          <w:sz w:val="22"/>
          <w:szCs w:val="22"/>
        </w:rPr>
      </w:pPr>
      <w:ins w:id="283" w:author="GASTALDI Chiara (JRC-ISPRA)" w:date="2025-01-23T16:55:00Z">
        <w:del w:id="284" w:author="GASTALDI Chiara (JRC-ISPRA)" w:date="2025-01-23T16:55:00Z">
          <w:r w:rsidRPr="003C7984" w:rsidDel="003C7984">
            <w:rPr>
              <w:rFonts w:eastAsia="EC Square Sans Pro" w:cs="EC Square Sans Pro"/>
              <w:sz w:val="22"/>
              <w:szCs w:val="22"/>
            </w:rPr>
            <w:delText xml:space="preserve">Thus, if </w:delText>
          </w:r>
        </w:del>
        <w:r>
          <w:rPr>
            <w:rFonts w:eastAsia="EC Square Sans Pro" w:cs="EC Square Sans Pro"/>
            <w:sz w:val="22"/>
            <w:szCs w:val="22"/>
          </w:rPr>
          <w:t xml:space="preserve">The </w:t>
        </w:r>
        <w:r w:rsidRPr="003C7984">
          <w:rPr>
            <w:rFonts w:eastAsia="EC Square Sans Pro" w:cs="EC Square Sans Pro"/>
            <w:sz w:val="22"/>
            <w:szCs w:val="22"/>
          </w:rPr>
          <w:t xml:space="preserve">EU </w:t>
        </w:r>
        <w:del w:id="285" w:author="GASTALDI Chiara (JRC-ISPRA)" w:date="2025-01-23T16:55:00Z">
          <w:r w:rsidRPr="003C7984" w:rsidDel="003C7984">
            <w:rPr>
              <w:rFonts w:eastAsia="EC Square Sans Pro" w:cs="EC Square Sans Pro"/>
              <w:sz w:val="22"/>
              <w:szCs w:val="22"/>
            </w:rPr>
            <w:delText>does not</w:delText>
          </w:r>
        </w:del>
        <w:r>
          <w:rPr>
            <w:rFonts w:eastAsia="EC Square Sans Pro" w:cs="EC Square Sans Pro"/>
            <w:sz w:val="22"/>
            <w:szCs w:val="22"/>
          </w:rPr>
          <w:t>should</w:t>
        </w:r>
        <w:r w:rsidRPr="003C7984">
          <w:rPr>
            <w:rFonts w:eastAsia="EC Square Sans Pro" w:cs="EC Square Sans Pro"/>
            <w:sz w:val="22"/>
            <w:szCs w:val="22"/>
          </w:rPr>
          <w:t xml:space="preserve"> heavily invest with consistent budgets,</w:t>
        </w:r>
        <w:r w:rsidRPr="003C7984">
          <w:rPr>
            <w:rFonts w:eastAsia="Calibri" w:cs="Calibri"/>
            <w:sz w:val="22"/>
            <w:szCs w:val="22"/>
          </w:rPr>
          <w:t xml:space="preserve"> </w:t>
        </w:r>
        <w:r w:rsidRPr="003C7984">
          <w:rPr>
            <w:rFonts w:eastAsia="EC Square Sans Pro" w:cs="EC Square Sans Pro"/>
            <w:sz w:val="22"/>
            <w:szCs w:val="22"/>
          </w:rPr>
          <w:t xml:space="preserve">infrastructure, interoperability, software, and supply chains (currently the main bottlenecks for a competitive automotive sector), </w:t>
        </w:r>
        <w:r>
          <w:rPr>
            <w:rFonts w:eastAsia="EC Square Sans Pro" w:cs="EC Square Sans Pro"/>
            <w:sz w:val="22"/>
            <w:szCs w:val="22"/>
          </w:rPr>
          <w:t xml:space="preserve">for </w:t>
        </w:r>
        <w:r w:rsidRPr="003C7984">
          <w:rPr>
            <w:rFonts w:eastAsia="EC Square Sans Pro" w:cs="EC Square Sans Pro"/>
            <w:sz w:val="22"/>
            <w:szCs w:val="22"/>
          </w:rPr>
          <w:t>the eV market</w:t>
        </w:r>
        <w:r>
          <w:rPr>
            <w:rFonts w:eastAsia="EC Square Sans Pro" w:cs="EC Square Sans Pro"/>
            <w:sz w:val="22"/>
            <w:szCs w:val="22"/>
          </w:rPr>
          <w:t xml:space="preserve"> to</w:t>
        </w:r>
        <w:del w:id="286" w:author="GASTALDI Chiara (JRC-ISPRA)" w:date="2025-01-23T16:55:00Z">
          <w:r w:rsidRPr="003C7984" w:rsidDel="003C7984">
            <w:rPr>
              <w:rFonts w:eastAsia="EC Square Sans Pro" w:cs="EC Square Sans Pro"/>
              <w:sz w:val="22"/>
              <w:szCs w:val="22"/>
            </w:rPr>
            <w:delText xml:space="preserve"> will not </w:delText>
          </w:r>
        </w:del>
        <w:r w:rsidRPr="003C7984">
          <w:rPr>
            <w:rFonts w:eastAsia="EC Square Sans Pro" w:cs="EC Square Sans Pro"/>
            <w:sz w:val="22"/>
            <w:szCs w:val="22"/>
          </w:rPr>
          <w:t>take off.</w:t>
        </w:r>
        <w:r w:rsidRPr="003C7984">
          <w:rPr>
            <w:rFonts w:eastAsia="Calibri" w:cs="Calibri"/>
            <w:sz w:val="22"/>
            <w:szCs w:val="22"/>
          </w:rPr>
          <w:t xml:space="preserve"> </w:t>
        </w:r>
      </w:ins>
    </w:p>
    <w:p w14:paraId="76396035" w14:textId="77777777" w:rsidR="003C7984" w:rsidRPr="001A01BB" w:rsidRDefault="003C7984">
      <w:pPr>
        <w:pStyle w:val="ListParagraph"/>
        <w:numPr>
          <w:ilvl w:val="0"/>
          <w:numId w:val="155"/>
        </w:numPr>
        <w:spacing w:line="257" w:lineRule="auto"/>
        <w:rPr>
          <w:ins w:id="287" w:author="GASTALDI Chiara (JRC-ISPRA)" w:date="2025-01-23T16:56:00Z"/>
          <w:rFonts w:eastAsia="EC Square Sans Pro" w:cs="EC Square Sans Pro"/>
          <w:sz w:val="22"/>
          <w:szCs w:val="22"/>
        </w:rPr>
      </w:pPr>
    </w:p>
    <w:p w14:paraId="0183B65D" w14:textId="77777777" w:rsidR="003C7984" w:rsidRPr="001A01BB" w:rsidRDefault="003C7984" w:rsidP="001A01BB">
      <w:pPr>
        <w:pStyle w:val="ListParagraph"/>
        <w:numPr>
          <w:ilvl w:val="0"/>
          <w:numId w:val="155"/>
        </w:numPr>
        <w:spacing w:line="257" w:lineRule="auto"/>
        <w:rPr>
          <w:ins w:id="288" w:author="GASTALDI Chiara (JRC-ISPRA)" w:date="2025-01-23T16:56:00Z"/>
          <w:rFonts w:eastAsia="Calibri" w:cs="Calibri"/>
          <w:sz w:val="22"/>
          <w:szCs w:val="22"/>
        </w:rPr>
      </w:pPr>
      <w:ins w:id="289" w:author="GASTALDI Chiara (JRC-ISPRA)" w:date="2025-01-23T16:56:00Z">
        <w:r w:rsidRPr="003C7984">
          <w:rPr>
            <w:rFonts w:eastAsia="EC Square Sans Pro" w:cs="EC Square Sans Pro"/>
            <w:sz w:val="22"/>
            <w:szCs w:val="22"/>
          </w:rPr>
          <w:t>Ensure a stable supply of materials and a high level of reuse, remanufacturing and recycling, in particular for batteries, magnets (for high-efficiency engines), electronics and sensors (for automation, connectivity, sharing) etc. (</w:t>
        </w:r>
        <w:r w:rsidRPr="003C7984">
          <w:rPr>
            <w:rFonts w:eastAsia="EC Square Sans Pro" w:cs="EC Square Sans Pro"/>
            <w:sz w:val="22"/>
            <w:szCs w:val="22"/>
            <w:highlight w:val="yellow"/>
          </w:rPr>
          <w:t>link to the CRM deep dive</w:t>
        </w:r>
        <w:r w:rsidRPr="003C7984">
          <w:rPr>
            <w:rFonts w:eastAsia="EC Square Sans Pro" w:cs="EC Square Sans Pro"/>
            <w:sz w:val="22"/>
            <w:szCs w:val="22"/>
          </w:rPr>
          <w:t>)</w:t>
        </w:r>
        <w:r>
          <w:rPr>
            <w:rFonts w:eastAsia="EC Square Sans Pro" w:cs="EC Square Sans Pro"/>
            <w:sz w:val="22"/>
            <w:szCs w:val="22"/>
          </w:rPr>
          <w:t>.</w:t>
        </w:r>
      </w:ins>
    </w:p>
    <w:p w14:paraId="4F4A149E" w14:textId="77777777" w:rsidR="003C7984" w:rsidRPr="001A01BB" w:rsidRDefault="003C7984" w:rsidP="001A01BB">
      <w:pPr>
        <w:pStyle w:val="ListParagraph"/>
        <w:numPr>
          <w:ilvl w:val="0"/>
          <w:numId w:val="155"/>
        </w:numPr>
        <w:spacing w:line="257" w:lineRule="auto"/>
        <w:rPr>
          <w:ins w:id="290" w:author="GASTALDI Chiara (JRC-ISPRA)" w:date="2025-01-23T16:58:00Z"/>
          <w:rFonts w:eastAsia="Calibri" w:cs="Calibri"/>
          <w:sz w:val="22"/>
          <w:szCs w:val="22"/>
        </w:rPr>
      </w:pPr>
      <w:ins w:id="291" w:author="GASTALDI Chiara (JRC-ISPRA)" w:date="2025-01-23T16:56:00Z">
        <w:del w:id="292" w:author="GASTALDI Chiara (JRC-ISPRA)" w:date="2025-01-23T16:56:00Z">
          <w:r w:rsidRPr="003C7984" w:rsidDel="003C7984">
            <w:rPr>
              <w:rFonts w:eastAsia="EC Square Sans Pro" w:cs="EC Square Sans Pro"/>
              <w:sz w:val="22"/>
              <w:szCs w:val="22"/>
            </w:rPr>
            <w:lastRenderedPageBreak/>
            <w:delText xml:space="preserve"> </w:delText>
          </w:r>
        </w:del>
        <w:r w:rsidRPr="003C7984">
          <w:rPr>
            <w:rFonts w:eastAsia="EC Square Sans Pro" w:cs="EC Square Sans Pro"/>
            <w:sz w:val="22"/>
            <w:szCs w:val="22"/>
          </w:rPr>
          <w:t xml:space="preserve">On pricing policy it has been observed that OEMs are preferring high end high profit vehicle configurations at lower number sales, to more affordable high volume sales. </w:t>
        </w:r>
      </w:ins>
    </w:p>
    <w:p w14:paraId="43D3155F" w14:textId="70CBDE2B" w:rsidR="003C7984" w:rsidRPr="003C7984" w:rsidDel="003C7984" w:rsidRDefault="003C7984" w:rsidP="001A01BB">
      <w:pPr>
        <w:pStyle w:val="ListParagraph"/>
        <w:spacing w:line="257" w:lineRule="auto"/>
        <w:rPr>
          <w:ins w:id="293" w:author="GASTALDI Chiara (JRC-ISPRA)" w:date="2025-01-23T16:56:00Z"/>
          <w:del w:id="294" w:author="GASTALDI Chiara (JRC-ISPRA)" w:date="2025-01-23T16:56:00Z"/>
          <w:rFonts w:eastAsia="Calibri" w:cs="Calibri"/>
          <w:sz w:val="22"/>
          <w:szCs w:val="22"/>
        </w:rPr>
      </w:pPr>
      <w:ins w:id="295" w:author="GASTALDI Chiara (JRC-ISPRA)" w:date="2025-01-23T16:56:00Z">
        <w:del w:id="296" w:author="GASTALDI Chiara (JRC-ISPRA)" w:date="2025-01-23T16:58:00Z">
          <w:r w:rsidRPr="003C7984" w:rsidDel="003C7984">
            <w:rPr>
              <w:rFonts w:eastAsia="EC Square Sans Pro" w:cs="EC Square Sans Pro"/>
              <w:sz w:val="22"/>
              <w:szCs w:val="22"/>
            </w:rPr>
            <w:delText>On the second that is probably what could be influenced by policy, p</w:delText>
          </w:r>
        </w:del>
      </w:ins>
      <w:ins w:id="297" w:author="GASTALDI Chiara (JRC-ISPRA)" w:date="2025-01-23T16:58:00Z">
        <w:r>
          <w:rPr>
            <w:rFonts w:eastAsia="EC Square Sans Pro" w:cs="EC Square Sans Pro"/>
            <w:sz w:val="22"/>
            <w:szCs w:val="22"/>
          </w:rPr>
          <w:t>P</w:t>
        </w:r>
      </w:ins>
      <w:ins w:id="298" w:author="GASTALDI Chiara (JRC-ISPRA)" w:date="2025-01-23T16:56:00Z">
        <w:r w:rsidRPr="003C7984">
          <w:rPr>
            <w:rFonts w:eastAsia="EC Square Sans Pro" w:cs="EC Square Sans Pro"/>
            <w:sz w:val="22"/>
            <w:szCs w:val="22"/>
          </w:rPr>
          <w:t>rices are influenced by disruptions in supply chains, critical materials availability and infrastructure. Targeted investment in these three directions is crucial for ensuring affordable uninterrupted production in the future.</w:t>
        </w:r>
        <w:r w:rsidRPr="003C7984">
          <w:rPr>
            <w:rFonts w:eastAsia="Calibri" w:cs="Calibri"/>
            <w:sz w:val="22"/>
            <w:szCs w:val="22"/>
          </w:rPr>
          <w:t xml:space="preserve"> </w:t>
        </w:r>
      </w:ins>
    </w:p>
    <w:p w14:paraId="0EB66F52" w14:textId="77777777" w:rsidR="003C7984" w:rsidRPr="001A01BB" w:rsidDel="003C7984" w:rsidRDefault="003C7984" w:rsidP="001A01BB">
      <w:pPr>
        <w:pStyle w:val="ListParagraph"/>
        <w:numPr>
          <w:ilvl w:val="0"/>
          <w:numId w:val="155"/>
        </w:numPr>
        <w:spacing w:line="257" w:lineRule="auto"/>
        <w:rPr>
          <w:del w:id="299" w:author="GASTALDI Chiara (JRC-ISPRA)" w:date="2025-01-23T16:58:00Z"/>
          <w:rFonts w:eastAsia="Calibri" w:cs="Calibri"/>
          <w:b/>
          <w:sz w:val="22"/>
          <w:szCs w:val="22"/>
        </w:rPr>
      </w:pPr>
    </w:p>
    <w:p w14:paraId="685D222C" w14:textId="77777777" w:rsidR="003C7984" w:rsidRPr="001A01BB" w:rsidRDefault="003C7984" w:rsidP="001A01BB">
      <w:pPr>
        <w:pStyle w:val="ListParagraph"/>
        <w:numPr>
          <w:ilvl w:val="0"/>
          <w:numId w:val="155"/>
        </w:numPr>
        <w:spacing w:line="257" w:lineRule="auto"/>
        <w:rPr>
          <w:ins w:id="300" w:author="GASTALDI Chiara (JRC-ISPRA)" w:date="2025-01-23T16:54:00Z"/>
          <w:rFonts w:eastAsia="EC Square Sans Pro" w:cs="EC Square Sans Pro"/>
          <w:bCs/>
          <w:i/>
          <w:iCs/>
          <w:color w:val="70AD47" w:themeColor="accent6"/>
          <w:sz w:val="22"/>
          <w:szCs w:val="22"/>
        </w:rPr>
      </w:pPr>
    </w:p>
    <w:p w14:paraId="32FA9726" w14:textId="63C3C4AE" w:rsidR="02868CE6" w:rsidRPr="001A01BB" w:rsidRDefault="02868CE6" w:rsidP="00BB28EA">
      <w:pPr>
        <w:spacing w:before="240" w:line="257" w:lineRule="auto"/>
        <w:rPr>
          <w:rFonts w:eastAsia="EC Square Sans Pro" w:cs="EC Square Sans Pro"/>
          <w:bCs/>
          <w:i/>
          <w:iCs/>
          <w:color w:val="70AD47" w:themeColor="accent6"/>
          <w:sz w:val="22"/>
          <w:szCs w:val="22"/>
        </w:rPr>
      </w:pPr>
      <w:r w:rsidRPr="001A01BB">
        <w:rPr>
          <w:rFonts w:eastAsia="EC Square Sans Pro" w:cs="EC Square Sans Pro"/>
          <w:bCs/>
          <w:i/>
          <w:iCs/>
          <w:color w:val="70AD47" w:themeColor="accent6"/>
          <w:sz w:val="22"/>
          <w:szCs w:val="22"/>
        </w:rPr>
        <w:t>Inadequate or lack of access to affordable transport can exacerbate inequalities and create risks of transport poverty and social exclusion if transition to zero-emission vehicles is not managed inclusively (e.g. lack of financial support and incentives to low-income groups, lack of infrastructure and affordable alternatives).</w:t>
      </w:r>
    </w:p>
    <w:p w14:paraId="225FD74B" w14:textId="7D6F9FDB" w:rsidR="02868CE6" w:rsidRPr="000B6F99" w:rsidDel="003C7984" w:rsidRDefault="02868CE6" w:rsidP="00BB28EA">
      <w:pPr>
        <w:spacing w:line="257" w:lineRule="auto"/>
        <w:rPr>
          <w:del w:id="301" w:author="GASTALDI Chiara (JRC-ISPRA)" w:date="2025-01-23T16:59:00Z"/>
          <w:rFonts w:eastAsia="EC Square Sans Pro" w:cs="EC Square Sans Pro"/>
          <w:sz w:val="22"/>
          <w:szCs w:val="22"/>
        </w:rPr>
      </w:pPr>
      <w:r w:rsidRPr="000B6F99">
        <w:rPr>
          <w:rFonts w:eastAsia="EC Square Sans Pro" w:cs="EC Square Sans Pro"/>
          <w:sz w:val="22"/>
          <w:szCs w:val="22"/>
        </w:rPr>
        <w:t xml:space="preserve">The energy consumed by zero-emission vehicles is linked to potential high upstream energy inefficiencies in the production and/or transportation of electric </w:t>
      </w:r>
      <w:r w:rsidR="00820907" w:rsidRPr="000B6F99">
        <w:rPr>
          <w:rFonts w:eastAsia="EC Square Sans Pro" w:cs="EC Square Sans Pro"/>
          <w:sz w:val="22"/>
          <w:szCs w:val="22"/>
        </w:rPr>
        <w:t>power (</w:t>
      </w:r>
      <w:r w:rsidRPr="000B6F99">
        <w:rPr>
          <w:rFonts w:eastAsia="EC Square Sans Pro" w:cs="EC Square Sans Pro"/>
          <w:sz w:val="22"/>
          <w:szCs w:val="22"/>
        </w:rPr>
        <w:t xml:space="preserve">note that The ETS (absolute) cap for electricity production emissions guarantees that there are no emissions from additional electricity demand from transport). </w:t>
      </w:r>
      <w:del w:id="302" w:author="GASTALDI Chiara (JRC-ISPRA)" w:date="2025-01-23T16:59:00Z">
        <w:r w:rsidRPr="000B6F99" w:rsidDel="003C7984">
          <w:rPr>
            <w:rFonts w:eastAsia="EC Square Sans Pro" w:cs="EC Square Sans Pro"/>
            <w:b/>
            <w:bCs/>
            <w:sz w:val="22"/>
            <w:szCs w:val="22"/>
          </w:rPr>
          <w:delText>A technology neutral holistic approach is necessary</w:delText>
        </w:r>
        <w:r w:rsidRPr="000B6F99" w:rsidDel="003C7984">
          <w:rPr>
            <w:rFonts w:eastAsia="EC Square Sans Pro" w:cs="EC Square Sans Pro"/>
            <w:sz w:val="22"/>
            <w:szCs w:val="22"/>
          </w:rPr>
          <w:delText xml:space="preserve"> in order to ensure that the energy demand of future road vehicles does not increase disproportionally, and remains within the capacity of EU’s power supply system. </w:delText>
        </w:r>
      </w:del>
    </w:p>
    <w:p w14:paraId="59CF538D" w14:textId="55E3F4FC" w:rsidR="02868CE6" w:rsidRPr="000B6F99" w:rsidRDefault="02868CE6" w:rsidP="001A01BB">
      <w:pPr>
        <w:spacing w:line="257" w:lineRule="auto"/>
        <w:rPr>
          <w:rFonts w:eastAsia="EC Square Sans Pro" w:cs="EC Square Sans Pro"/>
          <w:sz w:val="22"/>
          <w:szCs w:val="22"/>
        </w:rPr>
      </w:pPr>
      <w:del w:id="303" w:author="GASTALDI Chiara (JRC-ISPRA)" w:date="2025-02-17T16:50:00Z">
        <w:r w:rsidRPr="000B6F99" w:rsidDel="00FE1B51">
          <w:rPr>
            <w:rFonts w:eastAsia="EC Square Sans Pro" w:cs="EC Square Sans Pro"/>
            <w:sz w:val="22"/>
            <w:szCs w:val="22"/>
          </w:rPr>
          <w:delText xml:space="preserve"> </w:delText>
        </w:r>
      </w:del>
    </w:p>
    <w:p w14:paraId="5BEF15B3" w14:textId="5B5430E4" w:rsidR="02868CE6" w:rsidRPr="000B6F99" w:rsidRDefault="02868CE6" w:rsidP="00BB28EA">
      <w:pPr>
        <w:spacing w:before="0" w:after="0" w:line="257" w:lineRule="auto"/>
        <w:rPr>
          <w:rFonts w:eastAsia="EC Square Sans Pro" w:cs="EC Square Sans Pro"/>
          <w:iCs/>
          <w:sz w:val="22"/>
          <w:szCs w:val="22"/>
        </w:rPr>
      </w:pPr>
      <w:r w:rsidRPr="000B6F99">
        <w:rPr>
          <w:rFonts w:eastAsia="EC Square Sans Pro" w:cs="EC Square Sans Pro"/>
          <w:iCs/>
          <w:sz w:val="22"/>
          <w:szCs w:val="22"/>
        </w:rPr>
        <w:t xml:space="preserve">To assess the </w:t>
      </w:r>
      <w:r w:rsidRPr="000B6F99">
        <w:rPr>
          <w:rFonts w:eastAsia="EC Square Sans Pro" w:cs="EC Square Sans Pro"/>
          <w:b/>
          <w:bCs/>
          <w:iCs/>
          <w:sz w:val="22"/>
          <w:szCs w:val="22"/>
        </w:rPr>
        <w:t>economic feasibility of a mobility transition</w:t>
      </w:r>
      <w:r w:rsidRPr="000B6F99">
        <w:rPr>
          <w:rFonts w:eastAsia="EC Square Sans Pro" w:cs="EC Square Sans Pro"/>
          <w:iCs/>
          <w:sz w:val="22"/>
          <w:szCs w:val="22"/>
        </w:rPr>
        <w:t>, the JRC has carried out an analysis quantifying the total costs of ownership under different CO2 standard scenarios. For Light Duty Vehicles (LVD), based on 30 scenarios run with the JRC DIONE cost model to support the EC impact assessment for strengthened car and van CO2</w:t>
      </w:r>
      <w:r w:rsidRPr="000B6F99">
        <w:rPr>
          <w:rFonts w:ascii="Calibri" w:eastAsia="Arial" w:hAnsi="Calibri" w:cs="Calibri"/>
          <w:iCs/>
          <w:sz w:val="22"/>
          <w:szCs w:val="22"/>
        </w:rPr>
        <w:t> </w:t>
      </w:r>
      <w:r w:rsidRPr="000B6F99">
        <w:rPr>
          <w:rFonts w:eastAsia="EC Square Sans Pro" w:cs="EC Square Sans Pro"/>
          <w:iCs/>
          <w:sz w:val="22"/>
          <w:szCs w:val="22"/>
        </w:rPr>
        <w:t xml:space="preserve">standards within the EC’s Fit for 55 package, it was concluded that, over the use period, </w:t>
      </w:r>
      <w:r w:rsidRPr="000B6F99">
        <w:rPr>
          <w:rFonts w:eastAsia="EC Square Sans Pro" w:cs="EC Square Sans Pro"/>
          <w:b/>
          <w:bCs/>
          <w:iCs/>
          <w:sz w:val="22"/>
          <w:szCs w:val="22"/>
        </w:rPr>
        <w:t>net consumer benefits result, and they increase</w:t>
      </w:r>
      <w:r w:rsidRPr="000B6F99">
        <w:rPr>
          <w:rFonts w:ascii="Calibri" w:eastAsia="Arial" w:hAnsi="Calibri" w:cs="Calibri"/>
          <w:b/>
          <w:bCs/>
          <w:iCs/>
          <w:sz w:val="22"/>
          <w:szCs w:val="22"/>
        </w:rPr>
        <w:t> </w:t>
      </w:r>
      <w:r w:rsidRPr="000B6F99">
        <w:rPr>
          <w:rFonts w:eastAsia="EC Square Sans Pro" w:cs="EC Square Sans Pro"/>
          <w:b/>
          <w:bCs/>
          <w:iCs/>
          <w:sz w:val="22"/>
          <w:szCs w:val="22"/>
        </w:rPr>
        <w:t>with stricter targets and over time</w:t>
      </w:r>
      <w:r w:rsidRPr="000B6F99">
        <w:rPr>
          <w:rFonts w:eastAsia="EC Square Sans Pro" w:cs="EC Square Sans Pro"/>
          <w:iCs/>
          <w:sz w:val="22"/>
          <w:szCs w:val="22"/>
        </w:rPr>
        <w:t>. Net savings are substantially higher for High Duty Vehicles (HVD) than for LDV, due to their high annual and lifetime activity.</w:t>
      </w:r>
    </w:p>
    <w:p w14:paraId="3697BAA5" w14:textId="261EA8B8" w:rsidR="003C7984" w:rsidRPr="00E1615D" w:rsidRDefault="02868CE6" w:rsidP="00BB28EA">
      <w:pPr>
        <w:spacing w:line="257" w:lineRule="auto"/>
        <w:rPr>
          <w:ins w:id="304" w:author="GASTALDI Chiara (JRC-ISPRA)" w:date="2025-01-23T16:58:00Z"/>
          <w:rFonts w:eastAsia="EC Square Sans Pro" w:cs="EC Square Sans Pro"/>
          <w:b/>
          <w:iCs/>
          <w:sz w:val="22"/>
          <w:szCs w:val="22"/>
        </w:rPr>
      </w:pPr>
      <w:del w:id="305" w:author="GASTALDI Chiara (JRC-ISPRA)" w:date="2025-01-23T16:59:00Z">
        <w:r w:rsidRPr="000B6F99" w:rsidDel="003C7984">
          <w:rPr>
            <w:rFonts w:eastAsia="EC Square Sans Pro" w:cs="EC Square Sans Pro"/>
            <w:iCs/>
            <w:sz w:val="22"/>
            <w:szCs w:val="22"/>
          </w:rPr>
          <w:delText>Benefits arise because savings in fuel/energy expenditure during vehicle use overcompensate the higher upfront capital costs of more efficient and zero- and low-emission vehicles.</w:delText>
        </w:r>
      </w:del>
      <w:ins w:id="306" w:author="GASTALDI Chiara (JRC-ISPRA)" w:date="2025-01-23T16:58:00Z">
        <w:r w:rsidR="003C7984" w:rsidRPr="00E1615D">
          <w:rPr>
            <w:rFonts w:eastAsia="EC Square Sans Pro" w:cs="EC Square Sans Pro"/>
            <w:b/>
            <w:iCs/>
            <w:sz w:val="22"/>
            <w:szCs w:val="22"/>
          </w:rPr>
          <w:t>Main enablers:</w:t>
        </w:r>
      </w:ins>
    </w:p>
    <w:p w14:paraId="649F127C" w14:textId="77777777" w:rsidR="003C7984" w:rsidRPr="003C7984" w:rsidRDefault="003C7984" w:rsidP="003C7984">
      <w:pPr>
        <w:pStyle w:val="ListParagraph"/>
        <w:numPr>
          <w:ilvl w:val="0"/>
          <w:numId w:val="157"/>
        </w:numPr>
        <w:spacing w:line="257" w:lineRule="auto"/>
        <w:rPr>
          <w:ins w:id="307" w:author="GASTALDI Chiara (JRC-ISPRA)" w:date="2025-01-23T16:59:00Z"/>
          <w:rFonts w:eastAsia="EC Square Sans Pro" w:cs="EC Square Sans Pro"/>
          <w:sz w:val="22"/>
          <w:szCs w:val="22"/>
        </w:rPr>
      </w:pPr>
      <w:ins w:id="308" w:author="GASTALDI Chiara (JRC-ISPRA)" w:date="2025-01-23T16:59:00Z">
        <w:r w:rsidRPr="003C7984">
          <w:rPr>
            <w:rFonts w:eastAsia="EC Square Sans Pro" w:cs="EC Square Sans Pro"/>
            <w:b/>
            <w:bCs/>
            <w:sz w:val="22"/>
            <w:szCs w:val="22"/>
          </w:rPr>
          <w:t>A technology neutral holistic approach is necessary</w:t>
        </w:r>
        <w:r w:rsidRPr="003C7984">
          <w:rPr>
            <w:rFonts w:eastAsia="EC Square Sans Pro" w:cs="EC Square Sans Pro"/>
            <w:sz w:val="22"/>
            <w:szCs w:val="22"/>
          </w:rPr>
          <w:t xml:space="preserve"> in order to ensure that the energy demand of future road vehicles does not increase disproportionally, and remains within the capacity of EU’s power supply system. </w:t>
        </w:r>
      </w:ins>
    </w:p>
    <w:p w14:paraId="6D7EE4D4" w14:textId="77777777" w:rsidR="003C7984" w:rsidRPr="003C7984" w:rsidDel="003C7984" w:rsidRDefault="003C7984" w:rsidP="003C7984">
      <w:pPr>
        <w:pStyle w:val="ListParagraph"/>
        <w:numPr>
          <w:ilvl w:val="0"/>
          <w:numId w:val="157"/>
        </w:numPr>
        <w:spacing w:line="257" w:lineRule="auto"/>
        <w:rPr>
          <w:ins w:id="309" w:author="GASTALDI Chiara (JRC-ISPRA)" w:date="2025-01-23T16:59:00Z"/>
          <w:del w:id="310" w:author="GASTALDI Chiara (JRC-ISPRA)" w:date="2025-01-23T16:59:00Z"/>
          <w:rFonts w:eastAsia="EC Square Sans Pro" w:cs="EC Square Sans Pro"/>
          <w:iCs/>
          <w:sz w:val="22"/>
          <w:szCs w:val="22"/>
        </w:rPr>
      </w:pPr>
      <w:ins w:id="311" w:author="GASTALDI Chiara (JRC-ISPRA)" w:date="2025-01-23T16:59:00Z">
        <w:r w:rsidRPr="003C7984">
          <w:rPr>
            <w:rFonts w:eastAsia="EC Square Sans Pro" w:cs="EC Square Sans Pro"/>
            <w:iCs/>
            <w:sz w:val="22"/>
            <w:szCs w:val="22"/>
          </w:rPr>
          <w:t>Benefits arise because savings in fuel/energy expenditure during vehicle use overcompensate the higher upfront capital costs of more efficient and zero- and low-emission vehicles.</w:t>
        </w:r>
      </w:ins>
    </w:p>
    <w:p w14:paraId="1D0F3FC0" w14:textId="77777777" w:rsidR="003C7984" w:rsidRPr="00E1615D" w:rsidRDefault="003C7984" w:rsidP="00E1615D">
      <w:pPr>
        <w:pStyle w:val="ListParagraph"/>
        <w:numPr>
          <w:ilvl w:val="0"/>
          <w:numId w:val="157"/>
        </w:numPr>
        <w:spacing w:line="257" w:lineRule="auto"/>
        <w:rPr>
          <w:rFonts w:eastAsia="EC Square Sans Pro" w:cs="EC Square Sans Pro"/>
          <w:iCs/>
          <w:sz w:val="22"/>
          <w:szCs w:val="22"/>
        </w:rPr>
      </w:pPr>
    </w:p>
    <w:p w14:paraId="6EEF5271" w14:textId="72373670" w:rsidR="02868CE6" w:rsidRPr="00E1615D" w:rsidRDefault="02868CE6" w:rsidP="000B6F99">
      <w:pPr>
        <w:rPr>
          <w:rFonts w:eastAsia="EC Square Sans Pro" w:cs="EC Square Sans Pro"/>
          <w:i/>
          <w:color w:val="70AD47" w:themeColor="accent6"/>
          <w:sz w:val="22"/>
          <w:szCs w:val="22"/>
        </w:rPr>
      </w:pPr>
      <w:r w:rsidRPr="00E1615D">
        <w:rPr>
          <w:rFonts w:eastAsia="EC Square Sans Pro" w:cs="EC Square Sans Pro"/>
          <w:i/>
          <w:color w:val="70AD47" w:themeColor="accent6"/>
          <w:sz w:val="22"/>
          <w:szCs w:val="22"/>
        </w:rPr>
        <w:t>The recharging and refuelling infrastructures and the update of electric grid are lagging behind</w:t>
      </w:r>
    </w:p>
    <w:p w14:paraId="00B6B65B" w14:textId="1DC8F33F" w:rsidR="02868CE6" w:rsidRPr="006C1233" w:rsidRDefault="02868CE6" w:rsidP="00E1615D">
      <w:pPr>
        <w:spacing w:before="0" w:after="0" w:line="257" w:lineRule="auto"/>
        <w:rPr>
          <w:rFonts w:eastAsia="EC Square Sans Pro" w:cs="EC Square Sans Pro"/>
          <w:color w:val="000000" w:themeColor="text1"/>
          <w:sz w:val="22"/>
          <w:szCs w:val="22"/>
        </w:rPr>
      </w:pPr>
      <w:commentRangeStart w:id="312"/>
      <w:r w:rsidRPr="00E1615D">
        <w:rPr>
          <w:rFonts w:eastAsia="EC Square Sans Pro" w:cs="EC Square Sans Pro"/>
          <w:color w:val="000000" w:themeColor="text1"/>
          <w:sz w:val="22"/>
          <w:szCs w:val="22"/>
        </w:rPr>
        <w:t xml:space="preserve">A key potential barrier to implementation for zero- and low-emissions road vehicles lies with the availability of appropriate recharging and refuelling infrastructure. </w:t>
      </w:r>
      <w:r w:rsidRPr="00E1615D">
        <w:rPr>
          <w:rFonts w:eastAsia="EC Square Sans Pro" w:cs="EC Square Sans Pro"/>
          <w:sz w:val="22"/>
          <w:szCs w:val="22"/>
        </w:rPr>
        <w:t>Development of recharging and refuelling infrastructure for zero- and</w:t>
      </w:r>
      <w:r w:rsidRPr="00E1615D">
        <w:rPr>
          <w:rFonts w:eastAsia="EC Square Sans Pro" w:cs="EC Square Sans Pro"/>
          <w:color w:val="2B579A"/>
          <w:sz w:val="22"/>
          <w:szCs w:val="22"/>
        </w:rPr>
        <w:t xml:space="preserve"> </w:t>
      </w:r>
      <w:r w:rsidRPr="00E1615D">
        <w:rPr>
          <w:rFonts w:eastAsia="EC Square Sans Pro" w:cs="EC Square Sans Pro"/>
          <w:sz w:val="22"/>
          <w:szCs w:val="22"/>
        </w:rPr>
        <w:t>low-emission vehicles</w:t>
      </w:r>
      <w:r w:rsidRPr="00E1615D">
        <w:rPr>
          <w:rFonts w:eastAsia="EC Square Sans Pro" w:cs="EC Square Sans Pro"/>
          <w:color w:val="2B579A"/>
          <w:sz w:val="22"/>
          <w:szCs w:val="22"/>
        </w:rPr>
        <w:t xml:space="preserve"> has progressed slowly so far, and also </w:t>
      </w:r>
      <w:r w:rsidRPr="006C1233">
        <w:rPr>
          <w:rFonts w:eastAsia="EC Square Sans Pro" w:cs="EC Square Sans Pro"/>
          <w:color w:val="000000" w:themeColor="text1"/>
          <w:sz w:val="22"/>
          <w:szCs w:val="22"/>
        </w:rPr>
        <w:t>EU member states plans for infrastructure build-up (NIRs) are presently lagging behind targets</w:t>
      </w:r>
      <w:del w:id="313" w:author="GASTALDI Chiara (JRC-ISPRA)" w:date="2025-02-18T12:06:00Z">
        <w:r w:rsidRPr="006C1233" w:rsidDel="00737833">
          <w:rPr>
            <w:rFonts w:eastAsia="EC Square Sans Pro" w:cs="EC Square Sans Pro"/>
            <w:color w:val="000000" w:themeColor="text1"/>
            <w:sz w:val="22"/>
            <w:szCs w:val="22"/>
          </w:rPr>
          <w:delText xml:space="preserve">. </w:delText>
        </w:r>
        <w:r w:rsidRPr="006C1233" w:rsidDel="00737833">
          <w:rPr>
            <w:rFonts w:eastAsia="EC Square Sans Pro" w:cs="EC Square Sans Pro"/>
            <w:i/>
            <w:iCs/>
            <w:color w:val="2B579A"/>
            <w:sz w:val="22"/>
            <w:szCs w:val="22"/>
          </w:rPr>
          <w:delText>(See Report 1</w:delText>
        </w:r>
      </w:del>
      <w:r w:rsidR="00421793">
        <w:rPr>
          <w:rFonts w:eastAsia="EC Square Sans Pro" w:cs="EC Square Sans Pro"/>
          <w:i/>
          <w:iCs/>
          <w:color w:val="2B579A"/>
          <w:sz w:val="22"/>
          <w:szCs w:val="22"/>
        </w:rPr>
        <w:t xml:space="preserve"> </w:t>
      </w:r>
      <w:r w:rsidR="00421793">
        <w:rPr>
          <w:rFonts w:eastAsia="EC Square Sans Pro" w:cs="EC Square Sans Pro"/>
          <w:i/>
          <w:iCs/>
          <w:color w:val="2B579A"/>
          <w:sz w:val="22"/>
          <w:szCs w:val="22"/>
        </w:rPr>
        <w:fldChar w:fldCharType="begin"/>
      </w:r>
      <w:r w:rsidR="00820907">
        <w:rPr>
          <w:rFonts w:eastAsia="EC Square Sans Pro" w:cs="EC Square Sans Pro"/>
          <w:i/>
          <w:iCs/>
          <w:color w:val="2B579A"/>
          <w:sz w:val="22"/>
          <w:szCs w:val="22"/>
        </w:rPr>
        <w:instrText xml:space="preserve"> ADDIN ZOTERO_ITEM CSL_CITATION {"citationID":"y2OmdARl","properties":{"formattedCitation":"[1]","plainCitation":"[1]","noteIndex":0},"citationItems":[{"id":1512,"uris":["http://zotero.org/groups/5272309/items/25QJRXKZ"],"itemData":{"id":1512,"type":"report","event-place":"Luxembourg,","note":"DOI: 10.2760/3105205","number":"JRC140372","publisher":"European Commission: Joint Research Centre","publisher-place":"Luxembourg,","title":"Delivering the EU Green Deal - Progress towards targets","URL":"https://publications.jrc.ec.europa.eu/repository/handle/JRC140372","author":[{"family":"Marelli","given":"Luisa"},{"family":"Trane","given":"Matteo"},{"family":"Barbero Vignola","given":"Giulia"},{"family":"Gastaldi","given":"Chiara"},{"family":"Guerreiro Miguel","given":"Mécia"},{"family":"Delgado Callico","given":"Laia"},{"family":"Borchardt","given":"Steve"},{"family":"Sanye Mengual","given":"Esther"},{"family":"Gourdon","given":"Thomas"},{"family":"Maroni","given":"Michele"},{"family":"Georgakaki","given":"Aliki"},{"family":"Seigneur","given":"Isabelle"},{"family":"M'Barek","given":"Robert"},{"family":"Acs","given":"Szvetlana"},{"family":"Listorti","given":"Giulia"}],"accessed":{"date-parts":[["2025",3,2]]},"issued":{"date-parts":[["2025",1]]}}}],"schema":"https://github.com/citation-style-language/schema/raw/master/csl-citation.json"} </w:instrText>
      </w:r>
      <w:r w:rsidR="00421793">
        <w:rPr>
          <w:rFonts w:eastAsia="EC Square Sans Pro" w:cs="EC Square Sans Pro"/>
          <w:i/>
          <w:iCs/>
          <w:color w:val="2B579A"/>
          <w:sz w:val="22"/>
          <w:szCs w:val="22"/>
        </w:rPr>
        <w:fldChar w:fldCharType="separate"/>
      </w:r>
      <w:r w:rsidR="00820907" w:rsidRPr="00820907">
        <w:rPr>
          <w:rFonts w:eastAsia="EC Square Sans Pro"/>
          <w:sz w:val="22"/>
        </w:rPr>
        <w:t>[1]</w:t>
      </w:r>
      <w:r w:rsidR="00421793">
        <w:rPr>
          <w:rFonts w:eastAsia="EC Square Sans Pro" w:cs="EC Square Sans Pro"/>
          <w:i/>
          <w:iCs/>
          <w:color w:val="2B579A"/>
          <w:sz w:val="22"/>
          <w:szCs w:val="22"/>
        </w:rPr>
        <w:fldChar w:fldCharType="end"/>
      </w:r>
      <w:del w:id="314" w:author="GASTALDI Chiara (JRC-ISPRA)" w:date="2025-02-18T12:07:00Z">
        <w:r w:rsidRPr="006C1233" w:rsidDel="00737833">
          <w:rPr>
            <w:rFonts w:eastAsia="EC Square Sans Pro" w:cs="EC Square Sans Pro"/>
            <w:i/>
            <w:iCs/>
            <w:color w:val="2B579A"/>
            <w:sz w:val="22"/>
            <w:szCs w:val="22"/>
          </w:rPr>
          <w:delText>)</w:delText>
        </w:r>
      </w:del>
      <w:r w:rsidRPr="006C1233">
        <w:rPr>
          <w:rFonts w:eastAsia="EC Square Sans Pro" w:cs="EC Square Sans Pro"/>
          <w:sz w:val="22"/>
          <w:szCs w:val="22"/>
        </w:rPr>
        <w:t xml:space="preserve">:  </w:t>
      </w:r>
      <w:r w:rsidRPr="006C1233">
        <w:rPr>
          <w:rFonts w:eastAsia="EC Square Sans Pro" w:cs="EC Square Sans Pro"/>
          <w:color w:val="000000" w:themeColor="text1"/>
          <w:sz w:val="22"/>
          <w:szCs w:val="22"/>
        </w:rPr>
        <w:t>Increased electrification of transport also requires enhancing the integrity and resilience of the electrical infrastructure, in particular upgrading of the grid system, enhancing its stability and capacity.</w:t>
      </w:r>
    </w:p>
    <w:p w14:paraId="421B12EB" w14:textId="219CF8E1" w:rsidR="000B6F99" w:rsidRDefault="02868CE6" w:rsidP="00E1615D">
      <w:pPr>
        <w:spacing w:before="0" w:after="0" w:line="257" w:lineRule="auto"/>
        <w:rPr>
          <w:ins w:id="315" w:author="GASTALDI Chiara (JRC-ISPRA)" w:date="2025-01-23T17:00:00Z"/>
          <w:rFonts w:eastAsia="EC Square Sans Pro" w:cs="EC Square Sans Pro"/>
          <w:sz w:val="22"/>
          <w:szCs w:val="22"/>
        </w:rPr>
      </w:pPr>
      <w:r w:rsidRPr="006C1233">
        <w:rPr>
          <w:rFonts w:eastAsia="EC Square Sans Pro" w:cs="EC Square Sans Pro"/>
          <w:sz w:val="22"/>
          <w:szCs w:val="22"/>
        </w:rPr>
        <w:t xml:space="preserve">Many electrical vehicles (EVs) are not accessible to persons with disabilities (including, for example, the lack of wheelchair-accessible doors and ramps, due to the batteries places under the floor, insufficient space for wheelchair users, </w:t>
      </w:r>
      <w:del w:id="316" w:author="GASTALDI Chiara (JRC-ISPRA)" w:date="2025-02-12T18:29:00Z">
        <w:r w:rsidRPr="006C1233" w:rsidDel="00A7646D">
          <w:rPr>
            <w:rFonts w:eastAsia="EC Square Sans Pro" w:cs="EC Square Sans Pro"/>
            <w:sz w:val="22"/>
            <w:szCs w:val="22"/>
          </w:rPr>
          <w:delText>difficulty</w:delText>
        </w:r>
      </w:del>
      <w:ins w:id="317" w:author="GASTALDI Chiara (JRC-ISPRA)" w:date="2025-02-12T18:29:00Z">
        <w:r w:rsidR="00A7646D" w:rsidRPr="006C1233">
          <w:rPr>
            <w:rFonts w:eastAsia="EC Square Sans Pro" w:cs="EC Square Sans Pro"/>
            <w:sz w:val="22"/>
            <w:szCs w:val="22"/>
          </w:rPr>
          <w:t>and difficulty</w:t>
        </w:r>
      </w:ins>
      <w:r w:rsidRPr="006C1233">
        <w:rPr>
          <w:rFonts w:eastAsia="EC Square Sans Pro" w:cs="EC Square Sans Pro"/>
          <w:sz w:val="22"/>
          <w:szCs w:val="22"/>
        </w:rPr>
        <w:t xml:space="preserve"> with charging infrastructure accessibility)</w:t>
      </w:r>
      <w:commentRangeEnd w:id="312"/>
      <w:r w:rsidR="003C7984">
        <w:rPr>
          <w:rStyle w:val="CommentReference"/>
          <w:lang w:eastAsia="en-US"/>
        </w:rPr>
        <w:commentReference w:id="312"/>
      </w:r>
    </w:p>
    <w:p w14:paraId="51BB9E8F" w14:textId="200BD742" w:rsidR="003C7984" w:rsidRDefault="003C7984" w:rsidP="00E1615D">
      <w:pPr>
        <w:spacing w:before="0" w:after="0" w:line="257" w:lineRule="auto"/>
        <w:rPr>
          <w:ins w:id="318" w:author="GASTALDI Chiara (JRC-ISPRA)" w:date="2025-01-23T17:00:00Z"/>
          <w:rFonts w:eastAsia="EC Square Sans Pro" w:cs="EC Square Sans Pro"/>
          <w:sz w:val="22"/>
          <w:szCs w:val="22"/>
        </w:rPr>
      </w:pPr>
    </w:p>
    <w:p w14:paraId="34012D72" w14:textId="5B35A75C" w:rsidR="003C7984" w:rsidRPr="006C1233" w:rsidDel="003C7984" w:rsidRDefault="003C7984" w:rsidP="006C1233">
      <w:pPr>
        <w:pStyle w:val="ListParagraph"/>
        <w:numPr>
          <w:ilvl w:val="0"/>
          <w:numId w:val="158"/>
        </w:numPr>
        <w:spacing w:before="0" w:after="0" w:line="257" w:lineRule="auto"/>
        <w:rPr>
          <w:del w:id="319" w:author="GASTALDI Chiara (JRC-ISPRA)" w:date="2025-01-23T17:00:00Z"/>
          <w:rFonts w:eastAsia="EC Square Sans Pro" w:cs="EC Square Sans Pro"/>
          <w:i/>
          <w:color w:val="70AD47" w:themeColor="accent6"/>
          <w:sz w:val="22"/>
          <w:szCs w:val="22"/>
        </w:rPr>
      </w:pPr>
    </w:p>
    <w:p w14:paraId="2974BB2E" w14:textId="28B73A66" w:rsidR="000B6F99" w:rsidRPr="006C1233" w:rsidDel="003C7984" w:rsidRDefault="000B6F99" w:rsidP="000B6F99">
      <w:pPr>
        <w:spacing w:before="0" w:after="0" w:line="257" w:lineRule="auto"/>
        <w:rPr>
          <w:del w:id="320" w:author="GASTALDI Chiara (JRC-ISPRA)" w:date="2025-01-23T17:00:00Z"/>
          <w:rFonts w:eastAsia="EC Square Sans Pro" w:cs="EC Square Sans Pro"/>
          <w:i/>
          <w:color w:val="70AD47" w:themeColor="accent6"/>
          <w:sz w:val="22"/>
          <w:szCs w:val="22"/>
        </w:rPr>
      </w:pPr>
    </w:p>
    <w:p w14:paraId="7CD4FB38" w14:textId="5853FF44" w:rsidR="02868CE6" w:rsidRPr="006C1233" w:rsidRDefault="02868CE6" w:rsidP="000B6F99">
      <w:pPr>
        <w:spacing w:before="0" w:after="0" w:line="257" w:lineRule="auto"/>
        <w:rPr>
          <w:rFonts w:eastAsia="EC Square Sans Pro" w:cs="EC Square Sans Pro"/>
          <w:i/>
          <w:color w:val="70AD47" w:themeColor="accent6"/>
          <w:sz w:val="22"/>
          <w:szCs w:val="22"/>
        </w:rPr>
      </w:pPr>
      <w:r w:rsidRPr="006C1233">
        <w:rPr>
          <w:rFonts w:eastAsia="EC Square Sans Pro" w:cs="EC Square Sans Pro"/>
          <w:i/>
          <w:color w:val="70AD47" w:themeColor="accent6"/>
          <w:sz w:val="22"/>
          <w:szCs w:val="22"/>
        </w:rPr>
        <w:t>Socio-cultural and behavioural barriers to ZEV adoption include “resistance to change” and “range anxiety”</w:t>
      </w:r>
    </w:p>
    <w:p w14:paraId="0B374252" w14:textId="61B7F719" w:rsidR="003C7984" w:rsidRDefault="02868CE6" w:rsidP="00BB28EA">
      <w:pPr>
        <w:spacing w:line="257" w:lineRule="auto"/>
        <w:rPr>
          <w:ins w:id="321" w:author="GASTALDI Chiara (JRC-ISPRA)" w:date="2025-01-23T17:02:00Z"/>
          <w:rFonts w:eastAsia="EC Square Sans Pro" w:cs="EC Square Sans Pro"/>
          <w:sz w:val="22"/>
          <w:szCs w:val="22"/>
        </w:rPr>
      </w:pPr>
      <w:r w:rsidRPr="000B6F99">
        <w:rPr>
          <w:rFonts w:eastAsia="EC Square Sans Pro" w:cs="EC Square Sans Pro"/>
          <w:sz w:val="22"/>
          <w:szCs w:val="22"/>
        </w:rPr>
        <w:t xml:space="preserve">The “resistance to change”, is when individuals prefer the current state and resist change, have limited awareness of the benefits of EVs, and under cost-saving uncertainties demonstrate a preference for immediate gains </w:t>
      </w:r>
      <w:r w:rsidR="006C1233">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{"citationID":"aanhn863b6","properties":{"formattedCitation":"[138], [139]","plainCitation":"[138], [139]","noteIndex":0},"citationItems":[{"id":59,"uris":["http://zotero.org/groups/5272309/items/WJQ3FT8Z"],"itemData":{"id":59,"type":"article-journal","abstract":"The deployment of electric vehicles (EVs) may mitigate major issues such as environmental pollution and dependence on oil. However, the current market penetration of EV is still at the nascent stage despite many governments employing dynamic advertising policies. This paper empirically investigates the factors influencing a consumer’s intention to adopt an EV. A total of 211 peer-reviewed research articles published between 2009 and 2019 covering the main categories consumer intentions – adoption intention, purchase intention, behavioural intention, and usage intention, – were selected. This study categorises influential factors, into four main types, namely demographic, situational, contextual, and psychological. A comprehensive overview of the theoretical perspectives was also developed to understand adoption behaviour and a consumer’s intentions towards EVs. The findings provide the most common research methodology employed for testing, analysing and comparing the relations among EV factors. A simple meta-analysis shows that the trend of studies on the influencing factors for adopting EVs has increased significantly over the past decade. Finally, this review study has managerial implications and shows future directions for EV researchers and practitioners that may help governments and the automobile industry to increase the usage share of EVs.","container-title":"Transportation Research Part D: Transport and Environment","DOI":"10.1016/j.trd.2020.102436","ISSN":"1361-9209","journalAbbreviation":"Transportation Research Part D: Transport and Environment","page":"102436","source":"ScienceDirect","title":"A review and simple meta-analysis of factors influencing adoption of electric vehicles","volume":"86","author":[{"family":"Singh","given":"Virender"},{"family":"Singh","given":"Vedant"},{"family":"Vaibhav","given":"S."}],"issued":{"date-parts":[["2020",9,1]]}}},{"id":412,"uris":["http://zotero.org/groups/5272309/items/TVQQPKT4"],"itemData":{"id":412,"type":"article-journal","container-title":"Energy Research &amp; Social Science","DOI":"10.1016/j.erss.2019.05.005","ISSN":"22146296","journalAbbreviation":"Energy Research &amp; Social Science","language":"en","page":"46-61","source":"DOI.org (Crossref)","title":"Can we hope for a collective shift in electric vehicle adoption? Testing salience and norm-based interventions in South Tyrol, Italy","title-short":"Can we hope for a collective shift in electric vehicle adoption?","volume":"55","author":[{"family":"Della Valle","given":"Nives"},{"family":"Zubaryeva","given":"Alyona"}],"issued":{"date-parts":[["2019",9]]}}}],"schema":"https://github.com/citation-style-language/schema/raw/master/csl-citation.json"} </w:instrText>
      </w:r>
      <w:r w:rsidR="006C1233">
        <w:rPr>
          <w:rFonts w:eastAsia="EC Square Sans Pro" w:cs="EC Square Sans Pro"/>
          <w:sz w:val="22"/>
          <w:szCs w:val="22"/>
        </w:rPr>
        <w:fldChar w:fldCharType="separate"/>
      </w:r>
      <w:r w:rsidR="00B83206" w:rsidRPr="00B83206">
        <w:rPr>
          <w:sz w:val="22"/>
        </w:rPr>
        <w:t>[138], [139]</w:t>
      </w:r>
      <w:r w:rsidR="006C1233">
        <w:rPr>
          <w:rFonts w:eastAsia="EC Square Sans Pro" w:cs="EC Square Sans Pro"/>
          <w:sz w:val="22"/>
          <w:szCs w:val="22"/>
        </w:rPr>
        <w:fldChar w:fldCharType="end"/>
      </w:r>
      <w:r w:rsidRPr="000B6F99">
        <w:rPr>
          <w:rFonts w:eastAsia="EC Square Sans Pro" w:cs="EC Square Sans Pro"/>
          <w:sz w:val="22"/>
          <w:szCs w:val="22"/>
        </w:rPr>
        <w:t>(</w:t>
      </w:r>
      <w:commentRangeStart w:id="322"/>
      <w:del w:id="323" w:author="GASTALDI Chiara (JRC-ISPRA)" w:date="2025-02-10T20:22:00Z">
        <w:r w:rsidRPr="000B6F99" w:rsidDel="006C1233">
          <w:rPr>
            <w:rFonts w:eastAsia="EC Square Sans Pro" w:cs="EC Square Sans Pro"/>
            <w:sz w:val="22"/>
            <w:szCs w:val="22"/>
          </w:rPr>
          <w:delText>Della Valle &amp; Zubaryeva, 2019;</w:delText>
        </w:r>
      </w:del>
      <w:r w:rsidRPr="000B6F99">
        <w:rPr>
          <w:rFonts w:eastAsia="EC Square Sans Pro" w:cs="EC Square Sans Pro"/>
          <w:sz w:val="22"/>
          <w:szCs w:val="22"/>
        </w:rPr>
        <w:t xml:space="preserve"> Reyes et al., 2020;</w:t>
      </w:r>
      <w:del w:id="324" w:author="GASTALDI Chiara (JRC-ISPRA)" w:date="2025-02-10T20:22:00Z">
        <w:r w:rsidRPr="000B6F99" w:rsidDel="006C1233">
          <w:rPr>
            <w:rFonts w:eastAsia="EC Square Sans Pro" w:cs="EC Square Sans Pro"/>
            <w:sz w:val="22"/>
            <w:szCs w:val="22"/>
          </w:rPr>
          <w:delText xml:space="preserve"> Singh et al., 2020</w:delText>
        </w:r>
        <w:commentRangeEnd w:id="322"/>
        <w:r w:rsidR="00086B37" w:rsidDel="006C1233">
          <w:rPr>
            <w:rStyle w:val="CommentReference"/>
            <w:lang w:eastAsia="en-US"/>
          </w:rPr>
          <w:commentReference w:id="322"/>
        </w:r>
      </w:del>
      <w:r w:rsidRPr="000B6F99">
        <w:rPr>
          <w:rFonts w:eastAsia="EC Square Sans Pro" w:cs="EC Square Sans Pro"/>
          <w:sz w:val="22"/>
          <w:szCs w:val="22"/>
        </w:rPr>
        <w:t xml:space="preserve">). “Range anxiety” constitutes a behavioural barrier for the public. </w:t>
      </w:r>
    </w:p>
    <w:p w14:paraId="3C4355A7" w14:textId="6D96AD24" w:rsidR="003C7984" w:rsidRPr="006C1233" w:rsidRDefault="003C7984" w:rsidP="00BB28EA">
      <w:pPr>
        <w:spacing w:line="257" w:lineRule="auto"/>
        <w:rPr>
          <w:ins w:id="325" w:author="GASTALDI Chiara (JRC-ISPRA)" w:date="2025-01-23T17:02:00Z"/>
          <w:rFonts w:eastAsia="EC Square Sans Pro" w:cs="EC Square Sans Pro"/>
          <w:b/>
          <w:sz w:val="22"/>
          <w:szCs w:val="22"/>
        </w:rPr>
      </w:pPr>
      <w:ins w:id="326" w:author="GASTALDI Chiara (JRC-ISPRA)" w:date="2025-01-23T17:02:00Z">
        <w:r w:rsidRPr="006C1233">
          <w:rPr>
            <w:rFonts w:eastAsia="EC Square Sans Pro" w:cs="EC Square Sans Pro"/>
            <w:b/>
            <w:sz w:val="22"/>
            <w:szCs w:val="22"/>
          </w:rPr>
          <w:lastRenderedPageBreak/>
          <w:t>Main enablers:</w:t>
        </w:r>
      </w:ins>
    </w:p>
    <w:p w14:paraId="1B489C54" w14:textId="026C04F3" w:rsidR="02868CE6" w:rsidRPr="000B6F99" w:rsidRDefault="02868CE6" w:rsidP="00BB28EA">
      <w:pPr>
        <w:spacing w:line="257" w:lineRule="auto"/>
        <w:rPr>
          <w:rFonts w:eastAsia="EC Square Sans Pro" w:cs="EC Square Sans Pro"/>
          <w:sz w:val="22"/>
          <w:szCs w:val="22"/>
        </w:rPr>
      </w:pPr>
      <w:del w:id="327" w:author="GASTALDI Chiara (JRC-ISPRA)" w:date="2025-01-23T17:02:00Z">
        <w:r w:rsidRPr="000B6F99" w:rsidDel="003C7984">
          <w:rPr>
            <w:rFonts w:eastAsia="EC Square Sans Pro" w:cs="EC Square Sans Pro"/>
            <w:sz w:val="22"/>
            <w:szCs w:val="22"/>
          </w:rPr>
          <w:delText>Addressing it requires</w:delText>
        </w:r>
        <w:r w:rsidRPr="000B6F99" w:rsidDel="003C7984">
          <w:rPr>
            <w:rFonts w:eastAsia="EC Square Sans Pro" w:cs="EC Square Sans Pro"/>
            <w:b/>
            <w:bCs/>
            <w:sz w:val="22"/>
            <w:szCs w:val="22"/>
          </w:rPr>
          <w:delText xml:space="preserve"> </w:delText>
        </w:r>
        <w:r w:rsidRPr="000B6F99" w:rsidDel="003C7984">
          <w:rPr>
            <w:rFonts w:eastAsia="EC Square Sans Pro" w:cs="EC Square Sans Pro"/>
            <w:sz w:val="22"/>
            <w:szCs w:val="22"/>
          </w:rPr>
          <w:delText>the build</w:delText>
        </w:r>
      </w:del>
      <w:ins w:id="328" w:author="GASTALDI Chiara (JRC-ISPRA)" w:date="2025-01-23T17:02:00Z">
        <w:r w:rsidR="003C7984">
          <w:rPr>
            <w:rFonts w:eastAsia="EC Square Sans Pro" w:cs="EC Square Sans Pro"/>
            <w:sz w:val="22"/>
            <w:szCs w:val="22"/>
          </w:rPr>
          <w:t>Build</w:t>
        </w:r>
      </w:ins>
      <w:r w:rsidRPr="000B6F99">
        <w:rPr>
          <w:rFonts w:eastAsia="EC Square Sans Pro" w:cs="EC Square Sans Pro"/>
          <w:sz w:val="22"/>
          <w:szCs w:val="22"/>
        </w:rPr>
        <w:t>-up of appropriate infrastructure for recharging and refuelling in EU Member States, especially of fast chargers and on motorways</w:t>
      </w:r>
      <w:ins w:id="329" w:author="GASTALDI Chiara (JRC-ISPRA)" w:date="2025-01-23T17:01:00Z">
        <w:r w:rsidR="003C7984">
          <w:rPr>
            <w:rFonts w:eastAsia="EC Square Sans Pro" w:cs="EC Square Sans Pro"/>
            <w:sz w:val="22"/>
            <w:szCs w:val="22"/>
          </w:rPr>
          <w:t xml:space="preserve"> (</w:t>
        </w:r>
        <w:r w:rsidR="003C7984" w:rsidRPr="006C1233">
          <w:rPr>
            <w:rFonts w:eastAsia="EC Square Sans Pro" w:cs="EC Square Sans Pro"/>
            <w:sz w:val="22"/>
            <w:szCs w:val="22"/>
            <w:highlight w:val="yellow"/>
          </w:rPr>
          <w:t>to deepen the topic, see section xx, on behaviour barriers and enabler</w:t>
        </w:r>
        <w:r w:rsidR="003C7984">
          <w:rPr>
            <w:rFonts w:eastAsia="EC Square Sans Pro" w:cs="EC Square Sans Pro"/>
            <w:sz w:val="22"/>
            <w:szCs w:val="22"/>
          </w:rPr>
          <w:t>)</w:t>
        </w:r>
      </w:ins>
      <w:r w:rsidRPr="000B6F99">
        <w:rPr>
          <w:rFonts w:eastAsia="EC Square Sans Pro" w:cs="EC Square Sans Pro"/>
          <w:sz w:val="22"/>
          <w:szCs w:val="22"/>
        </w:rPr>
        <w:t>.</w:t>
      </w:r>
    </w:p>
    <w:p w14:paraId="43EF0A73" w14:textId="27BF4855" w:rsidR="02868CE6" w:rsidRPr="000B6F99" w:rsidRDefault="02868CE6" w:rsidP="000B6F99">
      <w:pPr>
        <w:keepNext/>
        <w:keepLines/>
        <w:rPr>
          <w:i/>
          <w:color w:val="70AD47" w:themeColor="accent6"/>
          <w:sz w:val="22"/>
          <w:szCs w:val="22"/>
        </w:rPr>
      </w:pPr>
      <w:r w:rsidRPr="000B6F99">
        <w:rPr>
          <w:i/>
          <w:color w:val="70AD47" w:themeColor="accent6"/>
          <w:sz w:val="22"/>
          <w:szCs w:val="22"/>
        </w:rPr>
        <w:t>The Fuel Cells Electric Vehicles (FCEV) uptake is limited by technological and infrastructural gaps</w:t>
      </w:r>
    </w:p>
    <w:p w14:paraId="194BFC12" w14:textId="01F26214" w:rsidR="02868CE6" w:rsidRPr="000B6F99" w:rsidRDefault="02868CE6" w:rsidP="00BB28EA">
      <w:pPr>
        <w:spacing w:before="0" w:line="257" w:lineRule="auto"/>
        <w:rPr>
          <w:rFonts w:eastAsia="EC Square Sans Pro" w:cs="EC Square Sans Pro"/>
          <w:color w:val="1F1F1F"/>
          <w:sz w:val="22"/>
          <w:szCs w:val="22"/>
        </w:rPr>
      </w:pPr>
      <w:r w:rsidRPr="2ED78F6E">
        <w:rPr>
          <w:rFonts w:eastAsia="EC Square Sans Pro" w:cs="EC Square Sans Pro"/>
          <w:color w:val="1F1F1F"/>
          <w:sz w:val="22"/>
          <w:szCs w:val="22"/>
        </w:rPr>
        <w:t>The use of FCEVs is expected to grow significantly in the European transport sector, and is also expected to make its way into the railway sector, with the potential to replace</w:t>
      </w:r>
      <w:r w:rsidRPr="2ED78F6E">
        <w:rPr>
          <w:rFonts w:eastAsia="Calibri" w:cs="Calibri"/>
          <w:color w:val="1F1F1F"/>
          <w:sz w:val="22"/>
          <w:szCs w:val="22"/>
        </w:rPr>
        <w:t xml:space="preserve"> </w:t>
      </w:r>
      <w:ins w:id="330" w:author="GASTALDI Chiara (JRC-ISPRA) [2]" w:date="2024-12-18T07:56:00Z">
        <w:r w:rsidRPr="2ED78F6E">
          <w:rPr>
            <w:sz w:val="22"/>
            <w:szCs w:val="22"/>
          </w:rPr>
          <w:fldChar w:fldCharType="begin"/>
        </w:r>
        <w:r w:rsidRPr="2ED78F6E">
          <w:rPr>
            <w:sz w:val="22"/>
            <w:szCs w:val="22"/>
          </w:rPr>
          <w:instrText xml:space="preserve">HYPERLINK "https://www.sciencedirect.com/topics/earth-and-planetary-sciences/diesel" </w:instrText>
        </w:r>
        <w:r w:rsidRPr="2ED78F6E">
          <w:rPr>
            <w:sz w:val="22"/>
            <w:szCs w:val="22"/>
          </w:rPr>
          <w:fldChar w:fldCharType="separate"/>
        </w:r>
      </w:ins>
      <w:r w:rsidRPr="2ED78F6E">
        <w:rPr>
          <w:rStyle w:val="Hyperlink"/>
          <w:rFonts w:eastAsia="EC Square Sans Pro" w:cs="EC Square Sans Pro"/>
          <w:sz w:val="22"/>
          <w:szCs w:val="22"/>
        </w:rPr>
        <w:t>diesel</w:t>
      </w:r>
      <w:ins w:id="331" w:author="GASTALDI Chiara (JRC-ISPRA) [2]" w:date="2024-12-18T07:56:00Z">
        <w:r w:rsidRPr="2ED78F6E">
          <w:rPr>
            <w:sz w:val="22"/>
            <w:szCs w:val="22"/>
          </w:rPr>
          <w:fldChar w:fldCharType="end"/>
        </w:r>
      </w:ins>
      <w:r w:rsidRPr="2ED78F6E">
        <w:rPr>
          <w:rFonts w:eastAsia="EC Square Sans Pro" w:cs="EC Square Sans Pro"/>
          <w:color w:val="1F1F1F"/>
          <w:sz w:val="22"/>
          <w:szCs w:val="22"/>
        </w:rPr>
        <w:t xml:space="preserve"> enginetrains. Certainly, FCEV technology can offer benefits for urban delivery applications, </w:t>
      </w:r>
      <w:r w:rsidRPr="2ED78F6E">
        <w:rPr>
          <w:rFonts w:eastAsia="EC Square Sans Pro" w:cs="EC Square Sans Pro"/>
          <w:sz w:val="22"/>
          <w:szCs w:val="22"/>
        </w:rPr>
        <w:t>long ranges and high energy consumption (</w:t>
      </w:r>
      <w:r w:rsidR="6803822C" w:rsidRPr="2ED78F6E">
        <w:rPr>
          <w:rFonts w:eastAsia="EC Square Sans Pro" w:cs="EC Square Sans Pro"/>
          <w:sz w:val="22"/>
          <w:szCs w:val="22"/>
        </w:rPr>
        <w:t>e.g.</w:t>
      </w:r>
      <w:r w:rsidRPr="2ED78F6E">
        <w:rPr>
          <w:rFonts w:eastAsia="EC Square Sans Pro" w:cs="EC Square Sans Pro"/>
          <w:sz w:val="22"/>
          <w:szCs w:val="22"/>
        </w:rPr>
        <w:t xml:space="preserve"> large trucks)</w:t>
      </w:r>
      <w:r w:rsidRPr="2ED78F6E">
        <w:rPr>
          <w:rFonts w:eastAsia="EC Square Sans Pro" w:cs="EC Square Sans Pro"/>
          <w:color w:val="1F1F1F"/>
          <w:sz w:val="22"/>
          <w:szCs w:val="22"/>
        </w:rPr>
        <w:t xml:space="preserve">, but they still have a </w:t>
      </w:r>
      <w:r w:rsidRPr="2ED78F6E">
        <w:rPr>
          <w:rFonts w:eastAsia="EC Square Sans Pro" w:cs="EC Square Sans Pro"/>
          <w:b/>
          <w:bCs/>
          <w:color w:val="1F1F1F"/>
          <w:sz w:val="22"/>
          <w:szCs w:val="22"/>
        </w:rPr>
        <w:t>very limited uptake</w:t>
      </w:r>
      <w:r w:rsidRPr="2ED78F6E">
        <w:rPr>
          <w:rFonts w:eastAsia="EC Square Sans Pro" w:cs="EC Square Sans Pro"/>
          <w:color w:val="1F1F1F"/>
          <w:sz w:val="22"/>
          <w:szCs w:val="22"/>
        </w:rPr>
        <w:t xml:space="preserve"> due to a series of challenges such as: </w:t>
      </w:r>
    </w:p>
    <w:p w14:paraId="4D1A14C9" w14:textId="496CC93A" w:rsidR="02868CE6" w:rsidRPr="000B6F99" w:rsidRDefault="02868CE6" w:rsidP="006C1233">
      <w:pPr>
        <w:pStyle w:val="ListParagraph"/>
        <w:numPr>
          <w:ilvl w:val="0"/>
          <w:numId w:val="22"/>
        </w:numPr>
        <w:spacing w:before="0" w:after="0" w:line="257" w:lineRule="auto"/>
        <w:ind w:left="360"/>
        <w:rPr>
          <w:rFonts w:eastAsia="EC Square Sans Pro" w:cs="EC Square Sans Pro"/>
          <w:color w:val="1F1F1F"/>
          <w:sz w:val="22"/>
          <w:szCs w:val="22"/>
        </w:rPr>
      </w:pPr>
      <w:r w:rsidRPr="000B6F99">
        <w:rPr>
          <w:rFonts w:eastAsia="EC Square Sans Pro" w:cs="EC Square Sans Pro"/>
          <w:color w:val="1F1F1F"/>
          <w:sz w:val="22"/>
          <w:szCs w:val="22"/>
        </w:rPr>
        <w:t xml:space="preserve">The high costs of FCEV technology makes it accessible only to high-income consumers or for specific </w:t>
      </w:r>
      <w:ins w:id="332" w:author="GASTALDI Chiara (JRC-ISPRA) [2]" w:date="2024-12-18T07:56:00Z">
        <w:r w:rsidRPr="000B6F99">
          <w:rPr>
            <w:sz w:val="22"/>
            <w:szCs w:val="22"/>
          </w:rPr>
          <w:fldChar w:fldCharType="begin"/>
        </w:r>
        <w:r w:rsidRPr="000B6F99">
          <w:rPr>
            <w:sz w:val="22"/>
            <w:szCs w:val="22"/>
          </w:rPr>
          <w:instrText xml:space="preserve">HYPERLINK "https://www.sciencedirect.com/topics/engineering/niche-application" </w:instrText>
        </w:r>
        <w:r w:rsidRPr="000B6F99">
          <w:rPr>
            <w:sz w:val="22"/>
            <w:szCs w:val="22"/>
          </w:rPr>
          <w:fldChar w:fldCharType="separate"/>
        </w:r>
      </w:ins>
      <w:r w:rsidRPr="000B6F99">
        <w:rPr>
          <w:rStyle w:val="Hyperlink"/>
          <w:rFonts w:eastAsia="EC Square Sans Pro" w:cs="EC Square Sans Pro"/>
          <w:sz w:val="22"/>
          <w:szCs w:val="22"/>
        </w:rPr>
        <w:t>niche applications</w:t>
      </w:r>
      <w:ins w:id="333" w:author="GASTALDI Chiara (JRC-ISPRA) [2]" w:date="2024-12-18T07:56:00Z">
        <w:r w:rsidRPr="000B6F99">
          <w:rPr>
            <w:sz w:val="22"/>
            <w:szCs w:val="22"/>
          </w:rPr>
          <w:fldChar w:fldCharType="end"/>
        </w:r>
      </w:ins>
      <w:r w:rsidRPr="000B6F99">
        <w:rPr>
          <w:rFonts w:eastAsia="EC Square Sans Pro" w:cs="EC Square Sans Pro"/>
          <w:color w:val="1F1F1F"/>
          <w:sz w:val="22"/>
          <w:szCs w:val="22"/>
        </w:rPr>
        <w:t xml:space="preserve"> and case-specific investment opportunities,</w:t>
      </w:r>
    </w:p>
    <w:p w14:paraId="340562ED" w14:textId="3A41EAB7" w:rsidR="02868CE6" w:rsidRPr="000B6F99" w:rsidRDefault="02868CE6" w:rsidP="006C1233">
      <w:pPr>
        <w:pStyle w:val="ListParagraph"/>
        <w:numPr>
          <w:ilvl w:val="0"/>
          <w:numId w:val="22"/>
        </w:numPr>
        <w:spacing w:before="0" w:after="0" w:line="254" w:lineRule="auto"/>
        <w:ind w:left="360"/>
        <w:rPr>
          <w:rFonts w:eastAsia="EC Square Sans Pro" w:cs="EC Square Sans Pro"/>
          <w:color w:val="1F1F1F"/>
          <w:sz w:val="22"/>
          <w:szCs w:val="22"/>
        </w:rPr>
      </w:pPr>
      <w:r w:rsidRPr="000B6F99">
        <w:rPr>
          <w:rFonts w:eastAsia="EC Square Sans Pro" w:cs="EC Square Sans Pro"/>
          <w:color w:val="1F1F1F"/>
          <w:sz w:val="22"/>
          <w:szCs w:val="22"/>
        </w:rPr>
        <w:t xml:space="preserve">The  fuelling infrastructure are lacking, and the fuelling network is still poorly developed: </w:t>
      </w:r>
      <w:r w:rsidRPr="000B6F99">
        <w:rPr>
          <w:rFonts w:eastAsia="EC Square Sans Pro" w:cs="EC Square Sans Pro"/>
          <w:color w:val="1F1F1F"/>
          <w:sz w:val="22"/>
          <w:szCs w:val="22"/>
          <w:highlight w:val="yellow"/>
        </w:rPr>
        <w:t xml:space="preserve">the global availability of </w:t>
      </w:r>
      <w:ins w:id="334" w:author="GASTALDI Chiara (JRC-ISPRA) [2]" w:date="2024-12-18T07:56:00Z">
        <w:r w:rsidRPr="000B6F99">
          <w:rPr>
            <w:sz w:val="22"/>
            <w:szCs w:val="22"/>
          </w:rPr>
          <w:fldChar w:fldCharType="begin"/>
        </w:r>
        <w:r w:rsidRPr="000B6F99">
          <w:rPr>
            <w:sz w:val="22"/>
            <w:szCs w:val="22"/>
          </w:rPr>
          <w:instrText xml:space="preserve">HYPERLINK "https://www.sciencedirect.com/topics/engineering/hydrogen-station" </w:instrText>
        </w:r>
        <w:r w:rsidRPr="000B6F99">
          <w:rPr>
            <w:sz w:val="22"/>
            <w:szCs w:val="22"/>
          </w:rPr>
          <w:fldChar w:fldCharType="separate"/>
        </w:r>
      </w:ins>
      <w:r w:rsidRPr="000B6F99">
        <w:rPr>
          <w:rStyle w:val="Hyperlink"/>
          <w:rFonts w:eastAsia="EC Square Sans Pro" w:cs="EC Square Sans Pro"/>
          <w:sz w:val="22"/>
          <w:szCs w:val="22"/>
          <w:highlight w:val="yellow"/>
        </w:rPr>
        <w:t>hydrogen stations</w:t>
      </w:r>
      <w:ins w:id="335" w:author="GASTALDI Chiara (JRC-ISPRA) [2]" w:date="2024-12-18T07:56:00Z">
        <w:r w:rsidRPr="000B6F99">
          <w:rPr>
            <w:sz w:val="22"/>
            <w:szCs w:val="22"/>
          </w:rPr>
          <w:fldChar w:fldCharType="end"/>
        </w:r>
      </w:ins>
      <w:r w:rsidRPr="000B6F99">
        <w:rPr>
          <w:rFonts w:eastAsia="EC Square Sans Pro" w:cs="EC Square Sans Pro"/>
          <w:color w:val="1F1F1F"/>
          <w:sz w:val="22"/>
          <w:szCs w:val="22"/>
          <w:highlight w:val="yellow"/>
        </w:rPr>
        <w:t xml:space="preserve"> was estimated in 2021 at 385 active and 167 stations in deployment</w:t>
      </w:r>
      <w:r w:rsidRPr="000B6F99">
        <w:rPr>
          <w:rFonts w:eastAsia="EC Square Sans Pro" w:cs="EC Square Sans Pro"/>
          <w:color w:val="1F1F1F"/>
          <w:sz w:val="22"/>
          <w:szCs w:val="22"/>
        </w:rPr>
        <w:t xml:space="preserve"> phase,</w:t>
      </w:r>
    </w:p>
    <w:p w14:paraId="23B3E8E4" w14:textId="42235B8E" w:rsidR="02868CE6" w:rsidRPr="000B6F99" w:rsidRDefault="02868CE6" w:rsidP="006C1233">
      <w:pPr>
        <w:pStyle w:val="ListParagraph"/>
        <w:numPr>
          <w:ilvl w:val="0"/>
          <w:numId w:val="22"/>
        </w:numPr>
        <w:spacing w:before="0" w:after="0" w:line="257" w:lineRule="auto"/>
        <w:ind w:left="360"/>
        <w:rPr>
          <w:rFonts w:eastAsia="EC Square Sans Pro" w:cs="EC Square Sans Pro"/>
          <w:color w:val="1F1F1F"/>
          <w:sz w:val="22"/>
          <w:szCs w:val="22"/>
        </w:rPr>
      </w:pPr>
      <w:r w:rsidRPr="000B6F99">
        <w:rPr>
          <w:rFonts w:eastAsia="EC Square Sans Pro" w:cs="EC Square Sans Pro"/>
          <w:color w:val="1F1F1F"/>
          <w:sz w:val="22"/>
          <w:szCs w:val="22"/>
        </w:rPr>
        <w:t xml:space="preserve">The design and operation of FCEVs need to be optimised and a reliable </w:t>
      </w:r>
      <w:ins w:id="336" w:author="GASTALDI Chiara (JRC-ISPRA) [2]" w:date="2024-12-18T07:56:00Z">
        <w:r w:rsidRPr="000B6F99">
          <w:rPr>
            <w:sz w:val="22"/>
            <w:szCs w:val="22"/>
          </w:rPr>
          <w:fldChar w:fldCharType="begin"/>
        </w:r>
        <w:r w:rsidRPr="000B6F99">
          <w:rPr>
            <w:sz w:val="22"/>
            <w:szCs w:val="22"/>
          </w:rPr>
          <w:instrText xml:space="preserve">HYPERLINK "https://www.sciencedirect.com/topics/engineering/system-fault-detection" </w:instrText>
        </w:r>
        <w:r w:rsidRPr="000B6F99">
          <w:rPr>
            <w:sz w:val="22"/>
            <w:szCs w:val="22"/>
          </w:rPr>
          <w:fldChar w:fldCharType="separate"/>
        </w:r>
      </w:ins>
      <w:r w:rsidRPr="000B6F99">
        <w:rPr>
          <w:rStyle w:val="Hyperlink"/>
          <w:rFonts w:eastAsia="EC Square Sans Pro" w:cs="EC Square Sans Pro"/>
          <w:sz w:val="22"/>
          <w:szCs w:val="22"/>
        </w:rPr>
        <w:t>fault detection systems</w:t>
      </w:r>
      <w:ins w:id="337" w:author="GASTALDI Chiara (JRC-ISPRA) [2]" w:date="2024-12-18T07:56:00Z">
        <w:r w:rsidRPr="000B6F99">
          <w:rPr>
            <w:sz w:val="22"/>
            <w:szCs w:val="22"/>
          </w:rPr>
          <w:fldChar w:fldCharType="end"/>
        </w:r>
      </w:ins>
      <w:r w:rsidRPr="000B6F99">
        <w:rPr>
          <w:rFonts w:eastAsia="EC Square Sans Pro" w:cs="EC Square Sans Pro"/>
          <w:color w:val="1F1F1F"/>
          <w:sz w:val="22"/>
          <w:szCs w:val="22"/>
        </w:rPr>
        <w:t xml:space="preserve"> still needs to be developed,</w:t>
      </w:r>
    </w:p>
    <w:p w14:paraId="4CABCF70" w14:textId="714A7E4B" w:rsidR="02868CE6" w:rsidRPr="000B6F99" w:rsidRDefault="02868CE6" w:rsidP="006C1233">
      <w:pPr>
        <w:pStyle w:val="ListParagraph"/>
        <w:numPr>
          <w:ilvl w:val="0"/>
          <w:numId w:val="22"/>
        </w:numPr>
        <w:spacing w:before="0" w:after="0" w:line="257" w:lineRule="auto"/>
        <w:ind w:left="360"/>
        <w:rPr>
          <w:rFonts w:eastAsia="EC Square Sans Pro" w:cs="EC Square Sans Pro"/>
          <w:color w:val="1F1F1F"/>
          <w:sz w:val="22"/>
          <w:szCs w:val="22"/>
        </w:rPr>
      </w:pPr>
      <w:r w:rsidRPr="000B6F99">
        <w:rPr>
          <w:rFonts w:eastAsia="EC Square Sans Pro" w:cs="EC Square Sans Pro"/>
          <w:color w:val="1F1F1F"/>
          <w:sz w:val="22"/>
          <w:szCs w:val="22"/>
        </w:rPr>
        <w:t>FCEVs need to be integrated with existing transportation systems while ensuring compatibility and efficient operation,</w:t>
      </w:r>
    </w:p>
    <w:p w14:paraId="4E1F95BC" w14:textId="676A68FB" w:rsidR="02868CE6" w:rsidRPr="000B6F99" w:rsidRDefault="02868CE6" w:rsidP="006C1233">
      <w:pPr>
        <w:pStyle w:val="ListParagraph"/>
        <w:numPr>
          <w:ilvl w:val="0"/>
          <w:numId w:val="22"/>
        </w:numPr>
        <w:spacing w:before="0" w:after="0" w:line="257" w:lineRule="auto"/>
        <w:ind w:left="360"/>
        <w:rPr>
          <w:rFonts w:eastAsia="EC Square Sans Pro" w:cs="EC Square Sans Pro"/>
          <w:color w:val="1F1F1F"/>
          <w:sz w:val="22"/>
          <w:szCs w:val="22"/>
        </w:rPr>
      </w:pPr>
      <w:r w:rsidRPr="000B6F99">
        <w:rPr>
          <w:rFonts w:eastAsia="EC Square Sans Pro" w:cs="EC Square Sans Pro"/>
          <w:color w:val="1F1F1F"/>
          <w:sz w:val="22"/>
          <w:szCs w:val="22"/>
        </w:rPr>
        <w:t xml:space="preserve">The durability and lifetime of the </w:t>
      </w:r>
      <w:ins w:id="338" w:author="GASTALDI Chiara (JRC-ISPRA) [2]" w:date="2024-12-18T07:56:00Z">
        <w:r w:rsidRPr="000B6F99">
          <w:rPr>
            <w:sz w:val="22"/>
            <w:szCs w:val="22"/>
          </w:rPr>
          <w:fldChar w:fldCharType="begin"/>
        </w:r>
        <w:r w:rsidRPr="000B6F99">
          <w:rPr>
            <w:sz w:val="22"/>
            <w:szCs w:val="22"/>
          </w:rPr>
          <w:instrText xml:space="preserve">HYPERLINK "https://www.sciencedirect.com/topics/engineering/fuel-cell-stack" </w:instrText>
        </w:r>
        <w:r w:rsidRPr="000B6F99">
          <w:rPr>
            <w:sz w:val="22"/>
            <w:szCs w:val="22"/>
          </w:rPr>
          <w:fldChar w:fldCharType="separate"/>
        </w:r>
      </w:ins>
      <w:r w:rsidRPr="000B6F99">
        <w:rPr>
          <w:rStyle w:val="Hyperlink"/>
          <w:rFonts w:eastAsia="EC Square Sans Pro" w:cs="EC Square Sans Pro"/>
          <w:sz w:val="22"/>
          <w:szCs w:val="22"/>
        </w:rPr>
        <w:t>fuel cell stack</w:t>
      </w:r>
      <w:ins w:id="339" w:author="GASTALDI Chiara (JRC-ISPRA) [2]" w:date="2024-12-18T07:56:00Z">
        <w:r w:rsidRPr="000B6F99">
          <w:rPr>
            <w:sz w:val="22"/>
            <w:szCs w:val="22"/>
          </w:rPr>
          <w:fldChar w:fldCharType="end"/>
        </w:r>
      </w:ins>
      <w:r w:rsidRPr="000B6F99">
        <w:rPr>
          <w:rFonts w:eastAsia="EC Square Sans Pro" w:cs="EC Square Sans Pro"/>
          <w:color w:val="1F1F1F"/>
          <w:sz w:val="22"/>
          <w:szCs w:val="22"/>
          <w:u w:val="single"/>
        </w:rPr>
        <w:t xml:space="preserve"> needs improvement,</w:t>
      </w:r>
      <w:r w:rsidRPr="000B6F99">
        <w:rPr>
          <w:rFonts w:eastAsia="EC Square Sans Pro" w:cs="EC Square Sans Pro"/>
          <w:color w:val="1F1F1F"/>
          <w:sz w:val="22"/>
          <w:szCs w:val="22"/>
        </w:rPr>
        <w:t xml:space="preserve"> </w:t>
      </w:r>
    </w:p>
    <w:p w14:paraId="7D68C74A" w14:textId="603C53DD" w:rsidR="02868CE6" w:rsidRDefault="02868CE6" w:rsidP="006C1233">
      <w:pPr>
        <w:pStyle w:val="ListParagraph"/>
        <w:numPr>
          <w:ilvl w:val="0"/>
          <w:numId w:val="22"/>
        </w:numPr>
        <w:spacing w:before="0" w:after="0" w:line="257" w:lineRule="auto"/>
        <w:ind w:left="360"/>
        <w:rPr>
          <w:ins w:id="340" w:author="GASTALDI Chiara (JRC-ISPRA)" w:date="2025-01-23T17:02:00Z"/>
          <w:rFonts w:eastAsia="EC Square Sans Pro" w:cs="EC Square Sans Pro"/>
          <w:color w:val="1F1F1F"/>
          <w:sz w:val="22"/>
          <w:szCs w:val="22"/>
        </w:rPr>
      </w:pPr>
      <w:r w:rsidRPr="000B6F99">
        <w:rPr>
          <w:rFonts w:eastAsia="EC Square Sans Pro" w:cs="EC Square Sans Pro"/>
          <w:color w:val="1F1F1F"/>
          <w:sz w:val="22"/>
          <w:szCs w:val="22"/>
        </w:rPr>
        <w:t>FCEVs are less energy-efficient than BEVs (even though they offer higher range and quicker refuelling).</w:t>
      </w:r>
    </w:p>
    <w:p w14:paraId="056A3741" w14:textId="77777777" w:rsidR="00D63B4E" w:rsidRDefault="00D63B4E" w:rsidP="006C1233">
      <w:pPr>
        <w:pStyle w:val="ListParagraph"/>
        <w:spacing w:before="0" w:after="0" w:line="257" w:lineRule="auto"/>
        <w:ind w:left="360"/>
        <w:rPr>
          <w:ins w:id="341" w:author="GASTALDI Chiara (JRC-ISPRA)" w:date="2025-01-23T17:02:00Z"/>
          <w:rFonts w:eastAsia="EC Square Sans Pro" w:cs="EC Square Sans Pro"/>
          <w:color w:val="1F1F1F"/>
          <w:sz w:val="22"/>
          <w:szCs w:val="22"/>
        </w:rPr>
      </w:pPr>
    </w:p>
    <w:p w14:paraId="6AAACED1" w14:textId="35651BB9" w:rsidR="00D63B4E" w:rsidRPr="006C1233" w:rsidRDefault="00D63B4E" w:rsidP="006C1233">
      <w:pPr>
        <w:spacing w:before="0" w:after="0" w:line="257" w:lineRule="auto"/>
        <w:rPr>
          <w:rFonts w:eastAsia="EC Square Sans Pro" w:cs="EC Square Sans Pro"/>
          <w:b/>
          <w:color w:val="1F1F1F"/>
          <w:sz w:val="22"/>
          <w:szCs w:val="22"/>
        </w:rPr>
      </w:pPr>
      <w:ins w:id="342" w:author="GASTALDI Chiara (JRC-ISPRA)" w:date="2025-01-23T17:02:00Z">
        <w:r w:rsidRPr="006C1233">
          <w:rPr>
            <w:rFonts w:eastAsia="EC Square Sans Pro"/>
            <w:b/>
            <w:sz w:val="22"/>
            <w:szCs w:val="22"/>
          </w:rPr>
          <w:t>Main enablers:</w:t>
        </w:r>
      </w:ins>
    </w:p>
    <w:p w14:paraId="6D3D99D3" w14:textId="09C28A51" w:rsidR="02868CE6" w:rsidRPr="000B6F99" w:rsidRDefault="02868CE6" w:rsidP="006C1233">
      <w:pPr>
        <w:spacing w:before="0" w:after="0" w:line="254" w:lineRule="auto"/>
        <w:rPr>
          <w:rFonts w:eastAsia="EC Square Sans Pro" w:cs="EC Square Sans Pro"/>
          <w:color w:val="1F1F1F"/>
          <w:sz w:val="22"/>
          <w:szCs w:val="22"/>
        </w:rPr>
      </w:pPr>
      <w:r w:rsidRPr="000B6F99">
        <w:rPr>
          <w:rFonts w:eastAsia="EC Square Sans Pro" w:cs="EC Square Sans Pro"/>
          <w:color w:val="1F1F1F"/>
          <w:sz w:val="22"/>
          <w:szCs w:val="22"/>
        </w:rPr>
        <w:t>Overall, FCEV technology appears to be a promising solution for</w:t>
      </w:r>
      <w:r w:rsidRPr="000B6F99">
        <w:rPr>
          <w:rFonts w:eastAsia="Calibri" w:cs="Calibri"/>
          <w:color w:val="1F1F1F"/>
          <w:sz w:val="22"/>
          <w:szCs w:val="22"/>
        </w:rPr>
        <w:t xml:space="preserve"> </w:t>
      </w:r>
      <w:ins w:id="343" w:author="GASTALDI Chiara (JRC-ISPRA) [2]" w:date="2024-12-18T07:56:00Z">
        <w:r w:rsidRPr="000B6F99">
          <w:rPr>
            <w:sz w:val="22"/>
            <w:szCs w:val="22"/>
          </w:rPr>
          <w:fldChar w:fldCharType="begin"/>
        </w:r>
        <w:r w:rsidRPr="000B6F99">
          <w:rPr>
            <w:sz w:val="22"/>
            <w:szCs w:val="22"/>
          </w:rPr>
          <w:instrText xml:space="preserve">HYPERLINK "https://www.sciencedirect.com/topics/engineering/reducing-energy-consumption" </w:instrText>
        </w:r>
        <w:r w:rsidRPr="000B6F99">
          <w:rPr>
            <w:sz w:val="22"/>
            <w:szCs w:val="22"/>
          </w:rPr>
          <w:fldChar w:fldCharType="separate"/>
        </w:r>
      </w:ins>
      <w:r w:rsidRPr="000B6F99">
        <w:rPr>
          <w:rStyle w:val="Hyperlink"/>
          <w:rFonts w:eastAsia="EC Square Sans Pro" w:cs="EC Square Sans Pro"/>
          <w:sz w:val="22"/>
          <w:szCs w:val="22"/>
        </w:rPr>
        <w:t>reducing energy consumption</w:t>
      </w:r>
      <w:ins w:id="344" w:author="GASTALDI Chiara (JRC-ISPRA) [2]" w:date="2024-12-18T07:56:00Z">
        <w:r w:rsidRPr="000B6F99">
          <w:rPr>
            <w:sz w:val="22"/>
            <w:szCs w:val="22"/>
          </w:rPr>
          <w:fldChar w:fldCharType="end"/>
        </w:r>
      </w:ins>
      <w:r w:rsidRPr="000B6F99">
        <w:rPr>
          <w:rFonts w:eastAsia="Calibri" w:cs="Calibri"/>
          <w:color w:val="1F1F1F"/>
          <w:sz w:val="22"/>
          <w:szCs w:val="22"/>
        </w:rPr>
        <w:t xml:space="preserve"> </w:t>
      </w:r>
      <w:r w:rsidRPr="000B6F99">
        <w:rPr>
          <w:rFonts w:eastAsia="EC Square Sans Pro" w:cs="EC Square Sans Pro"/>
          <w:color w:val="1F1F1F"/>
          <w:sz w:val="22"/>
          <w:szCs w:val="22"/>
        </w:rPr>
        <w:t>in vehicles compared to</w:t>
      </w:r>
      <w:r w:rsidRPr="000B6F99">
        <w:rPr>
          <w:rFonts w:eastAsia="Calibri" w:cs="Calibri"/>
          <w:color w:val="1F1F1F"/>
          <w:sz w:val="22"/>
          <w:szCs w:val="22"/>
        </w:rPr>
        <w:t xml:space="preserve"> </w:t>
      </w:r>
      <w:ins w:id="345" w:author="GASTALDI Chiara (JRC-ISPRA) [2]" w:date="2024-12-18T07:56:00Z">
        <w:r w:rsidRPr="000B6F99">
          <w:rPr>
            <w:sz w:val="22"/>
            <w:szCs w:val="22"/>
          </w:rPr>
          <w:fldChar w:fldCharType="begin"/>
        </w:r>
        <w:r w:rsidRPr="000B6F99">
          <w:rPr>
            <w:sz w:val="22"/>
            <w:szCs w:val="22"/>
          </w:rPr>
          <w:instrText xml:space="preserve">HYPERLINK "https://www.sciencedirect.com/topics/engineering/internal-combustion-engine" </w:instrText>
        </w:r>
        <w:r w:rsidRPr="000B6F99">
          <w:rPr>
            <w:sz w:val="22"/>
            <w:szCs w:val="22"/>
          </w:rPr>
          <w:fldChar w:fldCharType="separate"/>
        </w:r>
      </w:ins>
      <w:r w:rsidRPr="000B6F99">
        <w:rPr>
          <w:rStyle w:val="Hyperlink"/>
          <w:rFonts w:eastAsia="EC Square Sans Pro" w:cs="EC Square Sans Pro"/>
          <w:sz w:val="22"/>
          <w:szCs w:val="22"/>
        </w:rPr>
        <w:t>internal combustion engines</w:t>
      </w:r>
      <w:ins w:id="346" w:author="GASTALDI Chiara (JRC-ISPRA) [2]" w:date="2024-12-18T07:56:00Z">
        <w:r w:rsidRPr="000B6F99">
          <w:rPr>
            <w:sz w:val="22"/>
            <w:szCs w:val="22"/>
          </w:rPr>
          <w:fldChar w:fldCharType="end"/>
        </w:r>
      </w:ins>
      <w:r w:rsidRPr="000B6F99">
        <w:rPr>
          <w:rFonts w:eastAsia="Calibri" w:cs="Calibri"/>
          <w:color w:val="1F1F1F"/>
          <w:sz w:val="22"/>
          <w:szCs w:val="22"/>
        </w:rPr>
        <w:t xml:space="preserve"> </w:t>
      </w:r>
      <w:r w:rsidRPr="000B6F99">
        <w:rPr>
          <w:rFonts w:eastAsia="EC Square Sans Pro" w:cs="EC Square Sans Pro"/>
          <w:color w:val="1F1F1F"/>
          <w:sz w:val="22"/>
          <w:szCs w:val="22"/>
        </w:rPr>
        <w:t>or hybrid vehicles, but it is crucial to improve understanding in what scenarios FCEVs can offer advantages over other vehicle technologies, in terms of performance, energy consumption, and climate and environmental impacts.</w:t>
      </w:r>
    </w:p>
    <w:p w14:paraId="10D487C2" w14:textId="6662C694" w:rsidR="02868CE6" w:rsidRPr="000B6F99" w:rsidRDefault="02868CE6" w:rsidP="006C1233">
      <w:pPr>
        <w:spacing w:before="0" w:after="0"/>
        <w:jc w:val="left"/>
        <w:rPr>
          <w:rFonts w:eastAsia="EC Square Sans Pro" w:cs="EC Square Sans Pro"/>
          <w:color w:val="1F1F1F"/>
          <w:sz w:val="22"/>
          <w:szCs w:val="22"/>
        </w:rPr>
      </w:pPr>
      <w:r w:rsidRPr="000B6F99">
        <w:rPr>
          <w:rFonts w:eastAsia="EC Square Sans Pro" w:cs="EC Square Sans Pro"/>
          <w:color w:val="1F1F1F"/>
          <w:sz w:val="22"/>
          <w:szCs w:val="22"/>
        </w:rPr>
        <w:t xml:space="preserve"> </w:t>
      </w:r>
    </w:p>
    <w:p w14:paraId="3744C9E1" w14:textId="705B0464" w:rsidR="02868CE6" w:rsidRPr="00C071EF" w:rsidRDefault="02868CE6" w:rsidP="000B6F99">
      <w:pPr>
        <w:rPr>
          <w:rFonts w:eastAsia="EC Square Sans Pro" w:cs="EC Square Sans Pro"/>
          <w:i/>
          <w:color w:val="70AD47" w:themeColor="accent6"/>
          <w:sz w:val="22"/>
          <w:szCs w:val="22"/>
        </w:rPr>
      </w:pPr>
      <w:r w:rsidRPr="00C071EF">
        <w:rPr>
          <w:rFonts w:eastAsia="EC Square Sans Pro" w:cs="EC Square Sans Pro"/>
          <w:i/>
          <w:color w:val="70AD47" w:themeColor="accent6"/>
          <w:sz w:val="22"/>
          <w:szCs w:val="22"/>
        </w:rPr>
        <w:t>Gradually shift targets assessment towards real world emissions</w:t>
      </w:r>
    </w:p>
    <w:p w14:paraId="49E791C2" w14:textId="0B325977" w:rsidR="00D63B4E" w:rsidRDefault="02868CE6" w:rsidP="00C071EF">
      <w:pPr>
        <w:spacing w:before="0" w:after="0" w:line="254" w:lineRule="auto"/>
        <w:rPr>
          <w:ins w:id="347" w:author="GASTALDI Chiara (JRC-ISPRA)" w:date="2025-01-23T17:03:00Z"/>
          <w:rFonts w:eastAsia="EC Square Sans Pro" w:cs="EC Square Sans Pro"/>
          <w:sz w:val="22"/>
          <w:szCs w:val="22"/>
        </w:rPr>
      </w:pPr>
      <w:r w:rsidRPr="2ED78F6E">
        <w:rPr>
          <w:rFonts w:eastAsia="EC Square Sans Pro" w:cs="EC Square Sans Pro"/>
          <w:sz w:val="22"/>
          <w:szCs w:val="22"/>
        </w:rPr>
        <w:t xml:space="preserve">GHG emissions can be higher than found under certification measurements, due to the gap between certification and real world emissions. Therefore, to assess the effectiveness of policy measures on transport to curbing climate change, it is crucial to consider emission reductions achieved in </w:t>
      </w:r>
      <w:r w:rsidRPr="2ED78F6E">
        <w:rPr>
          <w:rFonts w:eastAsia="EC Square Sans Pro" w:cs="EC Square Sans Pro"/>
          <w:b/>
          <w:bCs/>
          <w:sz w:val="22"/>
          <w:szCs w:val="22"/>
        </w:rPr>
        <w:t xml:space="preserve">real-world vehicle operation </w:t>
      </w:r>
      <w:r w:rsidRPr="2ED78F6E">
        <w:rPr>
          <w:rFonts w:eastAsia="EC Square Sans Pro" w:cs="EC Square Sans Pro"/>
          <w:b/>
          <w:bCs/>
          <w:sz w:val="22"/>
          <w:szCs w:val="22"/>
        </w:rPr>
        <w:fldChar w:fldCharType="begin"/>
      </w:r>
      <w:r w:rsidR="00B83206">
        <w:rPr>
          <w:rFonts w:eastAsia="EC Square Sans Pro" w:cs="EC Square Sans Pro"/>
          <w:b/>
          <w:bCs/>
          <w:sz w:val="22"/>
          <w:szCs w:val="22"/>
        </w:rPr>
        <w:instrText xml:space="preserve"> ADDIN ZOTERO_ITEM CSL_CITATION {"citationID":"a2g7hvuk9l2","properties":{"formattedCitation":"[140], [141]","plainCitation":"[140], [141]","noteIndex":0},"citationItems":[{"id":1513,"uris":["http://zotero.org/groups/5272309/items/BR2CGQLH"],"itemData":{"id":1513,"type":"article-journal","container-title":"Energy Conversion and Management","DOI":"10.1016/j.enconman.2022.116161","ISSN":"01968904","journalAbbreviation":"Energy Conversion and Management","language":"en","page":"116161","source":"DOI.org (Crossref)","title":"Analysing the real-world fuel and energy consumption of conventional and electric cars in Europe","volume":"270","author":[{"family":"Komnos","given":"D."},{"family":"Tsiakmakis","given":"S."},{"family":"Pavlovic","given":"J."},{"family":"Ntziachristos","given":"L."},{"family":"Fontaras","given":"G."}],"issued":{"date-parts":[["2022",10]]}}},{"id":1568,"uris":["http://zotero.org/groups/5272309/items/L6E42MMU"],"itemData":{"id":1568,"type":"webpage","abstract":"The JRC has been researching the technical challenges and solutions pertinent to the task of collecting fleet-wide On Board Fuel Consumption Measurement (OBFCM) data through direct data transfer from vehicles to the Commission. In the scope of this research work a technical solution framework was developed which conceptualizes a direct Over-The-Air (OTA) data transfer approach that is secure, privacy-preserving, tamper-resistant, scalable and future-proof.The report investigates the technical requirements regarding off-board, vehicle-to-cloud communication. The scope of this report is to introduce a solution architecture for the direct transfer of OBFCM data from vehicles to the EC and to demonstrate its feasibility by presenting a complete Proof-of-Concept implementation of this architecture built with open standards, modern web technologies and widely adopted cloud infrastructure services.","container-title":"JRC Publications Repository","language":"en","note":"ISBN: 9789276466147\nISSN: 1831-9424\nDOI: 10.2760/46158","title":"Collection of fleet-wide fuel and energy consumption data from road vehicles","URL":"https://publications.jrc.ec.europa.eu/repository/handle/JRC127600","author":[{"family":"Kourtesis","given":"Dimitrios"},{"family":"Fontaras","given":"Georgios"}],"accessed":{"date-parts":[["2025",2,10]]},"issued":{"date-parts":[["2022"]]}}}],"schema":"https://github.com/citation-style-language/schema/raw/master/csl-citation.json"} </w:instrText>
      </w:r>
      <w:r w:rsidRPr="2ED78F6E">
        <w:rPr>
          <w:rFonts w:eastAsia="EC Square Sans Pro" w:cs="EC Square Sans Pro"/>
          <w:b/>
          <w:bCs/>
          <w:sz w:val="22"/>
          <w:szCs w:val="22"/>
        </w:rPr>
        <w:fldChar w:fldCharType="separate"/>
      </w:r>
      <w:r w:rsidR="00B83206" w:rsidRPr="00B83206">
        <w:rPr>
          <w:sz w:val="22"/>
        </w:rPr>
        <w:t>[140], [141]</w:t>
      </w:r>
      <w:r w:rsidRPr="2ED78F6E">
        <w:rPr>
          <w:rFonts w:eastAsia="EC Square Sans Pro" w:cs="EC Square Sans Pro"/>
          <w:b/>
          <w:bCs/>
          <w:sz w:val="22"/>
          <w:szCs w:val="22"/>
        </w:rPr>
        <w:fldChar w:fldCharType="end"/>
      </w:r>
      <w:r w:rsidRPr="2ED78F6E">
        <w:rPr>
          <w:rFonts w:eastAsia="EC Square Sans Pro" w:cs="EC Square Sans Pro"/>
          <w:sz w:val="22"/>
          <w:szCs w:val="22"/>
        </w:rPr>
        <w:t xml:space="preserve">, and to monitor energy consumption in real driving conditions. </w:t>
      </w:r>
    </w:p>
    <w:p w14:paraId="545E42B5" w14:textId="77777777" w:rsidR="00D63B4E" w:rsidRDefault="00D63B4E" w:rsidP="00C071EF">
      <w:pPr>
        <w:spacing w:before="0" w:after="0" w:line="254" w:lineRule="auto"/>
        <w:rPr>
          <w:ins w:id="348" w:author="GASTALDI Chiara (JRC-ISPRA)" w:date="2025-01-23T17:03:00Z"/>
          <w:rFonts w:eastAsia="EC Square Sans Pro" w:cs="EC Square Sans Pro"/>
          <w:sz w:val="22"/>
          <w:szCs w:val="22"/>
        </w:rPr>
      </w:pPr>
    </w:p>
    <w:p w14:paraId="7357643D" w14:textId="6A18D5EA" w:rsidR="00D63B4E" w:rsidRPr="00C071EF" w:rsidRDefault="00D63B4E" w:rsidP="00C071EF">
      <w:pPr>
        <w:spacing w:before="0" w:after="0" w:line="254" w:lineRule="auto"/>
        <w:rPr>
          <w:ins w:id="349" w:author="GASTALDI Chiara (JRC-ISPRA)" w:date="2025-01-23T17:03:00Z"/>
          <w:rFonts w:eastAsia="EC Square Sans Pro" w:cs="EC Square Sans Pro"/>
          <w:b/>
          <w:sz w:val="22"/>
          <w:szCs w:val="22"/>
        </w:rPr>
      </w:pPr>
      <w:ins w:id="350" w:author="GASTALDI Chiara (JRC-ISPRA)" w:date="2025-01-23T17:03:00Z">
        <w:r w:rsidRPr="00C071EF">
          <w:rPr>
            <w:rFonts w:eastAsia="EC Square Sans Pro" w:cs="EC Square Sans Pro"/>
            <w:b/>
            <w:sz w:val="22"/>
            <w:szCs w:val="22"/>
          </w:rPr>
          <w:t>Main enablers:</w:t>
        </w:r>
      </w:ins>
    </w:p>
    <w:p w14:paraId="13A3A3CB" w14:textId="0188ACBC" w:rsidR="02868CE6" w:rsidRPr="000B6F99" w:rsidRDefault="02868CE6" w:rsidP="00C071EF">
      <w:pPr>
        <w:spacing w:before="0" w:after="0" w:line="254" w:lineRule="auto"/>
        <w:rPr>
          <w:rFonts w:eastAsia="EC Square Sans Pro" w:cs="EC Square Sans Pro"/>
          <w:color w:val="000000" w:themeColor="text1"/>
          <w:sz w:val="22"/>
          <w:szCs w:val="22"/>
        </w:rPr>
      </w:pPr>
      <w:r w:rsidRPr="000B6F99">
        <w:rPr>
          <w:rFonts w:eastAsia="EC Square Sans Pro" w:cs="EC Square Sans Pro"/>
          <w:color w:val="000000" w:themeColor="text1"/>
          <w:sz w:val="22"/>
          <w:szCs w:val="22"/>
        </w:rPr>
        <w:t>A first step has been already made through the adoption of fuel consumption monitoring systems that allow the Commission to follow the progress of CO</w:t>
      </w:r>
      <w:r w:rsidRPr="000B6F99">
        <w:rPr>
          <w:rFonts w:eastAsia="EC Square Sans Pro" w:cs="EC Square Sans Pro"/>
          <w:color w:val="000000" w:themeColor="text1"/>
          <w:sz w:val="22"/>
          <w:szCs w:val="22"/>
          <w:vertAlign w:val="subscript"/>
        </w:rPr>
        <w:t>2</w:t>
      </w:r>
      <w:r w:rsidRPr="000B6F99">
        <w:rPr>
          <w:rFonts w:eastAsia="EC Square Sans Pro" w:cs="EC Square Sans Pro"/>
          <w:color w:val="000000" w:themeColor="text1"/>
          <w:sz w:val="22"/>
          <w:szCs w:val="22"/>
        </w:rPr>
        <w:t xml:space="preserve"> emission reduction under in-use conditions. However presently </w:t>
      </w:r>
      <w:r w:rsidRPr="000B6F99">
        <w:rPr>
          <w:rFonts w:eastAsia="EC Square Sans Pro" w:cs="EC Square Sans Pro"/>
          <w:b/>
          <w:bCs/>
          <w:color w:val="000000" w:themeColor="text1"/>
          <w:sz w:val="22"/>
          <w:szCs w:val="22"/>
        </w:rPr>
        <w:t>there is no link between the official certification-based monitoring and the in-use performance</w:t>
      </w:r>
      <w:r w:rsidRPr="000B6F99">
        <w:rPr>
          <w:rFonts w:eastAsia="EC Square Sans Pro" w:cs="EC Square Sans Pro"/>
          <w:color w:val="000000" w:themeColor="text1"/>
          <w:sz w:val="22"/>
          <w:szCs w:val="22"/>
        </w:rPr>
        <w:t>. Therefore, future initiatives aiming at strengthening the real world monitoring of CO</w:t>
      </w:r>
      <w:r w:rsidRPr="000B6F99">
        <w:rPr>
          <w:rFonts w:eastAsia="EC Square Sans Pro" w:cs="EC Square Sans Pro"/>
          <w:color w:val="000000" w:themeColor="text1"/>
          <w:sz w:val="22"/>
          <w:szCs w:val="22"/>
          <w:vertAlign w:val="subscript"/>
        </w:rPr>
        <w:t>2</w:t>
      </w:r>
      <w:r w:rsidRPr="000B6F99">
        <w:rPr>
          <w:rFonts w:eastAsia="EC Square Sans Pro" w:cs="EC Square Sans Pro"/>
          <w:color w:val="000000" w:themeColor="text1"/>
          <w:sz w:val="22"/>
          <w:szCs w:val="22"/>
        </w:rPr>
        <w:t xml:space="preserve"> emissions and energy consumption are essential, as well as working on possible remediation initiatives in case significant divergences from the targets are observed.</w:t>
      </w:r>
    </w:p>
    <w:p w14:paraId="7E7481CF" w14:textId="600983A3" w:rsidR="02868CE6" w:rsidRPr="000B6F99" w:rsidRDefault="02868CE6" w:rsidP="000B6F99">
      <w:pPr>
        <w:rPr>
          <w:i/>
          <w:color w:val="70AD47" w:themeColor="accent6"/>
          <w:sz w:val="22"/>
          <w:szCs w:val="22"/>
        </w:rPr>
      </w:pPr>
      <w:r w:rsidRPr="000B6F99">
        <w:rPr>
          <w:i/>
          <w:color w:val="70AD47" w:themeColor="accent6"/>
          <w:sz w:val="22"/>
          <w:szCs w:val="22"/>
        </w:rPr>
        <w:t>Inverting the trend of increasing transport demand is an overlook opportunity</w:t>
      </w:r>
    </w:p>
    <w:p w14:paraId="76202EC6" w14:textId="2E9F5ED6" w:rsidR="02868CE6" w:rsidRPr="000B6F99" w:rsidRDefault="02868CE6" w:rsidP="00C071EF">
      <w:pPr>
        <w:spacing w:before="0" w:after="0" w:line="254" w:lineRule="auto"/>
        <w:rPr>
          <w:rFonts w:eastAsia="EC Square Sans Pro" w:cs="EC Square Sans Pro"/>
          <w:sz w:val="22"/>
          <w:szCs w:val="22"/>
        </w:rPr>
      </w:pPr>
      <w:r w:rsidRPr="000B6F99">
        <w:rPr>
          <w:rFonts w:eastAsia="EC Square Sans Pro" w:cs="EC Square Sans Pro"/>
          <w:sz w:val="22"/>
          <w:szCs w:val="22"/>
        </w:rPr>
        <w:lastRenderedPageBreak/>
        <w:t>Addressing</w:t>
      </w:r>
      <w:r w:rsidRPr="000B6F99">
        <w:rPr>
          <w:rFonts w:eastAsia="EC Square Sans Pro" w:cs="EC Square Sans Pro"/>
          <w:b/>
          <w:bCs/>
          <w:sz w:val="22"/>
          <w:szCs w:val="22"/>
        </w:rPr>
        <w:t xml:space="preserve"> </w:t>
      </w:r>
      <w:r w:rsidRPr="000B6F99">
        <w:rPr>
          <w:rFonts w:eastAsia="EC Square Sans Pro" w:cs="EC Square Sans Pro"/>
          <w:sz w:val="22"/>
          <w:szCs w:val="22"/>
        </w:rPr>
        <w:t xml:space="preserve">the </w:t>
      </w:r>
      <w:r w:rsidRPr="000B6F99">
        <w:rPr>
          <w:rFonts w:eastAsia="EC Square Sans Pro" w:cs="EC Square Sans Pro"/>
          <w:b/>
          <w:bCs/>
          <w:sz w:val="22"/>
          <w:szCs w:val="22"/>
        </w:rPr>
        <w:t>rising</w:t>
      </w:r>
      <w:r w:rsidRPr="000B6F99">
        <w:rPr>
          <w:rFonts w:eastAsia="EC Square Sans Pro" w:cs="EC Square Sans Pro"/>
          <w:sz w:val="22"/>
          <w:szCs w:val="22"/>
        </w:rPr>
        <w:t xml:space="preserve"> </w:t>
      </w:r>
      <w:r w:rsidRPr="000B6F99">
        <w:rPr>
          <w:rFonts w:eastAsia="EC Square Sans Pro" w:cs="EC Square Sans Pro"/>
          <w:b/>
          <w:bCs/>
          <w:sz w:val="22"/>
          <w:szCs w:val="22"/>
        </w:rPr>
        <w:t>demand for transportation</w:t>
      </w:r>
      <w:r w:rsidRPr="000B6F99">
        <w:rPr>
          <w:rFonts w:eastAsia="EC Square Sans Pro" w:cs="EC Square Sans Pro"/>
          <w:sz w:val="22"/>
          <w:szCs w:val="22"/>
        </w:rPr>
        <w:t xml:space="preserve">, particularly within rapidly growing and emission-intensive sectors like aviation, shipping and private road transport, is a critical yet often overlooked component of EU efforts to reduce emissions. The European Scientific Advisory Board on Climate Change (2024) has pointed out that "the growth in </w:t>
      </w:r>
      <w:r w:rsidRPr="000B6F99">
        <w:rPr>
          <w:rFonts w:eastAsia="EC Square Sans Pro" w:cs="EC Square Sans Pro"/>
          <w:b/>
          <w:bCs/>
          <w:sz w:val="22"/>
          <w:szCs w:val="22"/>
        </w:rPr>
        <w:t>overall transport demand in the EU needs to slow down</w:t>
      </w:r>
      <w:r w:rsidRPr="000B6F99">
        <w:rPr>
          <w:rFonts w:eastAsia="EC Square Sans Pro" w:cs="EC Square Sans Pro"/>
          <w:sz w:val="22"/>
          <w:szCs w:val="22"/>
        </w:rPr>
        <w:t>" if we want to achieve the established GHG emission reduction objectives. At present, this necessary moderation is not adequately reflected in legislation, as it was not “considered as an option in the EU’s Sustainable and Smart Mobility Strategy” (</w:t>
      </w:r>
      <w:r w:rsidR="00675C4B">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{"citationID":"QU9kXfyB","properties":{"formattedCitation":"[142]","plainCitation":"[142]","noteIndex":0},"citationItems":[{"id":549,"uris":["http://zotero.org/groups/5272309/items/R4UK4ALG"],"itemData":{"id":549,"type":"report","language":"en","note":"ISBN:978-92-9480-611-6 \nDOI:10.2800/73564 \nTH-02-23-251-EN-C","title":"Towards EU climate neutrality: progress, policy gaps and opportunities","title-short":"Towards EU climate neutrality","URL":"https://climate-advisory-board.europa.eu/reports-and-publications/towards-eu-climate-neutrality-progress-policy-gaps-and-opportunities/esabcc_report_towards-eu-climate-neutrality.pdf/@@download/file","author":[{"literal":"European Scientific Advisory Board on Climate Change"}],"accessed":{"date-parts":[["2024",1,29]]},"issued":{"date-parts":[["2024",1,18]]}}}],"schema":"https://github.com/citation-style-language/schema/raw/master/csl-citation.json"} </w:instrText>
      </w:r>
      <w:r w:rsidR="00675C4B">
        <w:rPr>
          <w:rFonts w:eastAsia="EC Square Sans Pro" w:cs="EC Square Sans Pro"/>
          <w:sz w:val="22"/>
          <w:szCs w:val="22"/>
        </w:rPr>
        <w:fldChar w:fldCharType="separate"/>
      </w:r>
      <w:r w:rsidR="00B83206" w:rsidRPr="00B83206">
        <w:rPr>
          <w:rFonts w:eastAsia="EC Square Sans Pro"/>
          <w:sz w:val="22"/>
        </w:rPr>
        <w:t>[142]</w:t>
      </w:r>
      <w:r w:rsidR="00675C4B">
        <w:rPr>
          <w:rFonts w:eastAsia="EC Square Sans Pro" w:cs="EC Square Sans Pro"/>
          <w:sz w:val="22"/>
          <w:szCs w:val="22"/>
        </w:rPr>
        <w:fldChar w:fldCharType="end"/>
      </w:r>
      <w:r w:rsidRPr="000B6F99">
        <w:rPr>
          <w:rFonts w:eastAsia="EC Square Sans Pro" w:cs="EC Square Sans Pro"/>
          <w:sz w:val="22"/>
          <w:szCs w:val="22"/>
        </w:rPr>
        <w:t>, pg. 103).</w:t>
      </w:r>
    </w:p>
    <w:p w14:paraId="27F39238" w14:textId="254102DF" w:rsidR="02868CE6" w:rsidRPr="00D63B4E" w:rsidDel="00D63B4E" w:rsidRDefault="02868CE6" w:rsidP="00C071EF">
      <w:pPr>
        <w:spacing w:before="0" w:after="0" w:line="254" w:lineRule="auto"/>
        <w:rPr>
          <w:del w:id="351" w:author="GASTALDI Chiara (JRC-ISPRA)" w:date="2025-01-23T17:04:00Z"/>
          <w:rFonts w:eastAsia="EC Square Sans Pro" w:cs="EC Square Sans Pro"/>
          <w:sz w:val="22"/>
          <w:szCs w:val="22"/>
        </w:rPr>
      </w:pPr>
      <w:del w:id="352" w:author="GASTALDI Chiara (JRC-ISPRA)" w:date="2025-01-23T17:04:00Z">
        <w:r w:rsidRPr="00C071EF" w:rsidDel="00D63B4E">
          <w:rPr>
            <w:rFonts w:eastAsia="EC Square Sans Pro" w:cs="EC Square Sans Pro"/>
            <w:b/>
            <w:sz w:val="22"/>
            <w:szCs w:val="22"/>
          </w:rPr>
          <w:delText xml:space="preserve"> </w:delText>
        </w:r>
      </w:del>
    </w:p>
    <w:p w14:paraId="51BD1D5E" w14:textId="3DB3B1B0" w:rsidR="02868CE6" w:rsidRPr="000B6F99" w:rsidRDefault="02868CE6" w:rsidP="00C071EF">
      <w:pPr>
        <w:spacing w:before="0" w:after="0" w:line="254" w:lineRule="auto"/>
        <w:rPr>
          <w:rFonts w:eastAsia="EC Square Sans Pro" w:cs="EC Square Sans Pro"/>
          <w:sz w:val="22"/>
          <w:szCs w:val="22"/>
        </w:rPr>
      </w:pPr>
      <w:r w:rsidRPr="2ED78F6E">
        <w:rPr>
          <w:rFonts w:eastAsia="EC Square Sans Pro" w:cs="EC Square Sans Pro"/>
          <w:sz w:val="22"/>
          <w:szCs w:val="22"/>
        </w:rPr>
        <w:t>A possible rebound can be linked to higher energy efficiency and higher comfort due to connected and automated vehicles (as well as the possible increase in the energy consumption of connected and automated vehicles). These improvements make the car, privately owned or consumed as a service, even more attractive and therefore put it even more at the centre of the mobility landscape</w:t>
      </w:r>
      <w:ins w:id="353" w:author="GASTALDI Chiara (JRC-ISPRA)" w:date="2025-02-12T18:36:00Z">
        <w:r w:rsidR="0095170B" w:rsidRPr="2ED78F6E">
          <w:rPr>
            <w:rFonts w:eastAsia="EC Square Sans Pro" w:cs="EC Square Sans Pro"/>
            <w:sz w:val="22"/>
            <w:szCs w:val="22"/>
          </w:rPr>
          <w:t xml:space="preserve"> </w:t>
        </w:r>
      </w:ins>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{"citationID":"am193oetm0","properties":{"formattedCitation":"[143]","plainCitation":"[143]","noteIndex":0},"citationItems":[{"id":1574,"uris":["http://zotero.org/groups/5272309/items/EIXBR7VV"],"itemData":{"id":1574,"type":"article-journal","container-title":"Combustion Engines","DOI":"10.19206/CE-141605","ISSN":"2300-9896","language":"EN","source":"yadda.icm.edu.pl","title":"The future of road transport in Europe. Environmental implications of automated, connected and low-carbon mobility","URL":"http://yadda.icm.edu.pl/baztech/element/bwmeta1.element.baztech-d51a7708-7226-4966-8de3-87e2b9c5b11f","volume":"R. 60, nr 3","author":[{"family":"Szymanski","given":"Piotr"},{"family":"Ciuffo","given":"Biagio"},{"family":"Fontaras","given":"Georgios"},{"family":"Martini","given":"Giorgio"},{"family":"Pekar","given":"Ferenc"}],"accessed":{"date-parts":[["2025",2,12]]},"issued":{"date-parts":[["2021"]]}}}],"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[143]</w:t>
      </w:r>
      <w:r w:rsidRPr="2ED78F6E">
        <w:rPr>
          <w:rFonts w:eastAsia="EC Square Sans Pro" w:cs="EC Square Sans Pro"/>
          <w:sz w:val="22"/>
          <w:szCs w:val="22"/>
        </w:rPr>
        <w:fldChar w:fldCharType="end"/>
      </w:r>
      <w:r w:rsidR="0095170B" w:rsidRPr="2ED78F6E">
        <w:rPr>
          <w:rFonts w:eastAsia="EC Square Sans Pro" w:cs="EC Square Sans Pro"/>
          <w:sz w:val="22"/>
          <w:szCs w:val="22"/>
        </w:rPr>
        <w:t>.</w:t>
      </w:r>
      <w:r w:rsidRPr="2ED78F6E">
        <w:rPr>
          <w:rFonts w:eastAsia="EC Square Sans Pro" w:cs="EC Square Sans Pro"/>
          <w:sz w:val="22"/>
          <w:szCs w:val="22"/>
        </w:rPr>
        <w:t xml:space="preserve"> However, so far these effects have been assessed only marginally.</w:t>
      </w:r>
    </w:p>
    <w:p w14:paraId="7230C418" w14:textId="7FCABDCD" w:rsidR="02868CE6" w:rsidRDefault="02868CE6" w:rsidP="008A6ECC">
      <w:pPr>
        <w:rPr>
          <w:rFonts w:eastAsia="EC Square Sans Pro" w:cs="EC Square Sans Pro"/>
          <w:sz w:val="22"/>
          <w:szCs w:val="22"/>
        </w:rPr>
      </w:pPr>
      <w:r w:rsidRPr="000B6F99">
        <w:rPr>
          <w:rFonts w:eastAsia="EC Square Sans Pro" w:cs="EC Square Sans Pro"/>
          <w:sz w:val="22"/>
          <w:szCs w:val="22"/>
        </w:rPr>
        <w:t xml:space="preserve">In general, the shift to more sustainable transport modes will be crucial to achieve substantial and continuous emission reductions in road transport </w:t>
      </w:r>
      <w:r w:rsidR="00675C4B">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{"citationID":"1dtIbxeQ","properties":{"formattedCitation":"[144]","plainCitation":"[144]","noteIndex":0},"citationItems":[{"id":1515,"uris":["http://zotero.org/groups/5272309/items/7EFQA2HM"],"itemData":{"id":1515,"type":"article-journal","container-title":"Transportation Research Part A: Policy and Practice","DOI":"10.1016/j.tra.2023.103623","ISSN":"09658564","journalAbbreviation":"Transportation Research Part A: Policy and Practice","language":"en","page":"103623","source":"DOI.org (Crossref)","title":"“The impact of energy efficiency and decarbonisation policies on the European road transport sector”","volume":"170","author":[{"family":"Tsemekidi Tzeiranaki","given":"Sofia"},{"family":"Economidou","given":"Marina"},{"family":"Bertoldi","given":"Paolo"},{"family":"Thiel","given":"Christian"},{"family":"Fontaras","given":"Georgios"},{"family":"Clementi","given":"Enrico Luca"},{"family":"Franco De Los Rios","given":"Camilo"}],"issued":{"date-parts":[["2023",4]]}}}],"schema":"https://github.com/citation-style-language/schema/raw/master/csl-citation.json"} </w:instrText>
      </w:r>
      <w:r w:rsidR="00675C4B">
        <w:rPr>
          <w:rFonts w:eastAsia="EC Square Sans Pro" w:cs="EC Square Sans Pro"/>
          <w:sz w:val="22"/>
          <w:szCs w:val="22"/>
        </w:rPr>
        <w:fldChar w:fldCharType="separate"/>
      </w:r>
      <w:r w:rsidR="00B83206" w:rsidRPr="00B83206">
        <w:rPr>
          <w:rFonts w:eastAsia="EC Square Sans Pro"/>
          <w:sz w:val="22"/>
        </w:rPr>
        <w:t>[144]</w:t>
      </w:r>
      <w:r w:rsidR="00675C4B">
        <w:rPr>
          <w:rFonts w:eastAsia="EC Square Sans Pro" w:cs="EC Square Sans Pro"/>
          <w:sz w:val="22"/>
          <w:szCs w:val="22"/>
        </w:rPr>
        <w:fldChar w:fldCharType="end"/>
      </w:r>
      <w:r w:rsidRPr="000B6F99">
        <w:rPr>
          <w:rFonts w:eastAsia="EC Square Sans Pro" w:cs="EC Square Sans Pro"/>
          <w:sz w:val="22"/>
          <w:szCs w:val="22"/>
        </w:rPr>
        <w:t>.</w:t>
      </w:r>
    </w:p>
    <w:p w14:paraId="2065AF0F" w14:textId="35AA6B43" w:rsidR="00D63B4E" w:rsidRPr="00A7646D" w:rsidRDefault="00FE1B51" w:rsidP="00A7646D">
      <w:pPr>
        <w:spacing w:before="0" w:after="0" w:line="254" w:lineRule="auto"/>
        <w:rPr>
          <w:rFonts w:eastAsia="EC Square Sans Pro" w:cs="EC Square Sans Pro"/>
          <w:b/>
          <w:sz w:val="22"/>
          <w:szCs w:val="22"/>
        </w:rPr>
      </w:pPr>
      <w:r>
        <w:rPr>
          <w:rFonts w:eastAsia="EC Square Sans Pro" w:cs="EC Square Sans Pro"/>
          <w:b/>
          <w:sz w:val="22"/>
          <w:szCs w:val="22"/>
        </w:rPr>
        <w:t xml:space="preserve">Potential </w:t>
      </w:r>
      <w:r w:rsidR="00D63B4E" w:rsidRPr="00BF1756">
        <w:rPr>
          <w:rFonts w:eastAsia="EC Square Sans Pro" w:cs="EC Square Sans Pro"/>
          <w:b/>
          <w:sz w:val="22"/>
          <w:szCs w:val="22"/>
        </w:rPr>
        <w:t xml:space="preserve"> enablers</w:t>
      </w:r>
      <w:r>
        <w:rPr>
          <w:rFonts w:eastAsia="EC Square Sans Pro" w:cs="EC Square Sans Pro"/>
          <w:b/>
          <w:sz w:val="22"/>
          <w:szCs w:val="22"/>
        </w:rPr>
        <w:t xml:space="preserve"> include</w:t>
      </w:r>
      <w:r w:rsidR="00D63B4E" w:rsidRPr="00BF1756">
        <w:rPr>
          <w:rFonts w:eastAsia="EC Square Sans Pro" w:cs="EC Square Sans Pro"/>
          <w:b/>
          <w:sz w:val="22"/>
          <w:szCs w:val="22"/>
        </w:rPr>
        <w:t>:</w:t>
      </w:r>
    </w:p>
    <w:p w14:paraId="66BF4162" w14:textId="4901C896" w:rsidR="02868CE6" w:rsidRPr="000B6F99" w:rsidRDefault="02868CE6" w:rsidP="00A7646D">
      <w:pPr>
        <w:spacing w:line="257" w:lineRule="auto"/>
        <w:rPr>
          <w:rFonts w:eastAsia="EC Square Sans Pro" w:cs="EC Square Sans Pro"/>
          <w:sz w:val="22"/>
          <w:szCs w:val="22"/>
        </w:rPr>
      </w:pPr>
      <w:r w:rsidRPr="000B6F99">
        <w:rPr>
          <w:rFonts w:eastAsia="EC Square Sans Pro" w:cs="EC Square Sans Pro"/>
          <w:sz w:val="22"/>
          <w:szCs w:val="22"/>
        </w:rPr>
        <w:t xml:space="preserve">A range of options exists that could </w:t>
      </w:r>
      <w:r w:rsidRPr="000B6F99">
        <w:rPr>
          <w:rFonts w:eastAsia="EC Square Sans Pro" w:cs="EC Square Sans Pro"/>
          <w:b/>
          <w:bCs/>
          <w:sz w:val="22"/>
          <w:szCs w:val="22"/>
        </w:rPr>
        <w:t xml:space="preserve">reduce vehicle activity or change present day mobility patterns </w:t>
      </w:r>
      <w:r w:rsidRPr="000B6F99">
        <w:rPr>
          <w:rFonts w:eastAsia="EC Square Sans Pro" w:cs="EC Square Sans Pro"/>
          <w:sz w:val="22"/>
          <w:szCs w:val="22"/>
        </w:rPr>
        <w:t>(for this incentives/rewarding tools should be considered as well), with a beneficial impact on total vehicle activity, energy consumption and emissions. These options include:</w:t>
      </w:r>
    </w:p>
    <w:p w14:paraId="530441EC" w14:textId="67876945" w:rsidR="02868CE6" w:rsidRPr="000B6F99" w:rsidRDefault="02868CE6" w:rsidP="00A7646D">
      <w:pPr>
        <w:pStyle w:val="ListParagraph"/>
        <w:numPr>
          <w:ilvl w:val="0"/>
          <w:numId w:val="21"/>
        </w:numPr>
        <w:spacing w:before="0" w:after="0" w:line="257" w:lineRule="auto"/>
        <w:ind w:left="360"/>
        <w:rPr>
          <w:rFonts w:eastAsia="EC Square Sans Pro" w:cs="EC Square Sans Pro"/>
          <w:sz w:val="22"/>
          <w:szCs w:val="22"/>
        </w:rPr>
      </w:pPr>
      <w:r w:rsidRPr="000B6F99">
        <w:rPr>
          <w:rFonts w:eastAsia="EC Square Sans Pro" w:cs="EC Square Sans Pro"/>
          <w:sz w:val="22"/>
          <w:szCs w:val="22"/>
        </w:rPr>
        <w:t>Promoting active mobility including walking, cycling etc. and micromobility</w:t>
      </w:r>
    </w:p>
    <w:p w14:paraId="53589DB0" w14:textId="3477A4F5" w:rsidR="02868CE6" w:rsidRPr="000B6F99" w:rsidRDefault="02868CE6" w:rsidP="00A7646D">
      <w:pPr>
        <w:pStyle w:val="ListParagraph"/>
        <w:numPr>
          <w:ilvl w:val="0"/>
          <w:numId w:val="21"/>
        </w:numPr>
        <w:spacing w:before="0" w:after="0" w:line="257" w:lineRule="auto"/>
        <w:ind w:left="360"/>
        <w:rPr>
          <w:rFonts w:eastAsia="EC Square Sans Pro" w:cs="EC Square Sans Pro"/>
          <w:sz w:val="22"/>
          <w:szCs w:val="22"/>
        </w:rPr>
      </w:pPr>
      <w:r w:rsidRPr="000B6F99">
        <w:rPr>
          <w:rFonts w:eastAsia="EC Square Sans Pro" w:cs="EC Square Sans Pro"/>
          <w:sz w:val="22"/>
          <w:szCs w:val="22"/>
        </w:rPr>
        <w:t xml:space="preserve">enhancing </w:t>
      </w:r>
      <w:r w:rsidRPr="000B6F99">
        <w:rPr>
          <w:rFonts w:eastAsia="EC Square Sans Pro" w:cs="EC Square Sans Pro"/>
          <w:b/>
          <w:bCs/>
          <w:sz w:val="22"/>
          <w:szCs w:val="22"/>
        </w:rPr>
        <w:t>the quality of public transport</w:t>
      </w:r>
      <w:r w:rsidRPr="000B6F99">
        <w:rPr>
          <w:rFonts w:eastAsia="EC Square Sans Pro" w:cs="EC Square Sans Pro"/>
          <w:sz w:val="22"/>
          <w:szCs w:val="22"/>
        </w:rPr>
        <w:t xml:space="preserve"> and shared/collective mobility services</w:t>
      </w:r>
    </w:p>
    <w:p w14:paraId="7AC47FA0" w14:textId="57DE18EA" w:rsidR="02868CE6" w:rsidRPr="000B6F99" w:rsidRDefault="02868CE6" w:rsidP="00A7646D">
      <w:pPr>
        <w:pStyle w:val="ListParagraph"/>
        <w:numPr>
          <w:ilvl w:val="0"/>
          <w:numId w:val="21"/>
        </w:numPr>
        <w:spacing w:before="0" w:after="0" w:line="257" w:lineRule="auto"/>
        <w:ind w:left="360"/>
        <w:rPr>
          <w:rFonts w:eastAsia="EC Square Sans Pro" w:cs="EC Square Sans Pro"/>
          <w:sz w:val="22"/>
          <w:szCs w:val="22"/>
        </w:rPr>
      </w:pPr>
      <w:r w:rsidRPr="000B6F99">
        <w:rPr>
          <w:rFonts w:eastAsia="EC Square Sans Pro" w:cs="EC Square Sans Pro"/>
          <w:sz w:val="22"/>
          <w:szCs w:val="22"/>
        </w:rPr>
        <w:t>re-orient urban planning to encourage active forms of transportation that can contribute to health improvements</w:t>
      </w:r>
    </w:p>
    <w:p w14:paraId="42379D2B" w14:textId="3100E2FA" w:rsidR="02868CE6" w:rsidRPr="000B6F99" w:rsidRDefault="02868CE6" w:rsidP="00A7646D">
      <w:pPr>
        <w:pStyle w:val="ListParagraph"/>
        <w:numPr>
          <w:ilvl w:val="0"/>
          <w:numId w:val="21"/>
        </w:numPr>
        <w:spacing w:before="0" w:after="0" w:line="257" w:lineRule="auto"/>
        <w:ind w:left="360"/>
        <w:rPr>
          <w:rFonts w:eastAsia="EC Square Sans Pro" w:cs="EC Square Sans Pro"/>
          <w:sz w:val="22"/>
          <w:szCs w:val="22"/>
        </w:rPr>
      </w:pPr>
      <w:r w:rsidRPr="000B6F99">
        <w:rPr>
          <w:rFonts w:eastAsia="EC Square Sans Pro" w:cs="EC Square Sans Pro"/>
          <w:sz w:val="22"/>
          <w:szCs w:val="22"/>
        </w:rPr>
        <w:t xml:space="preserve">foster the development of </w:t>
      </w:r>
      <w:r w:rsidR="0018628E">
        <w:rPr>
          <w:rFonts w:eastAsia="EC Square Sans Pro" w:cs="EC Square Sans Pro"/>
          <w:b/>
          <w:bCs/>
          <w:sz w:val="22"/>
          <w:szCs w:val="22"/>
        </w:rPr>
        <w:t>Mobility-as-a-Service (MaaS)</w:t>
      </w:r>
      <w:r w:rsidR="0018628E">
        <w:rPr>
          <w:rStyle w:val="FootnoteReference"/>
          <w:rFonts w:eastAsia="EC Square Sans Pro" w:cs="EC Square Sans Pro"/>
          <w:b/>
          <w:bCs/>
          <w:sz w:val="22"/>
          <w:szCs w:val="22"/>
        </w:rPr>
        <w:footnoteReference w:id="7"/>
      </w:r>
      <w:r w:rsidR="0018628E">
        <w:rPr>
          <w:rFonts w:eastAsia="EC Square Sans Pro" w:cs="EC Square Sans Pro"/>
          <w:b/>
          <w:bCs/>
          <w:sz w:val="22"/>
          <w:szCs w:val="22"/>
        </w:rPr>
        <w:t xml:space="preserve"> </w:t>
      </w:r>
      <w:r w:rsidRPr="000B6F99">
        <w:rPr>
          <w:rFonts w:eastAsia="EC Square Sans Pro" w:cs="EC Square Sans Pro"/>
          <w:sz w:val="22"/>
          <w:szCs w:val="22"/>
        </w:rPr>
        <w:t>and of multimodality</w:t>
      </w:r>
    </w:p>
    <w:p w14:paraId="2AEA554C" w14:textId="0EB18FF9" w:rsidR="02868CE6" w:rsidRPr="000B6F99" w:rsidRDefault="02868CE6" w:rsidP="00A7646D">
      <w:pPr>
        <w:pStyle w:val="ListParagraph"/>
        <w:numPr>
          <w:ilvl w:val="0"/>
          <w:numId w:val="21"/>
        </w:numPr>
        <w:spacing w:before="0" w:after="0" w:line="257" w:lineRule="auto"/>
        <w:ind w:left="360"/>
        <w:rPr>
          <w:rFonts w:eastAsia="EC Square Sans Pro" w:cs="EC Square Sans Pro"/>
          <w:sz w:val="22"/>
          <w:szCs w:val="22"/>
        </w:rPr>
      </w:pPr>
      <w:r w:rsidRPr="000B6F99">
        <w:rPr>
          <w:rFonts w:eastAsia="EC Square Sans Pro" w:cs="EC Square Sans Pro"/>
          <w:sz w:val="22"/>
          <w:szCs w:val="22"/>
        </w:rPr>
        <w:t xml:space="preserve">expand </w:t>
      </w:r>
      <w:r w:rsidRPr="000B6F99">
        <w:rPr>
          <w:rFonts w:eastAsia="EC Square Sans Pro" w:cs="EC Square Sans Pro"/>
          <w:b/>
          <w:bCs/>
          <w:sz w:val="22"/>
          <w:szCs w:val="22"/>
        </w:rPr>
        <w:t>Sustainable Urban Mobility Plans (SUMPs)</w:t>
      </w:r>
      <w:r w:rsidRPr="000B6F99">
        <w:rPr>
          <w:rFonts w:eastAsia="EC Square Sans Pro" w:cs="EC Square Sans Pro"/>
          <w:sz w:val="22"/>
          <w:szCs w:val="22"/>
        </w:rPr>
        <w:t xml:space="preserve"> to include connections with surrounding suburban and rural areas.</w:t>
      </w:r>
    </w:p>
    <w:p w14:paraId="50C5FA0C" w14:textId="2E8190AA" w:rsidR="02868CE6" w:rsidRPr="000B6F99" w:rsidRDefault="02868CE6" w:rsidP="00C071EF">
      <w:pPr>
        <w:spacing w:line="257" w:lineRule="auto"/>
        <w:rPr>
          <w:rFonts w:eastAsia="EC Square Sans Pro" w:cs="EC Square Sans Pro"/>
          <w:sz w:val="22"/>
          <w:szCs w:val="22"/>
        </w:rPr>
      </w:pPr>
      <w:r w:rsidRPr="000B6F99">
        <w:rPr>
          <w:rFonts w:eastAsia="EC Square Sans Pro" w:cs="EC Square Sans Pro"/>
          <w:sz w:val="22"/>
          <w:szCs w:val="22"/>
        </w:rPr>
        <w:t xml:space="preserve">To change present mobility patterns, behavioural changes are required supported by a new balance between trust in services, notably in terms of availability, safety, reliability and affordability, personal convenience and a collective ecological identity linked to the need to respect our planetary boundaries. </w:t>
      </w:r>
    </w:p>
    <w:p w14:paraId="66C824FB" w14:textId="6B0372A2" w:rsidR="02868CE6" w:rsidRPr="000B6F99" w:rsidRDefault="02868CE6" w:rsidP="00C071EF">
      <w:pPr>
        <w:spacing w:line="257" w:lineRule="auto"/>
        <w:rPr>
          <w:rFonts w:eastAsia="EC Square Sans Pro" w:cs="EC Square Sans Pro"/>
          <w:sz w:val="22"/>
          <w:szCs w:val="22"/>
        </w:rPr>
      </w:pPr>
      <w:r w:rsidRPr="000B6F99">
        <w:rPr>
          <w:rFonts w:eastAsia="EC Square Sans Pro" w:cs="EC Square Sans Pro"/>
          <w:sz w:val="22"/>
          <w:szCs w:val="22"/>
        </w:rPr>
        <w:t xml:space="preserve">In the medium and </w:t>
      </w:r>
      <w:r w:rsidRPr="000B6F99">
        <w:rPr>
          <w:rFonts w:eastAsia="EC Square Sans Pro" w:cs="EC Square Sans Pro"/>
          <w:b/>
          <w:bCs/>
          <w:sz w:val="22"/>
          <w:szCs w:val="22"/>
        </w:rPr>
        <w:t xml:space="preserve">longer term, </w:t>
      </w:r>
      <w:r w:rsidRPr="000B6F99">
        <w:rPr>
          <w:rFonts w:eastAsia="EC Square Sans Pro" w:cs="EC Square Sans Pro"/>
          <w:sz w:val="22"/>
          <w:szCs w:val="22"/>
        </w:rPr>
        <w:t xml:space="preserve">options that can be explored to ensure full carbon neutrality include:   </w:t>
      </w:r>
    </w:p>
    <w:p w14:paraId="23A22870" w14:textId="25584C78" w:rsidR="02868CE6" w:rsidRPr="000B6F99" w:rsidRDefault="02868CE6" w:rsidP="00C071EF">
      <w:pPr>
        <w:pStyle w:val="ListParagraph"/>
        <w:numPr>
          <w:ilvl w:val="0"/>
          <w:numId w:val="21"/>
        </w:numPr>
        <w:spacing w:before="0" w:after="0" w:line="257" w:lineRule="auto"/>
        <w:ind w:left="357" w:hanging="357"/>
        <w:rPr>
          <w:rFonts w:eastAsia="EC Square Sans Pro" w:cs="EC Square Sans Pro"/>
          <w:sz w:val="22"/>
          <w:szCs w:val="22"/>
        </w:rPr>
      </w:pPr>
      <w:r w:rsidRPr="000B6F99">
        <w:rPr>
          <w:rFonts w:eastAsia="EC Square Sans Pro" w:cs="EC Square Sans Pro"/>
          <w:sz w:val="22"/>
          <w:szCs w:val="22"/>
        </w:rPr>
        <w:t xml:space="preserve">Properly designed measures to accelerate the </w:t>
      </w:r>
      <w:r w:rsidRPr="000B6F99">
        <w:rPr>
          <w:rFonts w:eastAsia="EC Square Sans Pro" w:cs="EC Square Sans Pro"/>
          <w:b/>
          <w:bCs/>
          <w:sz w:val="22"/>
          <w:szCs w:val="22"/>
        </w:rPr>
        <w:t>turnover of the fleet</w:t>
      </w:r>
      <w:r w:rsidRPr="000B6F99">
        <w:rPr>
          <w:rFonts w:eastAsia="EC Square Sans Pro" w:cs="EC Square Sans Pro"/>
          <w:sz w:val="22"/>
          <w:szCs w:val="22"/>
        </w:rPr>
        <w:t xml:space="preserve">, while avoiding perverse/unwanted incentives, at a point in time where zero carbon alternatives are available and economically viable. </w:t>
      </w:r>
    </w:p>
    <w:p w14:paraId="19B2CB75" w14:textId="4D0AA884" w:rsidR="02868CE6" w:rsidRPr="000B6F99" w:rsidRDefault="02868CE6" w:rsidP="00C071EF">
      <w:pPr>
        <w:pStyle w:val="ListParagraph"/>
        <w:numPr>
          <w:ilvl w:val="0"/>
          <w:numId w:val="21"/>
        </w:numPr>
        <w:spacing w:before="0" w:after="0" w:line="257" w:lineRule="auto"/>
        <w:ind w:left="357" w:hanging="357"/>
        <w:rPr>
          <w:rFonts w:eastAsia="EC Square Sans Pro" w:cs="EC Square Sans Pro"/>
          <w:sz w:val="22"/>
          <w:szCs w:val="22"/>
        </w:rPr>
      </w:pPr>
      <w:r w:rsidRPr="000B6F99">
        <w:rPr>
          <w:rFonts w:eastAsia="EC Square Sans Pro" w:cs="EC Square Sans Pro"/>
          <w:b/>
          <w:bCs/>
          <w:sz w:val="22"/>
          <w:szCs w:val="22"/>
        </w:rPr>
        <w:t>Connected and automated vehicles</w:t>
      </w:r>
      <w:r w:rsidRPr="000B6F99">
        <w:rPr>
          <w:rFonts w:eastAsia="EC Square Sans Pro" w:cs="EC Square Sans Pro"/>
          <w:sz w:val="22"/>
          <w:szCs w:val="22"/>
        </w:rPr>
        <w:t xml:space="preserve"> to i) improving traffic efficiency and reducing the overall energy intensity of the transport sector, and ii) reshaping the governance of the transport system in a way that optimizes the energy required to satisfy citizens’ mobility needs.</w:t>
      </w:r>
    </w:p>
    <w:p w14:paraId="4A146172" w14:textId="3D1EF0DA" w:rsidR="02868CE6" w:rsidRPr="000B6F99" w:rsidRDefault="02868CE6" w:rsidP="00C071EF">
      <w:pPr>
        <w:pStyle w:val="ListParagraph"/>
        <w:numPr>
          <w:ilvl w:val="0"/>
          <w:numId w:val="20"/>
        </w:numPr>
        <w:spacing w:before="0" w:after="0"/>
        <w:ind w:left="380" w:hanging="391"/>
        <w:jc w:val="left"/>
        <w:rPr>
          <w:rFonts w:eastAsia="EC Square Sans Pro" w:cs="EC Square Sans Pro"/>
          <w:sz w:val="22"/>
          <w:szCs w:val="22"/>
        </w:rPr>
      </w:pPr>
      <w:r w:rsidRPr="000B6F99">
        <w:rPr>
          <w:rFonts w:eastAsia="EC Square Sans Pro" w:cs="EC Square Sans Pro"/>
          <w:sz w:val="22"/>
          <w:szCs w:val="22"/>
        </w:rPr>
        <w:t xml:space="preserve">Support shifting of passenger and freight transport towards low-emissions and energy efficient transport modes – </w:t>
      </w:r>
      <w:r w:rsidRPr="000B6F99">
        <w:rPr>
          <w:rFonts w:eastAsia="EC Square Sans Pro" w:cs="EC Square Sans Pro"/>
          <w:b/>
          <w:bCs/>
          <w:sz w:val="22"/>
          <w:szCs w:val="22"/>
        </w:rPr>
        <w:t>modal shift</w:t>
      </w:r>
      <w:r w:rsidRPr="000B6F99">
        <w:rPr>
          <w:rFonts w:eastAsia="EC Square Sans Pro" w:cs="EC Square Sans Pro"/>
          <w:sz w:val="22"/>
          <w:szCs w:val="22"/>
        </w:rPr>
        <w:t xml:space="preserve">). </w:t>
      </w:r>
    </w:p>
    <w:p w14:paraId="13B019B8" w14:textId="2FDB1E48" w:rsidR="02868CE6" w:rsidRPr="000B6F99" w:rsidRDefault="02868CE6" w:rsidP="00C071EF">
      <w:pPr>
        <w:pStyle w:val="ListParagraph"/>
        <w:numPr>
          <w:ilvl w:val="0"/>
          <w:numId w:val="20"/>
        </w:numPr>
        <w:spacing w:before="0" w:after="0"/>
        <w:ind w:left="378" w:hanging="392"/>
        <w:jc w:val="left"/>
        <w:rPr>
          <w:rFonts w:eastAsia="EC Square Sans Pro" w:cs="EC Square Sans Pro"/>
          <w:sz w:val="22"/>
          <w:szCs w:val="22"/>
        </w:rPr>
      </w:pPr>
      <w:r w:rsidRPr="000B6F99">
        <w:rPr>
          <w:rFonts w:eastAsia="EC Square Sans Pro" w:cs="EC Square Sans Pro"/>
          <w:sz w:val="22"/>
          <w:szCs w:val="22"/>
        </w:rPr>
        <w:t>Promote informative and educational (information campaigns promoting walking, cycling and public transport, training on eco-driving, promotion of car-sharing and car-pooling).</w:t>
      </w:r>
    </w:p>
    <w:p w14:paraId="547E1189" w14:textId="7BB74CB6" w:rsidR="02868CE6" w:rsidRPr="000B6F99" w:rsidRDefault="02868CE6" w:rsidP="00C071EF">
      <w:pPr>
        <w:spacing w:before="0" w:after="0"/>
        <w:jc w:val="left"/>
        <w:rPr>
          <w:rFonts w:eastAsia="EC Square Sans Pro" w:cs="EC Square Sans Pro"/>
          <w:sz w:val="22"/>
          <w:szCs w:val="22"/>
        </w:rPr>
      </w:pPr>
      <w:r w:rsidRPr="000B6F99">
        <w:rPr>
          <w:rFonts w:eastAsia="EC Square Sans Pro" w:cs="EC Square Sans Pro"/>
          <w:sz w:val="22"/>
          <w:szCs w:val="22"/>
        </w:rPr>
        <w:t xml:space="preserve"> </w:t>
      </w:r>
    </w:p>
    <w:p w14:paraId="28B1F4AE" w14:textId="2B4A56AD" w:rsidR="02868CE6" w:rsidRPr="00BD58FD" w:rsidRDefault="00AF13C9" w:rsidP="00C071EF">
      <w:pPr>
        <w:pStyle w:val="Heading3"/>
        <w:rPr>
          <w:rFonts w:eastAsia="Calibri" w:cs="Calibri"/>
          <w:color w:val="85BD5F"/>
          <w:sz w:val="22"/>
          <w:szCs w:val="22"/>
        </w:rPr>
      </w:pPr>
      <w:bookmarkStart w:id="354" w:name="_Toc190708600"/>
      <w:r w:rsidRPr="00BD58FD">
        <w:rPr>
          <w:rFonts w:eastAsia="EC Square Sans Pro" w:cs="EC Square Sans Pro"/>
          <w:b w:val="0"/>
          <w:color w:val="85BD5F"/>
          <w:sz w:val="22"/>
          <w:szCs w:val="22"/>
        </w:rPr>
        <w:lastRenderedPageBreak/>
        <w:t>3.</w:t>
      </w:r>
      <w:r w:rsidR="0037462D" w:rsidRPr="00BD58FD">
        <w:rPr>
          <w:rFonts w:eastAsia="EC Square Sans Pro" w:cs="EC Square Sans Pro"/>
          <w:b w:val="0"/>
          <w:color w:val="85BD5F"/>
          <w:sz w:val="22"/>
          <w:szCs w:val="22"/>
        </w:rPr>
        <w:t>4</w:t>
      </w:r>
      <w:r w:rsidRPr="00BD58FD">
        <w:rPr>
          <w:rFonts w:eastAsia="EC Square Sans Pro" w:cs="EC Square Sans Pro"/>
          <w:b w:val="0"/>
          <w:color w:val="85BD5F"/>
          <w:sz w:val="22"/>
          <w:szCs w:val="22"/>
        </w:rPr>
        <w:t xml:space="preserve">.2 </w:t>
      </w:r>
      <w:r w:rsidR="02868CE6" w:rsidRPr="00BD58FD">
        <w:rPr>
          <w:rFonts w:eastAsia="EC Square Sans Pro" w:cs="EC Square Sans Pro"/>
          <w:b w:val="0"/>
          <w:color w:val="85BD5F"/>
          <w:sz w:val="22"/>
          <w:szCs w:val="22"/>
        </w:rPr>
        <w:t>Renewable Fuels of Non-Biological Origin</w:t>
      </w:r>
      <w:bookmarkEnd w:id="354"/>
      <w:r w:rsidR="02868CE6" w:rsidRPr="00BD58FD">
        <w:rPr>
          <w:rFonts w:eastAsia="Calibri" w:cs="Calibri"/>
          <w:b w:val="0"/>
          <w:color w:val="85BD5F"/>
          <w:sz w:val="22"/>
          <w:szCs w:val="22"/>
        </w:rPr>
        <w:t xml:space="preserve"> </w:t>
      </w:r>
    </w:p>
    <w:p w14:paraId="434A729E" w14:textId="24D5A338" w:rsidR="02868CE6" w:rsidRPr="000B6F99" w:rsidRDefault="02868CE6" w:rsidP="00C071EF">
      <w:pPr>
        <w:spacing w:line="257" w:lineRule="auto"/>
        <w:rPr>
          <w:rFonts w:eastAsia="Calibri" w:cs="Calibri"/>
          <w:sz w:val="22"/>
          <w:szCs w:val="22"/>
        </w:rPr>
      </w:pPr>
      <w:r w:rsidRPr="000B6F99">
        <w:rPr>
          <w:rFonts w:eastAsia="EC Square Sans Pro" w:cs="EC Square Sans Pro"/>
          <w:sz w:val="22"/>
          <w:szCs w:val="22"/>
        </w:rPr>
        <w:t>Renewable Fuels of Non-Biological Origin (RFNBOs) offer a promising alternative for sectors that are hard to electrify, such as aviation, maritime, and heavy road transport. They can function as drop-in fuels, requiring no technical modifications to existing engines, thereby reducing dependency on fossil fuel imports. Their adoption enhances energy security and diversification.</w:t>
      </w:r>
      <w:r w:rsidRPr="000B6F99">
        <w:rPr>
          <w:rFonts w:eastAsia="Calibri" w:cs="Calibri"/>
          <w:sz w:val="22"/>
          <w:szCs w:val="22"/>
        </w:rPr>
        <w:t xml:space="preserve"> </w:t>
      </w:r>
    </w:p>
    <w:p w14:paraId="221BB4E0" w14:textId="42286D93" w:rsidR="02868CE6" w:rsidRPr="000B6F99" w:rsidRDefault="02868CE6" w:rsidP="00C071EF">
      <w:pPr>
        <w:spacing w:before="0" w:after="0" w:line="257" w:lineRule="auto"/>
        <w:rPr>
          <w:rFonts w:eastAsia="Calibri" w:cs="Calibri"/>
          <w:sz w:val="22"/>
          <w:szCs w:val="22"/>
        </w:rPr>
      </w:pPr>
      <w:r w:rsidRPr="000B6F99">
        <w:rPr>
          <w:rFonts w:eastAsia="Calibri" w:cs="Calibri"/>
          <w:sz w:val="22"/>
          <w:szCs w:val="22"/>
          <w:lang w:val="en-US"/>
        </w:rPr>
        <w:t xml:space="preserve"> </w:t>
      </w:r>
      <w:r w:rsidRPr="000B6F99">
        <w:rPr>
          <w:rFonts w:eastAsia="Calibri" w:cs="Calibri"/>
          <w:sz w:val="22"/>
          <w:szCs w:val="22"/>
        </w:rPr>
        <w:t xml:space="preserve"> </w:t>
      </w:r>
    </w:p>
    <w:p w14:paraId="2628BE4C" w14:textId="262CDC84" w:rsidR="02868CE6" w:rsidRPr="000B6F99" w:rsidRDefault="02868CE6" w:rsidP="00C071EF">
      <w:pPr>
        <w:spacing w:before="0" w:after="0" w:line="257" w:lineRule="auto"/>
        <w:rPr>
          <w:rFonts w:eastAsia="Calibri" w:cs="Calibri"/>
          <w:sz w:val="22"/>
          <w:szCs w:val="22"/>
        </w:rPr>
      </w:pPr>
      <w:r w:rsidRPr="000B6F99">
        <w:rPr>
          <w:rFonts w:eastAsia="EC Square Sans Pro" w:cs="EC Square Sans Pro"/>
          <w:sz w:val="22"/>
          <w:szCs w:val="22"/>
          <w:lang w:val="en-US"/>
        </w:rPr>
        <w:t xml:space="preserve">Technological advancements have significantly </w:t>
      </w:r>
      <w:r w:rsidRPr="000B6F99">
        <w:rPr>
          <w:rFonts w:eastAsia="EC Square Sans Pro" w:cs="EC Square Sans Pro"/>
          <w:b/>
          <w:bCs/>
          <w:sz w:val="22"/>
          <w:szCs w:val="22"/>
          <w:lang w:val="en-US"/>
        </w:rPr>
        <w:t>improved RFNBO production processes</w:t>
      </w:r>
      <w:r w:rsidRPr="000B6F99">
        <w:rPr>
          <w:rFonts w:eastAsia="EC Square Sans Pro" w:cs="EC Square Sans Pro"/>
          <w:sz w:val="22"/>
          <w:szCs w:val="22"/>
          <w:lang w:val="en-US"/>
        </w:rPr>
        <w:t>, with Europe leading the way due to strong policy support and industrial capabilities. Production involves key technologies across the value chain, including hydrogen production, carbon capture (or nitrogen separation), and fuel synthesis. Despite progress, large-scale deployment remains limited due to high costs, energy requirements, and the need for robust infrastructure</w:t>
      </w:r>
      <w:ins w:id="355" w:author="DELGADO CALLICO Laia (JRC-PETTEN)" w:date="2025-02-17T17:14:00Z">
        <w:r w:rsidR="1662DAA5" w:rsidRPr="325DCD0C">
          <w:rPr>
            <w:rFonts w:eastAsia="EC Square Sans Pro" w:cs="EC Square Sans Pro"/>
            <w:sz w:val="22"/>
            <w:szCs w:val="22"/>
            <w:lang w:val="en-US"/>
          </w:rPr>
          <w:t xml:space="preserve"> </w:t>
        </w:r>
      </w:ins>
      <w:r w:rsidR="0069143C">
        <w:rPr>
          <w:rFonts w:eastAsia="EC Square Sans Pro" w:cs="EC Square Sans Pro"/>
          <w:sz w:val="22"/>
          <w:szCs w:val="22"/>
          <w:lang w:val="en-US"/>
        </w:rPr>
        <w:fldChar w:fldCharType="begin"/>
      </w:r>
      <w:r w:rsidR="00B83206">
        <w:rPr>
          <w:rFonts w:eastAsia="EC Square Sans Pro" w:cs="EC Square Sans Pro"/>
          <w:sz w:val="22"/>
          <w:szCs w:val="22"/>
          <w:lang w:val="en-US"/>
        </w:rPr>
        <w:instrText xml:space="preserve"> ADDIN ZOTERO_ITEM CSL_CITATION {"citationID":"arq6gnunqo","properties":{"formattedCitation":"[146]","plainCitation":"[146]","noteIndex":0},"citationItems":[{"id":1590,"uris":["http://zotero.org/groups/5272309/items/W887M3Y5"],"itemData":{"id":1590,"type":"book","event-place":"LU","language":"eng","publisher":"Publications Office","publisher-place":"LU","source":"DOI.org (CSL JSON)","title":"Clean Energy Technology Observatory, Renewable fuels of non-biological origin in the European Union: status report on technology development, trends, value chains and markets : 2024.","title-short":"Clean Energy Technology Observatory, Renewable fuels of non-biological origin in the European Union","URL":"https://data.europa.eu/doi/10.2760/4751991","author":[{"literal":"European Commission. Joint Research Centre."}],"accessed":{"date-parts":[["2025",2,18]]},"issued":{"date-parts":[["2024"]]}}}],"schema":"https://github.com/citation-style-language/schema/raw/master/csl-citation.json"} </w:instrText>
      </w:r>
      <w:r w:rsidR="0069143C">
        <w:rPr>
          <w:rFonts w:eastAsia="EC Square Sans Pro" w:cs="EC Square Sans Pro"/>
          <w:sz w:val="22"/>
          <w:szCs w:val="22"/>
          <w:lang w:val="en-US"/>
        </w:rPr>
        <w:fldChar w:fldCharType="separate"/>
      </w:r>
      <w:r w:rsidR="00B83206" w:rsidRPr="00B83206">
        <w:rPr>
          <w:sz w:val="22"/>
        </w:rPr>
        <w:t>[146]</w:t>
      </w:r>
      <w:r w:rsidR="0069143C">
        <w:rPr>
          <w:rFonts w:eastAsia="EC Square Sans Pro" w:cs="EC Square Sans Pro"/>
          <w:sz w:val="22"/>
          <w:szCs w:val="22"/>
          <w:lang w:val="en-US"/>
        </w:rPr>
        <w:fldChar w:fldCharType="end"/>
      </w:r>
      <w:commentRangeStart w:id="356"/>
      <w:ins w:id="357" w:author="DELGADO CALLICO Laia (JRC-PETTEN)" w:date="2025-02-17T17:14:00Z">
        <w:del w:id="358" w:author="GASTALDI Chiara (JRC-ISPRA)" w:date="2025-02-18T12:08:00Z">
          <w:r w:rsidR="1662DAA5" w:rsidRPr="325DCD0C" w:rsidDel="0069143C">
            <w:rPr>
              <w:rFonts w:eastAsia="EC Square Sans Pro" w:cs="EC Square Sans Pro"/>
              <w:sz w:val="22"/>
              <w:szCs w:val="22"/>
              <w:lang w:val="en-US"/>
            </w:rPr>
            <w:delText>[ref</w:delText>
          </w:r>
        </w:del>
      </w:ins>
      <w:commentRangeEnd w:id="356"/>
      <w:r>
        <w:rPr>
          <w:rStyle w:val="CommentReference"/>
        </w:rPr>
        <w:commentReference w:id="356"/>
      </w:r>
      <w:ins w:id="360" w:author="DELGADO CALLICO Laia (JRC-PETTEN)" w:date="2025-02-17T17:14:00Z">
        <w:del w:id="361" w:author="GASTALDI Chiara (JRC-ISPRA)" w:date="2025-02-18T12:08:00Z">
          <w:r w:rsidR="1662DAA5" w:rsidRPr="325DCD0C" w:rsidDel="0069143C">
            <w:rPr>
              <w:rFonts w:eastAsia="EC Square Sans Pro" w:cs="EC Square Sans Pro"/>
              <w:sz w:val="22"/>
              <w:szCs w:val="22"/>
              <w:lang w:val="en-US"/>
            </w:rPr>
            <w:delText>]</w:delText>
          </w:r>
        </w:del>
      </w:ins>
      <w:r w:rsidRPr="325DCD0C">
        <w:rPr>
          <w:rFonts w:eastAsia="EC Square Sans Pro" w:cs="EC Square Sans Pro"/>
          <w:sz w:val="22"/>
          <w:szCs w:val="22"/>
          <w:lang w:val="en-US"/>
        </w:rPr>
        <w:t>.</w:t>
      </w:r>
      <w:r w:rsidRPr="325DCD0C">
        <w:rPr>
          <w:rFonts w:eastAsia="Calibri" w:cs="Calibri"/>
          <w:sz w:val="22"/>
          <w:szCs w:val="22"/>
        </w:rPr>
        <w:t xml:space="preserve"> </w:t>
      </w:r>
    </w:p>
    <w:p w14:paraId="165D67A6" w14:textId="53C7D1DE" w:rsidR="02868CE6" w:rsidRPr="000B6F99" w:rsidRDefault="02868CE6" w:rsidP="00C071EF">
      <w:pPr>
        <w:spacing w:before="0" w:after="0" w:line="257" w:lineRule="auto"/>
        <w:rPr>
          <w:rFonts w:eastAsia="Calibri" w:cs="Calibri"/>
          <w:sz w:val="22"/>
          <w:szCs w:val="22"/>
        </w:rPr>
      </w:pPr>
      <w:r w:rsidRPr="000B6F99">
        <w:rPr>
          <w:rFonts w:eastAsia="EC Square Sans Pro" w:cs="EC Square Sans Pro"/>
          <w:sz w:val="22"/>
          <w:szCs w:val="22"/>
          <w:lang w:val="en-US"/>
        </w:rPr>
        <w:t xml:space="preserve">Advancements in electrolysis, carbon capture, and renewable energy generation are critical to scaling RFNBO production. However, the upstream processes, particularly hydrogen production and carbon capture, need large-scale development to reduce costs. Currently, </w:t>
      </w:r>
      <w:r w:rsidRPr="000B6F99">
        <w:rPr>
          <w:rFonts w:eastAsia="EC Square Sans Pro" w:cs="EC Square Sans Pro"/>
          <w:sz w:val="22"/>
          <w:szCs w:val="22"/>
        </w:rPr>
        <w:t xml:space="preserve">there is low availability of </w:t>
      </w:r>
      <w:r w:rsidRPr="000B6F99">
        <w:rPr>
          <w:rFonts w:eastAsia="EC Square Sans Pro" w:cs="EC Square Sans Pro"/>
          <w:sz w:val="22"/>
          <w:szCs w:val="22"/>
          <w:lang w:val="en-US"/>
        </w:rPr>
        <w:t>cost-effective hydrogen.</w:t>
      </w:r>
      <w:r w:rsidRPr="000B6F99">
        <w:rPr>
          <w:rFonts w:eastAsia="Calibri" w:cs="Calibri"/>
          <w:sz w:val="22"/>
          <w:szCs w:val="22"/>
        </w:rPr>
        <w:t xml:space="preserve"> </w:t>
      </w:r>
    </w:p>
    <w:p w14:paraId="1825BD2C" w14:textId="0B90E525" w:rsidR="02868CE6" w:rsidRPr="000B6F99" w:rsidRDefault="02868CE6" w:rsidP="00C071EF">
      <w:pPr>
        <w:spacing w:before="0" w:after="0" w:line="257" w:lineRule="auto"/>
        <w:rPr>
          <w:rFonts w:eastAsia="Calibri" w:cs="Calibri"/>
          <w:sz w:val="22"/>
          <w:szCs w:val="22"/>
        </w:rPr>
      </w:pPr>
      <w:r w:rsidRPr="000B6F99">
        <w:rPr>
          <w:rFonts w:eastAsia="Calibri" w:cs="Calibri"/>
          <w:sz w:val="22"/>
          <w:szCs w:val="22"/>
          <w:lang w:val="en-US"/>
        </w:rPr>
        <w:t xml:space="preserve"> </w:t>
      </w:r>
      <w:r w:rsidRPr="000B6F99">
        <w:rPr>
          <w:rFonts w:eastAsia="Calibri" w:cs="Calibri"/>
          <w:sz w:val="22"/>
          <w:szCs w:val="22"/>
        </w:rPr>
        <w:t xml:space="preserve"> </w:t>
      </w:r>
    </w:p>
    <w:p w14:paraId="4ED06627" w14:textId="50CA108F" w:rsidR="02868CE6" w:rsidRPr="000B6F99" w:rsidRDefault="02868CE6" w:rsidP="00C071EF">
      <w:pPr>
        <w:spacing w:before="0" w:after="0" w:line="257" w:lineRule="auto"/>
        <w:rPr>
          <w:rFonts w:eastAsia="Calibri" w:cs="Calibri"/>
          <w:sz w:val="22"/>
          <w:szCs w:val="22"/>
        </w:rPr>
      </w:pPr>
      <w:r w:rsidRPr="000B6F99">
        <w:rPr>
          <w:rFonts w:eastAsia="EC Square Sans Pro" w:cs="EC Square Sans Pro"/>
          <w:b/>
          <w:bCs/>
          <w:sz w:val="22"/>
          <w:szCs w:val="22"/>
          <w:lang w:val="en-US"/>
        </w:rPr>
        <w:t>Key challenges</w:t>
      </w:r>
      <w:r w:rsidRPr="000B6F99">
        <w:rPr>
          <w:rFonts w:eastAsia="EC Square Sans Pro" w:cs="EC Square Sans Pro"/>
          <w:sz w:val="22"/>
          <w:szCs w:val="22"/>
          <w:lang w:val="en-US"/>
        </w:rPr>
        <w:t xml:space="preserve"> to RFNBO adoption include achieving </w:t>
      </w:r>
      <w:r w:rsidRPr="000B6F99">
        <w:rPr>
          <w:rFonts w:eastAsia="EC Square Sans Pro" w:cs="EC Square Sans Pro"/>
          <w:b/>
          <w:bCs/>
          <w:sz w:val="22"/>
          <w:szCs w:val="22"/>
          <w:lang w:val="en-US"/>
        </w:rPr>
        <w:t>cost competitiveness</w:t>
      </w:r>
      <w:r w:rsidRPr="000B6F99">
        <w:rPr>
          <w:rFonts w:eastAsia="EC Square Sans Pro" w:cs="EC Square Sans Pro"/>
          <w:sz w:val="22"/>
          <w:szCs w:val="22"/>
          <w:lang w:val="en-US"/>
        </w:rPr>
        <w:t xml:space="preserve"> with fossil fuels, addressing </w:t>
      </w:r>
      <w:r w:rsidRPr="000B6F99">
        <w:rPr>
          <w:rFonts w:eastAsia="EC Square Sans Pro" w:cs="EC Square Sans Pro"/>
          <w:b/>
          <w:bCs/>
          <w:sz w:val="22"/>
          <w:szCs w:val="22"/>
          <w:lang w:val="en-US"/>
        </w:rPr>
        <w:t>technological barriers</w:t>
      </w:r>
      <w:r w:rsidRPr="000B6F99">
        <w:rPr>
          <w:rFonts w:eastAsia="EC Square Sans Pro" w:cs="EC Square Sans Pro"/>
          <w:sz w:val="22"/>
          <w:szCs w:val="22"/>
          <w:lang w:val="en-US"/>
        </w:rPr>
        <w:t xml:space="preserve">, and building the necessary </w:t>
      </w:r>
      <w:r w:rsidRPr="000B6F99">
        <w:rPr>
          <w:rFonts w:eastAsia="EC Square Sans Pro" w:cs="EC Square Sans Pro"/>
          <w:b/>
          <w:bCs/>
          <w:sz w:val="22"/>
          <w:szCs w:val="22"/>
          <w:lang w:val="en-US"/>
        </w:rPr>
        <w:t>infrastructure</w:t>
      </w:r>
      <w:r w:rsidRPr="000B6F99">
        <w:rPr>
          <w:rFonts w:eastAsia="EC Square Sans Pro" w:cs="EC Square Sans Pro"/>
          <w:sz w:val="22"/>
          <w:szCs w:val="22"/>
          <w:lang w:val="en-US"/>
        </w:rPr>
        <w:t>. While existing fuel infrastructure can be utilized with minimal investment, constructing new facilities entails high upfront costs. Significant investment and innovation are required to scale the technology for widespread commercial use.</w:t>
      </w:r>
      <w:r w:rsidRPr="000B6F99">
        <w:rPr>
          <w:rFonts w:eastAsia="Calibri" w:cs="Calibri"/>
          <w:sz w:val="22"/>
          <w:szCs w:val="22"/>
        </w:rPr>
        <w:t xml:space="preserve"> </w:t>
      </w:r>
    </w:p>
    <w:p w14:paraId="29446B70" w14:textId="16ABFC93" w:rsidR="02868CE6" w:rsidRPr="00D63B4E" w:rsidDel="00D63B4E" w:rsidRDefault="02868CE6" w:rsidP="00C071EF">
      <w:pPr>
        <w:spacing w:before="0" w:after="0" w:line="257" w:lineRule="auto"/>
        <w:rPr>
          <w:del w:id="362" w:author="GASTALDI Chiara (JRC-ISPRA)" w:date="2025-01-23T17:06:00Z"/>
          <w:rFonts w:eastAsia="Calibri" w:cs="Calibri"/>
          <w:sz w:val="22"/>
          <w:szCs w:val="22"/>
        </w:rPr>
      </w:pPr>
      <w:del w:id="363" w:author="GASTALDI Chiara (JRC-ISPRA)" w:date="2025-01-23T17:05:00Z">
        <w:r w:rsidRPr="00C071EF" w:rsidDel="00D63B4E">
          <w:rPr>
            <w:rFonts w:eastAsia="Calibri" w:cs="Calibri"/>
            <w:b/>
            <w:sz w:val="22"/>
            <w:szCs w:val="22"/>
            <w:lang w:val="en-US"/>
          </w:rPr>
          <w:delText xml:space="preserve"> </w:delText>
        </w:r>
        <w:r w:rsidRPr="00C071EF" w:rsidDel="00D63B4E">
          <w:rPr>
            <w:rFonts w:eastAsia="Calibri" w:cs="Calibri"/>
            <w:b/>
            <w:sz w:val="22"/>
            <w:szCs w:val="22"/>
          </w:rPr>
          <w:delText xml:space="preserve"> </w:delText>
        </w:r>
      </w:del>
    </w:p>
    <w:p w14:paraId="6FD72676" w14:textId="3CF26375" w:rsidR="02868CE6" w:rsidRPr="000B6F99" w:rsidRDefault="02868CE6" w:rsidP="00C071EF">
      <w:pPr>
        <w:spacing w:before="0" w:after="0" w:line="257" w:lineRule="auto"/>
        <w:rPr>
          <w:rFonts w:eastAsia="Calibri" w:cs="Calibri"/>
          <w:sz w:val="22"/>
          <w:szCs w:val="22"/>
        </w:rPr>
      </w:pPr>
      <w:del w:id="364" w:author="GASTALDI Chiara (JRC-ISPRA)" w:date="2025-01-23T17:06:00Z">
        <w:r w:rsidRPr="000B6F99" w:rsidDel="00D63B4E">
          <w:rPr>
            <w:rFonts w:eastAsia="EC Square Sans Pro" w:cs="EC Square Sans Pro"/>
            <w:b/>
            <w:bCs/>
            <w:sz w:val="22"/>
            <w:szCs w:val="22"/>
            <w:lang w:val="en-US"/>
          </w:rPr>
          <w:delText>Opportunities lie in creating new value chains</w:delText>
        </w:r>
        <w:r w:rsidRPr="000B6F99" w:rsidDel="00D63B4E">
          <w:rPr>
            <w:rFonts w:eastAsia="EC Square Sans Pro" w:cs="EC Square Sans Pro"/>
            <w:sz w:val="22"/>
            <w:szCs w:val="22"/>
            <w:lang w:val="en-US"/>
          </w:rPr>
          <w:delText xml:space="preserve"> based on renewable hydrogen and carbon capture, leveraging existing fuel infrastructure, and integrating bio-based value chains for CO</w:delText>
        </w:r>
        <w:r w:rsidRPr="000B6F99" w:rsidDel="00D63B4E">
          <w:rPr>
            <w:rFonts w:eastAsia="EC Square Sans Pro" w:cs="EC Square Sans Pro"/>
            <w:sz w:val="22"/>
            <w:szCs w:val="22"/>
            <w:vertAlign w:val="subscript"/>
            <w:lang w:val="en-US"/>
          </w:rPr>
          <w:delText>2</w:delText>
        </w:r>
        <w:r w:rsidRPr="000B6F99" w:rsidDel="00D63B4E">
          <w:rPr>
            <w:rFonts w:eastAsia="EC Square Sans Pro" w:cs="EC Square Sans Pro"/>
            <w:sz w:val="22"/>
            <w:szCs w:val="22"/>
            <w:lang w:val="en-US"/>
          </w:rPr>
          <w:delText xml:space="preserve"> recovery. Technologies such as Haber-Bosch and Fischer-Tropsch processes are already compatible with renewable hydrogen and can be retrofitted. However, other technologies face limitations due to the unavailability of hydrogen or CO</w:delText>
        </w:r>
        <w:r w:rsidRPr="000B6F99" w:rsidDel="00D63B4E">
          <w:rPr>
            <w:rFonts w:eastAsia="EC Square Sans Pro" w:cs="EC Square Sans Pro"/>
            <w:sz w:val="22"/>
            <w:szCs w:val="22"/>
            <w:vertAlign w:val="subscript"/>
            <w:lang w:val="en-US"/>
          </w:rPr>
          <w:delText>2</w:delText>
        </w:r>
        <w:r w:rsidRPr="000B6F99" w:rsidDel="00D63B4E">
          <w:rPr>
            <w:rFonts w:eastAsia="EC Square Sans Pro" w:cs="EC Square Sans Pro"/>
            <w:sz w:val="22"/>
            <w:szCs w:val="22"/>
            <w:lang w:val="en-US"/>
          </w:rPr>
          <w:delText xml:space="preserve"> supplies </w:delText>
        </w:r>
        <w:r w:rsidRPr="000B6F99" w:rsidDel="00D63B4E">
          <w:rPr>
            <w:rFonts w:eastAsia="EC Square Sans Pro" w:cs="EC Square Sans Pro"/>
            <w:sz w:val="22"/>
            <w:szCs w:val="22"/>
            <w:highlight w:val="yellow"/>
          </w:rPr>
          <w:delText>[ref CETO 2024</w:delText>
        </w:r>
        <w:r w:rsidRPr="000B6F99" w:rsidDel="00D63B4E">
          <w:rPr>
            <w:rFonts w:eastAsia="EC Square Sans Pro" w:cs="EC Square Sans Pro"/>
            <w:sz w:val="22"/>
            <w:szCs w:val="22"/>
          </w:rPr>
          <w:delText>].</w:delText>
        </w:r>
      </w:del>
      <w:del w:id="365" w:author="GASTALDI Chiara (JRC-ISPRA)" w:date="2025-01-23T17:05:00Z">
        <w:r w:rsidRPr="000B6F99" w:rsidDel="00D63B4E">
          <w:rPr>
            <w:rFonts w:eastAsia="EC Square Sans Pro" w:cs="EC Square Sans Pro"/>
            <w:sz w:val="22"/>
            <w:szCs w:val="22"/>
            <w:lang w:val="en-US"/>
          </w:rPr>
          <w:delText>.</w:delText>
        </w:r>
        <w:r w:rsidRPr="000B6F99" w:rsidDel="00D63B4E">
          <w:rPr>
            <w:rFonts w:eastAsia="Calibri" w:cs="Calibri"/>
            <w:sz w:val="22"/>
            <w:szCs w:val="22"/>
          </w:rPr>
          <w:delText xml:space="preserve"> </w:delText>
        </w:r>
      </w:del>
    </w:p>
    <w:p w14:paraId="2101EEFD" w14:textId="601FF5FC" w:rsidR="02868CE6" w:rsidRPr="00C071EF" w:rsidRDefault="02868CE6" w:rsidP="008A6ECC">
      <w:pPr>
        <w:rPr>
          <w:rFonts w:eastAsia="EC Square Sans Pro" w:cs="EC Square Sans Pro"/>
          <w:bCs/>
          <w:i/>
          <w:color w:val="70AD47" w:themeColor="accent6"/>
          <w:sz w:val="22"/>
          <w:szCs w:val="22"/>
          <w:lang w:val="en-US"/>
        </w:rPr>
      </w:pPr>
      <w:r w:rsidRPr="00C071EF">
        <w:rPr>
          <w:rFonts w:eastAsia="EC Square Sans Pro" w:cs="EC Square Sans Pro"/>
          <w:bCs/>
          <w:i/>
          <w:color w:val="70AD47" w:themeColor="accent6"/>
          <w:sz w:val="22"/>
          <w:szCs w:val="22"/>
          <w:lang w:val="en-US"/>
        </w:rPr>
        <w:t xml:space="preserve">RFNBO production depends heavily on the availability and cost of surplus renewable electricity. </w:t>
      </w:r>
    </w:p>
    <w:p w14:paraId="30A52120" w14:textId="43F74485" w:rsidR="02868CE6" w:rsidRPr="000B6F99" w:rsidRDefault="02868CE6" w:rsidP="006C793C">
      <w:pPr>
        <w:spacing w:before="0" w:after="0" w:line="257" w:lineRule="auto"/>
        <w:rPr>
          <w:rFonts w:eastAsia="Calibri" w:cs="Calibri"/>
          <w:sz w:val="22"/>
          <w:szCs w:val="22"/>
        </w:rPr>
      </w:pPr>
      <w:r w:rsidRPr="000B6F99">
        <w:rPr>
          <w:rFonts w:eastAsia="EC Square Sans Pro" w:cs="EC Square Sans Pro"/>
          <w:sz w:val="22"/>
          <w:szCs w:val="22"/>
          <w:lang w:val="en-US"/>
        </w:rPr>
        <w:t>While solar and wind power provide flexibility, they also compete with other renewable energy demands. Challenges such as intermittent power generation, the need for energy storage, and grid balancing solutions must be addressed. Furthermore, high energy conversion losses in RFNBO production contribute to costs exceeding those of fossil fuels.</w:t>
      </w:r>
      <w:r w:rsidRPr="000B6F99">
        <w:rPr>
          <w:rFonts w:eastAsia="Calibri" w:cs="Calibri"/>
          <w:sz w:val="22"/>
          <w:szCs w:val="22"/>
        </w:rPr>
        <w:t xml:space="preserve"> </w:t>
      </w:r>
    </w:p>
    <w:p w14:paraId="0B59342C" w14:textId="314FDFF9" w:rsidR="02868CE6" w:rsidRPr="000B6F99" w:rsidRDefault="02868CE6" w:rsidP="006C793C">
      <w:pPr>
        <w:spacing w:before="0" w:after="0" w:line="257" w:lineRule="auto"/>
        <w:rPr>
          <w:rFonts w:eastAsia="Calibri" w:cs="Calibri"/>
          <w:sz w:val="22"/>
          <w:szCs w:val="22"/>
        </w:rPr>
      </w:pPr>
      <w:r w:rsidRPr="000B6F99">
        <w:rPr>
          <w:rFonts w:eastAsia="EC Square Sans Pro" w:cs="EC Square Sans Pro"/>
          <w:sz w:val="22"/>
          <w:szCs w:val="22"/>
        </w:rPr>
        <w:t>Currently, there is a slow market uptake due to insufficient incentives</w:t>
      </w:r>
      <w:r w:rsidRPr="000B6F99">
        <w:rPr>
          <w:rFonts w:eastAsia="EC Square Sans Pro" w:cs="EC Square Sans Pro"/>
          <w:sz w:val="22"/>
          <w:szCs w:val="22"/>
          <w:lang w:val="en-US"/>
        </w:rPr>
        <w:t>. Other challenges for RFNBO market uptake include all the techno-economic aspects related to the limited capacity of the renewable electricity distribution grid to integrate renewable electricity generation and slow progress in carbon capture solutions. The phase-out of fossil-based CO</w:t>
      </w:r>
      <w:r w:rsidRPr="000B6F99">
        <w:rPr>
          <w:rFonts w:eastAsia="EC Square Sans Pro" w:cs="EC Square Sans Pro"/>
          <w:sz w:val="22"/>
          <w:szCs w:val="22"/>
          <w:vertAlign w:val="subscript"/>
          <w:lang w:val="en-US"/>
        </w:rPr>
        <w:t>2</w:t>
      </w:r>
      <w:r w:rsidRPr="000B6F99">
        <w:rPr>
          <w:rFonts w:eastAsia="EC Square Sans Pro" w:cs="EC Square Sans Pro"/>
          <w:sz w:val="22"/>
          <w:szCs w:val="22"/>
          <w:lang w:val="en-US"/>
        </w:rPr>
        <w:t xml:space="preserve"> for industries (post-2035 for power companies, post-2041 for steel and cement)</w:t>
      </w:r>
      <w:ins w:id="366" w:author="GASTALDI Chiara (JRC-ISPRA)" w:date="2025-02-10T20:34:00Z">
        <w:r w:rsidR="00095747">
          <w:rPr>
            <w:rFonts w:eastAsia="EC Square Sans Pro" w:cs="EC Square Sans Pro"/>
            <w:sz w:val="22"/>
            <w:szCs w:val="22"/>
            <w:lang w:val="en-US"/>
          </w:rPr>
          <w:t xml:space="preserve"> </w:t>
        </w:r>
      </w:ins>
      <w:r w:rsidR="00095747">
        <w:rPr>
          <w:rFonts w:eastAsia="EC Square Sans Pro" w:cs="EC Square Sans Pro"/>
          <w:sz w:val="22"/>
          <w:szCs w:val="22"/>
          <w:lang w:val="en-US"/>
        </w:rPr>
        <w:fldChar w:fldCharType="begin"/>
      </w:r>
      <w:r w:rsidR="00B83206">
        <w:rPr>
          <w:rFonts w:eastAsia="EC Square Sans Pro" w:cs="EC Square Sans Pro"/>
          <w:sz w:val="22"/>
          <w:szCs w:val="22"/>
          <w:lang w:val="en-US"/>
        </w:rPr>
        <w:instrText xml:space="preserve"> ADDIN ZOTERO_ITEM CSL_CITATION {"citationID":"a1mniiju8tq","properties":{"formattedCitation":"[147]","plainCitation":"[147]","noteIndex":0},"citationItems":[{"id":1569,"uris":["http://zotero.org/groups/5272309/items/H5B2IVS5"],"itemData":{"id":1569,"type":"webpage","abstract":"CETO reports 2024","language":"en","title":"CETO reports 2024 - European Commission","URL":"https://setis.ec.europa.eu/publications-and-documents/clean-energy-technology-observatory/ceto-reports-2024_en","accessed":{"date-parts":[["2025",2,10]]}}}],"schema":"https://github.com/citation-style-language/schema/raw/master/csl-citation.json"} </w:instrText>
      </w:r>
      <w:r w:rsidR="00095747">
        <w:rPr>
          <w:rFonts w:eastAsia="EC Square Sans Pro" w:cs="EC Square Sans Pro"/>
          <w:sz w:val="22"/>
          <w:szCs w:val="22"/>
          <w:lang w:val="en-US"/>
        </w:rPr>
        <w:fldChar w:fldCharType="separate"/>
      </w:r>
      <w:r w:rsidR="00B83206" w:rsidRPr="00B83206">
        <w:rPr>
          <w:sz w:val="22"/>
        </w:rPr>
        <w:t>[147]</w:t>
      </w:r>
      <w:r w:rsidR="00095747">
        <w:rPr>
          <w:rFonts w:eastAsia="EC Square Sans Pro" w:cs="EC Square Sans Pro"/>
          <w:sz w:val="22"/>
          <w:szCs w:val="22"/>
          <w:lang w:val="en-US"/>
        </w:rPr>
        <w:fldChar w:fldCharType="end"/>
      </w:r>
      <w:r w:rsidRPr="000B6F99">
        <w:rPr>
          <w:rFonts w:eastAsia="EC Square Sans Pro" w:cs="EC Square Sans Pro"/>
          <w:sz w:val="22"/>
          <w:szCs w:val="22"/>
          <w:lang w:val="en-US"/>
        </w:rPr>
        <w:t xml:space="preserve"> introduces additional barriers. Competing markets, such as fertilizers, and environmental concerns about greenhouse gas savings, add complexity.</w:t>
      </w:r>
      <w:r w:rsidRPr="000B6F99">
        <w:rPr>
          <w:rFonts w:eastAsia="Calibri" w:cs="Calibri"/>
          <w:sz w:val="22"/>
          <w:szCs w:val="22"/>
        </w:rPr>
        <w:t xml:space="preserve"> </w:t>
      </w:r>
    </w:p>
    <w:p w14:paraId="16288C4C" w14:textId="6AC415D0" w:rsidR="02868CE6" w:rsidRPr="000B6F99" w:rsidRDefault="02868CE6" w:rsidP="006C793C">
      <w:pPr>
        <w:spacing w:before="0" w:after="0" w:line="257" w:lineRule="auto"/>
        <w:rPr>
          <w:rFonts w:eastAsia="Calibri" w:cs="Calibri"/>
          <w:sz w:val="22"/>
          <w:szCs w:val="22"/>
        </w:rPr>
      </w:pPr>
      <w:r w:rsidRPr="000B6F99">
        <w:rPr>
          <w:rFonts w:eastAsia="Calibri" w:cs="Calibri"/>
          <w:sz w:val="22"/>
          <w:szCs w:val="22"/>
          <w:lang w:val="en-US"/>
        </w:rPr>
        <w:t xml:space="preserve"> </w:t>
      </w:r>
      <w:r w:rsidRPr="000B6F99">
        <w:rPr>
          <w:rFonts w:eastAsia="Calibri" w:cs="Calibri"/>
          <w:sz w:val="22"/>
          <w:szCs w:val="22"/>
        </w:rPr>
        <w:t xml:space="preserve"> </w:t>
      </w:r>
    </w:p>
    <w:p w14:paraId="42222238" w14:textId="783C7356" w:rsidR="02868CE6" w:rsidRPr="006C793C" w:rsidRDefault="02868CE6" w:rsidP="008A6ECC">
      <w:pPr>
        <w:rPr>
          <w:rFonts w:eastAsia="EC Square Sans Pro" w:cs="EC Square Sans Pro"/>
          <w:bCs/>
          <w:i/>
          <w:color w:val="70AD47" w:themeColor="accent6"/>
          <w:sz w:val="22"/>
          <w:szCs w:val="22"/>
          <w:lang w:val="en-US"/>
        </w:rPr>
      </w:pPr>
      <w:r w:rsidRPr="006C793C">
        <w:rPr>
          <w:rFonts w:eastAsia="EC Square Sans Pro" w:cs="EC Square Sans Pro"/>
          <w:bCs/>
          <w:i/>
          <w:color w:val="70AD47" w:themeColor="accent6"/>
          <w:sz w:val="22"/>
          <w:szCs w:val="22"/>
          <w:lang w:val="en-US"/>
        </w:rPr>
        <w:t>RFNBOs have substantial market potential, especially in sectors with limited alternatives, such as such as hard-to-abate transports and heavy industry.</w:t>
      </w:r>
    </w:p>
    <w:p w14:paraId="5C214508" w14:textId="2D525F53" w:rsidR="02868CE6" w:rsidRPr="000B6F99" w:rsidRDefault="02868CE6" w:rsidP="006C793C">
      <w:pPr>
        <w:spacing w:before="0" w:after="0" w:line="257" w:lineRule="auto"/>
        <w:rPr>
          <w:rFonts w:eastAsia="Calibri" w:cs="Calibri"/>
          <w:sz w:val="22"/>
          <w:szCs w:val="22"/>
        </w:rPr>
      </w:pPr>
      <w:r w:rsidRPr="2ED78F6E">
        <w:rPr>
          <w:rFonts w:eastAsia="EC Square Sans Pro" w:cs="EC Square Sans Pro"/>
          <w:sz w:val="22"/>
          <w:szCs w:val="22"/>
          <w:lang w:val="en-US"/>
        </w:rPr>
        <w:t>Energy system models like JRC’s POTEnCIA and POLES</w:t>
      </w:r>
      <w:ins w:id="367" w:author="GASTALDI Chiara (JRC-ISPRA)" w:date="2025-02-10T20:35:00Z">
        <w:r w:rsidR="00095747" w:rsidRPr="2ED78F6E">
          <w:rPr>
            <w:rFonts w:eastAsia="EC Square Sans Pro" w:cs="EC Square Sans Pro"/>
            <w:sz w:val="22"/>
            <w:szCs w:val="22"/>
            <w:lang w:val="en-US"/>
          </w:rPr>
          <w:t xml:space="preserve"> </w:t>
        </w:r>
      </w:ins>
      <w:r w:rsidRPr="2ED78F6E">
        <w:rPr>
          <w:rFonts w:eastAsia="EC Square Sans Pro" w:cs="EC Square Sans Pro"/>
          <w:sz w:val="22"/>
          <w:szCs w:val="22"/>
          <w:lang w:val="en-US"/>
        </w:rPr>
        <w:fldChar w:fldCharType="begin"/>
      </w:r>
      <w:r w:rsidR="00B83206">
        <w:rPr>
          <w:rFonts w:eastAsia="EC Square Sans Pro" w:cs="EC Square Sans Pro"/>
          <w:sz w:val="22"/>
          <w:szCs w:val="22"/>
          <w:lang w:val="en-US"/>
        </w:rPr>
        <w:instrText xml:space="preserve"> ADDIN ZOTERO_ITEM CSL_CITATION {"citationID":"a1o2gl5b91f","properties":{"formattedCitation":"[148], [149]","plainCitation":"[148], [149]","noteIndex":0},"citationItems":[{"id":1570,"uris":["http://zotero.org/groups/5272309/items/YJMIMEGF"],"itemData":{"id":1570,"type":"webpage","abstract":"POTEnCIA is an economic modelling tool designed by the Joint Research Centre to assess the impacts of alternative energy and climate policies on the energy system, under different hypotheses about future technologies and energy market conditions.","language":"en","title":"POTEnCIA: the Policy oriented tool for energy and climate change impact assessment - European Commission","title-short":"POTEnCIA","URL":"https://joint-research-centre.ec.europa.eu/scientific-tools-databases/potencia-policy-oriented-tool-energy-and-climate-change-impact-assessment_en","accessed":{"date-parts":[["2025",2,10]]}}},{"id":1571,"uris":["http://zotero.org/groups/5272309/items/XNJWKVEE"],"itemData":{"id":1571,"type":"webpage","abstract":"A global energy model to assess the contribution of the various energy types (fossil fuels, nuclear, renewables) and energy vectors, to future energy needs.","language":"en","title":"POLES - European Commission","URL":"https://joint-research-centre.ec.europa.eu/scientific-tools-and-databases/poles_en","accessed":{"date-parts":[["2025",2,10]]}}}],"schema":"https://github.com/citation-style-language/schema/raw/master/csl-citation.json"} </w:instrText>
      </w:r>
      <w:r w:rsidRPr="2ED78F6E">
        <w:rPr>
          <w:rFonts w:eastAsia="EC Square Sans Pro" w:cs="EC Square Sans Pro"/>
          <w:sz w:val="22"/>
          <w:szCs w:val="22"/>
          <w:lang w:val="en-US"/>
        </w:rPr>
        <w:fldChar w:fldCharType="separate"/>
      </w:r>
      <w:r w:rsidR="00B83206" w:rsidRPr="00B83206">
        <w:rPr>
          <w:sz w:val="22"/>
        </w:rPr>
        <w:t>[148], [149]</w:t>
      </w:r>
      <w:r w:rsidRPr="2ED78F6E">
        <w:rPr>
          <w:rFonts w:eastAsia="EC Square Sans Pro" w:cs="EC Square Sans Pro"/>
          <w:sz w:val="22"/>
          <w:szCs w:val="22"/>
          <w:lang w:val="en-US"/>
        </w:rPr>
        <w:fldChar w:fldCharType="end"/>
      </w:r>
      <w:r w:rsidRPr="2ED78F6E">
        <w:rPr>
          <w:rFonts w:eastAsia="EC Square Sans Pro" w:cs="EC Square Sans Pro"/>
          <w:sz w:val="22"/>
          <w:szCs w:val="22"/>
          <w:lang w:val="en-US"/>
        </w:rPr>
        <w:t xml:space="preserve"> project rapid growth in EU RFNBO production starting in 2025, positioning them as a key low-carbon fuel source for sectors like aviation and maritime.</w:t>
      </w:r>
      <w:r w:rsidRPr="2ED78F6E">
        <w:rPr>
          <w:rFonts w:eastAsia="Calibri" w:cs="Calibri"/>
          <w:sz w:val="22"/>
          <w:szCs w:val="22"/>
        </w:rPr>
        <w:t xml:space="preserve"> </w:t>
      </w:r>
    </w:p>
    <w:p w14:paraId="27773D91" w14:textId="4BED7C8E" w:rsidR="00D63B4E" w:rsidRDefault="02868CE6" w:rsidP="006C793C">
      <w:pPr>
        <w:spacing w:before="0" w:after="0" w:line="257" w:lineRule="auto"/>
        <w:rPr>
          <w:ins w:id="368" w:author="GASTALDI Chiara (JRC-ISPRA)" w:date="2025-01-23T17:06:00Z"/>
          <w:rFonts w:eastAsia="Calibri" w:cs="Calibri"/>
          <w:sz w:val="22"/>
          <w:szCs w:val="22"/>
        </w:rPr>
      </w:pPr>
      <w:del w:id="369" w:author="GASTALDI Chiara (JRC-ISPRA)" w:date="2025-01-23T17:07:00Z">
        <w:r w:rsidRPr="000B6F99" w:rsidDel="00D63B4E">
          <w:rPr>
            <w:rFonts w:eastAsia="EC Square Sans Pro" w:cs="EC Square Sans Pro"/>
            <w:sz w:val="22"/>
            <w:szCs w:val="22"/>
            <w:lang w:val="en-US"/>
          </w:rPr>
          <w:delText xml:space="preserve">Overcoming cost and infrastructure barriers will be critical for RFNBOs to fulfill their potential. However, with continued technological advancements, policy support, and investment, RFNBOs are well-placed to play a central role in Europe’s decarbonization strategy. Beyond decarbonization, RFNBOs can support energy security, create new value chains, and generate </w:delText>
        </w:r>
        <w:r w:rsidRPr="000B6F99" w:rsidDel="00D63B4E">
          <w:rPr>
            <w:rFonts w:eastAsia="EC Square Sans Pro" w:cs="EC Square Sans Pro"/>
            <w:sz w:val="22"/>
            <w:szCs w:val="22"/>
          </w:rPr>
          <w:delText>job opportunities along the supply chain, including skilled labour.</w:delText>
        </w:r>
        <w:r w:rsidRPr="000B6F99" w:rsidDel="00D63B4E">
          <w:rPr>
            <w:rFonts w:eastAsia="Calibri" w:cs="Calibri"/>
            <w:sz w:val="22"/>
            <w:szCs w:val="22"/>
          </w:rPr>
          <w:delText xml:space="preserve"> </w:delText>
        </w:r>
      </w:del>
    </w:p>
    <w:p w14:paraId="1EF0F88E" w14:textId="77777777" w:rsidR="00D63B4E" w:rsidRPr="00BF1756" w:rsidRDefault="00D63B4E" w:rsidP="00D63B4E">
      <w:pPr>
        <w:spacing w:before="0" w:after="0" w:line="257" w:lineRule="auto"/>
        <w:rPr>
          <w:ins w:id="370" w:author="GASTALDI Chiara (JRC-ISPRA)" w:date="2025-01-23T17:06:00Z"/>
          <w:rFonts w:eastAsia="Calibri" w:cs="Calibri"/>
          <w:b/>
          <w:sz w:val="22"/>
          <w:szCs w:val="22"/>
        </w:rPr>
      </w:pPr>
      <w:ins w:id="371" w:author="GASTALDI Chiara (JRC-ISPRA)" w:date="2025-01-23T17:06:00Z">
        <w:r w:rsidRPr="00BF1756">
          <w:rPr>
            <w:rFonts w:eastAsia="Calibri" w:cs="Calibri"/>
            <w:b/>
            <w:sz w:val="22"/>
            <w:szCs w:val="22"/>
          </w:rPr>
          <w:t>Main enablers:</w:t>
        </w:r>
      </w:ins>
    </w:p>
    <w:p w14:paraId="1D7C2C64" w14:textId="01E4785E" w:rsidR="00D63B4E" w:rsidRPr="006C793C" w:rsidRDefault="00D63B4E" w:rsidP="006C793C">
      <w:pPr>
        <w:pStyle w:val="ListParagraph"/>
        <w:numPr>
          <w:ilvl w:val="0"/>
          <w:numId w:val="159"/>
        </w:numPr>
        <w:spacing w:before="0" w:after="0" w:line="257" w:lineRule="auto"/>
        <w:rPr>
          <w:ins w:id="372" w:author="GASTALDI Chiara (JRC-ISPRA)" w:date="2025-01-23T17:06:00Z"/>
          <w:rFonts w:eastAsia="Calibri" w:cs="Calibri"/>
          <w:sz w:val="22"/>
          <w:szCs w:val="22"/>
        </w:rPr>
      </w:pPr>
      <w:ins w:id="373" w:author="GASTALDI Chiara (JRC-ISPRA)" w:date="2025-01-23T17:06:00Z">
        <w:r w:rsidRPr="006C793C">
          <w:rPr>
            <w:rFonts w:eastAsia="EC Square Sans Pro" w:cs="EC Square Sans Pro"/>
            <w:b/>
            <w:bCs/>
            <w:sz w:val="22"/>
            <w:szCs w:val="22"/>
            <w:lang w:val="en-US"/>
          </w:rPr>
          <w:t>Opportunities lie in creating new value chains</w:t>
        </w:r>
        <w:r w:rsidRPr="006C793C">
          <w:rPr>
            <w:rFonts w:eastAsia="EC Square Sans Pro" w:cs="EC Square Sans Pro"/>
            <w:sz w:val="22"/>
            <w:szCs w:val="22"/>
            <w:lang w:val="en-US"/>
          </w:rPr>
          <w:t xml:space="preserve"> based on renewable hydrogen and carbon capture, leveraging existing fuel infrastructure, and integrating bio-based value chains for CO</w:t>
        </w:r>
        <w:r w:rsidRPr="006C793C">
          <w:rPr>
            <w:rFonts w:eastAsia="EC Square Sans Pro" w:cs="EC Square Sans Pro"/>
            <w:sz w:val="22"/>
            <w:szCs w:val="22"/>
            <w:vertAlign w:val="subscript"/>
            <w:lang w:val="en-US"/>
          </w:rPr>
          <w:t>2</w:t>
        </w:r>
        <w:r w:rsidRPr="006C793C">
          <w:rPr>
            <w:rFonts w:eastAsia="EC Square Sans Pro" w:cs="EC Square Sans Pro"/>
            <w:sz w:val="22"/>
            <w:szCs w:val="22"/>
            <w:lang w:val="en-US"/>
          </w:rPr>
          <w:t xml:space="preserve"> recovery. Technologies such as Haber-Bosch and Fischer-Tropsch processes are already compatible with renewable hydrogen and can be retrofitted. However, other technologies face limitations due to the unavailability of hydrogen or CO</w:t>
        </w:r>
        <w:r w:rsidRPr="006C793C">
          <w:rPr>
            <w:rFonts w:eastAsia="EC Square Sans Pro" w:cs="EC Square Sans Pro"/>
            <w:sz w:val="22"/>
            <w:szCs w:val="22"/>
            <w:vertAlign w:val="subscript"/>
            <w:lang w:val="en-US"/>
          </w:rPr>
          <w:t>2</w:t>
        </w:r>
        <w:r w:rsidRPr="006C793C">
          <w:rPr>
            <w:rFonts w:eastAsia="EC Square Sans Pro" w:cs="EC Square Sans Pro"/>
            <w:sz w:val="22"/>
            <w:szCs w:val="22"/>
            <w:lang w:val="en-US"/>
          </w:rPr>
          <w:t xml:space="preserve"> supplies </w:t>
        </w:r>
      </w:ins>
      <w:r w:rsidR="00095747">
        <w:rPr>
          <w:rFonts w:eastAsia="EC Square Sans Pro" w:cs="EC Square Sans Pro"/>
          <w:sz w:val="22"/>
          <w:szCs w:val="22"/>
          <w:lang w:val="en-US"/>
        </w:rPr>
        <w:fldChar w:fldCharType="begin"/>
      </w:r>
      <w:r w:rsidR="00B83206">
        <w:rPr>
          <w:rFonts w:eastAsia="EC Square Sans Pro" w:cs="EC Square Sans Pro"/>
          <w:sz w:val="22"/>
          <w:szCs w:val="22"/>
          <w:lang w:val="en-US"/>
        </w:rPr>
        <w:instrText xml:space="preserve"> ADDIN ZOTERO_ITEM CSL_CITATION {"citationID":"a1krfb7u1rc","properties":{"formattedCitation":"[147]","plainCitation":"[147]","noteIndex":0},"citationItems":[{"id":1569,"uris":["http://zotero.org/groups/5272309/items/H5B2IVS5"],"itemData":{"id":1569,"type":"webpage","abstract":"CETO reports 2024","language":"en","title":"CETO reports 2024 - European Commission","URL":"https://setis.ec.europa.eu/publications-and-documents/clean-energy-technology-observatory/ceto-reports-2024_en","accessed":{"date-parts":[["2025",2,10]]}}}],"schema":"https://github.com/citation-style-language/schema/raw/master/csl-citation.json"} </w:instrText>
      </w:r>
      <w:r w:rsidR="00095747">
        <w:rPr>
          <w:rFonts w:eastAsia="EC Square Sans Pro" w:cs="EC Square Sans Pro"/>
          <w:sz w:val="22"/>
          <w:szCs w:val="22"/>
          <w:lang w:val="en-US"/>
        </w:rPr>
        <w:fldChar w:fldCharType="separate"/>
      </w:r>
      <w:r w:rsidR="00B83206" w:rsidRPr="00B83206">
        <w:rPr>
          <w:sz w:val="22"/>
        </w:rPr>
        <w:t>[147]</w:t>
      </w:r>
      <w:r w:rsidR="00095747">
        <w:rPr>
          <w:rFonts w:eastAsia="EC Square Sans Pro" w:cs="EC Square Sans Pro"/>
          <w:sz w:val="22"/>
          <w:szCs w:val="22"/>
          <w:lang w:val="en-US"/>
        </w:rPr>
        <w:fldChar w:fldCharType="end"/>
      </w:r>
      <w:ins w:id="374" w:author="GASTALDI Chiara (JRC-ISPRA)" w:date="2025-01-23T17:06:00Z">
        <w:r w:rsidRPr="006C793C">
          <w:rPr>
            <w:rFonts w:eastAsia="EC Square Sans Pro" w:cs="EC Square Sans Pro"/>
            <w:sz w:val="22"/>
            <w:szCs w:val="22"/>
          </w:rPr>
          <w:t>.</w:t>
        </w:r>
      </w:ins>
    </w:p>
    <w:p w14:paraId="10CC91D6" w14:textId="77777777" w:rsidR="00D63B4E" w:rsidRPr="00D63B4E" w:rsidDel="00D63B4E" w:rsidRDefault="00D63B4E" w:rsidP="00D63B4E">
      <w:pPr>
        <w:pStyle w:val="ListParagraph"/>
        <w:numPr>
          <w:ilvl w:val="0"/>
          <w:numId w:val="159"/>
        </w:numPr>
        <w:spacing w:before="0" w:after="0" w:line="257" w:lineRule="auto"/>
        <w:rPr>
          <w:ins w:id="375" w:author="GASTALDI Chiara (JRC-ISPRA)" w:date="2025-01-23T17:07:00Z"/>
          <w:del w:id="376" w:author="GASTALDI Chiara (JRC-ISPRA)" w:date="2025-01-23T17:07:00Z"/>
          <w:rFonts w:eastAsia="Calibri" w:cs="Calibri"/>
          <w:sz w:val="22"/>
          <w:szCs w:val="22"/>
        </w:rPr>
      </w:pPr>
      <w:ins w:id="377" w:author="GASTALDI Chiara (JRC-ISPRA)" w:date="2025-01-23T17:07:00Z">
        <w:r w:rsidRPr="00D63B4E">
          <w:rPr>
            <w:rFonts w:eastAsia="EC Square Sans Pro" w:cs="EC Square Sans Pro"/>
            <w:sz w:val="22"/>
            <w:szCs w:val="22"/>
            <w:lang w:val="en-US"/>
          </w:rPr>
          <w:lastRenderedPageBreak/>
          <w:t xml:space="preserve">Overcoming cost and infrastructure barriers will be critical for RFNBOs to fulfill their potential. However, with continued technological advancements, policy support, and investment, RFNBOs are well-placed to play a central role in Europe’s decarbonization strategy. Beyond decarbonization, RFNBOs can support energy security, create new value chains, and generate </w:t>
        </w:r>
        <w:r w:rsidRPr="00D63B4E">
          <w:rPr>
            <w:rFonts w:eastAsia="EC Square Sans Pro" w:cs="EC Square Sans Pro"/>
            <w:sz w:val="22"/>
            <w:szCs w:val="22"/>
          </w:rPr>
          <w:t>job opportunities along the supply chain, including skilled labour.</w:t>
        </w:r>
        <w:r w:rsidRPr="00D63B4E">
          <w:rPr>
            <w:rFonts w:eastAsia="Calibri" w:cs="Calibri"/>
            <w:sz w:val="22"/>
            <w:szCs w:val="22"/>
          </w:rPr>
          <w:t xml:space="preserve"> </w:t>
        </w:r>
      </w:ins>
    </w:p>
    <w:p w14:paraId="5A40D4E6" w14:textId="77777777" w:rsidR="00D63B4E" w:rsidRPr="006C793C" w:rsidRDefault="00D63B4E" w:rsidP="006C793C">
      <w:pPr>
        <w:pStyle w:val="ListParagraph"/>
        <w:numPr>
          <w:ilvl w:val="0"/>
          <w:numId w:val="159"/>
        </w:numPr>
        <w:spacing w:before="0" w:after="0" w:line="257" w:lineRule="auto"/>
        <w:rPr>
          <w:ins w:id="378" w:author="GASTALDI Chiara (JRC-ISPRA)" w:date="2025-01-23T17:06:00Z"/>
          <w:rFonts w:eastAsia="Calibri" w:cs="Calibri"/>
          <w:sz w:val="22"/>
          <w:szCs w:val="22"/>
        </w:rPr>
      </w:pPr>
    </w:p>
    <w:p w14:paraId="4CBA3D39" w14:textId="77777777" w:rsidR="00D63B4E" w:rsidRPr="000B6F99" w:rsidDel="00B5291A" w:rsidRDefault="00D63B4E" w:rsidP="006C793C">
      <w:pPr>
        <w:spacing w:before="0" w:after="0" w:line="257" w:lineRule="auto"/>
        <w:rPr>
          <w:del w:id="379" w:author="GASTALDI Chiara (JRC-ISPRA)" w:date="2025-02-18T12:09:00Z"/>
          <w:rFonts w:eastAsia="Calibri" w:cs="Calibri"/>
          <w:sz w:val="22"/>
          <w:szCs w:val="22"/>
        </w:rPr>
      </w:pPr>
    </w:p>
    <w:p w14:paraId="07166BAA" w14:textId="3368FFB6" w:rsidR="02868CE6" w:rsidRPr="000B6F99" w:rsidRDefault="02868CE6" w:rsidP="006C793C">
      <w:pPr>
        <w:spacing w:before="0" w:after="0" w:line="257" w:lineRule="auto"/>
        <w:rPr>
          <w:rFonts w:eastAsia="Calibri" w:cs="Calibri"/>
          <w:color w:val="8E562E"/>
          <w:sz w:val="22"/>
          <w:szCs w:val="22"/>
        </w:rPr>
      </w:pPr>
      <w:del w:id="380" w:author="GASTALDI Chiara (JRC-ISPRA)" w:date="2025-02-18T12:09:00Z">
        <w:r w:rsidRPr="000B6F99" w:rsidDel="00B5291A">
          <w:rPr>
            <w:rFonts w:eastAsia="Calibri" w:cs="Calibri"/>
            <w:color w:val="8E562E"/>
            <w:sz w:val="22"/>
            <w:szCs w:val="22"/>
          </w:rPr>
          <w:delText xml:space="preserve"> </w:delText>
        </w:r>
      </w:del>
    </w:p>
    <w:p w14:paraId="5A34B04E" w14:textId="0E8F7497" w:rsidR="02868CE6" w:rsidRPr="00BD58FD" w:rsidRDefault="008A6ECC" w:rsidP="006C793C">
      <w:pPr>
        <w:pStyle w:val="Heading3"/>
        <w:rPr>
          <w:rFonts w:eastAsia="EC Square Sans Pro" w:cs="EC Square Sans Pro"/>
          <w:color w:val="85BD5F"/>
          <w:sz w:val="22"/>
          <w:szCs w:val="22"/>
        </w:rPr>
      </w:pPr>
      <w:bookmarkStart w:id="381" w:name="_Toc190708601"/>
      <w:r w:rsidRPr="00BD58FD">
        <w:rPr>
          <w:rFonts w:eastAsia="EC Square Sans Pro" w:cs="EC Square Sans Pro"/>
          <w:b w:val="0"/>
          <w:color w:val="85BD5F"/>
          <w:sz w:val="22"/>
          <w:szCs w:val="22"/>
        </w:rPr>
        <w:t>3.</w:t>
      </w:r>
      <w:r w:rsidR="0037462D" w:rsidRPr="00BD58FD">
        <w:rPr>
          <w:rFonts w:eastAsia="EC Square Sans Pro" w:cs="EC Square Sans Pro"/>
          <w:b w:val="0"/>
          <w:color w:val="85BD5F"/>
          <w:sz w:val="22"/>
          <w:szCs w:val="22"/>
        </w:rPr>
        <w:t>4</w:t>
      </w:r>
      <w:r w:rsidRPr="00BD58FD">
        <w:rPr>
          <w:rFonts w:eastAsia="EC Square Sans Pro" w:cs="EC Square Sans Pro"/>
          <w:b w:val="0"/>
          <w:color w:val="85BD5F"/>
          <w:sz w:val="22"/>
          <w:szCs w:val="22"/>
        </w:rPr>
        <w:t xml:space="preserve">.3 </w:t>
      </w:r>
      <w:r w:rsidR="02868CE6" w:rsidRPr="00BD58FD">
        <w:rPr>
          <w:rFonts w:eastAsia="EC Square Sans Pro" w:cs="EC Square Sans Pro"/>
          <w:b w:val="0"/>
          <w:color w:val="85BD5F"/>
          <w:sz w:val="22"/>
          <w:szCs w:val="22"/>
        </w:rPr>
        <w:t>Advanced biofuels</w:t>
      </w:r>
      <w:bookmarkEnd w:id="381"/>
      <w:r w:rsidR="02868CE6" w:rsidRPr="00BD58FD">
        <w:rPr>
          <w:rFonts w:eastAsia="EC Square Sans Pro" w:cs="EC Square Sans Pro"/>
          <w:b w:val="0"/>
          <w:color w:val="85BD5F"/>
          <w:sz w:val="22"/>
          <w:szCs w:val="22"/>
        </w:rPr>
        <w:t xml:space="preserve"> </w:t>
      </w:r>
    </w:p>
    <w:p w14:paraId="7C63F9F5" w14:textId="3AF8C285" w:rsidR="02868CE6" w:rsidRPr="000B6F99" w:rsidRDefault="02868CE6" w:rsidP="006C793C">
      <w:pPr>
        <w:spacing w:before="0" w:after="0" w:line="257" w:lineRule="auto"/>
        <w:rPr>
          <w:rFonts w:eastAsia="Calibri" w:cs="Calibri"/>
          <w:sz w:val="22"/>
          <w:szCs w:val="22"/>
        </w:rPr>
      </w:pPr>
      <w:commentRangeStart w:id="382"/>
      <w:r w:rsidRPr="000B6F99">
        <w:rPr>
          <w:rFonts w:eastAsia="EC Square Sans Pro" w:cs="EC Square Sans Pro"/>
          <w:sz w:val="22"/>
          <w:szCs w:val="22"/>
        </w:rPr>
        <w:t>Advanced biofuels present a viable solution for reducing greenhouse gas (GHG) emissions in hard-to-decarbonise sectors such as aviation, shipping, and heavy road freight transport. With significant GHG reduction potential, they contribute to energy supply diversification, enhance energy security, and reduce dependency on fossil fuel imports.</w:t>
      </w:r>
      <w:r w:rsidRPr="000B6F99">
        <w:rPr>
          <w:rFonts w:eastAsia="Calibri" w:cs="Calibri"/>
          <w:sz w:val="22"/>
          <w:szCs w:val="22"/>
        </w:rPr>
        <w:t xml:space="preserve">   </w:t>
      </w:r>
    </w:p>
    <w:p w14:paraId="302B6951" w14:textId="74B8D895" w:rsidR="02868CE6" w:rsidRPr="000B6F99" w:rsidRDefault="02868CE6" w:rsidP="006C793C">
      <w:pPr>
        <w:spacing w:before="0" w:after="0" w:line="257" w:lineRule="auto"/>
        <w:rPr>
          <w:rFonts w:eastAsia="Calibri" w:cs="Calibri"/>
          <w:sz w:val="22"/>
          <w:szCs w:val="22"/>
        </w:rPr>
      </w:pPr>
      <w:r w:rsidRPr="000B6F99">
        <w:rPr>
          <w:rFonts w:eastAsia="Calibri" w:cs="Calibri"/>
          <w:sz w:val="22"/>
          <w:szCs w:val="22"/>
        </w:rPr>
        <w:t xml:space="preserve"> </w:t>
      </w:r>
      <w:commentRangeEnd w:id="382"/>
      <w:r w:rsidR="00B97A6F">
        <w:rPr>
          <w:rStyle w:val="CommentReference"/>
          <w:lang w:eastAsia="en-US"/>
        </w:rPr>
        <w:commentReference w:id="382"/>
      </w:r>
    </w:p>
    <w:p w14:paraId="185E4FF5" w14:textId="23586E9D" w:rsidR="02868CE6" w:rsidRPr="000B6F99" w:rsidRDefault="02868CE6" w:rsidP="006C793C">
      <w:pPr>
        <w:spacing w:before="0" w:after="0" w:line="257" w:lineRule="auto"/>
        <w:rPr>
          <w:rFonts w:eastAsia="Calibri" w:cs="Calibri"/>
          <w:sz w:val="22"/>
          <w:szCs w:val="22"/>
        </w:rPr>
      </w:pPr>
      <w:r w:rsidRPr="000B6F99">
        <w:rPr>
          <w:rFonts w:eastAsia="EC Square Sans Pro" w:cs="EC Square Sans Pro"/>
          <w:sz w:val="22"/>
          <w:szCs w:val="22"/>
        </w:rPr>
        <w:t xml:space="preserve">Advanced biofuels are derived from sustainable </w:t>
      </w:r>
      <w:del w:id="383" w:author="GASTALDI Chiara (JRC-ISPRA)" w:date="2025-01-23T17:10:00Z">
        <w:r w:rsidRPr="000B6F99" w:rsidDel="00B97A6F">
          <w:rPr>
            <w:rFonts w:eastAsia="EC Square Sans Pro" w:cs="EC Square Sans Pro"/>
            <w:sz w:val="22"/>
            <w:szCs w:val="22"/>
          </w:rPr>
          <w:delText>feedstocks</w:delText>
        </w:r>
      </w:del>
      <w:ins w:id="384" w:author="GASTALDI Chiara (JRC-ISPRA)" w:date="2025-01-23T17:10:00Z">
        <w:r w:rsidR="00B97A6F" w:rsidRPr="000B6F99">
          <w:rPr>
            <w:rFonts w:eastAsia="EC Square Sans Pro" w:cs="EC Square Sans Pro"/>
            <w:sz w:val="22"/>
            <w:szCs w:val="22"/>
          </w:rPr>
          <w:t>feedstock</w:t>
        </w:r>
      </w:ins>
      <w:r w:rsidRPr="000B6F99">
        <w:rPr>
          <w:rFonts w:eastAsia="EC Square Sans Pro" w:cs="EC Square Sans Pro"/>
          <w:sz w:val="22"/>
          <w:szCs w:val="22"/>
        </w:rPr>
        <w:t xml:space="preserve"> like wastes and residues, though their production faces constraints, including feedstock availability, regional limitations, and competition from alternative uses</w:t>
      </w:r>
      <w:r w:rsidR="000E3176">
        <w:rPr>
          <w:rFonts w:eastAsia="EC Square Sans Pro" w:cs="EC Square Sans Pro"/>
          <w:sz w:val="22"/>
          <w:szCs w:val="22"/>
        </w:rPr>
        <w:t xml:space="preserve"> </w:t>
      </w:r>
      <w:r w:rsidR="000E3176">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2g4rp9mv03","properties":{"formattedCitation":"[150]","plainCitation":"[150]","noteIndex":0},"citationItems":[{"id":1647,"uris":["http://zotero.org/groups/5272309/items/SBCISF89"],"itemData":{"id":1647,"type":"book","event-place":"LU","language":"eng","publisher":"Publications Office","publisher-place":"LU","source":"DOI.org (CSL JSON)","title":"Clean Energy Technology Observatory, Advanced biofuels in the European Union: status report on technology development, trends, value chains &amp; markets : 2024.","title-short":"Clean Energy Technology Observatory, Advanced biofuels in the European Union","URL":"https://data.europa.eu/doi/10.2760/6538066","author":[{"literal":"European Commission. Joint Research Centre."}],"accessed":{"date-parts":[["2025",3,6]]},"issued":{"date-parts":[["2024"]]}}}],"schema":"https://github.com/citation-style-language/schema/raw/master/csl-citation.json"} </w:instrText>
      </w:r>
      <w:r w:rsidR="000E3176">
        <w:rPr>
          <w:rFonts w:eastAsia="EC Square Sans Pro" w:cs="EC Square Sans Pro"/>
          <w:sz w:val="22"/>
          <w:szCs w:val="22"/>
        </w:rPr>
        <w:fldChar w:fldCharType="separate"/>
      </w:r>
      <w:r w:rsidR="00B83206" w:rsidRPr="00B83206">
        <w:rPr>
          <w:sz w:val="22"/>
          <w:szCs w:val="24"/>
        </w:rPr>
        <w:t>[150]</w:t>
      </w:r>
      <w:r w:rsidR="000E3176">
        <w:rPr>
          <w:rFonts w:eastAsia="EC Square Sans Pro" w:cs="EC Square Sans Pro"/>
          <w:sz w:val="22"/>
          <w:szCs w:val="22"/>
        </w:rPr>
        <w:fldChar w:fldCharType="end"/>
      </w:r>
      <w:commentRangeStart w:id="385"/>
      <w:r w:rsidR="006C793C">
        <w:rPr>
          <w:rStyle w:val="CommentReference"/>
        </w:rPr>
        <w:commentReference w:id="386"/>
      </w:r>
      <w:commentRangeEnd w:id="385"/>
      <w:r>
        <w:rPr>
          <w:rStyle w:val="CommentReference"/>
        </w:rPr>
        <w:commentReference w:id="385"/>
      </w:r>
      <w:r w:rsidRPr="000B6F99">
        <w:rPr>
          <w:rFonts w:eastAsia="EC Square Sans Pro" w:cs="EC Square Sans Pro"/>
          <w:sz w:val="22"/>
          <w:szCs w:val="22"/>
          <w:highlight w:val="yellow"/>
        </w:rPr>
        <w:t>.</w:t>
      </w:r>
      <w:r w:rsidRPr="000B6F99">
        <w:rPr>
          <w:rFonts w:eastAsia="EC Square Sans Pro" w:cs="EC Square Sans Pro"/>
          <w:sz w:val="22"/>
          <w:szCs w:val="22"/>
        </w:rPr>
        <w:t xml:space="preserve"> Over the long term, feedstock availability and affordability may become increasingly challenging.</w:t>
      </w:r>
      <w:r w:rsidRPr="000B6F99">
        <w:rPr>
          <w:rFonts w:eastAsia="Calibri" w:cs="Calibri"/>
          <w:sz w:val="22"/>
          <w:szCs w:val="22"/>
        </w:rPr>
        <w:t xml:space="preserve">   </w:t>
      </w:r>
    </w:p>
    <w:p w14:paraId="49763EC5" w14:textId="11F48DD9" w:rsidR="02868CE6" w:rsidRPr="000B6F99" w:rsidRDefault="02868CE6" w:rsidP="006C793C">
      <w:pPr>
        <w:spacing w:before="0" w:after="0" w:line="257" w:lineRule="auto"/>
        <w:rPr>
          <w:rFonts w:eastAsia="Calibri" w:cs="Calibri"/>
          <w:sz w:val="22"/>
          <w:szCs w:val="22"/>
        </w:rPr>
      </w:pPr>
      <w:r w:rsidRPr="000B6F99">
        <w:rPr>
          <w:rFonts w:eastAsia="EC Square Sans Pro" w:cs="EC Square Sans Pro"/>
          <w:sz w:val="22"/>
          <w:szCs w:val="22"/>
        </w:rPr>
        <w:t>These biofuels can integrate with existing fuel infrastructure, requiring minimal additional investment. They can be blended with fossil fuels or used as drop-in replacements without engine modifications. Biorefineries create synergies by combining traditional fuel and chemical production, maximizing the use of existing infrastructure and logistics.</w:t>
      </w:r>
      <w:r w:rsidRPr="000B6F99">
        <w:rPr>
          <w:rFonts w:eastAsia="Calibri" w:cs="Calibri"/>
          <w:sz w:val="22"/>
          <w:szCs w:val="22"/>
        </w:rPr>
        <w:t xml:space="preserve">   </w:t>
      </w:r>
    </w:p>
    <w:p w14:paraId="50EF96FD" w14:textId="25971EE2" w:rsidR="02868CE6" w:rsidRPr="000B6F99" w:rsidRDefault="02868CE6" w:rsidP="006C793C">
      <w:pPr>
        <w:spacing w:before="0" w:after="0" w:line="257" w:lineRule="auto"/>
        <w:rPr>
          <w:rFonts w:eastAsia="Calibri" w:cs="Calibri"/>
          <w:sz w:val="22"/>
          <w:szCs w:val="22"/>
        </w:rPr>
      </w:pPr>
      <w:r w:rsidRPr="000B6F99">
        <w:rPr>
          <w:rFonts w:eastAsia="EC Square Sans Pro" w:cs="EC Square Sans Pro"/>
          <w:sz w:val="22"/>
          <w:szCs w:val="22"/>
        </w:rPr>
        <w:t>However, several barriers hinder large-scale production:</w:t>
      </w:r>
      <w:r w:rsidRPr="000B6F99">
        <w:rPr>
          <w:rFonts w:eastAsia="Calibri" w:cs="Calibri"/>
          <w:sz w:val="22"/>
          <w:szCs w:val="22"/>
        </w:rPr>
        <w:t xml:space="preserve">   </w:t>
      </w:r>
    </w:p>
    <w:p w14:paraId="6D12E3DB" w14:textId="7AC452FE" w:rsidR="02868CE6" w:rsidRPr="000B6F99" w:rsidRDefault="02868CE6" w:rsidP="00095747">
      <w:pPr>
        <w:pStyle w:val="ListParagraph"/>
        <w:numPr>
          <w:ilvl w:val="0"/>
          <w:numId w:val="19"/>
        </w:numPr>
        <w:spacing w:before="0" w:after="0"/>
        <w:rPr>
          <w:rFonts w:eastAsia="Calibri" w:cs="Calibri"/>
          <w:sz w:val="22"/>
          <w:szCs w:val="22"/>
        </w:rPr>
      </w:pPr>
      <w:r w:rsidRPr="000B6F99">
        <w:rPr>
          <w:rFonts w:eastAsia="EC Square Sans Pro" w:cs="EC Square Sans Pro"/>
          <w:sz w:val="22"/>
          <w:szCs w:val="22"/>
        </w:rPr>
        <w:t>Industrial scale: Large facilities are essential to achieve economies of scale.</w:t>
      </w:r>
      <w:r w:rsidRPr="000B6F99">
        <w:rPr>
          <w:rFonts w:eastAsia="Calibri" w:cs="Calibri"/>
          <w:sz w:val="22"/>
          <w:szCs w:val="22"/>
        </w:rPr>
        <w:t xml:space="preserve">   </w:t>
      </w:r>
    </w:p>
    <w:p w14:paraId="6B8530EB" w14:textId="36424A4A" w:rsidR="02868CE6" w:rsidRPr="000B6F99" w:rsidRDefault="02868CE6" w:rsidP="00095747">
      <w:pPr>
        <w:pStyle w:val="ListParagraph"/>
        <w:numPr>
          <w:ilvl w:val="0"/>
          <w:numId w:val="18"/>
        </w:numPr>
        <w:spacing w:before="0" w:after="0"/>
        <w:rPr>
          <w:rFonts w:eastAsia="Calibri" w:cs="Calibri"/>
          <w:sz w:val="22"/>
          <w:szCs w:val="22"/>
        </w:rPr>
      </w:pPr>
      <w:r w:rsidRPr="000B6F99">
        <w:rPr>
          <w:rFonts w:eastAsia="EC Square Sans Pro" w:cs="EC Square Sans Pro"/>
          <w:sz w:val="22"/>
          <w:szCs w:val="22"/>
        </w:rPr>
        <w:t>Logistics: Collection, transport, and storage of feedstock</w:t>
      </w:r>
      <w:del w:id="387" w:author="GASTALDI Chiara (JRC-ISPRA)" w:date="2025-01-23T17:10:00Z">
        <w:r w:rsidRPr="000B6F99" w:rsidDel="00B97A6F">
          <w:rPr>
            <w:rFonts w:eastAsia="EC Square Sans Pro" w:cs="EC Square Sans Pro"/>
            <w:sz w:val="22"/>
            <w:szCs w:val="22"/>
          </w:rPr>
          <w:delText>s</w:delText>
        </w:r>
      </w:del>
      <w:r w:rsidRPr="000B6F99">
        <w:rPr>
          <w:rFonts w:eastAsia="EC Square Sans Pro" w:cs="EC Square Sans Pro"/>
          <w:sz w:val="22"/>
          <w:szCs w:val="22"/>
        </w:rPr>
        <w:t xml:space="preserve"> are complex due to their low energy density and variable characteristics.</w:t>
      </w:r>
      <w:r w:rsidRPr="000B6F99">
        <w:rPr>
          <w:rFonts w:eastAsia="Calibri" w:cs="Calibri"/>
          <w:sz w:val="22"/>
          <w:szCs w:val="22"/>
        </w:rPr>
        <w:t xml:space="preserve">   </w:t>
      </w:r>
    </w:p>
    <w:p w14:paraId="1B2FE75A" w14:textId="74215FEE" w:rsidR="02868CE6" w:rsidRPr="000B6F99" w:rsidRDefault="02868CE6" w:rsidP="00095747">
      <w:pPr>
        <w:pStyle w:val="ListParagraph"/>
        <w:numPr>
          <w:ilvl w:val="0"/>
          <w:numId w:val="17"/>
        </w:numPr>
        <w:spacing w:before="0" w:after="0"/>
        <w:rPr>
          <w:rFonts w:eastAsia="Calibri" w:cs="Calibri"/>
          <w:sz w:val="22"/>
          <w:szCs w:val="22"/>
        </w:rPr>
      </w:pPr>
      <w:r w:rsidRPr="000B6F99">
        <w:rPr>
          <w:rFonts w:eastAsia="EC Square Sans Pro" w:cs="EC Square Sans Pro"/>
          <w:sz w:val="22"/>
          <w:szCs w:val="22"/>
        </w:rPr>
        <w:t>Technologies: Production relies on thermochemical and biological processes, many of which are still at different stages of development.</w:t>
      </w:r>
      <w:r w:rsidRPr="000B6F99">
        <w:rPr>
          <w:rFonts w:eastAsia="Calibri" w:cs="Calibri"/>
          <w:sz w:val="22"/>
          <w:szCs w:val="22"/>
        </w:rPr>
        <w:t xml:space="preserve">   </w:t>
      </w:r>
    </w:p>
    <w:p w14:paraId="3DB7BD08" w14:textId="0459C4C1" w:rsidR="02868CE6" w:rsidRPr="000B6F99" w:rsidRDefault="02868CE6" w:rsidP="00095747">
      <w:pPr>
        <w:pStyle w:val="ListParagraph"/>
        <w:numPr>
          <w:ilvl w:val="0"/>
          <w:numId w:val="16"/>
        </w:numPr>
        <w:spacing w:before="0" w:after="0"/>
        <w:rPr>
          <w:rFonts w:eastAsia="Calibri" w:cs="Calibri"/>
          <w:sz w:val="22"/>
          <w:szCs w:val="22"/>
        </w:rPr>
      </w:pPr>
      <w:r w:rsidRPr="000B6F99">
        <w:rPr>
          <w:rFonts w:eastAsia="EC Square Sans Pro" w:cs="EC Square Sans Pro"/>
          <w:sz w:val="22"/>
          <w:szCs w:val="22"/>
        </w:rPr>
        <w:t>Costs: High initial investments and reliance on low-cost feedstock</w:t>
      </w:r>
      <w:del w:id="388" w:author="GASTALDI Chiara (JRC-ISPRA)" w:date="2025-01-23T17:10:00Z">
        <w:r w:rsidRPr="000B6F99" w:rsidDel="00B97A6F">
          <w:rPr>
            <w:rFonts w:eastAsia="EC Square Sans Pro" w:cs="EC Square Sans Pro"/>
            <w:sz w:val="22"/>
            <w:szCs w:val="22"/>
          </w:rPr>
          <w:delText>s</w:delText>
        </w:r>
      </w:del>
      <w:r w:rsidRPr="000B6F99">
        <w:rPr>
          <w:rFonts w:eastAsia="EC Square Sans Pro" w:cs="EC Square Sans Pro"/>
          <w:sz w:val="22"/>
          <w:szCs w:val="22"/>
        </w:rPr>
        <w:t xml:space="preserve"> result in elevated production costs compared to fossil fuels.</w:t>
      </w:r>
      <w:r w:rsidRPr="000B6F99">
        <w:rPr>
          <w:rFonts w:eastAsia="Calibri" w:cs="Calibri"/>
          <w:sz w:val="22"/>
          <w:szCs w:val="22"/>
        </w:rPr>
        <w:t xml:space="preserve">   </w:t>
      </w:r>
    </w:p>
    <w:p w14:paraId="72CFD8C1" w14:textId="01B75565" w:rsidR="02868CE6" w:rsidRPr="000B6F99" w:rsidRDefault="02868CE6" w:rsidP="00095747">
      <w:pPr>
        <w:pStyle w:val="ListParagraph"/>
        <w:numPr>
          <w:ilvl w:val="0"/>
          <w:numId w:val="15"/>
        </w:numPr>
        <w:spacing w:before="0" w:after="0"/>
        <w:rPr>
          <w:rFonts w:eastAsia="Calibri" w:cs="Calibri"/>
          <w:sz w:val="22"/>
          <w:szCs w:val="22"/>
        </w:rPr>
      </w:pPr>
      <w:r w:rsidRPr="000B6F99">
        <w:rPr>
          <w:rFonts w:eastAsia="EC Square Sans Pro" w:cs="EC Square Sans Pro"/>
          <w:sz w:val="22"/>
          <w:szCs w:val="22"/>
        </w:rPr>
        <w:t>Incentives: A lack of robust policy incentives hampers large-scale deployment and the establishment of biomass supply chains.</w:t>
      </w:r>
      <w:r w:rsidRPr="000B6F99">
        <w:rPr>
          <w:rFonts w:eastAsia="Calibri" w:cs="Calibri"/>
          <w:sz w:val="22"/>
          <w:szCs w:val="22"/>
        </w:rPr>
        <w:t xml:space="preserve">   </w:t>
      </w:r>
    </w:p>
    <w:p w14:paraId="5DD6254D" w14:textId="003D0A78" w:rsidR="02868CE6" w:rsidRPr="000B6F99" w:rsidRDefault="02868CE6" w:rsidP="00095747">
      <w:pPr>
        <w:spacing w:before="0" w:after="0" w:line="257" w:lineRule="auto"/>
        <w:rPr>
          <w:rFonts w:eastAsia="Calibri" w:cs="Calibri"/>
          <w:sz w:val="22"/>
          <w:szCs w:val="22"/>
        </w:rPr>
      </w:pPr>
      <w:r w:rsidRPr="000B6F99">
        <w:rPr>
          <w:rFonts w:eastAsia="EC Square Sans Pro" w:cs="EC Square Sans Pro"/>
          <w:sz w:val="22"/>
          <w:szCs w:val="22"/>
        </w:rPr>
        <w:t>Overall, advanced biofuel production currently carries significant technological and economic risks.</w:t>
      </w:r>
      <w:r w:rsidRPr="000B6F99">
        <w:rPr>
          <w:rFonts w:eastAsia="Calibri" w:cs="Calibri"/>
          <w:sz w:val="22"/>
          <w:szCs w:val="22"/>
        </w:rPr>
        <w:t xml:space="preserve"> </w:t>
      </w:r>
    </w:p>
    <w:p w14:paraId="69F2FEB3" w14:textId="4EE643CC" w:rsidR="02868CE6" w:rsidRPr="000B6F99" w:rsidRDefault="02868CE6" w:rsidP="00095747">
      <w:pPr>
        <w:spacing w:before="0" w:after="0" w:line="257" w:lineRule="auto"/>
        <w:rPr>
          <w:rFonts w:eastAsia="EC Square Sans Pro" w:cs="EC Square Sans Pro"/>
          <w:b/>
          <w:bCs/>
          <w:sz w:val="22"/>
          <w:szCs w:val="22"/>
        </w:rPr>
      </w:pPr>
      <w:r w:rsidRPr="000B6F99">
        <w:rPr>
          <w:rFonts w:eastAsia="EC Square Sans Pro" w:cs="EC Square Sans Pro"/>
          <w:b/>
          <w:bCs/>
          <w:sz w:val="22"/>
          <w:szCs w:val="22"/>
        </w:rPr>
        <w:t xml:space="preserve"> </w:t>
      </w:r>
    </w:p>
    <w:p w14:paraId="08617C26" w14:textId="792E31C7" w:rsidR="02868CE6" w:rsidRPr="000B6F99" w:rsidRDefault="02868CE6" w:rsidP="00095747">
      <w:pPr>
        <w:spacing w:before="0" w:after="0" w:line="257" w:lineRule="auto"/>
        <w:rPr>
          <w:rFonts w:eastAsia="Calibri" w:cs="Calibri"/>
          <w:sz w:val="22"/>
          <w:szCs w:val="22"/>
        </w:rPr>
      </w:pPr>
      <w:r w:rsidRPr="000B6F99">
        <w:rPr>
          <w:rFonts w:eastAsia="EC Square Sans Pro" w:cs="EC Square Sans Pro"/>
          <w:b/>
          <w:bCs/>
          <w:sz w:val="22"/>
          <w:szCs w:val="22"/>
        </w:rPr>
        <w:t xml:space="preserve">Economic Impact. </w:t>
      </w:r>
      <w:r w:rsidRPr="000B6F99">
        <w:rPr>
          <w:rFonts w:eastAsia="EC Square Sans Pro" w:cs="EC Square Sans Pro"/>
          <w:sz w:val="22"/>
          <w:szCs w:val="22"/>
        </w:rPr>
        <w:t xml:space="preserve">The </w:t>
      </w:r>
      <w:r w:rsidRPr="000B6F99">
        <w:rPr>
          <w:rFonts w:eastAsia="EC Square Sans Pro" w:cs="EC Square Sans Pro"/>
          <w:b/>
          <w:bCs/>
          <w:sz w:val="22"/>
          <w:szCs w:val="22"/>
        </w:rPr>
        <w:t>biofuel sector is a significant economic contributor</w:t>
      </w:r>
      <w:r w:rsidRPr="000B6F99">
        <w:rPr>
          <w:rFonts w:eastAsia="EC Square Sans Pro" w:cs="EC Square Sans Pro"/>
          <w:sz w:val="22"/>
          <w:szCs w:val="22"/>
        </w:rPr>
        <w:t xml:space="preserve"> in the EU, driving GDP growth and employment. Between 2015 and 2022, biofuel consumption in EU transport rose from 19 million litres to over 25 million litres, with biodiesel accounting for around 70% of the </w:t>
      </w:r>
      <w:commentRangeStart w:id="389"/>
      <w:commentRangeStart w:id="390"/>
      <w:r w:rsidRPr="000B6F99">
        <w:rPr>
          <w:rFonts w:eastAsia="EC Square Sans Pro" w:cs="EC Square Sans Pro"/>
          <w:sz w:val="22"/>
          <w:szCs w:val="22"/>
        </w:rPr>
        <w:t>share</w:t>
      </w:r>
      <w:commentRangeEnd w:id="389"/>
      <w:r>
        <w:rPr>
          <w:rStyle w:val="CommentReference"/>
        </w:rPr>
        <w:commentReference w:id="389"/>
      </w:r>
      <w:commentRangeEnd w:id="390"/>
      <w:r>
        <w:rPr>
          <w:rStyle w:val="CommentReference"/>
        </w:rPr>
        <w:commentReference w:id="390"/>
      </w:r>
      <w:r w:rsidRPr="000B6F99">
        <w:rPr>
          <w:rFonts w:eastAsia="EC Square Sans Pro" w:cs="EC Square Sans Pro"/>
          <w:sz w:val="22"/>
          <w:szCs w:val="22"/>
        </w:rPr>
        <w:t xml:space="preserve"> </w:t>
      </w:r>
      <w:r w:rsidR="000E3176">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{"citationID":"ash0u3e8qp","properties":{"formattedCitation":"[151]","plainCitation":"[151]","noteIndex":0},"citationItems":[{"id":1648,"uris":["http://zotero.org/groups/5272309/items/6QSNA7NR"],"itemData":{"id":1648,"type":"post-weblog","abstract":"– 1.5 % The decrease of biofuels consumption for transport in the EU27 between 2019 and 2020 (in energy content) The EU27 Member States’ 2020 deadline for meeting their renewable energy targets for the transport sector passed in an exceptional context overshadowed by the COVID-19 pandemic which dramatically reduced mobility requirements. Nonetheless, the initial available … Continue reading RES in Transport barometer 2021 →","container-title":"EurObserv'ER","language":"en-GB","title":"RES in Transport barometer 2021","URL":"https://www.eurobserv-er.org/res-in-transport-barometer-2021/","author":[{"family":"EurObserv'ER","given":""}],"accessed":{"date-parts":[["2025",3,6]]},"issued":{"date-parts":[["2021",10,1]]}}}],"schema":"https://github.com/citation-style-language/schema/raw/master/csl-citation.json"} </w:instrText>
      </w:r>
      <w:r w:rsidR="000E3176">
        <w:rPr>
          <w:rFonts w:eastAsia="EC Square Sans Pro" w:cs="EC Square Sans Pro"/>
          <w:sz w:val="22"/>
          <w:szCs w:val="22"/>
        </w:rPr>
        <w:fldChar w:fldCharType="separate"/>
      </w:r>
      <w:r w:rsidR="00B83206" w:rsidRPr="00B83206">
        <w:rPr>
          <w:sz w:val="22"/>
          <w:szCs w:val="24"/>
        </w:rPr>
        <w:t>[151]</w:t>
      </w:r>
      <w:r w:rsidR="000E3176">
        <w:rPr>
          <w:rFonts w:eastAsia="EC Square Sans Pro" w:cs="EC Square Sans Pro"/>
          <w:sz w:val="22"/>
          <w:szCs w:val="22"/>
        </w:rPr>
        <w:fldChar w:fldCharType="end"/>
      </w:r>
      <w:r w:rsidRPr="000B6F99">
        <w:rPr>
          <w:rFonts w:eastAsia="EC Square Sans Pro" w:cs="EC Square Sans Pro"/>
          <w:sz w:val="22"/>
          <w:szCs w:val="22"/>
        </w:rPr>
        <w:t>.</w:t>
      </w:r>
      <w:r w:rsidRPr="000B6F99">
        <w:rPr>
          <w:rFonts w:eastAsia="Calibri" w:cs="Calibri"/>
          <w:sz w:val="22"/>
          <w:szCs w:val="22"/>
        </w:rPr>
        <w:t xml:space="preserve">    </w:t>
      </w:r>
    </w:p>
    <w:p w14:paraId="0FFE2F3A" w14:textId="5508FF1B" w:rsidR="02868CE6" w:rsidRDefault="02868CE6" w:rsidP="00095747">
      <w:pPr>
        <w:spacing w:before="0" w:after="0" w:line="257" w:lineRule="auto"/>
        <w:rPr>
          <w:rFonts w:eastAsia="Calibri" w:cs="Calibri"/>
          <w:sz w:val="22"/>
          <w:szCs w:val="22"/>
        </w:rPr>
      </w:pPr>
      <w:r w:rsidRPr="000B6F99">
        <w:rPr>
          <w:rFonts w:eastAsia="EC Square Sans Pro" w:cs="EC Square Sans Pro"/>
          <w:sz w:val="22"/>
          <w:szCs w:val="22"/>
        </w:rPr>
        <w:t>Despite this growth, market uptake remains slow due to inadequate incentives, technological challenges, and the failure to achieve cost competitiveness through scaling.</w:t>
      </w:r>
      <w:r w:rsidRPr="000B6F99">
        <w:rPr>
          <w:rFonts w:eastAsia="Calibri" w:cs="Calibri"/>
          <w:sz w:val="22"/>
          <w:szCs w:val="22"/>
        </w:rPr>
        <w:t xml:space="preserve">   </w:t>
      </w:r>
    </w:p>
    <w:p w14:paraId="552F849A" w14:textId="433AC225" w:rsidR="00B97A6F" w:rsidRDefault="00B97A6F" w:rsidP="00095747">
      <w:pPr>
        <w:spacing w:before="0" w:after="0" w:line="257" w:lineRule="auto"/>
        <w:rPr>
          <w:rFonts w:eastAsia="Calibri" w:cs="Calibri"/>
          <w:sz w:val="22"/>
          <w:szCs w:val="22"/>
        </w:rPr>
      </w:pPr>
    </w:p>
    <w:p w14:paraId="50FF9FFB" w14:textId="01ABC0D7" w:rsidR="00B97A6F" w:rsidRDefault="00B97A6F" w:rsidP="00B97A6F">
      <w:pPr>
        <w:spacing w:before="0" w:after="0" w:line="257" w:lineRule="auto"/>
        <w:rPr>
          <w:rFonts w:eastAsia="Calibri" w:cs="Calibri"/>
          <w:sz w:val="22"/>
          <w:szCs w:val="22"/>
        </w:rPr>
      </w:pPr>
      <w:r w:rsidRPr="000B6F99">
        <w:rPr>
          <w:rFonts w:eastAsia="EC Square Sans Pro" w:cs="EC Square Sans Pro"/>
          <w:b/>
          <w:bCs/>
          <w:sz w:val="22"/>
          <w:szCs w:val="22"/>
        </w:rPr>
        <w:t>Research and Innovation</w:t>
      </w:r>
      <w:r w:rsidRPr="000B6F99">
        <w:rPr>
          <w:rFonts w:eastAsia="EC Square Sans Pro" w:cs="EC Square Sans Pro"/>
          <w:sz w:val="22"/>
          <w:szCs w:val="22"/>
        </w:rPr>
        <w:t>. Several advanced biofuel technologies are nearing commercialization</w:t>
      </w:r>
      <w:r w:rsidR="000E3176">
        <w:rPr>
          <w:rFonts w:eastAsia="EC Square Sans Pro" w:cs="EC Square Sans Pro"/>
          <w:sz w:val="22"/>
          <w:szCs w:val="22"/>
        </w:rPr>
        <w:t xml:space="preserve"> </w:t>
      </w:r>
      <w:r w:rsidR="000E3176">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r4rrv9v4h","properties":{"formattedCitation":"[150]","plainCitation":"[150]","noteIndex":0},"citationItems":[{"id":1647,"uris":["http://zotero.org/groups/5272309/items/SBCISF89"],"itemData":{"id":1647,"type":"book","event-place":"LU","language":"eng","publisher":"Publications Office","publisher-place":"LU","source":"DOI.org (CSL JSON)","title":"Clean Energy Technology Observatory, Advanced biofuels in the European Union: status report on technology development, trends, value chains &amp; markets : 2024.","title-short":"Clean Energy Technology Observatory, Advanced biofuels in the European Union","URL":"https://data.europa.eu/doi/10.2760/6538066","author":[{"literal":"European Commission. Joint Research Centre."}],"accessed":{"date-parts":[["2025",3,6]]},"issued":{"date-parts":[["2024"]]}}}],"schema":"https://github.com/citation-style-language/schema/raw/master/csl-citation.json"} </w:instrText>
      </w:r>
      <w:r w:rsidR="000E3176">
        <w:rPr>
          <w:rFonts w:eastAsia="EC Square Sans Pro" w:cs="EC Square Sans Pro"/>
          <w:sz w:val="22"/>
          <w:szCs w:val="22"/>
        </w:rPr>
        <w:fldChar w:fldCharType="separate"/>
      </w:r>
      <w:r w:rsidR="00B83206" w:rsidRPr="00B83206">
        <w:rPr>
          <w:sz w:val="22"/>
          <w:szCs w:val="24"/>
        </w:rPr>
        <w:t>[150]</w:t>
      </w:r>
      <w:r w:rsidR="000E3176">
        <w:rPr>
          <w:rFonts w:eastAsia="EC Square Sans Pro" w:cs="EC Square Sans Pro"/>
          <w:sz w:val="22"/>
          <w:szCs w:val="22"/>
        </w:rPr>
        <w:fldChar w:fldCharType="end"/>
      </w:r>
      <w:commentRangeStart w:id="392"/>
      <w:r>
        <w:rPr>
          <w:rStyle w:val="CommentReference"/>
        </w:rPr>
        <w:commentReference w:id="393"/>
      </w:r>
      <w:commentRangeEnd w:id="392"/>
      <w:r>
        <w:rPr>
          <w:rStyle w:val="CommentReference"/>
        </w:rPr>
        <w:commentReference w:id="392"/>
      </w:r>
      <w:r w:rsidRPr="000B6F99">
        <w:rPr>
          <w:rFonts w:eastAsia="EC Square Sans Pro" w:cs="EC Square Sans Pro"/>
          <w:sz w:val="22"/>
          <w:szCs w:val="22"/>
        </w:rPr>
        <w:t xml:space="preserve">. However, others, like aquatic biomass conversion and dark/light fermentation to hydrogen, remain unproven in commercial settings </w:t>
      </w:r>
      <w:r w:rsidR="000E3176">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{"citationID":"a2q72ro521n","properties":{"formattedCitation":"[152]","plainCitation":"[152]","noteIndex":0},"citationItems":[{"id":1650,"uris":["http://zotero.org/groups/5272309/items/43F6E6KS"],"itemData":{"id":1650,"type":"article-journal","container-title":"Reviews in Environmental Science and Bio/Technology","DOI":"10.1007/s11157-008-9144-9","ISSN":"1569-1705, 1572-9826","issue":"2","journalAbbreviation":"Rev Environ Sci Biotechnol","language":"en","license":"http://www.springer.com/tdm","page":"149-185","source":"DOI.org (Crossref)","title":"Integrating dark and light bio-hydrogen production strategies: towards the hydrogen economy","title-short":"Integrating dark and light bio-hydrogen production strategies","volume":"8","author":[{"family":"Redwood","given":"Mark D."},{"family":"Paterson-Beedle","given":"Marion"},{"family":"Macaskie","given":"Lynne E."}],"issued":{"date-parts":[["2009",6]]}}}],"schema":"https://github.com/citation-style-language/schema/raw/master/csl-citation.json"} </w:instrText>
      </w:r>
      <w:r w:rsidR="000E3176">
        <w:rPr>
          <w:rFonts w:eastAsia="EC Square Sans Pro" w:cs="EC Square Sans Pro"/>
          <w:sz w:val="22"/>
          <w:szCs w:val="22"/>
        </w:rPr>
        <w:fldChar w:fldCharType="separate"/>
      </w:r>
      <w:r w:rsidR="00B83206" w:rsidRPr="00B83206">
        <w:rPr>
          <w:sz w:val="22"/>
          <w:szCs w:val="24"/>
        </w:rPr>
        <w:t>[152]</w:t>
      </w:r>
      <w:r w:rsidR="000E3176">
        <w:rPr>
          <w:rFonts w:eastAsia="EC Square Sans Pro" w:cs="EC Square Sans Pro"/>
          <w:sz w:val="22"/>
          <w:szCs w:val="22"/>
        </w:rPr>
        <w:fldChar w:fldCharType="end"/>
      </w:r>
      <w:commentRangeStart w:id="395"/>
      <w:r>
        <w:rPr>
          <w:rStyle w:val="CommentReference"/>
        </w:rPr>
        <w:commentReference w:id="396"/>
      </w:r>
      <w:commentRangeEnd w:id="395"/>
      <w:r>
        <w:rPr>
          <w:rStyle w:val="CommentReference"/>
        </w:rPr>
        <w:commentReference w:id="395"/>
      </w:r>
      <w:r w:rsidRPr="000B6F99">
        <w:rPr>
          <w:rFonts w:eastAsia="EC Square Sans Pro" w:cs="EC Square Sans Pro"/>
          <w:sz w:val="22"/>
          <w:szCs w:val="22"/>
        </w:rPr>
        <w:t>. Additionally, advancements in electric vehicle technologies for heavy-duty road transport electrification may limit the progress of biofuels in this sector.</w:t>
      </w:r>
      <w:r w:rsidRPr="000B6F99">
        <w:rPr>
          <w:rFonts w:eastAsia="Calibri" w:cs="Calibri"/>
          <w:sz w:val="22"/>
          <w:szCs w:val="22"/>
        </w:rPr>
        <w:t xml:space="preserve">   </w:t>
      </w:r>
    </w:p>
    <w:p w14:paraId="0416BD32" w14:textId="77777777" w:rsidR="00B97A6F" w:rsidRPr="000B6F99" w:rsidRDefault="00B97A6F" w:rsidP="00B97A6F">
      <w:pPr>
        <w:spacing w:before="0" w:after="0" w:line="257" w:lineRule="auto"/>
        <w:rPr>
          <w:rFonts w:eastAsia="Calibri" w:cs="Calibri"/>
          <w:sz w:val="22"/>
          <w:szCs w:val="22"/>
        </w:rPr>
      </w:pPr>
    </w:p>
    <w:p w14:paraId="4036F037" w14:textId="2BBEC634" w:rsidR="00B97A6F" w:rsidRDefault="00B97A6F" w:rsidP="00095747">
      <w:pPr>
        <w:spacing w:before="0" w:after="0" w:line="257" w:lineRule="auto"/>
        <w:rPr>
          <w:rFonts w:eastAsia="Calibri" w:cs="Calibri"/>
          <w:sz w:val="22"/>
          <w:szCs w:val="22"/>
        </w:rPr>
      </w:pPr>
      <w:r w:rsidRPr="000B6F99">
        <w:rPr>
          <w:rFonts w:eastAsia="EC Square Sans Pro" w:cs="EC Square Sans Pro"/>
          <w:b/>
          <w:bCs/>
          <w:sz w:val="22"/>
          <w:szCs w:val="22"/>
        </w:rPr>
        <w:t xml:space="preserve">Policy Landscape. </w:t>
      </w:r>
      <w:r w:rsidRPr="000B6F99">
        <w:rPr>
          <w:rFonts w:eastAsia="EC Square Sans Pro" w:cs="EC Square Sans Pro"/>
          <w:sz w:val="22"/>
          <w:szCs w:val="22"/>
        </w:rPr>
        <w:t>The lack of a stable, long-term policy framework remains a critical barrier to the development and deployment of advanced biofuels. Clear and consistent policy direction is essential to foster investment and innovation in the sector.</w:t>
      </w:r>
      <w:r w:rsidRPr="000B6F99">
        <w:rPr>
          <w:rFonts w:eastAsia="Calibri" w:cs="Calibri"/>
          <w:sz w:val="22"/>
          <w:szCs w:val="22"/>
        </w:rPr>
        <w:t xml:space="preserve">   </w:t>
      </w:r>
    </w:p>
    <w:p w14:paraId="50C670B6" w14:textId="77777777" w:rsidR="00B97A6F" w:rsidRDefault="00B97A6F" w:rsidP="00095747">
      <w:pPr>
        <w:spacing w:before="0" w:after="0" w:line="257" w:lineRule="auto"/>
        <w:rPr>
          <w:rFonts w:eastAsia="Calibri" w:cs="Calibri"/>
          <w:sz w:val="22"/>
          <w:szCs w:val="22"/>
        </w:rPr>
      </w:pPr>
    </w:p>
    <w:p w14:paraId="1DE2CC45" w14:textId="77777777" w:rsidR="00B97A6F" w:rsidRPr="000B6F99" w:rsidDel="00B5291A" w:rsidRDefault="00B97A6F" w:rsidP="00B97A6F">
      <w:pPr>
        <w:spacing w:before="0" w:after="0" w:line="257" w:lineRule="auto"/>
        <w:rPr>
          <w:del w:id="398" w:author="GASTALDI Chiara (JRC-ISPRA)" w:date="2025-02-18T12:12:00Z"/>
          <w:rFonts w:eastAsia="Calibri" w:cs="Calibri"/>
          <w:sz w:val="22"/>
          <w:szCs w:val="22"/>
        </w:rPr>
      </w:pPr>
      <w:r w:rsidRPr="000B6F99">
        <w:rPr>
          <w:rFonts w:eastAsia="EC Square Sans Pro" w:cs="EC Square Sans Pro"/>
          <w:b/>
          <w:bCs/>
          <w:sz w:val="22"/>
          <w:szCs w:val="22"/>
        </w:rPr>
        <w:t>Social Acceptance</w:t>
      </w:r>
      <w:r w:rsidRPr="000B6F99">
        <w:rPr>
          <w:rFonts w:eastAsia="EC Square Sans Pro" w:cs="EC Square Sans Pro"/>
          <w:sz w:val="22"/>
          <w:szCs w:val="22"/>
        </w:rPr>
        <w:t>. Public awareness and acceptance of advanced biofuels remain low. Addressing this gap through education and outreach can help build broader support for their adoption.</w:t>
      </w:r>
      <w:r w:rsidRPr="000B6F99">
        <w:rPr>
          <w:rFonts w:eastAsia="Calibri" w:cs="Calibri"/>
          <w:sz w:val="22"/>
          <w:szCs w:val="22"/>
        </w:rPr>
        <w:t xml:space="preserve">   </w:t>
      </w:r>
    </w:p>
    <w:p w14:paraId="7D8638BB" w14:textId="77777777" w:rsidR="00B97A6F" w:rsidRDefault="00B97A6F" w:rsidP="00095747">
      <w:pPr>
        <w:spacing w:before="0" w:after="0" w:line="257" w:lineRule="auto"/>
        <w:rPr>
          <w:rFonts w:eastAsia="Calibri" w:cs="Calibri"/>
          <w:sz w:val="22"/>
          <w:szCs w:val="22"/>
        </w:rPr>
      </w:pPr>
    </w:p>
    <w:p w14:paraId="422952D1" w14:textId="77777777" w:rsidR="00B97A6F" w:rsidRDefault="00B97A6F" w:rsidP="00095747">
      <w:pPr>
        <w:spacing w:before="0" w:after="0" w:line="257" w:lineRule="auto"/>
        <w:rPr>
          <w:rFonts w:eastAsia="Calibri" w:cs="Calibri"/>
          <w:sz w:val="22"/>
          <w:szCs w:val="22"/>
        </w:rPr>
      </w:pPr>
    </w:p>
    <w:p w14:paraId="116EEAE7" w14:textId="3244EF01" w:rsidR="00B97A6F" w:rsidRPr="00095747" w:rsidDel="00B97A6F" w:rsidRDefault="007E5B7C" w:rsidP="00095747">
      <w:pPr>
        <w:spacing w:before="0" w:after="0" w:line="257" w:lineRule="auto"/>
        <w:rPr>
          <w:del w:id="399" w:author="GASTALDI Chiara (JRC-ISPRA)" w:date="2025-01-23T17:09:00Z"/>
          <w:rFonts w:eastAsia="Calibri" w:cs="Calibri"/>
          <w:b/>
          <w:sz w:val="22"/>
          <w:szCs w:val="22"/>
        </w:rPr>
      </w:pPr>
      <w:r>
        <w:rPr>
          <w:rFonts w:eastAsia="Calibri" w:cs="Calibri"/>
          <w:b/>
          <w:sz w:val="22"/>
          <w:szCs w:val="22"/>
        </w:rPr>
        <w:t>Potential</w:t>
      </w:r>
      <w:r w:rsidR="00B97A6F" w:rsidRPr="00095747">
        <w:rPr>
          <w:rFonts w:eastAsia="Calibri" w:cs="Calibri"/>
          <w:b/>
          <w:sz w:val="22"/>
          <w:szCs w:val="22"/>
        </w:rPr>
        <w:t xml:space="preserve"> enablers</w:t>
      </w:r>
      <w:r>
        <w:rPr>
          <w:rFonts w:eastAsia="Calibri" w:cs="Calibri"/>
          <w:b/>
          <w:sz w:val="22"/>
          <w:szCs w:val="22"/>
        </w:rPr>
        <w:t xml:space="preserve"> include</w:t>
      </w:r>
      <w:r w:rsidR="00B97A6F" w:rsidRPr="00095747">
        <w:rPr>
          <w:rFonts w:eastAsia="Calibri" w:cs="Calibri"/>
          <w:b/>
          <w:sz w:val="22"/>
          <w:szCs w:val="22"/>
        </w:rPr>
        <w:t>:</w:t>
      </w:r>
    </w:p>
    <w:p w14:paraId="41537A7B" w14:textId="0BEDE887" w:rsidR="02868CE6" w:rsidRPr="000B6F99" w:rsidRDefault="02868CE6" w:rsidP="00095747">
      <w:pPr>
        <w:spacing w:before="0" w:after="0" w:line="257" w:lineRule="auto"/>
        <w:rPr>
          <w:rFonts w:eastAsia="EC Square Sans Pro" w:cs="EC Square Sans Pro"/>
          <w:b/>
          <w:bCs/>
          <w:sz w:val="22"/>
          <w:szCs w:val="22"/>
        </w:rPr>
      </w:pPr>
      <w:del w:id="400" w:author="GASTALDI Chiara (JRC-ISPRA)" w:date="2025-01-23T17:09:00Z">
        <w:r w:rsidRPr="000B6F99" w:rsidDel="00B97A6F">
          <w:rPr>
            <w:rFonts w:eastAsia="EC Square Sans Pro" w:cs="EC Square Sans Pro"/>
            <w:b/>
            <w:bCs/>
            <w:sz w:val="22"/>
            <w:szCs w:val="22"/>
          </w:rPr>
          <w:delText xml:space="preserve"> </w:delText>
        </w:r>
      </w:del>
    </w:p>
    <w:p w14:paraId="1A2D28E4" w14:textId="65289F7A" w:rsidR="02868CE6" w:rsidRPr="000B6F99" w:rsidRDefault="02868CE6" w:rsidP="00095747">
      <w:pPr>
        <w:spacing w:before="0" w:after="0" w:line="257" w:lineRule="auto"/>
        <w:rPr>
          <w:rFonts w:eastAsia="Calibri" w:cs="Calibri"/>
          <w:sz w:val="22"/>
          <w:szCs w:val="22"/>
        </w:rPr>
      </w:pPr>
      <w:r w:rsidRPr="2ED78F6E">
        <w:rPr>
          <w:rFonts w:eastAsia="EC Square Sans Pro" w:cs="EC Square Sans Pro"/>
          <w:b/>
          <w:bCs/>
          <w:sz w:val="22"/>
          <w:szCs w:val="22"/>
        </w:rPr>
        <w:t>Employment Opportunities</w:t>
      </w:r>
      <w:r w:rsidRPr="2ED78F6E">
        <w:rPr>
          <w:rFonts w:eastAsia="EC Square Sans Pro" w:cs="EC Square Sans Pro"/>
          <w:sz w:val="22"/>
          <w:szCs w:val="22"/>
        </w:rPr>
        <w:t>. The biofuels industry has been a vital source of employment within the EU, generating both direct and indirect jobs. In 2018, it supported 239,600 jobs, but this number declined to 14</w:t>
      </w:r>
      <w:del w:id="401" w:author="DELGADO CALLICO Laia (JRC-PETTEN)" w:date="2025-02-17T17:07:00Z">
        <w:r w:rsidRPr="2ED78F6E">
          <w:rPr>
            <w:rFonts w:eastAsia="EC Square Sans Pro" w:cs="EC Square Sans Pro"/>
            <w:sz w:val="22"/>
            <w:szCs w:val="22"/>
          </w:rPr>
          <w:delText>8</w:delText>
        </w:r>
      </w:del>
      <w:ins w:id="402" w:author="DELGADO CALLICO Laia (JRC-PETTEN)" w:date="2025-02-17T17:07:00Z">
        <w:r w:rsidR="542EF5C2" w:rsidRPr="32DA0577">
          <w:rPr>
            <w:rFonts w:eastAsia="EC Square Sans Pro" w:cs="EC Square Sans Pro"/>
            <w:sz w:val="22"/>
            <w:szCs w:val="22"/>
          </w:rPr>
          <w:t>9</w:t>
        </w:r>
      </w:ins>
      <w:r w:rsidRPr="32DA0577">
        <w:rPr>
          <w:rFonts w:eastAsia="EC Square Sans Pro" w:cs="EC Square Sans Pro"/>
          <w:sz w:val="22"/>
          <w:szCs w:val="22"/>
        </w:rPr>
        <w:t>,</w:t>
      </w:r>
      <w:del w:id="403" w:author="DELGADO CALLICO Laia (JRC-PETTEN)" w:date="2025-02-17T17:07:00Z">
        <w:r w:rsidRPr="32DA0577" w:rsidDel="02868CE6">
          <w:rPr>
            <w:rFonts w:eastAsia="EC Square Sans Pro" w:cs="EC Square Sans Pro"/>
            <w:sz w:val="22"/>
            <w:szCs w:val="22"/>
          </w:rPr>
          <w:delText>3</w:delText>
        </w:r>
      </w:del>
      <w:ins w:id="404" w:author="DELGADO CALLICO Laia (JRC-PETTEN)" w:date="2025-02-17T17:07:00Z">
        <w:r w:rsidR="2B405A15" w:rsidRPr="32DA0577">
          <w:rPr>
            <w:rFonts w:eastAsia="EC Square Sans Pro" w:cs="EC Square Sans Pro"/>
            <w:sz w:val="22"/>
            <w:szCs w:val="22"/>
          </w:rPr>
          <w:t>7</w:t>
        </w:r>
      </w:ins>
      <w:r w:rsidRPr="32DA0577">
        <w:rPr>
          <w:rFonts w:eastAsia="EC Square Sans Pro" w:cs="EC Square Sans Pro"/>
          <w:sz w:val="22"/>
          <w:szCs w:val="22"/>
        </w:rPr>
        <w:t>00</w:t>
      </w:r>
      <w:r w:rsidRPr="2ED78F6E">
        <w:rPr>
          <w:rFonts w:eastAsia="EC Square Sans Pro" w:cs="EC Square Sans Pro"/>
          <w:sz w:val="22"/>
          <w:szCs w:val="22"/>
        </w:rPr>
        <w:t xml:space="preserve"> by 202</w:t>
      </w:r>
      <w:del w:id="405" w:author="DELGADO CALLICO Laia (JRC-PETTEN)" w:date="2025-02-17T17:07:00Z">
        <w:r w:rsidRPr="2ED78F6E">
          <w:rPr>
            <w:rFonts w:eastAsia="EC Square Sans Pro" w:cs="EC Square Sans Pro"/>
            <w:sz w:val="22"/>
            <w:szCs w:val="22"/>
          </w:rPr>
          <w:delText>1</w:delText>
        </w:r>
      </w:del>
      <w:ins w:id="406" w:author="DELGADO CALLICO Laia (JRC-PETTEN)" w:date="2025-02-17T17:07:00Z">
        <w:r w:rsidR="10503FB6" w:rsidRPr="32DA0577">
          <w:rPr>
            <w:rFonts w:eastAsia="EC Square Sans Pro" w:cs="EC Square Sans Pro"/>
            <w:sz w:val="22"/>
            <w:szCs w:val="22"/>
          </w:rPr>
          <w:t>2</w:t>
        </w:r>
      </w:ins>
      <w:r w:rsidR="00095747"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{"citationID":"a1au34shfbb","properties":{"formattedCitation":"[153], [154]","plainCitation":"[153], [154]","noteIndex":0},"citationItems":[{"id":613,"uris":["http://zotero.org/groups/5272309/items/WARML4KV"],"itemData":{"id":613,"type":"book","event-place":"LU","language":"eng","publisher":"Publications Office","publisher-place":"LU","source":"DOI.org (CSL JSON)","title":"Clean Energy Technology Observatory, Renewable fuels of non-biological origin in the European Union: status report on technology development, trends, value chains and markets : 2023.","title-short":"Clean Energy Technology Observatory, Renewable fuels of non-biological origin in the European Union","URL":"https://data.europa.eu/doi/10.2760/998267","author":[{"literal":"European Commission. Joint Research Centre."}],"accessed":{"date-parts":[["2024",8,30]]},"issued":{"date-parts":[["2023"]]}}},{"id":1651,"uris":["http://zotero.org/groups/5272309/items/DRQV7X8C"],"itemData":{"id":1651,"type":"post-weblog","abstract":"The EurObserv’ER online database gives the possibility to consult and export the main renewable energy indicators elaborated by the EurObserv’ER project.The database is organised in seven statistical themes, one for each chapter of the EurObserv’ER annual publication, The state of renewable energies in Europe. The EurObserv’ER online database contains the full range of data publicly … Continue reading EurObserv’ER online database →","container-title":"EurObserv'ER","language":"en-GB","title":"EurObserv'ER online database","URL":"https://www.eurobserv-er.org/online-database/","accessed":{"date-parts":[["2025",3,6]]},"issued":{"date-parts":[["2025",2,28]]}}}],"schema":"https://github.com/citation-style-language/schema/raw/master/csl-citation.json"}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szCs w:val="24"/>
        </w:rPr>
        <w:t>[153], [154]</w:t>
      </w:r>
      <w:commentRangeStart w:id="407"/>
      <w:r w:rsidRPr="2ED78F6E">
        <w:rPr>
          <w:rFonts w:eastAsia="EC Square Sans Pro" w:cs="EC Square Sans Pro"/>
          <w:sz w:val="22"/>
          <w:szCs w:val="22"/>
        </w:rPr>
        <w:fldChar w:fldCharType="end"/>
      </w:r>
      <w:r w:rsidRPr="2ED78F6E">
        <w:rPr>
          <w:rFonts w:eastAsia="EC Square Sans Pro" w:cs="EC Square Sans Pro"/>
          <w:sz w:val="22"/>
          <w:szCs w:val="22"/>
        </w:rPr>
        <w:t>.</w:t>
      </w:r>
      <w:commentRangeEnd w:id="407"/>
      <w:r>
        <w:rPr>
          <w:rStyle w:val="CommentReference"/>
        </w:rPr>
        <w:commentReference w:id="407"/>
      </w:r>
      <w:r w:rsidRPr="2ED78F6E">
        <w:rPr>
          <w:rFonts w:eastAsia="EC Square Sans Pro" w:cs="EC Square Sans Pro"/>
          <w:sz w:val="22"/>
          <w:szCs w:val="22"/>
        </w:rPr>
        <w:t xml:space="preserve"> Efforts are underway to transition skilled workers from fossil fuel industries to biofuels, preserving expertise while addressing workforce needs.</w:t>
      </w:r>
      <w:r w:rsidRPr="2ED78F6E">
        <w:rPr>
          <w:rFonts w:eastAsia="Calibri" w:cs="Calibri"/>
          <w:sz w:val="22"/>
          <w:szCs w:val="22"/>
        </w:rPr>
        <w:t xml:space="preserve">   </w:t>
      </w:r>
    </w:p>
    <w:p w14:paraId="6E37F7FF" w14:textId="6D1E17BA" w:rsidR="02868CE6" w:rsidRPr="000B6F99" w:rsidRDefault="02868CE6" w:rsidP="00095747">
      <w:pPr>
        <w:spacing w:before="0" w:after="0" w:line="257" w:lineRule="auto"/>
        <w:rPr>
          <w:rFonts w:eastAsia="Calibri" w:cs="Calibri"/>
          <w:sz w:val="22"/>
          <w:szCs w:val="22"/>
        </w:rPr>
      </w:pPr>
      <w:r w:rsidRPr="000B6F99">
        <w:rPr>
          <w:rFonts w:eastAsia="EC Square Sans Pro" w:cs="EC Square Sans Pro"/>
          <w:sz w:val="22"/>
          <w:szCs w:val="22"/>
        </w:rPr>
        <w:t>Biorefineries offer additional employment and business opportunities along the supply chain, particularly in rural areas, where advanced biofuels can drive agricultural, forestry, and industrial development. Attracting workers to these regions remains a challenge, but policies supporting rural biorefineries could enhance their appeal.</w:t>
      </w:r>
      <w:r w:rsidRPr="000B6F99">
        <w:rPr>
          <w:rFonts w:eastAsia="Calibri" w:cs="Calibri"/>
          <w:sz w:val="22"/>
          <w:szCs w:val="22"/>
        </w:rPr>
        <w:t xml:space="preserve"> </w:t>
      </w:r>
    </w:p>
    <w:p w14:paraId="22CFD516" w14:textId="5C81F531" w:rsidR="02868CE6" w:rsidRPr="000B6F99" w:rsidRDefault="02868CE6" w:rsidP="00095747">
      <w:pPr>
        <w:spacing w:before="0" w:after="0" w:line="257" w:lineRule="auto"/>
        <w:rPr>
          <w:rFonts w:eastAsia="EC Square Sans Pro" w:cs="EC Square Sans Pro"/>
          <w:b/>
          <w:bCs/>
          <w:sz w:val="22"/>
          <w:szCs w:val="22"/>
        </w:rPr>
      </w:pPr>
      <w:r w:rsidRPr="000B6F99">
        <w:rPr>
          <w:rFonts w:eastAsia="EC Square Sans Pro" w:cs="EC Square Sans Pro"/>
          <w:b/>
          <w:bCs/>
          <w:sz w:val="22"/>
          <w:szCs w:val="22"/>
        </w:rPr>
        <w:t xml:space="preserve"> </w:t>
      </w:r>
    </w:p>
    <w:p w14:paraId="638A78B4" w14:textId="552B515A" w:rsidR="02868CE6" w:rsidRPr="000B6F99" w:rsidRDefault="02868CE6" w:rsidP="00095747">
      <w:pPr>
        <w:spacing w:before="0" w:after="0" w:line="257" w:lineRule="auto"/>
        <w:rPr>
          <w:rFonts w:eastAsia="Calibri" w:cs="Calibri"/>
          <w:sz w:val="22"/>
          <w:szCs w:val="22"/>
        </w:rPr>
      </w:pPr>
      <w:r w:rsidRPr="000B6F99">
        <w:rPr>
          <w:rFonts w:eastAsia="EC Square Sans Pro" w:cs="EC Square Sans Pro"/>
          <w:b/>
          <w:bCs/>
          <w:sz w:val="22"/>
          <w:szCs w:val="22"/>
        </w:rPr>
        <w:t>Trade</w:t>
      </w:r>
      <w:r w:rsidRPr="000B6F99">
        <w:rPr>
          <w:rFonts w:eastAsia="EC Square Sans Pro" w:cs="EC Square Sans Pro"/>
          <w:sz w:val="22"/>
          <w:szCs w:val="22"/>
        </w:rPr>
        <w:t>. The EU's trade in biofuels, specifically biodiesel and bioethanol, has shown distinct trends and challenges over the past few years. In 2023, the majority of EU biofuels imports and exports consisted of biodiesel, followed by bioethanol. Extra-EU exports of biodiesel increased by 47% compared to 2022, reaching almost EUR 2.1 billion. On the other hand, extra-EU imports of biodiesel decreased by 27%, amounting to around EUR 3.2 billion. This led to a significant reduction in the trade deficit, which shrank from nearly EUR 3 billion in 2022 to EUR 1.1 billion in 2023 [</w:t>
      </w:r>
      <w:commentRangeStart w:id="409"/>
      <w:commentRangeStart w:id="410"/>
      <w:commentRangeStart w:id="411"/>
      <w:r w:rsidRPr="000B6F99">
        <w:rPr>
          <w:rFonts w:eastAsia="EC Square Sans Pro" w:cs="EC Square Sans Pro"/>
          <w:sz w:val="22"/>
          <w:szCs w:val="22"/>
          <w:highlight w:val="yellow"/>
        </w:rPr>
        <w:t>ref</w:t>
      </w:r>
      <w:commentRangeEnd w:id="409"/>
      <w:r>
        <w:rPr>
          <w:rStyle w:val="CommentReference"/>
        </w:rPr>
        <w:commentReference w:id="409"/>
      </w:r>
      <w:commentRangeEnd w:id="410"/>
      <w:r>
        <w:rPr>
          <w:rStyle w:val="CommentReference"/>
        </w:rPr>
        <w:commentReference w:id="410"/>
      </w:r>
      <w:commentRangeEnd w:id="411"/>
      <w:r w:rsidR="000E3176">
        <w:rPr>
          <w:rStyle w:val="CommentReference"/>
          <w:lang w:eastAsia="en-US"/>
        </w:rPr>
        <w:commentReference w:id="411"/>
      </w:r>
      <w:r w:rsidRPr="000B6F99">
        <w:rPr>
          <w:rFonts w:eastAsia="EC Square Sans Pro" w:cs="EC Square Sans Pro"/>
          <w:sz w:val="22"/>
          <w:szCs w:val="22"/>
          <w:highlight w:val="yellow"/>
        </w:rPr>
        <w:t>]</w:t>
      </w:r>
      <w:r w:rsidRPr="000B6F99">
        <w:rPr>
          <w:rFonts w:eastAsia="EC Square Sans Pro" w:cs="EC Square Sans Pro"/>
          <w:sz w:val="22"/>
          <w:szCs w:val="22"/>
        </w:rPr>
        <w:t>.</w:t>
      </w:r>
      <w:r w:rsidRPr="000B6F99">
        <w:rPr>
          <w:rFonts w:eastAsia="Calibri" w:cs="Calibri"/>
          <w:sz w:val="22"/>
          <w:szCs w:val="22"/>
        </w:rPr>
        <w:t xml:space="preserve"> </w:t>
      </w:r>
    </w:p>
    <w:p w14:paraId="5752B781" w14:textId="5540CAB5" w:rsidR="02868CE6" w:rsidRPr="000B6F99" w:rsidRDefault="02868CE6" w:rsidP="00095747">
      <w:pPr>
        <w:spacing w:before="0" w:after="0" w:line="257" w:lineRule="auto"/>
        <w:rPr>
          <w:rFonts w:eastAsia="EC Square Sans Pro" w:cs="EC Square Sans Pro"/>
          <w:sz w:val="22"/>
          <w:szCs w:val="22"/>
        </w:rPr>
      </w:pPr>
      <w:r w:rsidRPr="000B6F99">
        <w:rPr>
          <w:rFonts w:eastAsia="EC Square Sans Pro" w:cs="EC Square Sans Pro"/>
          <w:sz w:val="22"/>
          <w:szCs w:val="22"/>
        </w:rPr>
        <w:t xml:space="preserve"> </w:t>
      </w:r>
    </w:p>
    <w:p w14:paraId="56245D60" w14:textId="7E3DA1A3" w:rsidR="02868CE6" w:rsidRPr="000B6F99" w:rsidDel="00B97A6F" w:rsidRDefault="02868CE6" w:rsidP="00095747">
      <w:pPr>
        <w:spacing w:before="0" w:after="0" w:line="257" w:lineRule="auto"/>
        <w:rPr>
          <w:del w:id="413" w:author="GASTALDI Chiara (JRC-ISPRA)" w:date="2025-01-23T17:12:00Z"/>
          <w:rFonts w:eastAsia="Calibri" w:cs="Calibri"/>
          <w:sz w:val="22"/>
          <w:szCs w:val="22"/>
        </w:rPr>
      </w:pPr>
      <w:del w:id="414" w:author="GASTALDI Chiara (JRC-ISPRA)" w:date="2025-01-23T17:12:00Z">
        <w:r w:rsidRPr="000B6F99" w:rsidDel="00B97A6F">
          <w:rPr>
            <w:rFonts w:eastAsia="EC Square Sans Pro" w:cs="EC Square Sans Pro"/>
            <w:b/>
            <w:bCs/>
            <w:sz w:val="22"/>
            <w:szCs w:val="22"/>
          </w:rPr>
          <w:delText>Research and Innovation</w:delText>
        </w:r>
        <w:r w:rsidRPr="000B6F99" w:rsidDel="00B97A6F">
          <w:rPr>
            <w:rFonts w:eastAsia="EC Square Sans Pro" w:cs="EC Square Sans Pro"/>
            <w:sz w:val="22"/>
            <w:szCs w:val="22"/>
          </w:rPr>
          <w:delText>. Several advanced biofuel technologies are nearing commercialization [</w:delText>
        </w:r>
        <w:r w:rsidRPr="00095747" w:rsidDel="00B97A6F">
          <w:rPr>
            <w:rFonts w:eastAsia="EC Square Sans Pro" w:cs="EC Square Sans Pro"/>
            <w:sz w:val="22"/>
            <w:szCs w:val="22"/>
            <w:highlight w:val="yellow"/>
          </w:rPr>
          <w:delText>ref</w:delText>
        </w:r>
        <w:r w:rsidRPr="000B6F99" w:rsidDel="00B97A6F">
          <w:rPr>
            <w:rFonts w:eastAsia="EC Square Sans Pro" w:cs="EC Square Sans Pro"/>
            <w:sz w:val="22"/>
            <w:szCs w:val="22"/>
          </w:rPr>
          <w:delText>]. However, others, like aquatic biomass conversion and dark/light fermentation to hydrogen, remain unproven in commercial settings [</w:delText>
        </w:r>
        <w:r w:rsidRPr="00095747" w:rsidDel="00B97A6F">
          <w:rPr>
            <w:rFonts w:eastAsia="EC Square Sans Pro" w:cs="EC Square Sans Pro"/>
            <w:sz w:val="22"/>
            <w:szCs w:val="22"/>
            <w:highlight w:val="yellow"/>
          </w:rPr>
          <w:delText>ref</w:delText>
        </w:r>
        <w:r w:rsidRPr="000B6F99" w:rsidDel="00B97A6F">
          <w:rPr>
            <w:rFonts w:eastAsia="EC Square Sans Pro" w:cs="EC Square Sans Pro"/>
            <w:sz w:val="22"/>
            <w:szCs w:val="22"/>
          </w:rPr>
          <w:delText>]. Additionally, advancements in electric vehicle technologies for heavy-duty road transport electrification may limit the progress of biofuels in this sector.</w:delText>
        </w:r>
        <w:r w:rsidRPr="000B6F99" w:rsidDel="00B97A6F">
          <w:rPr>
            <w:rFonts w:eastAsia="Calibri" w:cs="Calibri"/>
            <w:sz w:val="22"/>
            <w:szCs w:val="22"/>
          </w:rPr>
          <w:delText xml:space="preserve">   </w:delText>
        </w:r>
      </w:del>
    </w:p>
    <w:p w14:paraId="64257761" w14:textId="26403956" w:rsidR="02868CE6" w:rsidRPr="000B6F99" w:rsidDel="00B97A6F" w:rsidRDefault="02868CE6" w:rsidP="00095747">
      <w:pPr>
        <w:spacing w:before="0" w:after="0" w:line="257" w:lineRule="auto"/>
        <w:rPr>
          <w:del w:id="415" w:author="GASTALDI Chiara (JRC-ISPRA)" w:date="2025-01-23T17:11:00Z"/>
          <w:rFonts w:eastAsia="Calibri" w:cs="Calibri"/>
          <w:sz w:val="22"/>
          <w:szCs w:val="22"/>
        </w:rPr>
      </w:pPr>
      <w:r w:rsidRPr="000B6F99">
        <w:rPr>
          <w:rFonts w:eastAsia="EC Square Sans Pro" w:cs="EC Square Sans Pro"/>
          <w:b/>
          <w:bCs/>
          <w:sz w:val="22"/>
          <w:szCs w:val="22"/>
        </w:rPr>
        <w:t>Environmental Impact</w:t>
      </w:r>
      <w:r w:rsidRPr="000B6F99">
        <w:rPr>
          <w:rFonts w:eastAsia="EC Square Sans Pro" w:cs="EC Square Sans Pro"/>
          <w:sz w:val="22"/>
          <w:szCs w:val="22"/>
        </w:rPr>
        <w:t>. Advanced biofuels can contribute to the remediation of marginal and degraded lands when feedstock cultivation complies with sustainability criteria. Their environmental benefits depend on ensuring compliance with robust standards and avoiding unintended negative impacts.</w:t>
      </w:r>
      <w:r w:rsidRPr="000B6F99">
        <w:rPr>
          <w:rFonts w:eastAsia="Calibri" w:cs="Calibri"/>
          <w:sz w:val="22"/>
          <w:szCs w:val="22"/>
        </w:rPr>
        <w:t xml:space="preserve">   </w:t>
      </w:r>
    </w:p>
    <w:p w14:paraId="3BB743C4" w14:textId="0AD07AD0" w:rsidR="02868CE6" w:rsidRPr="000B6F99" w:rsidDel="00B97A6F" w:rsidRDefault="02868CE6" w:rsidP="00095747">
      <w:pPr>
        <w:spacing w:before="0" w:after="0" w:line="257" w:lineRule="auto"/>
        <w:rPr>
          <w:del w:id="416" w:author="GASTALDI Chiara (JRC-ISPRA)" w:date="2025-01-23T17:12:00Z"/>
          <w:rFonts w:eastAsia="EC Square Sans Pro" w:cs="EC Square Sans Pro"/>
          <w:b/>
          <w:bCs/>
          <w:sz w:val="22"/>
          <w:szCs w:val="22"/>
        </w:rPr>
      </w:pPr>
      <w:r w:rsidRPr="000B6F99">
        <w:rPr>
          <w:rFonts w:eastAsia="EC Square Sans Pro" w:cs="EC Square Sans Pro"/>
          <w:b/>
          <w:bCs/>
          <w:sz w:val="22"/>
          <w:szCs w:val="22"/>
        </w:rPr>
        <w:t xml:space="preserve"> </w:t>
      </w:r>
    </w:p>
    <w:p w14:paraId="2B10B401" w14:textId="3C052782" w:rsidR="02868CE6" w:rsidRPr="000B6F99" w:rsidDel="00B97A6F" w:rsidRDefault="02868CE6" w:rsidP="00095747">
      <w:pPr>
        <w:spacing w:before="0" w:after="0" w:line="257" w:lineRule="auto"/>
        <w:rPr>
          <w:del w:id="417" w:author="GASTALDI Chiara (JRC-ISPRA)" w:date="2025-01-23T17:13:00Z"/>
          <w:rFonts w:eastAsia="Calibri" w:cs="Calibri"/>
          <w:sz w:val="22"/>
          <w:szCs w:val="22"/>
        </w:rPr>
      </w:pPr>
      <w:del w:id="418" w:author="GASTALDI Chiara (JRC-ISPRA)" w:date="2025-01-23T17:13:00Z">
        <w:r w:rsidRPr="000B6F99" w:rsidDel="00B97A6F">
          <w:rPr>
            <w:rFonts w:eastAsia="EC Square Sans Pro" w:cs="EC Square Sans Pro"/>
            <w:b/>
            <w:bCs/>
            <w:sz w:val="22"/>
            <w:szCs w:val="22"/>
          </w:rPr>
          <w:delText xml:space="preserve">Policy Landscape. </w:delText>
        </w:r>
        <w:r w:rsidRPr="000B6F99" w:rsidDel="00B97A6F">
          <w:rPr>
            <w:rFonts w:eastAsia="EC Square Sans Pro" w:cs="EC Square Sans Pro"/>
            <w:sz w:val="22"/>
            <w:szCs w:val="22"/>
          </w:rPr>
          <w:delText>The lack of a stable, long-term policy framework remains a critical barrier to the development and deployment of advanced biofuels. Clear and consistent policy direction is essential to foster investment and innovation in the sector.</w:delText>
        </w:r>
        <w:r w:rsidRPr="000B6F99" w:rsidDel="00B97A6F">
          <w:rPr>
            <w:rFonts w:eastAsia="Calibri" w:cs="Calibri"/>
            <w:sz w:val="22"/>
            <w:szCs w:val="22"/>
          </w:rPr>
          <w:delText xml:space="preserve">   </w:delText>
        </w:r>
      </w:del>
    </w:p>
    <w:p w14:paraId="70F1F5BB" w14:textId="1A27DEBB" w:rsidR="02868CE6" w:rsidRPr="000B6F99" w:rsidRDefault="02868CE6" w:rsidP="00095747">
      <w:pPr>
        <w:spacing w:before="0" w:after="0" w:line="257" w:lineRule="auto"/>
        <w:rPr>
          <w:rFonts w:eastAsia="EC Square Sans Pro" w:cs="EC Square Sans Pro"/>
          <w:sz w:val="22"/>
          <w:szCs w:val="22"/>
        </w:rPr>
      </w:pPr>
      <w:del w:id="419" w:author="GASTALDI Chiara (JRC-ISPRA)" w:date="2025-01-23T17:13:00Z">
        <w:r w:rsidRPr="000B6F99" w:rsidDel="00B97A6F">
          <w:rPr>
            <w:rFonts w:eastAsia="EC Square Sans Pro" w:cs="EC Square Sans Pro"/>
            <w:sz w:val="22"/>
            <w:szCs w:val="22"/>
          </w:rPr>
          <w:delText xml:space="preserve"> </w:delText>
        </w:r>
      </w:del>
    </w:p>
    <w:p w14:paraId="44962D67" w14:textId="750EC230" w:rsidR="02868CE6" w:rsidRPr="000B6F99" w:rsidDel="00B97A6F" w:rsidRDefault="02868CE6" w:rsidP="00095747">
      <w:pPr>
        <w:spacing w:before="0" w:after="0" w:line="257" w:lineRule="auto"/>
        <w:rPr>
          <w:del w:id="420" w:author="GASTALDI Chiara (JRC-ISPRA)" w:date="2025-01-23T17:12:00Z"/>
          <w:rFonts w:eastAsia="Calibri" w:cs="Calibri"/>
          <w:sz w:val="22"/>
          <w:szCs w:val="22"/>
        </w:rPr>
      </w:pPr>
      <w:del w:id="421" w:author="GASTALDI Chiara (JRC-ISPRA)" w:date="2025-01-23T17:12:00Z">
        <w:r w:rsidRPr="000B6F99" w:rsidDel="00B97A6F">
          <w:rPr>
            <w:rFonts w:eastAsia="EC Square Sans Pro" w:cs="EC Square Sans Pro"/>
            <w:b/>
            <w:bCs/>
            <w:sz w:val="22"/>
            <w:szCs w:val="22"/>
          </w:rPr>
          <w:delText>Social Acceptance</w:delText>
        </w:r>
        <w:r w:rsidRPr="000B6F99" w:rsidDel="00B97A6F">
          <w:rPr>
            <w:rFonts w:eastAsia="EC Square Sans Pro" w:cs="EC Square Sans Pro"/>
            <w:sz w:val="22"/>
            <w:szCs w:val="22"/>
          </w:rPr>
          <w:delText>. Public awareness and acceptance of advanced biofuels remain low. Addressing this gap through education and outreach can help build broader support for their adoption.</w:delText>
        </w:r>
        <w:r w:rsidRPr="000B6F99" w:rsidDel="00B97A6F">
          <w:rPr>
            <w:rFonts w:eastAsia="Calibri" w:cs="Calibri"/>
            <w:sz w:val="22"/>
            <w:szCs w:val="22"/>
          </w:rPr>
          <w:delText xml:space="preserve">   </w:delText>
        </w:r>
      </w:del>
    </w:p>
    <w:p w14:paraId="59AC0A1E" w14:textId="562B4166" w:rsidR="02868CE6" w:rsidRPr="000B6F99" w:rsidRDefault="02868CE6" w:rsidP="00E81F9B">
      <w:pPr>
        <w:spacing w:before="240" w:after="240" w:line="257" w:lineRule="auto"/>
        <w:rPr>
          <w:rFonts w:eastAsia="Calibri" w:cs="Calibri"/>
          <w:sz w:val="22"/>
          <w:szCs w:val="22"/>
        </w:rPr>
      </w:pPr>
      <w:r w:rsidRPr="000B6F99">
        <w:rPr>
          <w:rFonts w:eastAsia="EC Square Sans Pro" w:cs="EC Square Sans Pro"/>
          <w:sz w:val="22"/>
          <w:szCs w:val="22"/>
        </w:rPr>
        <w:t>In conclusion, advanced biofuels hold immense potential for reducing GHG emissions in sectors where alternatives are limited. Despite technological and economic challenges, continued investment, innovation, and policy support can position advanced biofuels as a cornerstone of Europe’s energy transition. Addressing production barriers, enhancing public acceptance, and fostering a supportive policy environment will be critical to unlocking their full potential.</w:t>
      </w:r>
      <w:r w:rsidRPr="000B6F99">
        <w:rPr>
          <w:rFonts w:eastAsia="Calibri" w:cs="Calibri"/>
          <w:sz w:val="22"/>
          <w:szCs w:val="22"/>
        </w:rPr>
        <w:t xml:space="preserve">   </w:t>
      </w:r>
    </w:p>
    <w:p w14:paraId="5CC7BD3F" w14:textId="271E045C" w:rsidR="532F25D5" w:rsidRPr="000B6F99" w:rsidRDefault="532F25D5" w:rsidP="00E81F9B">
      <w:pPr>
        <w:spacing w:before="0" w:after="0"/>
        <w:rPr>
          <w:sz w:val="22"/>
          <w:szCs w:val="22"/>
        </w:rPr>
      </w:pPr>
    </w:p>
    <w:p w14:paraId="23928EED" w14:textId="13CB6AF4" w:rsidR="551FDEBF" w:rsidRPr="00810776" w:rsidRDefault="551FDEBF" w:rsidP="551FDEBF">
      <w:pPr>
        <w:spacing w:before="0" w:after="0"/>
      </w:pPr>
    </w:p>
    <w:p w14:paraId="5A09CB3C" w14:textId="77777777" w:rsidR="00D02504" w:rsidRPr="00810776" w:rsidRDefault="00D02504" w:rsidP="00FD289F">
      <w:pPr>
        <w:pStyle w:val="JRCText"/>
        <w:rPr>
          <w:rFonts w:cstheme="minorBidi"/>
        </w:rPr>
      </w:pPr>
      <w:r w:rsidRPr="00810776">
        <w:rPr>
          <w:rFonts w:cstheme="minorBidi"/>
        </w:rPr>
        <w:br w:type="page"/>
      </w:r>
    </w:p>
    <w:p w14:paraId="058B80B7" w14:textId="149CDF13" w:rsidR="00BD5BD6" w:rsidRPr="00E770C8" w:rsidRDefault="008A6ECC" w:rsidP="1CB4012F">
      <w:pPr>
        <w:pStyle w:val="JRCLevel-2title"/>
        <w:rPr>
          <w:rFonts w:cstheme="minorBidi"/>
          <w:sz w:val="22"/>
          <w:szCs w:val="22"/>
          <w:lang w:val="it-IT"/>
        </w:rPr>
      </w:pPr>
      <w:bookmarkStart w:id="422" w:name="_Toc160095585"/>
      <w:bookmarkStart w:id="423" w:name="_Toc161312004"/>
      <w:bookmarkStart w:id="424" w:name="_Toc181696195"/>
      <w:bookmarkStart w:id="425" w:name="_Toc181800257"/>
      <w:bookmarkStart w:id="426" w:name="_Toc181907553"/>
      <w:bookmarkStart w:id="427" w:name="_Toc181960543"/>
      <w:bookmarkStart w:id="428" w:name="_Toc183451859"/>
      <w:bookmarkStart w:id="429" w:name="_Toc183452008"/>
      <w:bookmarkStart w:id="430" w:name="_Toc190708602"/>
      <w:r w:rsidRPr="00E770C8">
        <w:rPr>
          <w:rFonts w:cstheme="minorBidi"/>
          <w:sz w:val="22"/>
          <w:szCs w:val="22"/>
          <w:lang w:val="it-IT"/>
        </w:rPr>
        <w:lastRenderedPageBreak/>
        <w:t>3.</w:t>
      </w:r>
      <w:r w:rsidR="0037462D" w:rsidRPr="00E770C8">
        <w:rPr>
          <w:rFonts w:cstheme="minorBidi"/>
          <w:sz w:val="22"/>
          <w:szCs w:val="22"/>
          <w:lang w:val="it-IT"/>
        </w:rPr>
        <w:t>5</w:t>
      </w:r>
      <w:r w:rsidR="32DC0643" w:rsidRPr="00E770C8">
        <w:rPr>
          <w:rFonts w:cstheme="minorBidi"/>
          <w:sz w:val="22"/>
          <w:szCs w:val="22"/>
          <w:lang w:val="it-IT"/>
        </w:rPr>
        <w:t xml:space="preserve"> Food Systems</w:t>
      </w:r>
      <w:bookmarkEnd w:id="422"/>
      <w:bookmarkEnd w:id="423"/>
      <w:bookmarkEnd w:id="424"/>
      <w:bookmarkEnd w:id="425"/>
      <w:bookmarkEnd w:id="426"/>
      <w:bookmarkEnd w:id="427"/>
      <w:bookmarkEnd w:id="428"/>
      <w:bookmarkEnd w:id="429"/>
      <w:bookmarkEnd w:id="430"/>
    </w:p>
    <w:p w14:paraId="4A8F2C92" w14:textId="3E0E2677" w:rsidR="00C674F3" w:rsidRPr="00E770C8" w:rsidRDefault="4B38D47C" w:rsidP="532F25D5">
      <w:pPr>
        <w:pStyle w:val="JRCText"/>
        <w:rPr>
          <w:rFonts w:cstheme="minorBidi"/>
          <w:i/>
          <w:iCs/>
          <w:sz w:val="22"/>
          <w:szCs w:val="22"/>
          <w:lang w:val="it-IT"/>
        </w:rPr>
      </w:pPr>
      <w:bookmarkStart w:id="431" w:name="_Toc160095588"/>
      <w:bookmarkStart w:id="432" w:name="_Toc161312007"/>
      <w:bookmarkStart w:id="433" w:name="_Toc181696196"/>
      <w:r w:rsidRPr="00E770C8">
        <w:rPr>
          <w:rFonts w:cstheme="minorBidi"/>
          <w:i/>
          <w:iCs/>
          <w:sz w:val="22"/>
          <w:szCs w:val="22"/>
          <w:lang w:val="it-IT"/>
        </w:rPr>
        <w:t xml:space="preserve">Authors: </w:t>
      </w:r>
      <w:r w:rsidRPr="00810776">
        <w:rPr>
          <w:rFonts w:cstheme="minorBidi"/>
          <w:i/>
          <w:iCs/>
          <w:sz w:val="22"/>
          <w:szCs w:val="22"/>
          <w:lang w:val="pt-BR"/>
        </w:rPr>
        <w:t xml:space="preserve">Szvetlana Acs, </w:t>
      </w:r>
      <w:r w:rsidRPr="00E770C8">
        <w:rPr>
          <w:rFonts w:cstheme="minorBidi"/>
          <w:i/>
          <w:iCs/>
          <w:sz w:val="22"/>
          <w:szCs w:val="22"/>
          <w:lang w:val="it-IT"/>
        </w:rPr>
        <w:t>Katalin Toth,</w:t>
      </w:r>
      <w:r w:rsidRPr="00810776">
        <w:rPr>
          <w:rFonts w:cstheme="minorBidi"/>
          <w:i/>
          <w:iCs/>
          <w:sz w:val="22"/>
          <w:szCs w:val="22"/>
          <w:lang w:val="pt-BR"/>
        </w:rPr>
        <w:t xml:space="preserve"> Joao Leite Costa, Beyhan De Jong, </w:t>
      </w:r>
      <w:r w:rsidRPr="00E770C8">
        <w:rPr>
          <w:rFonts w:cstheme="minorBidi"/>
          <w:i/>
          <w:iCs/>
          <w:sz w:val="22"/>
          <w:szCs w:val="22"/>
          <w:lang w:val="it-IT"/>
        </w:rPr>
        <w:t xml:space="preserve">Irene Guerrero, Patricia Gurria, </w:t>
      </w:r>
      <w:r w:rsidRPr="00810776">
        <w:rPr>
          <w:rFonts w:cstheme="minorBidi"/>
          <w:i/>
          <w:iCs/>
          <w:sz w:val="22"/>
          <w:szCs w:val="22"/>
          <w:lang w:val="pt-BR"/>
        </w:rPr>
        <w:t>Rui Catarino,</w:t>
      </w:r>
      <w:r w:rsidRPr="00E770C8">
        <w:rPr>
          <w:rFonts w:cstheme="minorBidi"/>
          <w:i/>
          <w:iCs/>
          <w:sz w:val="22"/>
          <w:szCs w:val="22"/>
          <w:lang w:val="it-IT"/>
        </w:rPr>
        <w:t xml:space="preserve"> </w:t>
      </w:r>
      <w:r w:rsidRPr="00810776">
        <w:rPr>
          <w:rFonts w:cstheme="minorBidi"/>
          <w:i/>
          <w:iCs/>
          <w:sz w:val="22"/>
          <w:szCs w:val="22"/>
          <w:lang w:val="pt-BR"/>
        </w:rPr>
        <w:t xml:space="preserve">Jean-Noel Druon, Valeria De Laurentiis, </w:t>
      </w:r>
      <w:r w:rsidRPr="00E770C8">
        <w:rPr>
          <w:rFonts w:cstheme="minorBidi"/>
          <w:i/>
          <w:iCs/>
          <w:sz w:val="22"/>
          <w:szCs w:val="22"/>
          <w:lang w:val="it-IT"/>
        </w:rPr>
        <w:t>Giulia Listorti, Robert M’Barek</w:t>
      </w:r>
    </w:p>
    <w:p w14:paraId="0A1C1631" w14:textId="6C1435A7" w:rsidR="43D3A18C" w:rsidRPr="00E770C8" w:rsidRDefault="43D3A18C" w:rsidP="43D3A18C">
      <w:pPr>
        <w:pStyle w:val="JRCText"/>
        <w:rPr>
          <w:rFonts w:cstheme="minorBidi"/>
          <w:i/>
          <w:iCs/>
          <w:sz w:val="22"/>
          <w:szCs w:val="22"/>
          <w:lang w:val="it-IT"/>
        </w:rPr>
      </w:pPr>
    </w:p>
    <w:p w14:paraId="610AECA5" w14:textId="67D0258D" w:rsidR="2C6447AD" w:rsidRDefault="2C6447AD" w:rsidP="7024E04E">
      <w:pPr>
        <w:rPr>
          <w:ins w:id="434" w:author="ACS Szvetlana (JRC-ISPRA-EXT)" w:date="2025-03-04T09:35:00Z"/>
          <w:rFonts w:eastAsia="Calibri" w:cs="Calibri"/>
          <w:color w:val="000000" w:themeColor="text1"/>
          <w:sz w:val="22"/>
          <w:szCs w:val="22"/>
        </w:rPr>
      </w:pPr>
      <w:r w:rsidRPr="7024E04E">
        <w:rPr>
          <w:rFonts w:eastAsia="Calibri" w:cs="Calibri"/>
          <w:color w:val="000000" w:themeColor="text1"/>
          <w:sz w:val="22"/>
          <w:szCs w:val="22"/>
        </w:rPr>
        <w:t xml:space="preserve">The EU food system provides food for over 450 million people in Europe, contributing </w:t>
      </w:r>
      <w:commentRangeStart w:id="435"/>
      <w:commentRangeStart w:id="436"/>
      <w:r w:rsidRPr="7024E04E">
        <w:rPr>
          <w:rFonts w:eastAsia="Calibri" w:cs="Calibri"/>
          <w:color w:val="000000" w:themeColor="text1"/>
          <w:sz w:val="22"/>
          <w:szCs w:val="22"/>
        </w:rPr>
        <w:t>significantly</w:t>
      </w:r>
      <w:commentRangeEnd w:id="435"/>
      <w:r>
        <w:rPr>
          <w:rStyle w:val="CommentReference"/>
        </w:rPr>
        <w:commentReference w:id="435"/>
      </w:r>
      <w:commentRangeEnd w:id="436"/>
      <w:r>
        <w:rPr>
          <w:rStyle w:val="CommentReference"/>
        </w:rPr>
        <w:commentReference w:id="436"/>
      </w:r>
      <w:r w:rsidRPr="7024E04E">
        <w:rPr>
          <w:rFonts w:eastAsia="Calibri" w:cs="Calibri"/>
          <w:color w:val="000000" w:themeColor="text1"/>
          <w:sz w:val="22"/>
          <w:szCs w:val="22"/>
        </w:rPr>
        <w:t xml:space="preserve"> to economic development, employment and well-being in the region. Achieving the EU’s sustainability goals, including a 55% net reduction in greenhouse gas (GHG) emissions by 2030, reducing hazardous pesticides and nutrient losses, expanding organic farming, minimizing food waste, and improving energy efficiency, requires coordinated efforts</w:t>
      </w:r>
      <w:r w:rsidR="3ECE6C5F" w:rsidRPr="7024E04E">
        <w:rPr>
          <w:rFonts w:eastAsia="Calibri" w:cs="Calibri"/>
          <w:color w:val="000000" w:themeColor="text1"/>
          <w:sz w:val="22"/>
          <w:szCs w:val="22"/>
        </w:rPr>
        <w:t xml:space="preserve"> </w:t>
      </w:r>
      <w:r w:rsidRPr="7024E04E">
        <w:rPr>
          <w:rFonts w:eastAsia="Calibri" w:cs="Calibri"/>
          <w:i/>
          <w:iCs/>
          <w:color w:val="000000" w:themeColor="text1"/>
          <w:sz w:val="22"/>
          <w:szCs w:val="22"/>
        </w:rPr>
        <w:fldChar w:fldCharType="begin"/>
      </w:r>
      <w:r w:rsidRPr="7024E04E">
        <w:rPr>
          <w:rFonts w:eastAsia="Calibri" w:cs="Calibri"/>
          <w:i/>
          <w:iCs/>
          <w:color w:val="000000" w:themeColor="text1"/>
          <w:sz w:val="22"/>
          <w:szCs w:val="22"/>
        </w:rPr>
        <w:instrText xml:space="preserve"> ADDIN ZOTERO_ITEM CSL_CITATION {"citationID":"L8D1qP6x","properties":{"formattedCitation":"[1]","plainCitation":"[1]","noteIndex":0},"citationItems":[{"id":1512,"uris":["http://zotero.org/groups/5272309/items/25QJRXKZ"],"itemData":{"id":1512,"type":"report","event-place":"Luxembourg,","note":"DOI: 10.2760/3105205","number":"JRC140372","publisher":"European Commission: Joint Research Centre","publisher-place":"Luxembourg,","title":"Delivering the EU Green Deal - Progress towards targets","URL":"https://publications.jrc.ec.europa.eu/repository/handle/JRC140372","author":[{"family":"Marelli","given":"Luisa"},{"family":"Trane","given":"Matteo"},{"family":"Barbero Vignola","given":"Giulia"},{"family":"Gastaldi","given":"Chiara"},{"family":"Guerreiro Miguel","given":"Mécia"},{"family":"Delgado Callico","given":"Laia"},{"family":"Borchardt","given":"Steve"},{"family":"Sanye Mengual","given":"Esther"},{"family":"Gourdon","given":"Thomas"},{"family":"Maroni","given":"Michele"},{"family":"Georgakaki","given":"Aliki"},{"family":"Seigneur","given":"Isabelle"},{"family":"M'Barek","given":"Robert"},{"family":"Acs","given":"Szvetlana"},{"family":"Listorti","given":"Giulia"}],"accessed":{"date-parts":[["2025",3,2]]},"issued":{"date-parts":[["2025",1]]}}}],"schema":"https://github.com/citation-style-language/schema/raw/master/csl-citation.json"} </w:instrText>
      </w:r>
      <w:r w:rsidRPr="7024E04E">
        <w:rPr>
          <w:rFonts w:eastAsia="Calibri" w:cs="Calibri"/>
          <w:i/>
          <w:iCs/>
          <w:color w:val="000000" w:themeColor="text1"/>
          <w:sz w:val="22"/>
          <w:szCs w:val="22"/>
        </w:rPr>
        <w:fldChar w:fldCharType="separate"/>
      </w:r>
      <w:r w:rsidR="59AF9859" w:rsidRPr="7024E04E">
        <w:rPr>
          <w:rFonts w:eastAsia="Calibri"/>
          <w:sz w:val="22"/>
          <w:szCs w:val="22"/>
        </w:rPr>
        <w:t>[1]</w:t>
      </w:r>
      <w:r w:rsidRPr="7024E04E">
        <w:rPr>
          <w:rFonts w:eastAsia="Calibri" w:cs="Calibri"/>
          <w:i/>
          <w:iCs/>
          <w:color w:val="000000" w:themeColor="text1"/>
          <w:sz w:val="22"/>
          <w:szCs w:val="22"/>
        </w:rPr>
        <w:fldChar w:fldCharType="end"/>
      </w:r>
      <w:r w:rsidR="0216C6F2" w:rsidRPr="7024E04E">
        <w:rPr>
          <w:rFonts w:eastAsia="Calibri" w:cs="Calibri"/>
          <w:i/>
          <w:iCs/>
          <w:color w:val="000000" w:themeColor="text1"/>
          <w:sz w:val="22"/>
          <w:szCs w:val="22"/>
        </w:rPr>
        <w:t xml:space="preserve"> </w:t>
      </w:r>
    </w:p>
    <w:p w14:paraId="33D338CE" w14:textId="3E33B80C" w:rsidR="2C6447AD" w:rsidRDefault="2C6447AD">
      <w:pPr>
        <w:rPr>
          <w:rFonts w:eastAsia="Calibri" w:cs="Calibri"/>
          <w:color w:val="000000" w:themeColor="text1"/>
          <w:sz w:val="22"/>
          <w:szCs w:val="22"/>
        </w:rPr>
        <w:pPrChange w:id="438" w:author="ACS Szvetlana (JRC-ISPRA-EXT)" w:date="2025-03-04T09:44:00Z">
          <w:pPr>
            <w:spacing w:before="0" w:after="160" w:line="257" w:lineRule="auto"/>
          </w:pPr>
        </w:pPrChange>
      </w:pPr>
      <w:r w:rsidRPr="7024E04E">
        <w:rPr>
          <w:rFonts w:eastAsia="Calibri" w:cs="Calibri"/>
          <w:color w:val="000000" w:themeColor="text1"/>
          <w:sz w:val="22"/>
          <w:szCs w:val="22"/>
        </w:rPr>
        <w:t xml:space="preserve">Policies such as the Farm to Fork Strategy (F2F), the Common Agricultural Policy (CAP) and the Common Fisheries Policy (CFP) are crucial enablers, fostering sustainability, fairness, and resilience across the food system. </w:t>
      </w:r>
      <w:r w:rsidR="29E35259" w:rsidRPr="7024E04E">
        <w:rPr>
          <w:rFonts w:eastAsia="Calibri" w:cs="Calibri"/>
          <w:color w:val="000000" w:themeColor="text1"/>
          <w:sz w:val="22"/>
          <w:szCs w:val="22"/>
        </w:rPr>
        <w:t xml:space="preserve">The </w:t>
      </w:r>
      <w:r w:rsidRPr="7024E04E">
        <w:rPr>
          <w:rFonts w:eastAsia="Calibri" w:cs="Calibri"/>
          <w:color w:val="000000" w:themeColor="text1"/>
          <w:sz w:val="22"/>
          <w:szCs w:val="22"/>
        </w:rPr>
        <w:t>transition towards sustainable food systems is inevitably linked to the EU One Health approach to protect the health of people, animals and ecosystems.</w:t>
      </w:r>
      <w:ins w:id="439" w:author="ACS Szvetlana (JRC-ISPRA-EXT)" w:date="2025-03-04T09:43:00Z">
        <w:r w:rsidR="61528E69" w:rsidRPr="7024E04E">
          <w:rPr>
            <w:rFonts w:eastAsia="Calibri" w:cs="Calibri"/>
            <w:color w:val="000000" w:themeColor="text1"/>
            <w:sz w:val="22"/>
            <w:szCs w:val="22"/>
          </w:rPr>
          <w:t xml:space="preserve"> </w:t>
        </w:r>
      </w:ins>
      <w:ins w:id="440" w:author="ACS Szvetlana (JRC-ISPRA-EXT)" w:date="2025-03-04T09:44:00Z">
        <w:r w:rsidR="61528E69" w:rsidRPr="7024E04E">
          <w:rPr>
            <w:rFonts w:ascii="Calibri" w:eastAsia="Calibri" w:hAnsi="Calibri" w:cs="Calibri"/>
            <w:sz w:val="22"/>
            <w:szCs w:val="22"/>
          </w:rPr>
          <w:t>Additionally, the E</w:t>
        </w:r>
      </w:ins>
      <w:ins w:id="441" w:author="ACS Szvetlana (JRC-ISPRA-EXT)" w:date="2025-03-04T09:46:00Z">
        <w:r w:rsidR="207D5D44" w:rsidRPr="7024E04E">
          <w:rPr>
            <w:rFonts w:ascii="Calibri" w:eastAsia="Calibri" w:hAnsi="Calibri" w:cs="Calibri"/>
            <w:sz w:val="22"/>
            <w:szCs w:val="22"/>
          </w:rPr>
          <w:t>C</w:t>
        </w:r>
      </w:ins>
      <w:ins w:id="442" w:author="ACS Szvetlana (JRC-ISPRA-EXT)" w:date="2025-03-04T09:44:00Z">
        <w:r w:rsidR="61528E69" w:rsidRPr="7024E04E">
          <w:rPr>
            <w:rFonts w:ascii="Calibri" w:eastAsia="Calibri" w:hAnsi="Calibri" w:cs="Calibri"/>
            <w:sz w:val="22"/>
            <w:szCs w:val="22"/>
          </w:rPr>
          <w:t xml:space="preserve"> recently published a </w:t>
        </w:r>
        <w:commentRangeStart w:id="443"/>
        <w:r w:rsidR="61528E69" w:rsidRPr="7024E04E">
          <w:rPr>
            <w:rFonts w:ascii="Calibri" w:eastAsia="Calibri" w:hAnsi="Calibri" w:cs="Calibri"/>
            <w:sz w:val="22"/>
            <w:szCs w:val="22"/>
          </w:rPr>
          <w:t xml:space="preserve">Vision for Agriculture and Food </w:t>
        </w:r>
      </w:ins>
      <w:commentRangeEnd w:id="443"/>
      <w:r>
        <w:rPr>
          <w:rStyle w:val="CommentReference"/>
        </w:rPr>
        <w:commentReference w:id="443"/>
      </w:r>
      <w:r w:rsidR="00B83206">
        <w:rPr>
          <w:rFonts w:ascii="Calibri" w:eastAsia="Calibri" w:hAnsi="Calibri" w:cs="Calibri"/>
          <w:sz w:val="22"/>
          <w:szCs w:val="22"/>
        </w:rPr>
        <w:fldChar w:fldCharType="begin"/>
      </w:r>
      <w:r w:rsidR="00B83206">
        <w:rPr>
          <w:rFonts w:ascii="Calibri" w:eastAsia="Calibri" w:hAnsi="Calibri" w:cs="Calibri"/>
          <w:sz w:val="22"/>
          <w:szCs w:val="22"/>
        </w:rPr>
        <w:instrText xml:space="preserve"> ADDIN ZOTERO_ITEM CSL_CITATION {"citationID":"a1tjn489d01","properties":{"formattedCitation":"[155]","plainCitation":"[155]","noteIndex":0},"citationItems":[{"id":1652,"uris":["http://zotero.org/groups/5272309/items/3MCLKFEN"],"itemData":{"id":1652,"type":"webpage","abstract":"Today, the Commission is presenting its Vision for Agriculture and Food, an ambitious roadmap on the future of farming and food in Europe.","container-title":"European Commission - European Commission","genre":"Text","language":"en","title":"Commission presents its roadmap for a thriving EU farming and agri-food sector","URL":"https://ec.europa.eu/commission/presscorner/detail/en/ip_25_530","accessed":{"date-parts":[["2025",3,6]]}}}],"schema":"https://github.com/citation-style-language/schema/raw/master/csl-citation.json"} </w:instrText>
      </w:r>
      <w:r w:rsidR="00B83206">
        <w:rPr>
          <w:rFonts w:ascii="Calibri" w:eastAsia="Calibri" w:hAnsi="Calibri" w:cs="Calibri"/>
          <w:sz w:val="22"/>
          <w:szCs w:val="22"/>
        </w:rPr>
        <w:fldChar w:fldCharType="separate"/>
      </w:r>
      <w:r w:rsidR="00B83206" w:rsidRPr="00B83206">
        <w:rPr>
          <w:rFonts w:ascii="Calibri" w:hAnsi="Calibri" w:cs="Calibri"/>
          <w:sz w:val="22"/>
          <w:szCs w:val="24"/>
        </w:rPr>
        <w:t>[155]</w:t>
      </w:r>
      <w:r w:rsidR="00B83206">
        <w:rPr>
          <w:rFonts w:ascii="Calibri" w:eastAsia="Calibri" w:hAnsi="Calibri" w:cs="Calibri"/>
          <w:sz w:val="22"/>
          <w:szCs w:val="22"/>
        </w:rPr>
        <w:fldChar w:fldCharType="end"/>
      </w:r>
      <w:ins w:id="444" w:author="ACS Szvetlana (JRC-ISPRA-EXT)" w:date="2025-03-04T09:44:00Z">
        <w:r w:rsidR="61528E69" w:rsidRPr="7024E04E">
          <w:rPr>
            <w:rFonts w:ascii="Calibri" w:eastAsia="Calibri" w:hAnsi="Calibri" w:cs="Calibri"/>
            <w:sz w:val="22"/>
            <w:szCs w:val="22"/>
          </w:rPr>
          <w:t xml:space="preserve">, building on the </w:t>
        </w:r>
        <w:commentRangeStart w:id="445"/>
        <w:r w:rsidR="61528E69" w:rsidRPr="7024E04E">
          <w:rPr>
            <w:rFonts w:ascii="Calibri" w:eastAsia="Calibri" w:hAnsi="Calibri" w:cs="Calibri"/>
            <w:sz w:val="22"/>
            <w:szCs w:val="22"/>
          </w:rPr>
          <w:t>Strategic Dialogue on the Future of EU Agriculture</w:t>
        </w:r>
      </w:ins>
      <w:r w:rsidR="00B83206">
        <w:rPr>
          <w:rFonts w:ascii="Calibri" w:eastAsia="Calibri" w:hAnsi="Calibri" w:cs="Calibri"/>
          <w:sz w:val="22"/>
          <w:szCs w:val="22"/>
        </w:rPr>
        <w:t xml:space="preserve"> </w:t>
      </w:r>
      <w:r w:rsidR="00B83206">
        <w:rPr>
          <w:rFonts w:ascii="Calibri" w:eastAsia="Calibri" w:hAnsi="Calibri" w:cs="Calibri"/>
          <w:sz w:val="22"/>
          <w:szCs w:val="22"/>
        </w:rPr>
        <w:fldChar w:fldCharType="begin"/>
      </w:r>
      <w:r w:rsidR="00B83206">
        <w:rPr>
          <w:rFonts w:ascii="Calibri" w:eastAsia="Calibri" w:hAnsi="Calibri" w:cs="Calibri"/>
          <w:sz w:val="22"/>
          <w:szCs w:val="22"/>
        </w:rPr>
        <w:instrText xml:space="preserve"> ADDIN ZOTERO_ITEM CSL_CITATION {"citationID":"a16pkc3ug8i","properties":{"formattedCitation":"[156]","plainCitation":"[156]","noteIndex":0},"citationItems":[{"id":1653,"uris":["http://zotero.org/groups/5272309/items/JLVXN72C"],"itemData":{"id":1653,"type":"webpage","abstract":"Launched in January 2024, the Strategic Dialogue on the future of EU agriculture is a new forum shaping a shared vision for EU's farming.","language":"en","title":"Main initiatives: Strategic Dialogue on the future of EU agriculture - European Commission","title-short":"Main initiatives","URL":"https://agriculture.ec.europa.eu/common-agricultural-policy/cap-overview/main-initiatives-strategic-dialogue-future-eu-agriculture_en","accessed":{"date-parts":[["2025",3,6]]},"issued":{"date-parts":[["2024",3,13]]}}}],"schema":"https://github.com/citation-style-language/schema/raw/master/csl-citation.json"} </w:instrText>
      </w:r>
      <w:r w:rsidR="00B83206">
        <w:rPr>
          <w:rFonts w:ascii="Calibri" w:eastAsia="Calibri" w:hAnsi="Calibri" w:cs="Calibri"/>
          <w:sz w:val="22"/>
          <w:szCs w:val="22"/>
        </w:rPr>
        <w:fldChar w:fldCharType="separate"/>
      </w:r>
      <w:r w:rsidR="00B83206" w:rsidRPr="00B83206">
        <w:rPr>
          <w:rFonts w:ascii="Calibri" w:hAnsi="Calibri" w:cs="Calibri"/>
          <w:sz w:val="22"/>
          <w:szCs w:val="24"/>
        </w:rPr>
        <w:t>[156]</w:t>
      </w:r>
      <w:r w:rsidR="00B83206">
        <w:rPr>
          <w:rFonts w:ascii="Calibri" w:eastAsia="Calibri" w:hAnsi="Calibri" w:cs="Calibri"/>
          <w:sz w:val="22"/>
          <w:szCs w:val="22"/>
        </w:rPr>
        <w:fldChar w:fldCharType="end"/>
      </w:r>
      <w:ins w:id="446" w:author="ACS Szvetlana (JRC-ISPRA-EXT)" w:date="2025-03-04T09:44:00Z">
        <w:r w:rsidR="61528E69" w:rsidRPr="7024E04E">
          <w:rPr>
            <w:rFonts w:ascii="Calibri" w:eastAsia="Calibri" w:hAnsi="Calibri" w:cs="Calibri"/>
            <w:sz w:val="22"/>
            <w:szCs w:val="22"/>
          </w:rPr>
          <w:t xml:space="preserve"> </w:t>
        </w:r>
      </w:ins>
      <w:commentRangeEnd w:id="445"/>
      <w:r>
        <w:rPr>
          <w:rStyle w:val="CommentReference"/>
        </w:rPr>
        <w:commentReference w:id="445"/>
      </w:r>
      <w:ins w:id="447" w:author="ACS Szvetlana (JRC-ISPRA-EXT)" w:date="2025-03-04T09:44:00Z">
        <w:r w:rsidR="61528E69" w:rsidRPr="7024E04E">
          <w:rPr>
            <w:rFonts w:ascii="Calibri" w:eastAsia="Calibri" w:hAnsi="Calibri" w:cs="Calibri"/>
            <w:sz w:val="22"/>
            <w:szCs w:val="22"/>
          </w:rPr>
          <w:t xml:space="preserve">and aligning with the EC’s </w:t>
        </w:r>
        <w:commentRangeStart w:id="448"/>
        <w:r w:rsidR="61528E69" w:rsidRPr="7024E04E">
          <w:rPr>
            <w:rFonts w:ascii="Calibri" w:eastAsia="Calibri" w:hAnsi="Calibri" w:cs="Calibri"/>
            <w:sz w:val="22"/>
            <w:szCs w:val="22"/>
          </w:rPr>
          <w:t>Competitiveness Compass</w:t>
        </w:r>
      </w:ins>
      <w:r w:rsidR="00B83206">
        <w:rPr>
          <w:rFonts w:ascii="Calibri" w:eastAsia="Calibri" w:hAnsi="Calibri" w:cs="Calibri"/>
          <w:sz w:val="22"/>
          <w:szCs w:val="22"/>
        </w:rPr>
        <w:t xml:space="preserve"> </w:t>
      </w:r>
      <w:r w:rsidR="00B83206">
        <w:rPr>
          <w:rFonts w:ascii="Calibri" w:eastAsia="Calibri" w:hAnsi="Calibri" w:cs="Calibri"/>
          <w:sz w:val="22"/>
          <w:szCs w:val="22"/>
        </w:rPr>
        <w:fldChar w:fldCharType="begin"/>
      </w:r>
      <w:r w:rsidR="00B83206">
        <w:rPr>
          <w:rFonts w:ascii="Calibri" w:eastAsia="Calibri" w:hAnsi="Calibri" w:cs="Calibri"/>
          <w:sz w:val="22"/>
          <w:szCs w:val="22"/>
        </w:rPr>
        <w:instrText xml:space="preserve"> ADDIN ZOTERO_ITEM CSL_CITATION {"citationID":"a1hf4lm1keo","properties":{"formattedCitation":"[2]","plainCitation":"[2]","noteIndex":0},"citationItems":[{"id":1584,"uris":["http://zotero.org/groups/5272309/items/ER2ZKF8C"],"itemData":{"id":1584,"type":"webpage","abstract":"Today, the Commission presents the Competitiveness Compass, the first major initiative of this mandate providing a strategic and clear framework to steer the Commission's work.","container-title":"European Commission - European Commission","genre":"Text","language":"en","title":"EU Compass to regain competitiveness","URL":"https://ec.europa.eu/commission/presscorner/detail/en/ip_25_339","accessed":{"date-parts":[["2025",2,17]]}}}],"schema":"https://github.com/citation-style-language/schema/raw/master/csl-citation.json"} </w:instrText>
      </w:r>
      <w:r w:rsidR="00B83206">
        <w:rPr>
          <w:rFonts w:ascii="Calibri" w:eastAsia="Calibri" w:hAnsi="Calibri" w:cs="Calibri"/>
          <w:sz w:val="22"/>
          <w:szCs w:val="22"/>
        </w:rPr>
        <w:fldChar w:fldCharType="separate"/>
      </w:r>
      <w:r w:rsidR="00B83206" w:rsidRPr="00B83206">
        <w:rPr>
          <w:rFonts w:ascii="Calibri" w:hAnsi="Calibri" w:cs="Calibri"/>
          <w:sz w:val="22"/>
          <w:szCs w:val="24"/>
        </w:rPr>
        <w:t>[2]</w:t>
      </w:r>
      <w:r w:rsidR="00B83206">
        <w:rPr>
          <w:rFonts w:ascii="Calibri" w:eastAsia="Calibri" w:hAnsi="Calibri" w:cs="Calibri"/>
          <w:sz w:val="22"/>
          <w:szCs w:val="22"/>
        </w:rPr>
        <w:fldChar w:fldCharType="end"/>
      </w:r>
      <w:ins w:id="449" w:author="ACS Szvetlana (JRC-ISPRA-EXT)" w:date="2025-03-04T09:44:00Z">
        <w:r w:rsidR="61528E69" w:rsidRPr="7024E04E">
          <w:rPr>
            <w:rFonts w:ascii="Calibri" w:eastAsia="Calibri" w:hAnsi="Calibri" w:cs="Calibri"/>
            <w:sz w:val="22"/>
            <w:szCs w:val="22"/>
          </w:rPr>
          <w:t>.</w:t>
        </w:r>
      </w:ins>
      <w:commentRangeEnd w:id="448"/>
      <w:r>
        <w:rPr>
          <w:rStyle w:val="CommentReference"/>
        </w:rPr>
        <w:commentReference w:id="448"/>
      </w:r>
      <w:ins w:id="450" w:author="ACS Szvetlana (JRC-ISPRA-EXT)" w:date="2025-03-04T09:44:00Z">
        <w:r w:rsidR="61528E69" w:rsidRPr="7024E04E">
          <w:rPr>
            <w:rFonts w:ascii="Calibri" w:eastAsia="Calibri" w:hAnsi="Calibri" w:cs="Calibri"/>
            <w:sz w:val="22"/>
            <w:szCs w:val="22"/>
          </w:rPr>
          <w:t xml:space="preserve"> This vision aims to secure the long-term competitiveness and sustainability of the EU's farming and food sector, emphasizing technological advancements, decarbonisation, and economic growth</w:t>
        </w:r>
      </w:ins>
      <w:ins w:id="451" w:author="ACS Szvetlana (JRC-ISPRA-EXT)" w:date="2025-03-04T09:47:00Z">
        <w:r w:rsidR="3E47976F" w:rsidRPr="7024E04E">
          <w:rPr>
            <w:rFonts w:ascii="Calibri" w:eastAsia="Calibri" w:hAnsi="Calibri" w:cs="Calibri"/>
            <w:sz w:val="22"/>
            <w:szCs w:val="22"/>
          </w:rPr>
          <w:t>,</w:t>
        </w:r>
      </w:ins>
      <w:ins w:id="452" w:author="ACS Szvetlana (JRC-ISPRA-EXT)" w:date="2025-03-04T09:44:00Z">
        <w:r w:rsidR="61528E69" w:rsidRPr="7024E04E">
          <w:rPr>
            <w:rFonts w:ascii="Calibri" w:eastAsia="Calibri" w:hAnsi="Calibri" w:cs="Calibri"/>
            <w:sz w:val="22"/>
            <w:szCs w:val="22"/>
          </w:rPr>
          <w:t xml:space="preserve"> while ensuring agriculture and the food system contribute to the EU’s broader economic and environmental objectives.</w:t>
        </w:r>
      </w:ins>
    </w:p>
    <w:p w14:paraId="787BADAB" w14:textId="15C34524" w:rsidR="3228E45B" w:rsidRPr="00810776" w:rsidRDefault="3228E45B" w:rsidP="1CB4012F">
      <w:pPr>
        <w:spacing w:before="240" w:after="240"/>
        <w:rPr>
          <w:rFonts w:eastAsia="Calibri" w:cs="Calibri"/>
          <w:sz w:val="22"/>
          <w:szCs w:val="22"/>
        </w:rPr>
      </w:pPr>
      <w:r w:rsidRPr="00810776">
        <w:rPr>
          <w:rFonts w:eastAsia="Calibri" w:cs="Calibri"/>
          <w:color w:val="000000" w:themeColor="text1"/>
          <w:sz w:val="22"/>
          <w:szCs w:val="22"/>
        </w:rPr>
        <w:t>Current trends indicate that accelerated efforts are needed across many</w:t>
      </w:r>
      <w:r w:rsidR="205EA8A0" w:rsidRPr="00810776">
        <w:rPr>
          <w:rFonts w:eastAsia="Calibri" w:cs="Calibri"/>
          <w:color w:val="000000" w:themeColor="text1"/>
          <w:sz w:val="22"/>
          <w:szCs w:val="22"/>
        </w:rPr>
        <w:t xml:space="preserve"> areas</w:t>
      </w:r>
      <w:r w:rsidRPr="00810776">
        <w:rPr>
          <w:rFonts w:eastAsia="Calibri" w:cs="Calibri"/>
          <w:color w:val="000000" w:themeColor="text1"/>
          <w:sz w:val="22"/>
          <w:szCs w:val="22"/>
        </w:rPr>
        <w:t xml:space="preserve"> </w:t>
      </w:r>
      <w:r w:rsidR="00324069" w:rsidRPr="00810776">
        <w:rPr>
          <w:rFonts w:eastAsia="Calibri" w:cs="Calibri"/>
          <w:color w:val="000000" w:themeColor="text1"/>
          <w:sz w:val="22"/>
          <w:szCs w:val="22"/>
        </w:rPr>
        <w:t>of the considered EGD targets relevant for the food system</w:t>
      </w:r>
      <w:r w:rsidRPr="00810776">
        <w:rPr>
          <w:rFonts w:eastAsia="Calibri" w:cs="Calibri"/>
          <w:color w:val="000000" w:themeColor="text1"/>
          <w:sz w:val="22"/>
          <w:szCs w:val="22"/>
        </w:rPr>
        <w:t xml:space="preserve">. In particular, there is a need to contribute to the reduction of GHG emissions, expand organic farming, reduce the use of hazardous pesticides, </w:t>
      </w:r>
      <w:r w:rsidRPr="00810776">
        <w:rPr>
          <w:rFonts w:eastAsia="Calibri" w:cs="Calibri"/>
          <w:sz w:val="22"/>
          <w:szCs w:val="22"/>
        </w:rPr>
        <w:t>nutrient</w:t>
      </w:r>
      <w:r w:rsidRPr="00810776">
        <w:rPr>
          <w:rFonts w:eastAsia="Calibri" w:cs="Calibri"/>
          <w:color w:val="000000" w:themeColor="text1"/>
          <w:sz w:val="22"/>
          <w:szCs w:val="22"/>
        </w:rPr>
        <w:t xml:space="preserve"> losses and food waste. In addition, unsustainable food consumption patterns and resource use inefficiency continue to compromise progress towards climate and biodiversity goals </w:t>
      </w:r>
      <w:r w:rsidR="004721D3">
        <w:rPr>
          <w:rFonts w:eastAsia="Calibri" w:cs="Calibri"/>
          <w:color w:val="000000" w:themeColor="text1"/>
          <w:sz w:val="22"/>
          <w:szCs w:val="22"/>
        </w:rPr>
        <w:fldChar w:fldCharType="begin"/>
      </w:r>
      <w:r w:rsidR="00820907">
        <w:rPr>
          <w:rFonts w:eastAsia="Calibri" w:cs="Calibri"/>
          <w:color w:val="000000" w:themeColor="text1"/>
          <w:sz w:val="22"/>
          <w:szCs w:val="22"/>
        </w:rPr>
        <w:instrText xml:space="preserve"> ADDIN ZOTERO_ITEM CSL_CITATION {"citationID":"wfQC4htk","properties":{"formattedCitation":"[1]","plainCitation":"[1]","noteIndex":0},"citationItems":[{"id":1512,"uris":["http://zotero.org/groups/5272309/items/25QJRXKZ"],"itemData":{"id":1512,"type":"report","event-place":"Luxembourg,","note":"DOI: 10.2760/3105205","number":"JRC140372","publisher":"European Commission: Joint Research Centre","publisher-place":"Luxembourg,","title":"Delivering the EU Green Deal - Progress towards targets","URL":"https://publications.jrc.ec.europa.eu/repository/handle/JRC140372","author":[{"family":"Marelli","given":"Luisa"},{"family":"Trane","given":"Matteo"},{"family":"Barbero Vignola","given":"Giulia"},{"family":"Gastaldi","given":"Chiara"},{"family":"Guerreiro Miguel","given":"Mécia"},{"family":"Delgado Callico","given":"Laia"},{"family":"Borchardt","given":"Steve"},{"family":"Sanye Mengual","given":"Esther"},{"family":"Gourdon","given":"Thomas"},{"family":"Maroni","given":"Michele"},{"family":"Georgakaki","given":"Aliki"},{"family":"Seigneur","given":"Isabelle"},{"family":"M'Barek","given":"Robert"},{"family":"Acs","given":"Szvetlana"},{"family":"Listorti","given":"Giulia"}],"accessed":{"date-parts":[["2025",3,2]]},"issued":{"date-parts":[["2025",1]]}}}],"schema":"https://github.com/citation-style-language/schema/raw/master/csl-citation.json"} </w:instrText>
      </w:r>
      <w:r w:rsidR="004721D3">
        <w:rPr>
          <w:rFonts w:eastAsia="Calibri" w:cs="Calibri"/>
          <w:color w:val="000000" w:themeColor="text1"/>
          <w:sz w:val="22"/>
          <w:szCs w:val="22"/>
        </w:rPr>
        <w:fldChar w:fldCharType="separate"/>
      </w:r>
      <w:r w:rsidR="00820907" w:rsidRPr="00820907">
        <w:rPr>
          <w:rFonts w:eastAsia="Calibri"/>
          <w:sz w:val="22"/>
        </w:rPr>
        <w:t>[1]</w:t>
      </w:r>
      <w:r w:rsidR="004721D3">
        <w:rPr>
          <w:rFonts w:eastAsia="Calibri" w:cs="Calibri"/>
          <w:color w:val="000000" w:themeColor="text1"/>
          <w:sz w:val="22"/>
          <w:szCs w:val="22"/>
        </w:rPr>
        <w:fldChar w:fldCharType="end"/>
      </w:r>
      <w:r w:rsidRPr="00810776">
        <w:rPr>
          <w:rFonts w:eastAsia="Calibri" w:cs="Calibri"/>
          <w:color w:val="000000" w:themeColor="text1"/>
          <w:sz w:val="22"/>
          <w:szCs w:val="22"/>
        </w:rPr>
        <w:t xml:space="preserve">. At the same time, unhealthy diets threaten EU public health, being a main contributor to the health and economic burden linked to excess weight and non-communicable diseases. </w:t>
      </w:r>
    </w:p>
    <w:p w14:paraId="3E1E99DB" w14:textId="2BC2F9FF" w:rsidR="3228E45B" w:rsidRPr="00810776" w:rsidRDefault="3228E45B" w:rsidP="43D3A18C">
      <w:pPr>
        <w:rPr>
          <w:rFonts w:eastAsia="Calibri" w:cs="Calibri"/>
          <w:color w:val="000000" w:themeColor="text1"/>
          <w:sz w:val="22"/>
          <w:szCs w:val="22"/>
        </w:rPr>
      </w:pPr>
      <w:r w:rsidRPr="00810776">
        <w:rPr>
          <w:rFonts w:eastAsia="Calibri" w:cs="Calibri"/>
          <w:color w:val="000000" w:themeColor="text1"/>
          <w:sz w:val="22"/>
          <w:szCs w:val="22"/>
        </w:rPr>
        <w:t>This section examines barriers and enabling measures across the environmental, economic and social</w:t>
      </w:r>
      <w:r w:rsidR="00324069" w:rsidRPr="00810776">
        <w:rPr>
          <w:rFonts w:eastAsia="Calibri" w:cs="Calibri"/>
          <w:color w:val="000000" w:themeColor="text1"/>
          <w:sz w:val="22"/>
          <w:szCs w:val="22"/>
        </w:rPr>
        <w:t xml:space="preserve"> dimensions of sustainability</w:t>
      </w:r>
      <w:r w:rsidRPr="00810776">
        <w:rPr>
          <w:rFonts w:eastAsia="Calibri" w:cs="Calibri"/>
          <w:color w:val="000000" w:themeColor="text1"/>
          <w:sz w:val="22"/>
          <w:szCs w:val="22"/>
        </w:rPr>
        <w:t xml:space="preserve">. </w:t>
      </w:r>
      <w:r w:rsidR="00324069" w:rsidRPr="00810776">
        <w:rPr>
          <w:rFonts w:eastAsia="Calibri" w:cs="Calibri"/>
          <w:color w:val="000000" w:themeColor="text1"/>
          <w:sz w:val="22"/>
          <w:szCs w:val="22"/>
        </w:rPr>
        <w:t>The environmental section focuses on cross</w:t>
      </w:r>
      <w:r w:rsidR="49E80E3B" w:rsidRPr="00810776">
        <w:rPr>
          <w:rFonts w:eastAsia="Calibri" w:cs="Calibri"/>
          <w:color w:val="000000" w:themeColor="text1"/>
          <w:sz w:val="22"/>
          <w:szCs w:val="22"/>
        </w:rPr>
        <w:t>-</w:t>
      </w:r>
      <w:r w:rsidR="00324069" w:rsidRPr="00810776">
        <w:rPr>
          <w:rFonts w:eastAsia="Calibri" w:cs="Calibri"/>
          <w:color w:val="000000" w:themeColor="text1"/>
          <w:sz w:val="22"/>
          <w:szCs w:val="22"/>
        </w:rPr>
        <w:t xml:space="preserve">cutting </w:t>
      </w:r>
      <w:r w:rsidR="414A054F" w:rsidRPr="00810776">
        <w:rPr>
          <w:rFonts w:eastAsia="Calibri" w:cs="Calibri"/>
          <w:color w:val="000000" w:themeColor="text1"/>
          <w:sz w:val="22"/>
          <w:szCs w:val="22"/>
        </w:rPr>
        <w:t>issues</w:t>
      </w:r>
      <w:r w:rsidR="00324069" w:rsidRPr="00810776">
        <w:rPr>
          <w:rFonts w:eastAsia="Calibri" w:cs="Calibri"/>
          <w:color w:val="000000" w:themeColor="text1"/>
          <w:sz w:val="22"/>
          <w:szCs w:val="22"/>
        </w:rPr>
        <w:t>, since specific aspects</w:t>
      </w:r>
      <w:r w:rsidRPr="00810776">
        <w:rPr>
          <w:rFonts w:eastAsia="Calibri" w:cs="Calibri"/>
          <w:color w:val="000000" w:themeColor="text1"/>
          <w:sz w:val="22"/>
          <w:szCs w:val="22"/>
        </w:rPr>
        <w:t xml:space="preserve"> </w:t>
      </w:r>
      <w:r w:rsidR="00324069" w:rsidRPr="00810776">
        <w:rPr>
          <w:rFonts w:eastAsia="Calibri" w:cs="Calibri"/>
          <w:color w:val="000000" w:themeColor="text1"/>
          <w:sz w:val="22"/>
          <w:szCs w:val="22"/>
        </w:rPr>
        <w:t xml:space="preserve">related to </w:t>
      </w:r>
      <w:r w:rsidRPr="00810776">
        <w:rPr>
          <w:rFonts w:eastAsia="Calibri" w:cs="Calibri"/>
          <w:color w:val="000000" w:themeColor="text1"/>
          <w:sz w:val="22"/>
          <w:szCs w:val="22"/>
        </w:rPr>
        <w:t>climate change, pollution, biodiversity, resource use (land and soil, water, energy and aquatic living resources), are covered in the respective thematic sections of this report.</w:t>
      </w:r>
      <w:r w:rsidR="00324069" w:rsidRPr="00810776">
        <w:rPr>
          <w:rFonts w:eastAsia="Calibri" w:cs="Calibri"/>
          <w:color w:val="000000" w:themeColor="text1"/>
          <w:sz w:val="22"/>
          <w:szCs w:val="22"/>
        </w:rPr>
        <w:t xml:space="preserve"> This also applies to elements related to just and fair transition, and governance, which are addressed in </w:t>
      </w:r>
      <w:r w:rsidR="00324069" w:rsidRPr="00810776">
        <w:rPr>
          <w:rFonts w:eastAsia="Calibri" w:cs="Calibri"/>
          <w:color w:val="000000" w:themeColor="text1"/>
          <w:sz w:val="22"/>
          <w:szCs w:val="22"/>
          <w:highlight w:val="lightGray"/>
        </w:rPr>
        <w:t>Section X.X.</w:t>
      </w:r>
    </w:p>
    <w:p w14:paraId="0F184166" w14:textId="450787DA" w:rsidR="3228E45B" w:rsidRPr="00810776" w:rsidRDefault="3228E45B" w:rsidP="532F25D5">
      <w:pPr>
        <w:pStyle w:val="JRCText"/>
      </w:pPr>
      <w:r w:rsidRPr="00810776">
        <w:t xml:space="preserve"> </w:t>
      </w:r>
    </w:p>
    <w:p w14:paraId="4608EF8A" w14:textId="4C5A2CB2" w:rsidR="3228E45B" w:rsidRPr="00385F1D" w:rsidRDefault="3228E45B" w:rsidP="00385F1D">
      <w:pPr>
        <w:spacing w:before="0" w:after="0"/>
        <w:rPr>
          <w:bCs/>
          <w:i/>
          <w:iCs/>
          <w:color w:val="70AD47" w:themeColor="accent6"/>
          <w:sz w:val="22"/>
          <w:szCs w:val="22"/>
        </w:rPr>
      </w:pPr>
      <w:r w:rsidRPr="00385F1D">
        <w:rPr>
          <w:bCs/>
          <w:i/>
          <w:iCs/>
          <w:color w:val="70AD47" w:themeColor="accent6"/>
          <w:sz w:val="22"/>
          <w:szCs w:val="22"/>
        </w:rPr>
        <w:t>Adopt and encourage systemic approaches to support a transition towards sustainable food systems</w:t>
      </w:r>
    </w:p>
    <w:p w14:paraId="3AF93FDE" w14:textId="3487A940" w:rsidR="3228E45B" w:rsidRPr="00810776" w:rsidRDefault="74E59395" w:rsidP="43D3A18C">
      <w:pPr>
        <w:rPr>
          <w:rFonts w:eastAsia="Calibri" w:cs="Calibri"/>
          <w:color w:val="000000" w:themeColor="text1"/>
          <w:sz w:val="22"/>
          <w:szCs w:val="22"/>
        </w:rPr>
      </w:pPr>
      <w:r w:rsidRPr="00810776">
        <w:rPr>
          <w:rFonts w:eastAsia="Calibri" w:cs="Calibri"/>
          <w:color w:val="000000" w:themeColor="text1"/>
          <w:sz w:val="22"/>
          <w:szCs w:val="22"/>
        </w:rPr>
        <w:t xml:space="preserve">Systemic approaches are essential to achieving sustainable food systems due to their complexity and interconnectedness, </w:t>
      </w:r>
      <w:r w:rsidR="00324069" w:rsidRPr="00810776">
        <w:rPr>
          <w:rFonts w:eastAsia="Calibri" w:cs="Calibri"/>
          <w:color w:val="000000" w:themeColor="text1"/>
          <w:sz w:val="22"/>
          <w:szCs w:val="22"/>
        </w:rPr>
        <w:t>being</w:t>
      </w:r>
      <w:r w:rsidRPr="00810776">
        <w:rPr>
          <w:rFonts w:eastAsia="Calibri" w:cs="Calibri"/>
          <w:color w:val="000000" w:themeColor="text1"/>
          <w:sz w:val="22"/>
          <w:szCs w:val="22"/>
        </w:rPr>
        <w:t xml:space="preserve"> influenced by numerous social, economic, environmental, and </w:t>
      </w:r>
      <w:r w:rsidR="00324069" w:rsidRPr="00810776">
        <w:rPr>
          <w:rFonts w:eastAsia="Calibri" w:cs="Calibri"/>
          <w:color w:val="000000" w:themeColor="text1"/>
          <w:sz w:val="22"/>
          <w:szCs w:val="22"/>
        </w:rPr>
        <w:t xml:space="preserve">policy </w:t>
      </w:r>
      <w:r w:rsidRPr="00810776">
        <w:rPr>
          <w:rFonts w:eastAsia="Calibri" w:cs="Calibri"/>
          <w:color w:val="000000" w:themeColor="text1"/>
          <w:sz w:val="22"/>
          <w:szCs w:val="22"/>
        </w:rPr>
        <w:t xml:space="preserve">factors. However, many actions and policies related to food systems </w:t>
      </w:r>
      <w:r w:rsidR="00324069" w:rsidRPr="00810776">
        <w:rPr>
          <w:rFonts w:eastAsia="Calibri" w:cs="Calibri"/>
          <w:color w:val="000000" w:themeColor="text1"/>
          <w:sz w:val="22"/>
          <w:szCs w:val="22"/>
        </w:rPr>
        <w:t xml:space="preserve">tend to </w:t>
      </w:r>
      <w:r w:rsidRPr="00810776">
        <w:rPr>
          <w:rFonts w:eastAsia="Calibri" w:cs="Calibri"/>
          <w:color w:val="000000" w:themeColor="text1"/>
          <w:sz w:val="22"/>
          <w:szCs w:val="22"/>
        </w:rPr>
        <w:t xml:space="preserve">adopt linear, sectoral approaches prioritizing short-term goals which often lead to unintended consequences or small impact </w:t>
      </w:r>
      <w:r w:rsidR="0005321A">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{"citationID":"ae54pr7va4","properties":{"formattedCitation":"[157]","plainCitation":"[157]","noteIndex":0},"citationItems":[{"id":1517,"uris":["http://zotero.org/groups/5272309/items/QFHWGGQV"],"itemData":{"id":1517,"type":"report","note":"DOI: 10.5281/zenodo.10406450","publisher":"UK Centre for Ecology &amp; Hydrology, Edinburgh, UK","source":"Zenodo","title":"Appetite for Change: Food system options for nitrogen, environment &amp; health. 2nd European Nitrogen Assessment Special Report on Nitrogen &amp; Food","title-short":"Appetite for Change","URL":"https://zenodo.org/records/10406450","author":[{"family":"Leip","given":"Adrian"},{"family":"Wollgast","given":"Jan"},{"family":"Kugelberg","given":"Susanna"},{"family":"Leite","given":"Joao Costa"},{"family":"Maas","given":"Rob J.M."},{"family":"Mason","given":"Kate E."},{"family":"Sutton","given":"Mark A."}],"accessed":{"date-parts":[["2025",2,4]]},"issued":{"date-parts":[["2023",12,20]]}}}],"schema":"https://github.com/citation-style-language/schema/raw/master/csl-citation.json"} </w:instrText>
      </w:r>
      <w:r w:rsidR="0005321A">
        <w:rPr>
          <w:rFonts w:eastAsia="Calibri" w:cs="Calibri"/>
          <w:color w:val="000000" w:themeColor="text1"/>
          <w:sz w:val="22"/>
          <w:szCs w:val="22"/>
        </w:rPr>
        <w:fldChar w:fldCharType="separate"/>
      </w:r>
      <w:r w:rsidR="00B83206" w:rsidRPr="00B83206">
        <w:rPr>
          <w:sz w:val="22"/>
        </w:rPr>
        <w:t>[157]</w:t>
      </w:r>
      <w:r w:rsidR="0005321A">
        <w:rPr>
          <w:rFonts w:eastAsia="Calibri" w:cs="Calibri"/>
          <w:color w:val="000000" w:themeColor="text1"/>
          <w:sz w:val="22"/>
          <w:szCs w:val="22"/>
        </w:rPr>
        <w:fldChar w:fldCharType="end"/>
      </w:r>
      <w:r w:rsidR="0B2D5B32" w:rsidRPr="00810776">
        <w:rPr>
          <w:rFonts w:eastAsia="Calibri" w:cs="Calibri"/>
          <w:color w:val="000000" w:themeColor="text1"/>
          <w:sz w:val="22"/>
          <w:szCs w:val="22"/>
        </w:rPr>
        <w:t>.</w:t>
      </w:r>
      <w:r w:rsidRPr="00810776">
        <w:rPr>
          <w:rFonts w:eastAsia="Calibri" w:cs="Calibri"/>
          <w:color w:val="000000" w:themeColor="text1"/>
          <w:sz w:val="22"/>
          <w:szCs w:val="22"/>
        </w:rPr>
        <w:t xml:space="preserve"> In contrast, a systemic approach aims to identify interdependencies and enable structural, long-term, adaptive solutions. It is central to recognize the interlinkages of elements and policies addressing the food system, engaging with all actors of the food system while considering all potential sustainability impacts. Synergies and trade-offs in the path to strengthen the resilience of the EU food system through the transition to sustainability need to be identified. This in turns calls for ensuring </w:t>
      </w:r>
      <w:r w:rsidRPr="00810776">
        <w:rPr>
          <w:rFonts w:eastAsia="Calibri" w:cs="Calibri"/>
          <w:color w:val="000000" w:themeColor="text1"/>
          <w:sz w:val="22"/>
          <w:szCs w:val="22"/>
        </w:rPr>
        <w:lastRenderedPageBreak/>
        <w:t xml:space="preserve">policy coherence, coordination and articulation, as policy intervention should create long-lasting synergies for sustainable development </w:t>
      </w:r>
      <w:r w:rsidR="0005321A">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{"citationID":"a23i1enurkh","properties":{"formattedCitation":"[158]","plainCitation":"[158]","noteIndex":0},"citationItems":[{"id":1518,"uris":["http://zotero.org/groups/5272309/items/8HSMHNHY"],"itemData":{"id":1518,"type":"webpage","abstract":"Ensuring everyone in the EU and the world has access to a nutritious diet in a sustainable way is one of the greatest challenges we face, and one of the most ambitious targets of the Sustainable Development Goals framework. The need for a transformation of food systems towards sustainability is increasingly being recognised, as demonstrated by the growing number of initiatives implemented worldwide. This report presents an overview of existing initiatives that aim to address the sustainability of food systems in the EU and globally. It first describes the initiatives proposed by international organizations, followed by the most relevant policy framework initiatives in non-EU countries that consider the sustainability in the food systems as a whole, mainly in Canada, Japan, United States and Norway. Subsequently, the assessment focuses on the EU initiatives, providing examples of current policy initiatives in place, both at the EU and its Member States levels. Finally, key messages and recommendations are provided to foster a fair and just transition towards a European sustainable food system. The analysis revealed the importance to embrace sustainable food systems as a whole, looking at the environmental, economic, and social dimensions and their complex interactions, along the whole food value chain.","container-title":"JRC Publications Repository","language":"en","note":"ISBN: 9789268209684\nISSN: 1831-9424\nDOI: 10.2760/1278262","title":"Existing sustainability efforts and policies in the food systems in the EU and worldwide","URL":"https://publications.jrc.ec.europa.eu/repository/handle/JRC137534","author":[{"family":"Barbero","given":"VIGNOLA Giulia"},{"family":"Listorti","given":"Giulia"},{"family":"Borchardt","given":"Steve"},{"family":"Fronza","given":"Verdiana"},{"family":"Maroni","given":"Michele"},{"family":"Guerrieri","given":"Valentina"},{"family":"Acs","given":"Szvetlana"},{"family":"Buscaglia","given":"Daniela"},{"family":"Marelli","given":"Luisa"}],"accessed":{"date-parts":[["2025",2,4]]},"issued":{"date-parts":[["2024"]]}}}],"schema":"https://github.com/citation-style-language/schema/raw/master/csl-citation.json"} </w:instrText>
      </w:r>
      <w:r w:rsidR="0005321A">
        <w:rPr>
          <w:rFonts w:eastAsia="Calibri" w:cs="Calibri"/>
          <w:color w:val="000000" w:themeColor="text1"/>
          <w:sz w:val="22"/>
          <w:szCs w:val="22"/>
        </w:rPr>
        <w:fldChar w:fldCharType="separate"/>
      </w:r>
      <w:r w:rsidR="00B83206" w:rsidRPr="00B83206">
        <w:rPr>
          <w:sz w:val="22"/>
        </w:rPr>
        <w:t>[158]</w:t>
      </w:r>
      <w:r w:rsidR="0005321A">
        <w:rPr>
          <w:rFonts w:eastAsia="Calibri" w:cs="Calibri"/>
          <w:color w:val="000000" w:themeColor="text1"/>
          <w:sz w:val="22"/>
          <w:szCs w:val="22"/>
        </w:rPr>
        <w:fldChar w:fldCharType="end"/>
      </w:r>
      <w:r w:rsidRPr="00810776">
        <w:rPr>
          <w:rFonts w:eastAsia="Calibri" w:cs="Calibri"/>
          <w:color w:val="000000" w:themeColor="text1"/>
          <w:sz w:val="22"/>
          <w:szCs w:val="22"/>
        </w:rPr>
        <w:t xml:space="preserve">. </w:t>
      </w:r>
    </w:p>
    <w:p w14:paraId="2BE2594F" w14:textId="5B35DC7F" w:rsidR="3228E45B" w:rsidRPr="00810776" w:rsidRDefault="3228E45B" w:rsidP="43D3A18C">
      <w:pPr>
        <w:rPr>
          <w:rFonts w:eastAsia="Calibri" w:cs="Calibri"/>
          <w:color w:val="000000" w:themeColor="text1"/>
          <w:sz w:val="22"/>
          <w:szCs w:val="22"/>
        </w:rPr>
      </w:pPr>
      <w:r w:rsidRPr="00810776">
        <w:rPr>
          <w:rFonts w:eastAsia="Calibri" w:cs="Calibri"/>
          <w:i/>
          <w:iCs/>
          <w:color w:val="000000" w:themeColor="text1"/>
          <w:sz w:val="22"/>
          <w:szCs w:val="22"/>
        </w:rPr>
        <w:t>Measures could include:</w:t>
      </w:r>
    </w:p>
    <w:p w14:paraId="3F0761A4" w14:textId="4B9E96E7" w:rsidR="3228E45B" w:rsidRPr="00810776" w:rsidRDefault="3228E45B" w:rsidP="446FBAE1">
      <w:pPr>
        <w:pStyle w:val="ListParagraph"/>
        <w:numPr>
          <w:ilvl w:val="0"/>
          <w:numId w:val="29"/>
        </w:numPr>
        <w:rPr>
          <w:color w:val="000000" w:themeColor="text1"/>
          <w:sz w:val="22"/>
          <w:szCs w:val="22"/>
        </w:rPr>
      </w:pPr>
      <w:r w:rsidRPr="00810776">
        <w:rPr>
          <w:rFonts w:eastAsia="Calibri" w:cs="Calibri"/>
          <w:color w:val="000000" w:themeColor="text1"/>
          <w:sz w:val="22"/>
          <w:szCs w:val="22"/>
        </w:rPr>
        <w:t xml:space="preserve">Commit </w:t>
      </w:r>
      <w:r w:rsidRPr="00810776">
        <w:rPr>
          <w:color w:val="000000" w:themeColor="text1"/>
          <w:sz w:val="22"/>
          <w:szCs w:val="22"/>
        </w:rPr>
        <w:t>to</w:t>
      </w:r>
      <w:r w:rsidRPr="00810776">
        <w:rPr>
          <w:rFonts w:eastAsia="Calibri" w:cs="Calibri"/>
          <w:color w:val="000000" w:themeColor="text1"/>
          <w:sz w:val="22"/>
          <w:szCs w:val="22"/>
        </w:rPr>
        <w:t xml:space="preserve"> long-term sustainability. Emphasise the importance of sustainability for the long-term viability of the food system as a societal benefit, acknowledging the economic challenges and addressing them through strategic measures. </w:t>
      </w:r>
    </w:p>
    <w:p w14:paraId="25EBF934" w14:textId="707C0710" w:rsidR="0D3760C7" w:rsidRPr="00810776" w:rsidRDefault="0D3760C7" w:rsidP="532F25D5">
      <w:pPr>
        <w:pStyle w:val="ListParagraph"/>
        <w:numPr>
          <w:ilvl w:val="0"/>
          <w:numId w:val="29"/>
        </w:numPr>
        <w:rPr>
          <w:rFonts w:eastAsia="Calibri" w:cs="Calibri"/>
          <w:color w:val="000000" w:themeColor="text1"/>
          <w:sz w:val="22"/>
          <w:szCs w:val="22"/>
        </w:rPr>
      </w:pPr>
      <w:r w:rsidRPr="00810776">
        <w:rPr>
          <w:rFonts w:eastAsia="Calibri" w:cs="Calibri"/>
          <w:color w:val="000000" w:themeColor="text1"/>
          <w:sz w:val="22"/>
          <w:szCs w:val="22"/>
        </w:rPr>
        <w:t>Support the development of food systems strategies at EU and national levels. For ins</w:t>
      </w:r>
      <w:r w:rsidRPr="00810776">
        <w:rPr>
          <w:color w:val="000000" w:themeColor="text1"/>
          <w:sz w:val="22"/>
          <w:szCs w:val="22"/>
        </w:rPr>
        <w:t xml:space="preserve">tance, EU countries </w:t>
      </w:r>
      <w:r w:rsidR="0AC59A8E" w:rsidRPr="00810776">
        <w:rPr>
          <w:color w:val="000000" w:themeColor="text1"/>
          <w:sz w:val="22"/>
          <w:szCs w:val="22"/>
        </w:rPr>
        <w:t xml:space="preserve">could </w:t>
      </w:r>
      <w:r w:rsidRPr="00810776">
        <w:rPr>
          <w:color w:val="000000" w:themeColor="text1"/>
          <w:sz w:val="22"/>
          <w:szCs w:val="22"/>
        </w:rPr>
        <w:t>design more inclusive and effective strategies to transform food systems</w:t>
      </w:r>
      <w:r w:rsidR="00BB559C">
        <w:rPr>
          <w:color w:val="000000" w:themeColor="text1"/>
          <w:sz w:val="22"/>
          <w:szCs w:val="22"/>
        </w:rPr>
        <w:t xml:space="preserve"> </w:t>
      </w:r>
      <w:r w:rsidR="00BB559C">
        <w:rPr>
          <w:color w:val="000000" w:themeColor="text1"/>
          <w:sz w:val="22"/>
          <w:szCs w:val="22"/>
        </w:rPr>
        <w:fldChar w:fldCharType="begin"/>
      </w:r>
      <w:r w:rsidR="00B83206">
        <w:rPr>
          <w:color w:val="000000" w:themeColor="text1"/>
          <w:sz w:val="22"/>
          <w:szCs w:val="22"/>
        </w:rPr>
        <w:instrText xml:space="preserve"> ADDIN ZOTERO_ITEM CSL_CITATION {"citationID":"ae54o10f7q","properties":{"formattedCitation":"[159]","plainCitation":"[159]","noteIndex":0},"citationItems":[{"id":1519,"uris":["http://zotero.org/groups/5272309/items/JLHZH454"],"itemData":{"id":1519,"type":"webpage","title":"Country priority actions for food systems transformation | Knowledge for policy","URL":"https://knowledge4policy.ec.europa.eu/global-food-nutrition-security/topic/sustainable-food-systems/navigation-page/united-nations-food-systems-summit-2021/country-priority-actions-food-systems-transformation_en","accessed":{"date-parts":[["2025",2,4]]}}}],"schema":"https://github.com/citation-style-language/schema/raw/master/csl-citation.json"} </w:instrText>
      </w:r>
      <w:r w:rsidR="00BB559C">
        <w:rPr>
          <w:color w:val="000000" w:themeColor="text1"/>
          <w:sz w:val="22"/>
          <w:szCs w:val="22"/>
        </w:rPr>
        <w:fldChar w:fldCharType="separate"/>
      </w:r>
      <w:r w:rsidR="00B83206" w:rsidRPr="00B83206">
        <w:rPr>
          <w:sz w:val="22"/>
        </w:rPr>
        <w:t>[159]</w:t>
      </w:r>
      <w:r w:rsidR="00BB559C">
        <w:rPr>
          <w:color w:val="000000" w:themeColor="text1"/>
          <w:sz w:val="22"/>
          <w:szCs w:val="22"/>
        </w:rPr>
        <w:fldChar w:fldCharType="end"/>
      </w:r>
      <w:r w:rsidR="236FF8AD" w:rsidRPr="00810776">
        <w:rPr>
          <w:color w:val="000000" w:themeColor="text1"/>
          <w:sz w:val="22"/>
          <w:szCs w:val="22"/>
        </w:rPr>
        <w:t>.</w:t>
      </w:r>
    </w:p>
    <w:p w14:paraId="1708D554" w14:textId="36F47FA5" w:rsidR="3228E45B" w:rsidRPr="00810776" w:rsidRDefault="3228E45B" w:rsidP="532F25D5">
      <w:pPr>
        <w:pStyle w:val="ListParagraph"/>
        <w:numPr>
          <w:ilvl w:val="0"/>
          <w:numId w:val="29"/>
        </w:numPr>
        <w:rPr>
          <w:rFonts w:eastAsia="Calibri" w:cs="Calibri"/>
          <w:color w:val="000000" w:themeColor="text1"/>
          <w:sz w:val="22"/>
          <w:szCs w:val="22"/>
        </w:rPr>
      </w:pPr>
      <w:r w:rsidRPr="00810776">
        <w:rPr>
          <w:rFonts w:eastAsia="Calibri" w:cs="Calibri"/>
          <w:color w:val="000000" w:themeColor="text1"/>
          <w:sz w:val="22"/>
          <w:szCs w:val="22"/>
        </w:rPr>
        <w:t>Foster inclusive food system governance by engaging all food system actors in policy development ensuring better coordination, accountability and alignment towards sustainable food environments.</w:t>
      </w:r>
    </w:p>
    <w:p w14:paraId="04649F60" w14:textId="0AD2A271" w:rsidR="3228E45B" w:rsidRPr="00810776" w:rsidRDefault="3228E45B" w:rsidP="532F25D5">
      <w:pPr>
        <w:pStyle w:val="ListParagraph"/>
        <w:numPr>
          <w:ilvl w:val="0"/>
          <w:numId w:val="29"/>
        </w:numPr>
        <w:rPr>
          <w:rFonts w:eastAsia="Calibri" w:cs="Calibri"/>
          <w:color w:val="000000" w:themeColor="text1"/>
          <w:sz w:val="22"/>
          <w:szCs w:val="22"/>
        </w:rPr>
      </w:pPr>
      <w:r w:rsidRPr="00810776">
        <w:rPr>
          <w:rFonts w:eastAsia="Calibri" w:cs="Calibri"/>
          <w:color w:val="000000" w:themeColor="text1"/>
          <w:sz w:val="22"/>
          <w:szCs w:val="22"/>
        </w:rPr>
        <w:t>Update national food-based dietary guidelines with sustainability goals to better guide policies towards healthy eating supportive of sustainable food systems.</w:t>
      </w:r>
    </w:p>
    <w:p w14:paraId="1C7FA50D" w14:textId="5FCA7178" w:rsidR="3228E45B" w:rsidRPr="00810776" w:rsidRDefault="3228E45B" w:rsidP="532F25D5">
      <w:pPr>
        <w:pStyle w:val="ListParagraph"/>
        <w:numPr>
          <w:ilvl w:val="0"/>
          <w:numId w:val="29"/>
        </w:numPr>
        <w:rPr>
          <w:rFonts w:eastAsia="Calibri" w:cs="Calibri"/>
          <w:color w:val="000000" w:themeColor="text1"/>
          <w:sz w:val="22"/>
          <w:szCs w:val="22"/>
        </w:rPr>
      </w:pPr>
      <w:r w:rsidRPr="00810776">
        <w:rPr>
          <w:rFonts w:eastAsia="Calibri" w:cs="Calibri"/>
          <w:color w:val="000000" w:themeColor="text1"/>
          <w:sz w:val="22"/>
          <w:szCs w:val="22"/>
        </w:rPr>
        <w:t xml:space="preserve">Promote urban food policies that mainstream sustainability goals in the local context where there is an opportunity to deal closer with the reality of food system activities and actors. </w:t>
      </w:r>
    </w:p>
    <w:p w14:paraId="2049D0BE" w14:textId="2AEF7127" w:rsidR="3228E45B" w:rsidRPr="00810776" w:rsidRDefault="13DB5DA2" w:rsidP="532F25D5">
      <w:pPr>
        <w:pStyle w:val="ListParagraph"/>
        <w:numPr>
          <w:ilvl w:val="0"/>
          <w:numId w:val="29"/>
        </w:numPr>
        <w:rPr>
          <w:rFonts w:eastAsia="Calibri" w:cs="Calibri"/>
          <w:color w:val="000000" w:themeColor="text1"/>
          <w:sz w:val="22"/>
          <w:szCs w:val="22"/>
        </w:rPr>
      </w:pPr>
      <w:r w:rsidRPr="00810776">
        <w:rPr>
          <w:rFonts w:eastAsia="Calibri" w:cs="Calibri"/>
          <w:color w:val="000000" w:themeColor="text1"/>
          <w:sz w:val="22"/>
          <w:szCs w:val="22"/>
        </w:rPr>
        <w:t>Strengthen research and innovation as a catalyst for transforming food systems. This in</w:t>
      </w:r>
      <w:r w:rsidR="3332F638" w:rsidRPr="00810776">
        <w:rPr>
          <w:rFonts w:eastAsia="Calibri" w:cs="Calibri"/>
          <w:color w:val="000000" w:themeColor="text1"/>
          <w:sz w:val="22"/>
          <w:szCs w:val="22"/>
        </w:rPr>
        <w:t xml:space="preserve">cludes </w:t>
      </w:r>
      <w:r w:rsidRPr="00810776">
        <w:rPr>
          <w:rFonts w:eastAsia="Calibri" w:cs="Calibri"/>
          <w:color w:val="000000" w:themeColor="text1"/>
          <w:sz w:val="22"/>
          <w:szCs w:val="22"/>
        </w:rPr>
        <w:t>creating more attractive and sustainable food products, developing more sustainable practices and processes</w:t>
      </w:r>
      <w:r w:rsidR="1DEFA04C" w:rsidRPr="00810776">
        <w:rPr>
          <w:rFonts w:eastAsia="Calibri" w:cs="Calibri"/>
          <w:color w:val="000000" w:themeColor="text1"/>
          <w:sz w:val="22"/>
          <w:szCs w:val="22"/>
        </w:rPr>
        <w:t>,</w:t>
      </w:r>
      <w:r w:rsidRPr="00810776">
        <w:rPr>
          <w:rFonts w:eastAsia="Calibri" w:cs="Calibri"/>
          <w:color w:val="000000" w:themeColor="text1"/>
          <w:sz w:val="22"/>
          <w:szCs w:val="22"/>
        </w:rPr>
        <w:t xml:space="preserve"> </w:t>
      </w:r>
      <w:r w:rsidR="4EACC99B" w:rsidRPr="00810776">
        <w:rPr>
          <w:rFonts w:eastAsia="Calibri" w:cs="Calibri"/>
          <w:color w:val="000000" w:themeColor="text1"/>
          <w:sz w:val="22"/>
          <w:szCs w:val="22"/>
        </w:rPr>
        <w:t xml:space="preserve">and </w:t>
      </w:r>
      <w:r w:rsidRPr="00810776">
        <w:rPr>
          <w:rFonts w:eastAsia="Calibri" w:cs="Calibri"/>
          <w:color w:val="000000" w:themeColor="text1"/>
          <w:sz w:val="22"/>
          <w:szCs w:val="22"/>
        </w:rPr>
        <w:t>re-designing food systems through policy and social innovation.</w:t>
      </w:r>
      <w:r w:rsidR="3228E45B" w:rsidRPr="00810776">
        <w:rPr>
          <w:color w:val="000000" w:themeColor="text1"/>
          <w:sz w:val="22"/>
          <w:szCs w:val="22"/>
        </w:rPr>
        <w:t xml:space="preserve"> </w:t>
      </w:r>
    </w:p>
    <w:p w14:paraId="1CE21269" w14:textId="57EB8471" w:rsidR="43D3A18C" w:rsidRPr="00810776" w:rsidRDefault="662B85DA" w:rsidP="532F25D5">
      <w:pPr>
        <w:pStyle w:val="ListParagraph"/>
        <w:numPr>
          <w:ilvl w:val="0"/>
          <w:numId w:val="29"/>
        </w:numPr>
        <w:rPr>
          <w:rFonts w:eastAsia="Calibri" w:cs="Calibri"/>
          <w:color w:val="000000" w:themeColor="text1"/>
          <w:sz w:val="22"/>
          <w:szCs w:val="22"/>
        </w:rPr>
      </w:pPr>
      <w:r w:rsidRPr="00810776">
        <w:rPr>
          <w:rFonts w:eastAsia="Calibri" w:cs="Calibri"/>
          <w:color w:val="000000" w:themeColor="text1"/>
          <w:sz w:val="22"/>
          <w:szCs w:val="22"/>
        </w:rPr>
        <w:t>Improve knowledge, data and capacity to support better decision-making and evidence-based policies. Adequate monitoring of a transition towards sustainable food systems is critical for navigating the complexity of food systems and support systemic approaches.</w:t>
      </w:r>
    </w:p>
    <w:p w14:paraId="278AEBB1" w14:textId="0D62654A" w:rsidR="43D3A18C" w:rsidRPr="00810776" w:rsidRDefault="43D3A18C" w:rsidP="532F25D5">
      <w:pPr>
        <w:rPr>
          <w:rFonts w:eastAsia="Calibri" w:cs="Calibri"/>
          <w:color w:val="000000" w:themeColor="text1"/>
          <w:sz w:val="22"/>
          <w:szCs w:val="22"/>
        </w:rPr>
      </w:pPr>
    </w:p>
    <w:p w14:paraId="64167378" w14:textId="3405DCA7" w:rsidR="3228E45B" w:rsidRPr="00385F1D" w:rsidRDefault="3228E45B" w:rsidP="00385F1D">
      <w:pPr>
        <w:spacing w:before="0" w:after="0"/>
        <w:rPr>
          <w:bCs/>
          <w:i/>
          <w:iCs/>
          <w:color w:val="70AD47" w:themeColor="accent6"/>
          <w:sz w:val="22"/>
          <w:szCs w:val="22"/>
        </w:rPr>
      </w:pPr>
      <w:r w:rsidRPr="00385F1D">
        <w:rPr>
          <w:bCs/>
          <w:i/>
          <w:iCs/>
          <w:color w:val="70AD47" w:themeColor="accent6"/>
          <w:sz w:val="22"/>
          <w:szCs w:val="22"/>
        </w:rPr>
        <w:t>Foster the adoption of more sustainable production practices and consumption patterns across the whole food value chain</w:t>
      </w:r>
    </w:p>
    <w:p w14:paraId="7D53465C" w14:textId="2D70DCB4" w:rsidR="3228E45B" w:rsidRPr="00810776" w:rsidRDefault="3228E45B" w:rsidP="43D3A18C">
      <w:pPr>
        <w:rPr>
          <w:rFonts w:eastAsia="Calibri" w:cs="Calibri"/>
          <w:color w:val="000000" w:themeColor="text1"/>
          <w:sz w:val="22"/>
          <w:szCs w:val="22"/>
        </w:rPr>
      </w:pPr>
      <w:r w:rsidRPr="00810776">
        <w:rPr>
          <w:rFonts w:eastAsia="Calibri" w:cs="Calibri"/>
          <w:color w:val="000000" w:themeColor="text1"/>
          <w:sz w:val="22"/>
          <w:szCs w:val="22"/>
        </w:rPr>
        <w:t xml:space="preserve">The consumption footprint of food shows an increasing trend </w:t>
      </w:r>
      <w:r w:rsidRPr="00810776">
        <w:rPr>
          <w:rFonts w:eastAsia="Calibri" w:cs="Calibri"/>
          <w:color w:val="000000" w:themeColor="text1"/>
          <w:sz w:val="22"/>
          <w:szCs w:val="22"/>
          <w:highlight w:val="lightGray"/>
        </w:rPr>
        <w:t xml:space="preserve">(See Chapter </w:t>
      </w:r>
      <w:del w:id="453" w:author="GASTALDI Chiara (JRC-ISPRA)" w:date="2025-02-17T16:51:00Z">
        <w:r w:rsidRPr="00810776" w:rsidDel="007E5B7C">
          <w:rPr>
            <w:rFonts w:eastAsia="Calibri" w:cs="Calibri"/>
            <w:color w:val="000000" w:themeColor="text1"/>
            <w:sz w:val="22"/>
            <w:szCs w:val="22"/>
            <w:highlight w:val="lightGray"/>
          </w:rPr>
          <w:delText>3</w:delText>
        </w:r>
      </w:del>
      <w:ins w:id="454" w:author="GASTALDI Chiara (JRC-ISPRA)" w:date="2025-02-17T16:51:00Z">
        <w:r w:rsidR="007E5B7C">
          <w:rPr>
            <w:rFonts w:eastAsia="Calibri" w:cs="Calibri"/>
            <w:color w:val="000000" w:themeColor="text1"/>
            <w:sz w:val="22"/>
            <w:szCs w:val="22"/>
          </w:rPr>
          <w:t>2</w:t>
        </w:r>
      </w:ins>
      <w:r w:rsidRPr="00810776">
        <w:rPr>
          <w:rFonts w:eastAsia="Calibri" w:cs="Calibri"/>
          <w:color w:val="000000" w:themeColor="text1"/>
          <w:sz w:val="22"/>
          <w:szCs w:val="22"/>
        </w:rPr>
        <w:t>), primarily driven by animal-based products (despite recent decreasing trends of pro-capita consumption for bovine and pig meat). Environmental impacts of the entire supply chain of food products (including beverages) consumed in the EU (i.e., considering from the extraction of raw materials to the management at the end of life, including trade) have increased around 20% since 2010. The EU food system contributes to the transgression of some planetary boundaries</w:t>
      </w:r>
      <w:r w:rsidR="00BB559C">
        <w:rPr>
          <w:rFonts w:eastAsia="Calibri" w:cs="Calibri"/>
          <w:color w:val="000000" w:themeColor="text1"/>
          <w:sz w:val="22"/>
          <w:szCs w:val="22"/>
        </w:rPr>
        <w:t xml:space="preserve"> </w:t>
      </w:r>
      <w:r w:rsidR="00BB559C">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{"citationID":"a9t9dmt3ib","properties":{"formattedCitation":"[160]","plainCitation":"[160]","noteIndex":0},"citationItems":[{"id":413,"uris":["http://zotero.org/groups/5272309/items/VB6WFE54"],"itemData":{"id":413,"type":"webpage","title":"Consumption Footprint Platform | EPLCA","URL":"https://eplca.jrc.ec.europa.eu/ConsumptionFootprintPlatform.html","accessed":{"date-parts":[["2023",12,19]]}}}],"schema":"https://github.com/citation-style-language/schema/raw/master/csl-citation.json"} </w:instrText>
      </w:r>
      <w:r w:rsidR="00BB559C">
        <w:rPr>
          <w:rFonts w:eastAsia="Calibri" w:cs="Calibri"/>
          <w:color w:val="000000" w:themeColor="text1"/>
          <w:sz w:val="22"/>
          <w:szCs w:val="22"/>
        </w:rPr>
        <w:fldChar w:fldCharType="separate"/>
      </w:r>
      <w:r w:rsidR="00B83206" w:rsidRPr="00B83206">
        <w:rPr>
          <w:sz w:val="22"/>
        </w:rPr>
        <w:t>[160]</w:t>
      </w:r>
      <w:r w:rsidR="00BB559C">
        <w:rPr>
          <w:rFonts w:eastAsia="Calibri" w:cs="Calibri"/>
          <w:color w:val="000000" w:themeColor="text1"/>
          <w:sz w:val="22"/>
          <w:szCs w:val="22"/>
        </w:rPr>
        <w:fldChar w:fldCharType="end"/>
      </w:r>
      <w:r w:rsidRPr="00810776">
        <w:rPr>
          <w:rFonts w:eastAsia="Calibri" w:cs="Calibri"/>
          <w:color w:val="000000" w:themeColor="text1"/>
          <w:sz w:val="22"/>
          <w:szCs w:val="22"/>
        </w:rPr>
        <w:t>.</w:t>
      </w:r>
      <w:r w:rsidR="464D537E" w:rsidRPr="00810776">
        <w:rPr>
          <w:rFonts w:eastAsia="Calibri" w:cs="Calibri"/>
          <w:color w:val="000000" w:themeColor="text1"/>
          <w:sz w:val="22"/>
          <w:szCs w:val="22"/>
        </w:rPr>
        <w:t xml:space="preserve"> </w:t>
      </w:r>
      <w:r w:rsidRPr="00810776">
        <w:rPr>
          <w:rFonts w:eastAsia="Calibri" w:cs="Calibri"/>
          <w:color w:val="000000" w:themeColor="text1"/>
          <w:sz w:val="22"/>
          <w:szCs w:val="22"/>
        </w:rPr>
        <w:t>This results from barriers to transformative change as highlighted</w:t>
      </w:r>
      <w:r w:rsidR="00B3177C" w:rsidRPr="00810776">
        <w:rPr>
          <w:rFonts w:eastAsia="Calibri" w:cs="Calibri"/>
          <w:color w:val="000000" w:themeColor="text1"/>
          <w:sz w:val="22"/>
          <w:szCs w:val="22"/>
        </w:rPr>
        <w:t xml:space="preserve"> namely</w:t>
      </w:r>
      <w:r w:rsidRPr="00810776">
        <w:rPr>
          <w:rFonts w:eastAsia="Calibri" w:cs="Calibri"/>
          <w:color w:val="000000" w:themeColor="text1"/>
          <w:sz w:val="22"/>
          <w:szCs w:val="22"/>
        </w:rPr>
        <w:t xml:space="preserve"> in the respective sections on climate, pollution, biodiversity, energy.</w:t>
      </w:r>
    </w:p>
    <w:p w14:paraId="020093A3" w14:textId="69DC2894" w:rsidR="3228E45B" w:rsidRPr="00810776" w:rsidRDefault="3228E45B" w:rsidP="43D3A18C">
      <w:pPr>
        <w:spacing w:line="257" w:lineRule="auto"/>
        <w:rPr>
          <w:rFonts w:eastAsia="Calibri" w:cs="Calibri"/>
          <w:color w:val="000000" w:themeColor="text1"/>
          <w:sz w:val="22"/>
          <w:szCs w:val="22"/>
        </w:rPr>
      </w:pPr>
      <w:r w:rsidRPr="00810776">
        <w:rPr>
          <w:rFonts w:eastAsia="Calibri" w:cs="Calibri"/>
          <w:color w:val="000000" w:themeColor="text1"/>
          <w:sz w:val="22"/>
          <w:szCs w:val="22"/>
        </w:rPr>
        <w:t xml:space="preserve">Possible measures can be considered across the whole value chain </w:t>
      </w:r>
      <w:r w:rsidR="00833AA5" w:rsidRPr="00810776">
        <w:rPr>
          <w:rFonts w:eastAsia="Calibri" w:cs="Calibri"/>
          <w:color w:val="000000" w:themeColor="text1"/>
          <w:sz w:val="22"/>
          <w:szCs w:val="22"/>
        </w:rPr>
        <w:t xml:space="preserve">and </w:t>
      </w:r>
      <w:r w:rsidRPr="00810776">
        <w:rPr>
          <w:rFonts w:eastAsia="Calibri" w:cs="Calibri"/>
          <w:color w:val="000000" w:themeColor="text1"/>
          <w:sz w:val="22"/>
          <w:szCs w:val="22"/>
        </w:rPr>
        <w:t>include:</w:t>
      </w:r>
    </w:p>
    <w:p w14:paraId="0DFAB392" w14:textId="6E458D7C" w:rsidR="3228E45B" w:rsidRPr="00810776" w:rsidRDefault="3228E45B" w:rsidP="35BD9F9D">
      <w:pPr>
        <w:pStyle w:val="ListParagraph"/>
        <w:numPr>
          <w:ilvl w:val="0"/>
          <w:numId w:val="28"/>
        </w:numPr>
        <w:spacing w:before="0" w:after="0" w:line="257" w:lineRule="auto"/>
        <w:rPr>
          <w:rFonts w:eastAsia="Calibri" w:cs="Calibri"/>
          <w:color w:val="000000" w:themeColor="text1"/>
          <w:sz w:val="22"/>
          <w:szCs w:val="22"/>
        </w:rPr>
      </w:pPr>
      <w:r w:rsidRPr="00810776">
        <w:rPr>
          <w:rFonts w:eastAsia="Calibri" w:cs="Calibri"/>
          <w:color w:val="000000" w:themeColor="text1"/>
          <w:sz w:val="22"/>
          <w:szCs w:val="22"/>
        </w:rPr>
        <w:t>Environmental implications of the market projections show that improvement across environmental and climate impacts can be driven by declines in animal numbers and reduction of utilised agricultural area over time, and the adoption of sustainable farming practices</w:t>
      </w:r>
      <w:r w:rsidR="5602FFEC" w:rsidRPr="00810776">
        <w:rPr>
          <w:rFonts w:eastAsia="Calibri" w:cs="Calibri"/>
          <w:color w:val="000000" w:themeColor="text1"/>
          <w:sz w:val="22"/>
          <w:szCs w:val="22"/>
        </w:rPr>
        <w:t xml:space="preserve"> </w:t>
      </w:r>
      <w:r w:rsidR="00BB559C">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{"citationID":"a106i1c48hb","properties":{"formattedCitation":"[161]","plainCitation":"[161]","noteIndex":0},"citationItems":[{"id":1521,"uris":["http://zotero.org/groups/5272309/items/V4WJCRY8"],"itemData":{"id":1521,"type":"report","event-place":"Brussels","note":"ISBN 978-92-68-22162-4 \nISSN 2600-0628 \ndoi 10.2762/2329210","publisher":"European Commission, DG Agriculture and Rural Development","publisher-place":"Brussels","title":"EU agricultural outlook, 2024-2035","issued":{"date-parts":[["2024"]]}}}],"schema":"https://github.com/citation-style-language/schema/raw/master/csl-citation.json"} </w:instrText>
      </w:r>
      <w:r w:rsidR="00BB559C">
        <w:rPr>
          <w:rFonts w:eastAsia="Calibri" w:cs="Calibri"/>
          <w:color w:val="000000" w:themeColor="text1"/>
          <w:sz w:val="22"/>
          <w:szCs w:val="22"/>
        </w:rPr>
        <w:fldChar w:fldCharType="separate"/>
      </w:r>
      <w:r w:rsidR="00B83206" w:rsidRPr="00B83206">
        <w:rPr>
          <w:sz w:val="22"/>
        </w:rPr>
        <w:t>[161]</w:t>
      </w:r>
      <w:r w:rsidR="00BB559C">
        <w:rPr>
          <w:rFonts w:eastAsia="Calibri" w:cs="Calibri"/>
          <w:color w:val="000000" w:themeColor="text1"/>
          <w:sz w:val="22"/>
          <w:szCs w:val="22"/>
        </w:rPr>
        <w:fldChar w:fldCharType="end"/>
      </w:r>
      <w:r w:rsidRPr="00810776">
        <w:rPr>
          <w:rFonts w:eastAsia="Calibri" w:cs="Calibri"/>
          <w:color w:val="000000" w:themeColor="text1"/>
          <w:sz w:val="22"/>
          <w:szCs w:val="22"/>
        </w:rPr>
        <w:t>.</w:t>
      </w:r>
    </w:p>
    <w:p w14:paraId="12E88043" w14:textId="1D4E3089" w:rsidR="3228E45B" w:rsidRPr="00810776" w:rsidRDefault="3228E45B" w:rsidP="00B3177C">
      <w:pPr>
        <w:pStyle w:val="ListParagraph"/>
        <w:numPr>
          <w:ilvl w:val="0"/>
          <w:numId w:val="28"/>
        </w:numPr>
        <w:spacing w:before="0" w:after="0" w:line="257" w:lineRule="auto"/>
        <w:rPr>
          <w:rFonts w:eastAsia="Calibri" w:cs="Calibri"/>
          <w:color w:val="000000" w:themeColor="text1"/>
          <w:sz w:val="22"/>
          <w:szCs w:val="22"/>
        </w:rPr>
      </w:pPr>
      <w:r w:rsidRPr="00810776">
        <w:rPr>
          <w:rFonts w:eastAsia="Calibri" w:cs="Calibri"/>
          <w:color w:val="000000" w:themeColor="text1"/>
          <w:sz w:val="22"/>
          <w:szCs w:val="22"/>
        </w:rPr>
        <w:t>A shift towards a more healthy and sustainable plant-based diet is key reduce environmental impacts. Emerging trade-offs (e.g. for food waste, resource use mineral and metals, land use and water use) could be tackled by specific actions</w:t>
      </w:r>
      <w:r w:rsidR="00BB559C">
        <w:rPr>
          <w:rFonts w:eastAsia="Calibri" w:cs="Calibri"/>
          <w:color w:val="000000" w:themeColor="text1"/>
          <w:sz w:val="22"/>
          <w:szCs w:val="22"/>
        </w:rPr>
        <w:t xml:space="preserve"> </w:t>
      </w:r>
      <w:r w:rsidR="00BB559C">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{"citationID":"a2al8ce4bqm","properties":{"formattedCitation":"[162]","plainCitation":"[162]","noteIndex":0},"citationItems":[{"id":1522,"uris":["http://zotero.org/groups/5272309/items/YWLTPPUY"],"itemData":{"id":1522,"type":"webpage","abstract":"The current challenges affecting the EU food system call for an urgent shift towards more sustainability. In this context, voluntary Green public procurement criteria (GPP), referring to the environmental dimension, exist at EU level since 2008. Sustainable public procurement (SPP) could play a key role in shaping production and consumption trends by coherently integrating the economic, environmental and social sustainability dimensions. This report analyses the current uptake of voluntary GPP criteria (including national implementation) and their environmental impact, and considers the potential environmental impact of possible SPP measures. Available data show that there is a positive, but very heterogeneous, trend in GPP uptake in the EU. Current GPP criteria address all environmental impacts, although focused on climate change and biodiversity loss. Being voluntary, the effectiveness of the GPP measures put in place is hard to estimate as public authorities are free to set the thresholds for each criteria. Findings from literature show that countries and municipalities strongly support purchasing organic and certified products, food waste reduction measures and plant-based menus in catering. SPP criteria would provide environmental benefits resulting from a wider uptake of environmental criteria together with the promotion of plant-based diets.","container-title":"JRC Publications Repository","language":"en","note":"ISBN: 9789268074657 9789268074640\nISSN: 1831-9424, 1018-5593\nDOI: 10.2760/06145","title":"Sustainable public procurement: current status and environmental impacts","title-short":"Sustainable public procurement","URL":"https://publications.jrc.ec.europa.eu/repository/handle/JRC134432","author":[{"family":"Sanye","given":"MENGUAL Esther"},{"family":"Valenzano","given":"Annarita"},{"family":"Sinkko","given":"Taija"},{"family":"Garcia","given":"HERRERO Laura"},{"family":"Casonato","given":"Cecilia"},{"family":"Listorti","given":"Giulia"},{"family":"Sala","given":"Serenella"}],"accessed":{"date-parts":[["2025",2,4]]},"issued":{"date-parts":[["2024"]]}}}],"schema":"https://github.com/citation-style-language/schema/raw/master/csl-citation.json"} </w:instrText>
      </w:r>
      <w:r w:rsidR="00BB559C">
        <w:rPr>
          <w:rFonts w:eastAsia="Calibri" w:cs="Calibri"/>
          <w:color w:val="000000" w:themeColor="text1"/>
          <w:sz w:val="22"/>
          <w:szCs w:val="22"/>
        </w:rPr>
        <w:fldChar w:fldCharType="separate"/>
      </w:r>
      <w:r w:rsidR="00B83206" w:rsidRPr="00B83206">
        <w:rPr>
          <w:sz w:val="22"/>
        </w:rPr>
        <w:t>[162]</w:t>
      </w:r>
      <w:r w:rsidR="00BB559C">
        <w:rPr>
          <w:rFonts w:eastAsia="Calibri" w:cs="Calibri"/>
          <w:color w:val="000000" w:themeColor="text1"/>
          <w:sz w:val="22"/>
          <w:szCs w:val="22"/>
        </w:rPr>
        <w:fldChar w:fldCharType="end"/>
      </w:r>
      <w:r w:rsidR="00BB559C">
        <w:rPr>
          <w:rFonts w:eastAsia="Calibri" w:cs="Calibri"/>
          <w:color w:val="000000" w:themeColor="text1"/>
          <w:sz w:val="22"/>
          <w:szCs w:val="22"/>
        </w:rPr>
        <w:t>.</w:t>
      </w:r>
    </w:p>
    <w:p w14:paraId="23BBB1D3" w14:textId="332E7BB6" w:rsidR="3228E45B" w:rsidRPr="00810776" w:rsidRDefault="3228E45B" w:rsidP="35BD9F9D">
      <w:pPr>
        <w:pStyle w:val="ListParagraph"/>
        <w:numPr>
          <w:ilvl w:val="0"/>
          <w:numId w:val="28"/>
        </w:numPr>
        <w:spacing w:before="0" w:after="0" w:line="257" w:lineRule="auto"/>
        <w:rPr>
          <w:rFonts w:eastAsia="Calibri" w:cs="Calibri"/>
          <w:color w:val="000000" w:themeColor="text1"/>
          <w:sz w:val="22"/>
          <w:szCs w:val="22"/>
        </w:rPr>
      </w:pPr>
      <w:r w:rsidRPr="00810776">
        <w:rPr>
          <w:rFonts w:eastAsia="Calibri" w:cs="Calibri"/>
          <w:color w:val="000000" w:themeColor="text1"/>
          <w:sz w:val="22"/>
          <w:szCs w:val="22"/>
        </w:rPr>
        <w:t xml:space="preserve">This shift can be driven by selected policy intervention, such as the promotion of sustainable public procurement. This can </w:t>
      </w:r>
      <w:r w:rsidR="007B4E9D" w:rsidRPr="00810776">
        <w:rPr>
          <w:rFonts w:eastAsia="Calibri" w:cs="Calibri"/>
          <w:color w:val="000000" w:themeColor="text1"/>
          <w:sz w:val="22"/>
          <w:szCs w:val="22"/>
        </w:rPr>
        <w:t xml:space="preserve">act </w:t>
      </w:r>
      <w:r w:rsidRPr="00810776">
        <w:rPr>
          <w:rFonts w:eastAsia="Calibri" w:cs="Calibri"/>
          <w:color w:val="000000" w:themeColor="text1"/>
          <w:sz w:val="22"/>
          <w:szCs w:val="22"/>
        </w:rPr>
        <w:t>as a leverage to foster the adoption of more sustainable production practices and consumption patterns, fostering a more sustainable food environment which can, in turn, further promote innovation and the wider availability of more sustainable products.</w:t>
      </w:r>
    </w:p>
    <w:p w14:paraId="66E2974C" w14:textId="1B14400F" w:rsidR="43D3A18C" w:rsidRPr="00810776" w:rsidRDefault="43D3A18C" w:rsidP="43D3A18C">
      <w:pPr>
        <w:rPr>
          <w:rFonts w:eastAsia="Calibri" w:cs="Calibri"/>
          <w:color w:val="000000" w:themeColor="text1"/>
          <w:sz w:val="22"/>
          <w:szCs w:val="22"/>
        </w:rPr>
      </w:pPr>
    </w:p>
    <w:p w14:paraId="319FB551" w14:textId="55DF311A" w:rsidR="3228E45B" w:rsidRPr="00385F1D" w:rsidRDefault="3228E45B" w:rsidP="00385F1D">
      <w:pPr>
        <w:spacing w:before="0" w:after="0"/>
        <w:rPr>
          <w:bCs/>
          <w:i/>
          <w:iCs/>
          <w:color w:val="70AD47" w:themeColor="accent6"/>
          <w:sz w:val="22"/>
          <w:szCs w:val="22"/>
        </w:rPr>
      </w:pPr>
      <w:r w:rsidRPr="00385F1D">
        <w:rPr>
          <w:bCs/>
          <w:i/>
          <w:iCs/>
          <w:color w:val="70AD47" w:themeColor="accent6"/>
          <w:sz w:val="22"/>
          <w:szCs w:val="22"/>
        </w:rPr>
        <w:lastRenderedPageBreak/>
        <w:t>Strengthen policies, foster partnerships, and promote behaviour change to reduce food waste in the EU</w:t>
      </w:r>
    </w:p>
    <w:p w14:paraId="3382294C" w14:textId="732523D6" w:rsidR="00B96E75" w:rsidRPr="00810776" w:rsidRDefault="00B96E75" w:rsidP="446FBAE1">
      <w:pPr>
        <w:rPr>
          <w:rFonts w:eastAsia="Calibri" w:cstheme="minorBidi"/>
          <w:color w:val="000000" w:themeColor="text1"/>
          <w:sz w:val="22"/>
          <w:szCs w:val="22"/>
        </w:rPr>
      </w:pPr>
      <w:r w:rsidRPr="5CA7C3D7">
        <w:rPr>
          <w:rFonts w:eastAsia="Calibri" w:cstheme="minorBidi"/>
          <w:color w:val="000000" w:themeColor="text1"/>
          <w:sz w:val="22"/>
          <w:szCs w:val="22"/>
        </w:rPr>
        <w:t xml:space="preserve">The importance of a system approach addressing circularity of resources is well highlighted by </w:t>
      </w:r>
      <w:bookmarkStart w:id="455" w:name="_Toc184890204"/>
      <w:r w:rsidRPr="5CA7C3D7">
        <w:rPr>
          <w:rFonts w:eastAsia="Calibri" w:cstheme="minorBidi"/>
          <w:color w:val="000000" w:themeColor="text1"/>
          <w:sz w:val="22"/>
          <w:szCs w:val="22"/>
        </w:rPr>
        <w:t xml:space="preserve">the attention gained by food </w:t>
      </w:r>
      <w:bookmarkEnd w:id="455"/>
      <w:r w:rsidRPr="5CA7C3D7">
        <w:rPr>
          <w:rFonts w:eastAsia="Calibri" w:cstheme="minorBidi"/>
          <w:color w:val="000000" w:themeColor="text1"/>
          <w:sz w:val="22"/>
          <w:szCs w:val="22"/>
        </w:rPr>
        <w:t>loss and waste reduction</w:t>
      </w:r>
      <w:r w:rsidR="00BB559C">
        <w:rPr>
          <w:rFonts w:eastAsia="Calibri" w:cstheme="minorBidi"/>
          <w:color w:val="000000" w:themeColor="text1"/>
          <w:sz w:val="22"/>
          <w:szCs w:val="22"/>
        </w:rPr>
        <w:t xml:space="preserve"> </w:t>
      </w:r>
      <w:r w:rsidR="00BB559C">
        <w:rPr>
          <w:rFonts w:eastAsia="Calibri" w:cstheme="minorBidi"/>
          <w:color w:val="000000" w:themeColor="text1"/>
          <w:sz w:val="22"/>
          <w:szCs w:val="22"/>
        </w:rPr>
        <w:fldChar w:fldCharType="begin"/>
      </w:r>
      <w:r w:rsidR="00B83206">
        <w:rPr>
          <w:rFonts w:eastAsia="Calibri" w:cstheme="minorBidi"/>
          <w:color w:val="000000" w:themeColor="text1"/>
          <w:sz w:val="22"/>
          <w:szCs w:val="22"/>
        </w:rPr>
        <w:instrText xml:space="preserve"> ADDIN ZOTERO_ITEM CSL_CITATION {"citationID":"a18ircto0e9","properties":{"formattedCitation":"[163]","plainCitation":"[163]","noteIndex":0},"citationItems":[{"id":1523,"uris":["http://zotero.org/groups/5272309/items/5WT56GY3"],"itemData":{"id":1523,"type":"webpage","abstract":"The central goal of EU food safety policy is to protect both human and animal health. We cannot compromise on these standards but, in co-operation...","language":"en","title":"Food Waste - European Commission","URL":"https://food.ec.europa.eu/food-safety/food-waste_en","accessed":{"date-parts":[["2025",2,4]]}}}],"schema":"https://github.com/citation-style-language/schema/raw/master/csl-citation.json"} </w:instrText>
      </w:r>
      <w:r w:rsidR="00BB559C">
        <w:rPr>
          <w:rFonts w:eastAsia="Calibri" w:cstheme="minorBidi"/>
          <w:color w:val="000000" w:themeColor="text1"/>
          <w:sz w:val="22"/>
          <w:szCs w:val="22"/>
        </w:rPr>
        <w:fldChar w:fldCharType="separate"/>
      </w:r>
      <w:r w:rsidR="00B83206" w:rsidRPr="00B83206">
        <w:rPr>
          <w:sz w:val="22"/>
        </w:rPr>
        <w:t>[163]</w:t>
      </w:r>
      <w:r w:rsidR="00BB559C">
        <w:rPr>
          <w:rFonts w:eastAsia="Calibri" w:cstheme="minorBidi"/>
          <w:color w:val="000000" w:themeColor="text1"/>
          <w:sz w:val="22"/>
          <w:szCs w:val="22"/>
        </w:rPr>
        <w:fldChar w:fldCharType="end"/>
      </w:r>
      <w:r w:rsidRPr="5CA7C3D7">
        <w:rPr>
          <w:rFonts w:eastAsia="Calibri" w:cstheme="minorBidi"/>
          <w:color w:val="000000" w:themeColor="text1"/>
          <w:sz w:val="22"/>
          <w:szCs w:val="22"/>
        </w:rPr>
        <w:t>.</w:t>
      </w:r>
      <w:r w:rsidRPr="00810776">
        <w:rPr>
          <w:sz w:val="24"/>
          <w:szCs w:val="24"/>
        </w:rPr>
        <w:t xml:space="preserve"> </w:t>
      </w:r>
      <w:r w:rsidRPr="5CA7C3D7">
        <w:rPr>
          <w:rFonts w:eastAsia="Calibri" w:cstheme="minorBidi"/>
          <w:color w:val="000000" w:themeColor="text1"/>
          <w:sz w:val="22"/>
          <w:szCs w:val="22"/>
        </w:rPr>
        <w:t>In the EU, over 59 million tonnes of food waste (132 kg/inhabitant) are generated annually</w:t>
      </w:r>
      <w:r w:rsidR="00BB559C">
        <w:rPr>
          <w:rFonts w:eastAsia="Calibri" w:cstheme="minorBidi"/>
          <w:color w:val="000000" w:themeColor="text1"/>
          <w:sz w:val="22"/>
          <w:szCs w:val="22"/>
        </w:rPr>
        <w:t xml:space="preserve">  </w:t>
      </w:r>
      <w:r w:rsidR="00BB559C">
        <w:rPr>
          <w:rFonts w:eastAsia="Calibri" w:cstheme="minorBidi"/>
          <w:color w:val="000000" w:themeColor="text1"/>
          <w:sz w:val="22"/>
          <w:szCs w:val="22"/>
        </w:rPr>
        <w:fldChar w:fldCharType="begin"/>
      </w:r>
      <w:r w:rsidR="00B83206">
        <w:rPr>
          <w:rFonts w:eastAsia="Calibri" w:cstheme="minorBidi"/>
          <w:color w:val="000000" w:themeColor="text1"/>
          <w:sz w:val="22"/>
          <w:szCs w:val="22"/>
        </w:rPr>
        <w:instrText xml:space="preserve"> ADDIN ZOTERO_ITEM CSL_CITATION {"citationID":"a1oomj09i87","properties":{"formattedCitation":"[164]","plainCitation":"[164]","noteIndex":0},"citationItems":[{"id":1524,"uris":["http://zotero.org/groups/5272309/items/MR9Q7SI5"],"itemData":{"id":1524,"type":"webpage","abstract":"description","language":"en","title":"Food waste and food waste prevention - estimates","URL":"https://ec.europa.eu/eurostat/statistics-explained/index.php?title=Food_waste_and_food_waste_prevention_-_estimates","accessed":{"date-parts":[["2025",2,4]]}}}],"schema":"https://github.com/citation-style-language/schema/raw/master/csl-citation.json"} </w:instrText>
      </w:r>
      <w:r w:rsidR="00BB559C">
        <w:rPr>
          <w:rFonts w:eastAsia="Calibri" w:cstheme="minorBidi"/>
          <w:color w:val="000000" w:themeColor="text1"/>
          <w:sz w:val="22"/>
          <w:szCs w:val="22"/>
        </w:rPr>
        <w:fldChar w:fldCharType="separate"/>
      </w:r>
      <w:r w:rsidR="00B83206" w:rsidRPr="00B83206">
        <w:rPr>
          <w:sz w:val="22"/>
        </w:rPr>
        <w:t>[164]</w:t>
      </w:r>
      <w:r w:rsidR="00BB559C">
        <w:rPr>
          <w:rFonts w:eastAsia="Calibri" w:cstheme="minorBidi"/>
          <w:color w:val="000000" w:themeColor="text1"/>
          <w:sz w:val="22"/>
          <w:szCs w:val="22"/>
        </w:rPr>
        <w:fldChar w:fldCharType="end"/>
      </w:r>
      <w:r w:rsidRPr="5CA7C3D7">
        <w:rPr>
          <w:rFonts w:eastAsia="Calibri" w:cstheme="minorBidi"/>
          <w:color w:val="000000" w:themeColor="text1"/>
          <w:sz w:val="22"/>
          <w:szCs w:val="22"/>
        </w:rPr>
        <w:t xml:space="preserve">; more than half of the total food waste is generated by households </w:t>
      </w:r>
      <w:r w:rsidR="006778FA">
        <w:rPr>
          <w:rFonts w:eastAsia="Calibri" w:cstheme="minorBidi"/>
          <w:color w:val="000000" w:themeColor="text1"/>
          <w:sz w:val="22"/>
          <w:szCs w:val="22"/>
        </w:rPr>
        <w:fldChar w:fldCharType="begin"/>
      </w:r>
      <w:r w:rsidR="00B83206">
        <w:rPr>
          <w:rFonts w:eastAsia="Calibri" w:cstheme="minorBidi"/>
          <w:color w:val="000000" w:themeColor="text1"/>
          <w:sz w:val="22"/>
          <w:szCs w:val="22"/>
        </w:rPr>
        <w:instrText xml:space="preserve"> ADDIN ZOTERO_ITEM CSL_CITATION {"citationID":"a1bc6fhp0q1","properties":{"formattedCitation":"[164]","plainCitation":"[164]","noteIndex":0},"citationItems":[{"id":1524,"uris":["http://zotero.org/groups/5272309/items/MR9Q7SI5"],"itemData":{"id":1524,"type":"webpage","abstract":"description","language":"en","title":"Food waste and food waste prevention - estimates","URL":"https://ec.europa.eu/eurostat/statistics-explained/index.php?title=Food_waste_and_food_waste_prevention_-_estimates","accessed":{"date-parts":[["2025",2,4]]}}}],"schema":"https://github.com/citation-style-language/schema/raw/master/csl-citation.json"} </w:instrText>
      </w:r>
      <w:r w:rsidR="006778FA">
        <w:rPr>
          <w:rFonts w:eastAsia="Calibri" w:cstheme="minorBidi"/>
          <w:color w:val="000000" w:themeColor="text1"/>
          <w:sz w:val="22"/>
          <w:szCs w:val="22"/>
        </w:rPr>
        <w:fldChar w:fldCharType="separate"/>
      </w:r>
      <w:r w:rsidR="00B83206" w:rsidRPr="00B83206">
        <w:rPr>
          <w:sz w:val="22"/>
        </w:rPr>
        <w:t>[164]</w:t>
      </w:r>
      <w:r w:rsidR="006778FA">
        <w:rPr>
          <w:rFonts w:eastAsia="Calibri" w:cstheme="minorBidi"/>
          <w:color w:val="000000" w:themeColor="text1"/>
          <w:sz w:val="22"/>
          <w:szCs w:val="22"/>
        </w:rPr>
        <w:fldChar w:fldCharType="end"/>
      </w:r>
      <w:r w:rsidRPr="5CA7C3D7">
        <w:rPr>
          <w:rFonts w:eastAsia="Calibri" w:cstheme="minorBidi"/>
          <w:color w:val="000000" w:themeColor="text1"/>
          <w:sz w:val="22"/>
          <w:szCs w:val="22"/>
        </w:rPr>
        <w:t xml:space="preserve">. </w:t>
      </w:r>
    </w:p>
    <w:p w14:paraId="5EEE3741" w14:textId="081FCA62" w:rsidR="3228E45B" w:rsidRPr="00810776" w:rsidRDefault="3228E45B" w:rsidP="43D3A18C">
      <w:pPr>
        <w:spacing w:line="257" w:lineRule="auto"/>
        <w:rPr>
          <w:rFonts w:eastAsia="Calibri" w:cs="Calibri"/>
          <w:color w:val="000000" w:themeColor="text1"/>
          <w:sz w:val="22"/>
          <w:szCs w:val="22"/>
        </w:rPr>
      </w:pPr>
      <w:r w:rsidRPr="00810776">
        <w:rPr>
          <w:rFonts w:eastAsia="Calibri" w:cs="Calibri"/>
          <w:color w:val="000000" w:themeColor="text1"/>
          <w:sz w:val="22"/>
          <w:szCs w:val="22"/>
        </w:rPr>
        <w:t>Key barriers to reduce food loss and waste in line with the EGD targets are insufficient consumer food management leading to food waste generation at consumer level, inefficiencies and trade-offs in the food supply chain, lack of understanding and certainty regarding food safety standards (including possible misinterpretation of date marking labels)</w:t>
      </w:r>
      <w:r w:rsidR="00805A50">
        <w:rPr>
          <w:rFonts w:eastAsia="Calibri" w:cs="Calibri"/>
          <w:color w:val="000000" w:themeColor="text1"/>
          <w:sz w:val="22"/>
          <w:szCs w:val="22"/>
        </w:rPr>
        <w:t xml:space="preserve"> </w:t>
      </w:r>
      <w:r w:rsidR="00805A50">
        <w:rPr>
          <w:rFonts w:eastAsia="Calibri" w:cs="Calibri"/>
          <w:color w:val="000000" w:themeColor="text1"/>
          <w:sz w:val="22"/>
          <w:szCs w:val="22"/>
        </w:rPr>
        <w:fldChar w:fldCharType="begin"/>
      </w:r>
      <w:r w:rsidR="001E4116">
        <w:rPr>
          <w:rFonts w:eastAsia="Calibri" w:cs="Calibri"/>
          <w:color w:val="000000" w:themeColor="text1"/>
          <w:sz w:val="22"/>
          <w:szCs w:val="22"/>
        </w:rPr>
        <w:instrText xml:space="preserve"> ADDIN ZOTERO_ITEM CSL_CITATION {"citationID":"abr539007o","properties":{"formattedCitation":"[11]","plainCitation":"[11]","noteIndex":0},"citationItems":[{"id":529,"uris":["http://zotero.org/groups/5272309/items/T9WHMU7R"],"itemData":{"id":529,"type":"bill","language":"en","title":"COMMISSION STAFF WORKING DOCUMENT IMPACT ASSESSMENT REPORT Accompanying the document Directive of the European Parliament and of the Council amending Directive 2008/98/EC on waste","title-short":"SWD(2023) 421","URL":"https://eur-lex.europa.eu/legal-content/EN/TXT/?uri=SWD:2023:421:FIN","accessed":{"date-parts":[["2023",11,30]]},"issued":{"date-parts":[["2023"]]}}}],"schema":"https://github.com/citation-style-language/schema/raw/master/csl-citation.json"} </w:instrText>
      </w:r>
      <w:r w:rsidR="00805A50">
        <w:rPr>
          <w:rFonts w:eastAsia="Calibri" w:cs="Calibri"/>
          <w:color w:val="000000" w:themeColor="text1"/>
          <w:sz w:val="22"/>
          <w:szCs w:val="22"/>
        </w:rPr>
        <w:fldChar w:fldCharType="separate"/>
      </w:r>
      <w:r w:rsidR="001E4116" w:rsidRPr="001E4116">
        <w:rPr>
          <w:sz w:val="22"/>
        </w:rPr>
        <w:t>[11]</w:t>
      </w:r>
      <w:r w:rsidR="00805A50">
        <w:rPr>
          <w:rFonts w:eastAsia="Calibri" w:cs="Calibri"/>
          <w:color w:val="000000" w:themeColor="text1"/>
          <w:sz w:val="22"/>
          <w:szCs w:val="22"/>
        </w:rPr>
        <w:fldChar w:fldCharType="end"/>
      </w:r>
      <w:r w:rsidR="00805A50">
        <w:rPr>
          <w:rFonts w:eastAsia="Calibri" w:cs="Calibri"/>
          <w:color w:val="000000" w:themeColor="text1"/>
          <w:sz w:val="22"/>
          <w:szCs w:val="22"/>
        </w:rPr>
        <w:t>.</w:t>
      </w:r>
    </w:p>
    <w:p w14:paraId="1D168702" w14:textId="21F631FB" w:rsidR="3228E45B" w:rsidRPr="00810776" w:rsidRDefault="3228E45B" w:rsidP="43D3A18C">
      <w:pPr>
        <w:rPr>
          <w:rFonts w:eastAsia="Calibri" w:cs="Calibri"/>
          <w:color w:val="000000" w:themeColor="text1"/>
          <w:sz w:val="22"/>
          <w:szCs w:val="22"/>
        </w:rPr>
      </w:pPr>
      <w:r w:rsidRPr="00810776">
        <w:rPr>
          <w:rFonts w:eastAsia="Calibri" w:cs="Calibri"/>
          <w:i/>
          <w:iCs/>
          <w:color w:val="000000" w:themeColor="text1"/>
          <w:sz w:val="22"/>
          <w:szCs w:val="22"/>
        </w:rPr>
        <w:t>Measures could include:</w:t>
      </w:r>
    </w:p>
    <w:p w14:paraId="2D9840FD" w14:textId="427D37C2" w:rsidR="3228E45B" w:rsidRPr="00810776" w:rsidRDefault="3228E45B" w:rsidP="35BD9F9D">
      <w:pPr>
        <w:pStyle w:val="ListParagraph"/>
        <w:numPr>
          <w:ilvl w:val="0"/>
          <w:numId w:val="27"/>
        </w:numPr>
        <w:rPr>
          <w:rFonts w:eastAsia="Calibri" w:cs="Calibri"/>
          <w:color w:val="000000" w:themeColor="text1"/>
          <w:sz w:val="22"/>
          <w:szCs w:val="22"/>
        </w:rPr>
      </w:pPr>
      <w:r w:rsidRPr="00810776">
        <w:rPr>
          <w:rFonts w:eastAsia="Calibri" w:cs="Calibri"/>
          <w:color w:val="000000" w:themeColor="text1"/>
          <w:sz w:val="22"/>
          <w:szCs w:val="22"/>
        </w:rPr>
        <w:t xml:space="preserve">Establish an enabling institutional, policy and regulatory framework. Facilitate the coordination of actors, enable investments and incentivise the adoption of best practices in food waste reduction. </w:t>
      </w:r>
    </w:p>
    <w:p w14:paraId="3565ABCB" w14:textId="00739D58" w:rsidR="3228E45B" w:rsidRPr="00810776" w:rsidRDefault="3228E45B" w:rsidP="35BD9F9D">
      <w:pPr>
        <w:pStyle w:val="ListParagraph"/>
        <w:numPr>
          <w:ilvl w:val="0"/>
          <w:numId w:val="27"/>
        </w:numPr>
        <w:rPr>
          <w:rFonts w:eastAsia="Calibri" w:cs="Calibri"/>
          <w:color w:val="000000" w:themeColor="text1"/>
          <w:sz w:val="22"/>
          <w:szCs w:val="22"/>
        </w:rPr>
      </w:pPr>
      <w:r w:rsidRPr="00810776">
        <w:rPr>
          <w:rFonts w:eastAsia="Calibri" w:cs="Calibri"/>
          <w:color w:val="000000" w:themeColor="text1"/>
          <w:sz w:val="22"/>
          <w:szCs w:val="22"/>
        </w:rPr>
        <w:t>Develop national food waste prevention strategies. Empower national authorities in Member States to design tailored food waste prevention programmes that address relevant behavioural and market drivers, backed by solid evidence.</w:t>
      </w:r>
    </w:p>
    <w:p w14:paraId="42E0DCEF" w14:textId="0F26BC2F" w:rsidR="3228E45B" w:rsidRPr="00810776" w:rsidRDefault="3228E45B" w:rsidP="35BD9F9D">
      <w:pPr>
        <w:pStyle w:val="ListParagraph"/>
        <w:numPr>
          <w:ilvl w:val="0"/>
          <w:numId w:val="27"/>
        </w:numPr>
        <w:rPr>
          <w:rFonts w:eastAsia="Calibri" w:cs="Calibri"/>
          <w:color w:val="000000" w:themeColor="text1"/>
          <w:sz w:val="22"/>
          <w:szCs w:val="22"/>
        </w:rPr>
      </w:pPr>
      <w:r w:rsidRPr="00810776">
        <w:rPr>
          <w:rFonts w:eastAsia="Calibri" w:cs="Calibri"/>
          <w:color w:val="000000" w:themeColor="text1"/>
          <w:sz w:val="22"/>
          <w:szCs w:val="22"/>
        </w:rPr>
        <w:t>Implement the “Target-Measure-Act" approach. Adopt the evidence-based approach recommended by the United Nations Environment Programme (UNEP)</w:t>
      </w:r>
      <w:r w:rsidR="008666A0">
        <w:rPr>
          <w:rFonts w:eastAsia="Calibri" w:cs="Calibri"/>
          <w:color w:val="000000" w:themeColor="text1"/>
          <w:sz w:val="22"/>
          <w:szCs w:val="22"/>
        </w:rPr>
        <w:t xml:space="preserve"> </w:t>
      </w:r>
      <w:r w:rsidR="008666A0">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{"citationID":"ag5n01pu28","properties":{"formattedCitation":"[165]","plainCitation":"[165]","noteIndex":0},"citationItems":[{"id":1526,"uris":["http://zotero.org/groups/5272309/items/K834RXZ8"],"itemData":{"id":1526,"type":"webpage","abstract":"The fact that substantial amounts of food are produced but not eaten by humans has substantial negative impacts: environmentally, socially and economically. Estimates suggest that 8-10% of global greenhouse gas emissions are associated with food that is not consumed. Reducing food waste at retail, food service and household level can provide multi-faceted benefits for both people and the planet. However, the true scale of food waste and its impacts have not been well understood until now. As such, the opportunities provided by food waste reduction have remained largely untapped and under-exploited. If we want to get serious about tackling food waste, we need to increase efforts to measure food and inedible parts wasted at retail and consumer level and track food waste generation in kilograms per capita at country level. Only with reliable data, we are going to be able to track progress on Sustainable Development Goal (SDG) target 12.3, which aims at halving per capita global food waste at the retail and consumer levels and reducing food losses along production and supply chains, including post-harvest losses. The Food Waste Index Report aims at supporting the goals of SDG 12.3. It does so by presenting the most comprehensive food waste data collection, analysis and modelling to date, generating a new estimate of global food waste; and publishing a methodology for countries to measure food waste, at household, food service and retail level, to track national progress towards 2030 and to report on SDG 12.3. Countries using this methodology will generate strong evidence to guide a national strategy on food waste prevention, that is sufficiently sensitive to pick up changes in food waste over two- or four-year intervals, and that enables meaningful comparisons between countries globally. Photo: Unsplash / Markus Spiske","language":"en","note":"section: publications","title":"UNEP Food Waste Index Report 2021 | UNEP - UN Environment Programme","URL":"https://www.unep.org/resources/report/unep-food-waste-index-report-2021","author":[{"family":"Environment","given":"U. N."}],"accessed":{"date-parts":[["2025",2,4]]},"issued":{"date-parts":[["2021",3,4]]}}}],"schema":"https://github.com/citation-style-language/schema/raw/master/csl-citation.json"} </w:instrText>
      </w:r>
      <w:r w:rsidR="008666A0">
        <w:rPr>
          <w:rFonts w:eastAsia="Calibri" w:cs="Calibri"/>
          <w:color w:val="000000" w:themeColor="text1"/>
          <w:sz w:val="22"/>
          <w:szCs w:val="22"/>
        </w:rPr>
        <w:fldChar w:fldCharType="separate"/>
      </w:r>
      <w:r w:rsidR="00B83206" w:rsidRPr="00B83206">
        <w:rPr>
          <w:sz w:val="22"/>
        </w:rPr>
        <w:t>[165]</w:t>
      </w:r>
      <w:r w:rsidR="008666A0">
        <w:rPr>
          <w:rFonts w:eastAsia="Calibri" w:cs="Calibri"/>
          <w:color w:val="000000" w:themeColor="text1"/>
          <w:sz w:val="22"/>
          <w:szCs w:val="22"/>
        </w:rPr>
        <w:fldChar w:fldCharType="end"/>
      </w:r>
      <w:r w:rsidRPr="00810776">
        <w:rPr>
          <w:rFonts w:eastAsia="Calibri" w:cs="Calibri"/>
          <w:color w:val="000000" w:themeColor="text1"/>
          <w:sz w:val="22"/>
          <w:szCs w:val="22"/>
        </w:rPr>
        <w:t>, focusing on measurable targets, tracking progress and taking targeted actions for food waste prevention.</w:t>
      </w:r>
    </w:p>
    <w:p w14:paraId="51F11C65" w14:textId="002642C6" w:rsidR="3228E45B" w:rsidRPr="00810776" w:rsidRDefault="3228E45B" w:rsidP="35BD9F9D">
      <w:pPr>
        <w:pStyle w:val="ListParagraph"/>
        <w:numPr>
          <w:ilvl w:val="0"/>
          <w:numId w:val="27"/>
        </w:numPr>
        <w:rPr>
          <w:rFonts w:eastAsia="Calibri" w:cs="Calibri"/>
          <w:color w:val="000000" w:themeColor="text1"/>
          <w:sz w:val="22"/>
          <w:szCs w:val="22"/>
        </w:rPr>
      </w:pPr>
      <w:r w:rsidRPr="00810776">
        <w:rPr>
          <w:rFonts w:eastAsia="Calibri" w:cs="Calibri"/>
          <w:color w:val="000000" w:themeColor="text1"/>
          <w:sz w:val="22"/>
          <w:szCs w:val="22"/>
        </w:rPr>
        <w:t>Promote public-private partnerships and collaboration. Facilitate collaboration between government and supply chain actors to develop a common roadmap for food waste reduction at the national level.</w:t>
      </w:r>
    </w:p>
    <w:p w14:paraId="6117E50D" w14:textId="0C30B810" w:rsidR="3228E45B" w:rsidRPr="00810776" w:rsidRDefault="3228E45B" w:rsidP="35BD9F9D">
      <w:pPr>
        <w:pStyle w:val="ListParagraph"/>
        <w:numPr>
          <w:ilvl w:val="0"/>
          <w:numId w:val="27"/>
        </w:numPr>
        <w:rPr>
          <w:rFonts w:eastAsia="Calibri" w:cs="Calibri"/>
          <w:color w:val="000000" w:themeColor="text1"/>
          <w:sz w:val="22"/>
          <w:szCs w:val="22"/>
        </w:rPr>
      </w:pPr>
      <w:r w:rsidRPr="00810776">
        <w:rPr>
          <w:rFonts w:eastAsia="Calibri" w:cs="Calibri"/>
          <w:color w:val="000000" w:themeColor="text1"/>
          <w:sz w:val="22"/>
          <w:szCs w:val="22"/>
        </w:rPr>
        <w:t>Launch consumer behaviour change campaigns to raise awareness and change consumer behaviour around food waste.</w:t>
      </w:r>
    </w:p>
    <w:p w14:paraId="5EF77C43" w14:textId="4BC6DD46" w:rsidR="3228E45B" w:rsidRPr="00810776" w:rsidRDefault="3228E45B" w:rsidP="35BD9F9D">
      <w:pPr>
        <w:pStyle w:val="ListParagraph"/>
        <w:numPr>
          <w:ilvl w:val="0"/>
          <w:numId w:val="27"/>
        </w:numPr>
        <w:rPr>
          <w:rFonts w:eastAsia="Calibri" w:cs="Calibri"/>
          <w:color w:val="000000" w:themeColor="text1"/>
        </w:rPr>
      </w:pPr>
      <w:r w:rsidRPr="00810776">
        <w:rPr>
          <w:rFonts w:eastAsia="Calibri" w:cs="Calibri"/>
          <w:color w:val="000000" w:themeColor="text1"/>
          <w:sz w:val="22"/>
          <w:szCs w:val="22"/>
        </w:rPr>
        <w:t>Support the legislative proposal 2023/0234 (COD), with legally binding food waste reduction targets, to ensure sufficient and consistent response by all Member States to reduce food waste, in line with that of front-runners.</w:t>
      </w:r>
      <w:r w:rsidRPr="00810776">
        <w:rPr>
          <w:rFonts w:eastAsia="Calibri" w:cs="Calibri"/>
          <w:b/>
          <w:bCs/>
          <w:color w:val="000000" w:themeColor="text1"/>
        </w:rPr>
        <w:t xml:space="preserve"> </w:t>
      </w:r>
    </w:p>
    <w:p w14:paraId="6B3EE18F" w14:textId="635E8BEF" w:rsidR="43D3A18C" w:rsidRPr="00810776" w:rsidRDefault="43D3A18C" w:rsidP="43D3A18C">
      <w:pPr>
        <w:rPr>
          <w:rFonts w:eastAsia="Calibri" w:cs="Calibri"/>
          <w:color w:val="000000" w:themeColor="text1"/>
          <w:sz w:val="22"/>
          <w:szCs w:val="22"/>
        </w:rPr>
      </w:pPr>
    </w:p>
    <w:p w14:paraId="1E9CB268" w14:textId="1C3C1201" w:rsidR="3228E45B" w:rsidRPr="00385F1D" w:rsidRDefault="3228E45B" w:rsidP="00385F1D">
      <w:pPr>
        <w:spacing w:before="0" w:after="0"/>
        <w:rPr>
          <w:bCs/>
          <w:i/>
          <w:iCs/>
          <w:color w:val="70AD47" w:themeColor="accent6"/>
          <w:sz w:val="22"/>
          <w:szCs w:val="22"/>
        </w:rPr>
      </w:pPr>
      <w:r w:rsidRPr="00385F1D">
        <w:rPr>
          <w:bCs/>
          <w:i/>
          <w:iCs/>
          <w:color w:val="70AD47" w:themeColor="accent6"/>
          <w:sz w:val="22"/>
          <w:szCs w:val="22"/>
        </w:rPr>
        <w:t xml:space="preserve">Ensure fair economic sustainability and viability for all actors in the food supply chain while delivering affordable sustainable foods </w:t>
      </w:r>
    </w:p>
    <w:p w14:paraId="3818320A" w14:textId="328E725F" w:rsidR="3228E45B" w:rsidRPr="00810776" w:rsidRDefault="3228E45B" w:rsidP="43D3A18C">
      <w:pPr>
        <w:rPr>
          <w:rFonts w:eastAsia="Calibri" w:cs="Calibri"/>
          <w:color w:val="000000" w:themeColor="text1"/>
          <w:sz w:val="22"/>
          <w:szCs w:val="22"/>
        </w:rPr>
      </w:pPr>
      <w:r w:rsidRPr="00810776">
        <w:rPr>
          <w:rFonts w:eastAsia="Calibri" w:cs="Calibri"/>
          <w:color w:val="000000" w:themeColor="text1"/>
          <w:sz w:val="22"/>
          <w:szCs w:val="22"/>
        </w:rPr>
        <w:t>At the heart of building a food system that is both economically robust and environmentally responsible lies ensuring fair profit distribution for all players involved, from primary producers to processors and service providers. Achieving affordability for consumers is equally important.</w:t>
      </w:r>
      <w:r w:rsidRPr="00810776">
        <w:rPr>
          <w:rFonts w:ascii="Calibri" w:eastAsia="Calibri" w:hAnsi="Calibri" w:cs="Calibri"/>
          <w:color w:val="000000" w:themeColor="text1"/>
          <w:sz w:val="22"/>
          <w:szCs w:val="22"/>
        </w:rPr>
        <w:t> </w:t>
      </w:r>
      <w:r w:rsidRPr="00810776">
        <w:rPr>
          <w:rFonts w:eastAsia="Calibri" w:cs="Calibri"/>
          <w:color w:val="000000" w:themeColor="text1"/>
          <w:sz w:val="22"/>
          <w:szCs w:val="22"/>
        </w:rPr>
        <w:t xml:space="preserve"> </w:t>
      </w:r>
    </w:p>
    <w:p w14:paraId="19063003" w14:textId="6BAF6EBA" w:rsidR="3228E45B" w:rsidRPr="00810776" w:rsidRDefault="3228E45B" w:rsidP="43D3A18C">
      <w:pPr>
        <w:rPr>
          <w:rFonts w:eastAsia="Calibri" w:cs="Calibri"/>
          <w:color w:val="000000" w:themeColor="text1"/>
          <w:sz w:val="22"/>
          <w:szCs w:val="22"/>
        </w:rPr>
      </w:pPr>
      <w:r w:rsidRPr="00810776">
        <w:rPr>
          <w:rFonts w:eastAsia="Calibri" w:cs="Calibri"/>
          <w:color w:val="000000" w:themeColor="text1"/>
          <w:sz w:val="22"/>
          <w:szCs w:val="22"/>
        </w:rPr>
        <w:t>There are multiple barriers to overcome in the path to fair economic viability</w:t>
      </w:r>
      <w:r w:rsidR="008666A0">
        <w:rPr>
          <w:rFonts w:eastAsia="Calibri" w:cs="Calibri"/>
          <w:color w:val="000000" w:themeColor="text1"/>
          <w:sz w:val="22"/>
          <w:szCs w:val="22"/>
        </w:rPr>
        <w:t xml:space="preserve"> </w:t>
      </w:r>
      <w:r w:rsidR="008666A0">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{"citationID":"a1jm8okakkb","properties":{"formattedCitation":"[165]","plainCitation":"[165]","noteIndex":0},"citationItems":[{"id":1526,"uris":["http://zotero.org/groups/5272309/items/K834RXZ8"],"itemData":{"id":1526,"type":"webpage","abstract":"The fact that substantial amounts of food are produced but not eaten by humans has substantial negative impacts: environmentally, socially and economically. Estimates suggest that 8-10% of global greenhouse gas emissions are associated with food that is not consumed. Reducing food waste at retail, food service and household level can provide multi-faceted benefits for both people and the planet. However, the true scale of food waste and its impacts have not been well understood until now. As such, the opportunities provided by food waste reduction have remained largely untapped and under-exploited. If we want to get serious about tackling food waste, we need to increase efforts to measure food and inedible parts wasted at retail and consumer level and track food waste generation in kilograms per capita at country level. Only with reliable data, we are going to be able to track progress on Sustainable Development Goal (SDG) target 12.3, which aims at halving per capita global food waste at the retail and consumer levels and reducing food losses along production and supply chains, including post-harvest losses. The Food Waste Index Report aims at supporting the goals of SDG 12.3. It does so by presenting the most comprehensive food waste data collection, analysis and modelling to date, generating a new estimate of global food waste; and publishing a methodology for countries to measure food waste, at household, food service and retail level, to track national progress towards 2030 and to report on SDG 12.3. Countries using this methodology will generate strong evidence to guide a national strategy on food waste prevention, that is sufficiently sensitive to pick up changes in food waste over two- or four-year intervals, and that enables meaningful comparisons between countries globally. Photo: Unsplash / Markus Spiske","language":"en","note":"section: publications","title":"UNEP Food Waste Index Report 2021 | UNEP - UN Environment Programme","URL":"https://www.unep.org/resources/report/unep-food-waste-index-report-2021","author":[{"family":"Environment","given":"U. N."}],"accessed":{"date-parts":[["2025",2,4]]},"issued":{"date-parts":[["2021",3,4]]}}}],"schema":"https://github.com/citation-style-language/schema/raw/master/csl-citation.json"} </w:instrText>
      </w:r>
      <w:r w:rsidR="008666A0">
        <w:rPr>
          <w:rFonts w:eastAsia="Calibri" w:cs="Calibri"/>
          <w:color w:val="000000" w:themeColor="text1"/>
          <w:sz w:val="22"/>
          <w:szCs w:val="22"/>
        </w:rPr>
        <w:fldChar w:fldCharType="separate"/>
      </w:r>
      <w:r w:rsidR="00B83206" w:rsidRPr="00B83206">
        <w:rPr>
          <w:sz w:val="22"/>
        </w:rPr>
        <w:t>[165]</w:t>
      </w:r>
      <w:r w:rsidR="008666A0">
        <w:rPr>
          <w:rFonts w:eastAsia="Calibri" w:cs="Calibri"/>
          <w:color w:val="000000" w:themeColor="text1"/>
          <w:sz w:val="22"/>
          <w:szCs w:val="22"/>
        </w:rPr>
        <w:fldChar w:fldCharType="end"/>
      </w:r>
      <w:r w:rsidRPr="00810776">
        <w:rPr>
          <w:rFonts w:eastAsia="Calibri" w:cs="Calibri"/>
          <w:color w:val="000000" w:themeColor="text1"/>
          <w:sz w:val="22"/>
          <w:szCs w:val="22"/>
        </w:rPr>
        <w:t xml:space="preserve">. Here the focus is on market and economic, structural and institutional factors </w:t>
      </w:r>
      <w:r w:rsidRPr="5CA7C3D7">
        <w:rPr>
          <w:rFonts w:eastAsia="Calibri" w:cs="Calibri"/>
          <w:i/>
          <w:iCs/>
          <w:color w:val="000000" w:themeColor="text1"/>
          <w:sz w:val="22"/>
          <w:szCs w:val="22"/>
        </w:rPr>
        <w:t>(</w:t>
      </w:r>
      <w:r w:rsidRPr="00810776">
        <w:rPr>
          <w:rFonts w:eastAsia="Calibri" w:cs="Calibri"/>
          <w:color w:val="000000" w:themeColor="text1"/>
          <w:sz w:val="22"/>
          <w:szCs w:val="22"/>
        </w:rPr>
        <w:t>human capital knowledge factor is described in</w:t>
      </w:r>
      <w:r w:rsidRPr="5CA7C3D7">
        <w:rPr>
          <w:rFonts w:eastAsia="Calibri" w:cs="Calibri"/>
          <w:i/>
          <w:iCs/>
          <w:color w:val="000000" w:themeColor="text1"/>
          <w:sz w:val="22"/>
          <w:szCs w:val="22"/>
        </w:rPr>
        <w:t xml:space="preserve"> Common challenges </w:t>
      </w:r>
      <w:r w:rsidRPr="5CA7C3D7">
        <w:rPr>
          <w:rFonts w:eastAsia="Calibri" w:cs="Calibri"/>
          <w:i/>
          <w:iCs/>
          <w:color w:val="000000" w:themeColor="text1"/>
          <w:sz w:val="22"/>
          <w:szCs w:val="22"/>
          <w:highlight w:val="lightGray"/>
        </w:rPr>
        <w:t>section 4.0.6).</w:t>
      </w:r>
      <w:r w:rsidRPr="00810776">
        <w:rPr>
          <w:rFonts w:eastAsia="Calibri" w:cs="Calibri"/>
          <w:color w:val="000000" w:themeColor="text1"/>
          <w:sz w:val="22"/>
          <w:szCs w:val="22"/>
        </w:rPr>
        <w:t xml:space="preserve"> </w:t>
      </w:r>
    </w:p>
    <w:p w14:paraId="1BE497D5" w14:textId="217D257B" w:rsidR="3228E45B" w:rsidRPr="00810776" w:rsidRDefault="3228E45B" w:rsidP="43D3A18C">
      <w:pPr>
        <w:spacing w:after="0"/>
        <w:rPr>
          <w:rFonts w:eastAsia="Calibri" w:cs="Calibri"/>
          <w:color w:val="000000" w:themeColor="text1"/>
          <w:sz w:val="22"/>
          <w:szCs w:val="22"/>
        </w:rPr>
      </w:pPr>
      <w:r w:rsidRPr="00810776">
        <w:rPr>
          <w:rFonts w:eastAsia="Calibri" w:cs="Calibri"/>
          <w:color w:val="000000" w:themeColor="text1"/>
          <w:sz w:val="22"/>
          <w:szCs w:val="22"/>
        </w:rPr>
        <w:t>Market and economic factors: These barriers relate to market dynamics, economic conditions, and financial constraints and include ineffective incentives, market power imbalances, sunk costs related to processing and investments in R&amp;D and advertising, market concentration, low innovation spending and slow uptake of new technologies, the trend towards an export-oriented model for at least some sectors or commodities, and externalities that are not reflected in the food prices, leading to market distortions</w:t>
      </w:r>
      <w:r w:rsidR="00CB1880">
        <w:rPr>
          <w:rFonts w:eastAsia="Calibri" w:cs="Calibri"/>
          <w:color w:val="000000" w:themeColor="text1"/>
          <w:sz w:val="22"/>
          <w:szCs w:val="22"/>
        </w:rPr>
        <w:t xml:space="preserve"> </w:t>
      </w:r>
      <w:r w:rsidR="00CB1880">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{"citationID":"a20jbojepd0","properties":{"formattedCitation":"[166], [167, p. 2], [168], [169], [170]","plainCitation":"[166], [167, p. 2], [168], [169], [170]","noteIndex":0},"citationItems":[{"id":1527,"uris":["http://zotero.org/groups/5272309/items/ML8KUPVM"],"itemData":{"id":1527,"type":"webpage","abstract":"Information on the environment for those involved in developing, adopting, implementing and evaluating environmental policy, and also the general public","container-title":"European Environment Agency","genre":"File","language":"en","title":"Chapter 16_SOER2020. Understanding sustainability challenges","URL":"https://www.eea.europa.eu/publications/soer-2020/chapter-16_soer2020-understanding-sustainability-challenges","accessed":{"date-parts":[["2025",2,4]]}}},{"id":1530,"uris":["http://zotero.org/groups/5272309/items/J4LNG8Y2"],"itemData":{"id":1530,"type":"speech","event-place":"Stockholm","note":"EEB Annual Conference","publisher-place":"Stockholm","title":"The European Environmental Bureau’s vision for European Green Deal 2","URL":"https://eeb.org/wp-content/uploads/2023/05/EEB-working-thoughts-on-the-EGD-2.pdf","author":[{"family":"Brink","given":"Patrick"}],"issued":{"date-parts":[["2023",8,5]]}},"locator":"2"},{"id":1531,"uris":["http://zotero.org/groups/5272309/items/H524TN37"],"itemData":{"id":1531,"type":"report","publisher":"European Commission: European investment bank","title":"Feeding future generations How finance can boost innovation in agri-food","author":[{"family":"Verbeek,","given":"Arnold"},{"family":"Fackelmann","given":"Surya"},{"family":"McDonagh","given":"Brendan"}],"issued":{"date-parts":[["2019"]]}}},{"id":1532,"uris":["http://zotero.org/groups/5272309/items/KWXJIMLH"],"itemData":{"id":1532,"type":"book","collection-title":"Contributions to Economics","event-place":"Heidelberg","ISBN":"978-3-7908-0911-4","license":"http://www.springer.com/tdm","note":"DOI: 10.1007/978-3-642-50001-5","publisher":"Physica-Verlag HD","publisher-place":"Heidelberg","source":"DOI.org (Crossref)","title":"Economics of Innovation: The Case of Food Industry","title-short":"Economics of Innovation","URL":"http://link.springer.com/10.1007/978-3-642-50001-5","editor":[{"family":"Galizzi","given":"Giovanni"},{"family":"Venturini","given":"Luciano"}],"collection-editor":[{"family":"Müller","given":"Werner A."},{"family":"Schuster","given":"Peter"}],"accessed":{"date-parts":[["2025",2,4]]},"issued":{"date-parts":[["1996"]]}}},{"id":1528,"uris":["http://zotero.org/groups/5272309/items/NL4YHIIN"],"itemData":{"id":1528,"type":"webpage","title":"Food Systems and Natural Resources | Resource Panel","URL":"https://www.resourcepanel.org/reports/food-systems-and-natural-resources","accessed":{"date-parts":[["2025",2,4]]}}}],"schema":"https://github.com/citation-style-language/schema/raw/master/csl-citation.json"} </w:instrText>
      </w:r>
      <w:r w:rsidR="00CB1880">
        <w:rPr>
          <w:rFonts w:eastAsia="Calibri" w:cs="Calibri"/>
          <w:color w:val="000000" w:themeColor="text1"/>
          <w:sz w:val="22"/>
          <w:szCs w:val="22"/>
        </w:rPr>
        <w:fldChar w:fldCharType="separate"/>
      </w:r>
      <w:r w:rsidR="00B83206" w:rsidRPr="00B83206">
        <w:rPr>
          <w:sz w:val="22"/>
        </w:rPr>
        <w:t>[166], [167, p. 2], [168], [169], [170]</w:t>
      </w:r>
      <w:r w:rsidR="00CB1880">
        <w:rPr>
          <w:rFonts w:eastAsia="Calibri" w:cs="Calibri"/>
          <w:color w:val="000000" w:themeColor="text1"/>
          <w:sz w:val="22"/>
          <w:szCs w:val="22"/>
        </w:rPr>
        <w:fldChar w:fldCharType="end"/>
      </w:r>
      <w:r w:rsidRPr="00810776">
        <w:rPr>
          <w:rFonts w:eastAsia="Calibri" w:cs="Calibri"/>
          <w:color w:val="000000" w:themeColor="text1"/>
          <w:sz w:val="22"/>
          <w:szCs w:val="22"/>
        </w:rPr>
        <w:t>.</w:t>
      </w:r>
    </w:p>
    <w:p w14:paraId="1D82CE44" w14:textId="54C1F074" w:rsidR="3228E45B" w:rsidRPr="00810776" w:rsidRDefault="3228E45B" w:rsidP="43D3A18C">
      <w:pPr>
        <w:spacing w:after="0"/>
        <w:rPr>
          <w:rFonts w:eastAsia="Calibri" w:cs="Calibri"/>
          <w:color w:val="000000" w:themeColor="text1"/>
          <w:sz w:val="22"/>
          <w:szCs w:val="22"/>
        </w:rPr>
      </w:pPr>
      <w:r w:rsidRPr="00810776">
        <w:rPr>
          <w:rFonts w:eastAsia="Calibri" w:cs="Calibri"/>
          <w:color w:val="000000" w:themeColor="text1"/>
          <w:sz w:val="22"/>
          <w:szCs w:val="22"/>
        </w:rPr>
        <w:lastRenderedPageBreak/>
        <w:t xml:space="preserve">Structural and institutional factors: These barriers stem from the underlying structure of the food system, including policies, regulations, and power dynamics. Intensification of food trade can result in consumption of products not being produced locally or even regionally. The prices and means of production of these commodities are not well understood by consumers. In addition, product imports can be cheaper than local production, or exports can result in higher profits. As a result, consumers may no longer be “connected” to the production resources and making informed choices becomes more difficult </w:t>
      </w:r>
      <w:r w:rsidR="006C3FFF">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{"citationID":"a2l32epac7n","properties":{"formattedCitation":"[171]","plainCitation":"[171]","noteIndex":0},"citationItems":[{"id":1533,"uris":["http://zotero.org/groups/5272309/items/D8LCFEBQ"],"itemData":{"id":1533,"type":"article-journal","abstract":"Abstract\n            The recent intensification of international trade has led to a globalization of food commodities and to an increased disconnection between human populations and the land and water resources that support them through crop and livestock production. Several countries are not self</w:instrText>
      </w:r>
      <w:r w:rsidR="00B83206">
        <w:rPr>
          <w:rFonts w:ascii="Cambria Math" w:eastAsia="Calibri" w:hAnsi="Cambria Math" w:cs="Cambria Math"/>
          <w:color w:val="000000" w:themeColor="text1"/>
          <w:sz w:val="22"/>
          <w:szCs w:val="22"/>
        </w:rPr>
        <w:instrText>‐</w:instrText>
      </w:r>
      <w:r w:rsidR="00B83206">
        <w:rPr>
          <w:rFonts w:eastAsia="Calibri" w:cs="Calibri"/>
          <w:color w:val="000000" w:themeColor="text1"/>
          <w:sz w:val="22"/>
          <w:szCs w:val="22"/>
        </w:rPr>
        <w:instrText xml:space="preserve">sufficient and depend on imports from other regions. Despite the recognized importance of the role of trade in global and regional food security, the societal reliance on domestic production and international trade remains poorly quantified. Here we investigate the global patterns of food trade and evaluate the dependency of food security on imports. We investigate the relationship existing between the trade of food calories and the virtual transfer of water used for their production. We show how the amount of food calories traded in the international market has more than doubled between 1986 and 2009, while the number of links in the trade network has increased by more than 50%. Likewise, global food production has increased by more than 50% in the same period, providing an amount of food that is overall sufficient to support the global population at a rate of 2700–3000 kcal per person per day. About 23% of the food produced for human consumption is traded internationally. The water use efficiency of food trade (i.e., food calories produced per unit volume of water used) has declined in the last few decades. The water use efficiency of food production overall increases with the countries' affluence; this trend is likely due to the use of more advanced technology.\n          , \n            Key Points\n            \n              \n                \n                  We reconstruct the global network of food trade\n                \n                \n                  We determine the dependency of global access to food on international trade\n                \n                \n                  We evaluate the water use efficiency of food production and trade","container-title":"Earth's Future","DOI":"10.1002/2014EF000250","ISSN":"2328-4277, 2328-4277","issue":"9","journalAbbreviation":"Earth's Future","language":"en","license":"http://creativecommons.org/licenses/by-nc-nd/3.0/","page":"458-469","source":"DOI.org (Crossref)","title":"Feeding humanity through global food trade","volume":"2","author":[{"family":"D'Odorico","given":"Paolo"},{"family":"Carr","given":"Joel A."},{"family":"Laio","given":"Francesco"},{"family":"Ridolfi","given":"Luca"},{"family":"Vandoni","given":"Stefano"}],"issued":{"date-parts":[["2014",9]]}}}],"schema":"https://github.com/citation-style-language/schema/raw/master/csl-citation.json"} </w:instrText>
      </w:r>
      <w:r w:rsidR="006C3FFF">
        <w:rPr>
          <w:rFonts w:eastAsia="Calibri" w:cs="Calibri"/>
          <w:color w:val="000000" w:themeColor="text1"/>
          <w:sz w:val="22"/>
          <w:szCs w:val="22"/>
        </w:rPr>
        <w:fldChar w:fldCharType="separate"/>
      </w:r>
      <w:r w:rsidR="00B83206" w:rsidRPr="00B83206">
        <w:rPr>
          <w:sz w:val="22"/>
        </w:rPr>
        <w:t>[171]</w:t>
      </w:r>
      <w:r w:rsidR="006C3FFF">
        <w:rPr>
          <w:rFonts w:eastAsia="Calibri" w:cs="Calibri"/>
          <w:color w:val="000000" w:themeColor="text1"/>
          <w:sz w:val="22"/>
          <w:szCs w:val="22"/>
        </w:rPr>
        <w:fldChar w:fldCharType="end"/>
      </w:r>
      <w:r w:rsidRPr="00810776">
        <w:rPr>
          <w:rFonts w:eastAsia="Calibri" w:cs="Calibri"/>
          <w:color w:val="000000" w:themeColor="text1"/>
          <w:sz w:val="22"/>
          <w:szCs w:val="22"/>
        </w:rPr>
        <w:t xml:space="preserve">. Also, in some cases the political environment leans towards 'food sovereignty' or 'self-sufficiency' </w:t>
      </w:r>
      <w:r w:rsidR="003C7443">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{"citationID":"a2ggv6ebir8","properties":{"formattedCitation":"[172], [173]","plainCitation":"[172], [173]","noteIndex":0},"citationItems":[{"id":1534,"uris":["http://zotero.org/groups/5272309/items/CFSGAWHX"],"itemData":{"id":1534,"type":"report","event-place":"Nyéléni Village, Sélingué, Mali","publisher-place":"Nyéléni Village, Sélingué, Mali","title":"DECLARATION OF NYÉLÉNI","URL":"https://nyeleni.org/IMG/pdf/DeclNyeleni-en.pdf","issued":{"date-parts":[["2007",2,27]]}}},{"id":1535,"uris":["http://zotero.org/groups/5272309/items/F3ULX726"],"itemData":{"id":1535,"type":"chapter","container-title":"Food Sovereignty","edition":"1","ISBN":"978-1-315-22758-0","language":"en","note":"DOI: 10.4324/9781315227580-1","page":"1-18","publisher":"Routledge","source":"DOI.org (Crossref)","title":"Food sovereignty: convergence and contradictions, conditions and challenges","title-short":"Food sovereignty","URL":"https://www.taylorfrancis.com/books/9781351853576/chapters/10.4324/9781315227580-1","editor":[{"family":"Holt-Giménez","given":"Eric"},{"family":"Alonso-Fradejas","given":"Alberto"},{"family":"Holmes","given":"Todd"},{"family":"Robbins","given":"Martha Jane"}],"author":[{"family":"Alonso-Fradejas","given":"Alberto"},{"family":"Borras","given":"Saturnino M."},{"family":"Holmes","given":"Todd"},{"family":"Holt-Giménez","given":"Eric"},{"family":"Robbins","given":"Martha Jane"}],"accessed":{"date-parts":[["2025",2,4]]},"issued":{"date-parts":[["2018",1,2]]}}}],"schema":"https://github.com/citation-style-language/schema/raw/master/csl-citation.json"} </w:instrText>
      </w:r>
      <w:r w:rsidR="003C7443">
        <w:rPr>
          <w:rFonts w:eastAsia="Calibri" w:cs="Calibri"/>
          <w:color w:val="000000" w:themeColor="text1"/>
          <w:sz w:val="22"/>
          <w:szCs w:val="22"/>
        </w:rPr>
        <w:fldChar w:fldCharType="separate"/>
      </w:r>
      <w:r w:rsidR="00B83206" w:rsidRPr="00B83206">
        <w:rPr>
          <w:sz w:val="22"/>
        </w:rPr>
        <w:t>[172], [173]</w:t>
      </w:r>
      <w:r w:rsidR="003C7443">
        <w:rPr>
          <w:rFonts w:eastAsia="Calibri" w:cs="Calibri"/>
          <w:color w:val="000000" w:themeColor="text1"/>
          <w:sz w:val="22"/>
          <w:szCs w:val="22"/>
        </w:rPr>
        <w:fldChar w:fldCharType="end"/>
      </w:r>
      <w:r w:rsidRPr="00810776">
        <w:rPr>
          <w:rFonts w:eastAsia="Calibri" w:cs="Calibri"/>
          <w:color w:val="000000" w:themeColor="text1"/>
          <w:sz w:val="22"/>
          <w:szCs w:val="22"/>
        </w:rPr>
        <w:t>, and trade can be viewed as a hindrance to achieving food security</w:t>
      </w:r>
      <w:r w:rsidR="00C02169">
        <w:rPr>
          <w:rFonts w:eastAsia="Calibri" w:cs="Calibri"/>
          <w:color w:val="000000" w:themeColor="text1"/>
          <w:sz w:val="22"/>
          <w:szCs w:val="22"/>
        </w:rPr>
        <w:t xml:space="preserve"> </w:t>
      </w:r>
      <w:r w:rsidR="00C02169">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{"citationID":"a1uu6riccl2","properties":{"formattedCitation":"[174]","plainCitation":"[174]","noteIndex":0},"citationItems":[{"id":1536,"uris":["http://zotero.org/groups/5272309/items/XP4C94TM"],"itemData":{"id":1536,"type":"article-journal","abstract":"Abstract\n            Exports from Russia, Ukraine and Kazakhstan (RUK) help to improve global wheat availability and, hence, global food security. During the past 15</w:instrText>
      </w:r>
      <w:r w:rsidR="00B83206">
        <w:rPr>
          <w:rFonts w:ascii="Calibri" w:eastAsia="Calibri" w:hAnsi="Calibri" w:cs="Calibri"/>
          <w:color w:val="000000" w:themeColor="text1"/>
          <w:sz w:val="22"/>
          <w:szCs w:val="22"/>
        </w:rPr>
        <w:instrText> </w:instrText>
      </w:r>
      <w:r w:rsidR="00B83206">
        <w:rPr>
          <w:rFonts w:eastAsia="Calibri" w:cs="Calibri"/>
          <w:color w:val="000000" w:themeColor="text1"/>
          <w:sz w:val="22"/>
          <w:szCs w:val="22"/>
        </w:rPr>
        <w:instrText>years, however, RUK wheat exports have shown high variability, mainly because they have been repeatedly diminished by severe harvest failures. We present an outlook for RUK wheat production and exports up to 2027, taking into account possible yield variability and harvest failures, and focusing on the impact on food security in the Middle East and North Africa (MENA), the world’s major wheat importing region. For the analysis we use the stochastic version of the Aglink</w:instrText>
      </w:r>
      <w:r w:rsidR="00B83206">
        <w:rPr>
          <w:rFonts w:ascii="Cambria Math" w:eastAsia="Calibri" w:hAnsi="Cambria Math" w:cs="Cambria Math"/>
          <w:color w:val="000000" w:themeColor="text1"/>
          <w:sz w:val="22"/>
          <w:szCs w:val="22"/>
        </w:rPr>
        <w:instrText>‐</w:instrText>
      </w:r>
      <w:r w:rsidR="00B83206">
        <w:rPr>
          <w:rFonts w:eastAsia="Calibri" w:cs="Calibri"/>
          <w:color w:val="000000" w:themeColor="text1"/>
          <w:sz w:val="22"/>
          <w:szCs w:val="22"/>
        </w:rPr>
        <w:instrText>Cosimo model. Simulation results show that wheat yields in RUK are a major source of uncertainty for international wheat markets. The projected substantial increases in world market prices due to limited RUK wheat exports threaten food security in MENA and highlight the need for both stabilising RUK yields and novel complementary food security approaches to decrease MENA’s vulnerability to disruptions in agricultural world markets.","container-title":"Journal of Agricultural Economics","DOI":"10.1111/1477-9552.12367","ISSN":"0021-857X, 1477-9552","issue":"2","journalAbbreviation":"J Agricultural Economics","language":"en","page":"493-516","source":"DOI.org (Crossref)","title":"Yield Variability and Harvest Failures in Russia, Ukraine and Kazakhstan and Their Possible Impact on Food Security in the Middle East and North Africa","volume":"71","author":[{"family":"Araujo</w:instrText>
      </w:r>
      <w:r w:rsidR="00B83206">
        <w:rPr>
          <w:rFonts w:ascii="Cambria Math" w:eastAsia="Calibri" w:hAnsi="Cambria Math" w:cs="Cambria Math"/>
          <w:color w:val="000000" w:themeColor="text1"/>
          <w:sz w:val="22"/>
          <w:szCs w:val="22"/>
        </w:rPr>
        <w:instrText>‐</w:instrText>
      </w:r>
      <w:r w:rsidR="00B83206">
        <w:rPr>
          <w:rFonts w:eastAsia="Calibri" w:cs="Calibri"/>
          <w:color w:val="000000" w:themeColor="text1"/>
          <w:sz w:val="22"/>
          <w:szCs w:val="22"/>
        </w:rPr>
        <w:instrText>Enciso","given":"Sergio Ren</w:instrText>
      </w:r>
      <w:r w:rsidR="00B83206">
        <w:rPr>
          <w:rFonts w:eastAsia="Calibri" w:cs="EC Square Sans Pro"/>
          <w:color w:val="000000" w:themeColor="text1"/>
          <w:sz w:val="22"/>
          <w:szCs w:val="22"/>
        </w:rPr>
        <w:instrText>é</w:instrText>
      </w:r>
      <w:r w:rsidR="00B83206">
        <w:rPr>
          <w:rFonts w:eastAsia="Calibri" w:cs="Calibri"/>
          <w:color w:val="000000" w:themeColor="text1"/>
          <w:sz w:val="22"/>
          <w:szCs w:val="22"/>
        </w:rPr>
        <w:instrText xml:space="preserve">"},{"family":"Fellmann","given":"Thomas"}],"issued":{"date-parts":[["2020",6]]}}}],"schema":"https://github.com/citation-style-language/schema/raw/master/csl-citation.json"} </w:instrText>
      </w:r>
      <w:r w:rsidR="00C02169">
        <w:rPr>
          <w:rFonts w:eastAsia="Calibri" w:cs="Calibri"/>
          <w:color w:val="000000" w:themeColor="text1"/>
          <w:sz w:val="22"/>
          <w:szCs w:val="22"/>
        </w:rPr>
        <w:fldChar w:fldCharType="separate"/>
      </w:r>
      <w:r w:rsidR="00B83206" w:rsidRPr="00B83206">
        <w:rPr>
          <w:sz w:val="22"/>
        </w:rPr>
        <w:t>[174]</w:t>
      </w:r>
      <w:r w:rsidR="00C02169">
        <w:rPr>
          <w:rFonts w:eastAsia="Calibri" w:cs="Calibri"/>
          <w:color w:val="000000" w:themeColor="text1"/>
          <w:sz w:val="22"/>
          <w:szCs w:val="22"/>
        </w:rPr>
        <w:fldChar w:fldCharType="end"/>
      </w:r>
      <w:r w:rsidRPr="00810776">
        <w:rPr>
          <w:rFonts w:eastAsia="Calibri" w:cs="Calibri"/>
          <w:color w:val="000000" w:themeColor="text1"/>
          <w:sz w:val="22"/>
          <w:szCs w:val="22"/>
        </w:rPr>
        <w:t>, which may also not be the most sustainable or fair option.</w:t>
      </w:r>
    </w:p>
    <w:p w14:paraId="4D806E22" w14:textId="28C69208" w:rsidR="3228E45B" w:rsidRPr="00810776" w:rsidRDefault="3228E45B" w:rsidP="43D3A18C">
      <w:pPr>
        <w:spacing w:after="0"/>
        <w:rPr>
          <w:rFonts w:eastAsia="Calibri" w:cs="Calibri"/>
          <w:color w:val="000000" w:themeColor="text1"/>
          <w:sz w:val="22"/>
          <w:szCs w:val="22"/>
        </w:rPr>
      </w:pPr>
      <w:r w:rsidRPr="00810776">
        <w:rPr>
          <w:rFonts w:eastAsia="Calibri" w:cs="Calibri"/>
          <w:color w:val="000000" w:themeColor="text1"/>
          <w:sz w:val="22"/>
          <w:szCs w:val="22"/>
        </w:rPr>
        <w:t>It should be noted that some of these barriers can fit into multiple categories, as they often interact with each other. These barriers are also linked to natural resource limitations, environmental impacts, and climate change such as pressure from land use competition, scarcity of natural resources (water or soil) and environmental externaliti</w:t>
      </w:r>
      <w:r w:rsidRPr="00810776">
        <w:rPr>
          <w:rFonts w:eastAsia="Calibri" w:cs="Calibri"/>
          <w:sz w:val="22"/>
          <w:szCs w:val="22"/>
        </w:rPr>
        <w:t xml:space="preserve">es </w:t>
      </w:r>
      <w:r w:rsidRPr="00810776">
        <w:rPr>
          <w:rFonts w:eastAsia="Calibri" w:cs="Calibri"/>
          <w:sz w:val="22"/>
          <w:szCs w:val="22"/>
          <w:highlight w:val="lightGray"/>
        </w:rPr>
        <w:t>(</w:t>
      </w:r>
      <w:r w:rsidR="56E33DAD" w:rsidRPr="00810776">
        <w:rPr>
          <w:rFonts w:eastAsia="Calibri" w:cs="Calibri"/>
          <w:i/>
          <w:iCs/>
          <w:sz w:val="22"/>
          <w:szCs w:val="22"/>
          <w:highlight w:val="lightGray"/>
        </w:rPr>
        <w:t xml:space="preserve">See section </w:t>
      </w:r>
      <w:r w:rsidR="00C02169">
        <w:rPr>
          <w:rFonts w:eastAsia="Calibri" w:cs="Calibri"/>
          <w:i/>
          <w:iCs/>
          <w:sz w:val="22"/>
          <w:szCs w:val="22"/>
          <w:highlight w:val="lightGray"/>
        </w:rPr>
        <w:t>TA6</w:t>
      </w:r>
      <w:r w:rsidR="56E33DAD" w:rsidRPr="00810776">
        <w:rPr>
          <w:rFonts w:eastAsia="Calibri" w:cs="Calibri"/>
          <w:i/>
          <w:iCs/>
          <w:sz w:val="22"/>
          <w:szCs w:val="22"/>
          <w:highlight w:val="lightGray"/>
        </w:rPr>
        <w:t xml:space="preserve"> on</w:t>
      </w:r>
      <w:r w:rsidRPr="00810776">
        <w:rPr>
          <w:rFonts w:eastAsia="Calibri" w:cs="Calibri"/>
          <w:i/>
          <w:iCs/>
          <w:sz w:val="22"/>
          <w:szCs w:val="22"/>
          <w:highlight w:val="lightGray"/>
        </w:rPr>
        <w:t xml:space="preserve"> </w:t>
      </w:r>
      <w:r w:rsidR="00C02169">
        <w:rPr>
          <w:rFonts w:eastAsia="Calibri" w:cs="Calibri"/>
          <w:i/>
          <w:iCs/>
          <w:sz w:val="22"/>
          <w:szCs w:val="22"/>
          <w:highlight w:val="lightGray"/>
        </w:rPr>
        <w:t>biodiversity of soil</w:t>
      </w:r>
      <w:r w:rsidRPr="00810776">
        <w:rPr>
          <w:rFonts w:eastAsia="Calibri" w:cs="Calibri"/>
          <w:sz w:val="22"/>
          <w:szCs w:val="22"/>
          <w:highlight w:val="lightGray"/>
        </w:rPr>
        <w:t>)</w:t>
      </w:r>
      <w:r w:rsidRPr="00810776">
        <w:rPr>
          <w:rFonts w:eastAsia="Calibri" w:cs="Calibri"/>
          <w:sz w:val="22"/>
          <w:szCs w:val="22"/>
        </w:rPr>
        <w:t>.</w:t>
      </w:r>
    </w:p>
    <w:p w14:paraId="5C6CF29E" w14:textId="0773B9D7" w:rsidR="3228E45B" w:rsidRPr="00810776" w:rsidRDefault="3228E45B" w:rsidP="43D3A18C">
      <w:pPr>
        <w:rPr>
          <w:rFonts w:eastAsia="Calibri" w:cs="Calibri"/>
          <w:color w:val="000000" w:themeColor="text1"/>
          <w:sz w:val="22"/>
          <w:szCs w:val="22"/>
        </w:rPr>
      </w:pPr>
      <w:r w:rsidRPr="00810776">
        <w:rPr>
          <w:rFonts w:eastAsia="Calibri" w:cs="Calibri"/>
          <w:i/>
          <w:iCs/>
          <w:color w:val="000000" w:themeColor="text1"/>
          <w:sz w:val="22"/>
          <w:szCs w:val="22"/>
        </w:rPr>
        <w:t>Measures could include:</w:t>
      </w:r>
    </w:p>
    <w:p w14:paraId="35900AA4" w14:textId="622D6B76" w:rsidR="3228E45B" w:rsidRPr="00B5291A" w:rsidRDefault="3228E45B">
      <w:pPr>
        <w:pStyle w:val="ListParagraph"/>
        <w:numPr>
          <w:ilvl w:val="0"/>
          <w:numId w:val="161"/>
        </w:numPr>
        <w:rPr>
          <w:rFonts w:eastAsia="Calibri" w:cs="Calibri"/>
          <w:color w:val="000000" w:themeColor="text1"/>
          <w:sz w:val="22"/>
          <w:szCs w:val="22"/>
          <w:rPrChange w:id="456" w:author="GASTALDI Chiara (JRC-ISPRA)" w:date="2025-02-18T12:13:00Z">
            <w:rPr/>
          </w:rPrChange>
        </w:rPr>
        <w:pPrChange w:id="457" w:author="GASTALDI Chiara (JRC-ISPRA)" w:date="2025-02-18T12:13:00Z">
          <w:pPr>
            <w:pStyle w:val="ListParagraph"/>
            <w:numPr>
              <w:numId w:val="142"/>
            </w:numPr>
            <w:ind w:left="1080" w:hanging="360"/>
          </w:pPr>
        </w:pPrChange>
      </w:pPr>
      <w:r w:rsidRPr="00B5291A">
        <w:rPr>
          <w:rFonts w:eastAsia="Calibri" w:cs="Calibri"/>
          <w:color w:val="000000" w:themeColor="text1"/>
          <w:sz w:val="22"/>
          <w:szCs w:val="22"/>
          <w:rPrChange w:id="458" w:author="GASTALDI Chiara (JRC-ISPRA)" w:date="2025-02-18T12:13:00Z">
            <w:rPr/>
          </w:rPrChange>
        </w:rPr>
        <w:t>Utilise a multi-faceted approach: Strengthen knowledge and public awareness of consumers on the economics of food systems e.g. impacts of sustainable production practices on food prices. At the same time, provide financial support and incentives for farmers transitioning to more sustainable practices to overcome barriers and adopt practices that contribute to both environmental sustainability and long-term profitability. Redirect subsidies towards sustainability. A fundamental shift away from inefficient subsidies towards investments in sustainable practices is indispensable.</w:t>
      </w:r>
    </w:p>
    <w:p w14:paraId="21FC4F98" w14:textId="75489EC3" w:rsidR="3228E45B" w:rsidRPr="00B5291A" w:rsidRDefault="3228E45B">
      <w:pPr>
        <w:pStyle w:val="ListParagraph"/>
        <w:numPr>
          <w:ilvl w:val="0"/>
          <w:numId w:val="161"/>
        </w:numPr>
        <w:rPr>
          <w:rFonts w:eastAsia="Calibri" w:cs="Calibri"/>
          <w:color w:val="000000" w:themeColor="text1"/>
          <w:sz w:val="22"/>
          <w:szCs w:val="22"/>
          <w:rPrChange w:id="459" w:author="GASTALDI Chiara (JRC-ISPRA)" w:date="2025-02-18T12:13:00Z">
            <w:rPr/>
          </w:rPrChange>
        </w:rPr>
        <w:pPrChange w:id="460" w:author="GASTALDI Chiara (JRC-ISPRA)" w:date="2025-02-18T12:13:00Z">
          <w:pPr>
            <w:pStyle w:val="ListParagraph"/>
            <w:numPr>
              <w:numId w:val="142"/>
            </w:numPr>
            <w:ind w:left="1080" w:hanging="360"/>
          </w:pPr>
        </w:pPrChange>
      </w:pPr>
      <w:r w:rsidRPr="00B5291A">
        <w:rPr>
          <w:rFonts w:eastAsia="Calibri" w:cs="Calibri"/>
          <w:color w:val="000000" w:themeColor="text1"/>
          <w:sz w:val="22"/>
          <w:szCs w:val="22"/>
          <w:rPrChange w:id="461" w:author="GASTALDI Chiara (JRC-ISPRA)" w:date="2025-02-18T12:13:00Z">
            <w:rPr/>
          </w:rPrChange>
        </w:rPr>
        <w:t xml:space="preserve">Revitalise and strengthen local food supply chains to enhance food quality, reduce environmental impact, and strengthen rural-urban connections. </w:t>
      </w:r>
    </w:p>
    <w:p w14:paraId="4A728BA3" w14:textId="4BA67F00" w:rsidR="3228E45B" w:rsidRPr="00B5291A" w:rsidRDefault="3228E45B">
      <w:pPr>
        <w:pStyle w:val="ListParagraph"/>
        <w:numPr>
          <w:ilvl w:val="0"/>
          <w:numId w:val="161"/>
        </w:numPr>
        <w:rPr>
          <w:rFonts w:eastAsia="Calibri" w:cs="Calibri"/>
          <w:color w:val="000000" w:themeColor="text1"/>
          <w:sz w:val="22"/>
          <w:szCs w:val="22"/>
          <w:rPrChange w:id="462" w:author="GASTALDI Chiara (JRC-ISPRA)" w:date="2025-02-18T12:13:00Z">
            <w:rPr/>
          </w:rPrChange>
        </w:rPr>
        <w:pPrChange w:id="463" w:author="GASTALDI Chiara (JRC-ISPRA)" w:date="2025-02-18T12:13:00Z">
          <w:pPr>
            <w:pStyle w:val="ListParagraph"/>
            <w:numPr>
              <w:numId w:val="142"/>
            </w:numPr>
            <w:ind w:left="1080" w:hanging="360"/>
          </w:pPr>
        </w:pPrChange>
      </w:pPr>
      <w:r w:rsidRPr="00B5291A">
        <w:rPr>
          <w:rFonts w:eastAsia="Calibri" w:cs="Calibri"/>
          <w:color w:val="000000" w:themeColor="text1"/>
          <w:sz w:val="22"/>
          <w:szCs w:val="22"/>
          <w:rPrChange w:id="464" w:author="GASTALDI Chiara (JRC-ISPRA)" w:date="2025-02-18T12:13:00Z">
            <w:rPr/>
          </w:rPrChange>
        </w:rPr>
        <w:t>Adopt technological advancements and improved management practices that support agricultural productivity while mitigating climate change. Prevent excessive market concentration and secure domestic production to ensure a resilient food supply chain.</w:t>
      </w:r>
    </w:p>
    <w:p w14:paraId="215A7BE6" w14:textId="0A74B78A" w:rsidR="3228E45B" w:rsidRPr="00B5291A" w:rsidRDefault="3228E45B">
      <w:pPr>
        <w:pStyle w:val="ListParagraph"/>
        <w:numPr>
          <w:ilvl w:val="0"/>
          <w:numId w:val="161"/>
        </w:numPr>
        <w:rPr>
          <w:rFonts w:eastAsia="Calibri" w:cs="Calibri"/>
          <w:color w:val="000000" w:themeColor="text1"/>
          <w:sz w:val="22"/>
          <w:szCs w:val="22"/>
          <w:rPrChange w:id="465" w:author="GASTALDI Chiara (JRC-ISPRA)" w:date="2025-02-18T12:13:00Z">
            <w:rPr>
              <w:rFonts w:eastAsia="Calibri" w:cs="Calibri"/>
            </w:rPr>
          </w:rPrChange>
        </w:rPr>
        <w:pPrChange w:id="466" w:author="GASTALDI Chiara (JRC-ISPRA)" w:date="2025-02-18T12:13:00Z">
          <w:pPr>
            <w:pStyle w:val="ListParagraph"/>
            <w:numPr>
              <w:numId w:val="142"/>
            </w:numPr>
            <w:ind w:left="1080" w:hanging="360"/>
          </w:pPr>
        </w:pPrChange>
      </w:pPr>
      <w:r w:rsidRPr="00B5291A">
        <w:rPr>
          <w:color w:val="000000" w:themeColor="text1"/>
          <w:sz w:val="22"/>
          <w:szCs w:val="22"/>
          <w:rPrChange w:id="467" w:author="GASTALDI Chiara (JRC-ISPRA)" w:date="2025-02-18T12:13:00Z">
            <w:rPr/>
          </w:rPrChange>
        </w:rPr>
        <w:t xml:space="preserve">Develop a robust trade strategy and support Open Strategic Autonomy that prioritises sustainability and supply chain resilience, balancing competitiveness, </w:t>
      </w:r>
      <w:r w:rsidRPr="00B5291A">
        <w:rPr>
          <w:rFonts w:eastAsia="Calibri" w:cs="Calibri"/>
          <w:color w:val="000000" w:themeColor="text1"/>
          <w:sz w:val="22"/>
          <w:szCs w:val="22"/>
          <w:rPrChange w:id="468" w:author="GASTALDI Chiara (JRC-ISPRA)" w:date="2025-02-18T12:13:00Z">
            <w:rPr>
              <w:rFonts w:eastAsia="Calibri" w:cs="Calibri"/>
            </w:rPr>
          </w:rPrChange>
        </w:rPr>
        <w:t xml:space="preserve">sustainability and fairness to ensure a stable and equitable food supply. </w:t>
      </w:r>
    </w:p>
    <w:p w14:paraId="5F22AC3A" w14:textId="15F2713D" w:rsidR="43D3A18C" w:rsidRPr="00810776" w:rsidRDefault="43D3A18C" w:rsidP="43D3A18C">
      <w:pPr>
        <w:rPr>
          <w:rFonts w:eastAsia="Calibri" w:cs="Calibri"/>
          <w:color w:val="000000" w:themeColor="text1"/>
          <w:sz w:val="22"/>
          <w:szCs w:val="22"/>
        </w:rPr>
      </w:pPr>
    </w:p>
    <w:p w14:paraId="3298A095" w14:textId="655A33DB" w:rsidR="3228E45B" w:rsidRPr="00385F1D" w:rsidRDefault="3228E45B" w:rsidP="00385F1D">
      <w:pPr>
        <w:spacing w:before="0" w:after="0"/>
        <w:rPr>
          <w:bCs/>
          <w:i/>
          <w:iCs/>
          <w:color w:val="70AD47" w:themeColor="accent6"/>
          <w:sz w:val="22"/>
          <w:szCs w:val="22"/>
        </w:rPr>
      </w:pPr>
      <w:r w:rsidRPr="00385F1D">
        <w:rPr>
          <w:bCs/>
          <w:i/>
          <w:iCs/>
          <w:color w:val="70AD47" w:themeColor="accent6"/>
          <w:sz w:val="22"/>
          <w:szCs w:val="22"/>
        </w:rPr>
        <w:t>Create food environments that make healthy and sustainable food choices easier for consumers</w:t>
      </w:r>
    </w:p>
    <w:p w14:paraId="06A93394" w14:textId="1C5F8CB6" w:rsidR="3228E45B" w:rsidRPr="00810776" w:rsidRDefault="3228E45B" w:rsidP="43D3A18C">
      <w:pPr>
        <w:rPr>
          <w:rFonts w:eastAsia="Calibri" w:cs="Calibri"/>
          <w:color w:val="000000" w:themeColor="text1"/>
          <w:sz w:val="22"/>
          <w:szCs w:val="22"/>
        </w:rPr>
      </w:pPr>
      <w:r w:rsidRPr="00810776">
        <w:rPr>
          <w:rFonts w:eastAsia="Calibri" w:cs="Calibri"/>
          <w:color w:val="000000" w:themeColor="text1"/>
          <w:sz w:val="22"/>
          <w:szCs w:val="22"/>
        </w:rPr>
        <w:t xml:space="preserve">Diets are central to shape food systems, driving significant environmental and climate impacts by influencing food production activities, energy use and pressure on water, land and natural resources and biodiversity </w:t>
      </w:r>
      <w:r w:rsidR="00C02169">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{"citationID":"at3bqqq2l6","properties":{"formattedCitation":"[175]","plainCitation":"[175]","noteIndex":0},"citationItems":[{"id":1537,"uris":["http://zotero.org/groups/5272309/items/89EUMATP"],"itemData":{"id":1537,"type":"report","collection-title":"HLPE Reports series","event-place":"Rome","number":"12","publisher-place":"Rome","title":"Nutrition and food systems.","URL":"https://openknowledge.fao.org/server/api/core/bitstreams/4ac1286e-eef3-4f1d-b5bd-d92f5d1ce738/content","author":[{"literal":"High Level Panel of Experts on Food Security and"},{"literal":"Nutrition of the Committee on World Food Security"}],"issued":{"date-parts":[["2017"]]}}}],"schema":"https://github.com/citation-style-language/schema/raw/master/csl-citation.json"} </w:instrText>
      </w:r>
      <w:r w:rsidR="00C02169">
        <w:rPr>
          <w:rFonts w:eastAsia="Calibri" w:cs="Calibri"/>
          <w:color w:val="000000" w:themeColor="text1"/>
          <w:sz w:val="22"/>
          <w:szCs w:val="22"/>
        </w:rPr>
        <w:fldChar w:fldCharType="separate"/>
      </w:r>
      <w:r w:rsidR="00B83206" w:rsidRPr="00B83206">
        <w:rPr>
          <w:sz w:val="22"/>
        </w:rPr>
        <w:t>[175]</w:t>
      </w:r>
      <w:r w:rsidR="00C02169">
        <w:rPr>
          <w:rFonts w:eastAsia="Calibri" w:cs="Calibri"/>
          <w:color w:val="000000" w:themeColor="text1"/>
          <w:sz w:val="22"/>
          <w:szCs w:val="22"/>
        </w:rPr>
        <w:fldChar w:fldCharType="end"/>
      </w:r>
      <w:r w:rsidRPr="00810776">
        <w:rPr>
          <w:rFonts w:eastAsia="Calibri" w:cs="Calibri"/>
          <w:color w:val="000000" w:themeColor="text1"/>
          <w:sz w:val="22"/>
          <w:szCs w:val="22"/>
        </w:rPr>
        <w:t>. Creating food environments that make healthy and sustainable food choices easier is critical for supporting a dietary shift better aligned with nutrition, health and environmental goals. Food environments can also empower consumers to make food choices that support the economic viability of an ethical and fair value chain. Key barriers that prevent consumers of making healthier and more sustainable food choices include</w:t>
      </w:r>
      <w:r w:rsidR="00C02169">
        <w:rPr>
          <w:rFonts w:eastAsia="Calibri" w:cs="Calibri"/>
          <w:color w:val="000000" w:themeColor="text1"/>
          <w:sz w:val="22"/>
          <w:szCs w:val="22"/>
        </w:rPr>
        <w:t xml:space="preserve"> </w:t>
      </w:r>
      <w:r w:rsidR="00C02169">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{"citationID":"a2lcneq66p2","properties":{"formattedCitation":"[175], [176]","plainCitation":"[175], [176]","noteIndex":0},"citationItems":[{"id":1538,"uris":["http://zotero.org/groups/5272309/items/6ZZU5QWL"],"itemData":{"id":1538,"type":"book","abstract":"The food we eat has major impacts on our health, on local ecosystems and on our planet as a whole. Our current food consumption habits are both contributing to worsening the climate and environmental crises and fueling a global public health crisis caused by malnutrition and obesity. Radical system-wide changes are urgently needed to correct this. It is crucial to support, as much as possible, the adoption of healthier and more sustainable diets and food cultures, contributing to a long-term solution to these crises. This Scientific Opinion presents a set of recommendations for a mix of policy interventions to overcome the barriers that are preventing consumers from eating in a healthier and more sustainable way, which would complement the current initiatives under the Farm to Fork strategy.","call-number":"KI-09-23-145-EN-N","ISBN":"978-92-68-01571-1","language":"eng","publisher":"Publications Office of the European Union","source":"Publications Office of the European Union","title":"Towards sustainable food consumption: promoting healthy, affordable and sustainable food consumption choices","title-short":"Towards sustainable food consumption","URL":"https://data.europa.eu/doi/10.2777/29369","author":[{"literal":"Directorate-General for Research and Innovation (European Commission)"},{"literal":"Group of Chief Scientific Advisors (European Commission)"}],"accessed":{"date-parts":[["2025",2,4]]},"issued":{"date-parts":[["2023"]]}}},{"id":1537,"uris":["http://zotero.org/groups/5272309/items/89EUMATP"],"itemData":{"id":1537,"type":"report","collection-title":"HLPE Reports series","event-place":"Rome","number":"12","publisher-place":"Rome","title":"Nutrition and food systems.","URL":"https://openknowledge.fao.org/server/api/core/bitstreams/4ac1286e-eef3-4f1d-b5bd-d92f5d1ce738/content","author":[{"literal":"High Level Panel of Experts on Food Security and"},{"literal":"Nutrition of the Committee on World Food Security"}],"issued":{"date-parts":[["2017"]]}}}],"schema":"https://github.com/citation-style-language/schema/raw/master/csl-citation.json"} </w:instrText>
      </w:r>
      <w:r w:rsidR="00C02169">
        <w:rPr>
          <w:rFonts w:eastAsia="Calibri" w:cs="Calibri"/>
          <w:color w:val="000000" w:themeColor="text1"/>
          <w:sz w:val="22"/>
          <w:szCs w:val="22"/>
        </w:rPr>
        <w:fldChar w:fldCharType="separate"/>
      </w:r>
      <w:r w:rsidR="00B83206" w:rsidRPr="00B83206">
        <w:rPr>
          <w:sz w:val="22"/>
        </w:rPr>
        <w:t>[175], [176]</w:t>
      </w:r>
      <w:r w:rsidR="00C02169">
        <w:rPr>
          <w:rFonts w:eastAsia="Calibri" w:cs="Calibri"/>
          <w:color w:val="000000" w:themeColor="text1"/>
          <w:sz w:val="22"/>
          <w:szCs w:val="22"/>
        </w:rPr>
        <w:fldChar w:fldCharType="end"/>
      </w:r>
      <w:r w:rsidR="00C02169">
        <w:rPr>
          <w:rFonts w:eastAsia="Calibri" w:cs="Calibri"/>
          <w:color w:val="000000" w:themeColor="text1"/>
          <w:sz w:val="22"/>
          <w:szCs w:val="22"/>
        </w:rPr>
        <w:t xml:space="preserve"> </w:t>
      </w:r>
      <w:r w:rsidRPr="00810776">
        <w:rPr>
          <w:rFonts w:eastAsia="Calibri" w:cs="Calibri"/>
          <w:color w:val="000000" w:themeColor="text1"/>
          <w:sz w:val="22"/>
          <w:szCs w:val="22"/>
        </w:rPr>
        <w:t xml:space="preserve">affordability of nutritious and sustainably produced foods; 2) lack of capacity and motivation across food system actors to mobilise and transform food environments; 3) lack of adequate and understandable information to support consumers knowledge and awareness towards the economic, environmental and social sustainability impacts of food choices, but also exposure to marketing and advertisement of unhealthy foods which shape food preferences;  4) cultural preferences, habits and social norms which often prevent consumers of choosing more sustainable and healthy food choices;  5) the limited provision of </w:t>
      </w:r>
      <w:r w:rsidRPr="00810776">
        <w:rPr>
          <w:rFonts w:eastAsia="Calibri" w:cs="Calibri"/>
          <w:color w:val="000000" w:themeColor="text1"/>
          <w:sz w:val="22"/>
          <w:szCs w:val="22"/>
        </w:rPr>
        <w:lastRenderedPageBreak/>
        <w:t xml:space="preserve">sustainable and nutritious foods in different physical food environments contexts (ex: schools, public institutions, retailers, restaurants); 6) limited availability of attractive, tasty and convenient sustainable food options. </w:t>
      </w:r>
    </w:p>
    <w:p w14:paraId="144FCBB6" w14:textId="64FB2A9B" w:rsidR="3228E45B" w:rsidRPr="00810776" w:rsidRDefault="3228E45B" w:rsidP="43D3A18C">
      <w:pPr>
        <w:rPr>
          <w:rFonts w:eastAsia="Calibri" w:cs="Calibri"/>
          <w:color w:val="000000" w:themeColor="text1"/>
          <w:sz w:val="22"/>
          <w:szCs w:val="22"/>
        </w:rPr>
      </w:pPr>
      <w:r w:rsidRPr="00810776">
        <w:rPr>
          <w:rFonts w:eastAsia="Calibri" w:cs="Calibri"/>
          <w:color w:val="000000" w:themeColor="text1"/>
          <w:sz w:val="22"/>
          <w:szCs w:val="22"/>
        </w:rPr>
        <w:t xml:space="preserve">Of note, </w:t>
      </w:r>
      <w:r w:rsidR="007000DD" w:rsidRPr="00810776">
        <w:rPr>
          <w:rFonts w:eastAsia="Calibri" w:cs="Calibri"/>
          <w:color w:val="000000" w:themeColor="text1"/>
          <w:sz w:val="22"/>
          <w:szCs w:val="22"/>
        </w:rPr>
        <w:t xml:space="preserve">promoting change in </w:t>
      </w:r>
      <w:r w:rsidRPr="00810776">
        <w:rPr>
          <w:rFonts w:eastAsia="Calibri" w:cs="Calibri"/>
          <w:color w:val="000000" w:themeColor="text1"/>
          <w:sz w:val="22"/>
          <w:szCs w:val="22"/>
        </w:rPr>
        <w:t>food choices and diets is a great challenge for policy makers and very linked to a lack of systemic and coherent actions.</w:t>
      </w:r>
    </w:p>
    <w:p w14:paraId="46790C79" w14:textId="2DE3636C" w:rsidR="3228E45B" w:rsidRPr="00810776" w:rsidRDefault="3228E45B" w:rsidP="43D3A18C">
      <w:pPr>
        <w:rPr>
          <w:rFonts w:eastAsia="Calibri" w:cs="Calibri"/>
          <w:color w:val="000000" w:themeColor="text1"/>
          <w:sz w:val="22"/>
          <w:szCs w:val="22"/>
        </w:rPr>
      </w:pPr>
      <w:r w:rsidRPr="00810776">
        <w:rPr>
          <w:rFonts w:eastAsia="Calibri" w:cs="Calibri"/>
          <w:color w:val="000000" w:themeColor="text1"/>
          <w:sz w:val="22"/>
          <w:szCs w:val="22"/>
        </w:rPr>
        <w:t>To support more sustainable food choices, a comprehensive approach that addresses the complex dimensions of food environments coherently is needed for achieving a more impactful outcome. While no single solution exists to achieve sustainable diets, policy makers can implement a combination of integrated and aligned measures, as outlined below, to better support the transition towards healthier and more sustainable foods.</w:t>
      </w:r>
    </w:p>
    <w:p w14:paraId="76DF680A" w14:textId="27EEB778" w:rsidR="3228E45B" w:rsidRPr="00810776" w:rsidRDefault="3228E45B" w:rsidP="43D3A18C">
      <w:pPr>
        <w:rPr>
          <w:rFonts w:eastAsia="Calibri" w:cs="Calibri"/>
          <w:color w:val="000000" w:themeColor="text1"/>
          <w:sz w:val="22"/>
          <w:szCs w:val="22"/>
        </w:rPr>
      </w:pPr>
      <w:r w:rsidRPr="00810776">
        <w:rPr>
          <w:rFonts w:eastAsia="Calibri" w:cs="Calibri"/>
          <w:i/>
          <w:iCs/>
          <w:color w:val="000000" w:themeColor="text1"/>
          <w:sz w:val="22"/>
          <w:szCs w:val="22"/>
        </w:rPr>
        <w:t>Measures could include:</w:t>
      </w:r>
    </w:p>
    <w:p w14:paraId="5D547AF9" w14:textId="14635C72" w:rsidR="3228E45B" w:rsidRPr="00810776" w:rsidRDefault="3228E45B" w:rsidP="00B5291A">
      <w:pPr>
        <w:pStyle w:val="ListParagraph"/>
        <w:numPr>
          <w:ilvl w:val="0"/>
          <w:numId w:val="25"/>
        </w:numPr>
        <w:ind w:left="426" w:hanging="426"/>
        <w:rPr>
          <w:color w:val="000000" w:themeColor="text1"/>
          <w:sz w:val="22"/>
          <w:szCs w:val="22"/>
        </w:rPr>
      </w:pPr>
      <w:r w:rsidRPr="00810776">
        <w:rPr>
          <w:rFonts w:eastAsia="Calibri" w:cs="Calibri"/>
          <w:color w:val="000000" w:themeColor="text1"/>
          <w:sz w:val="22"/>
          <w:szCs w:val="22"/>
        </w:rPr>
        <w:t>Make sustainable and healthy food affordable. Implement fiscal measures to make sustainable</w:t>
      </w:r>
      <w:r w:rsidRPr="00810776">
        <w:rPr>
          <w:color w:val="000000" w:themeColor="text1"/>
          <w:sz w:val="22"/>
          <w:szCs w:val="22"/>
        </w:rPr>
        <w:t xml:space="preserve"> food options more affordable compared to unsustainable alternatives, addressing inequalities and reducing food insecurity. </w:t>
      </w:r>
    </w:p>
    <w:p w14:paraId="51FB1D02" w14:textId="71F7DEDF" w:rsidR="3228E45B" w:rsidRPr="00810776" w:rsidRDefault="3228E45B" w:rsidP="00B5291A">
      <w:pPr>
        <w:pStyle w:val="ListParagraph"/>
        <w:numPr>
          <w:ilvl w:val="0"/>
          <w:numId w:val="25"/>
        </w:numPr>
        <w:ind w:left="426" w:hanging="426"/>
        <w:rPr>
          <w:color w:val="000000" w:themeColor="text1"/>
          <w:sz w:val="22"/>
          <w:szCs w:val="22"/>
        </w:rPr>
      </w:pPr>
      <w:r w:rsidRPr="00810776">
        <w:rPr>
          <w:color w:val="000000" w:themeColor="text1"/>
          <w:sz w:val="22"/>
          <w:szCs w:val="22"/>
        </w:rPr>
        <w:t xml:space="preserve">Increase knowledge and promote awareness of how food choices affect health and sustainability by enhancing access to reliable information. Key actions include improving food labelling, advertising, promotion, and supporting local initiatives and educational campaigns on sustainable diets. Education can boost food literacy, values, and social norms for sustainable eating. Updating national dietary guidelines to include sustainability goals can shape school education, inform consumers, and guide national food policies toward sustainable practices. </w:t>
      </w:r>
    </w:p>
    <w:p w14:paraId="5B6DBBD9" w14:textId="78F9A2C8" w:rsidR="3228E45B" w:rsidRPr="00810776" w:rsidRDefault="3228E45B" w:rsidP="00B5291A">
      <w:pPr>
        <w:pStyle w:val="ListParagraph"/>
        <w:numPr>
          <w:ilvl w:val="0"/>
          <w:numId w:val="25"/>
        </w:numPr>
        <w:ind w:left="426" w:hanging="426"/>
        <w:rPr>
          <w:rFonts w:eastAsia="Calibri" w:cs="Calibri"/>
          <w:color w:val="000000" w:themeColor="text1"/>
          <w:sz w:val="22"/>
          <w:szCs w:val="22"/>
        </w:rPr>
      </w:pPr>
      <w:r w:rsidRPr="00810776">
        <w:rPr>
          <w:color w:val="000000" w:themeColor="text1"/>
          <w:sz w:val="22"/>
          <w:szCs w:val="22"/>
        </w:rPr>
        <w:t>Reduce exposure of marketing of unhealthy foods. Limit exposure to advertisements promoting unhealthy foods, especially targeting children.</w:t>
      </w:r>
    </w:p>
    <w:p w14:paraId="4AEC8220" w14:textId="566276F6" w:rsidR="3228E45B" w:rsidRPr="00810776" w:rsidRDefault="3228E45B" w:rsidP="72FCE618">
      <w:pPr>
        <w:pStyle w:val="ListParagraph"/>
        <w:numPr>
          <w:ilvl w:val="0"/>
          <w:numId w:val="27"/>
        </w:numPr>
        <w:rPr>
          <w:rFonts w:eastAsia="Calibri" w:cs="Calibri"/>
          <w:color w:val="000000" w:themeColor="text1"/>
          <w:sz w:val="22"/>
          <w:szCs w:val="22"/>
        </w:rPr>
      </w:pPr>
      <w:r w:rsidRPr="00810776">
        <w:rPr>
          <w:rFonts w:eastAsia="Calibri" w:cs="Calibri"/>
          <w:color w:val="000000" w:themeColor="text1"/>
          <w:sz w:val="22"/>
          <w:szCs w:val="22"/>
        </w:rPr>
        <w:t xml:space="preserve">Engage local communities, such as schools, public institutions and local farmers to create sustainable </w:t>
      </w:r>
      <w:r w:rsidR="00ED05D3" w:rsidRPr="00810776">
        <w:rPr>
          <w:rFonts w:eastAsia="Calibri" w:cs="Calibri"/>
          <w:color w:val="000000" w:themeColor="text1"/>
          <w:sz w:val="22"/>
          <w:szCs w:val="22"/>
        </w:rPr>
        <w:t>connections that</w:t>
      </w:r>
      <w:r w:rsidRPr="00810776">
        <w:rPr>
          <w:rFonts w:eastAsia="Calibri" w:cs="Calibri"/>
          <w:color w:val="000000" w:themeColor="text1"/>
          <w:sz w:val="22"/>
          <w:szCs w:val="22"/>
        </w:rPr>
        <w:t xml:space="preserve"> strengthen awareness, motivation and values supportive of sustainable</w:t>
      </w:r>
      <w:r w:rsidR="00F53ED6" w:rsidRPr="00810776">
        <w:rPr>
          <w:rFonts w:eastAsia="Calibri" w:cs="Calibri"/>
          <w:color w:val="000000" w:themeColor="text1"/>
          <w:sz w:val="22"/>
          <w:szCs w:val="22"/>
        </w:rPr>
        <w:t xml:space="preserve"> supply chains and</w:t>
      </w:r>
      <w:r w:rsidRPr="00810776">
        <w:rPr>
          <w:rFonts w:eastAsia="Calibri" w:cs="Calibri"/>
          <w:color w:val="000000" w:themeColor="text1"/>
          <w:sz w:val="22"/>
          <w:szCs w:val="22"/>
        </w:rPr>
        <w:t xml:space="preserve"> food choices. </w:t>
      </w:r>
    </w:p>
    <w:p w14:paraId="28385566" w14:textId="712FDF1D" w:rsidR="3228E45B" w:rsidRPr="00810776" w:rsidRDefault="3228E45B" w:rsidP="72FCE618">
      <w:pPr>
        <w:pStyle w:val="ListParagraph"/>
        <w:numPr>
          <w:ilvl w:val="0"/>
          <w:numId w:val="27"/>
        </w:numPr>
        <w:rPr>
          <w:rFonts w:eastAsia="Calibri" w:cs="Calibri"/>
          <w:color w:val="000000" w:themeColor="text1"/>
          <w:sz w:val="22"/>
          <w:szCs w:val="22"/>
        </w:rPr>
      </w:pPr>
      <w:r w:rsidRPr="00810776">
        <w:rPr>
          <w:rFonts w:eastAsia="Calibri" w:cs="Calibri"/>
          <w:color w:val="000000" w:themeColor="text1"/>
          <w:sz w:val="22"/>
          <w:szCs w:val="22"/>
        </w:rPr>
        <w:t>Increase provision of sustainable food options. Ensure their availability in various food environments (e.g. restaurants, retailers, schools, public meals), improving access to sustainable and healthy alternatives. Sustainable public procurement can influence food provision of public meals in line with sustainability goals.</w:t>
      </w:r>
    </w:p>
    <w:p w14:paraId="14F96F42" w14:textId="4C535814" w:rsidR="007000DD" w:rsidRPr="00810776" w:rsidRDefault="3228E45B" w:rsidP="72FCE618">
      <w:pPr>
        <w:pStyle w:val="ListParagraph"/>
        <w:numPr>
          <w:ilvl w:val="0"/>
          <w:numId w:val="27"/>
        </w:numPr>
        <w:rPr>
          <w:rFonts w:eastAsia="Calibri" w:cs="Calibri"/>
          <w:color w:val="000000" w:themeColor="text1"/>
          <w:sz w:val="22"/>
          <w:szCs w:val="22"/>
        </w:rPr>
      </w:pPr>
      <w:r w:rsidRPr="00810776">
        <w:rPr>
          <w:color w:val="000000" w:themeColor="text1"/>
          <w:sz w:val="22"/>
          <w:szCs w:val="22"/>
        </w:rPr>
        <w:t>Support food reformulation and innovation. Provide incentives to align the quality of sustainable food produ</w:t>
      </w:r>
      <w:r w:rsidRPr="00810776">
        <w:rPr>
          <w:rFonts w:eastAsia="Calibri" w:cs="Calibri"/>
          <w:color w:val="000000" w:themeColor="text1"/>
          <w:sz w:val="22"/>
          <w:szCs w:val="22"/>
        </w:rPr>
        <w:t xml:space="preserve">cts with </w:t>
      </w:r>
      <w:r w:rsidR="00ED05D3" w:rsidRPr="00810776">
        <w:rPr>
          <w:rFonts w:eastAsia="Calibri" w:cs="Calibri"/>
          <w:color w:val="000000" w:themeColor="text1"/>
          <w:sz w:val="22"/>
          <w:szCs w:val="22"/>
        </w:rPr>
        <w:t>consumers’</w:t>
      </w:r>
      <w:r w:rsidRPr="00810776">
        <w:rPr>
          <w:rFonts w:eastAsia="Calibri" w:cs="Calibri"/>
          <w:color w:val="000000" w:themeColor="text1"/>
          <w:sz w:val="22"/>
          <w:szCs w:val="22"/>
        </w:rPr>
        <w:t xml:space="preserve"> preferences, providing healthier, convenient and tasty options that increase demand for sustainable choices.</w:t>
      </w:r>
    </w:p>
    <w:p w14:paraId="3526D6C8" w14:textId="1DBBC2EA" w:rsidR="3228E45B" w:rsidRPr="00810776" w:rsidRDefault="3228E45B" w:rsidP="532F25D5">
      <w:pPr>
        <w:pStyle w:val="ListParagraph"/>
        <w:numPr>
          <w:ilvl w:val="0"/>
          <w:numId w:val="27"/>
        </w:numPr>
        <w:rPr>
          <w:rFonts w:eastAsia="Calibri" w:cs="Calibri"/>
          <w:color w:val="000000" w:themeColor="text1"/>
          <w:sz w:val="22"/>
          <w:szCs w:val="22"/>
        </w:rPr>
      </w:pPr>
      <w:r w:rsidRPr="00810776">
        <w:rPr>
          <w:rFonts w:eastAsia="Calibri" w:cs="Calibri"/>
          <w:color w:val="000000" w:themeColor="text1"/>
          <w:sz w:val="22"/>
          <w:szCs w:val="22"/>
        </w:rPr>
        <w:t xml:space="preserve">Invest and foster social innovation. Social innovation can boost transformative connections, new food systems design and shape food environments. </w:t>
      </w:r>
    </w:p>
    <w:p w14:paraId="537BD84E" w14:textId="0B1EBDBB" w:rsidR="43D3A18C" w:rsidRPr="00810776" w:rsidRDefault="43D3A18C" w:rsidP="43D3A18C">
      <w:pPr>
        <w:ind w:left="720"/>
        <w:rPr>
          <w:rFonts w:eastAsia="Calibri" w:cs="Calibri"/>
          <w:color w:val="000000" w:themeColor="text1"/>
          <w:sz w:val="22"/>
          <w:szCs w:val="22"/>
        </w:rPr>
      </w:pPr>
    </w:p>
    <w:p w14:paraId="624A2688" w14:textId="00B237C5" w:rsidR="3228E45B" w:rsidRPr="00385F1D" w:rsidRDefault="3228E45B" w:rsidP="00385F1D">
      <w:pPr>
        <w:spacing w:before="0" w:after="0"/>
        <w:rPr>
          <w:bCs/>
          <w:i/>
          <w:iCs/>
          <w:color w:val="70AD47" w:themeColor="accent6"/>
          <w:sz w:val="22"/>
          <w:szCs w:val="22"/>
        </w:rPr>
      </w:pPr>
      <w:r w:rsidRPr="00385F1D">
        <w:rPr>
          <w:bCs/>
          <w:i/>
          <w:iCs/>
          <w:color w:val="70AD47" w:themeColor="accent6"/>
          <w:sz w:val="22"/>
          <w:szCs w:val="22"/>
        </w:rPr>
        <w:t>Strengthen EU food system resilience through integrated policies across economic, environmental, and social sustainability dimensions</w:t>
      </w:r>
    </w:p>
    <w:p w14:paraId="61185DA1" w14:textId="79890FF8" w:rsidR="3228E45B" w:rsidRPr="00810776" w:rsidRDefault="3228E45B" w:rsidP="43D3A18C">
      <w:pPr>
        <w:rPr>
          <w:rFonts w:eastAsia="Calibri" w:cs="Calibri"/>
          <w:color w:val="000000" w:themeColor="text1"/>
          <w:sz w:val="22"/>
          <w:szCs w:val="22"/>
        </w:rPr>
      </w:pPr>
      <w:r w:rsidRPr="00810776">
        <w:rPr>
          <w:rFonts w:eastAsia="Calibri" w:cs="Calibri"/>
          <w:color w:val="000000" w:themeColor="text1"/>
          <w:sz w:val="22"/>
          <w:szCs w:val="22"/>
          <w:lang w:val="en-IE"/>
        </w:rPr>
        <w:t xml:space="preserve">The resilience of the EU food system is essential for food security, economic stability, and environmental sustainability. Ensuring a resilient, food-secure future requires adaptive strategies, technological innovation, and policies that balance sustainability with economic viability </w:t>
      </w:r>
      <w:r w:rsidR="00FA6DF3">
        <w:rPr>
          <w:rFonts w:eastAsia="Calibri" w:cs="Calibri"/>
          <w:color w:val="000000" w:themeColor="text1"/>
          <w:sz w:val="22"/>
          <w:szCs w:val="22"/>
          <w:lang w:val="en-IE"/>
        </w:rPr>
        <w:fldChar w:fldCharType="begin"/>
      </w:r>
      <w:r w:rsidR="00B83206">
        <w:rPr>
          <w:rFonts w:eastAsia="Calibri" w:cs="Calibri"/>
          <w:color w:val="000000" w:themeColor="text1"/>
          <w:sz w:val="22"/>
          <w:szCs w:val="22"/>
          <w:lang w:val="en-IE"/>
        </w:rPr>
        <w:instrText xml:space="preserve"> ADDIN ZOTERO_ITEM CSL_CITATION {"citationID":"a15vfoioqrr","properties":{"formattedCitation":"[177]","plainCitation":"[177]","noteIndex":0},"citationItems":[{"id":1539,"uris":["http://zotero.org/groups/5272309/items/2KD7AWZW"],"itemData":{"id":1539,"type":"article-journal","container-title":"Land Use Policy","DOI":"10.1016/j.landusepol.2023.106881","ISSN":"02648377","journalAbbreviation":"Land Use Policy","language":"en","page":"106881","source":"DOI.org (Crossref)","title":"Alternative systems and strategies to improve future sustainability and resilience of farming systems across Europe: from adaptation to transformation","title-short":"Alternative systems and strategies to improve future sustainability and resilience of farming systems across Europe","volume":"134","author":[{"family":"Reidsma","given":"Pytrik"},{"family":"Accatino","given":"Francesco"},{"family":"Appel","given":"Franziska"},{"family":"Gavrilescu","given":"Camelia"},{"family":"Krupin","given":"Vitaliy"},{"family":"Manevska Tasevska","given":"Gordana"},{"family":"Meuwissen","given":"Miranda P.M."},{"family":"Peneva","given":"Mariya"},{"family":"Severini","given":"Simone"},{"family":"Soriano","given":"Bárbara"},{"family":"Urquhart","given":"Julie"},{"family":"Zawalińska","given":"Katarzyna"},{"family":"Zinnanti","given":"Cinzia"},{"family":"Paas","given":"Wim"}],"issued":{"date-parts":[["2023",11]]}}}],"schema":"https://github.com/citation-style-language/schema/raw/master/csl-citation.json"} </w:instrText>
      </w:r>
      <w:r w:rsidR="00FA6DF3">
        <w:rPr>
          <w:rFonts w:eastAsia="Calibri" w:cs="Calibri"/>
          <w:color w:val="000000" w:themeColor="text1"/>
          <w:sz w:val="22"/>
          <w:szCs w:val="22"/>
          <w:lang w:val="en-IE"/>
        </w:rPr>
        <w:fldChar w:fldCharType="separate"/>
      </w:r>
      <w:r w:rsidR="00B83206" w:rsidRPr="00B83206">
        <w:rPr>
          <w:sz w:val="22"/>
        </w:rPr>
        <w:t>[177]</w:t>
      </w:r>
      <w:r w:rsidR="00FA6DF3">
        <w:rPr>
          <w:rFonts w:eastAsia="Calibri" w:cs="Calibri"/>
          <w:color w:val="000000" w:themeColor="text1"/>
          <w:sz w:val="22"/>
          <w:szCs w:val="22"/>
          <w:lang w:val="en-IE"/>
        </w:rPr>
        <w:fldChar w:fldCharType="end"/>
      </w:r>
      <w:r w:rsidRPr="00810776">
        <w:rPr>
          <w:rFonts w:eastAsia="Calibri" w:cs="Calibri"/>
          <w:color w:val="000000" w:themeColor="text1"/>
          <w:sz w:val="22"/>
          <w:szCs w:val="22"/>
          <w:lang w:val="en-IE"/>
        </w:rPr>
        <w:t xml:space="preserve">. </w:t>
      </w:r>
    </w:p>
    <w:p w14:paraId="2E86FB7D" w14:textId="06E49CE6" w:rsidR="3228E45B" w:rsidRPr="00810776" w:rsidRDefault="3228E45B" w:rsidP="43D3A18C">
      <w:pPr>
        <w:rPr>
          <w:rFonts w:eastAsia="Calibri" w:cs="Calibri"/>
          <w:color w:val="000000" w:themeColor="text1"/>
          <w:sz w:val="22"/>
          <w:szCs w:val="22"/>
        </w:rPr>
      </w:pPr>
      <w:r w:rsidRPr="00810776">
        <w:rPr>
          <w:rFonts w:eastAsia="Calibri" w:cs="Calibri"/>
          <w:color w:val="000000" w:themeColor="text1"/>
          <w:sz w:val="22"/>
          <w:szCs w:val="22"/>
          <w:lang w:val="en-IE"/>
        </w:rPr>
        <w:t xml:space="preserve">One of the key challenges is climate change, with more frequent extreme weather events, poses direct threats to agricultural productivity and ecosystem health </w:t>
      </w:r>
      <w:r w:rsidR="00C01C58">
        <w:rPr>
          <w:rFonts w:eastAsia="Calibri" w:cs="Calibri"/>
          <w:color w:val="000000" w:themeColor="text1"/>
          <w:sz w:val="22"/>
          <w:szCs w:val="22"/>
          <w:lang w:val="en-IE"/>
        </w:rPr>
        <w:fldChar w:fldCharType="begin"/>
      </w:r>
      <w:r w:rsidR="00B83206">
        <w:rPr>
          <w:rFonts w:eastAsia="Calibri" w:cs="Calibri"/>
          <w:color w:val="000000" w:themeColor="text1"/>
          <w:sz w:val="22"/>
          <w:szCs w:val="22"/>
          <w:lang w:val="en-IE"/>
        </w:rPr>
        <w:instrText xml:space="preserve"> ADDIN ZOTERO_ITEM CSL_CITATION {"citationID":"a9oua62oti","properties":{"formattedCitation":"[178]","plainCitation":"[178]","noteIndex":0},"citationItems":[{"id":1540,"uris":["http://zotero.org/groups/5272309/items/KTS8C7GU"],"itemData":{"id":1540,"type":"article-journal","abstract":"Abstract\n            \n              Building a resilient and sustainable agricultural sector requires the development and implementation of tailored climate change adaptation strategies. By focusing on durum wheat (\n              Triticum turgidum\n              subsp.\n              durum\n              ) in the Euro-Mediterranean region, we estimate the benefits of adapting through seasonal cultivar-selection supported by an idealised agro-climate service based on seasonal climate forecasts. The cost of inaction in terms of mean yield losses, in 2021–2040, ranges from −7.8% to −5.8% associated with a 7% to 12% increase in interannual variability. Supporting cultivar choices at local scale may alleviate these impacts and even turn them into gains, from 0.4% to 5.3%, as soon as the performance of the agro-climate service increases. However, adaptation advantages on mean yield may come with doubling the estimated increase in the interannual yield variability.","container-title":"Communications Biology","DOI":"10.1038/s42003-022-04189-9","ISSN":"2399-3642","issue":"1","journalAbbreviation":"Commun Biol","language":"en","page":"1235","source":"DOI.org (Crossref)","title":"Climate service driven adaptation may alleviate the impacts of climate change in agriculture","volume":"5","author":[{"family":"Toreti","given":"Andrea"},{"family":"Bassu","given":"Simona"},{"family":"Asseng","given":"Senthold"},{"family":"Zampieri","given":"Matteo"},{"family":"Ceglar","given":"Andrej"},{"family":"Royo","given":"Conxita"}],"issued":{"date-parts":[["2022",11,12]]}}}],"schema":"https://github.com/citation-style-language/schema/raw/master/csl-citation.json"} </w:instrText>
      </w:r>
      <w:r w:rsidR="00C01C58">
        <w:rPr>
          <w:rFonts w:eastAsia="Calibri" w:cs="Calibri"/>
          <w:color w:val="000000" w:themeColor="text1"/>
          <w:sz w:val="22"/>
          <w:szCs w:val="22"/>
          <w:lang w:val="en-IE"/>
        </w:rPr>
        <w:fldChar w:fldCharType="separate"/>
      </w:r>
      <w:r w:rsidR="00B83206" w:rsidRPr="00B83206">
        <w:rPr>
          <w:sz w:val="22"/>
        </w:rPr>
        <w:t>[178]</w:t>
      </w:r>
      <w:r w:rsidR="00C01C58">
        <w:rPr>
          <w:rFonts w:eastAsia="Calibri" w:cs="Calibri"/>
          <w:color w:val="000000" w:themeColor="text1"/>
          <w:sz w:val="22"/>
          <w:szCs w:val="22"/>
          <w:lang w:val="en-IE"/>
        </w:rPr>
        <w:fldChar w:fldCharType="end"/>
      </w:r>
      <w:r w:rsidRPr="00810776">
        <w:rPr>
          <w:rFonts w:eastAsia="Calibri" w:cs="Calibri"/>
          <w:color w:val="000000" w:themeColor="text1"/>
          <w:sz w:val="22"/>
          <w:szCs w:val="22"/>
          <w:lang w:val="en-IE"/>
        </w:rPr>
        <w:t xml:space="preserve">. Additionally, the EU’s reliance on global markets for essential inputs like fertilizers and feed increases vulnerability to disruptions </w:t>
      </w:r>
      <w:r w:rsidR="00C01C58">
        <w:rPr>
          <w:rFonts w:eastAsia="Calibri" w:cs="Calibri"/>
          <w:color w:val="000000" w:themeColor="text1"/>
          <w:sz w:val="22"/>
          <w:szCs w:val="22"/>
          <w:lang w:val="en-IE"/>
        </w:rPr>
        <w:fldChar w:fldCharType="begin"/>
      </w:r>
      <w:r w:rsidR="00B83206">
        <w:rPr>
          <w:rFonts w:eastAsia="Calibri" w:cs="Calibri"/>
          <w:color w:val="000000" w:themeColor="text1"/>
          <w:sz w:val="22"/>
          <w:szCs w:val="22"/>
          <w:lang w:val="en-IE"/>
        </w:rPr>
        <w:instrText xml:space="preserve"> ADDIN ZOTERO_ITEM CSL_CITATION {"citationID":"a1msn73uovo","properties":{"formattedCitation":"[179]","plainCitation":"[179]","noteIndex":0},"citationItems":[{"id":1541,"uris":["http://zotero.org/groups/5272309/items/2E3YWBC5"],"itemData":{"id":1541,"type":"article-journal","abstract":"Abstract\n            Many key feed commodities used in livestock and aquaculture production are highly traded in global agricultural markets. The dependence on these imported inputs may create vulnerabilities for importing countries when disturbances in global trade flows occur. Replacing feed imports with domestic food system byproducts—i.e. secondary products from crop, livestock and aquaculture processing—offers a solution to decrease trade dependency, increase food system resilience, and contribute to environmental sustainability. The potential impacts of such replacements on global food-trade patterns—and consequently on heightened self-sufficiency—remain largely unexplored. In this study, we assessed the material flows in the global feed trade at the country level and estimated the potential to replace imported feeds with more efficient use of domestic food system byproducts. We focus on three key feed groups in both livestock and aquaculture production: cereals, oilseed meals and fishmeal. We show that, at the global level, 19% of cereal, 16% of oilseed meals, and 27% of fishmeal feed imports can be replaced with domestic food system byproducts without affecting animal productivity. The high-input animal production countries in East and Southeast Asia, Western Europe, and North America show the highest potential. This study highlights the commodities and areas with the most potential to guide and inform decisions and investments to build more local and circular livestock and aquaculture production that would be more resilient to several kinds of shocks. Replacing feed imports with food system byproducts can increase food system resilience. Nevertheless, larger sustainability strategies, such as dietary change and reducing food loss and waste, should be implemented to ensure a transition towards more sustainable food systems.","container-title":"Environmental Research Letters","DOI":"10.1088/1748-9326/ad5ab3","ISSN":"1748-9326","issue":"8","journalAbbreviation":"Environ. Res. Lett.","page":"084018","source":"DOI.org (Crossref)","title":"The potential to increase food system resilience by replacing feed imports with domestic food system byproducts","volume":"19","author":[{"family":"Sandström","given":"Vilma"},{"family":"Kastner","given":"Thomas"},{"family":"Schwarzmueller","given":"Florian"},{"family":"Kummu","given":"Matti"}],"issued":{"date-parts":[["2024",8,1]]}}}],"schema":"https://github.com/citation-style-language/schema/raw/master/csl-citation.json"} </w:instrText>
      </w:r>
      <w:r w:rsidR="00C01C58">
        <w:rPr>
          <w:rFonts w:eastAsia="Calibri" w:cs="Calibri"/>
          <w:color w:val="000000" w:themeColor="text1"/>
          <w:sz w:val="22"/>
          <w:szCs w:val="22"/>
          <w:lang w:val="en-IE"/>
        </w:rPr>
        <w:fldChar w:fldCharType="separate"/>
      </w:r>
      <w:r w:rsidR="00B83206" w:rsidRPr="00B83206">
        <w:rPr>
          <w:sz w:val="22"/>
        </w:rPr>
        <w:t>[179]</w:t>
      </w:r>
      <w:r w:rsidR="00C01C58">
        <w:rPr>
          <w:rFonts w:eastAsia="Calibri" w:cs="Calibri"/>
          <w:color w:val="000000" w:themeColor="text1"/>
          <w:sz w:val="22"/>
          <w:szCs w:val="22"/>
          <w:lang w:val="en-IE"/>
        </w:rPr>
        <w:fldChar w:fldCharType="end"/>
      </w:r>
      <w:r w:rsidRPr="00810776">
        <w:rPr>
          <w:rFonts w:eastAsia="Calibri" w:cs="Calibri"/>
          <w:color w:val="000000" w:themeColor="text1"/>
          <w:sz w:val="22"/>
          <w:szCs w:val="22"/>
          <w:lang w:val="en-IE"/>
        </w:rPr>
        <w:t xml:space="preserve">, </w:t>
      </w:r>
      <w:r w:rsidRPr="00810776">
        <w:rPr>
          <w:rFonts w:eastAsia="Calibri" w:cs="Calibri"/>
          <w:color w:val="000000" w:themeColor="text1"/>
          <w:sz w:val="22"/>
          <w:szCs w:val="22"/>
          <w:lang w:val="en-IE"/>
        </w:rPr>
        <w:lastRenderedPageBreak/>
        <w:t xml:space="preserve">as shown by the COVID-19 pandemic and Ukraine crisis, where high costs limited farmers’ capacity to invest in resilience adaptation measures </w:t>
      </w:r>
      <w:r w:rsidR="00ED05D3">
        <w:rPr>
          <w:rFonts w:eastAsia="Calibri" w:cs="Calibri"/>
          <w:color w:val="000000" w:themeColor="text1"/>
          <w:sz w:val="22"/>
          <w:szCs w:val="22"/>
          <w:lang w:val="en-IE"/>
        </w:rPr>
        <w:fldChar w:fldCharType="begin"/>
      </w:r>
      <w:r w:rsidR="00B83206">
        <w:rPr>
          <w:rFonts w:eastAsia="Calibri" w:cs="Calibri"/>
          <w:color w:val="000000" w:themeColor="text1"/>
          <w:sz w:val="22"/>
          <w:szCs w:val="22"/>
          <w:lang w:val="en-IE"/>
        </w:rPr>
        <w:instrText xml:space="preserve"> ADDIN ZOTERO_ITEM CSL_CITATION {"citationID":"a17jkmaigae","properties":{"formattedCitation":"[180]","plainCitation":"[180]","noteIndex":0},"citationItems":[{"id":1542,"uris":["http://zotero.org/groups/5272309/items/YH2BGINY"],"itemData":{"id":1542,"type":"article-journal","abstract":"The objective of this review is to explore and discuss the concept of local food system resilience in light of the disruptions brought to those systems by the 2020 COVID-19 pandemic. The discussion, which focuses on low and middle income countries, considers also the other shocks and stressors that generally affect local food systems and their actors in those countries (weather-related, economic, political or social disturbances). The review of existing (mainly grey or media-based) accounts on COVID-19 suggests that, with the exception of those who lost members of their family to the virus, as per June 2020 the main impact of the pandemic derives mainly from the lockdown and mobility restrictions imposed by national/local governments, and the consequence that the subsequent loss of income and purchasing power has on people’s food security, in particular the poor. The paper then uses the most prominent advances made recently in the literature on household resilience in the context of food security and humanitarian crises to identify a series of lessons that can be used to improve our understanding of food system resilience and its link to food security in the context of the COVID-19 crisis and other shocks. Those lessons include principles about the measurement of food system resilience and suggestions about the types of interventions that could potentially strengthen the abilities of actors (including policy makers) to respond more appropriately to adverse events affecting food systems in the future.","container-title":"Food Security","DOI":"10.1007/s12571-020-01076-1","ISSN":"1876-4525","issue":"4","journalAbbreviation":"Food Sec.","language":"en","page":"805-822","source":"Springer Link","title":"Resilience of local food systems and links to food security – A review of some important concepts in the context of COVID-19 and other shocks","volume":"12","author":[{"family":"Béné","given":"Christophe"}],"issued":{"date-parts":[["2020",8,1]]}}}],"schema":"https://github.com/citation-style-language/schema/raw/master/csl-citation.json"} </w:instrText>
      </w:r>
      <w:r w:rsidR="00ED05D3">
        <w:rPr>
          <w:rFonts w:eastAsia="Calibri" w:cs="Calibri"/>
          <w:color w:val="000000" w:themeColor="text1"/>
          <w:sz w:val="22"/>
          <w:szCs w:val="22"/>
          <w:lang w:val="en-IE"/>
        </w:rPr>
        <w:fldChar w:fldCharType="separate"/>
      </w:r>
      <w:r w:rsidR="00B83206" w:rsidRPr="00B83206">
        <w:rPr>
          <w:sz w:val="22"/>
        </w:rPr>
        <w:t>[180]</w:t>
      </w:r>
      <w:r w:rsidR="00ED05D3">
        <w:rPr>
          <w:rFonts w:eastAsia="Calibri" w:cs="Calibri"/>
          <w:color w:val="000000" w:themeColor="text1"/>
          <w:sz w:val="22"/>
          <w:szCs w:val="22"/>
          <w:lang w:val="en-IE"/>
        </w:rPr>
        <w:fldChar w:fldCharType="end"/>
      </w:r>
      <w:r w:rsidRPr="00810776">
        <w:rPr>
          <w:rFonts w:eastAsia="Calibri" w:cs="Calibri"/>
          <w:color w:val="000000" w:themeColor="text1"/>
          <w:sz w:val="22"/>
          <w:szCs w:val="22"/>
          <w:lang w:val="en-IE"/>
        </w:rPr>
        <w:t>. Social inequities also weaken resilience, as access to affordable, nutritious food remains limited, especially for vulnerable populations</w:t>
      </w:r>
      <w:r w:rsidR="00ED05D3">
        <w:rPr>
          <w:rFonts w:eastAsia="Calibri" w:cs="Calibri"/>
          <w:color w:val="000000" w:themeColor="text1"/>
          <w:sz w:val="22"/>
          <w:szCs w:val="22"/>
          <w:lang w:val="en-IE"/>
        </w:rPr>
        <w:t xml:space="preserve"> </w:t>
      </w:r>
      <w:r w:rsidR="00ED05D3">
        <w:rPr>
          <w:rFonts w:eastAsia="Calibri" w:cs="Calibri"/>
          <w:color w:val="000000" w:themeColor="text1"/>
          <w:sz w:val="22"/>
          <w:szCs w:val="22"/>
          <w:lang w:val="en-IE"/>
        </w:rPr>
        <w:fldChar w:fldCharType="begin"/>
      </w:r>
      <w:r w:rsidR="00B83206">
        <w:rPr>
          <w:rFonts w:eastAsia="Calibri" w:cs="Calibri"/>
          <w:color w:val="000000" w:themeColor="text1"/>
          <w:sz w:val="22"/>
          <w:szCs w:val="22"/>
          <w:lang w:val="en-IE"/>
        </w:rPr>
        <w:instrText xml:space="preserve"> ADDIN ZOTERO_ITEM CSL_CITATION {"citationID":"a12anu9476u","properties":{"formattedCitation":"[181]","plainCitation":"[181]","noteIndex":0},"citationItems":[{"id":1543,"uris":["http://zotero.org/groups/5272309/items/PNBANCDQ"],"itemData":{"id":1543,"type":"article-journal","container-title":"Nature Food","DOI":"10.1038/s43016-022-00662-0","ISSN":"2662-1355","issue":"1","journalAbbreviation":"Nat Food","language":"en","page":"22-29","source":"DOI.org (Crossref)","title":"Reframing the local–global food systems debate through a resilience lens","volume":"4","author":[{"family":"Wood","given":"Amanda"},{"family":"Queiroz","given":"Cibele"},{"family":"Deutsch","given":"Lisa"},{"family":"González-Mon","given":"Blanca"},{"family":"Jonell","given":"Malin"},{"family":"Pereira","given":"Laura"},{"family":"Sinare","given":"Hanna"},{"family":"Svedin","given":"Uno"},{"family":"Wassénius","given":"Emmy"}],"issued":{"date-parts":[["2023",1,9]]}}}],"schema":"https://github.com/citation-style-language/schema/raw/master/csl-citation.json"} </w:instrText>
      </w:r>
      <w:r w:rsidR="00ED05D3">
        <w:rPr>
          <w:rFonts w:eastAsia="Calibri" w:cs="Calibri"/>
          <w:color w:val="000000" w:themeColor="text1"/>
          <w:sz w:val="22"/>
          <w:szCs w:val="22"/>
          <w:lang w:val="en-IE"/>
        </w:rPr>
        <w:fldChar w:fldCharType="separate"/>
      </w:r>
      <w:r w:rsidR="00B83206" w:rsidRPr="00B83206">
        <w:rPr>
          <w:sz w:val="22"/>
        </w:rPr>
        <w:t>[181]</w:t>
      </w:r>
      <w:r w:rsidR="00ED05D3">
        <w:rPr>
          <w:rFonts w:eastAsia="Calibri" w:cs="Calibri"/>
          <w:color w:val="000000" w:themeColor="text1"/>
          <w:sz w:val="22"/>
          <w:szCs w:val="22"/>
          <w:lang w:val="en-IE"/>
        </w:rPr>
        <w:fldChar w:fldCharType="end"/>
      </w:r>
      <w:r w:rsidRPr="00810776">
        <w:rPr>
          <w:rFonts w:eastAsia="Calibri" w:cs="Calibri"/>
          <w:color w:val="000000" w:themeColor="text1"/>
          <w:sz w:val="22"/>
          <w:szCs w:val="22"/>
          <w:lang w:val="en-IE"/>
        </w:rPr>
        <w:t>.</w:t>
      </w:r>
    </w:p>
    <w:p w14:paraId="4F041392" w14:textId="6F71994D" w:rsidR="3228E45B" w:rsidRPr="00810776" w:rsidRDefault="3228E45B" w:rsidP="43D3A18C">
      <w:pPr>
        <w:rPr>
          <w:rFonts w:eastAsia="Calibri" w:cs="Calibri"/>
          <w:color w:val="000000" w:themeColor="text1"/>
          <w:sz w:val="22"/>
          <w:szCs w:val="22"/>
        </w:rPr>
      </w:pPr>
      <w:r w:rsidRPr="00810776">
        <w:rPr>
          <w:rFonts w:eastAsia="Calibri" w:cs="Calibri"/>
          <w:color w:val="000000" w:themeColor="text1"/>
          <w:sz w:val="22"/>
          <w:szCs w:val="22"/>
        </w:rPr>
        <w:t>To address these challenges, the EU requires cohesive policies with better coordination across EU member states and across economic, environmental, and social dimensions</w:t>
      </w:r>
      <w:r w:rsidR="00EB09D8">
        <w:rPr>
          <w:rFonts w:eastAsia="Calibri" w:cs="Calibri"/>
          <w:color w:val="000000" w:themeColor="text1"/>
          <w:sz w:val="22"/>
          <w:szCs w:val="22"/>
        </w:rPr>
        <w:t xml:space="preserve"> </w:t>
      </w:r>
      <w:r w:rsidR="00EB09D8">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{"citationID":"a1l56d2endm","properties":{"formattedCitation":"[182], [183]","plainCitation":"[182], [183]","noteIndex":0},"citationItems":[{"id":1544,"uris":["http://zotero.org/groups/5272309/items/YL5HXQEE"],"itemData":{"id":1544,"type":"article-journal","container-title":"One Earth","DOI":"10.1016/j.oneear.2020.08.004","ISSN":"25903322","issue":"2","journalAbbreviation":"One Earth","language":"en","page":"173-175","source":"DOI.org (Crossref)","title":"The EU’s Common Agricultural Policy Could Be Spent Much More Efficiently to Address Challenges for Farmers, Climate, and Biodiversity","volume":"3","author":[{"family":"Pe’er","given":"Guy"},{"family":"Lakner","given":"Sebastian"}],"issued":{"date-parts":[["2020",8]]}}},{"id":1545,"uris":["http://zotero.org/groups/5272309/items/ZT8DAS3M"],"itemData":{"id":1545,"type":"article-journal","container-title":"Agricultural Systems","DOI":"10.1016/j.agsy.2019.102656","ISSN":"0308521X","journalAbbreviation":"Agricultural Systems","language":"en","page":"102656","source":"DOI.org (Crossref)","title":"A framework to assess the resilience of farming systems","volume":"176","author":[{"family":"Meuwissen","given":"Miranda P.M."},{"family":"Feindt","given":"Peter H."},{"family":"Spiegel","given":"Alisa"},{"family":"Termeer","given":"Catrien J.A.M."},{"family":"Mathijs","given":"Erik"},{"family":"Mey","given":"Yann De"},{"family":"Finger","given":"Robert"},{"family":"Balmann","given":"Alfons"},{"family":"Wauters","given":"Erwin"},{"family":"Urquhart","given":"Julie"},{"family":"Vigani","given":"Mauro"},{"family":"Zawalińska","given":"Katarzyna"},{"family":"Herrera","given":"Hugo"},{"family":"Nicholas-Davies","given":"Phillipa"},{"family":"Hansson","given":"Helena"},{"family":"Paas","given":"Wim"},{"family":"Slijper","given":"Thomas"},{"family":"Coopmans","given":"Isabeau"},{"family":"Vroege","given":"Willemijn"},{"family":"Ciechomska","given":"Anna"},{"family":"Accatino","given":"Francesco"},{"family":"Kopainsky","given":"Birgit"},{"family":"Poortvliet","given":"P. Marijn"},{"family":"Candel","given":"Jeroen J.L."},{"family":"Maye","given":"Damian"},{"family":"Severini","given":"Simone"},{"family":"Senni","given":"Saverio"},{"family":"Soriano","given":"Bárbara"},{"family":"Lagerkvist","given":"Carl-Johan"},{"family":"Peneva","given":"Mariya"},{"family":"Gavrilescu","given":"Camelia"},{"family":"Reidsma","given":"Pytrik"}],"issued":{"date-parts":[["2019",11]]}}}],"schema":"https://github.com/citation-style-language/schema/raw/master/csl-citation.json"} </w:instrText>
      </w:r>
      <w:r w:rsidR="00EB09D8">
        <w:rPr>
          <w:rFonts w:eastAsia="Calibri" w:cs="Calibri"/>
          <w:color w:val="000000" w:themeColor="text1"/>
          <w:sz w:val="22"/>
          <w:szCs w:val="22"/>
        </w:rPr>
        <w:fldChar w:fldCharType="separate"/>
      </w:r>
      <w:r w:rsidR="00B83206" w:rsidRPr="00B83206">
        <w:rPr>
          <w:sz w:val="22"/>
        </w:rPr>
        <w:t>[182], [183]</w:t>
      </w:r>
      <w:r w:rsidR="00EB09D8">
        <w:rPr>
          <w:rFonts w:eastAsia="Calibri" w:cs="Calibri"/>
          <w:color w:val="000000" w:themeColor="text1"/>
          <w:sz w:val="22"/>
          <w:szCs w:val="22"/>
        </w:rPr>
        <w:fldChar w:fldCharType="end"/>
      </w:r>
      <w:r w:rsidR="00EB09D8">
        <w:rPr>
          <w:rFonts w:eastAsia="Calibri" w:cs="Calibri"/>
          <w:color w:val="000000" w:themeColor="text1"/>
          <w:sz w:val="22"/>
          <w:szCs w:val="22"/>
        </w:rPr>
        <w:t>.</w:t>
      </w:r>
    </w:p>
    <w:p w14:paraId="60F9C3A2" w14:textId="25059576" w:rsidR="3228E45B" w:rsidRPr="00810776" w:rsidRDefault="3228E45B" w:rsidP="43D3A18C">
      <w:pPr>
        <w:rPr>
          <w:rFonts w:eastAsia="Calibri" w:cs="Calibri"/>
          <w:color w:val="000000" w:themeColor="text1"/>
          <w:sz w:val="22"/>
          <w:szCs w:val="22"/>
        </w:rPr>
      </w:pPr>
      <w:r w:rsidRPr="00810776">
        <w:rPr>
          <w:rFonts w:eastAsia="Calibri" w:cs="Calibri"/>
          <w:i/>
          <w:iCs/>
          <w:color w:val="000000" w:themeColor="text1"/>
          <w:sz w:val="22"/>
          <w:szCs w:val="22"/>
        </w:rPr>
        <w:t>Measures could include:</w:t>
      </w:r>
    </w:p>
    <w:p w14:paraId="6AB28960" w14:textId="2738224D" w:rsidR="3228E45B" w:rsidRPr="00810776" w:rsidRDefault="3228E45B" w:rsidP="72FCE618">
      <w:pPr>
        <w:pStyle w:val="ListParagraph"/>
        <w:numPr>
          <w:ilvl w:val="0"/>
          <w:numId w:val="26"/>
        </w:numPr>
        <w:rPr>
          <w:rFonts w:eastAsia="Calibri" w:cs="Calibri"/>
          <w:color w:val="000000" w:themeColor="text1"/>
          <w:sz w:val="22"/>
          <w:szCs w:val="22"/>
        </w:rPr>
      </w:pPr>
      <w:r w:rsidRPr="00810776">
        <w:rPr>
          <w:rFonts w:eastAsia="Calibri" w:cs="Calibri"/>
          <w:color w:val="000000" w:themeColor="text1"/>
          <w:sz w:val="22"/>
          <w:szCs w:val="22"/>
        </w:rPr>
        <w:t xml:space="preserve">Revising domestic and foreign food trade policies to improve sustainability </w:t>
      </w:r>
      <w:r w:rsidR="007000DD" w:rsidRPr="00810776">
        <w:rPr>
          <w:rFonts w:eastAsia="Calibri" w:cs="Calibri"/>
          <w:color w:val="000000" w:themeColor="text1"/>
          <w:sz w:val="22"/>
          <w:szCs w:val="22"/>
        </w:rPr>
        <w:t xml:space="preserve">provisions </w:t>
      </w:r>
      <w:r w:rsidRPr="00810776">
        <w:rPr>
          <w:rFonts w:eastAsia="Calibri" w:cs="Calibri"/>
          <w:color w:val="000000" w:themeColor="text1"/>
          <w:sz w:val="22"/>
          <w:szCs w:val="22"/>
        </w:rPr>
        <w:t>across EU agri-food trade.</w:t>
      </w:r>
    </w:p>
    <w:p w14:paraId="6EE2C807" w14:textId="27970236" w:rsidR="3228E45B" w:rsidRPr="00810776" w:rsidRDefault="3228E45B" w:rsidP="72FCE618">
      <w:pPr>
        <w:pStyle w:val="ListParagraph"/>
        <w:numPr>
          <w:ilvl w:val="0"/>
          <w:numId w:val="26"/>
        </w:numPr>
        <w:rPr>
          <w:rFonts w:eastAsia="Calibri" w:cs="Calibri"/>
          <w:color w:val="000000" w:themeColor="text1"/>
          <w:sz w:val="22"/>
          <w:szCs w:val="22"/>
        </w:rPr>
      </w:pPr>
      <w:r w:rsidRPr="00810776">
        <w:rPr>
          <w:rFonts w:eastAsia="Calibri" w:cs="Calibri"/>
          <w:color w:val="000000" w:themeColor="text1"/>
          <w:sz w:val="22"/>
          <w:szCs w:val="22"/>
        </w:rPr>
        <w:t>Increasing support for small and medium-sized enterprises through subsidies that prioritise resilience and environmental outcomes over output.</w:t>
      </w:r>
    </w:p>
    <w:p w14:paraId="485A37EA" w14:textId="2C75AD4A" w:rsidR="3228E45B" w:rsidRPr="00810776" w:rsidRDefault="3228E45B" w:rsidP="72FCE618">
      <w:pPr>
        <w:pStyle w:val="ListParagraph"/>
        <w:numPr>
          <w:ilvl w:val="0"/>
          <w:numId w:val="26"/>
        </w:numPr>
        <w:rPr>
          <w:rFonts w:eastAsia="Calibri" w:cs="Calibri"/>
          <w:color w:val="000000" w:themeColor="text1"/>
          <w:sz w:val="22"/>
          <w:szCs w:val="22"/>
        </w:rPr>
      </w:pPr>
      <w:r w:rsidRPr="00810776">
        <w:rPr>
          <w:rFonts w:eastAsia="Calibri" w:cs="Calibri"/>
          <w:color w:val="000000" w:themeColor="text1"/>
          <w:sz w:val="22"/>
          <w:szCs w:val="22"/>
        </w:rPr>
        <w:t>Promoting sustainable farming practices like crop diversification, landscape elements, agroecology, can address environmental degradation, restore soil health, and support a stable agricultural productivity over the long term.</w:t>
      </w:r>
    </w:p>
    <w:p w14:paraId="067DCC20" w14:textId="3A305CB0" w:rsidR="43D3A18C" w:rsidRPr="00810776" w:rsidRDefault="43D3A18C" w:rsidP="43D3A18C">
      <w:pPr>
        <w:rPr>
          <w:rFonts w:eastAsia="Calibri" w:cs="Calibri"/>
          <w:color w:val="000000" w:themeColor="text1"/>
          <w:sz w:val="22"/>
          <w:szCs w:val="22"/>
        </w:rPr>
      </w:pPr>
    </w:p>
    <w:p w14:paraId="15193B36" w14:textId="189DD4DE" w:rsidR="43D3A18C" w:rsidRPr="00810776" w:rsidRDefault="43D3A18C" w:rsidP="43D3A18C">
      <w:pPr>
        <w:pStyle w:val="JRCText"/>
        <w:rPr>
          <w:rFonts w:cstheme="minorBidi"/>
          <w:i/>
          <w:iCs/>
          <w:sz w:val="22"/>
          <w:szCs w:val="22"/>
        </w:rPr>
      </w:pPr>
    </w:p>
    <w:p w14:paraId="17A613F5" w14:textId="4C259886" w:rsidR="5BDA43A3" w:rsidRPr="00810776" w:rsidRDefault="5BDA43A3" w:rsidP="5BDA43A3">
      <w:pPr>
        <w:rPr>
          <w:b/>
          <w:bCs/>
          <w:i/>
          <w:iCs/>
          <w:color w:val="ED7C31"/>
        </w:rPr>
      </w:pPr>
    </w:p>
    <w:p w14:paraId="324E4042" w14:textId="12D78715" w:rsidR="21ED6C49" w:rsidRPr="00810776" w:rsidRDefault="21ED6C49">
      <w:r w:rsidRPr="00810776">
        <w:br w:type="page"/>
      </w:r>
    </w:p>
    <w:p w14:paraId="460A57DC" w14:textId="28FDAA3C" w:rsidR="21ED6C49" w:rsidRPr="00810776" w:rsidRDefault="00385F1D" w:rsidP="00E81F9B">
      <w:pPr>
        <w:pStyle w:val="JRCLevel-2title"/>
      </w:pPr>
      <w:bookmarkStart w:id="469" w:name="_Toc190708603"/>
      <w:r>
        <w:lastRenderedPageBreak/>
        <w:t>3.</w:t>
      </w:r>
      <w:r w:rsidR="0037462D">
        <w:t>6</w:t>
      </w:r>
      <w:r>
        <w:t xml:space="preserve"> </w:t>
      </w:r>
      <w:commentRangeStart w:id="470"/>
      <w:r w:rsidR="207F4DFA" w:rsidRPr="00E81F9B">
        <w:t xml:space="preserve">Preserving and protecting biodiversity </w:t>
      </w:r>
      <w:commentRangeEnd w:id="470"/>
      <w:r w:rsidR="207F4DFA" w:rsidRPr="00810776">
        <w:rPr>
          <w:rStyle w:val="CommentReference"/>
        </w:rPr>
        <w:commentReference w:id="470"/>
      </w:r>
      <w:bookmarkEnd w:id="469"/>
    </w:p>
    <w:p w14:paraId="452603E9" w14:textId="320FABAB" w:rsidR="21ED6C49" w:rsidRPr="00810776" w:rsidRDefault="00C66A41" w:rsidP="00C66A41">
      <w:pPr>
        <w:pStyle w:val="JRCLevel-3title"/>
        <w:ind w:left="0" w:firstLine="0"/>
      </w:pPr>
      <w:bookmarkStart w:id="471" w:name="_Toc190708604"/>
      <w:r>
        <w:t>3.</w:t>
      </w:r>
      <w:r w:rsidR="0037462D">
        <w:t>6</w:t>
      </w:r>
      <w:r>
        <w:t xml:space="preserve">.1 </w:t>
      </w:r>
      <w:r w:rsidR="2CD2BABE" w:rsidRPr="00810776">
        <w:t>Challenges</w:t>
      </w:r>
      <w:r w:rsidR="5EE47C1E" w:rsidRPr="00810776">
        <w:t xml:space="preserve"> and data gaps</w:t>
      </w:r>
      <w:r w:rsidR="2CD2BABE" w:rsidRPr="00810776">
        <w:t xml:space="preserve"> in Monitoring and Tracking Biodiversity</w:t>
      </w:r>
      <w:bookmarkEnd w:id="431"/>
      <w:bookmarkEnd w:id="432"/>
      <w:bookmarkEnd w:id="433"/>
      <w:bookmarkEnd w:id="471"/>
    </w:p>
    <w:p w14:paraId="1AAB19F7" w14:textId="256F32DB" w:rsidR="7FE806AD" w:rsidRPr="00810776" w:rsidRDefault="7FE806AD" w:rsidP="002B7971">
      <w:pPr>
        <w:spacing w:before="0" w:line="257" w:lineRule="auto"/>
        <w:rPr>
          <w:rFonts w:eastAsia="EC Square Sans Pro" w:cs="EC Square Sans Pro"/>
          <w:sz w:val="22"/>
          <w:szCs w:val="22"/>
        </w:rPr>
      </w:pPr>
      <w:bookmarkStart w:id="472" w:name="_Toc160095591"/>
      <w:bookmarkStart w:id="473" w:name="_Toc161312010"/>
      <w:bookmarkStart w:id="474" w:name="_Toc181696197"/>
      <w:bookmarkStart w:id="475" w:name="_Toc181800276"/>
      <w:bookmarkStart w:id="476" w:name="_Toc181907569"/>
      <w:bookmarkStart w:id="477" w:name="_Toc181960556"/>
      <w:bookmarkStart w:id="478" w:name="_Toc183451864"/>
      <w:bookmarkStart w:id="479" w:name="_Toc183452013"/>
      <w:r w:rsidRPr="00810776">
        <w:rPr>
          <w:rFonts w:eastAsia="EC Square Sans Pro" w:cs="EC Square Sans Pro"/>
          <w:sz w:val="22"/>
          <w:szCs w:val="22"/>
        </w:rPr>
        <w:t xml:space="preserve">Restoring and protecting biodiversity is a challenge that takes different shapes depending on the biome we are considering and the local biogeographical factors. The Nature Restauration Regulation is the first policy with legally binding targets to protect and restore biodiversity. While the EU Biodiversity Strategy had had time to start its implementation, and progress monitoring (see </w:t>
      </w:r>
      <w:hyperlink r:id="rId16" w:history="1">
        <w:r w:rsidRPr="00810776">
          <w:rPr>
            <w:rStyle w:val="Hyperlink"/>
            <w:rFonts w:eastAsia="EC Square Sans Pro" w:cs="EC Square Sans Pro"/>
            <w:sz w:val="22"/>
            <w:szCs w:val="22"/>
          </w:rPr>
          <w:t>EU Biodiversity Strategy Dashboard</w:t>
        </w:r>
      </w:hyperlink>
      <w:r w:rsidRPr="00810776">
        <w:rPr>
          <w:rFonts w:eastAsia="EC Square Sans Pro" w:cs="EC Square Sans Pro"/>
          <w:sz w:val="22"/>
          <w:szCs w:val="22"/>
        </w:rPr>
        <w:t>), the Nature Restoration Regulation was approved very recently (June 2024), therefore several indicators and monitoring tools are still to be put in place.</w:t>
      </w:r>
    </w:p>
    <w:p w14:paraId="22E41618" w14:textId="494C26D7" w:rsidR="0BE53867" w:rsidRPr="00810776" w:rsidRDefault="0BE53867" w:rsidP="532F25D5">
      <w:pPr>
        <w:rPr>
          <w:rFonts w:eastAsia="EC Square Sans Pro" w:cs="EC Square Sans Pro"/>
          <w:sz w:val="22"/>
          <w:szCs w:val="22"/>
        </w:rPr>
      </w:pPr>
      <w:r w:rsidRPr="00810776">
        <w:rPr>
          <w:rFonts w:eastAsia="EC Square Sans Pro" w:cs="EC Square Sans Pro"/>
          <w:sz w:val="22"/>
          <w:szCs w:val="22"/>
        </w:rPr>
        <w:t xml:space="preserve">At the EU level, it is important to integrate and harmonise relevant </w:t>
      </w:r>
      <w:r w:rsidRPr="00810776">
        <w:rPr>
          <w:rFonts w:eastAsia="EC Square Sans Pro" w:cs="EC Square Sans Pro"/>
          <w:b/>
          <w:bCs/>
          <w:sz w:val="22"/>
          <w:szCs w:val="22"/>
        </w:rPr>
        <w:t xml:space="preserve">datasets </w:t>
      </w:r>
      <w:r w:rsidRPr="00810776">
        <w:rPr>
          <w:rFonts w:eastAsia="EC Square Sans Pro" w:cs="EC Square Sans Pro"/>
          <w:sz w:val="22"/>
          <w:szCs w:val="22"/>
        </w:rPr>
        <w:t xml:space="preserve">and consistent, high-resolution, long-term </w:t>
      </w:r>
      <w:r w:rsidRPr="00810776">
        <w:rPr>
          <w:rFonts w:eastAsia="EC Square Sans Pro" w:cs="EC Square Sans Pro"/>
          <w:b/>
          <w:bCs/>
          <w:sz w:val="22"/>
          <w:szCs w:val="22"/>
        </w:rPr>
        <w:t xml:space="preserve">indicators, </w:t>
      </w:r>
      <w:r w:rsidRPr="00810776">
        <w:rPr>
          <w:rFonts w:eastAsia="EC Square Sans Pro" w:cs="EC Square Sans Pro"/>
          <w:sz w:val="22"/>
          <w:szCs w:val="22"/>
        </w:rPr>
        <w:t>with regular updates</w:t>
      </w:r>
      <w:r w:rsidRPr="00810776">
        <w:rPr>
          <w:rFonts w:eastAsia="EC Square Sans Pro" w:cs="EC Square Sans Pro"/>
          <w:b/>
          <w:bCs/>
          <w:sz w:val="22"/>
          <w:szCs w:val="22"/>
        </w:rPr>
        <w:t xml:space="preserve"> </w:t>
      </w:r>
      <w:r w:rsidRPr="00810776">
        <w:rPr>
          <w:rFonts w:eastAsia="EC Square Sans Pro" w:cs="EC Square Sans Pro"/>
          <w:sz w:val="22"/>
          <w:szCs w:val="22"/>
        </w:rPr>
        <w:t>and other products to establish a comprehensive mapping and monitoring system, incorporating diverse spatial and temporal resolutions, geographical coverage, and thematic granularity.</w:t>
      </w:r>
      <w:r w:rsidRPr="00810776">
        <w:rPr>
          <w:rFonts w:eastAsia="EC Square Sans Pro" w:cs="EC Square Sans Pro"/>
          <w:b/>
          <w:bCs/>
          <w:sz w:val="22"/>
          <w:szCs w:val="22"/>
        </w:rPr>
        <w:t xml:space="preserve"> </w:t>
      </w:r>
    </w:p>
    <w:p w14:paraId="40BB18EA" w14:textId="28A2E4BF" w:rsidR="7FE806AD" w:rsidRPr="00810776" w:rsidRDefault="7FE806AD" w:rsidP="532F25D5">
      <w:pPr>
        <w:spacing w:line="257" w:lineRule="auto"/>
        <w:rPr>
          <w:rFonts w:eastAsia="EC Square Sans Pro" w:cs="EC Square Sans Pro"/>
          <w:sz w:val="22"/>
          <w:szCs w:val="22"/>
        </w:rPr>
      </w:pPr>
      <w:r w:rsidRPr="2ED78F6E">
        <w:rPr>
          <w:rFonts w:eastAsia="EC Square Sans Pro" w:cs="EC Square Sans Pro"/>
          <w:b/>
          <w:bCs/>
          <w:sz w:val="22"/>
          <w:szCs w:val="22"/>
        </w:rPr>
        <w:t>Monitoring the progress</w:t>
      </w:r>
      <w:r w:rsidRPr="2ED78F6E">
        <w:rPr>
          <w:rFonts w:eastAsia="EC Square Sans Pro" w:cs="EC Square Sans Pro"/>
          <w:sz w:val="22"/>
          <w:szCs w:val="22"/>
        </w:rPr>
        <w:t xml:space="preserve"> of the </w:t>
      </w:r>
      <w:r w:rsidRPr="2ED78F6E">
        <w:rPr>
          <w:rFonts w:eastAsia="EC Square Sans Pro" w:cs="EC Square Sans Pro"/>
          <w:b/>
          <w:bCs/>
          <w:sz w:val="22"/>
          <w:szCs w:val="22"/>
        </w:rPr>
        <w:t>EU biodiversity strategy</w:t>
      </w:r>
      <w:r w:rsidRPr="2ED78F6E">
        <w:rPr>
          <w:rFonts w:eastAsia="EC Square Sans Pro" w:cs="EC Square Sans Pro"/>
          <w:sz w:val="22"/>
          <w:szCs w:val="22"/>
        </w:rPr>
        <w:t xml:space="preserve"> targets</w:t>
      </w:r>
      <w:r w:rsidR="00B666A6" w:rsidRPr="2ED78F6E">
        <w:rPr>
          <w:rFonts w:eastAsia="EC Square Sans Pro" w:cs="EC Square Sans Pro"/>
          <w:sz w:val="22"/>
          <w:szCs w:val="22"/>
        </w:rPr>
        <w:t xml:space="preserve"> </w:t>
      </w:r>
      <w:r w:rsidRPr="2ED78F6E">
        <w:rPr>
          <w:rFonts w:eastAsia="EC Square Sans Pro" w:cs="EC Square Sans Pro"/>
          <w:sz w:val="22"/>
          <w:szCs w:val="22"/>
        </w:rPr>
        <w:t>presents several challenges, from the lack of yearly high-resolution maps to track changes, to the absence of suitable ground-based biodiversity data for training and validation</w:t>
      </w:r>
      <w:r w:rsidR="43D548EA"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{"citationID":"a1nkuu7oua3","properties":{"formattedCitation":"[184], [185]","plainCitation":"[184], [185]","noteIndex":0},"citationItems":[{"id":330,"uris":["http://zotero.org/groups/5272309/items/PU6ZW9NJ"],"itemData":{"id":330,"type":"article-journal","abstract":"Ecological restoration is key to counteracting anthropogenic degradation of biodiversity and to reducing disaster risk. However, there is limited knowledge of barriers hindering the wider implementation of restoration practices, despite high-level political priority to halt the loss of biodiversity. In Europe, progress on ecological restoration has been slow and insufficient to meet international agreements and comply with European Union Nature Directives. We assessed European restoration experts' perceptions on barriers to restoration in Europe, and their relative importance, through a multiple expert consultation using a Delphi process. We found that experts share a common multi-dimensional concept of ecological restoration. Experts identified a large number of barriers (33) to the advancement of ecological restoration in Europe. Major barriers pertained to the socio-economic, not the environmental, domain. The three most important being insufficient funding, conflicting interests among different stakeholders, and low political priority given to restoration. Our results emphasize the need to increase political commitment at all levels, comply with existing nature laws, and optimize the use of financial resources by increasing funds for ecological restoration and eradicate environmentally harmful subsidies. The experts also call for the integration of ecological restoration into land-use planning and facilitating stakeholders' collaboration. Our study identifies key barriers, discusses ways to overcome the main barriers to ER in Europe, and contributes knowledge to support the implementation of the European Biodiversity Strategy for 2030, and the EU 2030 Restoration Plan in particular.","container-title":"Restoration Ecology","DOI":"10.1111/rec.13346","ISSN":"1526-100X","issue":"4","language":"en","license":"© 2021 The Authors. Restoration Ecology published by Wiley Periodicals LLC. on behalf of Society for Ecological Restoration.","note":"_eprint: https://onlinelibrary.wiley.com/doi/pdf/10.1111/rec.13346","page":"e13346","source":"Wiley Online Library","title":"Barriers to ecological restoration in Europe: expert perspectives","title-short":"Barriers to ecological restoration in Europe","volume":"29","author":[{"family":"Cortina-Segarra","given":"Jordi"},{"family":"García-Sánchez","given":"Ismael"},{"family":"Grace","given":"Miriam"},{"family":"Andrés","given":"Pilar"},{"family":"Baker","given":"Susan"},{"family":"Bullock","given":"Craig"},{"family":"Decleer","given":"Kris"},{"family":"Dicks","given":"Lynn V."},{"family":"Fisher","given":"Judith L."},{"family":"Frouz","given":"Jan"},{"family":"Klimkowska","given":"Agata"},{"family":"Kyriazopoulos","given":"Apostolos P."},{"family":"Moreno-Mateos","given":"David"},{"family":"Rodríguez-González","given":"Patricia M."},{"family":"Sarkki","given":"Simo"},{"family":"Ventocilla","given":"Jorge L."}],"issued":{"date-parts":[["2021"]]}}},{"id":334,"uris":["http://zotero.org/groups/5272309/items/RPHUM4T2"],"itemData":{"id":334,"type":"report","abstract":"The Knowledge Centre on Earth Observation (KCEO) assessed the current and potential use of Earth Observation (EO) in support of EU policies related to biodiversity\n- The KCEO DD assessment on EO in support of biodiversity-related policies, was rooted on the questions and policy information needs raised by the European Commission Directorate Generals and the implementation of the EU Biodiversity Strategy for 2030\n- Examining biodiversity-related concerns using EO brought to light numerous synergies across different policy themes \n- EO applications emerged to be crucial in monitoring and reporting in common policy contexts \n- The opportunities presented by the Copernicus products and services are therefore a potential to streamline and enhance EO uptake across EU policies areas","language":"en","title":"Earth Observation for Biodiversity","URL":"https://publications.jrc.ec.europa.eu/repository/handle/JRC135083","author":[{"family":"Camia","given":"Andrea"},{"family":"Dowell","given":"Mark"},{"family":"Vancutsem","given":"Christelle"}],"accessed":{"date-parts":[["2024",7,18]]},"issued":{"date-parts":[["2024",1,26]]}},"label":"page"}],"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[184], [185]</w:t>
      </w:r>
      <w:r w:rsidRPr="2ED78F6E">
        <w:rPr>
          <w:rFonts w:eastAsia="EC Square Sans Pro" w:cs="EC Square Sans Pro"/>
          <w:sz w:val="22"/>
          <w:szCs w:val="22"/>
        </w:rPr>
        <w:fldChar w:fldCharType="end"/>
      </w:r>
      <w:r w:rsidRPr="2ED78F6E">
        <w:rPr>
          <w:rFonts w:eastAsia="EC Square Sans Pro" w:cs="EC Square Sans Pro"/>
          <w:sz w:val="22"/>
          <w:szCs w:val="22"/>
        </w:rPr>
        <w:t>. The lack of local detailed biodiversity data hampers the understanding of ecosystems and, therefore, the ability to create and implement effective conservation strategies (UNEP - UN Environment Programme)</w:t>
      </w:r>
      <w:r w:rsidR="00E7044A">
        <w:t xml:space="preserve"> </w:t>
      </w:r>
      <w:r>
        <w:fldChar w:fldCharType="begin"/>
      </w:r>
      <w:r w:rsidR="00B83206">
        <w:instrText xml:space="preserve"> ADDIN ZOTERO_ITEM CSL_CITATION {"citationID":"a25il3nbkaj","properties":{"formattedCitation":"[186]","plainCitation":"[186]","noteIndex":0},"citationItems":[{"id":290,"uris":["http://zotero.org/groups/5272309/items/72L6RTJ3"],"itemData":{"id":290,"type":"article-journal","container-title":"The International Journal of Life Cycle Assessment","DOI":"10.1007/s11367-020-01846-1","ISSN":"1614-7502","issue":"2","journalAbbreviation":"Int J Life Cycle Assess","language":"en","page":"238-243","source":"Springer Link","title":"A research perspective towards a more complete biodiversity footprint: a report from the World Biodiversity Forum","title-short":"A research perspective towards a more complete biodiversity footprint","volume":"26","author":[{"family":"Marques","given":"Alexandra"},{"family":"Robuchon","given":"Marine"},{"family":"Hellweg","given":"Stefanie"},{"family":"Newbold","given":"Tim"},{"family":"Beher","given":"Jutta"},{"family":"Bekker","given":"Sebastian"},{"family":"Essl","given":"Franz"},{"family":"Ehrlich","given":"Daniele"},{"family":"Hill","given":"Samantha"},{"family":"Jung","given":"Martin"},{"family":"Marquardt","given":"Sandra"},{"family":"Rosa","given":"Francesca"},{"family":"Rugani","given":"Benedetto"},{"family":"Suárez-Castro","given":"Andrés F."},{"family":"Silva","given":"André P."},{"family":"Williams","given":"David R."},{"family":"Dubois","given":"Grégoire"},{"family":"Sala","given":"Serenella"}],"issued":{"date-parts":[["2021",2,1]]}}}],"schema":"https://github.com/citation-style-language/schema/raw/master/csl-citation.json"} </w:instrText>
      </w:r>
      <w:r>
        <w:fldChar w:fldCharType="separate"/>
      </w:r>
      <w:r w:rsidR="00B83206" w:rsidRPr="00B83206">
        <w:t>[186]</w:t>
      </w:r>
      <w:r>
        <w:fldChar w:fldCharType="end"/>
      </w:r>
      <w:r w:rsidRPr="2ED78F6E">
        <w:rPr>
          <w:rFonts w:eastAsia="EC Square Sans Pro" w:cs="EC Square Sans Pro"/>
          <w:sz w:val="22"/>
          <w:szCs w:val="22"/>
        </w:rPr>
        <w:t>. Current efforts to mitigate these data constraints are on-going but not yet operational</w:t>
      </w:r>
      <w:r w:rsidR="00E7044A">
        <w:t xml:space="preserve"> </w:t>
      </w:r>
      <w:r>
        <w:fldChar w:fldCharType="begin"/>
      </w:r>
      <w:r w:rsidR="00B83206">
        <w:instrText xml:space="preserve"> ADDIN ZOTERO_ITEM CSL_CITATION {"citationID":"a1ickriggae","properties":{"formattedCitation":"[185]","plainCitation":"[185]","noteIndex":0},"citationItems":[{"id":334,"uris":["http://zotero.org/groups/5272309/items/RPHUM4T2"],"itemData":{"id":334,"type":"report","abstract":"The Knowledge Centre on Earth Observation (KCEO) assessed the current and potential use of Earth Observation (EO) in support of EU policies related to biodiversity\n- The KCEO DD assessment on EO in support of biodiversity-related policies, was rooted on the questions and policy information needs raised by the European Commission Directorate Generals and the implementation of the EU Biodiversity Strategy for 2030\n- Examining biodiversity-related concerns using EO brought to light numerous synergies across different policy themes \n- EO applications emerged to be crucial in monitoring and reporting in common policy contexts \n- The opportunities presented by the Copernicus products and services are therefore a potential to streamline and enhance EO uptake across EU policies areas","language":"en","title":"Earth Observation for Biodiversity","URL":"https://publications.jrc.ec.europa.eu/repository/handle/JRC135083","author":[{"family":"Camia","given":"Andrea"},{"family":"Dowell","given":"Mark"},{"family":"Vancutsem","given":"Christelle"}],"accessed":{"date-parts":[["2024",7,18]]},"issued":{"date-parts":[["2024",1,26]]}}}],"schema":"https://github.com/citation-style-language/schema/raw/master/csl-citation.json"} </w:instrText>
      </w:r>
      <w:r>
        <w:fldChar w:fldCharType="separate"/>
      </w:r>
      <w:r w:rsidR="00B83206" w:rsidRPr="00B83206">
        <w:t>[185]</w:t>
      </w:r>
      <w:r>
        <w:fldChar w:fldCharType="end"/>
      </w:r>
      <w:r w:rsidRPr="2ED78F6E">
        <w:rPr>
          <w:rFonts w:eastAsia="EC Square Sans Pro" w:cs="EC Square Sans Pro"/>
          <w:sz w:val="22"/>
          <w:szCs w:val="22"/>
        </w:rPr>
        <w:t>.</w:t>
      </w:r>
    </w:p>
    <w:p w14:paraId="47BDACA2" w14:textId="10DE4EC0" w:rsidR="68CFB287" w:rsidRPr="00810776" w:rsidRDefault="68CFB287" w:rsidP="532F25D5">
      <w:pPr>
        <w:rPr>
          <w:rFonts w:eastAsia="EC Square Sans Pro" w:cs="EC Square Sans Pro"/>
          <w:sz w:val="22"/>
          <w:szCs w:val="22"/>
        </w:rPr>
      </w:pPr>
      <w:r w:rsidRPr="328EAAF4">
        <w:rPr>
          <w:rFonts w:eastAsia="EC Square Sans Pro" w:cs="EC Square Sans Pro"/>
          <w:sz w:val="22"/>
          <w:szCs w:val="22"/>
        </w:rPr>
        <w:t xml:space="preserve">The </w:t>
      </w:r>
      <w:r w:rsidRPr="328EAAF4">
        <w:rPr>
          <w:rFonts w:eastAsia="EC Square Sans Pro" w:cs="EC Square Sans Pro"/>
          <w:color w:val="0563C1"/>
          <w:sz w:val="22"/>
          <w:szCs w:val="22"/>
          <w:u w:val="single"/>
        </w:rPr>
        <w:t>Evaluation of the EU Biodiversity Strategy to 2020</w:t>
      </w:r>
      <w:r w:rsidRPr="328EAAF4">
        <w:rPr>
          <w:rFonts w:eastAsia="EC Square Sans Pro" w:cs="EC Square Sans Pro"/>
          <w:sz w:val="22"/>
          <w:szCs w:val="22"/>
        </w:rPr>
        <w:t xml:space="preserve"> has identified two key lessons from the shortcoming of the initiative itself. First, effective implementation requires </w:t>
      </w:r>
      <w:r w:rsidRPr="328EAAF4">
        <w:rPr>
          <w:rFonts w:eastAsia="EC Square Sans Pro" w:cs="EC Square Sans Pro"/>
          <w:b/>
          <w:bCs/>
          <w:sz w:val="22"/>
          <w:szCs w:val="22"/>
        </w:rPr>
        <w:t>specific, measurable targets</w:t>
      </w:r>
      <w:r w:rsidRPr="328EAAF4">
        <w:rPr>
          <w:rFonts w:eastAsia="EC Square Sans Pro" w:cs="EC Square Sans Pro"/>
          <w:sz w:val="22"/>
          <w:szCs w:val="22"/>
        </w:rPr>
        <w:t xml:space="preserve"> with clear definitions, set timelines and assigned responsibilities for implementatio</w:t>
      </w:r>
      <w:commentRangeStart w:id="480"/>
      <w:r w:rsidRPr="328EAAF4">
        <w:rPr>
          <w:rFonts w:eastAsia="EC Square Sans Pro" w:cs="EC Square Sans Pro"/>
          <w:sz w:val="22"/>
          <w:szCs w:val="22"/>
        </w:rPr>
        <w:t>n.</w:t>
      </w:r>
      <w:commentRangeEnd w:id="480"/>
      <w:r>
        <w:rPr>
          <w:rStyle w:val="CommentReference"/>
        </w:rPr>
        <w:commentReference w:id="480"/>
      </w:r>
      <w:r w:rsidRPr="328EAAF4">
        <w:rPr>
          <w:rFonts w:eastAsia="EC Square Sans Pro" w:cs="EC Square Sans Pro"/>
          <w:sz w:val="22"/>
          <w:szCs w:val="22"/>
        </w:rPr>
        <w:t xml:space="preserve"> Second, actions to halt and reverse biodiversity loss need to cover the range of pressures on all ecosystem types and, therefore, a </w:t>
      </w:r>
      <w:r w:rsidRPr="328EAAF4">
        <w:rPr>
          <w:rFonts w:eastAsia="EC Square Sans Pro" w:cs="EC Square Sans Pro"/>
          <w:b/>
          <w:bCs/>
          <w:sz w:val="22"/>
          <w:szCs w:val="22"/>
        </w:rPr>
        <w:t>mixture of policy instruments</w:t>
      </w:r>
      <w:r w:rsidRPr="328EAAF4">
        <w:rPr>
          <w:rFonts w:eastAsia="EC Square Sans Pro" w:cs="EC Square Sans Pro"/>
          <w:sz w:val="22"/>
          <w:szCs w:val="22"/>
        </w:rPr>
        <w:t xml:space="preserve"> is needed to deliver the biodiversity commitments.</w:t>
      </w:r>
    </w:p>
    <w:p w14:paraId="02DE87B3" w14:textId="11B76BD7" w:rsidR="56B3318E" w:rsidRPr="00D56D52" w:rsidRDefault="56B3318E" w:rsidP="446FBAE1">
      <w:pPr>
        <w:jc w:val="left"/>
        <w:rPr>
          <w:rFonts w:eastAsia="EC Square Sans Pro" w:cs="EC Square Sans Pro"/>
          <w:b/>
          <w:i/>
          <w:sz w:val="24"/>
          <w:szCs w:val="24"/>
        </w:rPr>
      </w:pPr>
      <w:r w:rsidRPr="00810776">
        <w:rPr>
          <w:rFonts w:eastAsia="EC Square Sans Pro" w:cs="EC Square Sans Pro"/>
          <w:sz w:val="24"/>
          <w:szCs w:val="24"/>
        </w:rPr>
        <w:t>The EU needs to monitor shifts in geographic ranges of species, multi-temporal and multi-taxa assessments, distribution and conditions of species population and habitats as a function of changing climate. This is particularly challenging in certain ecosystems, such as freshwater and wetland habitats. In freshwater ecosystems, there are knowledge gaps in understanding freshwater ecosystems and uncertainty on the type and magnitude of stressors affecting EU rivers ecological status</w:t>
      </w:r>
      <w:r w:rsidR="008851C9">
        <w:rPr>
          <w:rFonts w:eastAsia="EC Square Sans Pro" w:cs="EC Square Sans Pro"/>
          <w:sz w:val="24"/>
          <w:szCs w:val="24"/>
        </w:rPr>
        <w:t xml:space="preserve"> </w:t>
      </w:r>
      <w:r w:rsidR="008851C9">
        <w:rPr>
          <w:rFonts w:eastAsia="EC Square Sans Pro" w:cs="EC Square Sans Pro"/>
          <w:sz w:val="24"/>
          <w:szCs w:val="24"/>
        </w:rPr>
        <w:fldChar w:fldCharType="begin"/>
      </w:r>
      <w:r w:rsidR="00B83206">
        <w:rPr>
          <w:rFonts w:eastAsia="EC Square Sans Pro" w:cs="EC Square Sans Pro"/>
          <w:sz w:val="24"/>
          <w:szCs w:val="24"/>
        </w:rPr>
        <w:instrText xml:space="preserve"> ADDIN ZOTERO_ITEM CSL_CITATION {"citationID":"a1m4gp9huli","properties":{"formattedCitation":"[187]","plainCitation":"[187]","noteIndex":0},"citationItems":[{"id":297,"uris":["http://zotero.org/groups/5272309/items/8EXRU844"],"itemData":{"id":297,"type":"article-journal","abstract":"The biota of European rivers are affected by a wide range of stressors impairing water quality and hydro-morphology. Only about 40% of Europe's rivers reach ‘good ecological status’, a target set by the European Water Framework Directive (WFD) and indicated by the biota. It is yet unknown how the different stressors in concert impact ecological status and how the relationship between stressors and status differs between river types. We linked the intensity of seven stressors to recently measured ecological status data for more than 50,000 sub-catchment units (covering almost 80% of Europe's surface area), which were distributed among 12 broad river types. Stressor data were either derived from remote sensing data (extent of urban and agricultural land use in the riparian zone) or modelled (alteration of mean annual flow and of base flow, total phosphorous load, total nitrogen load and mixture toxic pressure, a composite metric for toxic substances), while data on ecological status were taken from national statutory reporting of the second WFD River Basin Management Plans for the years 2010–2015. We used Boosted Regression Trees to link ecological status to stressor intensities. The stressors explained on average 61% of deviance in ecological status for the 12 individual river types, with all seven stressors contributing considerably to this explanation. On average, 39.4% of the deviance was explained by altered hydro-morphology (morphology: 23.2%; hydrology: 16.2%), 34.4% by nutrient enrichment and 26.2% by toxic substances. More than half of the total deviance was explained by stressor interaction, with nutrient enrichment and toxic substances interacting most frequently and strongly. Our results underline that the biota of all European river types are determined by co-occurring and interacting multiple stressors, lending support to the conclusion that fundamental management strategies at the catchment scale are required to reach the ambitious objective of good ecological status of surface waters.","container-title":"Global Change Biology","DOI":"10.1111/gcb.15504","ISSN":"1365-2486","issue":"9","language":"en","license":"© 2020 The Authors. Global Change Biology published by John Wiley &amp; Sons Ltd.","note":"_eprint: https://onlinelibrary.wiley.com/doi/pdf/10.1111/gcb.15504","page":"1962-1975","source":"Wiley Online Library","title":"Multiple stressors determine river ecological status at the European scale: Towards an integrated understanding of river status deterioration","title-short":"Multiple stressors determine river ecological status at the European scale","volume":"27","author":[{"family":"Lemm","given":"Jan U."},{"family":"Venohr","given":"Markus"},{"family":"Globevnik","given":"Lidija"},{"family":"Stefanidis","given":"Kostas"},{"family":"Panagopoulos","given":"Yiannis"},{"family":"Gils","given":"Jos","non-dropping-particle":"van"},{"family":"Posthuma","given":"Leo"},{"family":"Kristensen","given":"Peter"},{"family":"Feld","given":"Christian K."},{"family":"Mahnkopf","given":"Judith"},{"family":"Hering","given":"Daniel"},{"family":"Birk","given":"Sebastian"}],"issued":{"date-parts":[["2021"]]}}}],"schema":"https://github.com/citation-style-language/schema/raw/master/csl-citation.json"} </w:instrText>
      </w:r>
      <w:r w:rsidR="008851C9">
        <w:rPr>
          <w:rFonts w:eastAsia="EC Square Sans Pro" w:cs="EC Square Sans Pro"/>
          <w:sz w:val="24"/>
          <w:szCs w:val="24"/>
        </w:rPr>
        <w:fldChar w:fldCharType="separate"/>
      </w:r>
      <w:r w:rsidR="00B83206" w:rsidRPr="00B83206">
        <w:rPr>
          <w:sz w:val="24"/>
        </w:rPr>
        <w:t>[187]</w:t>
      </w:r>
      <w:r w:rsidR="008851C9">
        <w:rPr>
          <w:rFonts w:eastAsia="EC Square Sans Pro" w:cs="EC Square Sans Pro"/>
          <w:sz w:val="24"/>
          <w:szCs w:val="24"/>
        </w:rPr>
        <w:fldChar w:fldCharType="end"/>
      </w:r>
      <w:r w:rsidRPr="00810776">
        <w:rPr>
          <w:rFonts w:eastAsia="EC Square Sans Pro" w:cs="EC Square Sans Pro"/>
          <w:sz w:val="24"/>
          <w:szCs w:val="24"/>
        </w:rPr>
        <w:t xml:space="preserve">. Moreover, the diversity and connectivity of freshwater ecosystems not always properly mainstreamed into conservation policies and </w:t>
      </w:r>
      <w:r w:rsidRPr="00D56D52">
        <w:rPr>
          <w:rFonts w:eastAsia="EC Square Sans Pro" w:cs="EC Square Sans Pro"/>
          <w:sz w:val="24"/>
          <w:szCs w:val="24"/>
        </w:rPr>
        <w:t>objectives</w:t>
      </w:r>
      <w:r w:rsidR="008851C9">
        <w:rPr>
          <w:rFonts w:eastAsia="EC Square Sans Pro" w:cs="EC Square Sans Pro"/>
          <w:sz w:val="24"/>
          <w:szCs w:val="24"/>
        </w:rPr>
        <w:t xml:space="preserve"> </w:t>
      </w:r>
      <w:r w:rsidR="008851C9">
        <w:rPr>
          <w:rFonts w:eastAsia="EC Square Sans Pro" w:cs="EC Square Sans Pro"/>
          <w:sz w:val="24"/>
          <w:szCs w:val="24"/>
        </w:rPr>
        <w:fldChar w:fldCharType="begin"/>
      </w:r>
      <w:r w:rsidR="00B83206">
        <w:rPr>
          <w:rFonts w:eastAsia="EC Square Sans Pro" w:cs="EC Square Sans Pro"/>
          <w:sz w:val="24"/>
          <w:szCs w:val="24"/>
        </w:rPr>
        <w:instrText xml:space="preserve"> ADDIN ZOTERO_ITEM CSL_CITATION {"citationID":"ah2l8lpmti","properties":{"formattedCitation":"[188]","plainCitation":"[188]","noteIndex":0},"citationItems":[{"id":295,"uris":["http://zotero.org/groups/5272309/items/YBLCT6G3"],"itemData":{"id":295,"type":"article-journal","abstract":"In this overview (introductory article to a special issue including 14 papers), we consider all main types of natural and artificial inland freshwater habitas (fwh). For each type, we identify the main biodiversity patterns and ecological features, human impacts on the system and environmental issues, and discuss ways to use this information to improve stewardship. Examples of selected key biodiversity/ecological features (habitat type): narrow endemics, sensitive (groundwater and GDEs); crenobionts, LIHRes (springs); unidirectional flow, nutrient spiraling (streams); naturally turbid, floodplains, large-bodied species (large rivers); depth-variation in benthic communities (lakes); endemism and diversity (ancient lakes); threatened, sensitive species (oxbow lakes, SWE); diverse, reduced littoral (reservoirs); cold-adapted species (Boreal and Arctic fwh); endemism, depauperate (Antarctic fwh); flood pulse, intermittent wetlands, biggest river basins (tropical fwh); variable hydrologic regime—periods of drying, flash floods (arid-climate fwh). Selected impacts: eutrophication and other pollution, hydrologic modifications, overexploitation, habitat destruction, invasive species, salinization. Climate change is a threat multiplier, and it is important to quantify resistance, resilience, and recovery to assess the strategic role of the different types of freshwater ecosystems and their value for biodiversity conservation. Effective conservation solutions are dependent on an understanding of connectivity between different freshwater ecosystems (including related terrestrial, coastal and marine systems).","container-title":"Water","DOI":"10.3390/w12010260","ISSN":"2073-4441","issue":"1","language":"en","license":"http://creativecommons.org/licenses/by/3.0/","note":"number: 1\npublisher: Multidisciplinary Digital Publishing Institute","page":"260","source":"www.mdpi.com","title":"Characteristics, Main Impacts, and Stewardship of Natural and Artificial Freshwater Environments: Consequences for Biodiversity Conservation","title-short":"Characteristics, Main Impacts, and Stewardship of Natural and Artificial Freshwater Environments","volume":"12","author":[{"family":"Cantonati","given":"Marco"},{"family":"Poikane","given":"Sandra"},{"family":"Pringle","given":"Catherine M."},{"family":"Stevens","given":"Lawrence E."},{"family":"Turak","given":"Eren"},{"family":"Heino","given":"Jani"},{"family":"Richardson","given":"John S."},{"family":"Bolpagni","given":"Rossano"},{"family":"Borrini","given":"Alex"},{"family":"Cid","given":"Núria"},{"family":"Čtvrtlíková","given":"Martina"},{"family":"Galassi","given":"Diana M. P."},{"family":"Hájek","given":"Michal"},{"family":"Hawes","given":"Ian"},{"family":"Levkov","given":"Zlatko"},{"family":"Naselli-Flores","given":"Luigi"},{"family":"Saber","given":"Abdullah A."},{"family":"Cicco","given":"Mattia Di"},{"family":"Fiasca","given":"Barbara"},{"family":"Hamilton","given":"Paul B."},{"family":"Kubečka","given":"Jan"},{"family":"Segadelli","given":"Stefano"},{"family":"Znachor","given":"Petr"}],"issued":{"date-parts":[["2020",1]]}}}],"schema":"https://github.com/citation-style-language/schema/raw/master/csl-citation.json"} </w:instrText>
      </w:r>
      <w:r w:rsidR="008851C9">
        <w:rPr>
          <w:rFonts w:eastAsia="EC Square Sans Pro" w:cs="EC Square Sans Pro"/>
          <w:sz w:val="24"/>
          <w:szCs w:val="24"/>
        </w:rPr>
        <w:fldChar w:fldCharType="separate"/>
      </w:r>
      <w:r w:rsidR="00B83206" w:rsidRPr="00B83206">
        <w:rPr>
          <w:sz w:val="24"/>
        </w:rPr>
        <w:t>[188]</w:t>
      </w:r>
      <w:r w:rsidR="008851C9">
        <w:rPr>
          <w:rFonts w:eastAsia="EC Square Sans Pro" w:cs="EC Square Sans Pro"/>
          <w:sz w:val="24"/>
          <w:szCs w:val="24"/>
        </w:rPr>
        <w:fldChar w:fldCharType="end"/>
      </w:r>
      <w:r w:rsidRPr="00D56D52">
        <w:rPr>
          <w:rFonts w:eastAsia="EC Square Sans Pro" w:cs="EC Square Sans Pro"/>
          <w:sz w:val="24"/>
          <w:szCs w:val="24"/>
        </w:rPr>
        <w:t>. In wetland habitats, MSs lack a common definition for wetlands, and their geographic coverage is low in quantity and quality</w:t>
      </w:r>
      <w:r w:rsidR="008851C9">
        <w:rPr>
          <w:rFonts w:eastAsia="EC Square Sans Pro" w:cs="EC Square Sans Pro"/>
          <w:sz w:val="24"/>
          <w:szCs w:val="24"/>
        </w:rPr>
        <w:t xml:space="preserve"> </w:t>
      </w:r>
      <w:r w:rsidR="008851C9">
        <w:rPr>
          <w:rFonts w:eastAsia="EC Square Sans Pro" w:cs="EC Square Sans Pro"/>
          <w:sz w:val="24"/>
          <w:szCs w:val="24"/>
        </w:rPr>
        <w:fldChar w:fldCharType="begin"/>
      </w:r>
      <w:r w:rsidR="00B83206">
        <w:rPr>
          <w:rFonts w:eastAsia="EC Square Sans Pro" w:cs="EC Square Sans Pro"/>
          <w:sz w:val="24"/>
          <w:szCs w:val="24"/>
        </w:rPr>
        <w:instrText xml:space="preserve"> ADDIN ZOTERO_ITEM CSL_CITATION {"citationID":"avggqiq36j","properties":{"formattedCitation":"[185]","plainCitation":"[185]","noteIndex":0},"citationItems":[{"id":334,"uris":["http://zotero.org/groups/5272309/items/RPHUM4T2"],"itemData":{"id":334,"type":"report","abstract":"The Knowledge Centre on Earth Observation (KCEO) assessed the current and potential use of Earth Observation (EO) in support of EU policies related to biodiversity\n- The KCEO DD assessment on EO in support of biodiversity-related policies, was rooted on the questions and policy information needs raised by the European Commission Directorate Generals and the implementation of the EU Biodiversity Strategy for 2030\n- Examining biodiversity-related concerns using EO brought to light numerous synergies across different policy themes \n- EO applications emerged to be crucial in monitoring and reporting in common policy contexts \n- The opportunities presented by the Copernicus products and services are therefore a potential to streamline and enhance EO uptake across EU policies areas","language":"en","title":"Earth Observation for Biodiversity","URL":"https://publications.jrc.ec.europa.eu/repository/handle/JRC135083","author":[{"family":"Camia","given":"Andrea"},{"family":"Dowell","given":"Mark"},{"family":"Vancutsem","given":"Christelle"}],"accessed":{"date-parts":[["2024",7,18]]},"issued":{"date-parts":[["2024",1,26]]}}}],"schema":"https://github.com/citation-style-language/schema/raw/master/csl-citation.json"} </w:instrText>
      </w:r>
      <w:r w:rsidR="008851C9">
        <w:rPr>
          <w:rFonts w:eastAsia="EC Square Sans Pro" w:cs="EC Square Sans Pro"/>
          <w:sz w:val="24"/>
          <w:szCs w:val="24"/>
        </w:rPr>
        <w:fldChar w:fldCharType="separate"/>
      </w:r>
      <w:r w:rsidR="00B83206" w:rsidRPr="00B83206">
        <w:rPr>
          <w:sz w:val="24"/>
        </w:rPr>
        <w:t>[185]</w:t>
      </w:r>
      <w:r w:rsidR="008851C9">
        <w:rPr>
          <w:rFonts w:eastAsia="EC Square Sans Pro" w:cs="EC Square Sans Pro"/>
          <w:sz w:val="24"/>
          <w:szCs w:val="24"/>
        </w:rPr>
        <w:fldChar w:fldCharType="end"/>
      </w:r>
      <w:r w:rsidRPr="00D56D52">
        <w:rPr>
          <w:rFonts w:eastAsia="EC Square Sans Pro" w:cs="EC Square Sans Pro"/>
          <w:sz w:val="24"/>
          <w:szCs w:val="24"/>
        </w:rPr>
        <w:t>.</w:t>
      </w:r>
    </w:p>
    <w:p w14:paraId="4FFEEA63" w14:textId="627DB60B" w:rsidR="4F5EA503" w:rsidRPr="00D56D52" w:rsidRDefault="4F5EA503" w:rsidP="446FBAE1">
      <w:pPr>
        <w:spacing w:line="257" w:lineRule="auto"/>
        <w:rPr>
          <w:rFonts w:eastAsia="EC Square Sans Pro" w:cs="EC Square Sans Pro"/>
          <w:b/>
          <w:i/>
          <w:iCs/>
          <w:sz w:val="22"/>
          <w:szCs w:val="22"/>
        </w:rPr>
      </w:pPr>
      <w:r w:rsidRPr="00D56D52">
        <w:rPr>
          <w:rFonts w:eastAsia="EC Square Sans Pro" w:cs="EC Square Sans Pro"/>
          <w:b/>
          <w:i/>
          <w:iCs/>
          <w:sz w:val="22"/>
          <w:szCs w:val="22"/>
        </w:rPr>
        <w:t>Potential e</w:t>
      </w:r>
      <w:r w:rsidR="33E0B666" w:rsidRPr="00D56D52">
        <w:rPr>
          <w:rFonts w:eastAsia="EC Square Sans Pro" w:cs="EC Square Sans Pro"/>
          <w:b/>
          <w:i/>
          <w:iCs/>
          <w:sz w:val="22"/>
          <w:szCs w:val="22"/>
        </w:rPr>
        <w:t>nablers</w:t>
      </w:r>
      <w:r w:rsidR="038A8EBD" w:rsidRPr="00D56D52">
        <w:rPr>
          <w:rFonts w:eastAsia="EC Square Sans Pro" w:cs="EC Square Sans Pro"/>
          <w:b/>
          <w:i/>
          <w:iCs/>
          <w:sz w:val="22"/>
          <w:szCs w:val="22"/>
        </w:rPr>
        <w:t xml:space="preserve"> include</w:t>
      </w:r>
      <w:r w:rsidR="33E0B666" w:rsidRPr="00D56D52">
        <w:rPr>
          <w:rFonts w:eastAsia="EC Square Sans Pro" w:cs="EC Square Sans Pro"/>
          <w:b/>
          <w:i/>
          <w:iCs/>
          <w:sz w:val="22"/>
          <w:szCs w:val="22"/>
        </w:rPr>
        <w:t>:</w:t>
      </w:r>
    </w:p>
    <w:p w14:paraId="03692BAA" w14:textId="66C5798F" w:rsidR="33E0B666" w:rsidRPr="00810776" w:rsidRDefault="33E0B666" w:rsidP="446FBAE1">
      <w:pPr>
        <w:pStyle w:val="ListParagraph"/>
        <w:numPr>
          <w:ilvl w:val="0"/>
          <w:numId w:val="4"/>
        </w:numPr>
        <w:jc w:val="left"/>
        <w:rPr>
          <w:rFonts w:eastAsia="EC Square Sans Pro" w:cs="EC Square Sans Pro"/>
          <w:sz w:val="24"/>
          <w:szCs w:val="24"/>
        </w:rPr>
      </w:pPr>
      <w:r w:rsidRPr="00810776">
        <w:rPr>
          <w:rFonts w:eastAsia="EC Square Sans Pro" w:cs="EC Square Sans Pro"/>
          <w:sz w:val="24"/>
          <w:szCs w:val="24"/>
        </w:rPr>
        <w:t xml:space="preserve">Investing in better data collection and monitoring systems is essential. </w:t>
      </w:r>
    </w:p>
    <w:p w14:paraId="447C7D1A" w14:textId="65401E3F" w:rsidR="33E0B666" w:rsidRPr="00810776" w:rsidRDefault="33E0B666" w:rsidP="446FBAE1">
      <w:pPr>
        <w:pStyle w:val="ListParagraph"/>
        <w:numPr>
          <w:ilvl w:val="0"/>
          <w:numId w:val="4"/>
        </w:numPr>
        <w:jc w:val="left"/>
        <w:rPr>
          <w:rFonts w:eastAsia="EC Square Sans Pro" w:cs="EC Square Sans Pro"/>
          <w:sz w:val="24"/>
          <w:szCs w:val="24"/>
        </w:rPr>
      </w:pPr>
      <w:r w:rsidRPr="00810776">
        <w:rPr>
          <w:rFonts w:eastAsia="EC Square Sans Pro" w:cs="EC Square Sans Pro"/>
          <w:sz w:val="24"/>
          <w:szCs w:val="24"/>
        </w:rPr>
        <w:t>Improve ground observations for calibrating and validating remote sensing products</w:t>
      </w:r>
      <w:r w:rsidR="7256E493" w:rsidRPr="00810776">
        <w:rPr>
          <w:rFonts w:eastAsia="EC Square Sans Pro" w:cs="EC Square Sans Pro"/>
          <w:sz w:val="24"/>
          <w:szCs w:val="24"/>
        </w:rPr>
        <w:t>, with ground observations.</w:t>
      </w:r>
    </w:p>
    <w:p w14:paraId="4EEE69EB" w14:textId="4E36630A" w:rsidR="33E0B666" w:rsidRPr="00810776" w:rsidRDefault="33E0B666" w:rsidP="446FBAE1">
      <w:pPr>
        <w:pStyle w:val="ListParagraph"/>
        <w:numPr>
          <w:ilvl w:val="0"/>
          <w:numId w:val="4"/>
        </w:numPr>
        <w:jc w:val="left"/>
        <w:rPr>
          <w:rFonts w:eastAsia="EC Square Sans Pro" w:cs="EC Square Sans Pro"/>
          <w:sz w:val="24"/>
          <w:szCs w:val="24"/>
        </w:rPr>
      </w:pPr>
      <w:r w:rsidRPr="2ED78F6E">
        <w:rPr>
          <w:rFonts w:eastAsia="EC Square Sans Pro" w:cs="EC Square Sans Pro"/>
          <w:sz w:val="24"/>
          <w:szCs w:val="24"/>
        </w:rPr>
        <w:t>Improve the operationality and accuracy of bioclimatic modelling (under development by C3S)</w:t>
      </w:r>
      <w:r w:rsidR="00E7044A" w:rsidRPr="2ED78F6E">
        <w:rPr>
          <w:rFonts w:eastAsia="EC Square Sans Pro" w:cs="EC Square Sans Pro"/>
          <w:sz w:val="24"/>
          <w:szCs w:val="24"/>
        </w:rPr>
        <w:t xml:space="preserve"> </w:t>
      </w:r>
      <w:r w:rsidRPr="2ED78F6E">
        <w:rPr>
          <w:rFonts w:eastAsia="EC Square Sans Pro" w:cs="EC Square Sans Pro"/>
          <w:sz w:val="24"/>
          <w:szCs w:val="24"/>
        </w:rPr>
        <w:fldChar w:fldCharType="begin"/>
      </w:r>
      <w:r w:rsidR="00B83206">
        <w:rPr>
          <w:rFonts w:eastAsia="EC Square Sans Pro" w:cs="EC Square Sans Pro"/>
          <w:sz w:val="24"/>
          <w:szCs w:val="24"/>
        </w:rPr>
        <w:instrText xml:space="preserve"> ADDIN ZOTERO_ITEM CSL_CITATION {"citationID":"ar0dbrp13t","properties":{"formattedCitation":"[185]","plainCitation":"[185]","noteIndex":0},"citationItems":[{"id":334,"uris":["http://zotero.org/groups/5272309/items/RPHUM4T2"],"itemData":{"id":334,"type":"report","abstract":"The Knowledge Centre on Earth Observation (KCEO) assessed the current and potential use of Earth Observation (EO) in support of EU policies related to biodiversity\n- The KCEO DD assessment on EO in support of biodiversity-related policies, was rooted on the questions and policy information needs raised by the European Commission Directorate Generals and the implementation of the EU Biodiversity Strategy for 2030\n- Examining biodiversity-related concerns using EO brought to light numerous synergies across different policy themes \n- EO applications emerged to be crucial in monitoring and reporting in common policy contexts \n- The opportunities presented by the Copernicus products and services are therefore a potential to streamline and enhance EO uptake across EU policies areas","language":"en","title":"Earth Observation for Biodiversity","URL":"https://publications.jrc.ec.europa.eu/repository/handle/JRC135083","author":[{"family":"Camia","given":"Andrea"},{"family":"Dowell","given":"Mark"},{"family":"Vancutsem","given":"Christelle"}],"accessed":{"date-parts":[["2024",7,18]]},"issued":{"date-parts":[["2024",1,26]]}}}],"schema":"https://github.com/citation-style-language/schema/raw/master/csl-citation.json"} </w:instrText>
      </w:r>
      <w:r w:rsidRPr="2ED78F6E">
        <w:rPr>
          <w:rFonts w:eastAsia="EC Square Sans Pro" w:cs="EC Square Sans Pro"/>
          <w:sz w:val="24"/>
          <w:szCs w:val="24"/>
        </w:rPr>
        <w:fldChar w:fldCharType="separate"/>
      </w:r>
      <w:r w:rsidR="00B83206" w:rsidRPr="00B83206">
        <w:rPr>
          <w:sz w:val="24"/>
        </w:rPr>
        <w:t>[185]</w:t>
      </w:r>
      <w:r w:rsidRPr="2ED78F6E">
        <w:rPr>
          <w:rFonts w:eastAsia="EC Square Sans Pro" w:cs="EC Square Sans Pro"/>
          <w:sz w:val="24"/>
          <w:szCs w:val="24"/>
        </w:rPr>
        <w:fldChar w:fldCharType="end"/>
      </w:r>
      <w:r w:rsidRPr="2C0421B7">
        <w:rPr>
          <w:rFonts w:eastAsia="EC Square Sans Pro" w:cs="EC Square Sans Pro"/>
          <w:sz w:val="24"/>
          <w:szCs w:val="24"/>
        </w:rPr>
        <w:t>.</w:t>
      </w:r>
      <w:r w:rsidRPr="2ED78F6E">
        <w:rPr>
          <w:rFonts w:eastAsia="EC Square Sans Pro" w:cs="EC Square Sans Pro"/>
          <w:sz w:val="24"/>
          <w:szCs w:val="24"/>
        </w:rPr>
        <w:t xml:space="preserve"> </w:t>
      </w:r>
    </w:p>
    <w:p w14:paraId="189BC838" w14:textId="1A31CCC3" w:rsidR="33E0B666" w:rsidRPr="00810776" w:rsidRDefault="33E0B666" w:rsidP="446FBAE1">
      <w:pPr>
        <w:pStyle w:val="ListParagraph"/>
        <w:numPr>
          <w:ilvl w:val="0"/>
          <w:numId w:val="4"/>
        </w:numPr>
        <w:jc w:val="left"/>
        <w:rPr>
          <w:rFonts w:eastAsia="EC Square Sans Pro" w:cs="EC Square Sans Pro"/>
          <w:sz w:val="24"/>
          <w:szCs w:val="24"/>
        </w:rPr>
      </w:pPr>
      <w:r w:rsidRPr="00810776">
        <w:rPr>
          <w:rFonts w:eastAsia="EC Square Sans Pro" w:cs="EC Square Sans Pro"/>
          <w:sz w:val="24"/>
          <w:szCs w:val="24"/>
        </w:rPr>
        <w:t>Develop a comprehensive mapping and monitoring system, incorporating diverse spatial and temporal resolutions, geographical coverage, and thematic granularity.</w:t>
      </w:r>
    </w:p>
    <w:p w14:paraId="6C840A17" w14:textId="12D0EAC8" w:rsidR="7338E597" w:rsidRPr="00D56D52" w:rsidRDefault="719EA984" w:rsidP="00D56D52">
      <w:pPr>
        <w:pStyle w:val="ListParagraph"/>
        <w:numPr>
          <w:ilvl w:val="0"/>
          <w:numId w:val="5"/>
        </w:numPr>
        <w:spacing w:line="257" w:lineRule="auto"/>
        <w:rPr>
          <w:rFonts w:eastAsia="EC Square Sans Pro" w:cs="EC Square Sans Pro"/>
        </w:rPr>
      </w:pPr>
      <w:r w:rsidRPr="31DF77F9">
        <w:rPr>
          <w:rFonts w:eastAsia="EC Square Sans Pro" w:cs="EC Square Sans Pro"/>
          <w:sz w:val="22"/>
          <w:szCs w:val="22"/>
        </w:rPr>
        <w:lastRenderedPageBreak/>
        <w:t xml:space="preserve">Apply principles of </w:t>
      </w:r>
      <w:r w:rsidRPr="31DF77F9">
        <w:rPr>
          <w:rFonts w:eastAsia="EC Square Sans Pro" w:cs="EC Square Sans Pro"/>
          <w:b/>
          <w:bCs/>
          <w:sz w:val="22"/>
          <w:szCs w:val="22"/>
        </w:rPr>
        <w:t>adaptive standards, monitoring protocols and co-management</w:t>
      </w:r>
      <w:r w:rsidRPr="31DF77F9">
        <w:rPr>
          <w:rFonts w:eastAsia="EC Square Sans Pro" w:cs="EC Square Sans Pro"/>
          <w:sz w:val="22"/>
          <w:szCs w:val="22"/>
        </w:rPr>
        <w:t xml:space="preserve"> practices including comprehensive site pre-restoration baseline measures and ongoing monitoring of ecological, social and economic effectiveness of actions (functional ecosystemic approach)</w:t>
      </w:r>
      <w:r w:rsidR="00182107" w:rsidRPr="31DF77F9">
        <w:rPr>
          <w:rFonts w:eastAsia="EC Square Sans Pro" w:cs="EC Square Sans Pro"/>
          <w:sz w:val="22"/>
          <w:szCs w:val="22"/>
        </w:rPr>
        <w:t xml:space="preserve"> </w:t>
      </w:r>
      <w:r w:rsidRPr="31DF77F9">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{"citationID":"a1o93ukff","properties":{"formattedCitation":"[189], [190]","plainCitation":"[189], [190]","noteIndex":0},"citationItems":[{"id":332,"uris":["http://zotero.org/groups/5272309/items/DF2VY2LU"],"itemData":{"id":332,"type":"article-journal","abstract":"Natural and seminatural ecosystems must be at the forefront of efforts to mitigate and adapt to climate change. In the urgency of current circumstances, ecosystem restoration represents a range of available, efficient, and effective solutions to cut net greenhouse gas emissions and adapt to climate change. Although mitigation success can be measured by monitoring changing fluxes of greenhouse gases, adaptation is more complicated to measure, and reductions in a wide range of risks for biodiversity and people must be evaluated. Progress has been made in the monitoring and evaluation of adaptation and mitigation measures, but more emphasis on testing the effectiveness of proposed strategies is necessary. It is essential to take an integrated view of mitigation, adaptation, biodiversity, and the needs of people, to realize potential synergies and avoid conflict between different objectives.","container-title":"Science","DOI":"10.1126/science.aaw9256","issue":"6471","note":"publisher: American Association for the Advancement of Science","page":"eaaw9256","source":"science.org (Atypon)","title":"Measuring the success of climate change adaptation and mitigation in terrestrial ecosystems","volume":"366","author":[{"family":"Morecroft","given":"Michael D."},{"family":"Duffield","given":"Simon"},{"family":"Harley","given":"Mike"},{"family":"Pearce-Higgins","given":"James W."},{"family":"Stevens","given":"Nicola"},{"family":"Watts","given":"Olly"},{"family":"Whitaker","given":"Jeanette"}],"issued":{"date-parts":[["2019",12,13]]}}},{"id":326,"uris":["http://zotero.org/groups/5272309/items/JJKZPWG4"],"itemData":{"id":326,"type":"article-journal","abstract":"Habitats have been undergoing significant changes due to environmental processes and human impact that lead into habitat fragmentation and connectivity loss. To improve quality habitats and maintain ecological connectivity, elements that improve the connectivity of habitats need to be identified. To meet this goal, finding optimal pathways locations plays a key role for designing corridors for biodiversity conservation. Conducted in the Castilla y León region of Spain, this paper aims to determine optimal pathways and to enhance the connectivity of protected areas. To this end, three different scenarios were developed including the Natura 2000 network and their surroundings (Natura 2000, Level 0, and Level 1). We used Restoration Planner (RP) available in GuidosToolbox to analyze the network and detect pairwise optimum restoration pathways between the five largest network objects. Our results demonstrate that connector density varies across the region for each scenario. There was also a large variability in the length of connectors. Connectors were found mainly distributed around the center and northwestern part of Castilla y León. This paper also suggests that proposed new restoration pathways should increase in the study area. Thus, the findings can be used effectively for extensive planning and interpretation in biodiversity conservation.","container-title":"Forests","DOI":"10.3390/f13122132","ISSN":"1999-4907","issue":"12","language":"en","license":"http://creativecommons.org/licenses/by/3.0/","note":"number: 12\npublisher: Multidisciplinary Digital Publishing Institute","page":"2132","source":"www.mdpi.com","title":"Planning Restoration of Connectivity and Design of Corridors for Biodiversity Conservation","volume":"13","author":[{"family":"Velázquez","given":"Javier"},{"family":"Gülçin","given":"Derya"},{"family":"Vogt","given":"Peter"},{"family":"Rincón","given":"Víctor"},{"family":"Hernando","given":"Ana"},{"family":"Gutiérrez","given":"Javier"},{"family":"Özcan","given":"Ali Uğur"},{"family":"Çiçek","given":"Kerim"}],"issued":{"date-parts":[["2022",12]]}}}],"schema":"https://github.com/citation-style-language/schema/raw/master/csl-citation.json"} </w:instrText>
      </w:r>
      <w:r w:rsidRPr="31DF77F9">
        <w:rPr>
          <w:rFonts w:eastAsia="EC Square Sans Pro" w:cs="EC Square Sans Pro"/>
          <w:sz w:val="22"/>
          <w:szCs w:val="22"/>
        </w:rPr>
        <w:fldChar w:fldCharType="separate"/>
      </w:r>
      <w:r w:rsidR="00B83206" w:rsidRPr="00B83206">
        <w:rPr>
          <w:sz w:val="22"/>
        </w:rPr>
        <w:t>[189], [190]</w:t>
      </w:r>
      <w:r w:rsidRPr="31DF77F9">
        <w:rPr>
          <w:rFonts w:eastAsia="EC Square Sans Pro" w:cs="EC Square Sans Pro"/>
          <w:sz w:val="22"/>
          <w:szCs w:val="22"/>
        </w:rPr>
        <w:fldChar w:fldCharType="end"/>
      </w:r>
      <w:r w:rsidRPr="31DF77F9">
        <w:rPr>
          <w:rFonts w:eastAsia="EC Square Sans Pro" w:cs="EC Square Sans Pro"/>
          <w:sz w:val="22"/>
          <w:szCs w:val="22"/>
        </w:rPr>
        <w:t>. Such an approach will require conducting detailed ecological studies and monitoring can provide the necessary data to design effective corridors that support biodiversity</w:t>
      </w:r>
      <w:ins w:id="481" w:author="GASTALDI Chiara (JRC-ISPRA)" w:date="2025-02-18T11:25:00Z">
        <w:r w:rsidR="0E9E120D" w:rsidRPr="31DF77F9">
          <w:rPr>
            <w:rFonts w:eastAsia="EC Square Sans Pro" w:cs="EC Square Sans Pro"/>
            <w:sz w:val="22"/>
            <w:szCs w:val="22"/>
          </w:rPr>
          <w:t xml:space="preserve"> </w:t>
        </w:r>
      </w:ins>
      <w:r w:rsidRPr="31DF77F9">
        <w:rPr>
          <w:rStyle w:val="Hyperlink"/>
          <w:rFonts w:eastAsia="EC Square Sans Pro" w:cs="EC Square Sans Pro"/>
          <w:sz w:val="22"/>
          <w:szCs w:val="22"/>
          <w:vertAlign w:val="superscript"/>
        </w:rPr>
        <w:fldChar w:fldCharType="begin"/>
      </w:r>
      <w:r w:rsidR="00B83206">
        <w:rPr>
          <w:rStyle w:val="Hyperlink"/>
          <w:rFonts w:eastAsia="EC Square Sans Pro" w:cs="EC Square Sans Pro"/>
          <w:sz w:val="22"/>
          <w:szCs w:val="22"/>
          <w:vertAlign w:val="superscript"/>
        </w:rPr>
        <w:instrText xml:space="preserve"> ADDIN ZOTERO_ITEM CSL_CITATION {"citationID":"a1bc0keautg","properties":{"formattedCitation":"[190]","plainCitation":"[190]","noteIndex":0},"citationItems":[{"id":326,"uris":["http://zotero.org/groups/5272309/items/JJKZPWG4"],"itemData":{"id":326,"type":"article-journal","abstract":"Habitats have been undergoing significant changes due to environmental processes and human impact that lead into habitat fragmentation and connectivity loss. To improve quality habitats and maintain ecological connectivity, elements that improve the connectivity of habitats need to be identified. To meet this goal, finding optimal pathways locations plays a key role for designing corridors for biodiversity conservation. Conducted in the Castilla y León region of Spain, this paper aims to determine optimal pathways and to enhance the connectivity of protected areas. To this end, three different scenarios were developed including the Natura 2000 network and their surroundings (Natura 2000, Level 0, and Level 1). We used Restoration Planner (RP) available in GuidosToolbox to analyze the network and detect pairwise optimum restoration pathways between the five largest network objects. Our results demonstrate that connector density varies across the region for each scenario. There was also a large variability in the length of connectors. Connectors were found mainly distributed around the center and northwestern part of Castilla y León. This paper also suggests that proposed new restoration pathways should increase in the study area. Thus, the findings can be used effectively for extensive planning and interpretation in biodiversity conservation.","container-title":"Forests","DOI":"10.3390/f13122132","ISSN":"1999-4907","issue":"12","language":"en","license":"http://creativecommons.org/licenses/by/3.0/","note":"number: 12\npublisher: Multidisciplinary Digital Publishing Institute","page":"2132","source":"www.mdpi.com","title":"Planning Restoration of Connectivity and Design of Corridors for Biodiversity Conservation","volume":"13","author":[{"family":"Velázquez","given":"Javier"},{"family":"Gülçin","given":"Derya"},{"family":"Vogt","given":"Peter"},{"family":"Rincón","given":"Víctor"},{"family":"Hernando","given":"Ana"},{"family":"Gutiérrez","given":"Javier"},{"family":"Özcan","given":"Ali Uğur"},{"family":"Çiçek","given":"Kerim"}],"issued":{"date-parts":[["2022",12]]}}}],"schema":"https://github.com/citation-style-language/schema/raw/master/csl-citation.json"} </w:instrText>
      </w:r>
      <w:r w:rsidRPr="31DF77F9">
        <w:rPr>
          <w:rStyle w:val="Hyperlink"/>
          <w:rFonts w:eastAsia="EC Square Sans Pro" w:cs="EC Square Sans Pro"/>
          <w:sz w:val="22"/>
          <w:szCs w:val="22"/>
          <w:vertAlign w:val="superscript"/>
        </w:rPr>
        <w:fldChar w:fldCharType="separate"/>
      </w:r>
      <w:r w:rsidR="00B83206" w:rsidRPr="00B83206">
        <w:rPr>
          <w:sz w:val="22"/>
        </w:rPr>
        <w:t>[190]</w:t>
      </w:r>
      <w:r w:rsidRPr="31DF77F9">
        <w:rPr>
          <w:rStyle w:val="Hyperlink"/>
          <w:rFonts w:eastAsia="EC Square Sans Pro" w:cs="EC Square Sans Pro"/>
          <w:sz w:val="22"/>
          <w:szCs w:val="22"/>
          <w:vertAlign w:val="superscript"/>
        </w:rPr>
        <w:fldChar w:fldCharType="end"/>
      </w:r>
      <w:r w:rsidRPr="31DF77F9">
        <w:rPr>
          <w:rFonts w:eastAsia="EC Square Sans Pro" w:cs="EC Square Sans Pro"/>
          <w:sz w:val="22"/>
          <w:szCs w:val="22"/>
        </w:rPr>
        <w:t xml:space="preserve">. Notably, </w:t>
      </w:r>
      <w:r w:rsidRPr="31DF77F9">
        <w:rPr>
          <w:rFonts w:eastAsia="EC Square Sans Pro" w:cs="EC Square Sans Pro"/>
        </w:rPr>
        <w:t>the Natura 2000 network of protected areas is aimed at this objective and is having positive results.</w:t>
      </w:r>
    </w:p>
    <w:p w14:paraId="07EEE94D" w14:textId="592BF4FC" w:rsidR="7338E597" w:rsidRPr="00810776" w:rsidRDefault="7338E597" w:rsidP="446FBAE1">
      <w:pPr>
        <w:pStyle w:val="ListParagraph"/>
        <w:numPr>
          <w:ilvl w:val="0"/>
          <w:numId w:val="3"/>
        </w:numPr>
        <w:jc w:val="left"/>
        <w:rPr>
          <w:rFonts w:eastAsia="EC Square Sans Pro" w:cs="EC Square Sans Pro"/>
          <w:sz w:val="24"/>
          <w:szCs w:val="24"/>
        </w:rPr>
      </w:pPr>
      <w:r w:rsidRPr="00810776">
        <w:rPr>
          <w:rFonts w:eastAsia="EC Square Sans Pro" w:cs="EC Square Sans Pro"/>
          <w:sz w:val="24"/>
          <w:szCs w:val="24"/>
        </w:rPr>
        <w:t xml:space="preserve">Improve monitoring and assessment of freshwater ecosystems, including the development of indicators and metrics to track changes in ecological status. </w:t>
      </w:r>
    </w:p>
    <w:p w14:paraId="4AE858CA" w14:textId="3728E59D" w:rsidR="7338E597" w:rsidRPr="00810776" w:rsidRDefault="7338E597" w:rsidP="446FBAE1">
      <w:pPr>
        <w:pStyle w:val="ListParagraph"/>
        <w:numPr>
          <w:ilvl w:val="0"/>
          <w:numId w:val="3"/>
        </w:numPr>
        <w:jc w:val="left"/>
        <w:rPr>
          <w:rFonts w:eastAsia="EC Square Sans Pro" w:cs="EC Square Sans Pro"/>
          <w:sz w:val="24"/>
          <w:szCs w:val="24"/>
        </w:rPr>
      </w:pPr>
      <w:r w:rsidRPr="00810776">
        <w:rPr>
          <w:rFonts w:eastAsia="EC Square Sans Pro" w:cs="EC Square Sans Pro"/>
          <w:sz w:val="24"/>
          <w:szCs w:val="24"/>
        </w:rPr>
        <w:t xml:space="preserve">Develop a common definition for wetlands and improve their geographic coverage in terms of quantity and quality. </w:t>
      </w:r>
    </w:p>
    <w:p w14:paraId="4E66C565" w14:textId="56E7283A" w:rsidR="7338E597" w:rsidRPr="00810776" w:rsidRDefault="7338E597" w:rsidP="446FBAE1">
      <w:pPr>
        <w:pStyle w:val="ListParagraph"/>
        <w:numPr>
          <w:ilvl w:val="0"/>
          <w:numId w:val="3"/>
        </w:numPr>
        <w:jc w:val="left"/>
        <w:rPr>
          <w:rFonts w:eastAsia="EC Square Sans Pro" w:cs="EC Square Sans Pro"/>
          <w:sz w:val="24"/>
          <w:szCs w:val="24"/>
        </w:rPr>
      </w:pPr>
      <w:r w:rsidRPr="00810776">
        <w:rPr>
          <w:rFonts w:eastAsia="EC Square Sans Pro" w:cs="EC Square Sans Pro"/>
          <w:sz w:val="24"/>
          <w:szCs w:val="24"/>
        </w:rPr>
        <w:t xml:space="preserve">Promote the use of remote sensing products and improve their multi-temporal comparability. </w:t>
      </w:r>
    </w:p>
    <w:p w14:paraId="3857527D" w14:textId="484365D9" w:rsidR="7338E597" w:rsidRPr="00D56D52" w:rsidRDefault="7338E597" w:rsidP="446FBAE1">
      <w:pPr>
        <w:pStyle w:val="ListParagraph"/>
        <w:numPr>
          <w:ilvl w:val="0"/>
          <w:numId w:val="3"/>
        </w:numPr>
        <w:jc w:val="left"/>
        <w:rPr>
          <w:rFonts w:eastAsia="EC Square Sans Pro" w:cs="EC Square Sans Pro"/>
          <w:sz w:val="24"/>
          <w:szCs w:val="24"/>
        </w:rPr>
      </w:pPr>
      <w:r w:rsidRPr="00810776">
        <w:rPr>
          <w:rFonts w:eastAsia="EC Square Sans Pro" w:cs="EC Square Sans Pro"/>
          <w:sz w:val="24"/>
          <w:szCs w:val="24"/>
        </w:rPr>
        <w:t>Develop and implement effective conservation strategies for freshwater and wetland ecosystems</w:t>
      </w:r>
      <w:r w:rsidR="31573442" w:rsidRPr="00810776">
        <w:rPr>
          <w:rFonts w:eastAsia="EC Square Sans Pro" w:cs="EC Square Sans Pro"/>
          <w:sz w:val="24"/>
          <w:szCs w:val="24"/>
        </w:rPr>
        <w:t>.</w:t>
      </w:r>
    </w:p>
    <w:p w14:paraId="4278ADE3" w14:textId="60164D0D" w:rsidR="7338E597" w:rsidRPr="00810776" w:rsidRDefault="00C66A41" w:rsidP="00C66A41">
      <w:pPr>
        <w:pStyle w:val="JRCLevel-3title"/>
        <w:ind w:left="0" w:firstLine="0"/>
      </w:pPr>
      <w:bookmarkStart w:id="482" w:name="_Toc190708605"/>
      <w:r>
        <w:t>3.</w:t>
      </w:r>
      <w:r w:rsidR="0037462D">
        <w:t>6</w:t>
      </w:r>
      <w:r>
        <w:t xml:space="preserve">.2 </w:t>
      </w:r>
      <w:r w:rsidR="0BC07D90" w:rsidRPr="00810776">
        <w:t>The effort to restoration spans across ecosystems and human activities</w:t>
      </w:r>
      <w:bookmarkEnd w:id="482"/>
    </w:p>
    <w:p w14:paraId="43DF1BB0" w14:textId="7CBCC497" w:rsidR="7338E597" w:rsidRPr="00810776" w:rsidRDefault="0BC07D90" w:rsidP="446FBAE1">
      <w:pPr>
        <w:jc w:val="left"/>
        <w:rPr>
          <w:rFonts w:eastAsia="EC Square Sans Pro" w:cs="EC Square Sans Pro"/>
          <w:sz w:val="24"/>
          <w:szCs w:val="24"/>
        </w:rPr>
      </w:pPr>
      <w:r w:rsidRPr="00810776">
        <w:rPr>
          <w:rFonts w:eastAsia="EC Square Sans Pro" w:cs="EC Square Sans Pro"/>
          <w:sz w:val="24"/>
          <w:szCs w:val="24"/>
        </w:rPr>
        <w:t>Several challenges hinder</w:t>
      </w:r>
      <w:r w:rsidRPr="00810776">
        <w:rPr>
          <w:rFonts w:eastAsia="EC Square Sans Pro" w:cs="EC Square Sans Pro"/>
          <w:b/>
          <w:bCs/>
          <w:sz w:val="24"/>
          <w:szCs w:val="24"/>
        </w:rPr>
        <w:t xml:space="preserve"> companies to measure and take into account their impacts and dependencies on biodiversity.</w:t>
      </w:r>
    </w:p>
    <w:p w14:paraId="0F5D3064" w14:textId="2D787340" w:rsidR="7338E597" w:rsidRPr="00810776" w:rsidRDefault="7338E597" w:rsidP="446FBAE1">
      <w:pPr>
        <w:jc w:val="left"/>
        <w:rPr>
          <w:rFonts w:eastAsia="EC Square Sans Pro" w:cs="EC Square Sans Pro"/>
          <w:sz w:val="24"/>
          <w:szCs w:val="24"/>
        </w:rPr>
      </w:pPr>
      <w:r w:rsidRPr="00810776">
        <w:rPr>
          <w:rFonts w:eastAsia="EC Square Sans Pro" w:cs="EC Square Sans Pro"/>
          <w:sz w:val="24"/>
          <w:szCs w:val="24"/>
        </w:rPr>
        <w:t>The complexity of biodiversity, which cannot be captured by a single metric, the lack of good quality d</w:t>
      </w:r>
      <w:r w:rsidR="00D56D52">
        <w:rPr>
          <w:rFonts w:eastAsia="EC Square Sans Pro" w:cs="EC Square Sans Pro"/>
          <w:sz w:val="24"/>
          <w:szCs w:val="24"/>
        </w:rPr>
        <w:t>ata, and the lack of data for a</w:t>
      </w:r>
      <w:r w:rsidRPr="00810776">
        <w:rPr>
          <w:rFonts w:eastAsia="EC Square Sans Pro" w:cs="EC Square Sans Pro"/>
          <w:sz w:val="24"/>
          <w:szCs w:val="24"/>
        </w:rPr>
        <w:t xml:space="preserve"> harmonised assessment are some of the main barriers. In reforestation efforts, the outcomes have limits, and they may not sufficiently deliver on carbon sequestration, biodiversity recovery, influence on climate and sustainable livelihoods</w:t>
      </w:r>
      <w:r w:rsidR="008851C9">
        <w:rPr>
          <w:rFonts w:eastAsia="EC Square Sans Pro" w:cs="EC Square Sans Pro"/>
          <w:sz w:val="24"/>
          <w:szCs w:val="24"/>
        </w:rPr>
        <w:t xml:space="preserve"> </w:t>
      </w:r>
      <w:r w:rsidR="008851C9">
        <w:rPr>
          <w:rFonts w:eastAsia="EC Square Sans Pro" w:cs="EC Square Sans Pro"/>
          <w:sz w:val="24"/>
          <w:szCs w:val="24"/>
        </w:rPr>
        <w:fldChar w:fldCharType="begin"/>
      </w:r>
      <w:r w:rsidR="00B83206">
        <w:rPr>
          <w:rFonts w:eastAsia="EC Square Sans Pro" w:cs="EC Square Sans Pro"/>
          <w:sz w:val="24"/>
          <w:szCs w:val="24"/>
        </w:rPr>
        <w:instrText xml:space="preserve"> ADDIN ZOTERO_ITEM CSL_CITATION {"citationID":"aj04rd7l02","properties":{"formattedCitation":"[191], [192]","plainCitation":"[191], [192]","noteIndex":0},"citationItems":[{"id":323,"uris":["http://zotero.org/groups/5272309/items/5IGFCP4X"],"itemData":{"id":323,"type":"article-journal","abstract":"Urgent solutions to global climate change are needed. Ambitious tree-planting initiatives, many already underway, aim to sequester enormous quantities of carbon to partly compensate for anthropogenic CO2 emissions, which are a major cause of rising global temperatures. However, tree planting that is poorly planned and executed could actually increase CO2 emissions and have long-term, deleterious impacts on biodiversity, landscapes and livelihoods. Here, we highlight the main environmental risks of large-scale tree planting and propose 10 golden rules, based on some of the most recent ecological research, to implement forest ecosystem restoration that maximizes rates of both carbon sequestration and biodiversity recovery while improving livelihoods. These are as follows: (1) Protect existing forest first; (2) Work together (involving all stakeholders); (3) Aim to maximize biodiversity recovery to meet multiple goals; (4) Select appropriate areas for restoration; (5) Use natural regeneration wherever possible; (6) Select species to maximize biodiversity; (7) Use resilient plant material (with appropriate genetic variability and provenance); (8) Plan ahead for infrastructure, capacity and seed supply; (9) Learn by doing (using an adaptive management approach); and (10) Make it pay (ensuring the economic sustainability of the project). We focus on the design of long-term strategies to tackle the climate and biodiversity crises and support livelihood needs. We emphasize the role of local communities as sources of indigenous knowledge, and the benefits they could derive from successful reforestation that restores ecosystem functioning and delivers a diverse range of forest products and services. While there is no simple and universal recipe for forest restoration, it is crucial to build upon the currently growing public and private interest in this topic, to ensure interventions provide effective, long-term carbon sinks and maximize benefits for biodiversity and people.","container-title":"Global Change Biology","DOI":"10.1111/gcb.15498","ISSN":"1365-2486","issue":"7","language":"en","license":"© 2021 Royal Botanic Garden, Kew. Global Change Biology published by John Wiley &amp; Sons Ltd","note":"_eprint: https://onlinelibrary.wiley.com/doi/pdf/10.1111/gcb.15498","page":"1328-1348","source":"Wiley Online Library","title":"Ten golden rules for reforestation to optimize carbon sequestration, biodiversity recovery and livelihood benefits","volume":"27","author":[{"family":"Di Sacco","given":"Alice"},{"family":"Hardwick","given":"Kate A."},{"family":"Blakesley","given":"David"},{"family":"Brancalion","given":"Pedro H. S."},{"family":"Breman","given":"Elinor"},{"family":"Cecilio Rebola","given":"Loic"},{"family":"Chomba","given":"Susan"},{"family":"Dixon","given":"Kingsley"},{"family":"Elliott","given":"Stephen"},{"family":"Ruyonga","given":"Godfrey"},{"family":"Shaw","given":"Kirsty"},{"family":"Smith","given":"Paul"},{"family":"Smith","given":"Rhian J."},{"family":"Antonelli","given":"Alexandre"}],"issued":{"date-parts":[["2021"]]}}},{"id":322,"uris":["http://zotero.org/groups/5272309/items/2FM5X2RN"],"itemData":{"id":322,"type":"article-journal","abstract":"We currently face both an extinction and a biome crisis embedded in a changing climate. Many biodiverse ecosystems are being lost at far higher rates than they are being protected or ecologically restored. At the same time, natural climate solutions offer opportunities to restore biodiversity while mitigating climate change. The Bonn Challenge is a U.N. programme to restore biodiversity and mitigate climate change through restoration of the world's degraded landscapes. It provides an unprecedented chance for ecological restoration to become a linchpin tool for addressing many environmental issues. Unfortunately, the Forest and Landscape Restoration programme that underpins the Bonn Challenge, as its name suggests, remains focused on trees and forests, despite rising evidence that many non-forest ecosystems also offer strong restoration potential for biodiversity and climate mitigation. We see a need for restoration to step back to be more inclusive of different ecosystem types and to step up to provide integrated scientific knowledge to inform large-scale restoration. Stepping back and up will require assessments of where to restore what species, with recognition that in many landscapes multiple habitat types should be restored. In the process, trade-offs in the delivery of different ecosystem services (e.g. carbon, biodiversity, water, albedo, livestock forage) should be clearly addressed. We recommend that biodiversity safeguards be included in policy and implemented in practice, to avoid undermining the biophysical relationships that provide ecosystem resilience to climate change. For ecological restoration to contribute to international policy goals will require integrated large-scale science that works across biome boundaries.","container-title":"Restoration Ecology","DOI":"10.1111/rec.12989","ISSN":"1526-100X","issue":"4","language":"en","license":"© 2019 The Authors. Restoration Ecology published by Wiley Periodicals, Inc. on behalf of Society for Ecological Restoration.","note":"_eprint: https://onlinelibrary.wiley.com/doi/pdf/10.1111/rec.12989","page":"705-719","source":"Wiley Online Library","title":"Step back from the forest and step up to the Bonn Challenge: how a broad ecological perspective can promote successful landscape restoration","title-short":"Step back from the forest and step up to the Bonn Challenge","volume":"27","author":[{"family":"Temperton","given":"Vicky M."},{"family":"Buchmann","given":"Nina"},{"family":"Buisson","given":"Elise"},{"family":"Durigan","given":"Giselda"},{"family":"Kazmierczak","given":"Łukasz"},{"family":"Perring","given":"Michael P."},{"family":"Sá Dechoum","given":"Michele","non-dropping-particle":"de"},{"family":"Veldman","given":"Joseph W."},{"family":"Overbeck","given":"Gerhard E."}],"issued":{"date-parts":[["2019"]]}}}],"schema":"https://github.com/citation-style-language/schema/raw/master/csl-citation.json"} </w:instrText>
      </w:r>
      <w:r w:rsidR="008851C9">
        <w:rPr>
          <w:rFonts w:eastAsia="EC Square Sans Pro" w:cs="EC Square Sans Pro"/>
          <w:sz w:val="24"/>
          <w:szCs w:val="24"/>
        </w:rPr>
        <w:fldChar w:fldCharType="separate"/>
      </w:r>
      <w:r w:rsidR="00B83206" w:rsidRPr="00B83206">
        <w:rPr>
          <w:sz w:val="24"/>
        </w:rPr>
        <w:t>[191], [192]</w:t>
      </w:r>
      <w:r w:rsidR="008851C9">
        <w:rPr>
          <w:rFonts w:eastAsia="EC Square Sans Pro" w:cs="EC Square Sans Pro"/>
          <w:sz w:val="24"/>
          <w:szCs w:val="24"/>
        </w:rPr>
        <w:fldChar w:fldCharType="end"/>
      </w:r>
      <w:r w:rsidRPr="00810776">
        <w:rPr>
          <w:rFonts w:eastAsia="EC Square Sans Pro" w:cs="EC Square Sans Pro"/>
          <w:sz w:val="24"/>
          <w:szCs w:val="24"/>
        </w:rPr>
        <w:t xml:space="preserve">. </w:t>
      </w:r>
    </w:p>
    <w:p w14:paraId="7E3E1DDF" w14:textId="582DA3A3" w:rsidR="7338E597" w:rsidRPr="00810776" w:rsidRDefault="7338E597">
      <w:pPr>
        <w:jc w:val="left"/>
        <w:rPr>
          <w:rFonts w:eastAsia="EC Square Sans Pro" w:cs="EC Square Sans Pro"/>
          <w:sz w:val="24"/>
          <w:szCs w:val="24"/>
        </w:rPr>
      </w:pPr>
      <w:r w:rsidRPr="00810776">
        <w:rPr>
          <w:rFonts w:eastAsia="EC Square Sans Pro" w:cs="EC Square Sans Pro"/>
          <w:sz w:val="24"/>
          <w:szCs w:val="24"/>
        </w:rPr>
        <w:t>Additionally, the lack of consideration of biodiversity and habitat safeguards in large-scale restoration projects, limited infrastructure for seed/seedling production and restoration techniques for neglected ecosystems, and the use of pioneer and invasive non-native tree species in "restoration" projects can harm biodiversity and ecosystem services.</w:t>
      </w:r>
    </w:p>
    <w:p w14:paraId="0FEA10EA" w14:textId="0AAB6CEE" w:rsidR="2E282C30" w:rsidRPr="00810776" w:rsidRDefault="2E282C30" w:rsidP="446FBAE1">
      <w:pPr>
        <w:spacing w:line="257" w:lineRule="auto"/>
        <w:rPr>
          <w:rFonts w:eastAsia="EC Square Sans Pro" w:cs="EC Square Sans Pro"/>
          <w:i/>
          <w:iCs/>
          <w:color w:val="538135" w:themeColor="accent6" w:themeShade="BF"/>
          <w:sz w:val="22"/>
          <w:szCs w:val="22"/>
        </w:rPr>
      </w:pPr>
      <w:r w:rsidRPr="00810776">
        <w:rPr>
          <w:rFonts w:eastAsia="EC Square Sans Pro" w:cs="EC Square Sans Pro"/>
          <w:i/>
          <w:iCs/>
          <w:color w:val="538135" w:themeColor="accent6" w:themeShade="BF"/>
          <w:sz w:val="22"/>
          <w:szCs w:val="22"/>
        </w:rPr>
        <w:t>Potential enablers include:</w:t>
      </w:r>
    </w:p>
    <w:p w14:paraId="4D59CD81" w14:textId="755D8391" w:rsidR="7338E597" w:rsidRPr="00810776" w:rsidRDefault="7338E597" w:rsidP="446FBAE1">
      <w:pPr>
        <w:pStyle w:val="ListParagraph"/>
        <w:numPr>
          <w:ilvl w:val="0"/>
          <w:numId w:val="1"/>
        </w:numPr>
        <w:jc w:val="left"/>
        <w:rPr>
          <w:rFonts w:eastAsia="EC Square Sans Pro" w:cs="EC Square Sans Pro"/>
          <w:sz w:val="24"/>
          <w:szCs w:val="24"/>
        </w:rPr>
      </w:pPr>
      <w:r w:rsidRPr="00810776">
        <w:rPr>
          <w:rFonts w:eastAsia="EC Square Sans Pro" w:cs="EC Square Sans Pro"/>
          <w:sz w:val="24"/>
          <w:szCs w:val="24"/>
        </w:rPr>
        <w:t xml:space="preserve">Develop and implement more effective reforestation strategies that take into account biodiversity and habitat safeguards. </w:t>
      </w:r>
    </w:p>
    <w:p w14:paraId="30D89332" w14:textId="16FF56AA" w:rsidR="7338E597" w:rsidRPr="00810776" w:rsidRDefault="7338E597" w:rsidP="446FBAE1">
      <w:pPr>
        <w:pStyle w:val="ListParagraph"/>
        <w:numPr>
          <w:ilvl w:val="0"/>
          <w:numId w:val="1"/>
        </w:numPr>
        <w:jc w:val="left"/>
        <w:rPr>
          <w:rFonts w:eastAsia="EC Square Sans Pro" w:cs="EC Square Sans Pro"/>
          <w:sz w:val="24"/>
          <w:szCs w:val="24"/>
        </w:rPr>
      </w:pPr>
      <w:r w:rsidRPr="00810776">
        <w:rPr>
          <w:rFonts w:eastAsia="EC Square Sans Pro" w:cs="EC Square Sans Pro"/>
          <w:sz w:val="24"/>
          <w:szCs w:val="24"/>
        </w:rPr>
        <w:t xml:space="preserve">Promote the use of sustainable forest management practices, including the use of native tree species and the protection of old-growth forests. </w:t>
      </w:r>
    </w:p>
    <w:p w14:paraId="7DDCC648" w14:textId="18687721" w:rsidR="7338E597" w:rsidRPr="00810776" w:rsidRDefault="7338E597" w:rsidP="446FBAE1">
      <w:pPr>
        <w:pStyle w:val="ListParagraph"/>
        <w:numPr>
          <w:ilvl w:val="0"/>
          <w:numId w:val="1"/>
        </w:numPr>
        <w:jc w:val="left"/>
        <w:rPr>
          <w:rFonts w:eastAsia="EC Square Sans Pro" w:cs="EC Square Sans Pro"/>
          <w:sz w:val="24"/>
          <w:szCs w:val="24"/>
        </w:rPr>
      </w:pPr>
      <w:r w:rsidRPr="00810776">
        <w:rPr>
          <w:rFonts w:eastAsia="EC Square Sans Pro" w:cs="EC Square Sans Pro"/>
          <w:sz w:val="24"/>
          <w:szCs w:val="24"/>
        </w:rPr>
        <w:t xml:space="preserve">Support research and development of new technologies and methods for reforestation and afforestation. </w:t>
      </w:r>
    </w:p>
    <w:p w14:paraId="6ECECCD6" w14:textId="651F3485" w:rsidR="7338E597" w:rsidRPr="00810776" w:rsidRDefault="7338E597" w:rsidP="446FBAE1">
      <w:pPr>
        <w:pStyle w:val="ListParagraph"/>
        <w:numPr>
          <w:ilvl w:val="0"/>
          <w:numId w:val="1"/>
        </w:numPr>
        <w:jc w:val="left"/>
        <w:rPr>
          <w:rFonts w:eastAsia="EC Square Sans Pro" w:cs="EC Square Sans Pro"/>
          <w:sz w:val="24"/>
          <w:szCs w:val="24"/>
        </w:rPr>
      </w:pPr>
      <w:r w:rsidRPr="00810776">
        <w:rPr>
          <w:rFonts w:eastAsia="EC Square Sans Pro" w:cs="EC Square Sans Pro"/>
          <w:sz w:val="24"/>
          <w:szCs w:val="24"/>
        </w:rPr>
        <w:t>Develop and implement effective conservation strategies for biodiversity conservation and restoration.</w:t>
      </w:r>
    </w:p>
    <w:p w14:paraId="31491EB2" w14:textId="19C65D3E" w:rsidR="7338E597" w:rsidRPr="00810776" w:rsidRDefault="00C66A41" w:rsidP="00C66A41">
      <w:pPr>
        <w:pStyle w:val="JRCLevel-3title"/>
        <w:ind w:left="0" w:firstLine="0"/>
        <w:rPr>
          <w:rFonts w:eastAsia="EC Square Sans Pro" w:cs="EC Square Sans Pro"/>
          <w:b/>
          <w:sz w:val="24"/>
          <w:szCs w:val="24"/>
        </w:rPr>
      </w:pPr>
      <w:bookmarkStart w:id="483" w:name="_Toc190708606"/>
      <w:r>
        <w:t>3.</w:t>
      </w:r>
      <w:r w:rsidR="0037462D">
        <w:t>6</w:t>
      </w:r>
      <w:r>
        <w:t xml:space="preserve">.3 </w:t>
      </w:r>
      <w:r w:rsidR="7338E597" w:rsidRPr="00810776">
        <w:t>Policy and Financial Frameworks for Biodiversity Conservation and Restoration</w:t>
      </w:r>
      <w:bookmarkEnd w:id="483"/>
    </w:p>
    <w:p w14:paraId="253E8507" w14:textId="7A091DF0" w:rsidR="7338E597" w:rsidRPr="00810776" w:rsidRDefault="7338E597">
      <w:pPr>
        <w:jc w:val="left"/>
        <w:rPr>
          <w:rFonts w:eastAsia="EC Square Sans Pro" w:cs="EC Square Sans Pro"/>
          <w:sz w:val="24"/>
          <w:szCs w:val="24"/>
        </w:rPr>
      </w:pPr>
      <w:r w:rsidRPr="00810776">
        <w:rPr>
          <w:rFonts w:eastAsia="EC Square Sans Pro" w:cs="EC Square Sans Pro"/>
          <w:sz w:val="24"/>
          <w:szCs w:val="24"/>
        </w:rPr>
        <w:t>The mobilisation of public and especially private finance for biodiversity remains overall small (notably compared to climate finance). T</w:t>
      </w:r>
      <w:commentRangeStart w:id="484"/>
      <w:commentRangeStart w:id="485"/>
      <w:commentRangeStart w:id="486"/>
      <w:r w:rsidRPr="00810776">
        <w:rPr>
          <w:rFonts w:eastAsia="EC Square Sans Pro" w:cs="EC Square Sans Pro"/>
          <w:sz w:val="24"/>
          <w:szCs w:val="24"/>
        </w:rPr>
        <w:t xml:space="preserve">he substantial data gaps and inconsistencies on biodiversity financing flows and where they are directed hamper the assessment of their effects. </w:t>
      </w:r>
      <w:commentRangeEnd w:id="484"/>
      <w:r w:rsidRPr="00810776">
        <w:rPr>
          <w:rStyle w:val="CommentReference"/>
        </w:rPr>
        <w:commentReference w:id="484"/>
      </w:r>
      <w:commentRangeEnd w:id="485"/>
      <w:r w:rsidRPr="00810776">
        <w:rPr>
          <w:rStyle w:val="CommentReference"/>
        </w:rPr>
        <w:commentReference w:id="485"/>
      </w:r>
      <w:commentRangeEnd w:id="486"/>
      <w:r w:rsidR="008D0D96" w:rsidRPr="00810776">
        <w:rPr>
          <w:rStyle w:val="CommentReference"/>
          <w:lang w:eastAsia="en-US"/>
        </w:rPr>
        <w:commentReference w:id="486"/>
      </w:r>
      <w:r w:rsidRPr="00810776">
        <w:rPr>
          <w:rFonts w:eastAsia="EC Square Sans Pro" w:cs="EC Square Sans Pro"/>
          <w:sz w:val="24"/>
          <w:szCs w:val="24"/>
        </w:rPr>
        <w:t xml:space="preserve">The lack of policy coherence and coordination across different levels of government </w:t>
      </w:r>
      <w:r w:rsidRPr="00810776">
        <w:rPr>
          <w:rFonts w:eastAsia="EC Square Sans Pro" w:cs="EC Square Sans Pro"/>
          <w:sz w:val="24"/>
          <w:szCs w:val="24"/>
        </w:rPr>
        <w:lastRenderedPageBreak/>
        <w:t>and sectors is a major barrier to effective biodiversity conservation and restoration. Additionally, the lack of financial incentives and economic benefits for biodiversity conservation and restoration can hinder the implementation of effective conservation strategies.</w:t>
      </w:r>
    </w:p>
    <w:p w14:paraId="5BA95EFF" w14:textId="154062AB" w:rsidR="31C610FE" w:rsidRPr="00D56D52" w:rsidRDefault="31C610FE" w:rsidP="446FBAE1">
      <w:pPr>
        <w:spacing w:line="257" w:lineRule="auto"/>
        <w:rPr>
          <w:rFonts w:eastAsia="EC Square Sans Pro" w:cs="EC Square Sans Pro"/>
          <w:b/>
          <w:iCs/>
          <w:sz w:val="22"/>
          <w:szCs w:val="22"/>
        </w:rPr>
      </w:pPr>
      <w:r w:rsidRPr="00D56D52">
        <w:rPr>
          <w:rFonts w:eastAsia="EC Square Sans Pro" w:cs="EC Square Sans Pro"/>
          <w:b/>
          <w:iCs/>
          <w:sz w:val="22"/>
          <w:szCs w:val="22"/>
        </w:rPr>
        <w:t>Potential enablers include:</w:t>
      </w:r>
    </w:p>
    <w:p w14:paraId="79B4912A" w14:textId="4123B4AB" w:rsidR="7338E597" w:rsidRPr="00810776" w:rsidRDefault="7338E597" w:rsidP="446FBAE1">
      <w:pPr>
        <w:pStyle w:val="ListParagraph"/>
        <w:numPr>
          <w:ilvl w:val="0"/>
          <w:numId w:val="2"/>
        </w:numPr>
        <w:jc w:val="left"/>
        <w:rPr>
          <w:rFonts w:eastAsia="EC Square Sans Pro" w:cs="EC Square Sans Pro"/>
          <w:sz w:val="24"/>
          <w:szCs w:val="24"/>
        </w:rPr>
      </w:pPr>
      <w:r w:rsidRPr="00810776">
        <w:rPr>
          <w:rFonts w:eastAsia="EC Square Sans Pro" w:cs="EC Square Sans Pro"/>
          <w:sz w:val="24"/>
          <w:szCs w:val="24"/>
        </w:rPr>
        <w:t xml:space="preserve">Develop and implement more effective policy and financial frameworks for biodiversity conservation and restoration. </w:t>
      </w:r>
    </w:p>
    <w:p w14:paraId="014A08A3" w14:textId="6E415973" w:rsidR="7338E597" w:rsidRPr="00810776" w:rsidRDefault="7338E597" w:rsidP="446FBAE1">
      <w:pPr>
        <w:pStyle w:val="ListParagraph"/>
        <w:numPr>
          <w:ilvl w:val="0"/>
          <w:numId w:val="2"/>
        </w:numPr>
        <w:jc w:val="left"/>
        <w:rPr>
          <w:rFonts w:eastAsia="EC Square Sans Pro" w:cs="EC Square Sans Pro"/>
          <w:sz w:val="24"/>
          <w:szCs w:val="24"/>
        </w:rPr>
      </w:pPr>
      <w:r w:rsidRPr="00810776">
        <w:rPr>
          <w:rFonts w:eastAsia="EC Square Sans Pro" w:cs="EC Square Sans Pro"/>
          <w:sz w:val="24"/>
          <w:szCs w:val="24"/>
        </w:rPr>
        <w:t xml:space="preserve">Develop biodiversity offset schemes, conservation funds, and economic incentives for sustainable practices. </w:t>
      </w:r>
    </w:p>
    <w:p w14:paraId="3DBD62CE" w14:textId="0EAB7E4E" w:rsidR="7338E597" w:rsidRPr="00810776" w:rsidRDefault="7338E597" w:rsidP="446FBAE1">
      <w:pPr>
        <w:pStyle w:val="ListParagraph"/>
        <w:numPr>
          <w:ilvl w:val="0"/>
          <w:numId w:val="2"/>
        </w:numPr>
        <w:jc w:val="left"/>
        <w:rPr>
          <w:rFonts w:eastAsia="EC Square Sans Pro" w:cs="EC Square Sans Pro"/>
          <w:sz w:val="24"/>
          <w:szCs w:val="24"/>
        </w:rPr>
      </w:pPr>
      <w:r w:rsidRPr="00810776">
        <w:rPr>
          <w:rFonts w:eastAsia="EC Square Sans Pro" w:cs="EC Square Sans Pro"/>
          <w:sz w:val="24"/>
          <w:szCs w:val="24"/>
        </w:rPr>
        <w:t xml:space="preserve">Promote the use of sustainable finance policies and practices, including the integration of biodiversity risks and opportunities into financial decision-making. </w:t>
      </w:r>
    </w:p>
    <w:p w14:paraId="1FE3BFCD" w14:textId="62E97C78" w:rsidR="532F25D5" w:rsidRPr="00810776" w:rsidRDefault="7338E597" w:rsidP="446FBAE1">
      <w:pPr>
        <w:pStyle w:val="ListParagraph"/>
        <w:numPr>
          <w:ilvl w:val="0"/>
          <w:numId w:val="2"/>
        </w:numPr>
        <w:spacing w:before="0" w:after="0"/>
        <w:jc w:val="left"/>
        <w:rPr>
          <w:rFonts w:eastAsia="EC Square Sans Pro" w:cs="EC Square Sans Pro"/>
          <w:sz w:val="22"/>
          <w:szCs w:val="22"/>
        </w:rPr>
      </w:pPr>
      <w:r w:rsidRPr="00810776">
        <w:rPr>
          <w:rFonts w:eastAsia="EC Square Sans Pro" w:cs="EC Square Sans Pro"/>
          <w:sz w:val="24"/>
          <w:szCs w:val="24"/>
        </w:rPr>
        <w:t>Develop and implement effective conservation strategies for biodiversity conservation and restoration.</w:t>
      </w:r>
    </w:p>
    <w:p w14:paraId="6967B508" w14:textId="181B56F1" w:rsidR="532F25D5" w:rsidRPr="00810776" w:rsidRDefault="7BD63DDC" w:rsidP="446FBAE1">
      <w:pPr>
        <w:pStyle w:val="ListParagraph"/>
        <w:numPr>
          <w:ilvl w:val="0"/>
          <w:numId w:val="2"/>
        </w:numPr>
        <w:spacing w:before="0" w:after="0"/>
        <w:jc w:val="left"/>
        <w:rPr>
          <w:rFonts w:eastAsia="EC Square Sans Pro" w:cs="EC Square Sans Pro"/>
          <w:sz w:val="22"/>
          <w:szCs w:val="22"/>
        </w:rPr>
      </w:pPr>
      <w:r w:rsidRPr="2ED78F6E">
        <w:rPr>
          <w:rFonts w:eastAsia="EC Square Sans Pro" w:cs="EC Square Sans Pro"/>
          <w:b/>
          <w:bCs/>
          <w:sz w:val="22"/>
          <w:szCs w:val="22"/>
        </w:rPr>
        <w:t>Natural and restored floodplains</w:t>
      </w:r>
      <w:r w:rsidRPr="2ED78F6E">
        <w:rPr>
          <w:rFonts w:eastAsia="EC Square Sans Pro" w:cs="EC Square Sans Pro"/>
          <w:sz w:val="22"/>
          <w:szCs w:val="22"/>
        </w:rPr>
        <w:t xml:space="preserve"> support achieving multiple EU policy objectives. More specifically they provide flood protection, and other ecosystem services such as improved water quality, improved conditions for biodiversity conservation and improved recreational value</w:t>
      </w:r>
      <w:r w:rsidR="00182107"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20oma4qab2","properties":{"formattedCitation":"[193]","plainCitation":"[193]","noteIndex":0},"citationItems":[{"id":291,"uris":["http://zotero.org/groups/5272309/items/X3EJH2CQ"],"itemData":{"id":291,"type":"report","event-place":"LU","language":"eng","publisher":"Publications Office","publisher-place":"LU","source":"DOI.org (CSL JSON)","title":"Floodplains: a natural system to preserve and restore.","title-short":"Floodplains","URL":"https://data.europa.eu/doi/10.2800/431107","author":[{"literal":"European Environment Agency."}],"accessed":{"date-parts":[["2024",7,22]]},"issued":{"date-parts":[["2020"]]}}}],"schema":"https://github.com/citation-style-language/schema/raw/master/csl-citation.json"}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[193]</w:t>
      </w:r>
      <w:r w:rsidRPr="2ED78F6E">
        <w:rPr>
          <w:rFonts w:eastAsia="EC Square Sans Pro" w:cs="EC Square Sans Pro"/>
          <w:sz w:val="22"/>
          <w:szCs w:val="22"/>
        </w:rPr>
        <w:fldChar w:fldCharType="end"/>
      </w:r>
      <w:r w:rsidRPr="2ED78F6E">
        <w:rPr>
          <w:rFonts w:eastAsia="EC Square Sans Pro" w:cs="EC Square Sans Pro"/>
          <w:sz w:val="22"/>
          <w:szCs w:val="22"/>
        </w:rPr>
        <w:t>.</w:t>
      </w:r>
    </w:p>
    <w:p w14:paraId="70ABC08C" w14:textId="0E3666F4" w:rsidR="532F25D5" w:rsidRPr="00D56D52" w:rsidRDefault="7BD63DDC" w:rsidP="446FBAE1">
      <w:pPr>
        <w:pStyle w:val="ListParagraph"/>
        <w:numPr>
          <w:ilvl w:val="0"/>
          <w:numId w:val="2"/>
        </w:numPr>
        <w:spacing w:before="0" w:after="0"/>
        <w:jc w:val="left"/>
        <w:rPr>
          <w:rFonts w:eastAsia="EC Square Sans Pro" w:cs="EC Square Sans Pro"/>
          <w:sz w:val="22"/>
          <w:szCs w:val="22"/>
        </w:rPr>
      </w:pPr>
      <w:r w:rsidRPr="2ED78F6E">
        <w:rPr>
          <w:rFonts w:eastAsia="EC Square Sans Pro" w:cs="EC Square Sans Pro"/>
          <w:sz w:val="22"/>
          <w:szCs w:val="22"/>
        </w:rPr>
        <w:t xml:space="preserve">It is necessary to have an </w:t>
      </w:r>
      <w:r w:rsidRPr="2ED78F6E">
        <w:rPr>
          <w:rFonts w:eastAsia="EC Square Sans Pro" w:cs="EC Square Sans Pro"/>
          <w:b/>
          <w:bCs/>
          <w:sz w:val="22"/>
          <w:szCs w:val="22"/>
        </w:rPr>
        <w:t>emergency recovery plan for freshwater biodiversity loss at EU level</w:t>
      </w:r>
      <w:r w:rsidR="00182107"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{"citationID":"a1dvhull7an","properties":{"formattedCitation":"[194]","plainCitation":"[194]","noteIndex":0},"citationItems":[{"id":292,"uris":["http://zotero.org/groups/5272309/items/WUYHXK28"],"itemData":{"id":292,"type":"article-journal","abstract":"Despite their limited spatial extent, freshwater ecosystems host remarkable biodiversity, including one-third of all vertebrate species. This biodiversity is declining dramatically: Globally, wetlands are vanishing three times faster than forests, and freshwater vertebrate populations have fallen more than twice as steeply as terrestrial or marine populations. Threats to freshwater biodiversity are well documented but coordinated action to reverse the decline is lacking. We present an Emergency Recovery Plan to bend the curve of freshwater biodiversity loss. Priority actions include accelerating implementation of environmental flows; improving water quality; protecting and restoring critical habitats; managing the exploitation of freshwater ecosystem resources, especially species and riverine aggregates; preventing and controlling nonnative species invasions; and safeguarding and restoring river connectivity. We recommend adjustments to targets and indicators for the Convention on Biological Diversity and the Sustainable Development Goals and roles for national and international state and nonstate actors.","container-title":"BioScience","DOI":"10.1093/biosci/biaa002","ISSN":"0006-3568","issue":"4","journalAbbreviation":"BioScience","page":"330-342","source":"Silverchair","title":"Bending the Curve of Global Freshwater Biodiversity Loss: An Emergency Recovery Plan","title-short":"Bending the Curve of Global Freshwater Biodiversity Loss","volume":"70","author":[{"family":"Tickner","given":"David"},{"family":"Opperman","given":"Jeffrey J"},{"family":"Abell","given":"Robin"},{"family":"Acreman","given":"Mike"},{"family":"Arthington","given":"Angela H"},{"family":"Bunn","given":"Stuart E"},{"family":"Cooke","given":"Steven J"},{"family":"Dalton","given":"James"},{"family":"Darwall","given":"Will"},{"family":"Edwards","given":"Gavin"},{"family":"Harrison","given":"Ian"},{"family":"Hughes","given":"Kathy"},{"family":"Jones","given":"Tim"},{"family":"Leclère","given":"David"},{"family":"Lynch","given":"Abigail J"},{"family":"Leonard","given":"Philip"},{"family":"McClain","given":"Michael E"},{"family":"Muruven","given":"Dean"},{"family":"Olden","given":"Julian D"},{"family":"Ormerod","given":"Steve J"},{"family":"Robinson","given":"James"},{"family":"Tharme","given":"Rebecca E"},{"family":"Thieme","given":"Michele"},{"family":"Tockner","given":"Klement"},{"family":"Wright","given":"Mark"},{"family":"Young","given":"Lucy"}],"issued":{"date-parts":[["2020",4,1]]}}}],"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[194]</w:t>
      </w:r>
      <w:r w:rsidRPr="2ED78F6E">
        <w:rPr>
          <w:rFonts w:eastAsia="EC Square Sans Pro" w:cs="EC Square Sans Pro"/>
          <w:sz w:val="22"/>
          <w:szCs w:val="22"/>
        </w:rPr>
        <w:fldChar w:fldCharType="end"/>
      </w:r>
      <w:r w:rsidRPr="2ED78F6E">
        <w:rPr>
          <w:rFonts w:eastAsia="EC Square Sans Pro" w:cs="EC Square Sans Pro"/>
          <w:sz w:val="22"/>
          <w:szCs w:val="22"/>
        </w:rPr>
        <w:t>.</w:t>
      </w:r>
    </w:p>
    <w:p w14:paraId="26C8F096" w14:textId="1B7858F5" w:rsidR="0037462D" w:rsidRDefault="0037462D" w:rsidP="446FBAE1">
      <w:pPr>
        <w:spacing w:before="0" w:after="0"/>
        <w:jc w:val="left"/>
      </w:pPr>
    </w:p>
    <w:p w14:paraId="72B89554" w14:textId="268F5962" w:rsidR="0037462D" w:rsidRPr="0037462D" w:rsidRDefault="0037462D" w:rsidP="0037462D">
      <w:pPr>
        <w:pStyle w:val="JRCLevel-3title"/>
        <w:ind w:left="0" w:firstLine="0"/>
      </w:pPr>
      <w:bookmarkStart w:id="488" w:name="_Toc190708607"/>
      <w:r>
        <w:t xml:space="preserve">3.6.4 </w:t>
      </w:r>
      <w:r w:rsidRPr="0037462D">
        <w:t>Land and soil ecosystems</w:t>
      </w:r>
      <w:bookmarkEnd w:id="488"/>
    </w:p>
    <w:p w14:paraId="4141B224" w14:textId="77777777" w:rsidR="0037462D" w:rsidRPr="006A5FAC" w:rsidRDefault="0037462D" w:rsidP="0037462D">
      <w:pPr>
        <w:pStyle w:val="JRCLevel-3title"/>
        <w:ind w:left="142" w:hanging="142"/>
        <w:jc w:val="left"/>
        <w:outlineLvl w:val="9"/>
        <w:rPr>
          <w:i/>
          <w:iCs/>
          <w:color w:val="70AD47" w:themeColor="accent6"/>
          <w:lang w:eastAsia="en-GB"/>
        </w:rPr>
      </w:pPr>
      <w:commentRangeStart w:id="489"/>
      <w:r w:rsidRPr="006A5FAC">
        <w:rPr>
          <w:i/>
          <w:iCs/>
          <w:color w:val="70AD47" w:themeColor="accent6"/>
          <w:lang w:eastAsia="en-GB"/>
        </w:rPr>
        <w:t>Agricultural intensification remains one of the main drivers of biodiversity loss and ecosystem degradation and GHG emissions in Europe</w:t>
      </w:r>
      <w:commentRangeEnd w:id="489"/>
      <w:r w:rsidRPr="006A5FAC">
        <w:rPr>
          <w:i/>
          <w:iCs/>
          <w:color w:val="70AD47" w:themeColor="accent6"/>
          <w:lang w:eastAsia="en-GB"/>
        </w:rPr>
        <w:commentReference w:id="489"/>
      </w:r>
    </w:p>
    <w:p w14:paraId="105BE1CD" w14:textId="57CEB6BF" w:rsidR="0037462D" w:rsidRPr="00810776" w:rsidRDefault="2312E148" w:rsidP="00AE38A8">
      <w:pPr>
        <w:spacing w:before="0" w:after="0"/>
        <w:rPr>
          <w:rFonts w:eastAsia="EC Square Sans Pro" w:cs="EC Square Sans Pro"/>
          <w:sz w:val="22"/>
          <w:szCs w:val="22"/>
        </w:rPr>
      </w:pPr>
      <w:r w:rsidRPr="2ED78F6E">
        <w:rPr>
          <w:rFonts w:eastAsia="EC Square Sans Pro" w:cs="EC Square Sans Pro"/>
          <w:sz w:val="22"/>
          <w:szCs w:val="22"/>
        </w:rPr>
        <w:t xml:space="preserve">Agricultural intensification remains one of the main drivers of biodiversity loss and ecosystem degradation in Europe (e.g., the use of pesticides is the main driver of the decline of pollinators, the excessive use of fertilisers it is the main driver of coastal eutrophication, both pesticides and fertilizers together with mono-cultures drive loss of key soil organism groups), </w:t>
      </w:r>
      <w:del w:id="490" w:author="MARELLI Luisa (JRC-ISPRA)" w:date="2025-01-21T17:15:00Z">
        <w:r w:rsidRPr="2ED78F6E" w:rsidDel="0037462D">
          <w:rPr>
            <w:rFonts w:eastAsia="EC Square Sans Pro" w:cs="EC Square Sans Pro"/>
            <w:sz w:val="22"/>
            <w:szCs w:val="22"/>
          </w:rPr>
          <w:delText>which means,</w:delText>
        </w:r>
      </w:del>
      <w:ins w:id="491" w:author="MARELLI Luisa (JRC-ISPRA)" w:date="2025-01-21T17:15:00Z">
        <w:r w:rsidRPr="2ED78F6E">
          <w:rPr>
            <w:rFonts w:eastAsia="EC Square Sans Pro" w:cs="EC Square Sans Pro"/>
            <w:sz w:val="22"/>
            <w:szCs w:val="22"/>
          </w:rPr>
          <w:t>and</w:t>
        </w:r>
      </w:ins>
      <w:r w:rsidRPr="2ED78F6E">
        <w:rPr>
          <w:rFonts w:eastAsia="EC Square Sans Pro" w:cs="EC Square Sans Pro"/>
          <w:sz w:val="22"/>
          <w:szCs w:val="22"/>
        </w:rPr>
        <w:t xml:space="preserve"> sustainable agricultural practices are </w:t>
      </w:r>
      <w:del w:id="492" w:author="MARELLI Luisa (JRC-ISPRA)" w:date="2025-01-21T17:15:00Z">
        <w:r w:rsidRPr="2ED78F6E" w:rsidDel="0037462D">
          <w:rPr>
            <w:rFonts w:eastAsia="EC Square Sans Pro" w:cs="EC Square Sans Pro"/>
            <w:sz w:val="22"/>
            <w:szCs w:val="22"/>
          </w:rPr>
          <w:delText>a fundamental solution</w:delText>
        </w:r>
      </w:del>
      <w:ins w:id="493" w:author="MARELLI Luisa (JRC-ISPRA)" w:date="2025-01-21T17:15:00Z">
        <w:r w:rsidRPr="2ED78F6E">
          <w:rPr>
            <w:rFonts w:eastAsia="EC Square Sans Pro" w:cs="EC Square Sans Pro"/>
            <w:sz w:val="22"/>
            <w:szCs w:val="22"/>
          </w:rPr>
          <w:t>essential for the</w:t>
        </w:r>
      </w:ins>
      <w:del w:id="494" w:author="MARELLI Luisa (JRC-ISPRA)" w:date="2025-01-21T17:15:00Z">
        <w:r w:rsidRPr="2ED78F6E" w:rsidDel="0037462D">
          <w:rPr>
            <w:rFonts w:eastAsia="EC Square Sans Pro" w:cs="EC Square Sans Pro"/>
            <w:sz w:val="22"/>
            <w:szCs w:val="22"/>
          </w:rPr>
          <w:delText xml:space="preserve"> to</w:delText>
        </w:r>
      </w:del>
      <w:r w:rsidRPr="2ED78F6E">
        <w:rPr>
          <w:rFonts w:eastAsia="EC Square Sans Pro" w:cs="EC Square Sans Pro"/>
          <w:sz w:val="22"/>
          <w:szCs w:val="22"/>
        </w:rPr>
        <w:t xml:space="preserve"> restoration of ecosystems. </w:t>
      </w:r>
      <w:commentRangeStart w:id="495"/>
      <w:del w:id="496" w:author="GASTALDI Chiara (JRC-ISPRA)" w:date="2025-01-23T17:50:00Z">
        <w:r w:rsidRPr="2ED78F6E" w:rsidDel="0037462D">
          <w:rPr>
            <w:rFonts w:eastAsia="EC Square Sans Pro" w:cs="EC Square Sans Pro"/>
            <w:sz w:val="22"/>
            <w:szCs w:val="22"/>
          </w:rPr>
          <w:delText>Not only, has</w:delText>
        </w:r>
      </w:del>
      <w:ins w:id="497" w:author="GASTALDI Chiara (JRC-ISPRA)" w:date="2025-01-23T17:50:00Z">
        <w:r w:rsidR="7551EF73" w:rsidRPr="2ED78F6E">
          <w:rPr>
            <w:rFonts w:eastAsia="EC Square Sans Pro" w:cs="EC Square Sans Pro"/>
            <w:sz w:val="22"/>
            <w:szCs w:val="22"/>
          </w:rPr>
          <w:t>Moreover,</w:t>
        </w:r>
      </w:ins>
      <w:r w:rsidRPr="2ED78F6E">
        <w:rPr>
          <w:rFonts w:eastAsia="EC Square Sans Pro" w:cs="EC Square Sans Pro"/>
          <w:sz w:val="22"/>
          <w:szCs w:val="22"/>
        </w:rPr>
        <w:t xml:space="preserve"> the agricultural sector accounted for about 11% </w:t>
      </w:r>
      <w:r w:rsidRPr="2ED78F6E">
        <w:rPr>
          <w:rFonts w:eastAsia="EC Square Sans Pro" w:cs="EC Square Sans Pro"/>
          <w:sz w:val="22"/>
          <w:szCs w:val="22"/>
          <w:lang w:val="en"/>
        </w:rPr>
        <w:t>of the EU's domestic GHG emissions</w:t>
      </w:r>
      <w:ins w:id="498" w:author="ACS Szvetlana (JRC-ISPRA-EXT)" w:date="2024-12-18T09:01:00Z">
        <w:r w:rsidRPr="2ED78F6E">
          <w:rPr>
            <w:rFonts w:eastAsia="EC Square Sans Pro" w:cs="EC Square Sans Pro"/>
            <w:sz w:val="22"/>
            <w:szCs w:val="22"/>
            <w:lang w:val="en"/>
          </w:rPr>
          <w:t xml:space="preserve"> </w:t>
        </w:r>
      </w:ins>
      <w:r w:rsidRPr="2ED78F6E">
        <w:rPr>
          <w:rFonts w:eastAsia="EC Square Sans Pro" w:cs="EC Square Sans Pro"/>
          <w:sz w:val="22"/>
          <w:szCs w:val="22"/>
          <w:lang w:val="en"/>
        </w:rPr>
        <w:fldChar w:fldCharType="begin"/>
      </w:r>
      <w:r w:rsidR="00B83206">
        <w:rPr>
          <w:rFonts w:eastAsia="EC Square Sans Pro" w:cs="EC Square Sans Pro"/>
          <w:sz w:val="22"/>
          <w:szCs w:val="22"/>
          <w:lang w:val="en"/>
        </w:rPr>
        <w:instrText xml:space="preserve"> ADDIN ZOTERO_ITEM CSL_CITATION {"citationID":"a21l8trlqp8","properties":{"formattedCitation":"[142]","plainCitation":"[142]","noteIndex":0},"citationItems":[{"id":549,"uris":["http://zotero.org/groups/5272309/items/R4UK4ALG"],"itemData":{"id":549,"type":"report","language":"en","note":"ISBN:978-92-9480-611-6 \nDOI:10.2800/73564 \nTH-02-23-251-EN-C","title":"Towards EU climate neutrality: progress, policy gaps and opportunities","title-short":"Towards EU climate neutrality","URL":"https://climate-advisory-board.europa.eu/reports-and-publications/towards-eu-climate-neutrality-progress-policy-gaps-and-opportunities/esabcc_report_towards-eu-climate-neutrality.pdf/@@download/file","author":[{"literal":"European Scientific Advisory Board on Climate Change"}],"accessed":{"date-parts":[["2024",1,29]]},"issued":{"date-parts":[["2024",1,18]]}}}],"schema":"https://github.com/citation-style-language/schema/raw/master/csl-citation.json"} </w:instrText>
      </w:r>
      <w:r w:rsidRPr="2ED78F6E">
        <w:rPr>
          <w:rFonts w:eastAsia="EC Square Sans Pro" w:cs="EC Square Sans Pro"/>
          <w:sz w:val="22"/>
          <w:szCs w:val="22"/>
          <w:lang w:val="en"/>
        </w:rPr>
        <w:fldChar w:fldCharType="separate"/>
      </w:r>
      <w:r w:rsidR="00B83206" w:rsidRPr="00B83206">
        <w:rPr>
          <w:sz w:val="22"/>
        </w:rPr>
        <w:t>[142]</w:t>
      </w:r>
      <w:r w:rsidRPr="2ED78F6E">
        <w:rPr>
          <w:rFonts w:eastAsia="EC Square Sans Pro" w:cs="EC Square Sans Pro"/>
          <w:sz w:val="22"/>
          <w:szCs w:val="22"/>
          <w:lang w:val="en"/>
        </w:rPr>
        <w:fldChar w:fldCharType="end"/>
      </w:r>
      <w:r w:rsidRPr="2ED78F6E">
        <w:rPr>
          <w:rFonts w:eastAsia="EC Square Sans Pro" w:cs="EC Square Sans Pro"/>
          <w:sz w:val="22"/>
          <w:szCs w:val="22"/>
          <w:lang w:val="en"/>
        </w:rPr>
        <w:t>.</w:t>
      </w:r>
      <w:r w:rsidRPr="2ED78F6E">
        <w:rPr>
          <w:rFonts w:eastAsia="EC Square Sans Pro" w:cs="EC Square Sans Pro"/>
          <w:sz w:val="22"/>
          <w:szCs w:val="22"/>
        </w:rPr>
        <w:t xml:space="preserve"> </w:t>
      </w:r>
      <w:commentRangeEnd w:id="495"/>
      <w:r>
        <w:rPr>
          <w:rStyle w:val="CommentReference"/>
        </w:rPr>
        <w:commentReference w:id="495"/>
      </w:r>
      <w:r w:rsidRPr="2ED78F6E">
        <w:rPr>
          <w:rFonts w:eastAsia="EC Square Sans Pro" w:cs="EC Square Sans Pro"/>
          <w:sz w:val="22"/>
          <w:szCs w:val="22"/>
        </w:rPr>
        <w:t xml:space="preserve">Several EGD targets related to food production, biodiversity protection, carbon sequestration, reduction of GHG emissions and pollution are entangled across their respective thematic areas (1, 5, 6 and 7) and are addressed jointly in this part. </w:t>
      </w:r>
    </w:p>
    <w:p w14:paraId="2FF23D55" w14:textId="77777777" w:rsidR="0037462D" w:rsidRPr="00810776" w:rsidRDefault="0037462D" w:rsidP="00AE38A8">
      <w:pPr>
        <w:spacing w:before="0" w:after="0" w:line="257" w:lineRule="auto"/>
        <w:rPr>
          <w:rFonts w:eastAsia="EC Square Sans Pro" w:cs="EC Square Sans Pro"/>
          <w:sz w:val="22"/>
          <w:szCs w:val="22"/>
        </w:rPr>
      </w:pPr>
      <w:r w:rsidRPr="00810776">
        <w:rPr>
          <w:rFonts w:eastAsia="EC Square Sans Pro" w:cs="EC Square Sans Pro"/>
          <w:sz w:val="22"/>
          <w:szCs w:val="22"/>
        </w:rPr>
        <w:t xml:space="preserve"> </w:t>
      </w:r>
    </w:p>
    <w:p w14:paraId="7B27A0C5" w14:textId="77777777" w:rsidR="0037462D" w:rsidRPr="00810776" w:rsidRDefault="0037462D" w:rsidP="00AE38A8">
      <w:pPr>
        <w:spacing w:before="0" w:after="0" w:line="257" w:lineRule="auto"/>
        <w:rPr>
          <w:rFonts w:eastAsia="EC Square Sans Pro" w:cs="EC Square Sans Pro"/>
          <w:sz w:val="22"/>
          <w:szCs w:val="22"/>
        </w:rPr>
      </w:pPr>
      <w:r w:rsidRPr="00810776">
        <w:rPr>
          <w:rFonts w:eastAsia="EC Square Sans Pro" w:cs="EC Square Sans Pro"/>
          <w:sz w:val="22"/>
          <w:szCs w:val="22"/>
        </w:rPr>
        <w:t>The</w:t>
      </w:r>
      <w:r w:rsidRPr="00810776">
        <w:rPr>
          <w:rFonts w:eastAsia="EC Square Sans Pro" w:cs="EC Square Sans Pro"/>
          <w:b/>
          <w:bCs/>
          <w:sz w:val="22"/>
          <w:szCs w:val="22"/>
        </w:rPr>
        <w:t xml:space="preserve"> CAP contribution has not halted the decline of biodiversity on farmland</w:t>
      </w:r>
      <w:ins w:id="499" w:author="GASTALDI Chiara (JRC-ISPRA) [2]" w:date="2024-12-18T07:56:00Z">
        <w:r w:rsidRPr="00810776">
          <w:fldChar w:fldCharType="begin"/>
        </w:r>
        <w:r w:rsidRPr="00810776">
          <w:instrText xml:space="preserve">HYPERLINK "https://euc-word-edit.officeapps.live.com/we/wordeditorframe.aspx?ui=en-US&amp;rs=en-IE&amp;wopisrc=https%3A%2F%2Feceuropaeu.sharepoint.com%2Fteams%2FGRP-Shapinggreentransition-LeadershipTeamchannel%2F_vti_bin%2Fwopi.ashx%2Ffiles%2F05f5269ac0fb4355b777840993416665&amp;wdorigin=TEAMS-MAGLEV.teamsSdk_ns.rwc&amp;wdexp=TEAMS-TREATMENT&amp;wdhostclicktime=1734508112726&amp;wdenableroaming=1&amp;mscc=1&amp;hid=A5AE6EA1-0008-A000-105B-A7CCBBCF39B0.0&amp;uih=sharepointcom&amp;wdlcid=en-US&amp;jsapi=1&amp;jsapiver=v2&amp;corrid=5fe037a0-757b-11d1-c547-bf1a0e42c97b&amp;usid=5fe037a0-757b-11d1-c547-bf1a0e42c97b&amp;newsession=1&amp;sftc=1&amp;uihit=docaspx&amp;muv=1&amp;cac=1&amp;sams=1&amp;mtf=1&amp;sfp=1&amp;sdp=1&amp;hch=1&amp;hwfh=1&amp;dchat=1&amp;sc=%7B%22pmo%22%3A%22https%3A%2F%2Feceuropaeu.sharepoint.com%22%2C%22pmshare%22%3Atrue%7D&amp;ctp=LeastProtected&amp;rct=Normal&amp;csc=1&amp;instantedit=1&amp;wopicomplete=1&amp;wdredirectionreason=Unified_SingleFlush#_ftn1" </w:instrText>
        </w:r>
        <w:r w:rsidRPr="00810776">
          <w:fldChar w:fldCharType="separate"/>
        </w:r>
      </w:ins>
      <w:r w:rsidRPr="00810776">
        <w:rPr>
          <w:rStyle w:val="Hyperlink"/>
          <w:rFonts w:eastAsia="EC Square Sans Pro" w:cs="EC Square Sans Pro"/>
          <w:b/>
          <w:bCs/>
          <w:sz w:val="22"/>
          <w:szCs w:val="22"/>
          <w:vertAlign w:val="superscript"/>
        </w:rPr>
        <w:t>[1]</w:t>
      </w:r>
      <w:ins w:id="500" w:author="GASTALDI Chiara (JRC-ISPRA) [2]" w:date="2024-12-18T07:56:00Z">
        <w:r w:rsidRPr="00810776">
          <w:fldChar w:fldCharType="end"/>
        </w:r>
      </w:ins>
      <w:r w:rsidRPr="00810776">
        <w:rPr>
          <w:rFonts w:eastAsia="EC Square Sans Pro" w:cs="EC Square Sans Pro"/>
          <w:sz w:val="22"/>
          <w:szCs w:val="22"/>
        </w:rPr>
        <w:t xml:space="preserve">. The key barriers in the formulation of the agriculture targets are: 1) that targets are hard to monitor; 2) </w:t>
      </w:r>
      <w:commentRangeStart w:id="501"/>
      <w:r w:rsidRPr="00810776">
        <w:rPr>
          <w:rFonts w:eastAsia="EC Square Sans Pro" w:cs="EC Square Sans Pro"/>
          <w:sz w:val="22"/>
          <w:szCs w:val="22"/>
        </w:rPr>
        <w:t>the lack of coordination between EU policies and strategies</w:t>
      </w:r>
      <w:commentRangeEnd w:id="501"/>
      <w:r w:rsidRPr="00810776">
        <w:rPr>
          <w:rStyle w:val="CommentReference"/>
          <w:lang w:eastAsia="en-US"/>
        </w:rPr>
        <w:commentReference w:id="501"/>
      </w:r>
      <w:r w:rsidRPr="00810776">
        <w:rPr>
          <w:rFonts w:eastAsia="EC Square Sans Pro" w:cs="EC Square Sans Pro"/>
          <w:sz w:val="22"/>
          <w:szCs w:val="22"/>
        </w:rPr>
        <w:t xml:space="preserve">; 3) policies do not address the decline in genetic diversity; 4) the tracking of CAP spending for biodiversity is </w:t>
      </w:r>
      <w:commentRangeStart w:id="502"/>
      <w:r w:rsidRPr="00810776">
        <w:rPr>
          <w:rFonts w:eastAsia="EC Square Sans Pro" w:cs="EC Square Sans Pro"/>
          <w:sz w:val="22"/>
          <w:szCs w:val="22"/>
        </w:rPr>
        <w:t>unreliable</w:t>
      </w:r>
      <w:commentRangeEnd w:id="502"/>
      <w:r w:rsidRPr="00810776">
        <w:rPr>
          <w:rStyle w:val="CommentReference"/>
          <w:lang w:eastAsia="en-US"/>
        </w:rPr>
        <w:commentReference w:id="502"/>
      </w:r>
      <w:r w:rsidRPr="00810776">
        <w:rPr>
          <w:rFonts w:eastAsia="EC Square Sans Pro" w:cs="EC Square Sans Pro"/>
          <w:sz w:val="22"/>
          <w:szCs w:val="22"/>
        </w:rPr>
        <w:t xml:space="preserve">. Moreover, both the Commission and the MSs have favoured </w:t>
      </w:r>
      <w:commentRangeStart w:id="503"/>
      <w:r w:rsidRPr="00810776">
        <w:rPr>
          <w:rFonts w:eastAsia="EC Square Sans Pro" w:cs="EC Square Sans Pro"/>
          <w:sz w:val="22"/>
          <w:szCs w:val="22"/>
        </w:rPr>
        <w:t>low-impact options</w:t>
      </w:r>
      <w:commentRangeEnd w:id="503"/>
      <w:r w:rsidRPr="00810776">
        <w:rPr>
          <w:rStyle w:val="CommentReference"/>
          <w:lang w:eastAsia="en-US"/>
        </w:rPr>
        <w:commentReference w:id="503"/>
      </w:r>
      <w:r w:rsidRPr="00810776">
        <w:rPr>
          <w:rFonts w:eastAsia="EC Square Sans Pro" w:cs="EC Square Sans Pro"/>
          <w:sz w:val="22"/>
          <w:szCs w:val="22"/>
        </w:rPr>
        <w:t xml:space="preserve">. </w:t>
      </w:r>
    </w:p>
    <w:p w14:paraId="3A4F9CEE" w14:textId="77777777" w:rsidR="0037462D" w:rsidRPr="00810776" w:rsidRDefault="0037462D" w:rsidP="00AE38A8">
      <w:pPr>
        <w:spacing w:before="0" w:after="0" w:line="257" w:lineRule="auto"/>
        <w:rPr>
          <w:rFonts w:eastAsia="EC Square Sans Pro" w:cs="EC Square Sans Pro"/>
          <w:sz w:val="22"/>
          <w:szCs w:val="22"/>
        </w:rPr>
      </w:pPr>
      <w:r w:rsidRPr="00810776">
        <w:rPr>
          <w:rFonts w:eastAsia="EC Square Sans Pro" w:cs="EC Square Sans Pro"/>
          <w:sz w:val="22"/>
          <w:szCs w:val="22"/>
        </w:rPr>
        <w:t xml:space="preserve">The key enablers that the Commission could leverage are to: 1) improve the coordination and design </w:t>
      </w:r>
      <w:del w:id="504" w:author="MARELLI Luisa (JRC-ISPRA)" w:date="2025-01-21T17:19:00Z">
        <w:r w:rsidRPr="00810776" w:rsidDel="00AF3E32">
          <w:rPr>
            <w:rFonts w:eastAsia="EC Square Sans Pro" w:cs="EC Square Sans Pro"/>
            <w:sz w:val="22"/>
            <w:szCs w:val="22"/>
          </w:rPr>
          <w:delText xml:space="preserve">for </w:delText>
        </w:r>
      </w:del>
      <w:ins w:id="505" w:author="MARELLI Luisa (JRC-ISPRA)" w:date="2025-01-21T17:19:00Z">
        <w:r w:rsidRPr="00810776">
          <w:rPr>
            <w:rFonts w:eastAsia="EC Square Sans Pro" w:cs="EC Square Sans Pro"/>
            <w:sz w:val="22"/>
            <w:szCs w:val="22"/>
          </w:rPr>
          <w:t xml:space="preserve">of </w:t>
        </w:r>
      </w:ins>
      <w:r w:rsidRPr="00810776">
        <w:rPr>
          <w:rFonts w:eastAsia="EC Square Sans Pro" w:cs="EC Square Sans Pro"/>
          <w:sz w:val="22"/>
          <w:szCs w:val="22"/>
        </w:rPr>
        <w:t xml:space="preserve">the post-2020 EU biodiversity strategy (including better tracking expenditure); 2) enhance the contribution of direct payments to farmland biodiversity; 3) increase the contribution of rural development to farmland biodiversity; and 4) develop reliable indicators to assess the impact of the CAP on farmland biodiversity.  </w:t>
      </w:r>
    </w:p>
    <w:p w14:paraId="1B441794" w14:textId="77777777" w:rsidR="0037462D" w:rsidRPr="006A5FAC" w:rsidRDefault="0037462D" w:rsidP="0037462D">
      <w:pPr>
        <w:spacing w:line="257" w:lineRule="auto"/>
        <w:rPr>
          <w:rFonts w:eastAsia="EC Square Sans Pro" w:cs="EC Square Sans Pro"/>
          <w:iCs/>
          <w:sz w:val="22"/>
          <w:szCs w:val="22"/>
        </w:rPr>
      </w:pPr>
      <w:r w:rsidRPr="006A5FAC">
        <w:rPr>
          <w:rFonts w:eastAsia="EC Square Sans Pro" w:cs="EC Square Sans Pro"/>
          <w:b/>
          <w:iCs/>
          <w:sz w:val="22"/>
          <w:szCs w:val="22"/>
        </w:rPr>
        <w:lastRenderedPageBreak/>
        <w:t>Enablers could include</w:t>
      </w:r>
      <w:r w:rsidRPr="006A5FAC">
        <w:rPr>
          <w:rFonts w:eastAsia="EC Square Sans Pro" w:cs="EC Square Sans Pro"/>
          <w:iCs/>
          <w:sz w:val="22"/>
          <w:szCs w:val="22"/>
        </w:rPr>
        <w:t>:</w:t>
      </w:r>
    </w:p>
    <w:p w14:paraId="1E493653" w14:textId="3932D299" w:rsidR="0037462D" w:rsidRPr="00810776" w:rsidRDefault="0037462D" w:rsidP="004E2B1F">
      <w:pPr>
        <w:pStyle w:val="ListParagraph"/>
        <w:numPr>
          <w:ilvl w:val="0"/>
          <w:numId w:val="8"/>
        </w:numPr>
        <w:spacing w:before="0" w:after="0" w:line="257" w:lineRule="auto"/>
        <w:rPr>
          <w:rFonts w:eastAsia="EC Square Sans Pro" w:cs="EC Square Sans Pro"/>
          <w:sz w:val="22"/>
          <w:szCs w:val="22"/>
        </w:rPr>
      </w:pPr>
      <w:r w:rsidRPr="2ED78F6E">
        <w:rPr>
          <w:rFonts w:eastAsia="EC Square Sans Pro" w:cs="EC Square Sans Pro"/>
          <w:sz w:val="22"/>
          <w:szCs w:val="22"/>
        </w:rPr>
        <w:t>Models indicate that conserving at least 20% semi-natural habitat within farmed landscapes could primarily be achieved by spatially relocating cropland outside conservation priority areas, without additional carbon losses from land-use change, primary land conversion or reductions in agricultural productivity</w:t>
      </w:r>
      <w:r w:rsidR="004E2B1F"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{"citationID":"a3g1tgej2t","properties":{"formattedCitation":"[195]","plainCitation":"[195]","noteIndex":0},"citationItems":[{"id":311,"uris":["http://zotero.org/groups/5272309/items/QPXUHXBV"],"itemData":{"id":311,"type":"article-journal","abstract":"Land conservation and increased carbon uptake on land are fundamental to achieving the ambitious targets of the climate and biodiversity conventions. Yet, it remains largely unknown how such ambitions, along with an increasing demand for agricultural products, could drive landscape-scale changes and affect other key regulating nature’s contributions to people (NCP) that sustain land productivity outside conservation priority areas. By using an integrated, globally consistent modelling approach, we show that ambitious carbon-focused land restoration action and the enlargement of protected areas alone may be insufficient to reverse negative trends in landscape heterogeneity, pollination supply, and soil loss. However, we also find that these actions could be combined with dedicated interventions that support critical NCP and biodiversity conservation outside of protected areas. In particular, our models indicate that conserving at least 20% semi-natural habitat within farmed landscapes could primarily be achieved by spatially relocating cropland outside conservation priority areas, without additional carbon losses from land-use change, primary land conversion or reductions in agricultural productivity.","container-title":"Nature Communications","DOI":"10.1038/s41467-023-38043-1","ISSN":"2041-1723","issue":"1","journalAbbreviation":"Nat Commun","language":"en","license":"2023 The Author(s)","note":"publisher: Nature Publishing Group","page":"2515","source":"www.nature.com","title":"Projected landscape-scale repercussions of global action for climate and biodiversity protection","volume":"14","author":[{"family":"Jeetze","given":"Patrick José","non-dropping-particle":"von"},{"family":"Weindl","given":"Isabelle"},{"family":"Johnson","given":"Justin Andrew"},{"family":"Borrelli","given":"Pasquale"},{"family":"Panagos","given":"Panos"},{"family":"Molina Bacca","given":"Edna J."},{"family":"Karstens","given":"Kristine"},{"family":"Humpenöder","given":"Florian"},{"family":"Dietrich","given":"Jan Philipp"},{"family":"Minoli","given":"Sara"},{"family":"Müller","given":"Christoph"},{"family":"Lotze-Campen","given":"Hermann"},{"family":"Popp","given":"Alexander"}],"issued":{"date-parts":[["2023",5,16]]}}}],"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[195]</w:t>
      </w:r>
      <w:r w:rsidRPr="2ED78F6E">
        <w:rPr>
          <w:rFonts w:eastAsia="EC Square Sans Pro" w:cs="EC Square Sans Pro"/>
          <w:sz w:val="22"/>
          <w:szCs w:val="22"/>
        </w:rPr>
        <w:fldChar w:fldCharType="end"/>
      </w:r>
      <w:r w:rsidRPr="2ED78F6E">
        <w:rPr>
          <w:rFonts w:eastAsia="EC Square Sans Pro" w:cs="EC Square Sans Pro"/>
          <w:sz w:val="22"/>
          <w:szCs w:val="22"/>
        </w:rPr>
        <w:t>.</w:t>
      </w:r>
    </w:p>
    <w:p w14:paraId="79B5D269" w14:textId="7AE12BF9" w:rsidR="0037462D" w:rsidRPr="006A5FAC" w:rsidRDefault="0037462D" w:rsidP="004E2B1F">
      <w:pPr>
        <w:pStyle w:val="ListParagraph"/>
        <w:numPr>
          <w:ilvl w:val="0"/>
          <w:numId w:val="8"/>
        </w:numPr>
        <w:spacing w:before="0" w:after="0" w:line="257" w:lineRule="auto"/>
        <w:rPr>
          <w:rFonts w:eastAsia="EC Square Sans Pro" w:cs="EC Square Sans Pro"/>
          <w:sz w:val="22"/>
          <w:szCs w:val="22"/>
        </w:rPr>
      </w:pPr>
      <w:r w:rsidRPr="2ED78F6E">
        <w:rPr>
          <w:rFonts w:eastAsia="EC Square Sans Pro" w:cs="EC Square Sans Pro"/>
          <w:sz w:val="22"/>
          <w:szCs w:val="22"/>
        </w:rPr>
        <w:t>MSs call for launching an EU-wide benchmarking system in agriculture and food systems aiming to harmonize methodologies of on-farm sustainability assessments, including monitoring and verification tools with common metrics and indicators. It should be financed by a Just Transition Fund that will be established outside the CAP</w:t>
      </w:r>
      <w:r w:rsidR="004E2B1F"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{"citationID":"a18u1lngquh","properties":{"formattedCitation":"[196]","plainCitation":"[196]","noteIndex":0},"citationItems":[{"id":691,"uris":["http://zotero.org/groups/5272309/items/BL8DG2XQ"],"itemData":{"id":691,"type":"report","abstract":"A shared prospect for farming and food in Europe","publisher":"Strategic Dialogue on the Future of EU Agriculture","title":"Strategic Dialogue on the Future of EU Agriculture.","URL":"https://agriculture.ec.europa.eu/document/download/171329ff-0f50-4fa5-946f-aea11032172e_en?filename=strategic-dialogue-report-2024_en.pdf","issued":{"date-parts":[["2024",9]]}}}],"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[196]</w:t>
      </w:r>
      <w:r w:rsidRPr="2ED78F6E">
        <w:rPr>
          <w:rFonts w:eastAsia="EC Square Sans Pro" w:cs="EC Square Sans Pro"/>
          <w:sz w:val="22"/>
          <w:szCs w:val="22"/>
        </w:rPr>
        <w:fldChar w:fldCharType="end"/>
      </w:r>
      <w:r w:rsidRPr="2ED78F6E">
        <w:rPr>
          <w:rFonts w:eastAsia="EC Square Sans Pro" w:cs="EC Square Sans Pro"/>
          <w:sz w:val="22"/>
          <w:szCs w:val="22"/>
        </w:rPr>
        <w:t>. Some data collection is ongoing, (see the LUCAS, EMBAL, INSGNIA projects), and a future step is linking it to actual farming practices.</w:t>
      </w:r>
    </w:p>
    <w:p w14:paraId="4F55F231" w14:textId="77777777" w:rsidR="0037462D" w:rsidRPr="00810776" w:rsidRDefault="0037462D" w:rsidP="004E2B1F">
      <w:pPr>
        <w:pStyle w:val="ListParagraph"/>
        <w:numPr>
          <w:ilvl w:val="0"/>
          <w:numId w:val="8"/>
        </w:numPr>
        <w:spacing w:before="0" w:after="0" w:line="257" w:lineRule="auto"/>
        <w:rPr>
          <w:rFonts w:eastAsia="EC Square Sans Pro" w:cs="EC Square Sans Pro"/>
          <w:sz w:val="22"/>
          <w:szCs w:val="22"/>
        </w:rPr>
      </w:pPr>
      <w:r w:rsidRPr="00810776">
        <w:rPr>
          <w:rFonts w:eastAsia="EC Square Sans Pro" w:cs="EC Square Sans Pro"/>
          <w:sz w:val="22"/>
          <w:szCs w:val="22"/>
        </w:rPr>
        <w:t xml:space="preserve">Well-designed measures for biodiversity protection, restoration and sustainable use can </w:t>
      </w:r>
      <w:r w:rsidRPr="00810776">
        <w:rPr>
          <w:rFonts w:eastAsia="EC Square Sans Pro" w:cs="EC Square Sans Pro"/>
          <w:b/>
          <w:bCs/>
          <w:sz w:val="22"/>
          <w:szCs w:val="22"/>
        </w:rPr>
        <w:t>bridge wider environmental and socio-economic benefits.</w:t>
      </w:r>
      <w:r w:rsidRPr="00810776">
        <w:rPr>
          <w:rFonts w:eastAsia="EC Square Sans Pro" w:cs="EC Square Sans Pro"/>
          <w:sz w:val="22"/>
          <w:szCs w:val="22"/>
        </w:rPr>
        <w:t xml:space="preserve"> This includes tackling the conflict between soil conservation and implementation of REPowerEU-related initiatives and trade-offs between nature conservation and restoration and bio-economy objectives</w:t>
      </w:r>
      <w:del w:id="506" w:author="MARELLI Luisa (JRC-ISPRA)" w:date="2025-01-21T17:22:00Z">
        <w:r w:rsidRPr="00810776" w:rsidDel="00AF3E32">
          <w:rPr>
            <w:rFonts w:eastAsia="EC Square Sans Pro" w:cs="EC Square Sans Pro"/>
            <w:sz w:val="22"/>
            <w:szCs w:val="22"/>
          </w:rPr>
          <w:delText>,</w:delText>
        </w:r>
      </w:del>
      <w:r w:rsidRPr="00810776">
        <w:rPr>
          <w:rFonts w:eastAsia="EC Square Sans Pro" w:cs="EC Square Sans Pro"/>
          <w:sz w:val="22"/>
          <w:szCs w:val="22"/>
        </w:rPr>
        <w:t xml:space="preserve"> </w:t>
      </w:r>
      <w:ins w:id="507" w:author="MARELLI Luisa (JRC-ISPRA)" w:date="2025-01-21T17:22:00Z">
        <w:r w:rsidRPr="00810776">
          <w:rPr>
            <w:rFonts w:eastAsia="EC Square Sans Pro" w:cs="EC Square Sans Pro"/>
            <w:sz w:val="22"/>
            <w:szCs w:val="22"/>
          </w:rPr>
          <w:t xml:space="preserve">and </w:t>
        </w:r>
      </w:ins>
      <w:r w:rsidRPr="00810776">
        <w:rPr>
          <w:rFonts w:eastAsia="EC Square Sans Pro" w:cs="EC Square Sans Pro"/>
          <w:sz w:val="22"/>
          <w:szCs w:val="22"/>
        </w:rPr>
        <w:t>their associated socio-economic dynamics, which might lead to land use intensification.</w:t>
      </w:r>
    </w:p>
    <w:p w14:paraId="2F3918F2" w14:textId="77777777" w:rsidR="0037462D" w:rsidRPr="006A5FAC" w:rsidRDefault="2312E148" w:rsidP="3E1FBC41">
      <w:pPr>
        <w:pStyle w:val="JRCLevel-3title"/>
        <w:ind w:left="142" w:hanging="142"/>
        <w:jc w:val="left"/>
        <w:rPr>
          <w:i/>
          <w:iCs/>
          <w:color w:val="70AD47" w:themeColor="accent6"/>
          <w:lang w:eastAsia="en-GB"/>
        </w:rPr>
      </w:pPr>
      <w:bookmarkStart w:id="508" w:name="_Toc190708608"/>
      <w:commentRangeStart w:id="509"/>
      <w:r w:rsidRPr="3E1FBC41">
        <w:rPr>
          <w:i/>
          <w:iCs/>
          <w:color w:val="6FAC47"/>
          <w:lang w:eastAsia="en-GB"/>
        </w:rPr>
        <w:t>In farmland</w:t>
      </w:r>
      <w:ins w:id="510" w:author="MARELLI Luisa (JRC-ISPRA)" w:date="2025-01-21T17:22:00Z">
        <w:r w:rsidRPr="3E1FBC41">
          <w:rPr>
            <w:i/>
            <w:iCs/>
            <w:color w:val="6FAC47"/>
            <w:lang w:eastAsia="en-GB"/>
          </w:rPr>
          <w:t>,</w:t>
        </w:r>
      </w:ins>
      <w:r w:rsidRPr="3E1FBC41">
        <w:rPr>
          <w:i/>
          <w:iCs/>
          <w:color w:val="6FAC47"/>
          <w:lang w:eastAsia="en-GB"/>
        </w:rPr>
        <w:t xml:space="preserve"> ecosystems accounting and management gaps could be met by innovative policy designs</w:t>
      </w:r>
      <w:commentRangeEnd w:id="509"/>
      <w:r w:rsidR="0037462D">
        <w:rPr>
          <w:rStyle w:val="CommentReference"/>
        </w:rPr>
        <w:commentReference w:id="509"/>
      </w:r>
      <w:commentRangeStart w:id="511"/>
      <w:commentRangeStart w:id="512"/>
      <w:commentRangeEnd w:id="511"/>
      <w:r w:rsidR="0037462D">
        <w:rPr>
          <w:rStyle w:val="CommentReference"/>
        </w:rPr>
        <w:commentReference w:id="511"/>
      </w:r>
      <w:commentRangeEnd w:id="512"/>
      <w:r w:rsidR="0037462D">
        <w:rPr>
          <w:rStyle w:val="CommentReference"/>
        </w:rPr>
        <w:commentReference w:id="512"/>
      </w:r>
      <w:bookmarkEnd w:id="508"/>
    </w:p>
    <w:p w14:paraId="3C7EB8E8" w14:textId="51962A01" w:rsidR="0037462D" w:rsidRPr="00810776" w:rsidRDefault="0037462D" w:rsidP="00D56D52">
      <w:pPr>
        <w:spacing w:after="0" w:line="257" w:lineRule="auto"/>
        <w:rPr>
          <w:rFonts w:eastAsia="EC Square Sans Pro" w:cs="EC Square Sans Pro"/>
          <w:b/>
          <w:bCs/>
          <w:sz w:val="22"/>
          <w:szCs w:val="22"/>
        </w:rPr>
      </w:pPr>
      <w:r w:rsidRPr="2ED78F6E">
        <w:rPr>
          <w:rFonts w:eastAsia="EC Square Sans Pro" w:cs="EC Square Sans Pro"/>
          <w:sz w:val="22"/>
          <w:szCs w:val="22"/>
        </w:rPr>
        <w:t xml:space="preserve">Insects decline is a major problem in biodiversity loss: the EU needs to improve the </w:t>
      </w:r>
      <w:r w:rsidRPr="2ED78F6E">
        <w:rPr>
          <w:rFonts w:eastAsia="EC Square Sans Pro" w:cs="EC Square Sans Pro"/>
          <w:b/>
          <w:bCs/>
          <w:sz w:val="22"/>
          <w:szCs w:val="22"/>
        </w:rPr>
        <w:t>monitoring and understanding of insects decline</w:t>
      </w:r>
      <w:r w:rsidRPr="2ED78F6E">
        <w:rPr>
          <w:rFonts w:eastAsia="EC Square Sans Pro" w:cs="EC Square Sans Pro"/>
          <w:sz w:val="22"/>
          <w:szCs w:val="22"/>
        </w:rPr>
        <w:t>. There is a limited understanding of the effects of environmental changes on insect communities. Enhance understanding of insects decline and their role in ecosystem services</w:t>
      </w:r>
      <w:r w:rsidRPr="2ED78F6E" w:rsidDel="0037462D">
        <w:rPr>
          <w:rFonts w:eastAsia="EC Square Sans Pro" w:cs="EC Square Sans Pro"/>
          <w:sz w:val="22"/>
          <w:szCs w:val="22"/>
        </w:rPr>
        <w:t xml:space="preserve"> </w:t>
      </w:r>
      <w:r w:rsidRPr="2ED78F6E">
        <w:rPr>
          <w:rFonts w:eastAsia="EC Square Sans Pro" w:cs="EC Square Sans Pro"/>
          <w:sz w:val="22"/>
          <w:szCs w:val="22"/>
        </w:rPr>
        <w:t>requires research and data collection, developing effective conservation strategies and mainstreaming the information to the stakeholders</w:t>
      </w:r>
      <w:r w:rsidR="009874D3"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{"citationID":"a3kgspn19e","properties":{"formattedCitation":"[197]","plainCitation":"[197]","noteIndex":0},"citationItems":[{"id":288,"uris":["http://zotero.org/groups/5272309/items/DKZ8AR9C"],"itemData":{"id":288,"type":"article-journal","abstract":"Severe decline in terrestrial insect species richness, abundance, flying biomass, and local extinctions across Europe are cause for alarm. Here, we summarize this decline, and identify species affected most. We then focus on the species that might respond best to mitigation measures relative to their traits. We review apparent drivers of decline, and critically reflect on strengths and weaknesses of existing studies, while emphasising their general significance. Generality of recent scientific findings on insect decline have shortcomings, as results have been based on irregular time series of insect inventories, and have been carried out on restricted species sets, or have been undertaken only in a particular geographical area. Agricultural intensification is the main driver of recent terrestrial insect decline, through habitat loss, reduced functional connectivity, overly intense management, nitrogen influx, and use of other fertilisers, as well as application of harmful pesticides. However, there are also supplementary and adversely synergistic factors especially climate change, increasingly intense urbanisation, and associated increase in traffic volume, artificial lighting and environmental pollution. Despite these various synergistic impacts, there are mitigating factors that can be</w:instrText>
      </w:r>
      <w:r w:rsidR="00B83206">
        <w:rPr>
          <w:rFonts w:ascii="Calibri" w:eastAsia="EC Square Sans Pro" w:hAnsi="Calibri" w:cs="Calibri"/>
          <w:sz w:val="22"/>
          <w:szCs w:val="22"/>
        </w:rPr>
        <w:instrText> </w:instrText>
      </w:r>
      <w:r w:rsidR="00B83206">
        <w:rPr>
          <w:rFonts w:eastAsia="EC Square Sans Pro" w:cs="EC Square Sans Pro"/>
          <w:sz w:val="22"/>
          <w:szCs w:val="22"/>
        </w:rPr>
        <w:instrText xml:space="preserve">implemented to stem the precipitous insect decline. Science can provide the fundamental information on potential synergistic and antagonistic mechanisms of multiple drivers of insect decline, while implementation research can help develop alternative approaches to agriculture and forestry to mitigate impacts on insects. We argue for more nature-friendly land-use practices to re-establish Europe’s insect diversity.","container-title":"Biodiversity and Conservation","DOI":"10.1007/s10531-019-01741-8","ISSN":"1572-9710","issue":"6","journalAbbreviation":"Biodivers Conserv","language":"en","page":"1343-1360","source":"Springer Link","title":"Mitigating the precipitous decline of terrestrial European insects: Requirements for a new strategy","title-short":"Mitigating the precipitous decline of terrestrial European insects","volume":"28","author":[{"family":"Habel","given":"Jan Christian"},{"family":"Samways","given":"Michael J."},{"family":"Schmitt","given":"Thomas"}],"issued":{"date-parts":[["2019",5,1]]}}}],"schema":"https://github.com/citation-style-language/schema/raw/master/csl-citation.json"}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[197]</w:t>
      </w:r>
      <w:r w:rsidRPr="2ED78F6E">
        <w:rPr>
          <w:rFonts w:eastAsia="EC Square Sans Pro" w:cs="EC Square Sans Pro"/>
          <w:sz w:val="22"/>
          <w:szCs w:val="22"/>
        </w:rPr>
        <w:fldChar w:fldCharType="end"/>
      </w:r>
      <w:r w:rsidRPr="2ED78F6E">
        <w:rPr>
          <w:rFonts w:eastAsia="EC Square Sans Pro" w:cs="EC Square Sans Pro"/>
          <w:b/>
          <w:bCs/>
          <w:sz w:val="22"/>
          <w:szCs w:val="22"/>
        </w:rPr>
        <w:t>.</w:t>
      </w:r>
    </w:p>
    <w:p w14:paraId="64887093" w14:textId="1DE88AB3" w:rsidR="0037462D" w:rsidRPr="00810776" w:rsidRDefault="0037462D" w:rsidP="00D56D52">
      <w:pPr>
        <w:spacing w:before="0" w:after="0" w:line="257" w:lineRule="auto"/>
        <w:rPr>
          <w:rFonts w:eastAsia="EC Square Sans Pro" w:cs="EC Square Sans Pro"/>
          <w:color w:val="000000" w:themeColor="text1"/>
          <w:sz w:val="22"/>
          <w:szCs w:val="22"/>
        </w:rPr>
      </w:pPr>
      <w:r w:rsidRPr="2ED78F6E">
        <w:rPr>
          <w:rFonts w:eastAsia="EC Square Sans Pro" w:cs="EC Square Sans Pro"/>
          <w:color w:val="000000" w:themeColor="text1"/>
          <w:sz w:val="22"/>
          <w:szCs w:val="22"/>
        </w:rPr>
        <w:t xml:space="preserve">Regarding chemical pressures, single, </w:t>
      </w:r>
      <w:r w:rsidRPr="2ED78F6E">
        <w:rPr>
          <w:rFonts w:eastAsia="EC Square Sans Pro" w:cs="EC Square Sans Pro"/>
          <w:b/>
          <w:bCs/>
          <w:color w:val="000000" w:themeColor="text1"/>
          <w:sz w:val="22"/>
          <w:szCs w:val="22"/>
        </w:rPr>
        <w:t>substance-specific assessments</w:t>
      </w:r>
      <w:r w:rsidRPr="2ED78F6E">
        <w:rPr>
          <w:rFonts w:eastAsia="EC Square Sans Pro" w:cs="EC Square Sans Pro"/>
          <w:color w:val="000000" w:themeColor="text1"/>
          <w:sz w:val="22"/>
          <w:szCs w:val="22"/>
        </w:rPr>
        <w:t xml:space="preserve"> limit ecosystem-wide risk evaluations, </w:t>
      </w:r>
      <w:r w:rsidRPr="2ED78F6E">
        <w:rPr>
          <w:rFonts w:eastAsia="EC Square Sans Pro" w:cs="EC Square Sans Pro"/>
          <w:b/>
          <w:bCs/>
          <w:color w:val="000000" w:themeColor="text1"/>
          <w:sz w:val="22"/>
          <w:szCs w:val="22"/>
        </w:rPr>
        <w:t>and does not account for cumulative impacts</w:t>
      </w:r>
      <w:r w:rsidRPr="2ED78F6E">
        <w:rPr>
          <w:rFonts w:eastAsia="EC Square Sans Pro" w:cs="EC Square Sans Pro"/>
          <w:color w:val="000000" w:themeColor="text1"/>
          <w:sz w:val="22"/>
          <w:szCs w:val="22"/>
        </w:rPr>
        <w:t xml:space="preserve"> under changing climate and ecological pressures</w:t>
      </w:r>
      <w:r w:rsidR="009874D3" w:rsidRPr="2ED78F6E">
        <w:rPr>
          <w:rFonts w:eastAsia="EC Square Sans Pro" w:cs="EC Square Sans Pro"/>
          <w:color w:val="000000" w:themeColor="text1"/>
          <w:sz w:val="22"/>
          <w:szCs w:val="22"/>
        </w:rPr>
        <w:t xml:space="preserve"> </w:t>
      </w:r>
      <w:r w:rsidRPr="2ED78F6E">
        <w:rPr>
          <w:rFonts w:eastAsia="EC Square Sans Pro" w:cs="EC Square Sans Pro"/>
          <w:color w:val="000000" w:themeColor="text1"/>
          <w:sz w:val="22"/>
          <w:szCs w:val="22"/>
        </w:rPr>
        <w:fldChar w:fldCharType="begin"/>
      </w:r>
      <w:r w:rsidR="006A2AC6">
        <w:rPr>
          <w:rFonts w:eastAsia="EC Square Sans Pro" w:cs="EC Square Sans Pro"/>
          <w:color w:val="000000" w:themeColor="text1"/>
          <w:sz w:val="22"/>
          <w:szCs w:val="22"/>
        </w:rPr>
        <w:instrText xml:space="preserve"> ADDIN ZOTERO_ITEM CSL_CITATION {"citationID":"avcf5ivbr7","properties":{"formattedCitation":"[191], [192]","plainCitation":"[191], [192]","dontUpdate":true,"noteIndex":0},"citationItems":[{"id":1575,"uris":["http://zotero.org/groups/5272309/items/ZZWCHDIS"],"itemData":{"id":1575,"type":"article-journal","container-title":"Environment International","DOI":"10.1016/j.envint.2019.105210","ISSN":"01604120","journalAbbreviation":"Environment International","language":"en","page":"105210","source":"DOI.org (Crossref)","title":"Pesticide exposures for residents living close to agricultural lands: A review","title-short":"Pesticide exposures for residents living close to agricultural lands","volume":"134","author":[{"family":"Dereumeaux","given":"Clémentine"},{"family":"Fillol","given":"Clémence"},{"family":"Quenel","given":"Philippe"},{"family":"Denys","given":"Sébastien"}],"issued":{"date-parts":[["2020",1]]}}},{"id":1576,"uris":["http://zotero.org/groups/5272309/items/7FXEQ7I8"],"itemData":{"id":1576,"type":"article-journal","container-title":"Nature Food","DOI":"10.1038/s43016-020-00141-4","ISSN":"2662-1355","issue":"9","journalAbbreviation":"Nat Food","language":"en","page":"535-540","source":"DOI.org (Crossref)","title":"Pathways for advancing pesticide policies","volume":"1","author":[{"family":"Möhring","given":"Niklas"},{"family":"Ingold","given":"Karin"},{"family":"Kudsk","given":"Per"},{"family":"Martin-Laurent","given":"Fabrice"},{"family":"Niggli","given":"Urs"},{"family":"Siegrist","given":"Michael"},{"family":"Studer","given":"Bruno"},{"family":"Walter","given":"Achim"},{"family":"Finger","given":"Robert"}],"issued":{"date-parts":[["2020",9,15]]}}}],"schema":"https://github.com/citation-style-language/schema/raw/master/csl-citation.json"} </w:instrText>
      </w:r>
      <w:r w:rsidRPr="2ED78F6E">
        <w:rPr>
          <w:rFonts w:eastAsia="EC Square Sans Pro" w:cs="EC Square Sans Pro"/>
          <w:color w:val="000000" w:themeColor="text1"/>
          <w:sz w:val="22"/>
          <w:szCs w:val="22"/>
        </w:rPr>
        <w:fldChar w:fldCharType="separate"/>
      </w:r>
      <w:r w:rsidR="005C3236" w:rsidRPr="2ED78F6E">
        <w:rPr>
          <w:sz w:val="22"/>
          <w:szCs w:val="22"/>
        </w:rPr>
        <w:t>[191], [192]</w:t>
      </w:r>
      <w:r w:rsidR="06092D77" w:rsidRPr="2ED78F6E">
        <w:rPr>
          <w:sz w:val="22"/>
          <w:szCs w:val="22"/>
        </w:rPr>
        <w:t>.</w:t>
      </w:r>
      <w:r w:rsidRPr="2ED78F6E">
        <w:rPr>
          <w:rFonts w:eastAsia="EC Square Sans Pro" w:cs="EC Square Sans Pro"/>
          <w:color w:val="000000" w:themeColor="text1"/>
          <w:sz w:val="22"/>
          <w:szCs w:val="22"/>
        </w:rPr>
        <w:fldChar w:fldCharType="end"/>
      </w:r>
    </w:p>
    <w:p w14:paraId="61539E81" w14:textId="77777777" w:rsidR="0037462D" w:rsidRPr="00810776" w:rsidRDefault="0037462D" w:rsidP="00D56D52">
      <w:pPr>
        <w:spacing w:before="0" w:after="0" w:line="257" w:lineRule="auto"/>
        <w:rPr>
          <w:rFonts w:eastAsia="EC Square Sans Pro" w:cs="EC Square Sans Pro"/>
          <w:sz w:val="22"/>
          <w:szCs w:val="22"/>
        </w:rPr>
      </w:pPr>
      <w:r w:rsidRPr="00810776">
        <w:rPr>
          <w:rFonts w:eastAsia="EC Square Sans Pro" w:cs="EC Square Sans Pro"/>
          <w:sz w:val="22"/>
          <w:szCs w:val="22"/>
        </w:rPr>
        <w:t xml:space="preserve"> </w:t>
      </w:r>
    </w:p>
    <w:p w14:paraId="5FF4924E" w14:textId="72B0F298" w:rsidR="0037462D" w:rsidRPr="00810776" w:rsidRDefault="0037462D" w:rsidP="00D56D52">
      <w:pPr>
        <w:spacing w:before="0" w:line="257" w:lineRule="auto"/>
        <w:rPr>
          <w:rFonts w:eastAsia="EC Square Sans Pro" w:cs="EC Square Sans Pro"/>
          <w:color w:val="000000" w:themeColor="text1"/>
          <w:sz w:val="22"/>
          <w:szCs w:val="22"/>
        </w:rPr>
      </w:pPr>
      <w:r w:rsidRPr="2ED78F6E">
        <w:rPr>
          <w:rFonts w:eastAsia="EC Square Sans Pro" w:cs="EC Square Sans Pro"/>
          <w:b/>
          <w:bCs/>
          <w:color w:val="000000" w:themeColor="text1"/>
          <w:sz w:val="22"/>
          <w:szCs w:val="22"/>
        </w:rPr>
        <w:t>Resistance management</w:t>
      </w:r>
      <w:r w:rsidRPr="2ED78F6E">
        <w:rPr>
          <w:rFonts w:eastAsia="EC Square Sans Pro" w:cs="EC Square Sans Pro"/>
          <w:color w:val="000000" w:themeColor="text1"/>
          <w:sz w:val="22"/>
          <w:szCs w:val="22"/>
        </w:rPr>
        <w:t xml:space="preserve"> also becomes challenging when availability limits the rotation of pesticides, leading to increased resistance risks </w:t>
      </w:r>
      <w:r w:rsidRPr="2ED78F6E">
        <w:rPr>
          <w:rFonts w:eastAsia="EC Square Sans Pro" w:cs="EC Square Sans Pro"/>
          <w:color w:val="000000" w:themeColor="text1"/>
          <w:sz w:val="22"/>
          <w:szCs w:val="22"/>
        </w:rPr>
        <w:fldChar w:fldCharType="begin"/>
      </w:r>
      <w:r w:rsidR="00B83206">
        <w:rPr>
          <w:rFonts w:eastAsia="EC Square Sans Pro" w:cs="EC Square Sans Pro"/>
          <w:color w:val="000000" w:themeColor="text1"/>
          <w:sz w:val="22"/>
          <w:szCs w:val="22"/>
        </w:rPr>
        <w:instrText xml:space="preserve"> ADDIN ZOTERO_ITEM CSL_CITATION {"citationID":"a4vqrha00b","properties":{"formattedCitation":"[199]","plainCitation":"[199]","noteIndex":0},"citationItems":[{"id":1576,"uris":["http://zotero.org/groups/5272309/items/7FXEQ7I8"],"itemData":{"id":1576,"type":"article-journal","container-title":"Nature Food","DOI":"10.1038/s43016-020-00141-4","ISSN":"2662-1355","issue":"9","journalAbbreviation":"Nat Food","language":"en","page":"535-540","source":"DOI.org (Crossref)","title":"Pathways for advancing pesticide policies","volume":"1","author":[{"family":"Möhring","given":"Niklas"},{"family":"Ingold","given":"Karin"},{"family":"Kudsk","given":"Per"},{"family":"Martin-Laurent","given":"Fabrice"},{"family":"Niggli","given":"Urs"},{"family":"Siegrist","given":"Michael"},{"family":"Studer","given":"Bruno"},{"family":"Walter","given":"Achim"},{"family":"Finger","given":"Robert"}],"issued":{"date-parts":[["2020",9,15]]}}}],"schema":"https://github.com/citation-style-language/schema/raw/master/csl-citation.json"} </w:instrText>
      </w:r>
      <w:r w:rsidRPr="2ED78F6E">
        <w:rPr>
          <w:rFonts w:eastAsia="EC Square Sans Pro" w:cs="EC Square Sans Pro"/>
          <w:color w:val="000000" w:themeColor="text1"/>
          <w:sz w:val="22"/>
          <w:szCs w:val="22"/>
        </w:rPr>
        <w:fldChar w:fldCharType="separate"/>
      </w:r>
      <w:r w:rsidR="00B83206" w:rsidRPr="00B83206">
        <w:rPr>
          <w:sz w:val="22"/>
        </w:rPr>
        <w:t>[199]</w:t>
      </w:r>
      <w:r w:rsidRPr="2ED78F6E">
        <w:rPr>
          <w:rFonts w:eastAsia="EC Square Sans Pro" w:cs="EC Square Sans Pro"/>
          <w:color w:val="000000" w:themeColor="text1"/>
          <w:sz w:val="22"/>
          <w:szCs w:val="22"/>
        </w:rPr>
        <w:fldChar w:fldCharType="end"/>
      </w:r>
      <w:r w:rsidR="004E10EF" w:rsidRPr="2ED78F6E">
        <w:rPr>
          <w:rFonts w:eastAsia="EC Square Sans Pro" w:cs="EC Square Sans Pro"/>
          <w:color w:val="000000" w:themeColor="text1"/>
          <w:sz w:val="22"/>
          <w:szCs w:val="22"/>
        </w:rPr>
        <w:t>.</w:t>
      </w:r>
      <w:r w:rsidRPr="2ED78F6E">
        <w:rPr>
          <w:rFonts w:eastAsia="EC Square Sans Pro" w:cs="EC Square Sans Pro"/>
          <w:color w:val="000000" w:themeColor="text1"/>
          <w:sz w:val="22"/>
          <w:szCs w:val="22"/>
        </w:rPr>
        <w:t xml:space="preserve"> Although low-risk pesticides and biopesticides offer promising alternatives, the lengthy development and approval processes hinder their timely availability, often forcing farmers to rely on conventional chemicals </w:t>
      </w:r>
      <w:r w:rsidRPr="2ED78F6E">
        <w:rPr>
          <w:rFonts w:eastAsia="EC Square Sans Pro" w:cs="EC Square Sans Pro"/>
          <w:color w:val="000000" w:themeColor="text1"/>
          <w:sz w:val="22"/>
          <w:szCs w:val="22"/>
        </w:rPr>
        <w:fldChar w:fldCharType="begin"/>
      </w:r>
      <w:r w:rsidR="00B83206">
        <w:rPr>
          <w:rFonts w:eastAsia="EC Square Sans Pro" w:cs="EC Square Sans Pro"/>
          <w:color w:val="000000" w:themeColor="text1"/>
          <w:sz w:val="22"/>
          <w:szCs w:val="22"/>
        </w:rPr>
        <w:instrText xml:space="preserve"> ADDIN ZOTERO_ITEM CSL_CITATION {"citationID":"a1pg9648ici","properties":{"formattedCitation":"[200]","plainCitation":"[200]","noteIndex":0},"citationItems":[{"id":1577,"uris":["http://zotero.org/groups/5272309/items/N9Z92WB6"],"itemData":{"id":1577,"type":"article-journal","abstract":"Over the years, synthetic pesticides like herbicides, algicides, miticides, bactericides, fumigants, termiticides, repellents, insecticides, molluscicides, nematicides, and pheromones have been used to improve crop yield. When pesticides are used, the over-application and excess discharge into water bodies during rainfall often lead to death of fish and other aquatic life. Even when the fishes still live, their consumption by humans may lead to the biomagnification of chemicals in the body system and can cause deadly diseases, such as cancer, kidney diseases, diabetes, liver dysfunction, eczema, neurological destruction, cardiovascular diseases, and so on. Equally, synthetic pesticides harm the soil texture, soil microbes, animals, and plants. The dangers associated with the use of synthetic pesticides have necessitated the need for alternative use of organic pesticides (biopesticides), which are cheaper, environment friendly, and sustainable. Biopesticides can be sourced from microbes (e.g., metabolites), plants (e.g., from their exudates, essential oil, and extracts from bark, root, and leaves), and nanoparticles of biological origin (e.g., silver and gold nanoparticles). Unlike synthetic pesticides, microbial pesticides are specific in action, can be easily sourced without the need for expensive chemicals, and are environmentally sustainable without residual effects. Phytopesticides have myriad of phytochemical compounds that make them exhibit various mechanisms of action, likewise, they are not associated with the release of greenhouse gases and are of lesser risks to human health compared to the available synthetic pesticides. Nanobiopesticides have higher pesticidal activity, targeted or controlled release with top-notch biocompatibility and biodegradability. In this review, we examined the different types of pesticides, the merits, and demerits of synthetic pesticides and biopesticides, but more importantly, we x-rayed appropriate and sustainable approaches to improve the acceptability and commercial usage of microbial pesticides, phytopesticides, and nanobiopesticides for plant nutrition, crop protection/yield, animal/human health promotion, and their possible incorporation into the integrated pest management system.","container-title":"Frontiers in Microbiology","DOI":"10.3389/fmicb.2023.1040901","ISSN":"1664-302X","journalAbbreviation":"Front. Microbiol.","page":"1040901","source":"DOI.org (Crossref)","title":"Biopesticides as a promising alternative to synthetic pesticides: A case for microbial pesticides, phytopesticides, and nanobiopesticides","title-short":"Biopesticides as a promising alternative to synthetic pesticides","volume":"14","author":[{"family":"Ayilara","given":"Modupe S."},{"family":"Adeleke","given":"Bartholomew S."},{"family":"Akinola","given":"Saheed A."},{"family":"Fayose","given":"Chris A."},{"family":"Adeyemi","given":"Uswat T."},{"family":"Gbadegesin","given":"Lanre A."},{"family":"Omole","given":"Richard K."},{"family":"Johnson","given":"Remilekun M."},{"family":"Uthman","given":"Qudus O."},{"family":"Babalola","given":"Olubukola O."}],"issued":{"date-parts":[["2023",2,16]]}}}],"schema":"https://github.com/citation-style-language/schema/raw/master/csl-citation.json"} </w:instrText>
      </w:r>
      <w:r w:rsidRPr="2ED78F6E">
        <w:rPr>
          <w:rFonts w:eastAsia="EC Square Sans Pro" w:cs="EC Square Sans Pro"/>
          <w:color w:val="000000" w:themeColor="text1"/>
          <w:sz w:val="22"/>
          <w:szCs w:val="22"/>
        </w:rPr>
        <w:fldChar w:fldCharType="separate"/>
      </w:r>
      <w:r w:rsidR="00B83206" w:rsidRPr="00B83206">
        <w:rPr>
          <w:sz w:val="22"/>
        </w:rPr>
        <w:t>[200]</w:t>
      </w:r>
      <w:r w:rsidRPr="2ED78F6E">
        <w:rPr>
          <w:rFonts w:eastAsia="EC Square Sans Pro" w:cs="EC Square Sans Pro"/>
          <w:color w:val="000000" w:themeColor="text1"/>
          <w:sz w:val="22"/>
          <w:szCs w:val="22"/>
        </w:rPr>
        <w:fldChar w:fldCharType="end"/>
      </w:r>
      <w:commentRangeStart w:id="514"/>
      <w:r w:rsidRPr="2ED78F6E">
        <w:rPr>
          <w:rFonts w:eastAsia="EC Square Sans Pro" w:cs="EC Square Sans Pro"/>
          <w:color w:val="000000" w:themeColor="text1"/>
          <w:sz w:val="22"/>
          <w:szCs w:val="22"/>
        </w:rPr>
        <w:t>.</w:t>
      </w:r>
      <w:commentRangeEnd w:id="514"/>
      <w:r>
        <w:rPr>
          <w:rStyle w:val="CommentReference"/>
        </w:rPr>
        <w:commentReference w:id="514"/>
      </w:r>
    </w:p>
    <w:p w14:paraId="449D9333" w14:textId="77777777" w:rsidR="0037462D" w:rsidRPr="006A5FAC" w:rsidRDefault="0037462D" w:rsidP="0037462D">
      <w:pPr>
        <w:spacing w:line="257" w:lineRule="auto"/>
        <w:rPr>
          <w:rFonts w:eastAsia="EC Square Sans Pro" w:cs="EC Square Sans Pro"/>
          <w:iCs/>
          <w:sz w:val="22"/>
          <w:szCs w:val="22"/>
        </w:rPr>
      </w:pPr>
      <w:r w:rsidRPr="006A5FAC">
        <w:rPr>
          <w:rFonts w:eastAsia="EC Square Sans Pro" w:cs="EC Square Sans Pro"/>
          <w:b/>
          <w:iCs/>
          <w:sz w:val="22"/>
          <w:szCs w:val="22"/>
        </w:rPr>
        <w:t>Enablers could include</w:t>
      </w:r>
      <w:r w:rsidRPr="006A5FAC">
        <w:rPr>
          <w:rFonts w:eastAsia="EC Square Sans Pro" w:cs="EC Square Sans Pro"/>
          <w:iCs/>
          <w:sz w:val="22"/>
          <w:szCs w:val="22"/>
        </w:rPr>
        <w:t>:</w:t>
      </w:r>
    </w:p>
    <w:p w14:paraId="6C24F5B3" w14:textId="281BA103" w:rsidR="0037462D" w:rsidDel="00B5291A" w:rsidRDefault="0037462D">
      <w:pPr>
        <w:pStyle w:val="ListParagraph"/>
        <w:numPr>
          <w:ilvl w:val="0"/>
          <w:numId w:val="7"/>
        </w:numPr>
        <w:spacing w:before="0" w:line="257" w:lineRule="auto"/>
        <w:rPr>
          <w:del w:id="515" w:author="GASTALDI Chiara (JRC-ISPRA)" w:date="2025-02-18T12:15:00Z"/>
          <w:rFonts w:eastAsia="EC Square Sans Pro" w:cs="EC Square Sans Pro"/>
          <w:sz w:val="22"/>
          <w:szCs w:val="22"/>
        </w:rPr>
      </w:pPr>
      <w:r w:rsidRPr="2ED78F6E">
        <w:rPr>
          <w:rFonts w:eastAsia="EC Square Sans Pro" w:cs="EC Square Sans Pro"/>
          <w:sz w:val="22"/>
          <w:szCs w:val="22"/>
        </w:rPr>
        <w:t>Use integrated approach helps prevent “pollution swapping,” where improvements in one area increase pollution in another (</w:t>
      </w:r>
      <w:commentRangeStart w:id="516"/>
      <w:r w:rsidRPr="2ED78F6E">
        <w:rPr>
          <w:rFonts w:eastAsia="EC Square Sans Pro" w:cs="EC Square Sans Pro"/>
          <w:sz w:val="22"/>
          <w:szCs w:val="22"/>
        </w:rPr>
        <w:t xml:space="preserve">Åkerman </w:t>
      </w:r>
      <w:commentRangeEnd w:id="516"/>
      <w:r>
        <w:rPr>
          <w:rStyle w:val="CommentReference"/>
        </w:rPr>
        <w:commentReference w:id="516"/>
      </w:r>
      <w:r w:rsidRPr="2ED78F6E">
        <w:rPr>
          <w:rFonts w:eastAsia="EC Square Sans Pro" w:cs="EC Square Sans Pro"/>
          <w:sz w:val="22"/>
          <w:szCs w:val="22"/>
        </w:rPr>
        <w:t xml:space="preserve">et al., 2020). </w:t>
      </w:r>
      <w:r w:rsidRPr="2ED78F6E">
        <w:rPr>
          <w:rFonts w:eastAsia="EC Square Sans Pro" w:cs="EC Square Sans Pro"/>
          <w:b/>
          <w:bCs/>
          <w:sz w:val="22"/>
          <w:szCs w:val="22"/>
        </w:rPr>
        <w:t>Moving beyond farmer-centric policies to include other agri-food stakeholders,</w:t>
      </w:r>
      <w:r w:rsidRPr="2ED78F6E">
        <w:rPr>
          <w:rFonts w:eastAsia="EC Square Sans Pro" w:cs="EC Square Sans Pro"/>
          <w:sz w:val="22"/>
          <w:szCs w:val="22"/>
        </w:rPr>
        <w:t xml:space="preserve"> such as manufacturers and wastewater treatment companies, could strengthen overall policy impact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2a0t73omip","properties":{"formattedCitation":"[201]","plainCitation":"[201]","noteIndex":0},"citationItems":[{"id":1476,"uris":["http://zotero.org/groups/5272309/items/RC3NIRYE","http://zotero.org/groups/5272309/items/SKKGKRDM"],"itemData":{"id":1476,"type":"article-journal","container-title":"Nature Sustainability","DOI":"10.1038/s41893-020-0577-7","ISSN":"2398-9629","issue":"11","journalAbbreviation":"Nat Sustain","language":"en","page":"956-963","source":"DOI.org (Crossref)","title":"Gaps and opportunities in nitrogen pollution policies around the world","volume":"3","author":[{"family":"Kanter","given":"David R."},{"family":"Chodos","given":"Olivia"},{"family":"Nordland","given":"Olivia"},{"family":"Rutigliano","given":"Mallory"},{"family":"Winiwarter","given":"Wilfried"}],"issued":{"date-parts":[["2020",7,6]]}}}],"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[201]</w:t>
      </w:r>
      <w:r w:rsidRPr="2ED78F6E">
        <w:rPr>
          <w:rFonts w:eastAsia="EC Square Sans Pro" w:cs="EC Square Sans Pro"/>
          <w:sz w:val="22"/>
          <w:szCs w:val="22"/>
        </w:rPr>
        <w:fldChar w:fldCharType="end"/>
      </w:r>
      <w:r w:rsidRPr="2ED78F6E">
        <w:rPr>
          <w:rFonts w:eastAsia="EC Square Sans Pro" w:cs="EC Square Sans Pro"/>
          <w:sz w:val="22"/>
          <w:szCs w:val="22"/>
        </w:rPr>
        <w:t>.</w:t>
      </w:r>
    </w:p>
    <w:p w14:paraId="5FBC6B3E" w14:textId="77777777" w:rsidR="00B5291A" w:rsidRPr="00810776" w:rsidRDefault="00B5291A" w:rsidP="00D56D52">
      <w:pPr>
        <w:pStyle w:val="ListParagraph"/>
        <w:numPr>
          <w:ilvl w:val="0"/>
          <w:numId w:val="7"/>
        </w:numPr>
        <w:spacing w:before="0" w:line="257" w:lineRule="auto"/>
        <w:rPr>
          <w:ins w:id="517" w:author="GASTALDI Chiara (JRC-ISPRA)" w:date="2025-02-18T12:15:00Z"/>
          <w:rFonts w:eastAsia="EC Square Sans Pro" w:cs="EC Square Sans Pro"/>
          <w:sz w:val="22"/>
          <w:szCs w:val="22"/>
        </w:rPr>
      </w:pPr>
    </w:p>
    <w:p w14:paraId="60F2BCA0" w14:textId="7F3F6FCC" w:rsidR="0037462D" w:rsidRPr="00B5291A" w:rsidRDefault="0037462D">
      <w:pPr>
        <w:pStyle w:val="ListParagraph"/>
        <w:numPr>
          <w:ilvl w:val="0"/>
          <w:numId w:val="7"/>
        </w:numPr>
        <w:spacing w:before="0" w:line="257" w:lineRule="auto"/>
        <w:rPr>
          <w:rFonts w:eastAsia="EC Square Sans Pro" w:cs="EC Square Sans Pro"/>
          <w:sz w:val="22"/>
          <w:szCs w:val="22"/>
          <w:rPrChange w:id="518" w:author="GASTALDI Chiara (JRC-ISPRA)" w:date="2025-02-18T12:15:00Z">
            <w:rPr/>
          </w:rPrChange>
        </w:rPr>
      </w:pPr>
      <w:del w:id="519" w:author="GASTALDI Chiara (JRC-ISPRA)" w:date="2025-02-18T12:15:00Z">
        <w:r w:rsidDel="00B5291A">
          <w:br/>
        </w:r>
      </w:del>
      <w:del w:id="520" w:author="GASTALDI Chiara (JRC-ISPRA) [2]" w:date="2024-12-18T09:48:00Z">
        <w:r w:rsidRPr="00B5291A" w:rsidDel="0037462D">
          <w:rPr>
            <w:rFonts w:eastAsia="EC Square Sans Pro" w:cs="EC Square Sans Pro"/>
            <w:sz w:val="22"/>
            <w:szCs w:val="22"/>
            <w:rPrChange w:id="521" w:author="GASTALDI Chiara (JRC-ISPRA)" w:date="2025-02-18T12:15:00Z">
              <w:rPr/>
            </w:rPrChange>
          </w:rPr>
          <w:delText xml:space="preserve">  </w:delText>
        </w:r>
      </w:del>
      <w:r w:rsidRPr="00B5291A">
        <w:rPr>
          <w:rFonts w:eastAsia="EC Square Sans Pro" w:cs="EC Square Sans Pro"/>
          <w:sz w:val="22"/>
          <w:szCs w:val="22"/>
          <w:rPrChange w:id="522" w:author="GASTALDI Chiara (JRC-ISPRA)" w:date="2025-02-18T12:15:00Z">
            <w:rPr/>
          </w:rPrChange>
        </w:rPr>
        <w:t xml:space="preserve">Shifting regulatory focus to </w:t>
      </w:r>
      <w:r w:rsidRPr="00B5291A">
        <w:rPr>
          <w:rFonts w:eastAsia="EC Square Sans Pro" w:cs="EC Square Sans Pro"/>
          <w:b/>
          <w:bCs/>
          <w:sz w:val="22"/>
          <w:szCs w:val="22"/>
          <w:rPrChange w:id="523" w:author="GASTALDI Chiara (JRC-ISPRA)" w:date="2025-02-18T12:15:00Z">
            <w:rPr>
              <w:b/>
              <w:bCs/>
            </w:rPr>
          </w:rPrChange>
        </w:rPr>
        <w:t>product and design standards for fertilizer manufacturers</w:t>
      </w:r>
      <w:r w:rsidRPr="00B5291A">
        <w:rPr>
          <w:rFonts w:eastAsia="EC Square Sans Pro" w:cs="EC Square Sans Pro"/>
          <w:sz w:val="22"/>
          <w:szCs w:val="22"/>
          <w:rPrChange w:id="524" w:author="GASTALDI Chiara (JRC-ISPRA)" w:date="2025-02-18T12:15:00Z">
            <w:rPr/>
          </w:rPrChange>
        </w:rPr>
        <w:t xml:space="preserve">, similar to fuel efficiency standards in the automotive industry, could drive innovation and encourage enhanced efficiency fertilizers, reducing nitrogen runoff at the source </w:t>
      </w:r>
      <w:r w:rsidRPr="00B5291A">
        <w:rPr>
          <w:rFonts w:eastAsia="EC Square Sans Pro" w:cs="EC Square Sans Pro"/>
          <w:sz w:val="22"/>
          <w:szCs w:val="22"/>
          <w:rPrChange w:id="525" w:author="GASTALDI Chiara (JRC-ISPRA)" w:date="2025-02-18T12:15:00Z">
            <w:rPr/>
          </w:rPrChange>
        </w:rPr>
        <w:fldChar w:fldCharType="begin"/>
      </w:r>
      <w:r w:rsidR="00B83206">
        <w:rPr>
          <w:rFonts w:eastAsia="EC Square Sans Pro" w:cs="EC Square Sans Pro"/>
          <w:sz w:val="22"/>
          <w:szCs w:val="22"/>
        </w:rPr>
        <w:instrText xml:space="preserve"> ADDIN ZOTERO_ITEM CSL_CITATION {"citationID":"ar913ie8m6","properties":{"formattedCitation":"[201]","plainCitation":"[201]","noteIndex":0},"citationItems":[{"id":1476,"uris":["http://zotero.org/groups/5272309/items/RC3NIRYE","http://zotero.org/groups/5272309/items/SKKGKRDM"],"itemData":{"id":1476,"type":"article-journal","container-title":"Nature Sustainability","DOI":"10.1038/s41893-020-0577-7","ISSN":"2398-9629","issue":"11","journalAbbreviation":"Nat Sustain","language":"en","page":"956-963","source":"DOI.org (Crossref)","title":"Gaps and opportunities in nitrogen pollution policies around the world","volume":"3","author":[{"family":"Kanter","given":"David R."},{"family":"Chodos","given":"Olivia"},{"family":"Nordland","given":"Olivia"},{"family":"Rutigliano","given":"Mallory"},{"family":"Winiwarter","given":"Wilfried"}],"issued":{"date-parts":[["2020",7,6]]}}}],"schema":"https://github.com/citation-style-language/schema/raw/master/csl-citation.json"} </w:instrText>
      </w:r>
      <w:r w:rsidRPr="00B5291A">
        <w:rPr>
          <w:rFonts w:eastAsia="EC Square Sans Pro" w:cs="EC Square Sans Pro"/>
          <w:sz w:val="22"/>
          <w:szCs w:val="22"/>
          <w:rPrChange w:id="526" w:author="GASTALDI Chiara (JRC-ISPRA)" w:date="2025-02-18T12:15:00Z">
            <w:rPr/>
          </w:rPrChange>
        </w:rPr>
        <w:fldChar w:fldCharType="separate"/>
      </w:r>
      <w:r w:rsidR="00B83206" w:rsidRPr="00B83206">
        <w:rPr>
          <w:sz w:val="22"/>
        </w:rPr>
        <w:t>[201]</w:t>
      </w:r>
      <w:r w:rsidRPr="00B5291A">
        <w:rPr>
          <w:rFonts w:eastAsia="EC Square Sans Pro" w:cs="EC Square Sans Pro"/>
          <w:sz w:val="22"/>
          <w:szCs w:val="22"/>
          <w:rPrChange w:id="527" w:author="GASTALDI Chiara (JRC-ISPRA)" w:date="2025-02-18T12:15:00Z">
            <w:rPr/>
          </w:rPrChange>
        </w:rPr>
        <w:fldChar w:fldCharType="end"/>
      </w:r>
      <w:r w:rsidRPr="00B5291A">
        <w:rPr>
          <w:rFonts w:eastAsia="EC Square Sans Pro" w:cs="EC Square Sans Pro"/>
          <w:sz w:val="22"/>
          <w:szCs w:val="22"/>
          <w:rPrChange w:id="528" w:author="GASTALDI Chiara (JRC-ISPRA)" w:date="2025-02-18T12:15:00Z">
            <w:rPr/>
          </w:rPrChange>
        </w:rPr>
        <w:t xml:space="preserve">. </w:t>
      </w:r>
    </w:p>
    <w:p w14:paraId="5B3B35D7" w14:textId="3B8F0516" w:rsidR="0037462D" w:rsidRPr="00A3123A" w:rsidRDefault="0037462D" w:rsidP="0037462D">
      <w:pPr>
        <w:pStyle w:val="ListParagraph"/>
        <w:numPr>
          <w:ilvl w:val="0"/>
          <w:numId w:val="7"/>
        </w:numPr>
        <w:spacing w:before="0" w:line="257" w:lineRule="auto"/>
        <w:rPr>
          <w:rFonts w:eastAsia="EC Square Sans Pro" w:cs="EC Square Sans Pro"/>
          <w:sz w:val="22"/>
          <w:szCs w:val="22"/>
        </w:rPr>
      </w:pPr>
      <w:r w:rsidRPr="2ED78F6E">
        <w:rPr>
          <w:rFonts w:eastAsia="EC Square Sans Pro" w:cs="EC Square Sans Pro"/>
          <w:sz w:val="22"/>
          <w:szCs w:val="22"/>
        </w:rPr>
        <w:t xml:space="preserve">Strengthening pesticide </w:t>
      </w:r>
      <w:r w:rsidRPr="2ED78F6E">
        <w:rPr>
          <w:rFonts w:eastAsia="EC Square Sans Pro" w:cs="EC Square Sans Pro"/>
          <w:b/>
          <w:bCs/>
          <w:sz w:val="22"/>
          <w:szCs w:val="22"/>
        </w:rPr>
        <w:t>risk indicators</w:t>
      </w:r>
      <w:r w:rsidRPr="2ED78F6E">
        <w:rPr>
          <w:rFonts w:eastAsia="EC Square Sans Pro" w:cs="EC Square Sans Pro"/>
          <w:sz w:val="22"/>
          <w:szCs w:val="22"/>
        </w:rPr>
        <w:t xml:space="preserve"> is critical for assessing and managing pesticide impacts effectively. Tools like the Pesticide Load Indicator (</w:t>
      </w:r>
      <w:commentRangeStart w:id="529"/>
      <w:r w:rsidRPr="2ED78F6E">
        <w:rPr>
          <w:rFonts w:eastAsia="EC Square Sans Pro" w:cs="EC Square Sans Pro"/>
          <w:sz w:val="22"/>
          <w:szCs w:val="22"/>
        </w:rPr>
        <w:t xml:space="preserve">Kudsk </w:t>
      </w:r>
      <w:commentRangeEnd w:id="529"/>
      <w:r>
        <w:rPr>
          <w:rStyle w:val="CommentReference"/>
        </w:rPr>
        <w:commentReference w:id="529"/>
      </w:r>
      <w:r w:rsidRPr="2ED78F6E">
        <w:rPr>
          <w:rFonts w:eastAsia="EC Square Sans Pro" w:cs="EC Square Sans Pro"/>
          <w:sz w:val="22"/>
          <w:szCs w:val="22"/>
        </w:rPr>
        <w:t xml:space="preserve">et al., 2018), the soil risk indicators under </w:t>
      </w:r>
      <w:commentRangeStart w:id="530"/>
      <w:r w:rsidRPr="2ED78F6E">
        <w:rPr>
          <w:rFonts w:eastAsia="EC Square Sans Pro" w:cs="EC Square Sans Pro"/>
          <w:sz w:val="22"/>
          <w:szCs w:val="22"/>
        </w:rPr>
        <w:t>development</w:t>
      </w:r>
      <w:r w:rsidR="00802DE2"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{"citationID":"adj3orba6p","properties":{"formattedCitation":"[202]","plainCitation":"[202]","noteIndex":0},"citationItems":[{"id":282,"uris":["http://zotero.org/groups/5272309/items/2T2RWTH6"],"itemData":{"id":282,"type":"article-journal","abstract":"The European Union (EU) has committed to an ambitious biodiversity recovery plan in its Biodiversity Strategy for 2030 and the Green Deal. These policies aim to halt biodiversity loss and move towards sustainable development, focusing on restoring degraded habitats, extending the network of protected areas (PAs), and improving the effectiveness of management, governance, and funding. The achievement of conservation goals must be founded on understanding past successes and failures. Here, we summarise the strengths and weaknesses of past EU biodiversity conservation policies and practices and explore future opportunities and challenges. We focus on four main aspects: i) coordination among and within the EU Member States, ii) integration of biodiversity conservation into socio-economic sectors, iii) adequacy and sufficiency of funds, and iv) governance and stakeholder participation.Whilst past conservation efforts have benefitted from common rules across the EU and funding mechanisms, they have failed at operationalizing coordination within and across the Member States, integrating biodiversity conservation into other sectoral policies, adequately funding and effectively enforcing management, and facilitating stakeholder participation in decision-making. Future biodiversity conservation would benefit from an extended and better-managed network of PAs, additional novel funding opportunities, including the private sector, and enhanced co-governance. However, it will be critical to find sustainable solutions to potential conflicts between conservation goals and other socio-economic objectives and to resolve inconsistencies across sectoral policies.","container-title":"Environmental Science &amp; Policy","DOI":"10.1016/j.envsci.2021.10.028","ISSN":"1462-9011","journalAbbreviation":"Environmental Science &amp; Policy","page":"263-271","source":"ScienceDirect","title":"The EU Biodiversity Strategy for 2030: Opportunities and challenges on the path towards biodiversity recovery","title-short":"The EU Biodiversity Strategy for 2030","volume":"127","author":[{"family":"Hermoso","given":"V."},{"family":"Carvalho","given":"S. B."},{"family":"Giakoumi","given":"S."},{"family":"Goldsborough","given":"D."},{"family":"Katsanevakis","given":"S."},{"family":"Leontiou","given":"S."},{"family":"Markantonatou","given":"V."},{"family":"Rumes","given":"B."},{"family":"Vogiatzakis","given":"I. N."},{"family":"Yates","given":"K. L."}],"issued":{"date-parts":[["2022",1,1]]}}}],"schema":"https://github.com/citation-style-language/schema/raw/master/csl-citation.json"}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[202]</w:t>
      </w:r>
      <w:r w:rsidRPr="2ED78F6E">
        <w:rPr>
          <w:rFonts w:eastAsia="EC Square Sans Pro" w:cs="EC Square Sans Pro"/>
          <w:sz w:val="22"/>
          <w:szCs w:val="22"/>
        </w:rPr>
        <w:fldChar w:fldCharType="end"/>
      </w:r>
      <w:r w:rsidRPr="2ED78F6E">
        <w:rPr>
          <w:rFonts w:eastAsia="EC Square Sans Pro" w:cs="EC Square Sans Pro"/>
          <w:sz w:val="22"/>
          <w:szCs w:val="22"/>
        </w:rPr>
        <w:t xml:space="preserve">, or </w:t>
      </w:r>
      <w:commentRangeEnd w:id="530"/>
      <w:r>
        <w:rPr>
          <w:rStyle w:val="CommentReference"/>
        </w:rPr>
        <w:commentReference w:id="530"/>
      </w:r>
      <w:r w:rsidRPr="2ED78F6E">
        <w:rPr>
          <w:rFonts w:eastAsia="EC Square Sans Pro" w:cs="EC Square Sans Pro"/>
          <w:sz w:val="22"/>
          <w:szCs w:val="22"/>
        </w:rPr>
        <w:t>the Aggregated Total Applied metric (</w:t>
      </w:r>
      <w:commentRangeStart w:id="531"/>
      <w:r w:rsidRPr="2ED78F6E">
        <w:rPr>
          <w:rFonts w:eastAsia="EC Square Sans Pro" w:cs="EC Square Sans Pro"/>
          <w:sz w:val="22"/>
          <w:szCs w:val="22"/>
        </w:rPr>
        <w:t xml:space="preserve">Schulz </w:t>
      </w:r>
      <w:commentRangeEnd w:id="531"/>
      <w:r>
        <w:rPr>
          <w:rStyle w:val="CommentReference"/>
        </w:rPr>
        <w:commentReference w:id="531"/>
      </w:r>
      <w:r w:rsidRPr="2ED78F6E">
        <w:rPr>
          <w:rFonts w:eastAsia="EC Square Sans Pro" w:cs="EC Square Sans Pro"/>
          <w:sz w:val="22"/>
          <w:szCs w:val="22"/>
        </w:rPr>
        <w:t xml:space="preserve">et al., 2021) align with global initiatives, fostering data-driven decision-making and regulatory alignment across countries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{"citationID":"a23jg8st6cg","properties":{"formattedCitation":"[199]","plainCitation":"[199]","noteIndex":0},"citationItems":[{"id":1576,"uris":["http://zotero.org/groups/5272309/items/7FXEQ7I8"],"itemData":{"id":1576,"type":"article-journal","container-title":"Nature Food","DOI":"10.1038/s43016-020-00141-4","ISSN":"2662-1355","issue":"9","journalAbbreviation":"Nat Food","language":"en","page":"535-540","source":"DOI.org (Crossref)","title":"Pathways for advancing pesticide policies","volume":"1","author":[{"family":"Möhring","given":"Niklas"},{"family":"Ingold","given":"Karin"},{"family":"Kudsk","given":"Per"},{"family":"Martin-Laurent","given":"Fabrice"},{"family":"Niggli","given":"Urs"},{"family":"Siegrist","given":"Michael"},{"family":"Studer","given":"Bruno"},{"family":"Walter","given":"Achim"},{"family":"Finger","given":"Robert"}],"issued":{"date-parts":[["2020",9,15]]}}}],"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[199]</w:t>
      </w:r>
      <w:r w:rsidRPr="2ED78F6E">
        <w:rPr>
          <w:rFonts w:eastAsia="EC Square Sans Pro" w:cs="EC Square Sans Pro"/>
          <w:sz w:val="22"/>
          <w:szCs w:val="22"/>
        </w:rPr>
        <w:fldChar w:fldCharType="end"/>
      </w:r>
      <w:r w:rsidRPr="2ED78F6E">
        <w:rPr>
          <w:rFonts w:eastAsia="EC Square Sans Pro" w:cs="EC Square Sans Pro"/>
          <w:sz w:val="22"/>
          <w:szCs w:val="22"/>
        </w:rPr>
        <w:t>( Tang et al., 2021</w:t>
      </w:r>
      <w:r w:rsidR="00A42874" w:rsidRPr="2ED78F6E">
        <w:rPr>
          <w:rFonts w:eastAsia="EC Square Sans Pro" w:cs="EC Square Sans Pro"/>
          <w:sz w:val="22"/>
          <w:szCs w:val="22"/>
        </w:rPr>
        <w:t>).</w:t>
      </w:r>
    </w:p>
    <w:p w14:paraId="098D72A5" w14:textId="0DD4A24E" w:rsidR="0037462D" w:rsidRPr="00810776" w:rsidRDefault="0037462D" w:rsidP="00D56D52">
      <w:pPr>
        <w:spacing w:before="0" w:after="0"/>
        <w:rPr>
          <w:rFonts w:eastAsia="EC Square Sans Pro" w:cs="EC Square Sans Pro"/>
          <w:color w:val="85BD5F"/>
          <w:sz w:val="22"/>
          <w:szCs w:val="22"/>
        </w:rPr>
      </w:pPr>
    </w:p>
    <w:p w14:paraId="1273C8E2" w14:textId="3871C11D" w:rsidR="0037462D" w:rsidRPr="0037462D" w:rsidRDefault="0037462D" w:rsidP="0037462D">
      <w:pPr>
        <w:pStyle w:val="JRCLevel-3title"/>
        <w:ind w:left="142" w:hanging="142"/>
        <w:jc w:val="left"/>
        <w:outlineLvl w:val="9"/>
        <w:rPr>
          <w:iCs/>
          <w:color w:val="70AD47" w:themeColor="accent6"/>
          <w:lang w:eastAsia="en-GB"/>
        </w:rPr>
      </w:pPr>
      <w:commentRangeStart w:id="532"/>
      <w:r w:rsidRPr="0037462D">
        <w:rPr>
          <w:iCs/>
          <w:color w:val="70AD47" w:themeColor="accent6"/>
          <w:lang w:eastAsia="en-GB"/>
        </w:rPr>
        <w:lastRenderedPageBreak/>
        <w:t>Boosting actions to ensure soil ecosystem protection</w:t>
      </w:r>
      <w:commentRangeEnd w:id="532"/>
      <w:r w:rsidRPr="0037462D">
        <w:rPr>
          <w:iCs/>
          <w:color w:val="70AD47" w:themeColor="accent6"/>
          <w:lang w:eastAsia="en-GB"/>
        </w:rPr>
        <w:commentReference w:id="532"/>
      </w:r>
    </w:p>
    <w:p w14:paraId="7EEE4EA1" w14:textId="3771FEA9" w:rsidR="0037462D" w:rsidRPr="00810776" w:rsidRDefault="0037462D" w:rsidP="00D56D52">
      <w:pPr>
        <w:spacing w:before="0" w:after="0"/>
        <w:rPr>
          <w:rFonts w:eastAsia="EC Square Sans Pro" w:cs="EC Square Sans Pro"/>
          <w:sz w:val="22"/>
          <w:szCs w:val="22"/>
        </w:rPr>
      </w:pPr>
      <w:r w:rsidRPr="2ED78F6E">
        <w:rPr>
          <w:rFonts w:eastAsia="EC Square Sans Pro" w:cs="EC Square Sans Pro"/>
          <w:sz w:val="22"/>
          <w:szCs w:val="22"/>
        </w:rPr>
        <w:t>The EU Soil Health Dashboard shows that 62% of EU soils are not in healthy condition. The</w:t>
      </w:r>
      <w:r w:rsidRPr="2ED78F6E">
        <w:rPr>
          <w:rFonts w:eastAsia="EC Square Sans Pro" w:cs="EC Square Sans Pro"/>
          <w:b/>
          <w:bCs/>
          <w:sz w:val="22"/>
          <w:szCs w:val="22"/>
        </w:rPr>
        <w:t xml:space="preserve"> </w:t>
      </w:r>
      <w:r w:rsidRPr="2ED78F6E">
        <w:rPr>
          <w:rFonts w:eastAsia="EC Square Sans Pro" w:cs="EC Square Sans Pro"/>
          <w:sz w:val="22"/>
          <w:szCs w:val="22"/>
        </w:rPr>
        <w:t>lack of understanding of soil biodiversity, with only 10% of species identified, is major knowledge gap, which combined with the complexity of soil ecosystems, makes it difficult to develop effective conservation strategies</w:t>
      </w:r>
      <w:ins w:id="533" w:author="GASTALDI Chiara (JRC-ISPRA) [2]" w:date="2024-12-18T07:56:00Z">
        <w:r>
          <w:fldChar w:fldCharType="begin"/>
        </w:r>
        <w:r>
          <w:instrText xml:space="preserve">HYPERLINK "https://euc-word-edit.officeapps.live.com/we/wordeditorframe.aspx?ui=en-US&amp;rs=en-IE&amp;wopisrc=https%3A%2F%2Feceuropaeu.sharepoint.com%2Fteams%2FGRP-Shapinggreentransition-LeadershipTeamchannel%2F_vti_bin%2Fwopi.ashx%2Ffiles%2F05f5269ac0fb4355b777840993416665&amp;wdorigin=TEAMS-MAGLEV.teamsSdk_ns.rwc&amp;wdexp=TEAMS-TREATMENT&amp;wdhostclicktime=1734508112726&amp;wdenableroaming=1&amp;mscc=1&amp;hid=A5AE6EA1-0008-A000-105B-A7CCBBCF39B0.0&amp;uih=sharepointcom&amp;wdlcid=en-US&amp;jsapi=1&amp;jsapiver=v2&amp;corrid=5fe037a0-757b-11d1-c547-bf1a0e42c97b&amp;usid=5fe037a0-757b-11d1-c547-bf1a0e42c97b&amp;newsession=1&amp;sftc=1&amp;uihit=docaspx&amp;muv=1&amp;cac=1&amp;sams=1&amp;mtf=1&amp;sfp=1&amp;sdp=1&amp;hch=1&amp;hwfh=1&amp;dchat=1&amp;sc=%7B%22pmo%22%3A%22https%3A%2F%2Feceuropaeu.sharepoint.com%22%2C%22pmshare%22%3Atrue%7D&amp;ctp=LeastProtected&amp;rct=Normal&amp;csc=1&amp;instantedit=1&amp;wopicomplete=1&amp;wdredirectionreason=Unified_SingleFlush#_ftn7" </w:instrText>
        </w:r>
        <w:r>
          <w:fldChar w:fldCharType="separate"/>
        </w:r>
      </w:ins>
      <w:r w:rsidRPr="2ED78F6E">
        <w:rPr>
          <w:rStyle w:val="Hyperlink"/>
          <w:rFonts w:eastAsia="EC Square Sans Pro" w:cs="EC Square Sans Pro"/>
          <w:sz w:val="22"/>
          <w:szCs w:val="22"/>
          <w:vertAlign w:val="superscript"/>
        </w:rPr>
        <w:t>[7]</w:t>
      </w:r>
      <w:ins w:id="534" w:author="GASTALDI Chiara (JRC-ISPRA) [2]" w:date="2024-12-18T07:56:00Z">
        <w:r>
          <w:fldChar w:fldCharType="end"/>
        </w:r>
      </w:ins>
      <w:r w:rsidRPr="2ED78F6E">
        <w:rPr>
          <w:rFonts w:eastAsia="EC Square Sans Pro" w:cs="EC Square Sans Pro"/>
          <w:sz w:val="22"/>
          <w:szCs w:val="22"/>
        </w:rPr>
        <w:t xml:space="preserve">. Furthermore, there are many unknowns about </w:t>
      </w:r>
      <w:r w:rsidRPr="2ED78F6E">
        <w:rPr>
          <w:rFonts w:eastAsia="EC Square Sans Pro" w:cs="EC Square Sans Pro"/>
          <w:b/>
          <w:bCs/>
          <w:sz w:val="22"/>
          <w:szCs w:val="22"/>
        </w:rPr>
        <w:t>the biodiversity losses and tipping points for soil</w:t>
      </w:r>
      <w:r w:rsidRPr="2ED78F6E">
        <w:rPr>
          <w:rFonts w:eastAsia="EC Square Sans Pro" w:cs="EC Square Sans Pro"/>
          <w:sz w:val="22"/>
          <w:szCs w:val="22"/>
        </w:rPr>
        <w:t>. Unlike for physical and chemical soil properties such as texture</w:t>
      </w:r>
      <w:ins w:id="535" w:author="GASTALDI Chiara (JRC-ISPRA)" w:date="2025-02-12T19:33:00Z">
        <w:r w:rsidR="00A42874" w:rsidRPr="2ED78F6E">
          <w:rPr>
            <w:rFonts w:eastAsia="EC Square Sans Pro" w:cs="EC Square Sans Pro"/>
            <w:sz w:val="22"/>
            <w:szCs w:val="22"/>
          </w:rPr>
          <w:t xml:space="preserve"> </w:t>
        </w:r>
      </w:ins>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p8upm5fto","properties":{"formattedCitation":"[203]","plainCitation":"[203]","noteIndex":0},"citationItems":[{"id":1578,"uris":["http://zotero.org/groups/5272309/items/IQCIITZ3"],"itemData":{"id":1578,"type":"article-journal","container-title":"Geoderma","DOI":"10.1016/j.geoderma.2015.07.006","ISSN":"00167061","journalAbbreviation":"Geoderma","language":"en","page":"110-123","source":"DOI.org (Crossref)","title":"Mapping topsoil physical properties at European scale using the LUCAS database","volume":"261","author":[{"family":"Ballabio","given":"Cristiano"},{"family":"Panagos","given":"Panos"},{"family":"Monatanarella","given":"Luca"}],"issued":{"date-parts":[["2016",1]]}}}],"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[203]</w:t>
      </w:r>
      <w:r w:rsidRPr="2ED78F6E">
        <w:rPr>
          <w:rFonts w:eastAsia="EC Square Sans Pro" w:cs="EC Square Sans Pro"/>
          <w:sz w:val="22"/>
          <w:szCs w:val="22"/>
        </w:rPr>
        <w:fldChar w:fldCharType="end"/>
      </w:r>
      <w:r w:rsidRPr="2ED78F6E">
        <w:rPr>
          <w:rFonts w:eastAsia="EC Square Sans Pro" w:cs="EC Square Sans Pro"/>
          <w:sz w:val="22"/>
          <w:szCs w:val="22"/>
        </w:rPr>
        <w:t xml:space="preserve">, pH, and NPK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2lhoi58gmf","properties":{"formattedCitation":"[204]","plainCitation":"[204]","noteIndex":0},"citationItems":[{"id":1579,"uris":["http://zotero.org/groups/5272309/items/CXARV83K"],"itemData":{"id":1579,"type":"article-journal","container-title":"Geoderma","DOI":"10.1016/j.geoderma.2019.113912","ISSN":"00167061","journalAbbreviation":"Geoderma","language":"en","page":"113912","source":"DOI.org (Crossref)","title":"Mapping LUCAS topsoil chemical properties at European scale using Gaussian process regression","volume":"355","author":[{"family":"Ballabio","given":"Cristiano"},{"family":"Lugato","given":"Emanuele"},{"family":"Fernández-Ugalde","given":"Oihane"},{"family":"Orgiazzi","given":"Alberto"},{"family":"Jones","given":"Arwyn"},{"family":"Borrelli","given":"Pasquale"},{"family":"Montanarella","given":"Luca"},{"family":"Panagos","given":"Panos"}],"issued":{"date-parts":[["2019",12]]}}}],"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[204]</w:t>
      </w:r>
      <w:r w:rsidRPr="2ED78F6E">
        <w:rPr>
          <w:rFonts w:eastAsia="EC Square Sans Pro" w:cs="EC Square Sans Pro"/>
          <w:sz w:val="22"/>
          <w:szCs w:val="22"/>
        </w:rPr>
        <w:fldChar w:fldCharType="end"/>
      </w:r>
      <w:r w:rsidRPr="2ED78F6E">
        <w:rPr>
          <w:rFonts w:eastAsia="EC Square Sans Pro" w:cs="EC Square Sans Pro"/>
          <w:sz w:val="22"/>
          <w:szCs w:val="22"/>
        </w:rPr>
        <w:t xml:space="preserve">, </w:t>
      </w:r>
      <w:r w:rsidRPr="2ED78F6E">
        <w:rPr>
          <w:rFonts w:eastAsia="EC Square Sans Pro" w:cs="EC Square Sans Pro"/>
          <w:b/>
          <w:bCs/>
          <w:sz w:val="22"/>
          <w:szCs w:val="22"/>
        </w:rPr>
        <w:t xml:space="preserve">high-resolution and molecular tools needed to investigate soil biodiversity </w:t>
      </w:r>
      <w:r w:rsidRPr="2ED78F6E">
        <w:rPr>
          <w:rFonts w:eastAsia="EC Square Sans Pro" w:cs="EC Square Sans Pro"/>
          <w:sz w:val="22"/>
          <w:szCs w:val="22"/>
        </w:rPr>
        <w:t xml:space="preserve">have been applied only recently at EU-level and harmonized datasets are just starting to emerge (i.e., LUCAS Soil Biodiversity module -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{"citationID":"a2d3o3mhoim","properties":{"formattedCitation":"[205]","plainCitation":"[205]","noteIndex":0},"citationItems":[{"id":1547,"uris":["http://zotero.org/groups/5272309/items/F2Y9FEUQ"],"itemData":{"id":1547,"type":"webpage","abstract":"This report accompanies the release of the soil dataset collected as part of the 2018 Land Use/Cover Area frame statistical Survey’ (generally referred to as LUCAS Soil). It presents an overview of the laboratory analysis data and provides a detailed description of the results for the European Union (EU) and the United Kingdom as it was still a Member State at the time of the survey. The report describes the spatial variability of soil properties by land cover (LC) class and a comparative analysis of the soil properties for NUTS 2 regions. The LUCAS Soil module is the only mechanism that currently provides a harmonised and regular collection of soil data for the entire territory of the EU, addressing all major land cover types simultaneously, in a single sampling period (April – October). For 2018, 27,069 locations were identified for soil sampling. A soil-related activity (i.e. assessing the type of erosion, organic soil check sample collection) was made at 19,345 locations (LUCAS Grid Points). After the removal of samples that could not be identified or were mislabelled or lost in transit, the LUCAS 2018 Soil Module dataset contains data for 18,984 locations. As in the previous exercises, a common sampling procedure, single laboratory, and standard analytical methods were applied.","container-title":"JRC Publications Repository","language":"en","note":"ISBN: 9789276548324\nISSN: 1831-9424\nDOI: 10.2760/215013","title":"LUCAS 2018 Soil Module","URL":"https://publications.jrc.ec.europa.eu/repository/handle/JRC129926","author":[{"family":"Fernandez","given":"UGALDE Oihane"},{"family":"Scarpa","given":"Simone"},{"family":"Orgiazzi","given":"Alberto"},{"family":"Panagos","given":"Panagiotis"},{"family":"Van","given":"LIEDEKERKE Marc"},{"family":"Maréchal","given":"Anne"},{"family":"Jones","given":"Arwyn"}],"accessed":{"date-parts":[["2025",2,4]]},"issued":{"date-parts":[["2022"]]}}}],"schema":"https://github.com/citation-style-language/schema/raw/master/csl-citation.json"}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[205]</w:t>
      </w:r>
      <w:r w:rsidRPr="2ED78F6E">
        <w:rPr>
          <w:rFonts w:eastAsia="EC Square Sans Pro" w:cs="EC Square Sans Pro"/>
          <w:sz w:val="22"/>
          <w:szCs w:val="22"/>
        </w:rPr>
        <w:fldChar w:fldCharType="end"/>
      </w:r>
      <w:r w:rsidRPr="2ED78F6E">
        <w:rPr>
          <w:rFonts w:eastAsia="EC Square Sans Pro" w:cs="EC Square Sans Pro"/>
          <w:sz w:val="22"/>
          <w:szCs w:val="22"/>
        </w:rPr>
        <w:t xml:space="preserve">). </w:t>
      </w:r>
    </w:p>
    <w:p w14:paraId="174B701A" w14:textId="2AF786EB" w:rsidR="0037462D" w:rsidRPr="00810776" w:rsidRDefault="0037462D" w:rsidP="00D56D52">
      <w:pPr>
        <w:spacing w:before="0" w:after="0"/>
        <w:rPr>
          <w:rFonts w:eastAsia="EC Square Sans Pro" w:cs="EC Square Sans Pro"/>
          <w:sz w:val="22"/>
          <w:szCs w:val="22"/>
        </w:rPr>
      </w:pPr>
      <w:r w:rsidRPr="2ED78F6E">
        <w:rPr>
          <w:rFonts w:eastAsia="EC Square Sans Pro" w:cs="EC Square Sans Pro"/>
          <w:sz w:val="22"/>
          <w:szCs w:val="22"/>
        </w:rPr>
        <w:t xml:space="preserve">Soil degradation (in particular when combined with global warming) not only harms soil-related ecosystem services but also depletes the </w:t>
      </w:r>
      <w:r w:rsidRPr="2ED78F6E">
        <w:rPr>
          <w:rFonts w:eastAsia="EC Square Sans Pro" w:cs="EC Square Sans Pro"/>
          <w:b/>
          <w:bCs/>
          <w:sz w:val="22"/>
          <w:szCs w:val="22"/>
        </w:rPr>
        <w:t>soil organic carbon (SOC) stock</w:t>
      </w:r>
      <w:r w:rsidR="00F91A06" w:rsidRPr="2ED78F6E">
        <w:rPr>
          <w:rFonts w:eastAsia="EC Square Sans Pro" w:cs="EC Square Sans Pro"/>
          <w:b/>
          <w:bCs/>
          <w:sz w:val="22"/>
          <w:szCs w:val="22"/>
        </w:rPr>
        <w:t xml:space="preserve"> </w:t>
      </w:r>
      <w:r w:rsidRPr="2ED78F6E">
        <w:rPr>
          <w:rFonts w:eastAsia="EC Square Sans Pro" w:cs="EC Square Sans Pro"/>
          <w:b/>
          <w:bCs/>
          <w:sz w:val="22"/>
          <w:szCs w:val="22"/>
        </w:rPr>
        <w:fldChar w:fldCharType="begin"/>
      </w:r>
      <w:r w:rsidR="00B83206">
        <w:rPr>
          <w:rFonts w:eastAsia="EC Square Sans Pro" w:cs="EC Square Sans Pro"/>
          <w:b/>
          <w:bCs/>
          <w:sz w:val="22"/>
          <w:szCs w:val="22"/>
        </w:rPr>
        <w:instrText xml:space="preserve"> ADDIN ZOTERO_ITEM CSL_CITATION {"citationID":"amkqielhis","properties":{"formattedCitation":"[206]","plainCitation":"[206]","noteIndex":0},"citationItems":[{"id":776,"uris":["http://zotero.org/groups/5272309/items/LK5Y3GR2"],"itemData":{"id":776,"type":"article-journal","container-title":"Plant and Soil","DOI":"10.1023/A:1016125726789","ISSN":"0032079X","issue":"2","page":"155-176","source":"DOI.org (Crossref)","title":"Stabilization mechanisms of soil organic matter: Implications for C-saturation of soils.","volume":"241","author":[{"family":"Six","given":"J."},{"family":"Conant","given":"R. T."},{"family":"Paul","given":"E. A."},{"family":"Paustian","given":"K."}],"issued":{"date-parts":[["2002"]]}}}],"schema":"https://github.com/citation-style-language/schema/raw/master/csl-citation.json"} </w:instrText>
      </w:r>
      <w:r w:rsidRPr="2ED78F6E">
        <w:rPr>
          <w:rFonts w:eastAsia="EC Square Sans Pro" w:cs="EC Square Sans Pro"/>
          <w:b/>
          <w:bCs/>
          <w:sz w:val="22"/>
          <w:szCs w:val="22"/>
        </w:rPr>
        <w:fldChar w:fldCharType="separate"/>
      </w:r>
      <w:r w:rsidR="00B83206" w:rsidRPr="00B83206">
        <w:rPr>
          <w:sz w:val="22"/>
        </w:rPr>
        <w:t>[206]</w:t>
      </w:r>
      <w:r w:rsidRPr="2ED78F6E">
        <w:rPr>
          <w:rFonts w:eastAsia="EC Square Sans Pro" w:cs="EC Square Sans Pro"/>
          <w:b/>
          <w:bCs/>
          <w:sz w:val="22"/>
          <w:szCs w:val="22"/>
        </w:rPr>
        <w:fldChar w:fldCharType="end"/>
      </w:r>
      <w:r w:rsidRPr="2ED78F6E">
        <w:rPr>
          <w:rFonts w:eastAsia="EC Square Sans Pro" w:cs="EC Square Sans Pro"/>
          <w:sz w:val="22"/>
          <w:szCs w:val="22"/>
        </w:rPr>
        <w:t>. Recarbonizing soil by creating a positive soil carbon budget (wherein carbon input exceeds carbon loss) can alleviate these effects</w:t>
      </w:r>
      <w:r w:rsidR="00F91A06"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{"citationID":"a17aqppn66m","properties":{"formattedCitation":"[207]","plainCitation":"[207]","noteIndex":0},"citationItems":[{"id":768,"uris":["http://zotero.org/groups/5272309/items/AAH2KH3A"],"itemData":{"id":768,"type":"article-journal","container-title":"Frontiers in Climate","DOI":"10.3389/fclim.2019.00008","ISSN":"2624-9553","journalAbbreviation":"Front. Clim.","page":"8","source":"DOI.org (Crossref)","title":"Soil C Sequestration as a Biological Negative Emission Strategy","volume":"1","author":[{"family":"Paustian","given":"Keith"},{"family":"Larson","given":"Eric"},{"family":"Kent","given":"Jeffrey"},{"family":"Marx","given":"Ernie"},{"family":"Swan","given":"Amy"}],"issued":{"date-parts":[["2019",10,16]]}}}],"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[207]</w:t>
      </w:r>
      <w:r w:rsidRPr="2ED78F6E">
        <w:rPr>
          <w:rFonts w:eastAsia="EC Square Sans Pro" w:cs="EC Square Sans Pro"/>
          <w:sz w:val="22"/>
          <w:szCs w:val="22"/>
        </w:rPr>
        <w:fldChar w:fldCharType="end"/>
      </w:r>
      <w:r w:rsidRPr="2ED78F6E">
        <w:rPr>
          <w:rFonts w:eastAsia="EC Square Sans Pro" w:cs="EC Square Sans Pro"/>
          <w:sz w:val="22"/>
          <w:szCs w:val="22"/>
        </w:rPr>
        <w:t xml:space="preserve">. However, two key </w:t>
      </w:r>
      <w:del w:id="536" w:author="MARELLI Luisa (JRC-ISPRA)" w:date="2025-01-21T17:32:00Z">
        <w:r w:rsidRPr="2ED78F6E" w:rsidDel="0037462D">
          <w:rPr>
            <w:rFonts w:eastAsia="EC Square Sans Pro" w:cs="EC Square Sans Pro"/>
            <w:sz w:val="22"/>
            <w:szCs w:val="22"/>
          </w:rPr>
          <w:delText xml:space="preserve">points </w:delText>
        </w:r>
      </w:del>
      <w:ins w:id="537" w:author="MARELLI Luisa (JRC-ISPRA)" w:date="2025-01-21T17:32:00Z">
        <w:r w:rsidRPr="2ED78F6E">
          <w:rPr>
            <w:rFonts w:eastAsia="EC Square Sans Pro" w:cs="EC Square Sans Pro"/>
            <w:sz w:val="22"/>
            <w:szCs w:val="22"/>
          </w:rPr>
          <w:t xml:space="preserve">aspects </w:t>
        </w:r>
      </w:ins>
      <w:r w:rsidRPr="2ED78F6E">
        <w:rPr>
          <w:rFonts w:eastAsia="EC Square Sans Pro" w:cs="EC Square Sans Pro"/>
          <w:sz w:val="22"/>
          <w:szCs w:val="22"/>
        </w:rPr>
        <w:t>need to be considered regarding soil recarbonization. The first is that with increasing soil carbon input, a new equilibrium state will be eventually achieved, leading to carbon gain attenuating after a few decades</w:t>
      </w:r>
      <w:r w:rsidR="00F91A06"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{"citationID":"a1cvrbf2jj0","properties":{"formattedCitation":"[208], [209]","plainCitation":"[208], [209]","noteIndex":0},"citationItems":[{"id":771,"uris":["http://zotero.org/groups/5272309/items/54MFLJ9S"],"itemData":{"id":771,"type":"book","collection-title":"Handbook of global environmental pollution","event-place":"Dordrecht London Heidelberg","ISBN":"978-94-007-5783-7","language":"eng","number-of-pages":"973","publisher":"Springer Reference","publisher-place":"Dordrecht London Heidelberg","source":"K10plus ISBN","title":"Global environmental change","editor":[{"family":"Freedman","given":"Bill"}],"issued":{"date-parts":[["2014"]]}}},{"id":775,"uris":["http://zotero.org/groups/5272309/items/47FPXBIW"],"itemData":{"id":775,"type":"article-journal","container-title":"Carbon Management","DOI":"10.1080/17583004.2019.1633231","ISSN":"1758-3004, 1758-3012","issue":"6","journalAbbreviation":"Carbon Management","language":"en","page":"567-587","source":"DOI.org (Crossref)","title":"Quantifying carbon for agricultural soil management: from the current status toward a global soil information system","title-short":"Quantifying carbon for agricultural soil management","volume":"10","author":[{"family":"Paustian","given":"Keith"},{"family":"Collier","given":"Sarah"},{"family":"Baldock","given":"Jeff"},{"family":"Burgess","given":"Rachel"},{"family":"Creque","given":"Jeff"},{"family":"DeLonge","given":"Marcia"},{"family":"Dungait","given":"Jennifer"},{"family":"Ellert","given":"Ben"},{"family":"Frank","given":"Stefan"},{"family":"Goddard","given":"Tom"},{"family":"Govaerts","given":"Bram"},{"family":"Grundy","given":"Mike"},{"family":"Henning","given":"Mark"},{"family":"Izaurralde","given":"R. César"},{"family":"Madaras","given":"Mikuláš"},{"family":"McConkey","given":"Brian"},{"family":"Porzig","given":"Elizabeth"},{"family":"Rice","given":"Charles"},{"family":"Searle","given":"Ross"},{"family":"Seavy","given":"Nathaniel"},{"family":"Skalsky","given":"Rastislav"},{"family":"Mulhern","given":"William"},{"family":"Jahn","given":"Molly"}],"issued":{"date-parts":[["2019",11,2]]}}}],"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[208], [209]</w:t>
      </w:r>
      <w:r w:rsidRPr="2ED78F6E">
        <w:rPr>
          <w:rFonts w:eastAsia="EC Square Sans Pro" w:cs="EC Square Sans Pro"/>
          <w:sz w:val="22"/>
          <w:szCs w:val="22"/>
        </w:rPr>
        <w:fldChar w:fldCharType="end"/>
      </w:r>
      <w:r w:rsidRPr="2ED78F6E">
        <w:rPr>
          <w:rFonts w:eastAsia="EC Square Sans Pro" w:cs="EC Square Sans Pro"/>
          <w:sz w:val="22"/>
          <w:szCs w:val="22"/>
        </w:rPr>
        <w:t xml:space="preserve">. Secondly, the carbon gains achieved through changes in management practices are reversible, i.e., much or all of the carbon gained can be lost if management practices are not maintained </w:t>
      </w:r>
      <w:ins w:id="538" w:author="MARELLI Luisa (JRC-ISPRA)" w:date="2025-01-21T17:33:00Z">
        <w:r w:rsidRPr="2ED78F6E">
          <w:rPr>
            <w:rFonts w:eastAsia="EC Square Sans Pro" w:cs="EC Square Sans Pro"/>
            <w:sz w:val="22"/>
            <w:szCs w:val="22"/>
          </w:rPr>
          <w:t xml:space="preserve">in the </w:t>
        </w:r>
      </w:ins>
      <w:r w:rsidRPr="2ED78F6E">
        <w:rPr>
          <w:rFonts w:eastAsia="EC Square Sans Pro" w:cs="EC Square Sans Pro"/>
          <w:sz w:val="22"/>
          <w:szCs w:val="22"/>
        </w:rPr>
        <w:t xml:space="preserve">long term. It is worth noting the potential of </w:t>
      </w:r>
      <w:r w:rsidRPr="2ED78F6E">
        <w:rPr>
          <w:rFonts w:eastAsia="EC Square Sans Pro" w:cs="EC Square Sans Pro"/>
          <w:b/>
          <w:bCs/>
          <w:sz w:val="22"/>
          <w:szCs w:val="22"/>
        </w:rPr>
        <w:t>biochar</w:t>
      </w:r>
      <w:r w:rsidRPr="2ED78F6E">
        <w:rPr>
          <w:rFonts w:eastAsia="EC Square Sans Pro" w:cs="EC Square Sans Pro"/>
          <w:sz w:val="22"/>
          <w:szCs w:val="22"/>
        </w:rPr>
        <w:t xml:space="preserve"> (depending on specific conditions and source material for the biochar) in improving the long-term SOC balance</w:t>
      </w:r>
      <w:r w:rsidR="00F91A06" w:rsidRPr="2ED78F6E">
        <w:rPr>
          <w:rFonts w:eastAsia="EC Square Sans Pro" w:cs="EC Square Sans Pro"/>
          <w:sz w:val="22"/>
          <w:szCs w:val="22"/>
        </w:rPr>
        <w:t xml:space="preserve"> </w:t>
      </w:r>
      <w:r w:rsidR="00F91A06">
        <w:t xml:space="preserve"> </w:t>
      </w:r>
      <w:r>
        <w:fldChar w:fldCharType="begin"/>
      </w:r>
      <w:r w:rsidR="00B83206">
        <w:instrText xml:space="preserve"> ADDIN ZOTERO_ITEM CSL_CITATION {"citationID":"a1h3qfco0ln","properties":{"formattedCitation":"[210]","plainCitation":"[210]","noteIndex":0},"citationItems":[{"id":802,"uris":["http://zotero.org/groups/5272309/items/DV5WNQMN"],"itemData":{"id":802,"type":"article-journal","abstract":"Abstract\n            \n              Limiting global warming to within 1.5</w:instrText>
      </w:r>
      <w:r w:rsidR="00B83206">
        <w:rPr>
          <w:rFonts w:ascii="Arial" w:hAnsi="Arial" w:cs="Arial"/>
        </w:rPr>
        <w:instrText> </w:instrText>
      </w:r>
      <w:r w:rsidR="00B83206">
        <w:rPr>
          <w:rFonts w:cs="EC Square Sans Pro"/>
        </w:rPr>
        <w:instrText>°</w:instrText>
      </w:r>
      <w:r w:rsidR="00B83206">
        <w:instrText xml:space="preserve">C might require large-scale deployment of premature negative emission technologies with potentially adverse effects on the key sustainable development goals. Biochar has been proposed as an established technology for carbon sequestration with co-benefits in terms of soil quality and crop yield. However, the considerable uncertainties that exist in the potential, cost, and deployment strategies of biochar systems at national level prevent its deployment in China. Here, we conduct a spatially explicit analysis to investigate the negative emission potential, economics, and priority deployment sites of biochar derived from multiple feedstocks in China. Results show that biochar has negative emission potential of up to 0.92 billion tons of CO\n              2\n              per year with an average net cost of US$90 per ton of CO\n              2\n              in a sustainable manner, which could satisfy the negative emission demands in most mitigation scenarios compatible with China’s target of carbon neutrality by 2060.","container-title":"Nature Communications","DOI":"10.1038/s41467-024-45314-y","ISSN":"2041-1723","issue":"1","journalAbbreviation":"Nat Commun","language":"en","page":"1085","source":"DOI.org (Crossref)","title":"Exploring negative emission potential of biochar to achieve carbon neutrality goal in China","volume":"15","author":[{"family":"Deng","given":"Xu"},{"family":"Teng","given":"Fei"},{"family":"Chen","given":"Minpeng"},{"family":"Du","given":"Zhangliu"},{"family":"Wang","given":"Bin"},{"family":"Li","given":"Renqiang"},{"family":"Wang","given":"Pan"}],"issued":{"date-parts":[["2024",2,5]]}}}],"schema":"https://github.com/citation-style-language/schema/raw/master/csl-citation.json"} </w:instrText>
      </w:r>
      <w:r>
        <w:fldChar w:fldCharType="separate"/>
      </w:r>
      <w:r w:rsidR="00B83206" w:rsidRPr="00B83206">
        <w:t>[210]</w:t>
      </w:r>
      <w:r>
        <w:fldChar w:fldCharType="end"/>
      </w:r>
      <w:r w:rsidRPr="2ED78F6E">
        <w:rPr>
          <w:rFonts w:eastAsia="EC Square Sans Pro" w:cs="EC Square Sans Pro"/>
          <w:sz w:val="22"/>
          <w:szCs w:val="22"/>
        </w:rPr>
        <w:t xml:space="preserve"> [</w:t>
      </w:r>
      <w:commentRangeStart w:id="539"/>
      <w:r w:rsidRPr="2ED78F6E">
        <w:rPr>
          <w:rFonts w:eastAsia="EC Square Sans Pro" w:cs="EC Square Sans Pro"/>
          <w:sz w:val="22"/>
          <w:szCs w:val="22"/>
        </w:rPr>
        <w:t>65</w:t>
      </w:r>
      <w:commentRangeEnd w:id="539"/>
      <w:r>
        <w:rPr>
          <w:rStyle w:val="CommentReference"/>
        </w:rPr>
        <w:commentReference w:id="539"/>
      </w:r>
      <w:r w:rsidRPr="2ED78F6E">
        <w:rPr>
          <w:rFonts w:eastAsia="EC Square Sans Pro" w:cs="EC Square Sans Pro"/>
          <w:sz w:val="22"/>
          <w:szCs w:val="22"/>
        </w:rPr>
        <w:t>].</w:t>
      </w:r>
    </w:p>
    <w:p w14:paraId="4418416E" w14:textId="3BAD58B7" w:rsidR="0037462D" w:rsidRPr="00810776" w:rsidRDefault="0037462D" w:rsidP="002C0BDB">
      <w:pPr>
        <w:spacing w:before="0" w:after="0" w:line="257" w:lineRule="auto"/>
        <w:rPr>
          <w:rFonts w:eastAsia="EC Square Sans Pro" w:cs="EC Square Sans Pro"/>
          <w:sz w:val="22"/>
          <w:szCs w:val="22"/>
        </w:rPr>
      </w:pPr>
      <w:del w:id="540" w:author="MARELLI Luisa (JRC-ISPRA)" w:date="2025-01-21T17:34:00Z">
        <w:r w:rsidRPr="00810776" w:rsidDel="00995B1C">
          <w:rPr>
            <w:rFonts w:eastAsia="EC Square Sans Pro" w:cs="EC Square Sans Pro"/>
            <w:sz w:val="22"/>
            <w:szCs w:val="22"/>
          </w:rPr>
          <w:delText>Being MSs reluctant towards using laws and regulatory instruments</w:delText>
        </w:r>
      </w:del>
      <w:commentRangeStart w:id="541"/>
      <w:r w:rsidRPr="00810776">
        <w:rPr>
          <w:rFonts w:eastAsia="EC Square Sans Pro" w:cs="EC Square Sans Pro"/>
          <w:sz w:val="22"/>
          <w:szCs w:val="22"/>
        </w:rPr>
        <w:t xml:space="preserve">, strategies and plans (e.g., Soil Strategy for 2030) have presented </w:t>
      </w:r>
      <w:r w:rsidRPr="00810776">
        <w:rPr>
          <w:rFonts w:eastAsia="EC Square Sans Pro" w:cs="EC Square Sans Pro"/>
          <w:b/>
          <w:bCs/>
          <w:sz w:val="22"/>
          <w:szCs w:val="22"/>
        </w:rPr>
        <w:t>carbon farming and soil actions in the EU</w:t>
      </w:r>
      <w:r w:rsidRPr="00810776">
        <w:rPr>
          <w:rFonts w:eastAsia="EC Square Sans Pro" w:cs="EC Square Sans Pro"/>
          <w:sz w:val="22"/>
          <w:szCs w:val="22"/>
        </w:rPr>
        <w:t xml:space="preserve">. However, more recently scenario has changed with legislative initiatives taken, namely proposal for a Soil Monitoring Law and the </w:t>
      </w:r>
      <w:del w:id="542" w:author="MARELLI Luisa (JRC-ISPRA)" w:date="2025-01-21T17:39:00Z">
        <w:r w:rsidRPr="00810776" w:rsidDel="005A1CF6">
          <w:rPr>
            <w:rFonts w:eastAsia="EC Square Sans Pro" w:cs="EC Square Sans Pro"/>
            <w:sz w:val="22"/>
            <w:szCs w:val="22"/>
          </w:rPr>
          <w:delText xml:space="preserve">  </w:delText>
        </w:r>
      </w:del>
      <w:r w:rsidRPr="00810776">
        <w:rPr>
          <w:rFonts w:eastAsia="EC Square Sans Pro" w:cs="EC Square Sans Pro"/>
          <w:sz w:val="22"/>
          <w:szCs w:val="22"/>
        </w:rPr>
        <w:t xml:space="preserve">Carbon Removals and Carbon Farming (CRCF) Regulation. </w:t>
      </w:r>
      <w:ins w:id="543" w:author="GASTALDI Chiara (JRC-ISPRA)" w:date="2025-02-18T12:15:00Z">
        <w:r w:rsidR="00B5291A">
          <w:rPr>
            <w:rFonts w:eastAsia="EC Square Sans Pro" w:cs="EC Square Sans Pro"/>
            <w:sz w:val="22"/>
            <w:szCs w:val="22"/>
          </w:rPr>
          <w:t>P</w:t>
        </w:r>
      </w:ins>
      <w:del w:id="544" w:author="GASTALDI Chiara (JRC-ISPRA) [2]" w:date="2024-12-18T09:50:00Z">
        <w:r w:rsidRPr="00810776" w:rsidDel="02868CE6">
          <w:rPr>
            <w:rFonts w:ascii="Arial" w:eastAsia="Arial" w:hAnsi="Arial" w:cs="Arial"/>
            <w:sz w:val="22"/>
            <w:szCs w:val="22"/>
          </w:rPr>
          <w:delText>￼</w:delText>
        </w:r>
      </w:del>
      <w:del w:id="545" w:author="GASTALDI Chiara (JRC-ISPRA) [2]" w:date="2024-12-18T09:55:00Z">
        <w:r w:rsidRPr="00810776" w:rsidDel="02868CE6">
          <w:rPr>
            <w:rFonts w:eastAsia="EC Square Sans Pro" w:cs="EC Square Sans Pro"/>
            <w:sz w:val="22"/>
            <w:szCs w:val="22"/>
          </w:rPr>
          <w:delText>with p</w:delText>
        </w:r>
      </w:del>
      <w:r w:rsidRPr="00810776">
        <w:rPr>
          <w:rFonts w:eastAsia="EC Square Sans Pro" w:cs="EC Square Sans Pro"/>
          <w:sz w:val="22"/>
          <w:szCs w:val="22"/>
        </w:rPr>
        <w:t xml:space="preserve">olicymakers and other stakeholders revealed that the main barriers to the adoption of carbon farming policies are </w:t>
      </w:r>
      <w:r w:rsidRPr="00810776">
        <w:rPr>
          <w:rFonts w:eastAsia="EC Square Sans Pro" w:cs="EC Square Sans Pro"/>
          <w:b/>
          <w:bCs/>
          <w:sz w:val="22"/>
          <w:szCs w:val="22"/>
        </w:rPr>
        <w:t>concerns over carbon leakage</w:t>
      </w:r>
      <w:r w:rsidRPr="00810776">
        <w:rPr>
          <w:rFonts w:eastAsia="EC Square Sans Pro" w:cs="EC Square Sans Pro"/>
          <w:sz w:val="22"/>
          <w:szCs w:val="22"/>
        </w:rPr>
        <w:t xml:space="preserve"> and </w:t>
      </w:r>
      <w:commentRangeStart w:id="546"/>
      <w:r w:rsidRPr="00810776">
        <w:rPr>
          <w:rFonts w:eastAsia="EC Square Sans Pro" w:cs="EC Square Sans Pro"/>
          <w:sz w:val="22"/>
          <w:szCs w:val="22"/>
        </w:rPr>
        <w:t>competitive advantage</w:t>
      </w:r>
      <w:commentRangeEnd w:id="546"/>
      <w:r w:rsidRPr="00810776">
        <w:rPr>
          <w:rStyle w:val="CommentReference"/>
          <w:lang w:eastAsia="en-US"/>
        </w:rPr>
        <w:commentReference w:id="546"/>
      </w:r>
      <w:r w:rsidRPr="00810776">
        <w:rPr>
          <w:rFonts w:eastAsia="EC Square Sans Pro" w:cs="EC Square Sans Pro"/>
          <w:sz w:val="22"/>
          <w:szCs w:val="22"/>
        </w:rPr>
        <w:t xml:space="preserve">, the </w:t>
      </w:r>
      <w:r w:rsidRPr="00810776">
        <w:rPr>
          <w:rFonts w:eastAsia="EC Square Sans Pro" w:cs="EC Square Sans Pro"/>
          <w:b/>
          <w:bCs/>
          <w:sz w:val="22"/>
          <w:szCs w:val="22"/>
        </w:rPr>
        <w:t xml:space="preserve">need for a </w:t>
      </w:r>
      <w:commentRangeStart w:id="547"/>
      <w:r w:rsidRPr="00810776">
        <w:rPr>
          <w:rFonts w:eastAsia="EC Square Sans Pro" w:cs="EC Square Sans Pro"/>
          <w:b/>
          <w:bCs/>
          <w:sz w:val="22"/>
          <w:szCs w:val="22"/>
        </w:rPr>
        <w:t>just transition</w:t>
      </w:r>
      <w:commentRangeEnd w:id="547"/>
      <w:r w:rsidRPr="00810776">
        <w:rPr>
          <w:rStyle w:val="CommentReference"/>
          <w:lang w:eastAsia="en-US"/>
        </w:rPr>
        <w:commentReference w:id="547"/>
      </w:r>
      <w:r w:rsidRPr="00810776">
        <w:rPr>
          <w:rFonts w:eastAsia="EC Square Sans Pro" w:cs="EC Square Sans Pro"/>
          <w:b/>
          <w:bCs/>
          <w:sz w:val="22"/>
          <w:szCs w:val="22"/>
        </w:rPr>
        <w:t>, and structural issues in the food value chain</w:t>
      </w:r>
      <w:commentRangeEnd w:id="541"/>
      <w:r w:rsidRPr="00810776">
        <w:rPr>
          <w:rStyle w:val="CommentReference"/>
          <w:lang w:eastAsia="en-US"/>
        </w:rPr>
        <w:commentReference w:id="541"/>
      </w:r>
      <w:r w:rsidRPr="00810776">
        <w:rPr>
          <w:rFonts w:eastAsia="EC Square Sans Pro" w:cs="EC Square Sans Pro"/>
          <w:sz w:val="22"/>
          <w:szCs w:val="22"/>
        </w:rPr>
        <w:t xml:space="preserve">. </w:t>
      </w:r>
      <w:commentRangeStart w:id="548"/>
      <w:r w:rsidRPr="00810776">
        <w:rPr>
          <w:rFonts w:eastAsia="EC Square Sans Pro" w:cs="EC Square Sans Pro"/>
          <w:sz w:val="22"/>
          <w:szCs w:val="22"/>
        </w:rPr>
        <w:t xml:space="preserve">Despite being regarded by researchers as a main barrier to carbon farming, the </w:t>
      </w:r>
      <w:r w:rsidRPr="00810776">
        <w:rPr>
          <w:rFonts w:eastAsia="EC Square Sans Pro" w:cs="EC Square Sans Pro"/>
          <w:b/>
          <w:bCs/>
          <w:sz w:val="22"/>
          <w:szCs w:val="22"/>
        </w:rPr>
        <w:t>agricultural lobby</w:t>
      </w:r>
      <w:r w:rsidRPr="00810776">
        <w:rPr>
          <w:rFonts w:eastAsia="EC Square Sans Pro" w:cs="EC Square Sans Pro"/>
          <w:sz w:val="22"/>
          <w:szCs w:val="22"/>
        </w:rPr>
        <w:t xml:space="preserve"> is not perceived as a barrier by policymakers, who emphasize the importance of involving farmers in the policy process</w:t>
      </w:r>
      <w:commentRangeEnd w:id="548"/>
      <w:r w:rsidRPr="00810776">
        <w:rPr>
          <w:rStyle w:val="CommentReference"/>
          <w:lang w:eastAsia="en-US"/>
        </w:rPr>
        <w:commentReference w:id="548"/>
      </w:r>
      <w:r w:rsidRPr="00810776">
        <w:rPr>
          <w:rFonts w:eastAsia="EC Square Sans Pro" w:cs="EC Square Sans Pro"/>
          <w:sz w:val="22"/>
          <w:szCs w:val="22"/>
        </w:rPr>
        <w:t xml:space="preserve">. </w:t>
      </w:r>
    </w:p>
    <w:p w14:paraId="7192E456" w14:textId="77777777" w:rsidR="0037462D" w:rsidRPr="00810776" w:rsidRDefault="0037462D" w:rsidP="0037462D">
      <w:pPr>
        <w:spacing w:before="0" w:after="0" w:line="257" w:lineRule="auto"/>
        <w:rPr>
          <w:rFonts w:eastAsia="EC Square Sans Pro" w:cs="EC Square Sans Pro"/>
          <w:sz w:val="22"/>
          <w:szCs w:val="22"/>
        </w:rPr>
      </w:pPr>
    </w:p>
    <w:p w14:paraId="2B4EAD1B" w14:textId="254958D3" w:rsidR="0037462D" w:rsidRPr="00810776" w:rsidRDefault="0037462D" w:rsidP="0037462D">
      <w:pPr>
        <w:spacing w:before="0" w:after="0" w:line="257" w:lineRule="auto"/>
        <w:rPr>
          <w:rFonts w:eastAsia="EC Square Sans Pro" w:cs="EC Square Sans Pro"/>
          <w:sz w:val="22"/>
          <w:szCs w:val="22"/>
        </w:rPr>
      </w:pPr>
      <w:r w:rsidRPr="2ED78F6E">
        <w:rPr>
          <w:rFonts w:eastAsia="EC Square Sans Pro" w:cs="EC Square Sans Pro"/>
          <w:sz w:val="22"/>
          <w:szCs w:val="22"/>
        </w:rPr>
        <w:t>The ultimate aim of introducing</w:t>
      </w:r>
      <w:ins w:id="549" w:author="MARELLI Luisa (JRC-ISPRA)" w:date="2025-01-21T17:56:00Z">
        <w:r w:rsidRPr="2ED78F6E">
          <w:rPr>
            <w:rFonts w:eastAsia="EC Square Sans Pro" w:cs="EC Square Sans Pro"/>
            <w:sz w:val="22"/>
            <w:szCs w:val="22"/>
          </w:rPr>
          <w:t xml:space="preserve"> </w:t>
        </w:r>
        <w:r w:rsidRPr="2ED78F6E">
          <w:rPr>
            <w:rFonts w:eastAsia="EC Square Sans Pro" w:cs="EC Square Sans Pro"/>
            <w:sz w:val="22"/>
            <w:szCs w:val="22"/>
            <w:rPrChange w:id="550" w:author="MARELLI Luisa (JRC-ISPRA)" w:date="2025-01-21T17:56:00Z">
              <w:rPr>
                <w:rFonts w:eastAsia="EC Square Sans Pro" w:cs="EC Square Sans Pro"/>
                <w:b/>
                <w:bCs/>
                <w:sz w:val="22"/>
                <w:szCs w:val="22"/>
              </w:rPr>
            </w:rPrChange>
          </w:rPr>
          <w:t>soil carbon management practices</w:t>
        </w:r>
      </w:ins>
      <w:r w:rsidRPr="2ED78F6E">
        <w:rPr>
          <w:rFonts w:eastAsia="EC Square Sans Pro" w:cs="EC Square Sans Pro"/>
          <w:sz w:val="22"/>
          <w:szCs w:val="22"/>
        </w:rPr>
        <w:t xml:space="preserve"> </w:t>
      </w:r>
      <w:ins w:id="551" w:author="MARELLI Luisa (JRC-ISPRA)" w:date="2025-01-21T17:56:00Z">
        <w:r w:rsidRPr="2ED78F6E">
          <w:rPr>
            <w:rFonts w:eastAsia="EC Square Sans Pro" w:cs="EC Square Sans Pro"/>
            <w:sz w:val="22"/>
            <w:szCs w:val="22"/>
          </w:rPr>
          <w:t>(</w:t>
        </w:r>
      </w:ins>
      <w:commentRangeStart w:id="552"/>
      <w:r w:rsidRPr="2ED78F6E">
        <w:rPr>
          <w:rFonts w:eastAsia="EC Square Sans Pro" w:cs="EC Square Sans Pro"/>
          <w:sz w:val="22"/>
          <w:szCs w:val="22"/>
        </w:rPr>
        <w:t>SCMP</w:t>
      </w:r>
      <w:ins w:id="553" w:author="MARELLI Luisa (JRC-ISPRA)" w:date="2025-01-21T17:56:00Z">
        <w:r w:rsidRPr="2ED78F6E">
          <w:rPr>
            <w:rFonts w:eastAsia="EC Square Sans Pro" w:cs="EC Square Sans Pro"/>
            <w:sz w:val="22"/>
            <w:szCs w:val="22"/>
          </w:rPr>
          <w:t>)</w:t>
        </w:r>
      </w:ins>
      <w:r w:rsidRPr="2ED78F6E">
        <w:rPr>
          <w:rFonts w:eastAsia="EC Square Sans Pro" w:cs="EC Square Sans Pro"/>
          <w:sz w:val="22"/>
          <w:szCs w:val="22"/>
        </w:rPr>
        <w:t xml:space="preserve"> </w:t>
      </w:r>
      <w:commentRangeEnd w:id="552"/>
      <w:r>
        <w:rPr>
          <w:rStyle w:val="CommentReference"/>
        </w:rPr>
        <w:commentReference w:id="552"/>
      </w:r>
      <w:r w:rsidRPr="2ED78F6E">
        <w:rPr>
          <w:rFonts w:eastAsia="EC Square Sans Pro" w:cs="EC Square Sans Pro"/>
          <w:sz w:val="22"/>
          <w:szCs w:val="22"/>
        </w:rPr>
        <w:t xml:space="preserve">is to </w:t>
      </w:r>
      <w:commentRangeStart w:id="554"/>
      <w:r w:rsidRPr="2ED78F6E">
        <w:rPr>
          <w:rFonts w:eastAsia="EC Square Sans Pro" w:cs="EC Square Sans Pro"/>
          <w:sz w:val="22"/>
          <w:szCs w:val="22"/>
        </w:rPr>
        <w:t>introduce carbon</w:t>
      </w:r>
      <w:commentRangeEnd w:id="554"/>
      <w:r>
        <w:rPr>
          <w:rStyle w:val="CommentReference"/>
        </w:rPr>
        <w:commentReference w:id="554"/>
      </w:r>
      <w:r w:rsidRPr="2ED78F6E">
        <w:rPr>
          <w:rFonts w:eastAsia="EC Square Sans Pro" w:cs="EC Square Sans Pro"/>
          <w:sz w:val="22"/>
          <w:szCs w:val="22"/>
        </w:rPr>
        <w:t xml:space="preserve"> into the agricultural system to ensure the soil’s long-term productivity and resilience. </w:t>
      </w:r>
      <w:commentRangeStart w:id="555"/>
      <w:r w:rsidRPr="2ED78F6E">
        <w:rPr>
          <w:rFonts w:eastAsia="EC Square Sans Pro" w:cs="EC Square Sans Pro"/>
          <w:sz w:val="22"/>
          <w:szCs w:val="22"/>
        </w:rPr>
        <w:t xml:space="preserve">This requires a framework in which regulations and policy support are important for signalling and responding to societal expectations, but advice and engagement are equally important ingredients in helping to encourage sustained behavioural change on the ground. </w:t>
      </w:r>
      <w:commentRangeEnd w:id="555"/>
      <w:r>
        <w:rPr>
          <w:rStyle w:val="CommentReference"/>
        </w:rPr>
        <w:commentReference w:id="555"/>
      </w:r>
      <w:r w:rsidRPr="2ED78F6E">
        <w:rPr>
          <w:rFonts w:eastAsia="EC Square Sans Pro" w:cs="EC Square Sans Pro"/>
          <w:sz w:val="22"/>
          <w:szCs w:val="22"/>
        </w:rPr>
        <w:t xml:space="preserve">Ultimately, farmers need to </w:t>
      </w:r>
      <w:del w:id="556" w:author="MARELLI Luisa (JRC-ISPRA)" w:date="2025-01-21T17:41:00Z">
        <w:r w:rsidRPr="2ED78F6E" w:rsidDel="0037462D">
          <w:rPr>
            <w:rFonts w:eastAsia="EC Square Sans Pro" w:cs="EC Square Sans Pro"/>
            <w:sz w:val="22"/>
            <w:szCs w:val="22"/>
          </w:rPr>
          <w:delText xml:space="preserve">recognize and </w:delText>
        </w:r>
      </w:del>
      <w:r w:rsidRPr="2ED78F6E">
        <w:rPr>
          <w:rFonts w:eastAsia="EC Square Sans Pro" w:cs="EC Square Sans Pro"/>
          <w:sz w:val="22"/>
          <w:szCs w:val="22"/>
        </w:rPr>
        <w:t xml:space="preserve">understand the long-term benefits of SCMP and be encouraged and empowered to find long-term solutions. Given the </w:t>
      </w:r>
      <w:r w:rsidRPr="2ED78F6E">
        <w:rPr>
          <w:rFonts w:eastAsia="EC Square Sans Pro" w:cs="EC Square Sans Pro"/>
          <w:b/>
          <w:bCs/>
          <w:sz w:val="22"/>
          <w:szCs w:val="22"/>
        </w:rPr>
        <w:t>dual benefits of increased soil carbon</w:t>
      </w:r>
      <w:r w:rsidRPr="2ED78F6E">
        <w:rPr>
          <w:rFonts w:eastAsia="EC Square Sans Pro" w:cs="EC Square Sans Pro"/>
          <w:sz w:val="22"/>
          <w:szCs w:val="22"/>
        </w:rPr>
        <w:t xml:space="preserve"> in restoring soil health and combatting climate change this might be a worthwhile investment for policy-makers</w:t>
      </w:r>
      <w:r w:rsidR="00F91A06"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0703C">
        <w:rPr>
          <w:rFonts w:eastAsia="EC Square Sans Pro" w:cs="EC Square Sans Pro"/>
          <w:sz w:val="22"/>
          <w:szCs w:val="22"/>
        </w:rPr>
        <w:instrText xml:space="preserve"> ADDIN ZOTERO_ITEM CSL_CITATION {"citationID":"aacro2rvfb","properties":{"formattedCitation":"[81]","plainCitation":"[81]","noteIndex":0},"citationItems":[{"id":603,"uris":["http://zotero.org/groups/5272309/items/J42N85LX"],"itemData":{"id":603,"type":"article-journal","container-title":"Agroecology and Sustainable Food Systems","DOI":"10.1080/21683565.2019.1680476","ISSN":"2168-3565, 2168-3573","issue":"9","journalAbbreviation":"Agroecology and Sustainable Food Systems","language":"en","page":"1185-1211","source":"DOI.org (Crossref)","title":"Barriers to and opportunities for the uptake of soil carbon management practices in European sustainable agricultural production","volume":"44","author":[{"family":"Mills","given":"Jane"},{"family":"Ingram","given":"Julie"},{"family":"Dibari","given":"Camilla"},{"family":"Merante","given":"Paolo"},{"family":"Karaczun","given":"Zbigniew"},{"family":"Molnar","given":"Andras"},{"family":"Sánchez","given":"Berta"},{"family":"Iglesias","given":"Ana"},{"family":"Ghaley","given":"Bhim Bahadur"}],"issued":{"date-parts":[["2020",10,20]]}}}],"schema":"https://github.com/citation-style-language/schema/raw/master/csl-citation.json"} </w:instrText>
      </w:r>
      <w:r w:rsidRPr="2ED78F6E">
        <w:rPr>
          <w:rFonts w:eastAsia="EC Square Sans Pro" w:cs="EC Square Sans Pro"/>
          <w:sz w:val="22"/>
          <w:szCs w:val="22"/>
        </w:rPr>
        <w:fldChar w:fldCharType="separate"/>
      </w:r>
      <w:r w:rsidR="00B0703C" w:rsidRPr="00B0703C">
        <w:rPr>
          <w:sz w:val="22"/>
        </w:rPr>
        <w:t>[81]</w:t>
      </w:r>
      <w:r w:rsidRPr="2ED78F6E">
        <w:rPr>
          <w:rFonts w:eastAsia="EC Square Sans Pro" w:cs="EC Square Sans Pro"/>
          <w:sz w:val="22"/>
          <w:szCs w:val="22"/>
        </w:rPr>
        <w:fldChar w:fldCharType="end"/>
      </w:r>
      <w:r w:rsidRPr="2ED78F6E">
        <w:rPr>
          <w:rFonts w:eastAsia="EC Square Sans Pro" w:cs="EC Square Sans Pro"/>
          <w:sz w:val="22"/>
          <w:szCs w:val="22"/>
        </w:rPr>
        <w:t>.</w:t>
      </w:r>
    </w:p>
    <w:p w14:paraId="0453B403" w14:textId="77777777" w:rsidR="0037462D" w:rsidRPr="00810776" w:rsidRDefault="0037462D" w:rsidP="00B5291A">
      <w:pPr>
        <w:spacing w:before="0" w:after="0" w:line="257" w:lineRule="auto"/>
        <w:ind w:left="720" w:hanging="436"/>
        <w:rPr>
          <w:rFonts w:eastAsia="EC Square Sans Pro" w:cs="EC Square Sans Pro"/>
          <w:sz w:val="22"/>
          <w:szCs w:val="22"/>
        </w:rPr>
      </w:pPr>
      <w:r w:rsidRPr="00810776">
        <w:rPr>
          <w:rFonts w:eastAsia="EC Square Sans Pro" w:cs="EC Square Sans Pro"/>
          <w:sz w:val="22"/>
          <w:szCs w:val="22"/>
        </w:rPr>
        <w:t xml:space="preserve">1) </w:t>
      </w:r>
      <w:commentRangeStart w:id="557"/>
      <w:r w:rsidRPr="00810776">
        <w:rPr>
          <w:rFonts w:eastAsia="EC Square Sans Pro" w:cs="EC Square Sans Pro"/>
          <w:sz w:val="22"/>
          <w:szCs w:val="22"/>
        </w:rPr>
        <w:t xml:space="preserve">The introduction of specific </w:t>
      </w:r>
      <w:r w:rsidRPr="00810776">
        <w:rPr>
          <w:rFonts w:eastAsia="EC Square Sans Pro" w:cs="EC Square Sans Pro"/>
          <w:b/>
          <w:bCs/>
          <w:sz w:val="22"/>
          <w:szCs w:val="22"/>
        </w:rPr>
        <w:t>economic incentives</w:t>
      </w:r>
      <w:r w:rsidRPr="00810776">
        <w:rPr>
          <w:rFonts w:eastAsia="EC Square Sans Pro" w:cs="EC Square Sans Pro"/>
          <w:sz w:val="22"/>
          <w:szCs w:val="22"/>
        </w:rPr>
        <w:t xml:space="preserve"> to assist with, for example, the purchase or sharing of specialist machinery or to cover the transitional periods without benefits. </w:t>
      </w:r>
    </w:p>
    <w:p w14:paraId="1A2D8A58" w14:textId="664F2E95" w:rsidR="0037462D" w:rsidRPr="00810776" w:rsidRDefault="0037462D" w:rsidP="00B5291A">
      <w:pPr>
        <w:spacing w:before="0" w:after="0" w:line="257" w:lineRule="auto"/>
        <w:ind w:left="720" w:hanging="436"/>
        <w:rPr>
          <w:rFonts w:eastAsia="EC Square Sans Pro" w:cs="EC Square Sans Pro"/>
          <w:sz w:val="22"/>
          <w:szCs w:val="22"/>
        </w:rPr>
      </w:pPr>
      <w:r w:rsidRPr="2ED78F6E">
        <w:rPr>
          <w:rFonts w:eastAsia="EC Square Sans Pro" w:cs="EC Square Sans Pro"/>
          <w:sz w:val="22"/>
          <w:szCs w:val="22"/>
        </w:rPr>
        <w:t xml:space="preserve">2) Improvements in </w:t>
      </w:r>
      <w:r w:rsidRPr="2ED78F6E">
        <w:rPr>
          <w:rFonts w:eastAsia="EC Square Sans Pro" w:cs="EC Square Sans Pro"/>
          <w:b/>
          <w:bCs/>
          <w:sz w:val="22"/>
          <w:szCs w:val="22"/>
        </w:rPr>
        <w:t>farmers’ technical skill</w:t>
      </w:r>
      <w:r w:rsidRPr="2ED78F6E">
        <w:rPr>
          <w:rFonts w:eastAsia="EC Square Sans Pro" w:cs="EC Square Sans Pro"/>
          <w:sz w:val="22"/>
          <w:szCs w:val="22"/>
        </w:rPr>
        <w:t>s, particularly in relation to the more technically challenging practices, such as minimum tillage and cover crops (</w:t>
      </w:r>
      <w:del w:id="558" w:author="MARELLI Luisa (JRC-ISPRA)" w:date="2025-01-21T17:44:00Z">
        <w:r w:rsidRPr="2ED78F6E" w:rsidDel="0037462D">
          <w:rPr>
            <w:rFonts w:eastAsia="EC Square Sans Pro" w:cs="EC Square Sans Pro"/>
            <w:sz w:val="22"/>
            <w:szCs w:val="22"/>
          </w:rPr>
          <w:delText xml:space="preserve">a.k.a </w:delText>
        </w:r>
      </w:del>
      <w:r w:rsidRPr="2ED78F6E">
        <w:rPr>
          <w:rFonts w:eastAsia="EC Square Sans Pro" w:cs="EC Square Sans Pro"/>
          <w:b/>
          <w:bCs/>
          <w:sz w:val="22"/>
          <w:szCs w:val="22"/>
        </w:rPr>
        <w:t>conservation agriculture</w:t>
      </w:r>
      <w:r w:rsidR="00F91A06" w:rsidRPr="2ED78F6E">
        <w:rPr>
          <w:rFonts w:eastAsia="EC Square Sans Pro" w:cs="EC Square Sans Pro"/>
          <w:b/>
          <w:bCs/>
          <w:sz w:val="22"/>
          <w:szCs w:val="22"/>
        </w:rPr>
        <w:t xml:space="preserve"> </w:t>
      </w:r>
      <w:r w:rsidRPr="2ED78F6E">
        <w:rPr>
          <w:rFonts w:eastAsia="EC Square Sans Pro" w:cs="EC Square Sans Pro"/>
          <w:b/>
          <w:bCs/>
          <w:sz w:val="22"/>
          <w:szCs w:val="22"/>
        </w:rPr>
        <w:fldChar w:fldCharType="begin"/>
      </w:r>
      <w:r w:rsidR="00B83206">
        <w:rPr>
          <w:rFonts w:eastAsia="EC Square Sans Pro" w:cs="EC Square Sans Pro"/>
          <w:b/>
          <w:bCs/>
          <w:sz w:val="22"/>
          <w:szCs w:val="22"/>
        </w:rPr>
        <w:instrText xml:space="preserve"> ADDIN ZOTERO_ITEM CSL_CITATION {"citationID":"ato8q11mjr","properties":{"formattedCitation":"[23], [211], [212]","plainCitation":"[23], [211], [212]","noteIndex":0},"citationItems":[{"id":596,"uris":["http://zotero.org/groups/5272309/items/MYGIAXHF"],"itemData":{"id":596,"type":"article-journal","container-title":"Carbon Capture Science &amp; Technology","DOI":"10.1016/j.ccst.2022.100065","ISSN":"27726568","journalAbbreviation":"Carbon Capture Science &amp; Technology","language":"en","page":"100065","source":"DOI.org (Crossref)","title":"Carbon biosequestration strategies: a review","title-short":"Carbon biosequestration strategies","volume":"4","author":[{"family":"Nayak","given":"N."},{"family":"Mehrotra","given":"R."},{"family":"Mehrotra","given":"S."}],"issued":{"date-parts":[["2022",9]]}}},{"id":765,"uris":["http://zotero.org/groups/5272309/items/UYLBGRL5"],"itemData":{"id":765,"type":"article-journal","abstract":"Abstract. The comprehensive analysis of carbon stocks and fluxes of managed European forests is a prerequisite to quantify their role in biomass production and climate change mitigation. We applied the Carbon Budget Model (CBM) to 26 European countries, parameterized with country information on the historical forest age structure, management practices, harvest regimes and the main natural disturbances. We modeled the C stocks for the five forest pools plus harvested wood products (HWPs) and the fluxes among these pools from 2000 to 2030. The aim is to quantify, using a consistent modeling framework for all 26 countries, the main C fluxes as affected by land-use changes, natural disturbances and forest management and to assess the impact of specific harvest and afforestation scenarios after 2012 on the mitigation potential of the EU forest sector. Substitution effects and the possible impacts of climate are not included in this analysis.  Results show that for the historical period from 2000 to 2012 the net primary productivity (NPP) of the forest pools at the EU level is on average equal to 639</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Tg</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C</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yr−1. The losses are dominated by heterotrophic respiration (409</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Tg</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C</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yr−1) and removals (110</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Tg</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C</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yr−1), with direct fire emissions being only 1</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Tg</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C</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yr−1, leading to a net carbon stock change (i.e., sink) of 110</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Tg</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C</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yr−1. Fellings also transferred 28</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Tg</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C</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yr−1 of harvest residues from biomass to dead organic matter pools. The average annual net sector exchange (NSE) of the forest system, i.e., the carbon stock changes in the forest pools including HWP, equals a sink of 122</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Tg</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C</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yr−1 (i.e., about 19</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 of the NPP) for the historical period, and in 2030 it reaches 126, 101 and 151</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Tg</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C</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yr−1, assuming constant, increasing (+20</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 and decreasing (−20</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 scenarios, respectively, of both harvest and afforestation rates compared to the historical period. Under the constant harvest rate scenario, our findings show an incipient aging process of the forests existing in 1990: although NPP increases (+7</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 heterotrophic respiration increases at a greater rate (+13</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 and this leads to a decrease in the sink in the forest pools (−6</w:instrText>
      </w:r>
      <w:r w:rsidR="00B83206">
        <w:rPr>
          <w:rFonts w:ascii="Arial" w:eastAsia="EC Square Sans Pro" w:hAnsi="Arial" w:cs="Arial"/>
          <w:b/>
          <w:bCs/>
          <w:sz w:val="22"/>
          <w:szCs w:val="22"/>
        </w:rPr>
        <w:instrText> </w:instrText>
      </w:r>
      <w:r w:rsidR="00B83206">
        <w:rPr>
          <w:rFonts w:eastAsia="EC Square Sans Pro" w:cs="EC Square Sans Pro"/>
          <w:b/>
          <w:bCs/>
          <w:sz w:val="22"/>
          <w:szCs w:val="22"/>
        </w:rPr>
        <w:instrText xml:space="preserve">%) in 2030 compared to the historical period.  By comparing the evolution of the biomass as a function of the NPP (i.e., the turnover time) for each country, we highlighted at least three groups of countries and turnover times. This means that, contrary to the assumptions proposed by other authors, this relationship cannot be assumed as a constant for all the EU countries, but specific conditions, such as the harvest rate, the current age structure and the forest composition, may contribute to the country-specific evolution of biomass stocks.  The detailed picture of the C fluxes condensed in this study, and their evolution under different harvest scenarios, may represent both a benchmark for similar studies and a basis for broader analyses (e.g., including substitution effects of wood) on the mitigation potential of the EU forest sector.","container-title":"Biogeosciences","DOI":"10.5194/bg-14-2387-2017","ISSN":"1726-4189","issue":"9","journalAbbreviation":"Biogeosciences","language":"en","license":"https://creativecommons.org/licenses/by/3.0/","page":"2387-2405","source":"DOI.org (Crossref)","title":"The European forest sector: past and future carbon budget and fluxes under different management scenarios","title-short":"The European forest sector","volume":"14","author":[{"family":"Pilli","given":"Roberto"},{"family":"Grassi","given":"Giacomo"},{"family":"Kurz","given":"Werner A."},{"family":"Fiorese","given":"Giulia"},{"family":"Cescatti","given":"Alessandro"}],"issued":{"date-parts":[["2017",5,11]]}}},{"id":702,"uris":["http://zotero.org/groups/5272309/items/KBQ99DMN"],"itemData":{"id":702,"type":"article-journal","container-title":"Current Opinion in Environmental Sustainability","DOI":"10.1016/j.cosust.2022.101244","ISSN":"18773435","journalAbbreviation":"Current Opinion in Environmental Sustainability","language":"en","page":"101244","source":"DOI.org (Crossref)","title":"Climate change adaptation through agroforestry: opportunities and gaps","title-short":"Climate change adaptation through agroforestry","volume":"60","author":[{"family":"Quandt","given":"Amy"},{"family":"Neufeldt","given":"Henry"},{"family":"Gorman","given":"Kayla"}],"issued":{"date-parts":[["2023",2]]}}}],"schema":"https://github.com/citation-style-language/schema/raw/master/csl-citation.json"} </w:instrText>
      </w:r>
      <w:r w:rsidRPr="2ED78F6E">
        <w:rPr>
          <w:rFonts w:eastAsia="EC Square Sans Pro" w:cs="EC Square Sans Pro"/>
          <w:b/>
          <w:bCs/>
          <w:sz w:val="22"/>
          <w:szCs w:val="22"/>
        </w:rPr>
        <w:fldChar w:fldCharType="separate"/>
      </w:r>
      <w:r w:rsidR="00B83206" w:rsidRPr="00B83206">
        <w:rPr>
          <w:sz w:val="22"/>
        </w:rPr>
        <w:t>[23], [211], [212]</w:t>
      </w:r>
      <w:r w:rsidRPr="2ED78F6E">
        <w:rPr>
          <w:rFonts w:eastAsia="EC Square Sans Pro" w:cs="EC Square Sans Pro"/>
          <w:b/>
          <w:bCs/>
          <w:sz w:val="22"/>
          <w:szCs w:val="22"/>
        </w:rPr>
        <w:fldChar w:fldCharType="end"/>
      </w:r>
      <w:r w:rsidRPr="2ED78F6E">
        <w:rPr>
          <w:rFonts w:eastAsia="EC Square Sans Pro" w:cs="EC Square Sans Pro"/>
          <w:sz w:val="22"/>
          <w:szCs w:val="22"/>
        </w:rPr>
        <w:t xml:space="preserve">). </w:t>
      </w:r>
    </w:p>
    <w:p w14:paraId="60210EBC" w14:textId="77777777" w:rsidR="0037462D" w:rsidRPr="00810776" w:rsidRDefault="0037462D" w:rsidP="00B5291A">
      <w:pPr>
        <w:spacing w:before="0" w:line="257" w:lineRule="auto"/>
        <w:ind w:left="720" w:hanging="436"/>
        <w:rPr>
          <w:ins w:id="559" w:author="GASTALDI Chiara (JRC-ISPRA) [2]" w:date="2024-12-18T09:56:00Z"/>
          <w:rFonts w:eastAsia="EC Square Sans Pro" w:cs="EC Square Sans Pro"/>
          <w:sz w:val="22"/>
          <w:szCs w:val="22"/>
        </w:rPr>
      </w:pPr>
      <w:r w:rsidRPr="00810776">
        <w:rPr>
          <w:rFonts w:eastAsia="EC Square Sans Pro" w:cs="EC Square Sans Pro"/>
          <w:sz w:val="22"/>
          <w:szCs w:val="22"/>
        </w:rPr>
        <w:t xml:space="preserve">3) The facilitation of </w:t>
      </w:r>
      <w:r w:rsidRPr="00810776">
        <w:rPr>
          <w:rFonts w:eastAsia="EC Square Sans Pro" w:cs="EC Square Sans Pro"/>
          <w:b/>
          <w:bCs/>
          <w:sz w:val="22"/>
          <w:szCs w:val="22"/>
        </w:rPr>
        <w:t>networks for farmer-to-farmer</w:t>
      </w:r>
      <w:r w:rsidRPr="00810776">
        <w:rPr>
          <w:rFonts w:eastAsia="EC Square Sans Pro" w:cs="EC Square Sans Pro"/>
          <w:sz w:val="22"/>
          <w:szCs w:val="22"/>
        </w:rPr>
        <w:t xml:space="preserve"> </w:t>
      </w:r>
      <w:r w:rsidRPr="00810776">
        <w:rPr>
          <w:rFonts w:eastAsia="EC Square Sans Pro" w:cs="EC Square Sans Pro"/>
          <w:b/>
          <w:bCs/>
          <w:sz w:val="22"/>
          <w:szCs w:val="22"/>
        </w:rPr>
        <w:t>learning</w:t>
      </w:r>
      <w:r w:rsidRPr="00810776">
        <w:rPr>
          <w:rFonts w:eastAsia="EC Square Sans Pro" w:cs="EC Square Sans Pro"/>
          <w:sz w:val="22"/>
          <w:szCs w:val="22"/>
        </w:rPr>
        <w:t xml:space="preserve"> opportunities to help farmers to identify and build their confidence in SCMPs that will work in their local area</w:t>
      </w:r>
      <w:commentRangeEnd w:id="557"/>
      <w:r w:rsidRPr="00810776">
        <w:rPr>
          <w:rStyle w:val="CommentReference"/>
          <w:lang w:eastAsia="en-US"/>
        </w:rPr>
        <w:commentReference w:id="557"/>
      </w:r>
      <w:r w:rsidRPr="00810776">
        <w:rPr>
          <w:rFonts w:eastAsia="EC Square Sans Pro" w:cs="EC Square Sans Pro"/>
          <w:sz w:val="22"/>
          <w:szCs w:val="22"/>
        </w:rPr>
        <w:t xml:space="preserve">.  </w:t>
      </w:r>
    </w:p>
    <w:p w14:paraId="6F3F280C" w14:textId="77777777" w:rsidR="0037462D" w:rsidRPr="00535685" w:rsidRDefault="0037462D" w:rsidP="0037462D">
      <w:pPr>
        <w:spacing w:line="257" w:lineRule="auto"/>
        <w:rPr>
          <w:rFonts w:eastAsia="EC Square Sans Pro" w:cs="EC Square Sans Pro"/>
          <w:iCs/>
          <w:sz w:val="22"/>
          <w:szCs w:val="22"/>
        </w:rPr>
      </w:pPr>
      <w:r w:rsidRPr="00535685">
        <w:rPr>
          <w:rFonts w:eastAsia="EC Square Sans Pro" w:cs="EC Square Sans Pro"/>
          <w:b/>
          <w:iCs/>
          <w:sz w:val="22"/>
          <w:szCs w:val="22"/>
        </w:rPr>
        <w:t>Enablers could include</w:t>
      </w:r>
      <w:r w:rsidRPr="00535685">
        <w:rPr>
          <w:rFonts w:eastAsia="EC Square Sans Pro" w:cs="EC Square Sans Pro"/>
          <w:iCs/>
          <w:sz w:val="22"/>
          <w:szCs w:val="22"/>
        </w:rPr>
        <w:t>:</w:t>
      </w:r>
    </w:p>
    <w:p w14:paraId="64F047D2" w14:textId="220ECDDE" w:rsidR="0037462D" w:rsidRPr="00810776" w:rsidRDefault="0037462D" w:rsidP="00D56D52">
      <w:pPr>
        <w:pStyle w:val="ListParagraph"/>
        <w:numPr>
          <w:ilvl w:val="0"/>
          <w:numId w:val="154"/>
        </w:numPr>
        <w:spacing w:before="0" w:after="0" w:line="257" w:lineRule="auto"/>
        <w:rPr>
          <w:rFonts w:eastAsia="EC Square Sans Pro" w:cs="EC Square Sans Pro"/>
          <w:sz w:val="22"/>
          <w:szCs w:val="22"/>
        </w:rPr>
      </w:pPr>
      <w:r w:rsidRPr="2ED78F6E">
        <w:rPr>
          <w:rFonts w:eastAsia="EC Square Sans Pro" w:cs="EC Square Sans Pro"/>
          <w:sz w:val="22"/>
          <w:szCs w:val="22"/>
        </w:rPr>
        <w:t xml:space="preserve">Any incentives to encourage the uptake of </w:t>
      </w:r>
      <w:r w:rsidRPr="2ED78F6E">
        <w:rPr>
          <w:rFonts w:eastAsia="EC Square Sans Pro" w:cs="EC Square Sans Pro"/>
          <w:b/>
          <w:bCs/>
          <w:sz w:val="22"/>
          <w:szCs w:val="22"/>
        </w:rPr>
        <w:t>soil carbon management practices</w:t>
      </w:r>
      <w:r w:rsidRPr="2ED78F6E">
        <w:rPr>
          <w:rFonts w:eastAsia="EC Square Sans Pro" w:cs="EC Square Sans Pro"/>
          <w:sz w:val="22"/>
          <w:szCs w:val="22"/>
        </w:rPr>
        <w:t xml:space="preserve"> (SCMP) cannot be implemented at an EU-wide level, rather regional-wide policies, including subsidies and </w:t>
      </w:r>
      <w:r w:rsidRPr="2ED78F6E">
        <w:rPr>
          <w:rFonts w:eastAsia="EC Square Sans Pro" w:cs="EC Square Sans Pro"/>
          <w:sz w:val="22"/>
          <w:szCs w:val="22"/>
        </w:rPr>
        <w:lastRenderedPageBreak/>
        <w:t>communicative interventions, need to be tailored to overcoming specific local and regional agronomic, technical, social and cultural barriers to SCMP uptake</w:t>
      </w:r>
      <w:r w:rsidR="00F91A06"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0703C">
        <w:rPr>
          <w:rFonts w:eastAsia="EC Square Sans Pro" w:cs="EC Square Sans Pro"/>
          <w:sz w:val="22"/>
          <w:szCs w:val="22"/>
        </w:rPr>
        <w:instrText xml:space="preserve"> ADDIN ZOTERO_ITEM CSL_CITATION {"citationID":"a1oreg53jv","properties":{"formattedCitation":"[81]","plainCitation":"[81]","noteIndex":0},"citationItems":[{"id":603,"uris":["http://zotero.org/groups/5272309/items/J42N85LX"],"itemData":{"id":603,"type":"article-journal","container-title":"Agroecology and Sustainable Food Systems","DOI":"10.1080/21683565.2019.1680476","ISSN":"2168-3565, 2168-3573","issue":"9","journalAbbreviation":"Agroecology and Sustainable Food Systems","language":"en","page":"1185-1211","source":"DOI.org (Crossref)","title":"Barriers to and opportunities for the uptake of soil carbon management practices in European sustainable agricultural production","volume":"44","author":[{"family":"Mills","given":"Jane"},{"family":"Ingram","given":"Julie"},{"family":"Dibari","given":"Camilla"},{"family":"Merante","given":"Paolo"},{"family":"Karaczun","given":"Zbigniew"},{"family":"Molnar","given":"Andras"},{"family":"Sánchez","given":"Berta"},{"family":"Iglesias","given":"Ana"},{"family":"Ghaley","given":"Bhim Bahadur"}],"issued":{"date-parts":[["2020",10,20]]}}}],"schema":"https://github.com/citation-style-language/schema/raw/master/csl-citation.json"} </w:instrText>
      </w:r>
      <w:r w:rsidRPr="2ED78F6E">
        <w:rPr>
          <w:rFonts w:eastAsia="EC Square Sans Pro" w:cs="EC Square Sans Pro"/>
          <w:sz w:val="22"/>
          <w:szCs w:val="22"/>
        </w:rPr>
        <w:fldChar w:fldCharType="separate"/>
      </w:r>
      <w:r w:rsidR="00B0703C" w:rsidRPr="00B0703C">
        <w:rPr>
          <w:sz w:val="22"/>
        </w:rPr>
        <w:t>[81]</w:t>
      </w:r>
      <w:r w:rsidRPr="2ED78F6E">
        <w:rPr>
          <w:rFonts w:eastAsia="EC Square Sans Pro" w:cs="EC Square Sans Pro"/>
          <w:sz w:val="22"/>
          <w:szCs w:val="22"/>
        </w:rPr>
        <w:fldChar w:fldCharType="end"/>
      </w:r>
      <w:r w:rsidRPr="2ED78F6E">
        <w:rPr>
          <w:rFonts w:eastAsia="EC Square Sans Pro" w:cs="EC Square Sans Pro"/>
          <w:sz w:val="22"/>
          <w:szCs w:val="22"/>
        </w:rPr>
        <w:t xml:space="preserve">. Similar conclusions have been reached in relation to encouraging the uptake of </w:t>
      </w:r>
      <w:r w:rsidRPr="2ED78F6E">
        <w:rPr>
          <w:rFonts w:eastAsia="EC Square Sans Pro" w:cs="EC Square Sans Pro"/>
          <w:b/>
          <w:bCs/>
          <w:sz w:val="22"/>
          <w:szCs w:val="22"/>
        </w:rPr>
        <w:t>agri-environmental or climate change practices in agriculture</w:t>
      </w:r>
      <w:r w:rsidR="00F91A06" w:rsidRPr="2ED78F6E">
        <w:rPr>
          <w:rFonts w:eastAsia="EC Square Sans Pro" w:cs="EC Square Sans Pro"/>
          <w:b/>
          <w:bCs/>
          <w:sz w:val="22"/>
          <w:szCs w:val="22"/>
        </w:rPr>
        <w:t xml:space="preserve"> </w:t>
      </w:r>
      <w:r w:rsidRPr="2ED78F6E">
        <w:rPr>
          <w:rFonts w:eastAsia="EC Square Sans Pro" w:cs="EC Square Sans Pro"/>
          <w:b/>
          <w:bCs/>
          <w:sz w:val="22"/>
          <w:szCs w:val="22"/>
        </w:rPr>
        <w:fldChar w:fldCharType="begin"/>
      </w:r>
      <w:r w:rsidR="00B0703C">
        <w:rPr>
          <w:rFonts w:eastAsia="EC Square Sans Pro" w:cs="EC Square Sans Pro"/>
          <w:b/>
          <w:bCs/>
          <w:sz w:val="22"/>
          <w:szCs w:val="22"/>
        </w:rPr>
        <w:instrText xml:space="preserve"> ADDIN ZOTERO_ITEM CSL_CITATION {"citationID":"a28fl8qagqf","properties":{"formattedCitation":"[81]","plainCitation":"[81]","noteIndex":0},"citationItems":[{"id":603,"uris":["http://zotero.org/groups/5272309/items/J42N85LX"],"itemData":{"id":603,"type":"article-journal","container-title":"Agroecology and Sustainable Food Systems","DOI":"10.1080/21683565.2019.1680476","ISSN":"2168-3565, 2168-3573","issue":"9","journalAbbreviation":"Agroecology and Sustainable Food Systems","language":"en","page":"1185-1211","source":"DOI.org (Crossref)","title":"Barriers to and opportunities for the uptake of soil carbon management practices in European sustainable agricultural production","volume":"44","author":[{"family":"Mills","given":"Jane"},{"family":"Ingram","given":"Julie"},{"family":"Dibari","given":"Camilla"},{"family":"Merante","given":"Paolo"},{"family":"Karaczun","given":"Zbigniew"},{"family":"Molnar","given":"Andras"},{"family":"Sánchez","given":"Berta"},{"family":"Iglesias","given":"Ana"},{"family":"Ghaley","given":"Bhim Bahadur"}],"issued":{"date-parts":[["2020",10,20]]}}}],"schema":"https://github.com/citation-style-language/schema/raw/master/csl-citation.json"} </w:instrText>
      </w:r>
      <w:r w:rsidRPr="2ED78F6E">
        <w:rPr>
          <w:rFonts w:eastAsia="EC Square Sans Pro" w:cs="EC Square Sans Pro"/>
          <w:b/>
          <w:bCs/>
          <w:sz w:val="22"/>
          <w:szCs w:val="22"/>
        </w:rPr>
        <w:fldChar w:fldCharType="separate"/>
      </w:r>
      <w:r w:rsidR="00B0703C" w:rsidRPr="00B0703C">
        <w:rPr>
          <w:sz w:val="22"/>
        </w:rPr>
        <w:t>[81]</w:t>
      </w:r>
      <w:r w:rsidRPr="2ED78F6E">
        <w:rPr>
          <w:rFonts w:eastAsia="EC Square Sans Pro" w:cs="EC Square Sans Pro"/>
          <w:b/>
          <w:bCs/>
          <w:sz w:val="22"/>
          <w:szCs w:val="22"/>
        </w:rPr>
        <w:fldChar w:fldCharType="end"/>
      </w:r>
      <w:r w:rsidRPr="2ED78F6E">
        <w:rPr>
          <w:rFonts w:eastAsia="EC Square Sans Pro" w:cs="EC Square Sans Pro"/>
          <w:sz w:val="22"/>
          <w:szCs w:val="22"/>
        </w:rPr>
        <w:t xml:space="preserve">.  </w:t>
      </w:r>
    </w:p>
    <w:p w14:paraId="7100400B" w14:textId="78E8ED93" w:rsidR="0037462D" w:rsidDel="00B5291A" w:rsidRDefault="0037462D">
      <w:pPr>
        <w:pStyle w:val="ListParagraph"/>
        <w:numPr>
          <w:ilvl w:val="0"/>
          <w:numId w:val="154"/>
        </w:numPr>
        <w:spacing w:after="0" w:line="257" w:lineRule="auto"/>
        <w:rPr>
          <w:del w:id="560" w:author="GASTALDI Chiara (JRC-ISPRA)" w:date="2025-02-18T12:16:00Z"/>
          <w:rFonts w:eastAsia="EC Square Sans Pro" w:cs="EC Square Sans Pro"/>
          <w:sz w:val="22"/>
          <w:szCs w:val="22"/>
        </w:rPr>
        <w:pPrChange w:id="561" w:author="GASTALDI Chiara (JRC-ISPRA)" w:date="2025-02-18T12:16:00Z">
          <w:pPr>
            <w:pStyle w:val="ListParagraph"/>
            <w:numPr>
              <w:numId w:val="153"/>
            </w:numPr>
            <w:spacing w:before="0" w:after="0" w:line="257" w:lineRule="auto"/>
            <w:ind w:left="360" w:hanging="360"/>
          </w:pPr>
        </w:pPrChange>
      </w:pPr>
      <w:r w:rsidRPr="2ED78F6E">
        <w:rPr>
          <w:rFonts w:eastAsia="EC Square Sans Pro" w:cs="EC Square Sans Pro"/>
          <w:sz w:val="22"/>
          <w:szCs w:val="22"/>
        </w:rPr>
        <w:t xml:space="preserve">MSs could boost uptake of </w:t>
      </w:r>
      <w:r w:rsidRPr="2ED78F6E">
        <w:rPr>
          <w:rFonts w:eastAsia="EC Square Sans Pro" w:cs="EC Square Sans Pro"/>
          <w:b/>
          <w:bCs/>
          <w:sz w:val="22"/>
          <w:szCs w:val="22"/>
        </w:rPr>
        <w:t>biological control of plant pests</w:t>
      </w:r>
      <w:r w:rsidRPr="2ED78F6E">
        <w:rPr>
          <w:rFonts w:eastAsia="EC Square Sans Pro" w:cs="EC Square Sans Pro"/>
          <w:sz w:val="22"/>
          <w:szCs w:val="22"/>
        </w:rPr>
        <w:t xml:space="preserve">, and reduce the influence of agro-chemical companies, promote agro-biodiversity, to reduce external inputs, improve nutrient management, advance in the decarbonisation of mineral fertilizers as well as develop and use </w:t>
      </w:r>
      <w:r w:rsidRPr="2ED78F6E">
        <w:rPr>
          <w:rFonts w:eastAsia="EC Square Sans Pro" w:cs="EC Square Sans Pro"/>
          <w:b/>
          <w:bCs/>
          <w:sz w:val="22"/>
          <w:szCs w:val="22"/>
        </w:rPr>
        <w:t>biocontrol</w:t>
      </w:r>
      <w:r w:rsidRPr="2ED78F6E">
        <w:rPr>
          <w:rFonts w:eastAsia="EC Square Sans Pro" w:cs="EC Square Sans Pro"/>
          <w:sz w:val="22"/>
          <w:szCs w:val="22"/>
        </w:rPr>
        <w:t>. Precision agriculture techniques that</w:t>
      </w:r>
      <w:r w:rsidRPr="2ED78F6E">
        <w:rPr>
          <w:rFonts w:eastAsia="EC Square Sans Pro" w:cs="EC Square Sans Pro"/>
          <w:b/>
          <w:bCs/>
          <w:sz w:val="22"/>
          <w:szCs w:val="22"/>
        </w:rPr>
        <w:t xml:space="preserve"> optimize </w:t>
      </w:r>
      <w:r w:rsidRPr="2ED78F6E">
        <w:rPr>
          <w:rFonts w:eastAsia="EC Square Sans Pro" w:cs="EC Square Sans Pro"/>
          <w:sz w:val="22"/>
          <w:szCs w:val="22"/>
        </w:rPr>
        <w:t xml:space="preserve">fertiliser </w:t>
      </w:r>
      <w:r w:rsidRPr="2ED78F6E">
        <w:rPr>
          <w:rFonts w:eastAsia="EC Square Sans Pro" w:cs="EC Square Sans Pro"/>
          <w:b/>
          <w:bCs/>
          <w:sz w:val="22"/>
          <w:szCs w:val="22"/>
        </w:rPr>
        <w:t>and pesticide applications</w:t>
      </w:r>
      <w:r w:rsidRPr="2ED78F6E">
        <w:rPr>
          <w:rFonts w:eastAsia="EC Square Sans Pro" w:cs="EC Square Sans Pro"/>
          <w:sz w:val="22"/>
          <w:szCs w:val="22"/>
        </w:rPr>
        <w:t xml:space="preserve"> on plants help reduce losses, minimizing environmental impact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{"citationID":"a2cl7bl4cb7","properties":{"formattedCitation":"[200], [213]","plainCitation":"[200], [213]","noteIndex":0},"citationItems":[{"id":1580,"uris":["http://zotero.org/groups/5272309/items/YUH9KWNG"],"itemData":{"id":1580,"type":"article-journal","container-title":"Current Opinion in Environmental Sustainability","DOI":"10.1016/j.cosust.2014.07.006","ISSN":"18773435","journalAbbreviation":"Current Opinion in Environmental Sustainability","language":"en","page":"37-45","source":"DOI.org (Crossref)","title":"A European perspective of innovations towards mitigation of nitrogen-related greenhouse gases","volume":"9-10","author":[{"family":"Winiwarter","given":"Wilfried"},{"family":"Leip","given":"Adrian"},{"family":"Tuomisto","given":"Hanna L"},{"family":"Haastrup","given":"Palle"}],"issued":{"date-parts":[["2014",11]]}}},{"id":1577,"uris":["http://zotero.org/groups/5272309/items/N9Z92WB6"],"itemData":{"id":1577,"type":"article-journal","abstract":"Over the years, synthetic pesticides like herbicides, algicides, miticides, bactericides, fumigants, termiticides, repellents, insecticides, molluscicides, nematicides, and pheromones have been used to improve crop yield. When pesticides are used, the over-application and excess discharge into water bodies during rainfall often lead to death of fish and other aquatic life. Even when the fishes still live, their consumption by humans may lead to the biomagnification of chemicals in the body system and can cause deadly diseases, such as cancer, kidney diseases, diabetes, liver dysfunction, eczema, neurological destruction, cardiovascular diseases, and so on. Equally, synthetic pesticides harm the soil texture, soil microbes, animals, and plants. The dangers associated with the use of synthetic pesticides have necessitated the need for alternative use of organic pesticides (biopesticides), which are cheaper, environment friendly, and sustainable. Biopesticides can be sourced from microbes (e.g., metabolites), plants (e.g., from their exudates, essential oil, and extracts from bark, root, and leaves), and nanoparticles of biological origin (e.g., silver and gold nanoparticles). Unlike synthetic pesticides, microbial pesticides are specific in action, can be easily sourced without the need for expensive chemicals, and are environmentally sustainable without residual effects. Phytopesticides have myriad of phytochemical compounds that make them exhibit various mechanisms of action, likewise, they are not associated with the release of greenhouse gases and are of lesser risks to human health compared to the available synthetic pesticides. Nanobiopesticides have higher pesticidal activity, targeted or controlled release with top-notch biocompatibility and biodegradability. In this review, we examined the different types of pesticides, the merits, and demerits of synthetic pesticides and biopesticides, but more importantly, we x-rayed appropriate and sustainable approaches to improve the acceptability and commercial usage of microbial pesticides, phytopesticides, and nanobiopesticides for plant nutrition, crop protection/yield, animal/human health promotion, and their possible incorporation into the integrated pest management system.","container-title":"Frontiers in Microbiology","DOI":"10.3389/fmicb.2023.1040901","ISSN":"1664-302X","journalAbbreviation":"Front. Microbiol.","page":"1040901","source":"DOI.org (Crossref)","title":"Biopesticides as a promising alternative to synthetic pesticides: A case for microbial pesticides, phytopesticides, and nanobiopesticides","title-short":"Biopesticides as a promising alternative to synthetic pesticides","volume":"14","author":[{"family":"Ayilara","given":"Modupe S."},{"family":"Adeleke","given":"Bartholomew S."},{"family":"Akinola","given":"Saheed A."},{"family":"Fayose","given":"Chris A."},{"family":"Adeyemi","given":"Uswat T."},{"family":"Gbadegesin","given":"Lanre A."},{"family":"Omole","given":"Richard K."},{"family":"Johnson","given":"Remilekun M."},{"family":"Uthman","given":"Qudus O."},{"family":"Babalola","given":"Olubukola O."}],"issued":{"date-parts":[["2023",2,16]]}}}],"schema":"https://github.com/citation-style-language/schema/raw/master/csl-citation.json"}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[200], [213]</w:t>
      </w:r>
      <w:r w:rsidRPr="2ED78F6E">
        <w:rPr>
          <w:rFonts w:eastAsia="EC Square Sans Pro" w:cs="EC Square Sans Pro"/>
          <w:sz w:val="22"/>
          <w:szCs w:val="22"/>
        </w:rPr>
        <w:fldChar w:fldCharType="end"/>
      </w:r>
      <w:r w:rsidRPr="2ED78F6E">
        <w:rPr>
          <w:rFonts w:eastAsia="EC Square Sans Pro" w:cs="EC Square Sans Pro"/>
          <w:sz w:val="22"/>
          <w:szCs w:val="22"/>
        </w:rPr>
        <w:t xml:space="preserve">). </w:t>
      </w:r>
    </w:p>
    <w:p w14:paraId="689EF849" w14:textId="77777777" w:rsidR="00B5291A" w:rsidRPr="00810776" w:rsidRDefault="00B5291A" w:rsidP="00D56D52">
      <w:pPr>
        <w:pStyle w:val="ListParagraph"/>
        <w:numPr>
          <w:ilvl w:val="0"/>
          <w:numId w:val="154"/>
        </w:numPr>
        <w:spacing w:after="0" w:line="257" w:lineRule="auto"/>
        <w:rPr>
          <w:ins w:id="562" w:author="GASTALDI Chiara (JRC-ISPRA)" w:date="2025-02-18T12:16:00Z"/>
          <w:rFonts w:eastAsia="EC Square Sans Pro" w:cs="EC Square Sans Pro"/>
          <w:sz w:val="22"/>
          <w:szCs w:val="22"/>
        </w:rPr>
      </w:pPr>
    </w:p>
    <w:p w14:paraId="31A5D065" w14:textId="77777777" w:rsidR="0037462D" w:rsidRPr="00B5291A" w:rsidDel="00B5291A" w:rsidRDefault="0037462D">
      <w:pPr>
        <w:pStyle w:val="ListParagraph"/>
        <w:numPr>
          <w:ilvl w:val="0"/>
          <w:numId w:val="154"/>
        </w:numPr>
        <w:spacing w:after="0" w:line="257" w:lineRule="auto"/>
        <w:rPr>
          <w:del w:id="563" w:author="GASTALDI Chiara (JRC-ISPRA)" w:date="2025-02-18T12:16:00Z"/>
          <w:rFonts w:eastAsia="EC Square Sans Pro" w:cs="EC Square Sans Pro"/>
          <w:b/>
          <w:color w:val="70AD47" w:themeColor="accent6"/>
          <w:sz w:val="22"/>
          <w:szCs w:val="22"/>
          <w:rPrChange w:id="564" w:author="GASTALDI Chiara (JRC-ISPRA)" w:date="2025-02-18T12:16:00Z">
            <w:rPr>
              <w:del w:id="565" w:author="GASTALDI Chiara (JRC-ISPRA)" w:date="2025-02-18T12:16:00Z"/>
              <w:rFonts w:eastAsia="EC Square Sans Pro" w:cs="EC Square Sans Pro"/>
              <w:color w:val="70AD47" w:themeColor="accent6"/>
              <w:sz w:val="22"/>
              <w:szCs w:val="22"/>
            </w:rPr>
          </w:rPrChange>
        </w:rPr>
        <w:pPrChange w:id="566" w:author="GASTALDI Chiara (JRC-ISPRA)" w:date="2025-02-18T12:16:00Z">
          <w:pPr>
            <w:spacing w:before="0" w:after="0" w:line="257" w:lineRule="auto"/>
          </w:pPr>
        </w:pPrChange>
      </w:pPr>
      <w:del w:id="567" w:author="GASTALDI Chiara (JRC-ISPRA)" w:date="2025-02-18T12:16:00Z">
        <w:r w:rsidRPr="00B5291A" w:rsidDel="00B5291A">
          <w:rPr>
            <w:rFonts w:eastAsia="EC Square Sans Pro" w:cs="EC Square Sans Pro"/>
            <w:b/>
            <w:color w:val="70AD47" w:themeColor="accent6"/>
            <w:sz w:val="22"/>
            <w:szCs w:val="22"/>
            <w:rPrChange w:id="568" w:author="GASTALDI Chiara (JRC-ISPRA)" w:date="2025-02-18T12:16:00Z">
              <w:rPr>
                <w:rFonts w:eastAsia="EC Square Sans Pro" w:cs="EC Square Sans Pro"/>
                <w:color w:val="70AD47" w:themeColor="accent6"/>
                <w:sz w:val="22"/>
                <w:szCs w:val="22"/>
              </w:rPr>
            </w:rPrChange>
          </w:rPr>
          <w:delText xml:space="preserve"> </w:delText>
        </w:r>
      </w:del>
    </w:p>
    <w:p w14:paraId="413889D5" w14:textId="14F062AF" w:rsidR="0037462D" w:rsidRPr="00B5291A" w:rsidDel="00B5291A" w:rsidRDefault="0037462D">
      <w:pPr>
        <w:pStyle w:val="ListParagraph"/>
        <w:rPr>
          <w:del w:id="569" w:author="GASTALDI Chiara (JRC-ISPRA)" w:date="2025-02-18T12:16:00Z"/>
          <w:rFonts w:cs="EC Square Sans Pro"/>
          <w:sz w:val="22"/>
          <w:szCs w:val="22"/>
          <w:rPrChange w:id="570" w:author="GASTALDI Chiara (JRC-ISPRA)" w:date="2025-02-18T12:16:00Z">
            <w:rPr>
              <w:del w:id="571" w:author="GASTALDI Chiara (JRC-ISPRA)" w:date="2025-02-18T12:16:00Z"/>
            </w:rPr>
          </w:rPrChange>
        </w:rPr>
        <w:pPrChange w:id="572" w:author="GASTALDI Chiara (JRC-ISPRA)" w:date="2025-02-18T12:16:00Z">
          <w:pPr>
            <w:pStyle w:val="ListParagraph"/>
            <w:numPr>
              <w:numId w:val="152"/>
            </w:numPr>
            <w:spacing w:before="0" w:after="0" w:line="257" w:lineRule="auto"/>
            <w:ind w:hanging="360"/>
          </w:pPr>
        </w:pPrChange>
      </w:pPr>
      <w:r w:rsidRPr="00B5291A">
        <w:rPr>
          <w:rFonts w:cs="EC Square Sans Pro"/>
          <w:b/>
          <w:sz w:val="22"/>
          <w:szCs w:val="22"/>
          <w:rPrChange w:id="573" w:author="GASTALDI Chiara (JRC-ISPRA)" w:date="2025-02-18T12:16:00Z">
            <w:rPr>
              <w:b/>
              <w:bCs/>
            </w:rPr>
          </w:rPrChange>
        </w:rPr>
        <w:t>Organic farming</w:t>
      </w:r>
      <w:r w:rsidRPr="00B5291A">
        <w:rPr>
          <w:rFonts w:cs="EC Square Sans Pro"/>
          <w:sz w:val="22"/>
          <w:szCs w:val="22"/>
          <w:rPrChange w:id="574" w:author="GASTALDI Chiara (JRC-ISPRA)" w:date="2025-02-18T12:16:00Z">
            <w:rPr/>
          </w:rPrChange>
        </w:rPr>
        <w:t xml:space="preserve"> plays a key role in the transition to sustainable land management in the EU </w:t>
      </w:r>
      <w:r w:rsidRPr="00B5291A">
        <w:rPr>
          <w:rFonts w:cs="EC Square Sans Pro"/>
          <w:sz w:val="22"/>
          <w:szCs w:val="22"/>
          <w:rPrChange w:id="575" w:author="GASTALDI Chiara (JRC-ISPRA)" w:date="2025-02-18T12:16:00Z">
            <w:rPr/>
          </w:rPrChange>
        </w:rPr>
        <w:fldChar w:fldCharType="begin"/>
      </w:r>
      <w:r w:rsidR="00B83206">
        <w:rPr>
          <w:rFonts w:cs="EC Square Sans Pro"/>
          <w:sz w:val="22"/>
          <w:szCs w:val="22"/>
        </w:rPr>
        <w:instrText xml:space="preserve"> ADDIN ZOTERO_ITEM CSL_CITATION {"citationID":"a2kcvshuc65","properties":{"formattedCitation":"[196], [214]","plainCitation":"[196], [214]","noteIndex":0},"citationItems":[{"id":1581,"uris":["http://zotero.org/groups/5272309/items/EKHUZJMI"],"itemData":{"id":1581,"type":"article-journal","container-title":"Agriculture and Human Values","DOI":"10.1007/s10460-020-10165-y","ISSN":"0889-048X, 1572-8366","issue":"2","journalAbbreviation":"Agric Hum Values","language":"en","page":"449-465","source":"DOI.org (Crossref)","title":"Soil balancing within organic farming: negotiating meanings and boundaries in an alternative agricultural community of practice","title-short":"Soil balancing within organic farming","volume":"38","author":[{"family":"Brock","given":"Caroline"},{"family":"Jackson-Smith","given":"Douglas"},{"family":"Culman","given":"Steven"},{"family":"Doohan","given":"Douglas"},{"family":"Herms","given":"Catherine"}],"issued":{"date-parts":[["2021",6]]}}},{"id":691,"uris":["http://zotero.org/groups/5272309/items/BL8DG2XQ"],"itemData":{"id":691,"type":"report","abstract":"A shared prospect for farming and food in Europe","publisher":"Strategic Dialogue on the Future of EU Agriculture","title":"Strategic Dialogue on the Future of EU Agriculture.","URL":"https://agriculture.ec.europa.eu/document/download/171329ff-0f50-4fa5-946f-aea11032172e_en?filename=strategic-dialogue-report-2024_en.pdf","issued":{"date-parts":[["2024",9]]}}}],"schema":"https://github.com/citation-style-language/schema/raw/master/csl-citation.json"} </w:instrText>
      </w:r>
      <w:r w:rsidRPr="00B5291A">
        <w:rPr>
          <w:rFonts w:cs="EC Square Sans Pro"/>
          <w:sz w:val="22"/>
          <w:szCs w:val="22"/>
          <w:rPrChange w:id="576" w:author="GASTALDI Chiara (JRC-ISPRA)" w:date="2025-02-18T12:16:00Z">
            <w:rPr/>
          </w:rPrChange>
        </w:rPr>
        <w:fldChar w:fldCharType="separate"/>
      </w:r>
      <w:r w:rsidR="00B83206" w:rsidRPr="00B83206">
        <w:rPr>
          <w:sz w:val="22"/>
        </w:rPr>
        <w:t>[196], [214]</w:t>
      </w:r>
      <w:r w:rsidRPr="00B5291A">
        <w:rPr>
          <w:rFonts w:cs="EC Square Sans Pro"/>
          <w:sz w:val="22"/>
          <w:szCs w:val="22"/>
          <w:rPrChange w:id="577" w:author="GASTALDI Chiara (JRC-ISPRA)" w:date="2025-02-18T12:16:00Z">
            <w:rPr/>
          </w:rPrChange>
        </w:rPr>
        <w:fldChar w:fldCharType="end"/>
      </w:r>
      <w:r w:rsidRPr="00B5291A">
        <w:rPr>
          <w:rFonts w:cs="EC Square Sans Pro"/>
          <w:sz w:val="22"/>
          <w:szCs w:val="22"/>
          <w:rPrChange w:id="578" w:author="GASTALDI Chiara (JRC-ISPRA)" w:date="2025-02-18T12:16:00Z">
            <w:rPr/>
          </w:rPrChange>
        </w:rPr>
        <w:t xml:space="preserve">( EC AGRI 2023). Conversion to organic farming includes the </w:t>
      </w:r>
      <w:r w:rsidRPr="00B5291A">
        <w:rPr>
          <w:rFonts w:cs="EC Square Sans Pro"/>
          <w:sz w:val="22"/>
          <w:szCs w:val="22"/>
          <w:rPrChange w:id="579" w:author="GASTALDI Chiara (JRC-ISPRA)" w:date="2025-02-18T12:16:00Z">
            <w:rPr>
              <w:b/>
              <w:bCs/>
            </w:rPr>
          </w:rPrChange>
        </w:rPr>
        <w:t>high transition costs,</w:t>
      </w:r>
      <w:r w:rsidRPr="00B5291A">
        <w:rPr>
          <w:rFonts w:cs="EC Square Sans Pro"/>
          <w:sz w:val="22"/>
          <w:szCs w:val="22"/>
          <w:rPrChange w:id="580" w:author="GASTALDI Chiara (JRC-ISPRA)" w:date="2025-02-18T12:16:00Z">
            <w:rPr/>
          </w:rPrChange>
        </w:rPr>
        <w:t xml:space="preserve"> insufficient technical knowledge among farmers, lower yields, and limited access to quality organic inputs, increased food price, financial risks and complex regulatory challenges related to organic certification. Conversely, there is a growing consumer demand and enhanced market access for organic products, education and training programs, and collaborative initiatives among farmers for resource sharing. Supportive EU policies, subsidies and financial incentives can promote organic farming and facilitate sustainable practices </w:t>
      </w:r>
      <w:r w:rsidRPr="00B5291A">
        <w:rPr>
          <w:rFonts w:cs="EC Square Sans Pro"/>
          <w:sz w:val="22"/>
          <w:szCs w:val="22"/>
          <w:rPrChange w:id="581" w:author="GASTALDI Chiara (JRC-ISPRA)" w:date="2025-02-18T12:16:00Z">
            <w:rPr/>
          </w:rPrChange>
        </w:rPr>
        <w:fldChar w:fldCharType="begin"/>
      </w:r>
      <w:r w:rsidR="00B83206">
        <w:rPr>
          <w:rFonts w:cs="EC Square Sans Pro"/>
          <w:sz w:val="22"/>
          <w:szCs w:val="22"/>
        </w:rPr>
        <w:instrText xml:space="preserve"> ADDIN ZOTERO_ITEM CSL_CITATION {"citationID":"a1b5pick1t2","properties":{"formattedCitation":"[196, p. 20], [214]","plainCitation":"[196, p. 20], [214]","noteIndex":0},"citationItems":[{"id":1581,"uris":["http://zotero.org/groups/5272309/items/EKHUZJMI"],"itemData":{"id":1581,"type":"article-journal","container-title":"Agriculture and Human Values","DOI":"10.1007/s10460-020-10165-y","ISSN":"0889-048X, 1572-8366","issue":"2","journalAbbreviation":"Agric Hum Values","language":"en","page":"449-465","source":"DOI.org (Crossref)","title":"Soil balancing within organic farming: negotiating meanings and boundaries in an alternative agricultural community of practice","title-short":"Soil balancing within organic farming","volume":"38","author":[{"family":"Brock","given":"Caroline"},{"family":"Jackson-Smith","given":"Douglas"},{"family":"Culman","given":"Steven"},{"family":"Doohan","given":"Douglas"},{"family":"Herms","given":"Catherine"}],"issued":{"date-parts":[["2021",6]]}}},{"id":691,"uris":["http://zotero.org/groups/5272309/items/BL8DG2XQ"],"itemData":{"id":691,"type":"report","abstract":"A shared prospect for farming and food in Europe","publisher":"Strategic Dialogue on the Future of EU Agriculture","title":"Strategic Dialogue on the Future of EU Agriculture.","URL":"https://agriculture.ec.europa.eu/document/download/171329ff-0f50-4fa5-946f-aea11032172e_en?filename=strategic-dialogue-report-2024_en.pdf","issued":{"date-parts":[["2024",9]]}},"locator":"20"}],"schema":"https://github.com/citation-style-language/schema/raw/master/csl-citation.json"} </w:instrText>
      </w:r>
      <w:r w:rsidRPr="00B5291A">
        <w:rPr>
          <w:rFonts w:cs="EC Square Sans Pro"/>
          <w:sz w:val="22"/>
          <w:szCs w:val="22"/>
          <w:rPrChange w:id="582" w:author="GASTALDI Chiara (JRC-ISPRA)" w:date="2025-02-18T12:16:00Z">
            <w:rPr/>
          </w:rPrChange>
        </w:rPr>
        <w:fldChar w:fldCharType="separate"/>
      </w:r>
      <w:r w:rsidR="00B83206" w:rsidRPr="00B83206">
        <w:rPr>
          <w:sz w:val="22"/>
        </w:rPr>
        <w:t>[196, p. 20], [214]</w:t>
      </w:r>
      <w:r w:rsidRPr="00B5291A">
        <w:rPr>
          <w:rFonts w:cs="EC Square Sans Pro"/>
          <w:sz w:val="22"/>
          <w:szCs w:val="22"/>
          <w:rPrChange w:id="583" w:author="GASTALDI Chiara (JRC-ISPRA)" w:date="2025-02-18T12:16:00Z">
            <w:rPr/>
          </w:rPrChange>
        </w:rPr>
        <w:fldChar w:fldCharType="end"/>
      </w:r>
      <w:r w:rsidRPr="00B5291A">
        <w:rPr>
          <w:rFonts w:cs="EC Square Sans Pro"/>
          <w:sz w:val="22"/>
          <w:szCs w:val="22"/>
          <w:rPrChange w:id="584" w:author="GASTALDI Chiara (JRC-ISPRA)" w:date="2025-02-18T12:16:00Z">
            <w:rPr/>
          </w:rPrChange>
        </w:rPr>
        <w:t xml:space="preserve">(, EC AGRI 2023,). Changes in production practices would be more effective if combined with reduced consumption levels and changes in patterns of demand (EEA </w:t>
      </w:r>
      <w:commentRangeStart w:id="585"/>
      <w:r w:rsidRPr="00B5291A">
        <w:rPr>
          <w:rFonts w:cs="EC Square Sans Pro"/>
          <w:sz w:val="22"/>
          <w:szCs w:val="22"/>
          <w:rPrChange w:id="586" w:author="GASTALDI Chiara (JRC-ISPRA)" w:date="2025-02-18T12:16:00Z">
            <w:rPr/>
          </w:rPrChange>
        </w:rPr>
        <w:t>SOER</w:t>
      </w:r>
      <w:commentRangeEnd w:id="585"/>
      <w:r>
        <w:rPr>
          <w:rStyle w:val="CommentReference"/>
        </w:rPr>
        <w:commentReference w:id="585"/>
      </w:r>
      <w:r w:rsidRPr="00B5291A">
        <w:rPr>
          <w:rFonts w:cs="EC Square Sans Pro"/>
          <w:sz w:val="22"/>
          <w:szCs w:val="22"/>
          <w:rPrChange w:id="587" w:author="GASTALDI Chiara (JRC-ISPRA)" w:date="2025-02-18T12:16:00Z">
            <w:rPr/>
          </w:rPrChange>
        </w:rPr>
        <w:t xml:space="preserve"> 2020).</w:t>
      </w:r>
    </w:p>
    <w:p w14:paraId="0F493683" w14:textId="77777777" w:rsidR="00B5291A" w:rsidRPr="00810776" w:rsidRDefault="00B5291A">
      <w:pPr>
        <w:pStyle w:val="ListParagraph"/>
        <w:numPr>
          <w:ilvl w:val="0"/>
          <w:numId w:val="154"/>
        </w:numPr>
        <w:spacing w:after="0" w:line="257" w:lineRule="auto"/>
        <w:rPr>
          <w:ins w:id="588" w:author="GASTALDI Chiara (JRC-ISPRA)" w:date="2025-02-18T12:16:00Z"/>
        </w:rPr>
        <w:pPrChange w:id="589" w:author="GASTALDI Chiara (JRC-ISPRA)" w:date="2025-02-18T12:16:00Z">
          <w:pPr>
            <w:pStyle w:val="ListParagraph"/>
            <w:numPr>
              <w:numId w:val="153"/>
            </w:numPr>
            <w:spacing w:before="0" w:after="0" w:line="257" w:lineRule="auto"/>
            <w:ind w:left="360" w:hanging="360"/>
          </w:pPr>
        </w:pPrChange>
      </w:pPr>
    </w:p>
    <w:p w14:paraId="310C93BC" w14:textId="77777777" w:rsidR="0037462D" w:rsidRPr="00184508" w:rsidDel="00B5291A" w:rsidRDefault="0037462D">
      <w:pPr>
        <w:pStyle w:val="ListParagraph"/>
        <w:numPr>
          <w:ilvl w:val="0"/>
          <w:numId w:val="153"/>
        </w:numPr>
        <w:spacing w:before="0" w:after="0" w:line="257" w:lineRule="auto"/>
        <w:rPr>
          <w:del w:id="590" w:author="GASTALDI Chiara (JRC-ISPRA)" w:date="2025-02-18T12:16:00Z"/>
          <w:rFonts w:eastAsia="EC Square Sans Pro" w:cs="EC Square Sans Pro"/>
          <w:sz w:val="22"/>
          <w:szCs w:val="22"/>
        </w:rPr>
        <w:pPrChange w:id="591" w:author="GASTALDI Chiara (JRC-ISPRA)" w:date="2025-02-18T12:16:00Z">
          <w:pPr>
            <w:spacing w:before="0" w:after="0" w:line="257" w:lineRule="auto"/>
          </w:pPr>
        </w:pPrChange>
      </w:pPr>
      <w:del w:id="592" w:author="GASTALDI Chiara (JRC-ISPRA)" w:date="2025-02-18T12:16:00Z">
        <w:r w:rsidRPr="00184508" w:rsidDel="00B5291A">
          <w:rPr>
            <w:rFonts w:eastAsia="EC Square Sans Pro" w:cs="EC Square Sans Pro"/>
            <w:sz w:val="22"/>
            <w:szCs w:val="22"/>
          </w:rPr>
          <w:delText xml:space="preserve"> </w:delText>
        </w:r>
      </w:del>
    </w:p>
    <w:p w14:paraId="4A8C6797" w14:textId="3E2FC584" w:rsidR="0037462D" w:rsidRPr="00B5291A" w:rsidRDefault="0037462D">
      <w:pPr>
        <w:pStyle w:val="ListParagraph"/>
        <w:numPr>
          <w:ilvl w:val="0"/>
          <w:numId w:val="153"/>
        </w:numPr>
        <w:spacing w:before="0" w:after="0" w:line="257" w:lineRule="auto"/>
        <w:rPr>
          <w:rFonts w:cs="EC Square Sans Pro"/>
          <w:sz w:val="22"/>
          <w:szCs w:val="22"/>
          <w:rPrChange w:id="593" w:author="GASTALDI Chiara (JRC-ISPRA)" w:date="2025-02-18T12:16:00Z">
            <w:rPr/>
          </w:rPrChange>
        </w:rPr>
        <w:pPrChange w:id="594" w:author="GASTALDI Chiara (JRC-ISPRA)" w:date="2025-02-18T12:16:00Z">
          <w:pPr>
            <w:pStyle w:val="ListParagraph"/>
            <w:numPr>
              <w:numId w:val="152"/>
            </w:numPr>
            <w:spacing w:before="0" w:after="0" w:line="257" w:lineRule="auto"/>
            <w:ind w:hanging="360"/>
          </w:pPr>
        </w:pPrChange>
      </w:pPr>
      <w:r w:rsidRPr="00B5291A">
        <w:rPr>
          <w:rFonts w:cs="EC Square Sans Pro"/>
          <w:sz w:val="22"/>
          <w:szCs w:val="22"/>
          <w:rPrChange w:id="595" w:author="GASTALDI Chiara (JRC-ISPRA)" w:date="2025-02-18T12:16:00Z">
            <w:rPr/>
          </w:rPrChange>
        </w:rPr>
        <w:t xml:space="preserve">The creation of </w:t>
      </w:r>
      <w:r w:rsidRPr="00B5291A">
        <w:rPr>
          <w:rFonts w:cs="EC Square Sans Pro"/>
          <w:b/>
          <w:bCs/>
          <w:sz w:val="22"/>
          <w:szCs w:val="22"/>
          <w:rPrChange w:id="596" w:author="GASTALDI Chiara (JRC-ISPRA)" w:date="2025-02-18T12:16:00Z">
            <w:rPr>
              <w:b/>
              <w:bCs/>
            </w:rPr>
          </w:rPrChange>
        </w:rPr>
        <w:t>a nature restoration fund</w:t>
      </w:r>
      <w:r w:rsidRPr="00B5291A">
        <w:rPr>
          <w:rFonts w:cs="EC Square Sans Pro"/>
          <w:sz w:val="22"/>
          <w:szCs w:val="22"/>
          <w:rPrChange w:id="597" w:author="GASTALDI Chiara (JRC-ISPRA)" w:date="2025-02-18T12:16:00Z">
            <w:rPr/>
          </w:rPrChange>
        </w:rPr>
        <w:t xml:space="preserve"> (outside of the CAP) should support farmers and other land managers to restore and manage natural habitats at the landscape level</w:t>
      </w:r>
      <w:ins w:id="598" w:author="GASTALDI Chiara (JRC-ISPRA)" w:date="2025-02-04T17:43:00Z">
        <w:r w:rsidR="00F91A06" w:rsidRPr="00B5291A">
          <w:rPr>
            <w:rFonts w:cs="EC Square Sans Pro"/>
            <w:sz w:val="22"/>
            <w:szCs w:val="22"/>
            <w:rPrChange w:id="599" w:author="GASTALDI Chiara (JRC-ISPRA)" w:date="2025-02-18T12:16:00Z">
              <w:rPr/>
            </w:rPrChange>
          </w:rPr>
          <w:t xml:space="preserve"> </w:t>
        </w:r>
      </w:ins>
      <w:r w:rsidRPr="00B5291A">
        <w:rPr>
          <w:rFonts w:cs="EC Square Sans Pro"/>
          <w:sz w:val="22"/>
          <w:szCs w:val="22"/>
          <w:rPrChange w:id="600" w:author="GASTALDI Chiara (JRC-ISPRA)" w:date="2025-02-18T12:16:00Z">
            <w:rPr/>
          </w:rPrChange>
        </w:rPr>
        <w:fldChar w:fldCharType="begin"/>
      </w:r>
      <w:r w:rsidR="00B83206">
        <w:rPr>
          <w:rFonts w:cs="EC Square Sans Pro"/>
          <w:sz w:val="22"/>
          <w:szCs w:val="22"/>
        </w:rPr>
        <w:instrText xml:space="preserve"> ADDIN ZOTERO_ITEM CSL_CITATION {"citationID":"a1hpddr4rvl","properties":{"formattedCitation":"[196], [199], [201], [215]","plainCitation":"[196], [199], [201], [215]","noteIndex":0},"citationItems":[{"id":314,"uris":["http://zotero.org/groups/5272309/items/JNI8UNJ7"],"itemData":{"id":314,"type":"article-journal","abstract":"Meeting the growing global demand for agricultural products requires the development and use of ecologically-based strategies that will allow sustainable intensification based on ecosystem services. An important component of this approach is conservation biological control. This approach encompasses a variety of management practices that protect natural enemy populations in the agro-ecosystem and enhance their fitness and ultimate impact on pests. It represents an alternative to dependence on pesticides which is associated with environmental damage and risks to human health. The interventions used to achieve conservation biological control are commonly based on managing vegetation patterns at the local scale (e.g. flowering strips that promote parasitoids by supplying nectar) or at wider scale (e.g., woodland to serve as donor habitat for natural enemies). Importantly, such vegetation management also offers scope to provide agriculture with additional ecosystem services as diverse as pollination and carbon sequestration. Despite these attractive features and the success of a small number of conservation biological control strategies, it remains underutilized. We identify as barriers to adoption the relative complexity of conservation biological control and challenges with economic evaluation, as well as perceptions and communication. Climate change is a challenge that will demand the development of flexible strategies that can respond to changes in pest distributions and/or food web structure.","container-title":"Biological Control","DOI":"10.1016/j.biocontrol.2018.12.010","ISSN":"1049-9644","journalAbbreviation":"Biological Control","page":"25-35","source":"ScienceDirect","title":"History, current situation and challenges for conservation biological control","volume":"131","author":[{"family":"Shields","given":"Morgan W."},{"family":"Johnson","given":"Anne C."},{"family":"Pandey","given":"Sunita"},{"family":"Cullen","given":"Ross"},{"family":"González- Chang","given":"M."},{"family":"Wratten","given":"Steve D."},{"family":"Gurr","given":"Geoff M."}],"issued":{"date-parts":[["2019",4,1]]}}},{"id":691,"uris":["http://zotero.org/groups/5272309/items/BL8DG2XQ"],"itemData":{"id":691,"type":"report","abstract":"A shared prospect for farming and food in Europe","publisher":"Strategic Dialogue on the Future of EU Agriculture","title":"Strategic Dialogue on the Future of EU Agriculture.","URL":"https://agriculture.ec.europa.eu/document/download/171329ff-0f50-4fa5-946f-aea11032172e_en?filename=strategic-dialogue-report-2024_en.pdf","issued":{"date-parts":[["2024",9]]}}},{"id":1576,"uris":["http://zotero.org/groups/5272309/items/7FXEQ7I8"],"itemData":{"id":1576,"type":"article-journal","container-title":"Nature Food","DOI":"10.1038/s43016-020-00141-4","ISSN":"2662-1355","issue":"9","journalAbbreviation":"Nat Food","language":"en","page":"535-540","source":"DOI.org (Crossref)","title":"Pathways for advancing pesticide policies","volume":"1","author":[{"family":"Möhring","given":"Niklas"},{"family":"Ingold","given":"Karin"},{"family":"Kudsk","given":"Per"},{"family":"Martin-Laurent","given":"Fabrice"},{"family":"Niggli","given":"Urs"},{"family":"Siegrist","given":"Michael"},{"family":"Studer","given":"Bruno"},{"family":"Walter","given":"Achim"},{"family":"Finger","given":"Robert"}],"issued":{"date-parts":[["2020",9,15]]}}},{"id":1476,"uris":["http://zotero.org/groups/5272309/items/RC3NIRYE","http://zotero.org/groups/5272309/items/SKKGKRDM"],"itemData":{"id":1476,"type":"article-journal","container-title":"Nature Sustainability","DOI":"10.1038/s41893-020-0577-7","ISSN":"2398-9629","issue":"11","journalAbbreviation":"Nat Sustain","language":"en","page":"956-963","source":"DOI.org (Crossref)","title":"Gaps and opportunities in nitrogen pollution policies around the world","volume":"3","author":[{"family":"Kanter","given":"David R."},{"family":"Chodos","given":"Olivia"},{"family":"Nordland","given":"Olivia"},{"family":"Rutigliano","given":"Mallory"},{"family":"Winiwarter","given":"Wilfried"}],"issued":{"date-parts":[["2020",7,6]]}}}],"schema":"https://github.com/citation-style-language/schema/raw/master/csl-citation.json"} </w:instrText>
      </w:r>
      <w:r w:rsidRPr="00B5291A">
        <w:rPr>
          <w:rFonts w:cs="EC Square Sans Pro"/>
          <w:sz w:val="22"/>
          <w:szCs w:val="22"/>
          <w:rPrChange w:id="601" w:author="GASTALDI Chiara (JRC-ISPRA)" w:date="2025-02-18T12:16:00Z">
            <w:rPr/>
          </w:rPrChange>
        </w:rPr>
        <w:fldChar w:fldCharType="separate"/>
      </w:r>
      <w:r w:rsidR="00B83206" w:rsidRPr="00B83206">
        <w:rPr>
          <w:sz w:val="22"/>
        </w:rPr>
        <w:t>[196], [199], [201], [215]</w:t>
      </w:r>
      <w:r w:rsidRPr="00B5291A">
        <w:rPr>
          <w:rFonts w:cs="EC Square Sans Pro"/>
          <w:sz w:val="22"/>
          <w:szCs w:val="22"/>
          <w:rPrChange w:id="602" w:author="GASTALDI Chiara (JRC-ISPRA)" w:date="2025-02-18T12:16:00Z">
            <w:rPr/>
          </w:rPrChange>
        </w:rPr>
        <w:fldChar w:fldCharType="end"/>
      </w:r>
      <w:r w:rsidRPr="00B5291A">
        <w:rPr>
          <w:rFonts w:cs="EC Square Sans Pro"/>
          <w:sz w:val="22"/>
          <w:szCs w:val="22"/>
          <w:rPrChange w:id="603" w:author="GASTALDI Chiara (JRC-ISPRA)" w:date="2025-02-18T12:16:00Z">
            <w:rPr/>
          </w:rPrChange>
        </w:rPr>
        <w:t>.</w:t>
      </w:r>
    </w:p>
    <w:p w14:paraId="466B7872" w14:textId="77777777" w:rsidR="0037462D" w:rsidRPr="00535685" w:rsidRDefault="0037462D" w:rsidP="0037462D">
      <w:pPr>
        <w:pStyle w:val="JRCLevel-3title"/>
        <w:ind w:left="142" w:hanging="142"/>
        <w:jc w:val="left"/>
        <w:outlineLvl w:val="9"/>
        <w:rPr>
          <w:i/>
          <w:iCs/>
          <w:color w:val="70AD47" w:themeColor="accent6"/>
          <w:lang w:eastAsia="en-GB"/>
        </w:rPr>
      </w:pPr>
      <w:r w:rsidRPr="00D56D52">
        <w:rPr>
          <w:i/>
          <w:iCs/>
          <w:color w:val="70AD47" w:themeColor="accent6"/>
          <w:lang w:eastAsia="en-GB"/>
        </w:rPr>
        <w:t xml:space="preserve">Farmland and </w:t>
      </w:r>
      <w:r w:rsidRPr="00535685">
        <w:rPr>
          <w:i/>
          <w:iCs/>
          <w:color w:val="70AD47" w:themeColor="accent6"/>
          <w:lang w:eastAsia="en-GB"/>
        </w:rPr>
        <w:t>soil ecosystems can be restored in synergy.</w:t>
      </w:r>
    </w:p>
    <w:p w14:paraId="23F88648" w14:textId="4D171B11" w:rsidR="0037462D" w:rsidRPr="00535685" w:rsidRDefault="0037462D" w:rsidP="00F91A06">
      <w:pPr>
        <w:spacing w:before="0" w:after="0"/>
        <w:rPr>
          <w:rFonts w:eastAsia="EC Square Sans Pro" w:cs="EC Square Sans Pro"/>
          <w:sz w:val="22"/>
          <w:szCs w:val="22"/>
        </w:rPr>
      </w:pPr>
      <w:r w:rsidRPr="2ED78F6E">
        <w:rPr>
          <w:rFonts w:eastAsia="EC Square Sans Pro" w:cs="EC Square Sans Pro"/>
          <w:sz w:val="22"/>
          <w:szCs w:val="22"/>
        </w:rPr>
        <w:t xml:space="preserve">At MSs level a better use  of </w:t>
      </w:r>
      <w:r w:rsidRPr="2ED78F6E">
        <w:rPr>
          <w:rFonts w:eastAsia="EC Square Sans Pro" w:cs="EC Square Sans Pro"/>
          <w:b/>
          <w:bCs/>
          <w:sz w:val="22"/>
          <w:szCs w:val="22"/>
        </w:rPr>
        <w:t>integrated land use planning</w:t>
      </w:r>
      <w:r w:rsidRPr="2ED78F6E">
        <w:rPr>
          <w:rFonts w:eastAsia="EC Square Sans Pro" w:cs="EC Square Sans Pro"/>
          <w:sz w:val="22"/>
          <w:szCs w:val="22"/>
        </w:rPr>
        <w:t xml:space="preserve"> would allow harmonizing the conservation goals with other land uses</w:t>
      </w:r>
      <w:r w:rsidR="0091258F"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{"citationID":"a10mp48286f","properties":{"formattedCitation":"[190]","plainCitation":"[190]","noteIndex":0},"citationItems":[{"id":326,"uris":["http://zotero.org/groups/5272309/items/JJKZPWG4"],"itemData":{"id":326,"type":"article-journal","abstract":"Habitats have been undergoing significant changes due to environmental processes and human impact that lead into habitat fragmentation and connectivity loss. To improve quality habitats and maintain ecological connectivity, elements that improve the connectivity of habitats need to be identified. To meet this goal, finding optimal pathways locations plays a key role for designing corridors for biodiversity conservation. Conducted in the Castilla y León region of Spain, this paper aims to determine optimal pathways and to enhance the connectivity of protected areas. To this end, three different scenarios were developed including the Natura 2000 network and their surroundings (Natura 2000, Level 0, and Level 1). We used Restoration Planner (RP) available in GuidosToolbox to analyze the network and detect pairwise optimum restoration pathways between the five largest network objects. Our results demonstrate that connector density varies across the region for each scenario. There was also a large variability in the length of connectors. Connectors were found mainly distributed around the center and northwestern part of Castilla y León. This paper also suggests that proposed new restoration pathways should increase in the study area. Thus, the findings can be used effectively for extensive planning and interpretation in biodiversity conservation.","container-title":"Forests","DOI":"10.3390/f13122132","ISSN":"1999-4907","issue":"12","language":"en","license":"http://creativecommons.org/licenses/by/3.0/","note":"number: 12\npublisher: Multidisciplinary Digital Publishing Institute","page":"2132","source":"www.mdpi.com","title":"Planning Restoration of Connectivity and Design of Corridors for Biodiversity Conservation","volume":"13","author":[{"family":"Velázquez","given":"Javier"},{"family":"Gülçin","given":"Derya"},{"family":"Vogt","given":"Peter"},{"family":"Rincón","given":"Víctor"},{"family":"Hernando","given":"Ana"},{"family":"Gutiérrez","given":"Javier"},{"family":"Özcan","given":"Ali Uğur"},{"family":"Çiçek","given":"Kerim"}],"issued":{"date-parts":[["2022",12]]}}}],"schema":"https://github.com/citation-style-language/schema/raw/master/csl-citation.json"}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[190]</w:t>
      </w:r>
      <w:r w:rsidRPr="2ED78F6E">
        <w:rPr>
          <w:rFonts w:eastAsia="EC Square Sans Pro" w:cs="EC Square Sans Pro"/>
          <w:sz w:val="22"/>
          <w:szCs w:val="22"/>
        </w:rPr>
        <w:fldChar w:fldCharType="end"/>
      </w:r>
      <w:r w:rsidRPr="2ED78F6E">
        <w:rPr>
          <w:rFonts w:eastAsia="EC Square Sans Pro" w:cs="EC Square Sans Pro"/>
          <w:sz w:val="22"/>
          <w:szCs w:val="22"/>
        </w:rPr>
        <w:t xml:space="preserve">. Moreover, successful management of </w:t>
      </w:r>
      <w:r w:rsidRPr="2ED78F6E">
        <w:rPr>
          <w:rFonts w:eastAsia="EC Square Sans Pro" w:cs="EC Square Sans Pro"/>
          <w:b/>
          <w:bCs/>
          <w:sz w:val="22"/>
          <w:szCs w:val="22"/>
        </w:rPr>
        <w:t>multifunctional landscapes</w:t>
      </w:r>
      <w:r w:rsidRPr="2ED78F6E">
        <w:rPr>
          <w:rFonts w:eastAsia="EC Square Sans Pro" w:cs="EC Square Sans Pro"/>
          <w:sz w:val="22"/>
          <w:szCs w:val="22"/>
        </w:rPr>
        <w:t xml:space="preserve"> (including, for example, biodiversity corridors in farmland) requires the combination of context-specific land-sharing and land-sparing measures within spatially well-connected landscape mosaics, resulting in land-sharing/-sparing connectivity landscapes</w:t>
      </w:r>
      <w:r w:rsidR="0091258F"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{"citationID":"a1o4j44b070","properties":{"formattedCitation":"[216]","plainCitation":"[216]","noteIndex":0},"citationItems":[{"id":324,"uris":["http://zotero.org/groups/5272309/items/T7BISPRV"],"itemData":{"id":324,"type":"article-journal","abstract":"The land-sharing versus land-sparing debate recently stagnated, lacking an integrating perspective in agricultural landscapes as well as consideration of ecosystem services. Here, we argue that land-sharing (i.e. wildlife-friendly farming systems) and land-sparing (i.e. separation of high-yielding agriculture and natural habitats) are not mutually exclusive, as both are needed to balance management needs for the multifunctionality of agricultural landscapes. Land-sharing promotes ecosystem services in agricultural settings, thereby allowing for environmentally friendly production. Land set aside in protected areas by land-sparing is crucial for conservation of those species that are incompatible with agriculture. Importantly, as species move throughout the landscape and exploit different habitats, increased connectivity between environmentally friendly managed and protected areas is needed to (a) promote spillover of ecosystem service providers from land-sharing/-sparing measures to agricultural production and rescue service-providing species from extinction in hostile areas, (b) to facilitate immigration and counteract possible extinctions in spared habitats and (c) to conserve response diversity of species communities for ensuring resilience of ecosystem services in changing environments. In conclusion, the successful management of multifunctional landscapes requires the combination of context-specific land-sharing and land-sparing measures within spatially well-connected landscape mosaics, resulting in land-sharing/-sparing connectivity landscapes. A plain language summary is available for this article.","container-title":"People and Nature","DOI":"10.1002/pan3.21","ISSN":"2575-8314","issue":"2","language":"en","license":"© 2019 The Authors. People and Nature published by John Wiley &amp; Sons Ltd on behalf of British Ecological Society","note":"_eprint: https://onlinelibrary.wiley.com/doi/pdf/10.1002/pan3.21","page":"262-272","source":"Wiley Online Library","title":"Land-sharing/-sparing connectivity landscapes for ecosystem services and biodiversity conservation","volume":"1","author":[{"family":"Grass","given":"Ingo"},{"family":"Loos","given":"Jacqueline"},{"family":"Baensch","given":"Svenja"},{"family":"Batáry","given":"Péter"},{"family":"Librán-Embid","given":"Felipe"},{"family":"Ficiciyan","given":"Anoush"},{"family":"Klaus","given":"Felix"},{"family":"Riechers","given":"Maraja"},{"family":"Rosa","given":"Julia"},{"family":"Tiede","given":"Julia"},{"family":"Udy","given":"Kristy"},{"family":"Westphal","given":"Catrin"},{"family":"Wurz","given":"Annemarie"},{"family":"Tscharntke","given":"Teja"}],"issued":{"date-parts":[["2019"]]}}}],"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[216]</w:t>
      </w:r>
      <w:r w:rsidRPr="2ED78F6E">
        <w:rPr>
          <w:rFonts w:eastAsia="EC Square Sans Pro" w:cs="EC Square Sans Pro"/>
          <w:sz w:val="22"/>
          <w:szCs w:val="22"/>
        </w:rPr>
        <w:fldChar w:fldCharType="end"/>
      </w:r>
      <w:r w:rsidRPr="2ED78F6E">
        <w:rPr>
          <w:rFonts w:eastAsia="EC Square Sans Pro" w:cs="EC Square Sans Pro"/>
          <w:sz w:val="22"/>
          <w:szCs w:val="22"/>
        </w:rPr>
        <w:t>.</w:t>
      </w:r>
    </w:p>
    <w:p w14:paraId="10443BF8" w14:textId="5DB91EB8" w:rsidR="0037462D" w:rsidRPr="00535685" w:rsidRDefault="0037462D" w:rsidP="00D56D52">
      <w:pPr>
        <w:spacing w:before="0" w:after="0" w:line="257" w:lineRule="auto"/>
        <w:rPr>
          <w:rFonts w:eastAsia="EC Square Sans Pro" w:cs="EC Square Sans Pro"/>
          <w:sz w:val="22"/>
          <w:szCs w:val="22"/>
        </w:rPr>
      </w:pPr>
      <w:r w:rsidRPr="2ED78F6E">
        <w:rPr>
          <w:rFonts w:eastAsia="EC Square Sans Pro" w:cs="EC Square Sans Pro"/>
          <w:b/>
          <w:bCs/>
          <w:sz w:val="22"/>
          <w:szCs w:val="22"/>
        </w:rPr>
        <w:t xml:space="preserve">Stakeholders engagement is key </w:t>
      </w:r>
      <w:r w:rsidRPr="2ED78F6E">
        <w:rPr>
          <w:rFonts w:eastAsia="EC Square Sans Pro" w:cs="EC Square Sans Pro"/>
          <w:sz w:val="22"/>
          <w:szCs w:val="22"/>
        </w:rPr>
        <w:t>to address all of the above barriers: inadequate involvement of local communities in conservation efforts may reduce the effectiveness of initiatives on soils and their biodiversity.</w:t>
      </w:r>
      <w:r w:rsidRPr="2ED78F6E">
        <w:rPr>
          <w:rFonts w:eastAsia="EC Square Sans Pro" w:cs="EC Square Sans Pro"/>
          <w:color w:val="70AD47" w:themeColor="accent6"/>
          <w:sz w:val="22"/>
          <w:szCs w:val="22"/>
        </w:rPr>
        <w:t xml:space="preserve"> </w:t>
      </w:r>
      <w:commentRangeStart w:id="604"/>
      <w:r w:rsidRPr="2ED78F6E">
        <w:rPr>
          <w:rFonts w:eastAsia="EC Square Sans Pro" w:cs="EC Square Sans Pro"/>
          <w:sz w:val="22"/>
          <w:szCs w:val="22"/>
        </w:rPr>
        <w:t xml:space="preserve">Indeed, between the main barriers in easing the tension between the necessary food-production activities and the biodiversity protection are </w:t>
      </w:r>
      <w:r w:rsidRPr="2ED78F6E">
        <w:rPr>
          <w:rFonts w:eastAsia="EC Square Sans Pro" w:cs="EC Square Sans Pro"/>
          <w:b/>
          <w:bCs/>
          <w:sz w:val="22"/>
          <w:szCs w:val="22"/>
        </w:rPr>
        <w:t>short-term economic pressures:</w:t>
      </w:r>
      <w:r w:rsidRPr="2ED78F6E">
        <w:rPr>
          <w:rFonts w:eastAsia="EC Square Sans Pro" w:cs="EC Square Sans Pro"/>
          <w:sz w:val="22"/>
          <w:szCs w:val="22"/>
        </w:rPr>
        <w:t xml:space="preserve"> farmers and policymakers frequently prioritize immediate economic benefits over long-term soil health and biodiversity</w:t>
      </w:r>
      <w:commentRangeEnd w:id="604"/>
      <w:r>
        <w:rPr>
          <w:rStyle w:val="CommentReference"/>
        </w:rPr>
        <w:commentReference w:id="604"/>
      </w:r>
      <w:r w:rsidRPr="2ED78F6E">
        <w:rPr>
          <w:rFonts w:eastAsia="EC Square Sans Pro" w:cs="EC Square Sans Pro"/>
          <w:sz w:val="22"/>
          <w:szCs w:val="22"/>
        </w:rPr>
        <w:t xml:space="preserve">. </w:t>
      </w:r>
    </w:p>
    <w:p w14:paraId="24BD5B55" w14:textId="77777777" w:rsidR="0037462D" w:rsidRPr="00810776" w:rsidDel="00B5291A" w:rsidRDefault="0037462D" w:rsidP="00D56D52">
      <w:pPr>
        <w:spacing w:before="0" w:after="0"/>
        <w:rPr>
          <w:del w:id="605" w:author="GASTALDI Chiara (JRC-ISPRA)" w:date="2025-02-18T12:16:00Z"/>
        </w:rPr>
      </w:pPr>
    </w:p>
    <w:p w14:paraId="0F65953D" w14:textId="77777777" w:rsidR="0037462D" w:rsidRPr="00810776" w:rsidRDefault="0037462D" w:rsidP="0037462D">
      <w:pPr>
        <w:spacing w:before="0" w:after="0"/>
        <w:rPr>
          <w:rFonts w:eastAsia="EC Square Sans Pro" w:cs="EC Square Sans Pro"/>
          <w:sz w:val="22"/>
          <w:szCs w:val="22"/>
        </w:rPr>
      </w:pPr>
    </w:p>
    <w:p w14:paraId="6FC18265" w14:textId="45C20F99" w:rsidR="0037462D" w:rsidRPr="00535685" w:rsidRDefault="0037462D" w:rsidP="00D56D52">
      <w:pPr>
        <w:spacing w:before="0" w:after="0" w:line="257" w:lineRule="auto"/>
        <w:rPr>
          <w:rFonts w:eastAsia="EC Square Sans Pro" w:cs="EC Square Sans Pro"/>
          <w:sz w:val="22"/>
          <w:szCs w:val="22"/>
        </w:rPr>
      </w:pPr>
      <w:r w:rsidRPr="2ED78F6E">
        <w:rPr>
          <w:rFonts w:eastAsia="EC Square Sans Pro" w:cs="EC Square Sans Pro"/>
          <w:b/>
          <w:bCs/>
          <w:sz w:val="22"/>
          <w:szCs w:val="22"/>
        </w:rPr>
        <w:t>Rewarding and incentivizing farmers is needed to establish and to continue providing ecosystem services</w:t>
      </w:r>
      <w:r w:rsidRPr="2ED78F6E">
        <w:rPr>
          <w:rFonts w:eastAsia="EC Square Sans Pro" w:cs="EC Square Sans Pro"/>
          <w:sz w:val="22"/>
          <w:szCs w:val="22"/>
        </w:rPr>
        <w:t>, with environmental payments that “go beyond what is required by EU legislation and aim at the highest ambition in a system to be linked to quantifiable results using robust indicators”</w:t>
      </w:r>
      <w:r w:rsidR="0091258F" w:rsidRPr="2ED78F6E">
        <w:rPr>
          <w:rFonts w:eastAsia="EC Square Sans Pro" w:cs="EC Square Sans Pro"/>
          <w:sz w:val="22"/>
          <w:szCs w:val="22"/>
        </w:rPr>
        <w:t xml:space="preserve"> </w:t>
      </w:r>
      <w:r w:rsidRPr="2ED78F6E">
        <w:rPr>
          <w:rFonts w:eastAsia="EC Square Sans Pro" w:cs="EC Square Sans Pro"/>
          <w:sz w:val="22"/>
          <w:szCs w:val="22"/>
        </w:rPr>
        <w:t xml:space="preserve">. </w:t>
      </w:r>
      <w:commentRangeStart w:id="606"/>
      <w:r w:rsidRPr="2ED78F6E">
        <w:rPr>
          <w:rFonts w:eastAsia="EC Square Sans Pro" w:cs="EC Square Sans Pro"/>
          <w:sz w:val="22"/>
          <w:szCs w:val="22"/>
        </w:rPr>
        <w:t xml:space="preserve">To this end, a </w:t>
      </w:r>
      <w:r w:rsidRPr="2ED78F6E">
        <w:rPr>
          <w:rFonts w:eastAsia="EC Square Sans Pro" w:cs="EC Square Sans Pro"/>
          <w:b/>
          <w:bCs/>
          <w:sz w:val="22"/>
          <w:szCs w:val="22"/>
        </w:rPr>
        <w:t>Temporary Just Transition Fund</w:t>
      </w:r>
      <w:r w:rsidRPr="2ED78F6E">
        <w:rPr>
          <w:rFonts w:eastAsia="EC Square Sans Pro" w:cs="EC Square Sans Pro"/>
          <w:sz w:val="22"/>
          <w:szCs w:val="22"/>
        </w:rPr>
        <w:t xml:space="preserve"> should be established outside the CAP</w:t>
      </w:r>
      <w:r w:rsidR="0091258F" w:rsidRPr="2ED78F6E">
        <w:rPr>
          <w:rStyle w:val="CommentReference"/>
        </w:rPr>
        <w:t xml:space="preserve"> </w:t>
      </w:r>
      <w:commentRangeEnd w:id="606"/>
      <w:r>
        <w:rPr>
          <w:rStyle w:val="CommentReference"/>
        </w:rPr>
        <w:commentReference w:id="606"/>
      </w:r>
      <w:r w:rsidRPr="2ED78F6E">
        <w:rPr>
          <w:rStyle w:val="CommentReference"/>
        </w:rPr>
        <w:fldChar w:fldCharType="begin"/>
      </w:r>
      <w:r w:rsidR="00B83206">
        <w:rPr>
          <w:rStyle w:val="CommentReference"/>
        </w:rPr>
        <w:instrText xml:space="preserve"> ADDIN ZOTERO_ITEM CSL_CITATION {"citationID":"a2is9uk6p4s","properties":{"formattedCitation":"[196]","plainCitation":"[196]","noteIndex":0},"citationItems":[{"id":691,"uris":["http://zotero.org/groups/5272309/items/BL8DG2XQ"],"itemData":{"id":691,"type":"report","abstract":"A shared prospect for farming and food in Europe","publisher":"Strategic Dialogue on the Future of EU Agriculture","title":"Strategic Dialogue on the Future of EU Agriculture.","URL":"https://agriculture.ec.europa.eu/document/download/171329ff-0f50-4fa5-946f-aea11032172e_en?filename=strategic-dialogue-report-2024_en.pdf","issued":{"date-parts":[["2024",9]]}}}],"schema":"https://github.com/citation-style-language/schema/raw/master/csl-citation.json"} </w:instrText>
      </w:r>
      <w:r w:rsidRPr="2ED78F6E">
        <w:rPr>
          <w:rStyle w:val="CommentReference"/>
        </w:rPr>
        <w:fldChar w:fldCharType="separate"/>
      </w:r>
      <w:r w:rsidR="00B83206" w:rsidRPr="00B83206">
        <w:rPr>
          <w:sz w:val="16"/>
        </w:rPr>
        <w:t>[196]</w:t>
      </w:r>
      <w:r w:rsidRPr="2ED78F6E">
        <w:rPr>
          <w:rStyle w:val="CommentReference"/>
        </w:rPr>
        <w:fldChar w:fldCharType="end"/>
      </w:r>
      <w:r w:rsidRPr="2ED78F6E">
        <w:rPr>
          <w:rFonts w:eastAsia="EC Square Sans Pro" w:cs="EC Square Sans Pro"/>
          <w:sz w:val="22"/>
          <w:szCs w:val="22"/>
        </w:rPr>
        <w:t xml:space="preserve">. </w:t>
      </w:r>
    </w:p>
    <w:p w14:paraId="6DB44B95" w14:textId="26B66BC4" w:rsidR="0037462D" w:rsidRPr="00535685" w:rsidRDefault="0037462D" w:rsidP="00D56D52">
      <w:pPr>
        <w:spacing w:before="0" w:after="0" w:line="257" w:lineRule="auto"/>
        <w:rPr>
          <w:rFonts w:eastAsia="EC Square Sans Pro" w:cs="EC Square Sans Pro"/>
          <w:sz w:val="22"/>
          <w:szCs w:val="22"/>
        </w:rPr>
      </w:pPr>
      <w:r w:rsidRPr="2ED78F6E">
        <w:rPr>
          <w:rFonts w:eastAsia="EC Square Sans Pro" w:cs="EC Square Sans Pro"/>
          <w:sz w:val="22"/>
          <w:szCs w:val="22"/>
        </w:rPr>
        <w:t>To take into account the EU green transition goals, according to</w:t>
      </w:r>
      <w:r w:rsidR="0091258F" w:rsidRPr="2ED78F6E">
        <w:rPr>
          <w:rFonts w:eastAsia="EC Square Sans Pro" w:cs="EC Square Sans Pro"/>
          <w:sz w:val="22"/>
          <w:szCs w:val="22"/>
        </w:rPr>
        <w:t xml:space="preserve"> </w:t>
      </w:r>
      <w:r w:rsidRPr="2ED78F6E">
        <w:rPr>
          <w:rFonts w:eastAsia="EC Square Sans Pro" w:cs="EC Square Sans Pro"/>
          <w:sz w:val="22"/>
          <w:szCs w:val="22"/>
        </w:rPr>
        <w:t xml:space="preserve"> the </w:t>
      </w:r>
      <w:r w:rsidRPr="2ED78F6E">
        <w:rPr>
          <w:rFonts w:eastAsia="EC Square Sans Pro" w:cs="EC Square Sans Pro"/>
          <w:b/>
          <w:bCs/>
          <w:sz w:val="22"/>
          <w:szCs w:val="22"/>
        </w:rPr>
        <w:t>next CAP</w:t>
      </w:r>
      <w:r w:rsidRPr="2ED78F6E">
        <w:rPr>
          <w:rFonts w:eastAsia="EC Square Sans Pro" w:cs="EC Square Sans Pro"/>
          <w:sz w:val="22"/>
          <w:szCs w:val="22"/>
        </w:rPr>
        <w:t xml:space="preserve"> should focus on</w:t>
      </w:r>
      <w:r w:rsidR="0091258F"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{"citationID":"aemqprtm2s","properties":{"formattedCitation":"[196]","plainCitation":"[196]","noteIndex":0},"citationItems":[{"id":691,"uris":["http://zotero.org/groups/5272309/items/BL8DG2XQ"],"itemData":{"id":691,"type":"report","abstract":"A shared prospect for farming and food in Europe","publisher":"Strategic Dialogue on the Future of EU Agriculture","title":"Strategic Dialogue on the Future of EU Agriculture.","URL":"https://agriculture.ec.europa.eu/document/download/171329ff-0f50-4fa5-946f-aea11032172e_en?filename=strategic-dialogue-report-2024_en.pdf","issued":{"date-parts":[["2024",9]]}}}],"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[196]</w:t>
      </w:r>
      <w:r w:rsidRPr="2ED78F6E">
        <w:rPr>
          <w:rFonts w:eastAsia="EC Square Sans Pro" w:cs="EC Square Sans Pro"/>
          <w:sz w:val="22"/>
          <w:szCs w:val="22"/>
        </w:rPr>
        <w:fldChar w:fldCharType="end"/>
      </w:r>
      <w:r w:rsidRPr="2ED78F6E">
        <w:rPr>
          <w:rFonts w:eastAsia="EC Square Sans Pro" w:cs="EC Square Sans Pro"/>
          <w:sz w:val="22"/>
          <w:szCs w:val="22"/>
        </w:rPr>
        <w:t>: (1) providing socio-economic support targeted to the farmers who need it most; (2) promoting positive environmental, social, and animal welfare outcomes for society; and (3) invigorating enabling conditions for rural areas. Implementing practice-based incentives (e.g. subsidizing beneficial methods for soil biodiversity protection) to encourage farmers to adopt sustainable practices, and coupling those with regulatory soil protection legislation with incentive-based instruments could help in making CAP more effective in promoting soil and its biodiversity conservation</w:t>
      </w:r>
      <w:r w:rsidR="0091258F"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{"citationID":"a1v41ikrahq","properties":{"formattedCitation":"[217]","plainCitation":"[217]","noteIndex":0},"citationItems":[{"id":801,"uris":["http://zotero.org/groups/5272309/items/IF6KTHJM"],"itemData":{"id":801,"type":"article-journal","container-title":"Biological Conservation","DOI":"10.1016/j.biocon.2022.109475","ISSN":"00063207","journalAbbreviation":"Biological Conservation","language":"en","page":"109475","source":"DOI.org (Crossref)","title":"In defence of soil biodiversity: Towards an inclusive protection in the European Union","title-short":"In defence of soil biodiversity","volume":"268","author":[{"family":"Köninger","given":"J."},{"family":"Panagos","given":"P."},{"family":"Jones","given":"A."},{"family":"Briones","given":"M.J.I."},{"family":"Orgiazzi","given":"A."}],"issued":{"date-parts":[["2022",4]]}}}],"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[217]</w:t>
      </w:r>
      <w:r w:rsidRPr="2ED78F6E">
        <w:rPr>
          <w:rFonts w:eastAsia="EC Square Sans Pro" w:cs="EC Square Sans Pro"/>
          <w:sz w:val="22"/>
          <w:szCs w:val="22"/>
        </w:rPr>
        <w:fldChar w:fldCharType="end"/>
      </w:r>
      <w:r w:rsidRPr="2ED78F6E">
        <w:rPr>
          <w:rFonts w:eastAsia="EC Square Sans Pro" w:cs="EC Square Sans Pro"/>
          <w:sz w:val="22"/>
          <w:szCs w:val="22"/>
        </w:rPr>
        <w:t>.</w:t>
      </w:r>
    </w:p>
    <w:p w14:paraId="38C48CBD" w14:textId="2E03784A" w:rsidR="0037462D" w:rsidRPr="00535685" w:rsidRDefault="0037462D" w:rsidP="00D56D52">
      <w:pPr>
        <w:spacing w:before="0" w:after="0" w:line="257" w:lineRule="auto"/>
        <w:rPr>
          <w:rFonts w:eastAsia="EC Square Sans Pro" w:cs="EC Square Sans Pro"/>
          <w:sz w:val="22"/>
          <w:szCs w:val="22"/>
        </w:rPr>
      </w:pPr>
      <w:r w:rsidRPr="2ED78F6E">
        <w:rPr>
          <w:rFonts w:eastAsia="EC Square Sans Pro" w:cs="EC Square Sans Pro"/>
          <w:sz w:val="22"/>
          <w:szCs w:val="22"/>
        </w:rPr>
        <w:lastRenderedPageBreak/>
        <w:t xml:space="preserve">The European Commission should conduct a full review of EU </w:t>
      </w:r>
      <w:r w:rsidRPr="2ED78F6E">
        <w:rPr>
          <w:rFonts w:eastAsia="EC Square Sans Pro" w:cs="EC Square Sans Pro"/>
          <w:b/>
          <w:bCs/>
          <w:sz w:val="22"/>
          <w:szCs w:val="22"/>
        </w:rPr>
        <w:t>food</w:t>
      </w:r>
      <w:r w:rsidRPr="2ED78F6E">
        <w:rPr>
          <w:rFonts w:eastAsia="EC Square Sans Pro" w:cs="EC Square Sans Pro"/>
          <w:sz w:val="22"/>
          <w:szCs w:val="22"/>
        </w:rPr>
        <w:t xml:space="preserve"> </w:t>
      </w:r>
      <w:r w:rsidRPr="2ED78F6E">
        <w:rPr>
          <w:rFonts w:eastAsia="EC Square Sans Pro" w:cs="EC Square Sans Pro"/>
          <w:b/>
          <w:bCs/>
          <w:sz w:val="22"/>
          <w:szCs w:val="22"/>
        </w:rPr>
        <w:t>labelling</w:t>
      </w:r>
      <w:r w:rsidRPr="2ED78F6E">
        <w:rPr>
          <w:rFonts w:eastAsia="EC Square Sans Pro" w:cs="EC Square Sans Pro"/>
          <w:sz w:val="22"/>
          <w:szCs w:val="22"/>
        </w:rPr>
        <w:t xml:space="preserve"> legislation, as well as publish a report evaluating the current measures relating to the marketing to children role</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{"citationID":"a2kb60mp26i","properties":{"formattedCitation":"[196]","plainCitation":"[196]","noteIndex":0},"citationItems":[{"id":691,"uris":["http://zotero.org/groups/5272309/items/BL8DG2XQ"],"itemData":{"id":691,"type":"report","abstract":"A shared prospect for farming and food in Europe","publisher":"Strategic Dialogue on the Future of EU Agriculture","title":"Strategic Dialogue on the Future of EU Agriculture.","URL":"https://agriculture.ec.europa.eu/document/download/171329ff-0f50-4fa5-946f-aea11032172e_en?filename=strategic-dialogue-report-2024_en.pdf","issued":{"date-parts":[["2024",9]]}}}],"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[196]</w:t>
      </w:r>
      <w:r w:rsidRPr="2ED78F6E">
        <w:rPr>
          <w:rFonts w:eastAsia="EC Square Sans Pro" w:cs="EC Square Sans Pro"/>
          <w:sz w:val="22"/>
          <w:szCs w:val="22"/>
        </w:rPr>
        <w:fldChar w:fldCharType="end"/>
      </w:r>
      <w:r w:rsidR="0091258F" w:rsidRPr="2ED78F6E">
        <w:rPr>
          <w:rFonts w:eastAsia="EC Square Sans Pro" w:cs="EC Square Sans Pro"/>
          <w:sz w:val="22"/>
          <w:szCs w:val="22"/>
        </w:rPr>
        <w:t>.</w:t>
      </w:r>
      <w:r w:rsidRPr="2ED78F6E">
        <w:rPr>
          <w:rFonts w:eastAsia="EC Square Sans Pro" w:cs="EC Square Sans Pro"/>
          <w:sz w:val="22"/>
          <w:szCs w:val="22"/>
        </w:rPr>
        <w:t xml:space="preserve"> Moreover, fiscal tools in the form of tax reduction for consumers should be provided to foster coherent price signals and Member States should foresee measures to safeguard food affordability for lower income consumer segments through social and fiscal policies.</w:t>
      </w:r>
    </w:p>
    <w:p w14:paraId="2B9152F4" w14:textId="0298CB82" w:rsidR="0037462D" w:rsidRPr="008851C9" w:rsidRDefault="0037462D" w:rsidP="008851C9">
      <w:pPr>
        <w:spacing w:before="0" w:line="257" w:lineRule="auto"/>
        <w:rPr>
          <w:rFonts w:eastAsia="EC Square Sans Pro" w:cs="EC Square Sans Pro"/>
          <w:sz w:val="22"/>
          <w:szCs w:val="22"/>
        </w:rPr>
      </w:pPr>
      <w:r w:rsidRPr="2ED78F6E">
        <w:rPr>
          <w:rFonts w:eastAsia="EC Square Sans Pro" w:cs="EC Square Sans Pro"/>
          <w:b/>
          <w:bCs/>
          <w:sz w:val="22"/>
          <w:szCs w:val="22"/>
        </w:rPr>
        <w:t xml:space="preserve">Diet changes </w:t>
      </w:r>
      <w:r w:rsidRPr="2ED78F6E">
        <w:rPr>
          <w:rFonts w:eastAsia="EC Square Sans Pro" w:cs="EC Square Sans Pro"/>
          <w:sz w:val="22"/>
          <w:szCs w:val="22"/>
        </w:rPr>
        <w:t>(consuming “less meat”)</w:t>
      </w:r>
      <w:r w:rsidRPr="2ED78F6E">
        <w:rPr>
          <w:rFonts w:eastAsia="EC Square Sans Pro" w:cs="EC Square Sans Pro"/>
          <w:b/>
          <w:bCs/>
          <w:sz w:val="22"/>
          <w:szCs w:val="22"/>
        </w:rPr>
        <w:t>, reduced post-harvest losses, and reduced food waste</w:t>
      </w:r>
      <w:r w:rsidRPr="2ED78F6E">
        <w:rPr>
          <w:rFonts w:eastAsia="EC Square Sans Pro" w:cs="EC Square Sans Pro"/>
          <w:sz w:val="22"/>
          <w:szCs w:val="22"/>
        </w:rPr>
        <w:t xml:space="preserve"> contributes to eradicate poverty and promote wellbeing and sustainability. Improved forest management (</w:t>
      </w:r>
      <w:commentRangeStart w:id="607"/>
      <w:r w:rsidRPr="2ED78F6E">
        <w:rPr>
          <w:rFonts w:eastAsia="EC Square Sans Pro" w:cs="EC Square Sans Pro"/>
          <w:sz w:val="22"/>
          <w:szCs w:val="22"/>
        </w:rPr>
        <w:t>next paragraph</w:t>
      </w:r>
      <w:commentRangeEnd w:id="607"/>
      <w:r>
        <w:rPr>
          <w:rStyle w:val="CommentReference"/>
        </w:rPr>
        <w:commentReference w:id="607"/>
      </w:r>
      <w:r w:rsidRPr="2ED78F6E">
        <w:rPr>
          <w:rFonts w:eastAsia="EC Square Sans Pro" w:cs="EC Square Sans Pro"/>
          <w:sz w:val="22"/>
          <w:szCs w:val="22"/>
        </w:rPr>
        <w:t>), soil carbon sequestration, peatlands and coastal blue carbon management (</w:t>
      </w:r>
      <w:commentRangeStart w:id="608"/>
      <w:r w:rsidRPr="2ED78F6E">
        <w:rPr>
          <w:rFonts w:eastAsia="EC Square Sans Pro" w:cs="EC Square Sans Pro"/>
          <w:sz w:val="22"/>
          <w:szCs w:val="22"/>
        </w:rPr>
        <w:t>covered below</w:t>
      </w:r>
      <w:commentRangeEnd w:id="608"/>
      <w:r>
        <w:rPr>
          <w:rStyle w:val="CommentReference"/>
        </w:rPr>
        <w:commentReference w:id="608"/>
      </w:r>
      <w:r w:rsidRPr="2ED78F6E">
        <w:rPr>
          <w:rFonts w:eastAsia="EC Square Sans Pro" w:cs="EC Square Sans Pro"/>
          <w:sz w:val="22"/>
          <w:szCs w:val="22"/>
        </w:rPr>
        <w:t>) can enhance biodiversity and ecosystem functions, and increase the employment in those sectors</w:t>
      </w:r>
      <w:r w:rsidR="0091258F"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1E4116">
        <w:rPr>
          <w:rFonts w:eastAsia="EC Square Sans Pro" w:cs="EC Square Sans Pro"/>
          <w:sz w:val="22"/>
          <w:szCs w:val="22"/>
        </w:rPr>
        <w:instrText xml:space="preserve"> ADDIN ZOTERO_ITEM CSL_CITATION {"citationID":"a27188l0lof","properties":{"formattedCitation":"[15]","plainCitation":"[15]","noteIndex":0},"citationItems":[{"id":565,"uris":["http://zotero.org/groups/5272309/items/AU9SKJ4G"],"itemData":{"id":565,"type":"chapter","container-title":"Climate Change 2022 - Mitigation of Climate Change","edition":"1","ISBN":"978-1-00-915792-6","note":"DOI: 10.1017/9781009157926.002","page":"51-148","publisher":"Cambridge University Press","source":"DOI.org (Crossref)","title":"Technical Summary","URL":"https://www.cambridge.org/core/product/identifier/9781009157926%23pre3/type/book_part","editor":[{"literal":"Intergovernmental Panel On Climate Change (Ipcc)"}],"accessed":{"date-parts":[["2024",8,26]]},"issued":{"date-parts":[["2023",8,17]]}}}],"schema":"https://github.com/citation-style-language/schema/raw/master/csl-citation.json"} </w:instrText>
      </w:r>
      <w:r w:rsidRPr="2ED78F6E">
        <w:rPr>
          <w:rFonts w:eastAsia="EC Square Sans Pro" w:cs="EC Square Sans Pro"/>
          <w:sz w:val="22"/>
          <w:szCs w:val="22"/>
        </w:rPr>
        <w:fldChar w:fldCharType="separate"/>
      </w:r>
      <w:r w:rsidR="001E4116" w:rsidRPr="001E4116">
        <w:rPr>
          <w:sz w:val="22"/>
        </w:rPr>
        <w:t>[15]</w:t>
      </w:r>
      <w:r w:rsidRPr="2ED78F6E">
        <w:rPr>
          <w:rFonts w:eastAsia="EC Square Sans Pro" w:cs="EC Square Sans Pro"/>
          <w:sz w:val="22"/>
          <w:szCs w:val="22"/>
        </w:rPr>
        <w:fldChar w:fldCharType="end"/>
      </w:r>
      <w:r w:rsidR="008851C9" w:rsidRPr="2ED78F6E">
        <w:rPr>
          <w:rFonts w:eastAsia="EC Square Sans Pro" w:cs="EC Square Sans Pro"/>
          <w:sz w:val="22"/>
          <w:szCs w:val="22"/>
        </w:rPr>
        <w:t>.</w:t>
      </w:r>
    </w:p>
    <w:p w14:paraId="62D9ADEE" w14:textId="776E9053" w:rsidR="00AF7132" w:rsidRPr="00810776" w:rsidRDefault="00AF7132" w:rsidP="00AF7132">
      <w:pPr>
        <w:pStyle w:val="JRCLevel-3title"/>
        <w:ind w:left="0" w:firstLine="0"/>
        <w:rPr>
          <w:rFonts w:eastAsia="EC Square Sans Pro" w:cs="EC Square Sans Pro"/>
          <w:b/>
          <w:sz w:val="24"/>
          <w:szCs w:val="24"/>
        </w:rPr>
      </w:pPr>
      <w:bookmarkStart w:id="609" w:name="_Toc190708609"/>
      <w:r>
        <w:t>3.</w:t>
      </w:r>
      <w:r w:rsidR="0037462D">
        <w:t>6</w:t>
      </w:r>
      <w:r>
        <w:t>.</w:t>
      </w:r>
      <w:r w:rsidR="0037462D">
        <w:t>5</w:t>
      </w:r>
      <w:r>
        <w:t xml:space="preserve"> Water ecosystem</w:t>
      </w:r>
      <w:bookmarkEnd w:id="609"/>
    </w:p>
    <w:p w14:paraId="117651D4" w14:textId="77777777" w:rsidR="00AF7132" w:rsidRPr="00810776" w:rsidRDefault="00AF7132" w:rsidP="00AF7132">
      <w:pPr>
        <w:pStyle w:val="JRCLevel-3title"/>
        <w:ind w:left="0" w:firstLine="0"/>
        <w:outlineLvl w:val="9"/>
        <w:rPr>
          <w:rFonts w:eastAsia="EC Square Sans Pro" w:cs="EC Square Sans Pro"/>
        </w:rPr>
      </w:pPr>
      <w:r w:rsidRPr="00810776">
        <w:t xml:space="preserve">Overfishing, eutrophication and Invasive alien species are the main challenges in marine ecosystem </w:t>
      </w:r>
      <w:commentRangeStart w:id="610"/>
      <w:r w:rsidRPr="00810776">
        <w:t>restoration</w:t>
      </w:r>
      <w:commentRangeEnd w:id="610"/>
      <w:r w:rsidR="0091258F">
        <w:rPr>
          <w:rStyle w:val="CommentReference"/>
          <w:bCs w:val="0"/>
          <w:color w:val="auto"/>
        </w:rPr>
        <w:commentReference w:id="610"/>
      </w:r>
    </w:p>
    <w:p w14:paraId="032DF169" w14:textId="76CF181A" w:rsidR="00AF7132" w:rsidRPr="00810776" w:rsidRDefault="00AF7132" w:rsidP="00D56D52">
      <w:pPr>
        <w:spacing w:before="0" w:after="0"/>
        <w:rPr>
          <w:rFonts w:eastAsia="EC Square Sans Pro" w:cs="EC Square Sans Pro"/>
          <w:sz w:val="22"/>
          <w:szCs w:val="22"/>
        </w:rPr>
      </w:pPr>
      <w:r w:rsidRPr="2ED78F6E">
        <w:rPr>
          <w:rFonts w:eastAsia="EC Square Sans Pro" w:cs="EC Square Sans Pro"/>
          <w:sz w:val="22"/>
          <w:szCs w:val="22"/>
        </w:rPr>
        <w:t xml:space="preserve">Key barriers include </w:t>
      </w:r>
      <w:r w:rsidRPr="2ED78F6E">
        <w:rPr>
          <w:rFonts w:eastAsia="EC Square Sans Pro" w:cs="EC Square Sans Pro"/>
          <w:b/>
          <w:bCs/>
          <w:sz w:val="22"/>
          <w:szCs w:val="22"/>
        </w:rPr>
        <w:t>overfishing and destructive fishing practices</w:t>
      </w:r>
      <w:r w:rsidRPr="2ED78F6E">
        <w:rPr>
          <w:rFonts w:eastAsia="EC Square Sans Pro" w:cs="EC Square Sans Pro"/>
          <w:sz w:val="22"/>
          <w:szCs w:val="22"/>
        </w:rPr>
        <w:t xml:space="preserve"> (EU, </w:t>
      </w:r>
      <w:commentRangeStart w:id="611"/>
      <w:r w:rsidRPr="2ED78F6E">
        <w:rPr>
          <w:rFonts w:eastAsia="EC Square Sans Pro" w:cs="EC Square Sans Pro"/>
          <w:sz w:val="22"/>
          <w:szCs w:val="22"/>
        </w:rPr>
        <w:t>2020</w:t>
      </w:r>
      <w:commentRangeEnd w:id="611"/>
      <w:r>
        <w:rPr>
          <w:rStyle w:val="CommentReference"/>
        </w:rPr>
        <w:commentReference w:id="611"/>
      </w:r>
      <w:r w:rsidRPr="2ED78F6E">
        <w:rPr>
          <w:rFonts w:eastAsia="EC Square Sans Pro" w:cs="EC Square Sans Pro"/>
          <w:sz w:val="22"/>
          <w:szCs w:val="22"/>
        </w:rPr>
        <w:t>), stagnant and poorly sustainable aquaculture (</w:t>
      </w:r>
      <w:commentRangeStart w:id="612"/>
      <w:r w:rsidRPr="2ED78F6E">
        <w:rPr>
          <w:rFonts w:eastAsia="EC Square Sans Pro" w:cs="EC Square Sans Pro"/>
          <w:sz w:val="22"/>
          <w:szCs w:val="22"/>
        </w:rPr>
        <w:t xml:space="preserve">Guillen </w:t>
      </w:r>
      <w:commentRangeEnd w:id="612"/>
      <w:r>
        <w:rPr>
          <w:rStyle w:val="CommentReference"/>
        </w:rPr>
        <w:commentReference w:id="612"/>
      </w:r>
      <w:r w:rsidRPr="2ED78F6E">
        <w:rPr>
          <w:rFonts w:eastAsia="EC Square Sans Pro" w:cs="EC Square Sans Pro"/>
          <w:sz w:val="22"/>
          <w:szCs w:val="22"/>
        </w:rPr>
        <w:t>et al., accepted), pollution from agricultural runoff, industrial activities, and wastewater (</w:t>
      </w:r>
      <w:commentRangeStart w:id="613"/>
      <w:r w:rsidRPr="2ED78F6E">
        <w:rPr>
          <w:rFonts w:eastAsia="EC Square Sans Pro" w:cs="EC Square Sans Pro"/>
          <w:sz w:val="22"/>
          <w:szCs w:val="22"/>
        </w:rPr>
        <w:t>EEA, 2020</w:t>
      </w:r>
      <w:commentRangeEnd w:id="613"/>
      <w:r>
        <w:rPr>
          <w:rStyle w:val="CommentReference"/>
        </w:rPr>
        <w:commentReference w:id="613"/>
      </w:r>
      <w:r w:rsidRPr="2ED78F6E">
        <w:rPr>
          <w:rFonts w:eastAsia="EC Square Sans Pro" w:cs="EC Square Sans Pro"/>
          <w:sz w:val="22"/>
          <w:szCs w:val="22"/>
        </w:rPr>
        <w:t>), and inadequate governance and enforcement of environmental regulations (EC, 2019), including for the EU aquaculture</w:t>
      </w:r>
      <w:r w:rsidR="0091258F"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{"citationID":"a1lkq6lj7rj","properties":{"formattedCitation":"[218], [219]","plainCitation":"[218], [219]","noteIndex":0},"citationItems":[{"id":302,"uris":["http://zotero.org/groups/5272309/items/2AJAMQC6"],"itemData":{"id":302,"type":"article-journal","abstract":"&lt;p&gt;Over the past 30 years concerted campaigns have been undertaken to reverse nutrient-driven eutrophication in coastal waters in Europe, North America, Asia, and Australia. Typically, eutrophication abatement has proven a more recalcitrant challenge than anticipated, with ecosystem improvements only recently beginning to emerge or falling short of goals. Reduction in nutrient loads has come mainly from advanced treatment of wastewaters and has lagged targets set for diffuse agricultural sources. Synthesis of the major campaigns—varying in terms of physical settings, ecosystem characteristics, nutrient sources, socio-economic drivers, and governance—identified barriers inhibiting eutrophication abatement and potential bridges to overcome them. Actionable science can be advanced by: application of the well-established and emerging knowledge and experience around the globe, client-responsive strategic research, and timely and conclusive adjudication of scientific controversies. More accountable governance requires: enduring engagement of high-level officials of the responsible governments; effective communication of the causes, risks and benefits to the public and stakeholders; quantitative and accountable allocation of responsibility for nutrient load reductions; and binding requirements, as opposed to simply voluntary actions. Effective reduction in nutrient loads requires: reduction strategies for both nitrogen and phosphorus; inclusion of actions that reduce atmospheric emissions of nitrogen in addition to direct inputs to waterways; efficacious regulations; public subsidies based on performance; limitations on biofuel production that increases nutrient loads; and enhancing the sinks and losses for legacy nutrients retained in soils and groundwater. Outcomes must be measured and strategies appropriately adjusted through: sustained monitoring of essential indicators and processes, the use of multiple models, truly adaptive management, and cautious interventions within the coastal ecosystem. The changing climate must be taken into account by reassessing achievable future conditions and seeking alternatives for mitigating and adapting to climate change that also reduce nutrient loads.&lt;/p&gt;","container-title":"Frontiers in Marine Science","DOI":"10.3389/fmars.2019.00123","ISSN":"2296-7745","journalAbbreviation":"Front. Mar. Sci.","language":"English","note":"publisher: Frontiers","source":"Frontiers","title":"Barriers and Bridges in Abating Coastal Eutrophication","URL":"https://www.frontiersin.org/journals/marine-science/articles/10.3389/fmars.2019.00123/full","volume":"6","author":[{"family":"Boesch","given":"Donald F."}],"accessed":{"date-parts":[["2024",7,22]]},"issued":{"date-parts":[["2019",3,18]]}}},{"id":1582,"uris":["http://zotero.org/groups/5272309/items/AXYBXX97"],"itemData":{"id":1582,"type":"article-journal","container-title":"Marine Policy","DOI":"10.1016/j.marpol.2022.105215","ISSN":"0308597X","journalAbbreviation":"Marine Policy","language":"en","page":"105215","source":"DOI.org (Crossref)","title":"Instruments to implement sustainable aquaculture in the European Union","volume":"144","author":[{"family":"Puszkarski","given":"Jakub"},{"family":"Śniadach","given":"Olga"}],"issued":{"date-parts":[["2022",10]]}}}],"schema":"https://github.com/citation-style-language/schema/raw/master/csl-citation.json"}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[218], [219]</w:t>
      </w:r>
      <w:r w:rsidRPr="2ED78F6E">
        <w:rPr>
          <w:rFonts w:eastAsia="EC Square Sans Pro" w:cs="EC Square Sans Pro"/>
          <w:sz w:val="22"/>
          <w:szCs w:val="22"/>
        </w:rPr>
        <w:fldChar w:fldCharType="end"/>
      </w:r>
      <w:r w:rsidRPr="2ED78F6E">
        <w:rPr>
          <w:rFonts w:eastAsia="EC Square Sans Pro" w:cs="EC Square Sans Pro"/>
          <w:sz w:val="22"/>
          <w:szCs w:val="22"/>
        </w:rPr>
        <w:t xml:space="preserve">. </w:t>
      </w:r>
    </w:p>
    <w:p w14:paraId="1492EFE3" w14:textId="29C9B8E1" w:rsidR="00AF7132" w:rsidRPr="00810776" w:rsidRDefault="00AF7132" w:rsidP="00D56D52">
      <w:pPr>
        <w:spacing w:before="0" w:after="0"/>
        <w:rPr>
          <w:rFonts w:eastAsia="EC Square Sans Pro" w:cs="EC Square Sans Pro"/>
          <w:sz w:val="22"/>
          <w:szCs w:val="22"/>
        </w:rPr>
      </w:pPr>
      <w:r w:rsidRPr="2ED78F6E">
        <w:rPr>
          <w:rFonts w:eastAsia="EC Square Sans Pro" w:cs="EC Square Sans Pro"/>
          <w:sz w:val="22"/>
          <w:szCs w:val="22"/>
        </w:rPr>
        <w:t xml:space="preserve">Notably, </w:t>
      </w:r>
      <w:r w:rsidRPr="2ED78F6E">
        <w:rPr>
          <w:rFonts w:eastAsia="EC Square Sans Pro" w:cs="EC Square Sans Pro"/>
          <w:b/>
          <w:bCs/>
          <w:sz w:val="22"/>
          <w:szCs w:val="22"/>
        </w:rPr>
        <w:t>eutrophication</w:t>
      </w:r>
      <w:r w:rsidRPr="2ED78F6E">
        <w:rPr>
          <w:rFonts w:eastAsia="EC Square Sans Pro" w:cs="EC Square Sans Pro"/>
          <w:sz w:val="22"/>
          <w:szCs w:val="22"/>
        </w:rPr>
        <w:t xml:space="preserve"> is exacerbated by climate change</w:t>
      </w:r>
      <w:r w:rsidR="0091258F"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{"citationID":"a8meu52oci","properties":{"formattedCitation":"[218]","plainCitation":"[218]","noteIndex":0},"citationItems":[{"id":302,"uris":["http://zotero.org/groups/5272309/items/2AJAMQC6"],"itemData":{"id":302,"type":"article-journal","abstract":"&lt;p&gt;Over the past 30 years concerted campaigns have been undertaken to reverse nutrient-driven eutrophication in coastal waters in Europe, North America, Asia, and Australia. Typically, eutrophication abatement has proven a more recalcitrant challenge than anticipated, with ecosystem improvements only recently beginning to emerge or falling short of goals. Reduction in nutrient loads has come mainly from advanced treatment of wastewaters and has lagged targets set for diffuse agricultural sources. Synthesis of the major campaigns—varying in terms of physical settings, ecosystem characteristics, nutrient sources, socio-economic drivers, and governance—identified barriers inhibiting eutrophication abatement and potential bridges to overcome them. Actionable science can be advanced by: application of the well-established and emerging knowledge and experience around the globe, client-responsive strategic research, and timely and conclusive adjudication of scientific controversies. More accountable governance requires: enduring engagement of high-level officials of the responsible governments; effective communication of the causes, risks and benefits to the public and stakeholders; quantitative and accountable allocation of responsibility for nutrient load reductions; and binding requirements, as opposed to simply voluntary actions. Effective reduction in nutrient loads requires: reduction strategies for both nitrogen and phosphorus; inclusion of actions that reduce atmospheric emissions of nitrogen in addition to direct inputs to waterways; efficacious regulations; public subsidies based on performance; limitations on biofuel production that increases nutrient loads; and enhancing the sinks and losses for legacy nutrients retained in soils and groundwater. Outcomes must be measured and strategies appropriately adjusted through: sustained monitoring of essential indicators and processes, the use of multiple models, truly adaptive management, and cautious interventions within the coastal ecosystem. The changing climate must be taken into account by reassessing achievable future conditions and seeking alternatives for mitigating and adapting to climate change that also reduce nutrient loads.&lt;/p&gt;","container-title":"Frontiers in Marine Science","DOI":"10.3389/fmars.2019.00123","ISSN":"2296-7745","journalAbbreviation":"Front. Mar. Sci.","language":"English","note":"publisher: Frontiers","source":"Frontiers","title":"Barriers and Bridges in Abating Coastal Eutrophication","URL":"https://www.frontiersin.org/journals/marine-science/articles/10.3389/fmars.2019.00123/full","volume":"6","author":[{"family":"Boesch","given":"Donald F."}],"accessed":{"date-parts":[["2024",7,22]]},"issued":{"date-parts":[["2019",3,18]]}}}],"schema":"https://github.com/citation-style-language/schema/raw/master/csl-citation.json"}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[218]</w:t>
      </w:r>
      <w:r w:rsidRPr="2ED78F6E">
        <w:rPr>
          <w:rFonts w:eastAsia="EC Square Sans Pro" w:cs="EC Square Sans Pro"/>
          <w:sz w:val="22"/>
          <w:szCs w:val="22"/>
        </w:rPr>
        <w:fldChar w:fldCharType="end"/>
      </w:r>
      <w:r w:rsidRPr="2ED78F6E">
        <w:rPr>
          <w:rFonts w:eastAsia="EC Square Sans Pro" w:cs="EC Square Sans Pro"/>
          <w:sz w:val="22"/>
          <w:szCs w:val="22"/>
        </w:rPr>
        <w:t xml:space="preserve">. The trend and rate of alien species introductions are increasing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{"citationID":"a1u53qh7vtb","properties":{"formattedCitation":"[220], [221]","plainCitation":"[220], [221]","noteIndex":0},"citationItems":[{"id":1548,"uris":["http://zotero.org/groups/5272309/items/Z3I5PQZA"],"itemData":{"id":1548,"type":"article-journal","abstract":"Invasive alien species are a major worldwide driver of biodiversity change. The current study lists verified records of non-indigenous species (NIS) in European marine waters until 2020, with the purpose of establishing a baseline, assessing trends, and discussing appropriate threshold values for good environmental status (GES) according to the relevant European legislation. All NIS records were verified by national experts and trends are presented in six-year assessment periods from 1970 to 2020 according to the European Union Marine Strategy Framework Directive. Altogether, 874 NIS have been introduced to European marine waters until 2020 with the Mediterranean Sea and North-East Atlantic Ocean hosting most of the introductions. Overall, the number of new introductions has steadily increased since 2000. The annual rate of new introductions reached 21 new NIS in European seas within the last six-year assessment period (2012–2017). This increase is likely due to increased human activities and research efforts that have intensified during the early 21st century within European Seas. As Europe seas are not environmentally, nor geographically homogenous, the setting of threshold values for assessing GES requires regional expertise. Further, once management measures are operational, pathway-specific threshold values would enable assessing the effectiveness of such measures.","container-title":"Diversity","DOI":"10.3390/d14121077","ISSN":"1424-2818","issue":"12","journalAbbreviation":"Diversity","language":"en","license":"https://creativecommons.org/licenses/by/4.0/","page":"1077","source":"DOI.org (Crossref)","title":"Status and Trends in the Rate of Introduction of Marine Non-Indigenous Species in European Seas","volume":"14","author":[{"family":"Zenetos","given":"Argyro"},{"family":"Tsiamis","given":"Konstantinos"},{"family":"Galanidi","given":"Marika"},{"family":"Carvalho","given":"Natacha"},{"family":"Bartilotti","given":"Cátia"},{"family":"Canning-Clode","given":"João"},{"family":"Castriota","given":"Luca"},{"family":"Chainho","given":"Paula"},{"family":"Comas-González","given":"Robert"},{"family":"Costa","given":"Ana C."},{"family":"Dragičević","given":"Branko"},{"family":"Dulčić","given":"Jakov"},{"family":"Faasse","given":"Marco"},{"family":"Florin","given":"Ann-Britt"},{"family":"Gittenberger","given":"Arjan"},{"family":"Jakobsen","given":"Hans"},{"family":"Jelmert","given":"Anders"},{"family":"Kerckhof","given":"Francis"},{"family":"Lehtiniemi","given":"Maiju"},{"family":"Livi","given":"Silvia"},{"family":"Lundgreen","given":"Kim"},{"family":"Macic","given":"Vesna"},{"family":"Massé","given":"Cécile"},{"family":"Mavrič","given":"Borut"},{"family":"Naddafi","given":"Rahmat"},{"family":"Orlando-Bonaca","given":"Martina"},{"family":"Petovic","given":"Slavica"},{"family":"Png-Gonzalez","given":"Lydia"},{"family":"Carbonell Quetglas","given":"Aina"},{"family":"Ribeiro","given":"Romeu S."},{"family":"Cidade","given":"Tiago"},{"family":"Smolders","given":"Sander"},{"family":"Stæhr","given":"Peter A. U."},{"family":"Viard","given":"Frederique"},{"family":"Outinen","given":"Okko"}],"issued":{"date-parts":[["2022",12,6]]}}},{"id":1549,"uris":["http://zotero.org/groups/5272309/items/X6TPT7LJ"],"itemData":{"id":1549,"type":"book","event-place":"LU","language":"eng","publisher":"Publications Office","publisher-place":"LU","source":"DOI.org (CSL JSON)","title":"Threshold methodology and value for the assessment of Good Environmental Status of D2C1 ‘Newly-introduced non-indigenous species’.","URL":"https://data.europa.eu/doi/10.2760/3026648","author":[{"literal":"European Commission. Joint Research Centre."}],"accessed":{"date-parts":[["2025",2,4]]},"issued":{"date-parts":[["2024"]]}}}],"schema":"https://github.com/citation-style-language/schema/raw/master/csl-citation.json"}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[220], [221]</w:t>
      </w:r>
      <w:r w:rsidRPr="2ED78F6E">
        <w:rPr>
          <w:rFonts w:eastAsia="EC Square Sans Pro" w:cs="EC Square Sans Pro"/>
          <w:sz w:val="22"/>
          <w:szCs w:val="22"/>
        </w:rPr>
        <w:fldChar w:fldCharType="end"/>
      </w:r>
      <w:r w:rsidRPr="2ED78F6E">
        <w:rPr>
          <w:rFonts w:eastAsia="EC Square Sans Pro" w:cs="EC Square Sans Pro"/>
          <w:sz w:val="22"/>
          <w:szCs w:val="22"/>
        </w:rPr>
        <w:t xml:space="preserve">. Marine invasive alien species (IAS) are primary drivers of biodiversity loss, through habitat modification, competition with native species, predation, disease agents or vectors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{"citationID":"a2fc3gc6en1","properties":{"formattedCitation":"[222]","plainCitation":"[222]","noteIndex":0},"citationItems":[{"id":1551,"uris":["http://zotero.org/groups/5272309/items/4W2YT6R7"],"itemData":{"id":1551,"type":"article-journal","container-title":"Aquatic Invasions","DOI":"10.3391/ai.2014.9.4.01","ISSN":"18185487","issue":"4","journalAbbreviation":"AI","page":"391-423","source":"DOI.org (Crossref)","title":"Impacts of invasive alien marine species on ecosystem services and biodiversity: a pan-European review","title-short":"Impacts of invasive alien marine species on ecosystem services and biodiversity","volume":"9","author":[{"family":"Katsanevakis","given":"Stelios"},{"family":"Wallentinus","given":"Inger"},{"family":"Zenetos","given":"Argyro"},{"family":"Leppäkoski","given":"Erkki"},{"family":"Çinar","given":"Melih Ertan"},{"family":"Oztürk","given":"Bayram"},{"family":"Grabowski","given":"Michal"},{"family":"Golani","given":"Daniel"},{"family":"Cardoso","given":"Ana Cristina"}],"issued":{"date-parts":[["2014",11]]}}}],"schema":"https://github.com/citation-style-language/schema/raw/master/csl-citation.json"}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[222]</w:t>
      </w:r>
      <w:r w:rsidRPr="2ED78F6E">
        <w:rPr>
          <w:rFonts w:eastAsia="EC Square Sans Pro" w:cs="EC Square Sans Pro"/>
          <w:sz w:val="22"/>
          <w:szCs w:val="22"/>
        </w:rPr>
        <w:fldChar w:fldCharType="end"/>
      </w:r>
      <w:r w:rsidRPr="2ED78F6E">
        <w:rPr>
          <w:rFonts w:eastAsia="EC Square Sans Pro" w:cs="EC Square Sans Pro"/>
          <w:sz w:val="22"/>
          <w:szCs w:val="22"/>
        </w:rPr>
        <w:t>. Their diverse and widespread impacts means that they affect all marine conservation programs including: marine protected areas; habitat management (effects of fishing); marine mammal conservation, etc.(e.g., Katsanevakis et al,. 2014b; Tsirintanis et al. 2023; IPBES 2023</w:t>
      </w:r>
      <w:commentRangeStart w:id="614"/>
      <w:r w:rsidRPr="2ED78F6E">
        <w:fldChar w:fldCharType="begin"/>
      </w:r>
      <w:r>
        <w:instrText xml:space="preserve"> HYPERLINK "https://euc-word-edit.officeapps.live.com/we/wordeditorframe.aspx?ui=en-US&amp;rs=en-IE&amp;wopisrc=https%3A%2F%2Feceuropaeu.sharepoint.com%2Fteams%2FGRP-Shapinggreentransition-LeadershipTeamchannel%2F_vti_bin%2Fwopi.ashx%2Ffiles%2F05f5269ac0fb4355b777840993416665&amp;wdorigin=TEAMS-MAGLEV.teamsSdk_ns.rwc&amp;wdexp=TEAMS-TREATMENT&amp;wdhostclicktime=1734508112726&amp;wdenableroaming=1&amp;mscc=1&amp;hid=A5AE6EA1-0008-A000-105B-A7CCBBCF39B0.0&amp;uih=sharepointcom&amp;wdlcid=en-US&amp;jsapi=1&amp;jsapiver=v2&amp;corrid=5fe037a0-757b-11d1-c547-bf1a0e42c97b&amp;usid=5fe037a0-757b-11d1-c547-bf1a0e42c97b&amp;newsession=1&amp;sftc=1&amp;uihit=docaspx&amp;muv=1&amp;cac=1&amp;sams=1&amp;mtf=1&amp;sfp=1&amp;sdp=1&amp;hch=1&amp;hwfh=1&amp;dchat=1&amp;sc=%7B%22pmo%22%3A%22https%3A%2F%2Feceuropaeu.sharepoint.com%22%2C%22pmshare%22%3Atrue%7D&amp;ctp=LeastProtected&amp;rct=Normal&amp;csc=1&amp;instantedit=1&amp;wopicomplete=1&amp;wdredirectionreason=Unified_SingleFlush" \l "_ftn40" </w:instrText>
      </w:r>
      <w:r w:rsidRPr="2ED78F6E">
        <w:fldChar w:fldCharType="separate"/>
      </w:r>
      <w:r w:rsidRPr="2ED78F6E">
        <w:rPr>
          <w:rStyle w:val="Hyperlink"/>
          <w:rFonts w:eastAsia="EC Square Sans Pro" w:cs="EC Square Sans Pro"/>
          <w:sz w:val="22"/>
          <w:szCs w:val="22"/>
          <w:vertAlign w:val="superscript"/>
        </w:rPr>
        <w:t>[40]</w:t>
      </w:r>
      <w:r w:rsidRPr="2ED78F6E">
        <w:rPr>
          <w:rStyle w:val="Hyperlink"/>
          <w:rFonts w:eastAsia="EC Square Sans Pro" w:cs="EC Square Sans Pro"/>
          <w:sz w:val="22"/>
          <w:szCs w:val="22"/>
          <w:vertAlign w:val="superscript"/>
        </w:rPr>
        <w:fldChar w:fldCharType="end"/>
      </w:r>
      <w:commentRangeEnd w:id="614"/>
      <w:r>
        <w:rPr>
          <w:rStyle w:val="CommentReference"/>
        </w:rPr>
        <w:commentReference w:id="614"/>
      </w:r>
      <w:r w:rsidRPr="2ED78F6E">
        <w:rPr>
          <w:rFonts w:eastAsia="EC Square Sans Pro" w:cs="EC Square Sans Pro"/>
          <w:sz w:val="22"/>
          <w:szCs w:val="22"/>
        </w:rPr>
        <w:t>)</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{"citationID":"a1i79uv7117","properties":{"formattedCitation":"[223]","plainCitation":"[223]","noteIndex":0},"citationItems":[{"id":1550,"uris":["http://zotero.org/groups/5272309/items/R66XDXE7"],"itemData":{"id":1550,"type":"article-journal","container-title":"Frontiers in Marine Science","DOI":"10.3389/fmars.2014.00032","ISSN":"2296-7745","journalAbbreviation":"Front. Mar. Sci.","source":"DOI.org (Crossref)","title":"Invading the Mediterranean Sea: biodiversity patterns shaped by human activities","title-short":"Invading the Mediterranean Sea","URL":"http://journal.frontiersin.org/article/10.3389/fmars.2014.00032/abstract","volume":"1","author":[{"family":"Katsanevakis","given":"Stelios"},{"family":"Coll","given":"Marta"},{"family":"Piroddi","given":"Chiara"},{"family":"Steenbeek","given":"Jeroen"},{"family":"Ben Rais Lasram","given":"Frida"},{"family":"Zenetos","given":"Argyro"},{"family":"Cardoso","given":"Ana Cristina"}],"accessed":{"date-parts":[["2025",2,4]]},"issued":{"date-parts":[["2014",9,30]]}}}],"schema":"https://github.com/citation-style-language/schema/raw/master/csl-citation.json"}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[223]</w:t>
      </w:r>
      <w:r w:rsidRPr="2ED78F6E">
        <w:rPr>
          <w:rFonts w:eastAsia="EC Square Sans Pro" w:cs="EC Square Sans Pro"/>
          <w:sz w:val="22"/>
          <w:szCs w:val="22"/>
        </w:rPr>
        <w:fldChar w:fldCharType="end"/>
      </w:r>
      <w:r w:rsidRPr="2ED78F6E">
        <w:rPr>
          <w:rFonts w:eastAsia="EC Square Sans Pro" w:cs="EC Square Sans Pro"/>
          <w:sz w:val="22"/>
          <w:szCs w:val="22"/>
        </w:rPr>
        <w:t xml:space="preserve"> </w:t>
      </w:r>
    </w:p>
    <w:p w14:paraId="6409876B" w14:textId="77777777" w:rsidR="00AF7132" w:rsidRPr="00810776" w:rsidRDefault="00AF7132" w:rsidP="00D56D52">
      <w:pPr>
        <w:spacing w:before="0" w:after="0"/>
        <w:rPr>
          <w:rFonts w:eastAsia="EC Square Sans Pro" w:cs="EC Square Sans Pro"/>
          <w:sz w:val="22"/>
          <w:szCs w:val="22"/>
        </w:rPr>
      </w:pPr>
      <w:r w:rsidRPr="00810776">
        <w:rPr>
          <w:rFonts w:eastAsia="EC Square Sans Pro" w:cs="EC Square Sans Pro"/>
          <w:sz w:val="22"/>
          <w:szCs w:val="22"/>
        </w:rPr>
        <w:t xml:space="preserve"> </w:t>
      </w:r>
    </w:p>
    <w:p w14:paraId="5C9D0E4D" w14:textId="77777777" w:rsidR="00AF7132" w:rsidRPr="00B5291A" w:rsidRDefault="00AF7132" w:rsidP="00AF7132">
      <w:pPr>
        <w:spacing w:before="0" w:after="0"/>
        <w:rPr>
          <w:rFonts w:eastAsia="EC Square Sans Pro" w:cs="EC Square Sans Pro"/>
          <w:b/>
          <w:iCs/>
          <w:sz w:val="22"/>
          <w:szCs w:val="22"/>
          <w:rPrChange w:id="615" w:author="GASTALDI Chiara (JRC-ISPRA)" w:date="2025-02-18T12:16:00Z">
            <w:rPr>
              <w:rFonts w:eastAsia="EC Square Sans Pro" w:cs="EC Square Sans Pro"/>
              <w:iCs/>
              <w:sz w:val="22"/>
              <w:szCs w:val="22"/>
            </w:rPr>
          </w:rPrChange>
        </w:rPr>
      </w:pPr>
      <w:r w:rsidRPr="00B5291A">
        <w:rPr>
          <w:rFonts w:eastAsia="EC Square Sans Pro" w:cs="EC Square Sans Pro"/>
          <w:b/>
          <w:iCs/>
          <w:sz w:val="22"/>
          <w:szCs w:val="22"/>
          <w:rPrChange w:id="616" w:author="GASTALDI Chiara (JRC-ISPRA)" w:date="2025-02-18T12:16:00Z">
            <w:rPr>
              <w:rFonts w:eastAsia="EC Square Sans Pro" w:cs="EC Square Sans Pro"/>
              <w:iCs/>
              <w:sz w:val="22"/>
              <w:szCs w:val="22"/>
            </w:rPr>
          </w:rPrChange>
        </w:rPr>
        <w:t xml:space="preserve">Potential enablers include: </w:t>
      </w:r>
    </w:p>
    <w:p w14:paraId="103A9889" w14:textId="77777777" w:rsidR="00AF7132" w:rsidRPr="00810776" w:rsidRDefault="00AF7132" w:rsidP="00D56D52">
      <w:pPr>
        <w:spacing w:before="0" w:after="0"/>
        <w:rPr>
          <w:rFonts w:eastAsia="EC Square Sans Pro" w:cs="EC Square Sans Pro"/>
          <w:sz w:val="22"/>
          <w:szCs w:val="22"/>
        </w:rPr>
      </w:pPr>
      <w:r w:rsidRPr="00810776">
        <w:rPr>
          <w:rFonts w:eastAsia="EC Square Sans Pro" w:cs="EC Square Sans Pro"/>
          <w:b/>
          <w:bCs/>
          <w:sz w:val="22"/>
          <w:szCs w:val="22"/>
        </w:rPr>
        <w:t>Blue Carbon Initiatives:</w:t>
      </w:r>
      <w:r w:rsidRPr="00810776">
        <w:rPr>
          <w:rFonts w:eastAsia="EC Square Sans Pro" w:cs="EC Square Sans Pro"/>
          <w:sz w:val="22"/>
          <w:szCs w:val="22"/>
        </w:rPr>
        <w:t xml:space="preserve"> </w:t>
      </w:r>
      <w:r w:rsidRPr="00810776">
        <w:rPr>
          <w:rFonts w:eastAsia="EC Square Sans Pro" w:cs="EC Square Sans Pro"/>
          <w:b/>
          <w:bCs/>
          <w:sz w:val="22"/>
          <w:szCs w:val="22"/>
        </w:rPr>
        <w:t xml:space="preserve"> </w:t>
      </w:r>
      <w:r w:rsidRPr="00810776">
        <w:rPr>
          <w:rFonts w:eastAsia="EC Square Sans Pro" w:cs="EC Square Sans Pro"/>
          <w:sz w:val="22"/>
          <w:szCs w:val="22"/>
        </w:rPr>
        <w:t>Pilot programs on blue carbon farming link the food system to aquatic and marine ecosystems, focusing on reducing emissions in fisheries and promoting sustainable aquaculture. This integration broadens the approach to climate change mitigation, including a lesser-known carbon sink.</w:t>
      </w:r>
    </w:p>
    <w:p w14:paraId="32FA7D36" w14:textId="239DF23D" w:rsidR="00AF7132" w:rsidRPr="00810776" w:rsidRDefault="00AF7132" w:rsidP="00D56D52">
      <w:pPr>
        <w:spacing w:after="0" w:line="257" w:lineRule="auto"/>
        <w:rPr>
          <w:rFonts w:eastAsia="EC Square Sans Pro" w:cs="EC Square Sans Pro"/>
          <w:sz w:val="22"/>
          <w:szCs w:val="22"/>
        </w:rPr>
      </w:pPr>
      <w:r w:rsidRPr="2ED78F6E">
        <w:rPr>
          <w:rFonts w:eastAsia="EC Square Sans Pro" w:cs="EC Square Sans Pro"/>
          <w:sz w:val="22"/>
          <w:szCs w:val="22"/>
        </w:rPr>
        <w:t>Again</w:t>
      </w:r>
      <w:r w:rsidRPr="2ED78F6E">
        <w:rPr>
          <w:rFonts w:eastAsia="EC Square Sans Pro" w:cs="EC Square Sans Pro"/>
          <w:b/>
          <w:bCs/>
          <w:sz w:val="22"/>
          <w:szCs w:val="22"/>
        </w:rPr>
        <w:t>, policy coherence</w:t>
      </w:r>
      <w:r w:rsidRPr="2ED78F6E">
        <w:rPr>
          <w:rFonts w:eastAsia="EC Square Sans Pro" w:cs="EC Square Sans Pro"/>
          <w:sz w:val="22"/>
          <w:szCs w:val="22"/>
        </w:rPr>
        <w:t xml:space="preserve"> is key. For marine ecosystems, it is necessary to review policies that present risk of supporting unsustainable fishery and eliminate support to such practices. Also make the support (energy related support e.g.) conditional on vessels carrying their flag and authorised to fish in their waters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{"citationID":"a2g1u61i41t","properties":{"formattedCitation":"[224]","plainCitation":"[224]","noteIndex":0},"citationItems":[{"id":301,"uris":["http://zotero.org/groups/5272309/items/K7NTNS7K"],"itemData":{"id":301,"type":"chapter","abstract":"This chapter provides an overview of how 40 countries and economies support their fisheries and how this support has evolved in recent years making use of the OECD Fisheries Support Estimate, a unique database which measures, describes, and classifies fisheries support policies consistently and transparently. It then discusses the impact of government support to fisheries, focusing on how it can affect the health of fish stocks. It proposes a risk-based framework that can help governments assess the risks of encouraging unsustainable fishing that their support policy mix may present. The chapter then discusses how governments can avoid supporting illegal, unreported, and unregulated fishing. It closes with an exploratory discussion of non-specific support policies that benefit the fisheries sector, alongside a range of other economic sectors.","container-title":"OECD Review of Fisheries 2022","event-place":"Paris","language":"en","note":"DOI: 10.1787/a96d9cba-en","publisher":"OECD","publisher-place":"Paris","source":"OECD iLibrary","title":"Government support to fisheries","URL":"https://www.oecd-ilibrary.org/agriculture-and-food/oecd-review-of-fisheries-2022_a96d9cba-en","author":[{"family":"OECD","given":""}],"accessed":{"date-parts":[["2024",7,22]]},"issued":{"date-parts":[["2022",12,13]]}}}],"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[224]</w:t>
      </w:r>
      <w:r w:rsidRPr="2ED78F6E">
        <w:rPr>
          <w:rFonts w:eastAsia="EC Square Sans Pro" w:cs="EC Square Sans Pro"/>
          <w:sz w:val="22"/>
          <w:szCs w:val="22"/>
        </w:rPr>
        <w:fldChar w:fldCharType="end"/>
      </w:r>
      <w:r w:rsidRPr="2ED78F6E">
        <w:rPr>
          <w:rFonts w:eastAsia="EC Square Sans Pro" w:cs="EC Square Sans Pro"/>
          <w:sz w:val="22"/>
          <w:szCs w:val="22"/>
        </w:rPr>
        <w:t>, p. 2]</w:t>
      </w:r>
      <w:r w:rsidRPr="2ED78F6E">
        <w:rPr>
          <w:rFonts w:eastAsia="EC Square Sans Pro" w:cs="EC Square Sans Pro"/>
          <w:strike/>
          <w:sz w:val="22"/>
          <w:szCs w:val="22"/>
        </w:rPr>
        <w:t>.</w:t>
      </w:r>
      <w:r w:rsidRPr="2ED78F6E">
        <w:rPr>
          <w:rFonts w:eastAsia="EC Square Sans Pro" w:cs="EC Square Sans Pro"/>
          <w:sz w:val="22"/>
          <w:szCs w:val="22"/>
        </w:rPr>
        <w:t xml:space="preserve"> </w:t>
      </w:r>
    </w:p>
    <w:p w14:paraId="4EA2585C" w14:textId="5D9C766D" w:rsidR="00AF7132" w:rsidRPr="00AF7132" w:rsidRDefault="00AF7132" w:rsidP="00AF7132">
      <w:pPr>
        <w:pStyle w:val="JRCLevel-3title"/>
        <w:ind w:left="426" w:hanging="426"/>
        <w:outlineLvl w:val="9"/>
      </w:pPr>
      <w:r w:rsidRPr="00810776">
        <w:t xml:space="preserve">The Water Framework Directive (WFD) monitoring and assessment systems </w:t>
      </w:r>
    </w:p>
    <w:p w14:paraId="45248FCC" w14:textId="77777777" w:rsidR="00AF7132" w:rsidRPr="00810776" w:rsidRDefault="00AF7132" w:rsidP="00D56D52">
      <w:pPr>
        <w:spacing w:after="0" w:line="257" w:lineRule="auto"/>
        <w:rPr>
          <w:rFonts w:eastAsia="EC Square Sans Pro" w:cs="EC Square Sans Pro"/>
          <w:strike/>
          <w:sz w:val="22"/>
          <w:szCs w:val="22"/>
        </w:rPr>
      </w:pPr>
      <w:r w:rsidRPr="00810776">
        <w:rPr>
          <w:rFonts w:eastAsia="EC Square Sans Pro" w:cs="EC Square Sans Pro"/>
          <w:sz w:val="22"/>
          <w:szCs w:val="22"/>
        </w:rPr>
        <w:t xml:space="preserve">It is insufficient monitoring to identify the cause of degradation (due to poor linkage between pressures and effects on the ecosystem). </w:t>
      </w:r>
    </w:p>
    <w:p w14:paraId="26AD5ECD" w14:textId="164ECCF3" w:rsidR="00AF7132" w:rsidRPr="00AF7132" w:rsidRDefault="00AF7132" w:rsidP="2ED78F6E">
      <w:pPr>
        <w:spacing w:after="0" w:line="257" w:lineRule="auto"/>
        <w:rPr>
          <w:rFonts w:eastAsia="EC Square Sans Pro" w:cs="EC Square Sans Pro"/>
          <w:sz w:val="22"/>
          <w:szCs w:val="22"/>
        </w:rPr>
      </w:pPr>
      <w:r w:rsidRPr="2ED78F6E">
        <w:rPr>
          <w:rFonts w:eastAsia="EC Square Sans Pro" w:cs="EC Square Sans Pro"/>
          <w:sz w:val="22"/>
          <w:szCs w:val="22"/>
        </w:rPr>
        <w:t xml:space="preserve">Suggestions to enhance the </w:t>
      </w:r>
      <w:r w:rsidRPr="2ED78F6E">
        <w:rPr>
          <w:rFonts w:eastAsia="EC Square Sans Pro" w:cs="EC Square Sans Pro"/>
          <w:b/>
          <w:bCs/>
          <w:sz w:val="22"/>
          <w:szCs w:val="22"/>
        </w:rPr>
        <w:t>WFD Monitoring and assessment systems</w:t>
      </w:r>
      <w:r w:rsidR="009319E7" w:rsidRPr="2ED78F6E">
        <w:rPr>
          <w:rFonts w:eastAsia="EC Square Sans Pro" w:cs="EC Square Sans Pro"/>
          <w:b/>
          <w:bCs/>
          <w:sz w:val="22"/>
          <w:szCs w:val="22"/>
        </w:rPr>
        <w:t xml:space="preserve"> </w:t>
      </w:r>
      <w:r w:rsidRPr="2ED78F6E">
        <w:rPr>
          <w:rFonts w:eastAsia="EC Square Sans Pro" w:cs="EC Square Sans Pro"/>
          <w:b/>
          <w:bCs/>
          <w:sz w:val="22"/>
          <w:szCs w:val="22"/>
        </w:rPr>
        <w:fldChar w:fldCharType="begin"/>
      </w:r>
      <w:r w:rsidR="00B83206">
        <w:rPr>
          <w:rFonts w:eastAsia="EC Square Sans Pro" w:cs="EC Square Sans Pro"/>
          <w:b/>
          <w:bCs/>
          <w:sz w:val="22"/>
          <w:szCs w:val="22"/>
        </w:rPr>
        <w:instrText xml:space="preserve"> ADDIN ZOTERO_ITEM CSL_CITATION {"citationID":"a2b64gnk71n","properties":{"formattedCitation":"[225]","plainCitation":"[225]","noteIndex":0},"citationItems":[{"id":294,"uris":["http://zotero.org/groups/5272309/items/NMIPIRZE"],"itemData":{"id":294,"type":"article-journal","abstract":"The Water Framework Directive (WFD) is a pioneering piece of legislation that aims to protect and enhance aquatic ecosystems and promote sustainable water use across Europe. There is growing concern that the objective of good status, or higher, in all EU waters by 2027 is a long way from being achieved in many countries. Through questionnaire analysis of almost 100 experts, we provide recommendations to enhance WFD monitoring and assessment systems, improve programmes of measures and further integrate with other sectoral policies. Our analysis highlights that there is great potential to enhance assessment schemes through strategic design of monitoring networks and innovation, such as earth observation. New diagnostic tools that use existing WFD monitoring data, but incorporate novel statistical and trait-based approaches could be used more widely to diagnose the cause of deterioration under conditions of multiple pressures and deliver a hierarchy of solutions for more evidence-driven decisions in river basin management. There is also a growing recognition that measures undertaken in river basin management should deliver multiple benefits across sectors, such as reduced flood risk, and there needs to be robust demonstration studies that evaluate these. Continued efforts in ‘mainstreaming’ water policy into other policy sectors is clearly needed to deliver wider success with WFD goals, particularly with agricultural policy. Other key policy areas where a need for stronger integration with water policy was recognised included urban planning (waste water treatment), flooding, climate and energy (hydropower). Having a deadline for attaining the policy objective of good status is important, but even more essential is to have a permanent framework for river basin management that addresses the delays in implementation of measures. This requires a long-term perspective, far beyond the current deadline of 2027.","container-title":"Science of The Total Environment","DOI":"10.1016/j.scitotenv.2018.12.255","ISSN":"0048-9697","journalAbbreviation":"Science of The Total Environment","page":"1228-1238","source":"ScienceDirect","title":"Protecting and restoring Europe's waters: An analysis of the future development needs of the Water Framework Directive","title-short":"Protecting and restoring Europe's waters","volume":"658","author":[{"family":"Carvalho","given":"Laurence"},{"family":"Mackay","given":"Eleanor B."},{"family":"Cardoso","given":"Ana Cristina"},{"family":"Baattrup-Pedersen","given":"Annette"},{"family":"Birk","given":"Sebastian"},{"family":"Blackstock","given":"Kirsty L."},{"family":"Borics","given":"Gábor"},{"family":"Borja","given":"Angel"},{"family":"Feld","given":"Christian K."},{"family":"Ferreira","given":"Maria Teresa"},{"family":"Globevnik","given":"Lidija"},{"family":"Grizzetti","given":"Bruna"},{"family":"Hendry","given":"Sarah"},{"family":"Hering","given":"Daniel"},{"family":"Kelly","given":"Martyn"},{"family":"Langaas","given":"Sindre"},{"family":"Meissner","given":"Kristian"},{"family":"Panagopoulos","given":"Yiannis"},{"family":"Penning","given":"Ellis"},{"family":"Rouillard","given":"Josselin"},{"family":"Sabater","given":"Sergi"},{"family":"Schmedtje","given":"Ursula"},{"family":"Spears","given":"Bryan M."},{"family":"Venohr","given":"Markus"},{"family":"Bund","given":"Wouter","non-dropping-particle":"van de"},{"family":"Solheim","given":"Anne Lyche"}],"issued":{"date-parts":[["2019",3,25]]}}}],"schema":"https://github.com/citation-style-language/schema/raw/master/csl-citation.json"} </w:instrText>
      </w:r>
      <w:r w:rsidRPr="2ED78F6E">
        <w:rPr>
          <w:rFonts w:eastAsia="EC Square Sans Pro" w:cs="EC Square Sans Pro"/>
          <w:b/>
          <w:bCs/>
          <w:sz w:val="22"/>
          <w:szCs w:val="22"/>
        </w:rPr>
        <w:fldChar w:fldCharType="separate"/>
      </w:r>
      <w:r w:rsidR="00B83206" w:rsidRPr="00B83206">
        <w:rPr>
          <w:sz w:val="22"/>
        </w:rPr>
        <w:t>[225]</w:t>
      </w:r>
      <w:r w:rsidRPr="2ED78F6E">
        <w:rPr>
          <w:rFonts w:eastAsia="EC Square Sans Pro" w:cs="EC Square Sans Pro"/>
          <w:b/>
          <w:bCs/>
          <w:sz w:val="22"/>
          <w:szCs w:val="22"/>
        </w:rPr>
        <w:fldChar w:fldCharType="end"/>
      </w:r>
      <w:r w:rsidRPr="2ED78F6E">
        <w:rPr>
          <w:rFonts w:eastAsia="EC Square Sans Pro" w:cs="EC Square Sans Pro"/>
          <w:sz w:val="22"/>
          <w:szCs w:val="22"/>
        </w:rPr>
        <w:t xml:space="preserve"> include </w:t>
      </w:r>
    </w:p>
    <w:p w14:paraId="641AA235" w14:textId="106ADFE0" w:rsidR="00AF7132" w:rsidRPr="00810776" w:rsidRDefault="00AF7132" w:rsidP="00AF7132">
      <w:pPr>
        <w:spacing w:after="0" w:line="257" w:lineRule="auto"/>
        <w:rPr>
          <w:rFonts w:eastAsia="EC Square Sans Pro" w:cs="EC Square Sans Pro"/>
          <w:strike/>
          <w:sz w:val="22"/>
          <w:szCs w:val="22"/>
        </w:rPr>
      </w:pPr>
      <w:r w:rsidRPr="2ED78F6E">
        <w:rPr>
          <w:rFonts w:eastAsia="EC Square Sans Pro" w:cs="EC Square Sans Pro"/>
          <w:sz w:val="22"/>
          <w:szCs w:val="22"/>
        </w:rPr>
        <w:t xml:space="preserve">1) communicate progress toward good status more effectively; 2) Incorporate innovation into monitoring and assessment, 3) Improve diagnosis of cause of deterioration. Moreover, </w:t>
      </w:r>
      <w:r w:rsidRPr="2ED78F6E">
        <w:rPr>
          <w:rFonts w:eastAsia="EC Square Sans Pro" w:cs="EC Square Sans Pro"/>
          <w:b/>
          <w:bCs/>
          <w:sz w:val="22"/>
          <w:szCs w:val="22"/>
        </w:rPr>
        <w:t xml:space="preserve">WFD Policy needs </w:t>
      </w:r>
      <w:r w:rsidRPr="2ED78F6E">
        <w:rPr>
          <w:rFonts w:eastAsia="EC Square Sans Pro" w:cs="EC Square Sans Pro"/>
          <w:sz w:val="22"/>
          <w:szCs w:val="22"/>
        </w:rPr>
        <w:t>integration with other sectors, especially agriculture</w:t>
      </w:r>
      <w:r w:rsidR="009319E7"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{"citationID":"a9uudup7cm","properties":{"formattedCitation":"[225]","plainCitation":"[225]","noteIndex":0},"citationItems":[{"id":294,"uris":["http://zotero.org/groups/5272309/items/NMIPIRZE"],"itemData":{"id":294,"type":"article-journal","abstract":"The Water Framework Directive (WFD) is a pioneering piece of legislation that aims to protect and enhance aquatic ecosystems and promote sustainable water use across Europe. There is growing concern that the objective of good status, or higher, in all EU waters by 2027 is a long way from being achieved in many countries. Through questionnaire analysis of almost 100 experts, we provide recommendations to enhance WFD monitoring and assessment systems, improve programmes of measures and further integrate with other sectoral policies. Our analysis highlights that there is great potential to enhance assessment schemes through strategic design of monitoring networks and innovation, such as earth observation. New diagnostic tools that use existing WFD monitoring data, but incorporate novel statistical and trait-based approaches could be used more widely to diagnose the cause of deterioration under conditions of multiple pressures and deliver a hierarchy of solutions for more evidence-driven decisions in river basin management. There is also a growing recognition that measures undertaken in river basin management should deliver multiple benefits across sectors, such as reduced flood risk, and there needs to be robust demonstration studies that evaluate these. Continued efforts in ‘mainstreaming’ water policy into other policy sectors is clearly needed to deliver wider success with WFD goals, particularly with agricultural policy. Other key policy areas where a need for stronger integration with water policy was recognised included urban planning (waste water treatment), flooding, climate and energy (hydropower). Having a deadline for attaining the policy objective of good status is important, but even more essential is to have a permanent framework for river basin management that addresses the delays in implementation of measures. This requires a long-term perspective, far beyond the current deadline of 2027.","container-title":"Science of The Total Environment","DOI":"10.1016/j.scitotenv.2018.12.255","ISSN":"0048-9697","journalAbbreviation":"Science of The Total Environment","page":"1228-1238","source":"ScienceDirect","title":"Protecting and restoring Europe's waters: An analysis of the future development needs of the Water Framework Directive","title-short":"Protecting and restoring Europe's waters","volume":"658","author":[{"family":"Carvalho","given":"Laurence"},{"family":"Mackay","given":"Eleanor B."},{"family":"Cardoso","given":"Ana Cristina"},{"family":"Baattrup-Pedersen","given":"Annette"},{"family":"Birk","given":"Sebastian"},{"family":"Blackstock","given":"Kirsty L."},{"family":"Borics","given":"Gábor"},{"family":"Borja","given":"Angel"},{"family":"Feld","given":"Christian K."},{"family":"Ferreira","given":"Maria Teresa"},{"family":"Globevnik","given":"Lidija"},{"family":"Grizzetti","given":"Bruna"},{"family":"Hendry","given":"Sarah"},{"family":"Hering","given":"Daniel"},{"family":"Kelly","given":"Martyn"},{"family":"Langaas","given":"Sindre"},{"family":"Meissner","given":"Kristian"},{"family":"Panagopoulos","given":"Yiannis"},{"family":"Penning","given":"Ellis"},{"family":"Rouillard","given":"Josselin"},{"family":"Sabater","given":"Sergi"},{"family":"Schmedtje","given":"Ursula"},{"family":"Spears","given":"Bryan M."},{"family":"Venohr","given":"Markus"},{"family":"Bund","given":"Wouter","non-dropping-particle":"van de"},{"family":"Solheim","given":"Anne Lyche"}],"issued":{"date-parts":[["2019",3,25]]}}}],"schema":"https://github.com/citation-style-language/schema/raw/master/csl-citation.json"}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[225]</w:t>
      </w:r>
      <w:r w:rsidRPr="2ED78F6E">
        <w:rPr>
          <w:rFonts w:eastAsia="EC Square Sans Pro" w:cs="EC Square Sans Pro"/>
          <w:sz w:val="22"/>
          <w:szCs w:val="22"/>
        </w:rPr>
        <w:fldChar w:fldCharType="end"/>
      </w:r>
      <w:r w:rsidRPr="2ED78F6E">
        <w:rPr>
          <w:rFonts w:eastAsia="EC Square Sans Pro" w:cs="EC Square Sans Pro"/>
          <w:strike/>
          <w:sz w:val="22"/>
          <w:szCs w:val="22"/>
        </w:rPr>
        <w:t>.</w:t>
      </w:r>
    </w:p>
    <w:p w14:paraId="6CCDACE2" w14:textId="6703778A" w:rsidR="00AF7132" w:rsidRPr="00810776" w:rsidRDefault="00AF7132" w:rsidP="00D56D52">
      <w:pPr>
        <w:spacing w:before="0" w:after="0" w:line="257" w:lineRule="auto"/>
        <w:rPr>
          <w:rFonts w:eastAsia="EC Square Sans Pro" w:cs="EC Square Sans Pro"/>
          <w:strike/>
          <w:sz w:val="22"/>
          <w:szCs w:val="22"/>
        </w:rPr>
      </w:pPr>
      <w:r w:rsidRPr="2ED78F6E">
        <w:rPr>
          <w:rFonts w:eastAsia="EC Square Sans Pro" w:cs="EC Square Sans Pro"/>
          <w:sz w:val="22"/>
          <w:szCs w:val="22"/>
        </w:rPr>
        <w:t xml:space="preserve">Along the same lines, it is recommended to consider </w:t>
      </w:r>
      <w:r w:rsidRPr="2ED78F6E">
        <w:rPr>
          <w:rFonts w:eastAsia="EC Square Sans Pro" w:cs="EC Square Sans Pro"/>
          <w:b/>
          <w:bCs/>
          <w:sz w:val="22"/>
          <w:szCs w:val="22"/>
        </w:rPr>
        <w:t>hydrological connectivity</w:t>
      </w:r>
      <w:r w:rsidRPr="2ED78F6E">
        <w:rPr>
          <w:rFonts w:eastAsia="EC Square Sans Pro" w:cs="EC Square Sans Pro"/>
          <w:sz w:val="22"/>
          <w:szCs w:val="22"/>
        </w:rPr>
        <w:t xml:space="preserve"> into freshwater conservation</w:t>
      </w:r>
      <w:r w:rsidR="009319E7"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{"citationID":"ashg72ob9a","properties":{"formattedCitation":"[188]","plainCitation":"[188]","noteIndex":0},"citationItems":[{"id":295,"uris":["http://zotero.org/groups/5272309/items/YBLCT6G3"],"itemData":{"id":295,"type":"article-journal","abstract":"In this overview (introductory article to a special issue including 14 papers), we consider all main types of natural and artificial inland freshwater habitas (fwh). For each type, we identify the main biodiversity patterns and ecological features, human impacts on the system and environmental issues, and discuss ways to use this information to improve stewardship. Examples of selected key biodiversity/ecological features (habitat type): narrow endemics, sensitive (groundwater and GDEs); crenobionts, LIHRes (springs); unidirectional flow, nutrient spiraling (streams); naturally turbid, floodplains, large-bodied species (large rivers); depth-variation in benthic communities (lakes); endemism and diversity (ancient lakes); threatened, sensitive species (oxbow lakes, SWE); diverse, reduced littoral (reservoirs); cold-adapted species (Boreal and Arctic fwh); endemism, depauperate (Antarctic fwh); flood pulse, intermittent wetlands, biggest river basins (tropical fwh); variable hydrologic regime—periods of drying, flash floods (arid-climate fwh). Selected impacts: eutrophication and other pollution, hydrologic modifications, overexploitation, habitat destruction, invasive species, salinization. Climate change is a threat multiplier, and it is important to quantify resistance, resilience, and recovery to assess the strategic role of the different types of freshwater ecosystems and their value for biodiversity conservation. Effective conservation solutions are dependent on an understanding of connectivity between different freshwater ecosystems (including related terrestrial, coastal and marine systems).","container-title":"Water","DOI":"10.3390/w12010260","ISSN":"2073-4441","issue":"1","language":"en","license":"http://creativecommons.org/licenses/by/3.0/","note":"number: 1\npublisher: Multidisciplinary Digital Publishing Institute","page":"260","source":"www.mdpi.com","title":"Characteristics, Main Impacts, and Stewardship of Natural and Artificial Freshwater Environments: Consequences for Biodiversity Conservation","title-short":"Characteristics, Main Impacts, and Stewardship of Natural and Artificial Freshwater Environments","volume":"12","author":[{"family":"Cantonati","given":"Marco"},{"family":"Poikane","given":"Sandra"},{"family":"Pringle","given":"Catherine M."},{"family":"Stevens","given":"Lawrence E."},{"family":"Turak","given":"Eren"},{"family":"Heino","given":"Jani"},{"family":"Richardson","given":"John S."},{"family":"Bolpagni","given":"Rossano"},{"family":"Borrini","given":"Alex"},{"family":"Cid","given":"Núria"},{"family":"Čtvrtlíková","given":"Martina"},{"family":"Galassi","given":"Diana M. P."},{"family":"Hájek","given":"Michal"},{"family":"Hawes","given":"Ian"},{"family":"Levkov","given":"Zlatko"},{"family":"Naselli-Flores","given":"Luigi"},{"family":"Saber","given":"Abdullah A."},{"family":"Cicco","given":"Mattia Di"},{"family":"Fiasca","given":"Barbara"},{"family":"Hamilton","given":"Paul B."},{"family":"Kubečka","given":"Jan"},{"family":"Segadelli","given":"Stefano"},{"family":"Znachor","given":"Petr"}],"issued":{"date-parts":[["2020",1]]}}}],"schema":"https://github.com/citation-style-language/schema/raw/master/csl-citation.json"}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[188]</w:t>
      </w:r>
      <w:r w:rsidRPr="2ED78F6E">
        <w:rPr>
          <w:rFonts w:eastAsia="EC Square Sans Pro" w:cs="EC Square Sans Pro"/>
          <w:sz w:val="22"/>
          <w:szCs w:val="22"/>
        </w:rPr>
        <w:fldChar w:fldCharType="end"/>
      </w:r>
      <w:r w:rsidRPr="2ED78F6E">
        <w:rPr>
          <w:rFonts w:eastAsia="EC Square Sans Pro" w:cs="EC Square Sans Pro"/>
          <w:strike/>
          <w:sz w:val="22"/>
          <w:szCs w:val="22"/>
        </w:rPr>
        <w:t>.</w:t>
      </w:r>
    </w:p>
    <w:p w14:paraId="296E4DF1" w14:textId="408840B0" w:rsidR="00AF7132" w:rsidRPr="00810776" w:rsidRDefault="00AF7132" w:rsidP="00D56D52">
      <w:pPr>
        <w:spacing w:before="0" w:line="257" w:lineRule="auto"/>
        <w:rPr>
          <w:rFonts w:eastAsia="EC Square Sans Pro" w:cs="EC Square Sans Pro"/>
          <w:sz w:val="22"/>
          <w:szCs w:val="22"/>
        </w:rPr>
      </w:pPr>
      <w:r w:rsidRPr="2ED78F6E">
        <w:rPr>
          <w:rFonts w:eastAsia="EC Square Sans Pro" w:cs="EC Square Sans Pro"/>
          <w:sz w:val="22"/>
          <w:szCs w:val="22"/>
        </w:rPr>
        <w:lastRenderedPageBreak/>
        <w:t>At the regional level, managing species and ecosystem diversity at the landscape scale implies identifying and preserving specific and very often marginal habitats within forests, such as water springs, watercourses, wetlands, peatlands, rocky sites and topographically extreme sites with lower tree density, provide excellent opportunities to maintain and promote biodiversity. - land sharing, land sparing, Triad management</w:t>
      </w:r>
      <w:r w:rsidR="009319E7" w:rsidRPr="2ED78F6E">
        <w:rPr>
          <w:rFonts w:eastAsia="EC Square Sans Pro" w:cs="EC Square Sans Pro"/>
          <w:sz w:val="22"/>
          <w:szCs w:val="22"/>
        </w:rPr>
        <w:t xml:space="preserve"> </w:t>
      </w:r>
      <w:r w:rsidRPr="2ED78F6E">
        <w:rPr>
          <w:rFonts w:eastAsia="EC Square Sans Pro" w:cs="EC Square Sans Pro"/>
          <w:sz w:val="22"/>
          <w:szCs w:val="22"/>
        </w:rPr>
        <w:fldChar w:fldCharType="begin"/>
      </w:r>
      <w:r w:rsidR="00B83206">
        <w:rPr>
          <w:rFonts w:eastAsia="EC Square Sans Pro" w:cs="EC Square Sans Pro"/>
          <w:sz w:val="22"/>
          <w:szCs w:val="22"/>
        </w:rPr>
        <w:instrText xml:space="preserve"> ADDIN ZOTERO_ITEM CSL_CITATION {"citationID":"ajj6seok23","properties":{"formattedCitation":"[226]","plainCitation":"[226]","noteIndex":0},"citationItems":[{"id":318,"uris":["http://zotero.org/groups/5272309/items/RF336IAF"],"itemData":{"id":318,"type":"report","genre":"From Science to Policy","note":"collection-title: From Science to Policy\nDOI: 10.36333/fs13","publisher":"European Forest Institute","source":"DOI.org (Crossref)","title":"Forest Biodiversity in Europe","URL":"https://efi.int/publications-bank/forest-biodiversity-europe","author":[{"family":"Muys","given":"Bart"},{"family":"Angelstam","given":"Per"},{"family":"Bauhus","given":"Jürgen"},{"family":"Bouriaud","given":"Laura"},{"family":"Jactel","given":"Hervé"},{"family":"Kraigher","given":"Hojka"},{"family":"Müller","given":"Jörg"},{"family":"Pettorelli","given":"Nathalie"},{"family":"Pötzelsberger","given":"Elisabeth"},{"family":"Primmer","given":"Eeva"},{"family":"Svoboda","given":"Miroslav"},{"family":"Thorsen","given":"Bo Jellesmark"},{"family":"Van Meerbeek","given":"Koenraad"},{"literal":"European Forest Institute"}],"accessed":{"date-parts":[["2024",7,19]]},"issued":{"date-parts":[["2022",5]]}}}],"schema":"https://github.com/citation-style-language/schema/raw/master/csl-citation.json"} </w:instrText>
      </w:r>
      <w:r w:rsidRPr="2ED78F6E">
        <w:rPr>
          <w:rFonts w:eastAsia="EC Square Sans Pro" w:cs="EC Square Sans Pro"/>
          <w:sz w:val="22"/>
          <w:szCs w:val="22"/>
        </w:rPr>
        <w:fldChar w:fldCharType="separate"/>
      </w:r>
      <w:r w:rsidR="00B83206" w:rsidRPr="00B83206">
        <w:rPr>
          <w:sz w:val="22"/>
        </w:rPr>
        <w:t>[226]</w:t>
      </w:r>
      <w:r w:rsidRPr="2ED78F6E">
        <w:rPr>
          <w:rFonts w:eastAsia="EC Square Sans Pro" w:cs="EC Square Sans Pro"/>
          <w:sz w:val="22"/>
          <w:szCs w:val="22"/>
        </w:rPr>
        <w:fldChar w:fldCharType="end"/>
      </w:r>
      <w:r w:rsidRPr="2ED78F6E">
        <w:rPr>
          <w:rFonts w:eastAsia="EC Square Sans Pro" w:cs="EC Square Sans Pro"/>
          <w:sz w:val="22"/>
          <w:szCs w:val="22"/>
        </w:rPr>
        <w:t>.</w:t>
      </w:r>
    </w:p>
    <w:p w14:paraId="6AD97B40" w14:textId="77777777" w:rsidR="005351AD" w:rsidRDefault="005351AD">
      <w:pPr>
        <w:spacing w:before="0" w:after="160"/>
        <w:jc w:val="left"/>
        <w:rPr>
          <w:rFonts w:cstheme="minorBidi"/>
          <w:b/>
          <w:bCs/>
          <w:color w:val="6CA644"/>
          <w:sz w:val="22"/>
          <w:szCs w:val="22"/>
          <w:lang w:eastAsia="en-US"/>
        </w:rPr>
      </w:pPr>
      <w:r>
        <w:rPr>
          <w:rFonts w:cstheme="minorBidi"/>
          <w:sz w:val="22"/>
          <w:szCs w:val="22"/>
        </w:rPr>
        <w:br w:type="page"/>
      </w:r>
    </w:p>
    <w:p w14:paraId="138E6FA4" w14:textId="14562F2A" w:rsidR="00BD5BD6" w:rsidRPr="005351AD" w:rsidRDefault="005351AD" w:rsidP="005351AD">
      <w:pPr>
        <w:pStyle w:val="JRCLevel-2title"/>
      </w:pPr>
      <w:bookmarkStart w:id="617" w:name="_Toc190708610"/>
      <w:r w:rsidRPr="005351AD">
        <w:lastRenderedPageBreak/>
        <w:t>3.</w:t>
      </w:r>
      <w:r w:rsidR="0037462D">
        <w:t>7</w:t>
      </w:r>
      <w:r w:rsidRPr="005351AD">
        <w:t xml:space="preserve"> </w:t>
      </w:r>
      <w:commentRangeStart w:id="618"/>
      <w:commentRangeStart w:id="619"/>
      <w:r w:rsidR="5B63B4F7" w:rsidRPr="005351AD">
        <w:t>Towards a Zero-Pollution ambition</w:t>
      </w:r>
      <w:bookmarkEnd w:id="472"/>
      <w:bookmarkEnd w:id="473"/>
      <w:bookmarkEnd w:id="474"/>
      <w:bookmarkEnd w:id="475"/>
      <w:bookmarkEnd w:id="476"/>
      <w:bookmarkEnd w:id="477"/>
      <w:commentRangeEnd w:id="618"/>
      <w:r w:rsidR="725993D4" w:rsidRPr="005351AD">
        <w:commentReference w:id="618"/>
      </w:r>
      <w:commentRangeEnd w:id="619"/>
      <w:r w:rsidR="725993D4" w:rsidRPr="005351AD">
        <w:commentReference w:id="619"/>
      </w:r>
      <w:bookmarkEnd w:id="478"/>
      <w:bookmarkEnd w:id="479"/>
      <w:bookmarkEnd w:id="617"/>
    </w:p>
    <w:p w14:paraId="6F3BDFB4" w14:textId="38D668F1" w:rsidR="0B492D69" w:rsidRPr="00E81F9B" w:rsidRDefault="4C21798E" w:rsidP="31DF77F9">
      <w:pPr>
        <w:rPr>
          <w:rFonts w:eastAsia="EC Square Sans Pro" w:cstheme="minorBidi"/>
          <w:sz w:val="22"/>
          <w:szCs w:val="22"/>
        </w:rPr>
      </w:pPr>
      <w:r w:rsidRPr="31DF77F9">
        <w:rPr>
          <w:rFonts w:eastAsia="EC Square Sans Pro" w:cstheme="minorBidi"/>
          <w:sz w:val="22"/>
          <w:szCs w:val="22"/>
        </w:rPr>
        <w:t>T</w:t>
      </w:r>
      <w:r w:rsidR="560EB1CE" w:rsidRPr="31DF77F9">
        <w:rPr>
          <w:rFonts w:eastAsia="EC Square Sans Pro" w:cstheme="minorBidi"/>
          <w:sz w:val="22"/>
          <w:szCs w:val="22"/>
        </w:rPr>
        <w:t>he</w:t>
      </w:r>
      <w:r w:rsidR="4CFC8442" w:rsidRPr="31DF77F9">
        <w:rPr>
          <w:rFonts w:eastAsia="EC Square Sans Pro" w:cstheme="minorBidi"/>
          <w:sz w:val="22"/>
          <w:szCs w:val="22"/>
        </w:rPr>
        <w:t xml:space="preserve"> Zero Pollution EGD thematic area builds on pre-existing and well-established policies, like the Water Framework Directive </w:t>
      </w:r>
      <w:r w:rsidR="00B83206">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{"citationID":"ais9m3qg34","properties":{"formattedCitation":"[227]","plainCitation":"[227]","noteIndex":0},"citationItems":[{"id":368,"uris":["http://zotero.org/groups/5272309/items/RJQSG7BN"],"itemData":{"id":368,"type":"legislation","container-title":"OJ L","language":"en","title":"Directive 2000/60/EC of the European Parliament and of the Council of 23 October 2000 establishing a framework for Community action in the field of water policy","title-short":"Directive 2000/60/EC","URL":"http://data.europa.eu/eli/dir/2000/60/oj/eng","accessed":{"date-parts":[["2024",1,10]]},"issued":{"date-parts":[["2000",10,23]]}}}],"schema":"https://github.com/citation-style-language/schema/raw/master/csl-citation.json"} </w:instrText>
      </w:r>
      <w:r w:rsidR="00B83206">
        <w:rPr>
          <w:rFonts w:eastAsia="EC Square Sans Pro" w:cstheme="minorBidi"/>
          <w:sz w:val="22"/>
          <w:szCs w:val="22"/>
        </w:rPr>
        <w:fldChar w:fldCharType="separate"/>
      </w:r>
      <w:r w:rsidR="00B83206" w:rsidRPr="00B83206">
        <w:rPr>
          <w:sz w:val="22"/>
          <w:szCs w:val="24"/>
        </w:rPr>
        <w:t>[227]</w:t>
      </w:r>
      <w:r w:rsidR="00B83206">
        <w:rPr>
          <w:rFonts w:eastAsia="EC Square Sans Pro" w:cstheme="minorBidi"/>
          <w:sz w:val="22"/>
          <w:szCs w:val="22"/>
        </w:rPr>
        <w:fldChar w:fldCharType="end"/>
      </w:r>
      <w:r>
        <w:rPr>
          <w:rStyle w:val="CommentReference"/>
        </w:rPr>
        <w:commentReference w:id="620"/>
      </w:r>
      <w:r>
        <w:rPr>
          <w:rStyle w:val="CommentReference"/>
        </w:rPr>
        <w:commentReference w:id="621"/>
      </w:r>
      <w:r w:rsidR="4CFC8442" w:rsidRPr="31DF77F9">
        <w:rPr>
          <w:rFonts w:eastAsia="EC Square Sans Pro" w:cstheme="minorBidi"/>
          <w:sz w:val="22"/>
          <w:szCs w:val="22"/>
        </w:rPr>
        <w:t>, the Nitrate Directive</w:t>
      </w:r>
      <w:r w:rsidR="00B83206">
        <w:rPr>
          <w:rFonts w:eastAsia="EC Square Sans Pro" w:cstheme="minorBidi"/>
          <w:sz w:val="22"/>
          <w:szCs w:val="22"/>
        </w:rPr>
        <w:t xml:space="preserve"> </w:t>
      </w:r>
      <w:r w:rsidR="00B83206">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{"citationID":"asstef34se","properties":{"formattedCitation":"[228]","plainCitation":"[228]","noteIndex":0},"citationItems":[{"id":1656,"uris":["http://zotero.org/groups/5272309/items/F2QJZFNT"],"itemData":{"id":1656,"type":"bill","authority":"CONSIL","container-title":"OJ L","language":"en","title":"Council Directive 91/676/EEC of 12 December 1991 concerning the protection of waters against pollution caused by nitrates from agricultural sources","URL":"http://data.europa.eu/eli/dir/1991/676/oj/eng","volume":"375","accessed":{"date-parts":[["2025",3,6]]},"issued":{"date-parts":[["1991",12,12]]}}}],"schema":"https://github.com/citation-style-language/schema/raw/master/csl-citation.json"} </w:instrText>
      </w:r>
      <w:r w:rsidR="00B83206">
        <w:rPr>
          <w:rFonts w:eastAsia="EC Square Sans Pro" w:cstheme="minorBidi"/>
          <w:sz w:val="22"/>
          <w:szCs w:val="22"/>
        </w:rPr>
        <w:fldChar w:fldCharType="separate"/>
      </w:r>
      <w:r w:rsidR="00B83206" w:rsidRPr="00B83206">
        <w:rPr>
          <w:sz w:val="22"/>
          <w:szCs w:val="24"/>
        </w:rPr>
        <w:t>[228]</w:t>
      </w:r>
      <w:r w:rsidR="00B83206">
        <w:rPr>
          <w:rFonts w:eastAsia="EC Square Sans Pro" w:cstheme="minorBidi"/>
          <w:sz w:val="22"/>
          <w:szCs w:val="22"/>
        </w:rPr>
        <w:fldChar w:fldCharType="end"/>
      </w:r>
      <w:commentRangeStart w:id="622"/>
      <w:r w:rsidR="4CFC8442" w:rsidRPr="31DF77F9">
        <w:rPr>
          <w:rFonts w:eastAsia="EC Square Sans Pro" w:cstheme="minorBidi"/>
          <w:sz w:val="22"/>
          <w:szCs w:val="22"/>
        </w:rPr>
        <w:t>,</w:t>
      </w:r>
      <w:commentRangeEnd w:id="622"/>
      <w:r>
        <w:rPr>
          <w:rStyle w:val="CommentReference"/>
        </w:rPr>
        <w:commentReference w:id="622"/>
      </w:r>
      <w:r w:rsidR="4CFC8442" w:rsidRPr="31DF77F9">
        <w:rPr>
          <w:rFonts w:eastAsia="EC Square Sans Pro" w:cstheme="minorBidi"/>
          <w:sz w:val="22"/>
          <w:szCs w:val="22"/>
        </w:rPr>
        <w:t xml:space="preserve"> </w:t>
      </w:r>
      <w:r w:rsidR="5226BF82" w:rsidRPr="31DF77F9">
        <w:rPr>
          <w:rFonts w:eastAsia="EC Square Sans Pro" w:cstheme="minorBidi"/>
          <w:sz w:val="22"/>
          <w:szCs w:val="22"/>
        </w:rPr>
        <w:t xml:space="preserve">the </w:t>
      </w:r>
      <w:r w:rsidR="4CFC8442" w:rsidRPr="31DF77F9">
        <w:rPr>
          <w:rFonts w:eastAsia="EC Square Sans Pro" w:cstheme="minorBidi"/>
          <w:sz w:val="22"/>
          <w:szCs w:val="22"/>
        </w:rPr>
        <w:t>Marine Strategy Framework Directive</w:t>
      </w:r>
      <w:r w:rsidR="00B83206">
        <w:rPr>
          <w:rFonts w:eastAsia="EC Square Sans Pro" w:cstheme="minorBidi"/>
          <w:sz w:val="22"/>
          <w:szCs w:val="22"/>
        </w:rPr>
        <w:t xml:space="preserve"> </w:t>
      </w:r>
      <w:r w:rsidR="00B83206">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{"citationID":"ah6bkhu0g3","properties":{"formattedCitation":"[229]","plainCitation":"[229]","noteIndex":0},"citationItems":[{"id":367,"uris":["http://zotero.org/groups/5272309/items/YUGJYBLY"],"itemData":{"id":367,"type":"legislation","container-title":"OJ L","language":"en","title":"Directive 2008/56/EC of the European Parliament and of the Council of 17 June 2008 establishing a framework for community action in the field of marine environmental policy (Marine Strategy Framework Directive) (Text with EEA relevance)","title-short":"Directive 2008/56/EC","URL":"http://data.europa.eu/eli/dir/2008/56/oj/eng","accessed":{"date-parts":[["2024",1,10]]},"issued":{"date-parts":[["2008",6,17]]}}}],"schema":"https://github.com/citation-style-language/schema/raw/master/csl-citation.json"} </w:instrText>
      </w:r>
      <w:r w:rsidR="00B83206">
        <w:rPr>
          <w:rFonts w:eastAsia="EC Square Sans Pro" w:cstheme="minorBidi"/>
          <w:sz w:val="22"/>
          <w:szCs w:val="22"/>
        </w:rPr>
        <w:fldChar w:fldCharType="separate"/>
      </w:r>
      <w:r w:rsidR="00B83206" w:rsidRPr="00B83206">
        <w:rPr>
          <w:sz w:val="22"/>
          <w:szCs w:val="24"/>
        </w:rPr>
        <w:t>[229]</w:t>
      </w:r>
      <w:r w:rsidR="00B83206">
        <w:rPr>
          <w:rFonts w:eastAsia="EC Square Sans Pro" w:cstheme="minorBidi"/>
          <w:sz w:val="22"/>
          <w:szCs w:val="22"/>
        </w:rPr>
        <w:fldChar w:fldCharType="end"/>
      </w:r>
      <w:r>
        <w:rPr>
          <w:rStyle w:val="CommentReference"/>
        </w:rPr>
        <w:commentReference w:id="623"/>
      </w:r>
      <w:r w:rsidR="4CFC8442" w:rsidRPr="31DF77F9">
        <w:rPr>
          <w:rFonts w:eastAsia="EC Square Sans Pro" w:cstheme="minorBidi"/>
          <w:sz w:val="22"/>
          <w:szCs w:val="22"/>
        </w:rPr>
        <w:t xml:space="preserve"> which predate the EGD and that have been implemented in the last decades. </w:t>
      </w:r>
      <w:r w:rsidR="7643AB5C" w:rsidRPr="31DF77F9">
        <w:rPr>
          <w:rFonts w:eastAsia="EC Square Sans Pro" w:cstheme="minorBidi"/>
          <w:sz w:val="22"/>
          <w:szCs w:val="22"/>
        </w:rPr>
        <w:t xml:space="preserve">Some of them </w:t>
      </w:r>
      <w:r w:rsidR="5F974506" w:rsidRPr="31DF77F9">
        <w:rPr>
          <w:rFonts w:eastAsia="EC Square Sans Pro" w:cstheme="minorBidi"/>
          <w:sz w:val="22"/>
          <w:szCs w:val="22"/>
        </w:rPr>
        <w:t>have been recently reviewed, like the Ambient Air Quality Directive</w:t>
      </w:r>
      <w:r w:rsidR="00B83206">
        <w:rPr>
          <w:rFonts w:eastAsia="EC Square Sans Pro" w:cstheme="minorBidi"/>
          <w:sz w:val="22"/>
          <w:szCs w:val="22"/>
        </w:rPr>
        <w:t xml:space="preserve"> </w:t>
      </w:r>
      <w:r w:rsidR="00B83206">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{"citationID":"aie0rddr40","properties":{"formattedCitation":"[230]","plainCitation":"[230]","noteIndex":0},"citationItems":[{"id":1658,"uris":["http://zotero.org/groups/5272309/items/27M9Q75F"],"itemData":{"id":1658,"type":"bill","authority":"EP, CONSIL","language":"en","title":"Directive (EU) 2024/2881 of the European Parliament and of the Council of 23 October 2024 on ambient air quality and cleaner air for Europe (recast)","URL":"http://data.europa.eu/eli/dir/2024/2881/oj/eng","accessed":{"date-parts":[["2025",3,6]]},"issued":{"date-parts":[["2024",10,23]]}}}],"schema":"https://github.com/citation-style-language/schema/raw/master/csl-citation.json"} </w:instrText>
      </w:r>
      <w:r w:rsidR="00B83206">
        <w:rPr>
          <w:rFonts w:eastAsia="EC Square Sans Pro" w:cstheme="minorBidi"/>
          <w:sz w:val="22"/>
          <w:szCs w:val="22"/>
        </w:rPr>
        <w:fldChar w:fldCharType="separate"/>
      </w:r>
      <w:r w:rsidR="00B83206" w:rsidRPr="00B83206">
        <w:rPr>
          <w:sz w:val="22"/>
          <w:szCs w:val="24"/>
        </w:rPr>
        <w:t>[230]</w:t>
      </w:r>
      <w:r w:rsidR="00B83206">
        <w:rPr>
          <w:rFonts w:eastAsia="EC Square Sans Pro" w:cstheme="minorBidi"/>
          <w:sz w:val="22"/>
          <w:szCs w:val="22"/>
        </w:rPr>
        <w:fldChar w:fldCharType="end"/>
      </w:r>
      <w:r>
        <w:rPr>
          <w:rStyle w:val="CommentReference"/>
        </w:rPr>
        <w:commentReference w:id="624"/>
      </w:r>
      <w:r w:rsidR="55089ED2" w:rsidRPr="31DF77F9">
        <w:rPr>
          <w:rFonts w:eastAsia="EC Square Sans Pro" w:cstheme="minorBidi"/>
          <w:sz w:val="22"/>
          <w:szCs w:val="22"/>
        </w:rPr>
        <w:t xml:space="preserve">. </w:t>
      </w:r>
      <w:r w:rsidR="4AE1808C" w:rsidRPr="31DF77F9">
        <w:rPr>
          <w:rFonts w:eastAsia="EC Square Sans Pro" w:cstheme="minorBidi"/>
          <w:sz w:val="22"/>
          <w:szCs w:val="22"/>
        </w:rPr>
        <w:t>A</w:t>
      </w:r>
      <w:r w:rsidR="4CFC8442" w:rsidRPr="31DF77F9">
        <w:rPr>
          <w:rFonts w:eastAsia="EC Square Sans Pro" w:cstheme="minorBidi"/>
          <w:sz w:val="22"/>
          <w:szCs w:val="22"/>
        </w:rPr>
        <w:t xml:space="preserve"> rich literature exists on the implementation of these policies</w:t>
      </w:r>
      <w:r w:rsidR="05346970" w:rsidRPr="31DF77F9">
        <w:rPr>
          <w:rFonts w:eastAsia="EC Square Sans Pro" w:cstheme="minorBidi"/>
          <w:sz w:val="22"/>
          <w:szCs w:val="22"/>
        </w:rPr>
        <w:t>, highlighting challenges and</w:t>
      </w:r>
      <w:r w:rsidR="4CFC8442" w:rsidRPr="31DF77F9">
        <w:rPr>
          <w:rFonts w:eastAsia="EC Square Sans Pro" w:cstheme="minorBidi"/>
          <w:sz w:val="22"/>
          <w:szCs w:val="22"/>
        </w:rPr>
        <w:t xml:space="preserve"> possible solutions for the achievement of the </w:t>
      </w:r>
      <w:r w:rsidR="05561046" w:rsidRPr="31DF77F9">
        <w:rPr>
          <w:rFonts w:eastAsia="EC Square Sans Pro" w:cstheme="minorBidi"/>
          <w:sz w:val="22"/>
          <w:szCs w:val="22"/>
        </w:rPr>
        <w:t>Z</w:t>
      </w:r>
      <w:r w:rsidR="4CFC8442" w:rsidRPr="31DF77F9">
        <w:rPr>
          <w:rFonts w:eastAsia="EC Square Sans Pro" w:cstheme="minorBidi"/>
          <w:sz w:val="22"/>
          <w:szCs w:val="22"/>
        </w:rPr>
        <w:t xml:space="preserve">ero </w:t>
      </w:r>
      <w:r w:rsidR="41C6C44B" w:rsidRPr="31DF77F9">
        <w:rPr>
          <w:rFonts w:eastAsia="EC Square Sans Pro" w:cstheme="minorBidi"/>
          <w:sz w:val="22"/>
          <w:szCs w:val="22"/>
        </w:rPr>
        <w:t>P</w:t>
      </w:r>
      <w:r w:rsidR="4CFC8442" w:rsidRPr="31DF77F9">
        <w:rPr>
          <w:rFonts w:eastAsia="EC Square Sans Pro" w:cstheme="minorBidi"/>
          <w:sz w:val="22"/>
          <w:szCs w:val="22"/>
        </w:rPr>
        <w:t>ollution objective.</w:t>
      </w:r>
      <w:r w:rsidR="6E74D11C" w:rsidRPr="31DF77F9">
        <w:rPr>
          <w:rFonts w:eastAsia="EC Square Sans Pro" w:cstheme="minorBidi"/>
          <w:sz w:val="22"/>
          <w:szCs w:val="22"/>
        </w:rPr>
        <w:t xml:space="preserve"> </w:t>
      </w:r>
      <w:r w:rsidR="5F278A46" w:rsidRPr="31DF77F9">
        <w:rPr>
          <w:rFonts w:eastAsia="EC Square Sans Pro" w:cstheme="minorBidi"/>
          <w:sz w:val="22"/>
          <w:szCs w:val="22"/>
        </w:rPr>
        <w:t>T</w:t>
      </w:r>
      <w:r w:rsidR="3B37929E" w:rsidRPr="31DF77F9">
        <w:rPr>
          <w:rFonts w:eastAsia="EC Square Sans Pro" w:cstheme="minorBidi"/>
          <w:sz w:val="22"/>
          <w:szCs w:val="22"/>
        </w:rPr>
        <w:t>his</w:t>
      </w:r>
      <w:r w:rsidR="4CFC8442" w:rsidRPr="31DF77F9">
        <w:rPr>
          <w:rFonts w:eastAsia="EC Square Sans Pro" w:cstheme="minorBidi"/>
          <w:sz w:val="22"/>
          <w:szCs w:val="22"/>
        </w:rPr>
        <w:t xml:space="preserve"> </w:t>
      </w:r>
      <w:r w:rsidR="162BA460" w:rsidRPr="31DF77F9">
        <w:rPr>
          <w:rFonts w:eastAsia="EC Square Sans Pro" w:cstheme="minorBidi"/>
          <w:sz w:val="22"/>
          <w:szCs w:val="22"/>
        </w:rPr>
        <w:t>section focuses</w:t>
      </w:r>
      <w:r w:rsidR="4CFC8442" w:rsidRPr="31DF77F9">
        <w:rPr>
          <w:rFonts w:eastAsia="EC Square Sans Pro" w:cstheme="minorBidi"/>
          <w:sz w:val="22"/>
          <w:szCs w:val="22"/>
        </w:rPr>
        <w:t xml:space="preserve"> around </w:t>
      </w:r>
      <w:r w:rsidR="765117BC" w:rsidRPr="31DF77F9">
        <w:rPr>
          <w:rFonts w:eastAsia="EC Square Sans Pro" w:cstheme="minorBidi"/>
          <w:sz w:val="22"/>
          <w:szCs w:val="22"/>
        </w:rPr>
        <w:t xml:space="preserve">three potential levers for the implementation of </w:t>
      </w:r>
      <w:r w:rsidR="5AD8E177" w:rsidRPr="31DF77F9">
        <w:rPr>
          <w:rFonts w:eastAsia="EC Square Sans Pro" w:cstheme="minorBidi"/>
          <w:sz w:val="22"/>
          <w:szCs w:val="22"/>
        </w:rPr>
        <w:t>these</w:t>
      </w:r>
      <w:r w:rsidR="765117BC" w:rsidRPr="31DF77F9">
        <w:rPr>
          <w:rFonts w:eastAsia="EC Square Sans Pro" w:cstheme="minorBidi"/>
          <w:sz w:val="22"/>
          <w:szCs w:val="22"/>
        </w:rPr>
        <w:t xml:space="preserve"> policies: </w:t>
      </w:r>
      <w:r w:rsidR="3B37929E" w:rsidRPr="31DF77F9">
        <w:rPr>
          <w:rFonts w:eastAsia="EC Square Sans Pro" w:cstheme="minorBidi"/>
          <w:sz w:val="22"/>
          <w:szCs w:val="22"/>
        </w:rPr>
        <w:t xml:space="preserve"> </w:t>
      </w:r>
      <w:r w:rsidR="64060259" w:rsidRPr="31DF77F9">
        <w:rPr>
          <w:rFonts w:eastAsia="EC Square Sans Pro" w:cstheme="minorBidi"/>
          <w:sz w:val="22"/>
          <w:szCs w:val="22"/>
        </w:rPr>
        <w:t>1</w:t>
      </w:r>
      <w:r w:rsidR="5B502E96" w:rsidRPr="31DF77F9">
        <w:rPr>
          <w:rFonts w:eastAsia="EC Square Sans Pro" w:cstheme="minorBidi"/>
          <w:sz w:val="22"/>
          <w:szCs w:val="22"/>
        </w:rPr>
        <w:t>)</w:t>
      </w:r>
      <w:r w:rsidR="387A3A41" w:rsidRPr="31DF77F9">
        <w:rPr>
          <w:rFonts w:eastAsia="EC Square Sans Pro" w:cstheme="minorBidi"/>
          <w:sz w:val="22"/>
          <w:szCs w:val="22"/>
        </w:rPr>
        <w:t xml:space="preserve"> adopting</w:t>
      </w:r>
      <w:r w:rsidR="5B502E96" w:rsidRPr="31DF77F9">
        <w:rPr>
          <w:rFonts w:eastAsia="EC Square Sans Pro" w:cstheme="minorBidi"/>
          <w:sz w:val="22"/>
          <w:szCs w:val="22"/>
        </w:rPr>
        <w:t xml:space="preserve"> </w:t>
      </w:r>
      <w:r w:rsidR="3B37929E" w:rsidRPr="31DF77F9">
        <w:rPr>
          <w:rFonts w:eastAsia="EC Square Sans Pro" w:cstheme="minorBidi"/>
          <w:sz w:val="22"/>
          <w:szCs w:val="22"/>
        </w:rPr>
        <w:t xml:space="preserve">holistic </w:t>
      </w:r>
      <w:r w:rsidR="3901D38C" w:rsidRPr="31DF77F9">
        <w:rPr>
          <w:rFonts w:eastAsia="EC Square Sans Pro" w:cstheme="minorBidi"/>
          <w:sz w:val="22"/>
          <w:szCs w:val="22"/>
        </w:rPr>
        <w:t xml:space="preserve">concepts and mitigation strategies; </w:t>
      </w:r>
      <w:r w:rsidR="74E940B2" w:rsidRPr="31DF77F9">
        <w:rPr>
          <w:rFonts w:eastAsia="EC Square Sans Pro" w:cstheme="minorBidi"/>
          <w:sz w:val="22"/>
          <w:szCs w:val="22"/>
        </w:rPr>
        <w:t>2</w:t>
      </w:r>
      <w:r w:rsidR="0F5EB794" w:rsidRPr="31DF77F9">
        <w:rPr>
          <w:rFonts w:eastAsia="EC Square Sans Pro" w:cstheme="minorBidi"/>
          <w:sz w:val="22"/>
          <w:szCs w:val="22"/>
        </w:rPr>
        <w:t xml:space="preserve">) addressing nutrient pollution in agriculture through an agri-food chain lens </w:t>
      </w:r>
      <w:r w:rsidR="38776C39" w:rsidRPr="31DF77F9">
        <w:rPr>
          <w:rFonts w:eastAsia="EC Square Sans Pro" w:cstheme="minorBidi"/>
          <w:sz w:val="22"/>
          <w:szCs w:val="22"/>
        </w:rPr>
        <w:t>3</w:t>
      </w:r>
      <w:r w:rsidR="1010DDBD" w:rsidRPr="31DF77F9">
        <w:rPr>
          <w:rFonts w:eastAsia="EC Square Sans Pro" w:cstheme="minorBidi"/>
          <w:sz w:val="22"/>
          <w:szCs w:val="22"/>
        </w:rPr>
        <w:t>)</w:t>
      </w:r>
      <w:r w:rsidR="4CFC8442" w:rsidRPr="31DF77F9">
        <w:rPr>
          <w:rFonts w:eastAsia="EC Square Sans Pro" w:cstheme="minorBidi"/>
          <w:sz w:val="22"/>
          <w:szCs w:val="22"/>
        </w:rPr>
        <w:t xml:space="preserve"> </w:t>
      </w:r>
      <w:r w:rsidR="76F2E429" w:rsidRPr="31DF77F9">
        <w:rPr>
          <w:rFonts w:eastAsia="EC Square Sans Pro" w:cstheme="minorBidi"/>
          <w:sz w:val="22"/>
          <w:szCs w:val="22"/>
        </w:rPr>
        <w:t>promoting</w:t>
      </w:r>
      <w:r w:rsidR="43631323" w:rsidRPr="31DF77F9">
        <w:rPr>
          <w:rFonts w:eastAsia="EC Square Sans Pro" w:cstheme="minorBidi"/>
          <w:sz w:val="22"/>
          <w:szCs w:val="22"/>
        </w:rPr>
        <w:t xml:space="preserve"> </w:t>
      </w:r>
      <w:r w:rsidR="4CFC8442" w:rsidRPr="31DF77F9">
        <w:rPr>
          <w:rFonts w:eastAsia="EC Square Sans Pro" w:cstheme="minorBidi"/>
          <w:sz w:val="22"/>
          <w:szCs w:val="22"/>
        </w:rPr>
        <w:t>participatory and bottom</w:t>
      </w:r>
      <w:r w:rsidR="254F901F" w:rsidRPr="31DF77F9">
        <w:rPr>
          <w:rFonts w:eastAsia="EC Square Sans Pro" w:cstheme="minorBidi"/>
          <w:sz w:val="22"/>
          <w:szCs w:val="22"/>
        </w:rPr>
        <w:t>-</w:t>
      </w:r>
      <w:r w:rsidR="4CFC8442" w:rsidRPr="31DF77F9">
        <w:rPr>
          <w:rFonts w:eastAsia="EC Square Sans Pro" w:cstheme="minorBidi"/>
          <w:sz w:val="22"/>
          <w:szCs w:val="22"/>
        </w:rPr>
        <w:t>up approaches</w:t>
      </w:r>
      <w:r w:rsidR="4BAD64EA" w:rsidRPr="31DF77F9">
        <w:rPr>
          <w:rFonts w:eastAsia="EC Square Sans Pro" w:cstheme="minorBidi"/>
          <w:sz w:val="22"/>
          <w:szCs w:val="22"/>
        </w:rPr>
        <w:t xml:space="preserve"> in environmental</w:t>
      </w:r>
      <w:r w:rsidR="4CFC8442" w:rsidRPr="31DF77F9">
        <w:rPr>
          <w:rFonts w:eastAsia="EC Square Sans Pro" w:cstheme="minorBidi"/>
          <w:sz w:val="22"/>
          <w:szCs w:val="22"/>
        </w:rPr>
        <w:t xml:space="preserve"> monitoring</w:t>
      </w:r>
      <w:r w:rsidR="4BAD64EA" w:rsidRPr="31DF77F9">
        <w:rPr>
          <w:rFonts w:eastAsia="EC Square Sans Pro" w:cstheme="minorBidi"/>
          <w:sz w:val="22"/>
          <w:szCs w:val="22"/>
        </w:rPr>
        <w:t>.</w:t>
      </w:r>
    </w:p>
    <w:p w14:paraId="6878F258" w14:textId="487896CF" w:rsidR="0B492D69" w:rsidRPr="005351AD" w:rsidRDefault="005351AD" w:rsidP="005351AD">
      <w:pPr>
        <w:pStyle w:val="JRCLevel-3title"/>
        <w:ind w:left="0" w:firstLine="0"/>
      </w:pPr>
      <w:bookmarkStart w:id="625" w:name="_Toc190708611"/>
      <w:r>
        <w:t>3.</w:t>
      </w:r>
      <w:r w:rsidR="0037462D">
        <w:t>7</w:t>
      </w:r>
      <w:r>
        <w:t xml:space="preserve">.1 </w:t>
      </w:r>
      <w:r w:rsidR="6CF810BF" w:rsidRPr="005351AD">
        <w:t xml:space="preserve">Adopting holistic </w:t>
      </w:r>
      <w:r w:rsidR="36F2E074" w:rsidRPr="005351AD">
        <w:t>concepts and mitigation strategies</w:t>
      </w:r>
      <w:bookmarkEnd w:id="625"/>
      <w:r w:rsidR="36F2E074" w:rsidRPr="005351AD">
        <w:t xml:space="preserve"> </w:t>
      </w:r>
      <w:r w:rsidR="6CF810BF" w:rsidRPr="005351AD">
        <w:t xml:space="preserve"> </w:t>
      </w:r>
      <w:r w:rsidR="25CB83D4" w:rsidRPr="005351AD">
        <w:t xml:space="preserve"> </w:t>
      </w:r>
    </w:p>
    <w:p w14:paraId="1A8B30C6" w14:textId="66AFA894" w:rsidR="0039769B" w:rsidRDefault="0039769B" w:rsidP="3436B52C">
      <w:pPr>
        <w:spacing w:line="257" w:lineRule="auto"/>
        <w:rPr>
          <w:rStyle w:val="eop"/>
          <w:rFonts w:ascii="Calibri" w:hAnsi="Calibri" w:cs="Calibri"/>
          <w:color w:val="000000"/>
          <w:sz w:val="22"/>
          <w:szCs w:val="22"/>
          <w:shd w:val="clear" w:color="auto" w:fill="FFFFFF"/>
        </w:rPr>
      </w:pPr>
      <w:r>
        <w:rPr>
          <w:rStyle w:val="normaltextrun"/>
          <w:color w:val="000000"/>
          <w:sz w:val="22"/>
          <w:szCs w:val="22"/>
          <w:shd w:val="clear" w:color="auto" w:fill="FFFFFF"/>
        </w:rPr>
        <w:t xml:space="preserve">The Water Framework Directive (WFD) explicitly recognizes the interconnected nature of water systems and the diverse societal, environmental, and economic factors influencing them. However, monitoring strategies often focus on single drivers and fail to capture the complex interactions between pressures, leading to an incomplete understanding of ecosystem properties. In particular, many Member States have designed their monitoring programs based on individual parameters rather than overall ecosystem health, leading to persistent issues with water quality and ecosystem management. This indicates a need for more comprehensive monitoring and pressure-impact analysis to ensure effective water management and compliance with WFD goals </w:t>
      </w:r>
      <w:r>
        <w:rPr>
          <w:rStyle w:val="normaltextrun"/>
          <w:color w:val="000000"/>
          <w:sz w:val="22"/>
          <w:szCs w:val="22"/>
          <w:shd w:val="clear" w:color="auto" w:fill="FFFFFF"/>
        </w:rPr>
        <w:fldChar w:fldCharType="begin"/>
      </w:r>
      <w:r w:rsidR="00B83206">
        <w:rPr>
          <w:rStyle w:val="normaltextrun"/>
          <w:color w:val="000000"/>
          <w:sz w:val="22"/>
          <w:szCs w:val="22"/>
          <w:shd w:val="clear" w:color="auto" w:fill="FFFFFF"/>
        </w:rPr>
        <w:instrText xml:space="preserve"> ADDIN ZOTERO_ITEM CSL_CITATION {"citationID":"bNNs7JqO","properties":{"formattedCitation":"[231], [232]","plainCitation":"[231], [232]","noteIndex":0},"citationItems":[{"id":1473,"uris":["http://zotero.org/groups/5272309/items/GFW45KJA","http://zotero.org/groups/5272309/items/9T66LF4Q"],"itemData":{"id":1473,"type":"article-journal","container-title":"Science of The Total Environment","DOI":"10.1016/j.scitotenv.2019.01.405","ISSN":"00489697","journalAbbreviation":"Science of The Total Environment","language":"en","page":"903-916","source":"DOI.org (Crossref)","title":"Water Framework Directive programmes of measures: Lessons from the 1st planning cycle of a catchment in England","title-short":"Water Framework Directive programmes of measures","volume":"668","author":[{"family":"Giakoumis","given":"T."},{"family":"Voulvoulis","given":"N."}],"issued":{"date-parts":[["2019",6]]}}},{"id":1472,"uris":["http://zotero.org/groups/5272309/items/TEJR2VR7","http://zotero.org/groups/5272309/items/BQWXYI95"],"itemData":{"id":1472,"type":"article-journal","container-title":"Science of The Total Environment","DOI":"10.1016/j.scitotenv.2016.09.228","ISSN":"00489697","journalAbbreviation":"Science of The Total Environment","language":"en","page":"358-366","source":"DOI.org (Crossref)","title":"The EU Water Framework Directive: From great expectations to problems with implementation","title-short":"The EU Water Framework Directive","volume":"575","author":[{"family":"Voulvoulis","given":"Nikolaos"},{"family":"Arpon","given":"Karl Dominic"},{"family":"Giakoumis","given":"Theodoros"}],"issued":{"date-parts":[["2017",1]]}}}],"schema":"https://github.com/citation-style-language/schema/raw/master/csl-citation.json"} </w:instrText>
      </w:r>
      <w:r>
        <w:rPr>
          <w:rStyle w:val="normaltextrun"/>
          <w:color w:val="000000"/>
          <w:sz w:val="22"/>
          <w:szCs w:val="22"/>
          <w:shd w:val="clear" w:color="auto" w:fill="FFFFFF"/>
        </w:rPr>
        <w:fldChar w:fldCharType="separate"/>
      </w:r>
      <w:r w:rsidR="00B83206" w:rsidRPr="00B83206">
        <w:rPr>
          <w:sz w:val="22"/>
        </w:rPr>
        <w:t>[231], [232]</w:t>
      </w:r>
      <w:r>
        <w:rPr>
          <w:rStyle w:val="normaltextrun"/>
          <w:color w:val="000000"/>
          <w:sz w:val="22"/>
          <w:szCs w:val="22"/>
          <w:shd w:val="clear" w:color="auto" w:fill="FFFFFF"/>
        </w:rPr>
        <w:fldChar w:fldCharType="end"/>
      </w:r>
      <w:r>
        <w:rPr>
          <w:rStyle w:val="normaltextrun"/>
          <w:color w:val="000000"/>
          <w:sz w:val="22"/>
          <w:szCs w:val="22"/>
          <w:shd w:val="clear" w:color="auto" w:fill="FFFFFF"/>
        </w:rPr>
        <w:t xml:space="preserve"> .</w:t>
      </w:r>
      <w:r>
        <w:rPr>
          <w:rStyle w:val="normaltextrun"/>
          <w:rFonts w:ascii="Calibri" w:hAnsi="Calibri" w:cs="Calibri"/>
          <w:color w:val="000000"/>
          <w:sz w:val="22"/>
          <w:szCs w:val="22"/>
          <w:shd w:val="clear" w:color="auto" w:fill="FFFFFF"/>
        </w:rPr>
        <w:t>   </w:t>
      </w:r>
      <w:r>
        <w:rPr>
          <w:rStyle w:val="eop"/>
          <w:rFonts w:ascii="Calibri" w:hAnsi="Calibri" w:cs="Calibri"/>
          <w:color w:val="000000"/>
          <w:sz w:val="22"/>
          <w:szCs w:val="22"/>
          <w:shd w:val="clear" w:color="auto" w:fill="FFFFFF"/>
        </w:rPr>
        <w:t> </w:t>
      </w:r>
    </w:p>
    <w:p w14:paraId="0727ED64" w14:textId="51AC21FA" w:rsidR="0B492D69" w:rsidRPr="00810776" w:rsidRDefault="0B492D69" w:rsidP="3436B52C">
      <w:pPr>
        <w:spacing w:line="257" w:lineRule="auto"/>
        <w:rPr>
          <w:rFonts w:eastAsia="EC Square Sans Pro" w:cstheme="minorBidi"/>
          <w:sz w:val="22"/>
          <w:szCs w:val="22"/>
        </w:rPr>
      </w:pPr>
      <w:r w:rsidRPr="5CA7C3D7">
        <w:rPr>
          <w:rFonts w:eastAsia="EC Square Sans Pro" w:cstheme="minorBidi"/>
          <w:sz w:val="22"/>
          <w:szCs w:val="22"/>
        </w:rPr>
        <w:t>In the field of nitrogen pollution, generally most policies have a siloed approach as they have policies specific for a certain sink: for instance, in the EU, NO3 pollution is controlled under the Nitrates Directive, while ammonia (NH</w:t>
      </w:r>
      <w:r w:rsidRPr="5CA7C3D7">
        <w:rPr>
          <w:rFonts w:eastAsia="EC Square Sans Pro" w:cstheme="minorBidi"/>
          <w:sz w:val="22"/>
          <w:szCs w:val="22"/>
          <w:vertAlign w:val="subscript"/>
        </w:rPr>
        <w:t>3</w:t>
      </w:r>
      <w:r w:rsidRPr="5CA7C3D7">
        <w:rPr>
          <w:rFonts w:eastAsia="EC Square Sans Pro" w:cstheme="minorBidi"/>
          <w:sz w:val="22"/>
          <w:szCs w:val="22"/>
        </w:rPr>
        <w:t>) and NO</w:t>
      </w:r>
      <w:r w:rsidRPr="5CA7C3D7">
        <w:rPr>
          <w:rFonts w:eastAsia="EC Square Sans Pro" w:cstheme="minorBidi"/>
          <w:sz w:val="22"/>
          <w:szCs w:val="22"/>
          <w:vertAlign w:val="subscript"/>
        </w:rPr>
        <w:t xml:space="preserve">x </w:t>
      </w:r>
      <w:r w:rsidRPr="5CA7C3D7">
        <w:rPr>
          <w:rFonts w:eastAsia="EC Square Sans Pro" w:cstheme="minorBidi"/>
          <w:sz w:val="22"/>
          <w:szCs w:val="22"/>
        </w:rPr>
        <w:t>emissions are subject to the EU National Emission Ceilings legislation. This can result in "pollution swapping," where measures to reduce one type of Nitrogen pollution may inadvertently increase another</w:t>
      </w:r>
      <w:r w:rsidR="0039769B">
        <w:rPr>
          <w:rFonts w:eastAsia="EC Square Sans Pro" w:cstheme="minorBidi"/>
          <w:sz w:val="22"/>
          <w:szCs w:val="22"/>
        </w:rPr>
        <w:t xml:space="preserve"> </w:t>
      </w:r>
      <w:r w:rsidR="0039769B">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MCUQhKFy","properties":{"formattedCitation":"[201]","plainCitation":"[201]","noteIndex":0},"citationItems":[{"id":1476,"uris":["http://zotero.org/groups/5272309/items/RC3NIRYE","http://zotero.org/groups/5272309/items/SKKGKRDM"],"itemData":{"id":1476,"type":"article-journal","container-title":"Nature Sustainability","DOI":"10.1038/s41893-020-0577-7","ISSN":"2398-9629","issue":"11","journalAbbreviation":"Nat Sustain","language":"en","page":"956-963","source":"DOI.org (Crossref)","title":"Gaps and opportunities in nitrogen pollution policies around the world","volume":"3","author":[{"family":"Kanter","given":"David R."},{"family":"Chodos","given":"Olivia"},{"family":"Nordland","given":"Olivia"},{"family":"Rutigliano","given":"Mallory"},{"family":"Winiwarter","given":"Wilfried"}],"issued":{"date-parts":[["2020",7,6]]}}}],"schema":"https://github.com/citation-style-language/schema/raw/master/csl-citation.json"} </w:instrText>
      </w:r>
      <w:r w:rsidR="0039769B">
        <w:rPr>
          <w:rFonts w:eastAsia="EC Square Sans Pro" w:cstheme="minorBidi"/>
          <w:sz w:val="22"/>
          <w:szCs w:val="22"/>
        </w:rPr>
        <w:fldChar w:fldCharType="separate"/>
      </w:r>
      <w:r w:rsidR="00B83206" w:rsidRPr="00B83206">
        <w:rPr>
          <w:rFonts w:eastAsia="EC Square Sans Pro"/>
          <w:sz w:val="22"/>
        </w:rPr>
        <w:t>[201]</w:t>
      </w:r>
      <w:r w:rsidR="0039769B">
        <w:rPr>
          <w:rFonts w:eastAsia="EC Square Sans Pro" w:cstheme="minorBidi"/>
          <w:sz w:val="22"/>
          <w:szCs w:val="22"/>
        </w:rPr>
        <w:fldChar w:fldCharType="end"/>
      </w:r>
      <w:r w:rsidRPr="5CA7C3D7">
        <w:rPr>
          <w:rFonts w:eastAsia="EC Square Sans Pro" w:cstheme="minorBidi"/>
          <w:sz w:val="22"/>
          <w:szCs w:val="22"/>
        </w:rPr>
        <w:t xml:space="preserve"> .</w:t>
      </w:r>
    </w:p>
    <w:p w14:paraId="5A7344B3" w14:textId="134020DA" w:rsidR="0B492D69" w:rsidRPr="00810776" w:rsidRDefault="0B492D69" w:rsidP="3BBE618D">
      <w:pPr>
        <w:spacing w:line="257" w:lineRule="auto"/>
      </w:pPr>
      <w:r w:rsidRPr="00810776">
        <w:rPr>
          <w:rFonts w:eastAsia="EC Square Sans Pro" w:cstheme="minorBidi"/>
          <w:sz w:val="22"/>
          <w:szCs w:val="22"/>
        </w:rPr>
        <w:t xml:space="preserve">The development of more holistic, coherent mitigation approaches could be important several cross-cutting fields such as nitrogen pollution, water management, etc. Concepts developed in social-ecological science, e.g. the ecosystem services and “one health” approach may help overcome fundamental obstacles in the implementation of environmental policies as they have the potential to integrate different policies and administrative areas and to capture the connections between environmental and socio-economic systems. Similarly, in the field of chemicals pollution the development of the Safe and Sustainable by Design concept and framework allows to integrate considerations related to human health risk assessment with the environmental and social sustainability assessment in the early stage of the innovation process. This allows taking into account potential burden shifting and avoid regrettable substitution of hazard chemicals.  </w:t>
      </w:r>
    </w:p>
    <w:p w14:paraId="08C33631" w14:textId="31BF7F71" w:rsidR="0B492D69" w:rsidRPr="00B5291A" w:rsidRDefault="00B5291A" w:rsidP="31DF77F9">
      <w:pPr>
        <w:spacing w:line="257" w:lineRule="auto"/>
        <w:rPr>
          <w:b/>
          <w:bCs/>
          <w:rPrChange w:id="626" w:author="GASTALDI Chiara (JRC-ISPRA)" w:date="2025-02-18T12:16:00Z">
            <w:rPr/>
          </w:rPrChange>
        </w:rPr>
      </w:pPr>
      <w:r w:rsidRPr="31DF77F9">
        <w:rPr>
          <w:rFonts w:eastAsia="EC Square Sans Pro" w:cstheme="minorBidi"/>
          <w:b/>
          <w:bCs/>
          <w:sz w:val="22"/>
          <w:szCs w:val="22"/>
          <w:rPrChange w:id="627" w:author="GASTALDI Chiara (JRC-ISPRA)" w:date="2025-02-18T12:16:00Z">
            <w:rPr>
              <w:rFonts w:eastAsia="EC Square Sans Pro" w:cstheme="minorBidi"/>
              <w:sz w:val="22"/>
              <w:szCs w:val="22"/>
            </w:rPr>
          </w:rPrChange>
        </w:rPr>
        <w:t xml:space="preserve">Potential </w:t>
      </w:r>
      <w:r w:rsidR="005351AD" w:rsidRPr="31DF77F9">
        <w:rPr>
          <w:rFonts w:eastAsia="EC Square Sans Pro" w:cstheme="minorBidi"/>
          <w:b/>
          <w:bCs/>
          <w:sz w:val="22"/>
          <w:szCs w:val="22"/>
          <w:rPrChange w:id="628" w:author="GASTALDI Chiara (JRC-ISPRA)" w:date="2025-02-18T12:16:00Z">
            <w:rPr>
              <w:rFonts w:eastAsia="EC Square Sans Pro" w:cstheme="minorBidi"/>
              <w:sz w:val="22"/>
              <w:szCs w:val="22"/>
            </w:rPr>
          </w:rPrChange>
        </w:rPr>
        <w:t>enablers</w:t>
      </w:r>
      <w:r w:rsidRPr="31DF77F9">
        <w:rPr>
          <w:rFonts w:eastAsia="EC Square Sans Pro" w:cstheme="minorBidi"/>
          <w:b/>
          <w:bCs/>
          <w:sz w:val="22"/>
          <w:szCs w:val="22"/>
          <w:rPrChange w:id="629" w:author="GASTALDI Chiara (JRC-ISPRA)" w:date="2025-02-18T12:16:00Z">
            <w:rPr>
              <w:rFonts w:eastAsia="EC Square Sans Pro" w:cstheme="minorBidi"/>
              <w:sz w:val="22"/>
              <w:szCs w:val="22"/>
            </w:rPr>
          </w:rPrChange>
        </w:rPr>
        <w:t xml:space="preserve"> include</w:t>
      </w:r>
      <w:r w:rsidR="0B492D69" w:rsidRPr="31DF77F9">
        <w:rPr>
          <w:rFonts w:eastAsia="EC Square Sans Pro" w:cstheme="minorBidi"/>
          <w:b/>
          <w:bCs/>
          <w:sz w:val="22"/>
          <w:szCs w:val="22"/>
          <w:rPrChange w:id="630" w:author="GASTALDI Chiara (JRC-ISPRA)" w:date="2025-02-18T12:16:00Z">
            <w:rPr>
              <w:rFonts w:eastAsia="EC Square Sans Pro" w:cstheme="minorBidi"/>
              <w:sz w:val="22"/>
              <w:szCs w:val="22"/>
            </w:rPr>
          </w:rPrChange>
        </w:rPr>
        <w:t xml:space="preserve">: </w:t>
      </w:r>
    </w:p>
    <w:p w14:paraId="21F0FF71" w14:textId="13AFF31F" w:rsidR="0B492D69" w:rsidRPr="00810776" w:rsidRDefault="0B492D69" w:rsidP="00B608D5">
      <w:pPr>
        <w:pStyle w:val="ListParagraph"/>
        <w:numPr>
          <w:ilvl w:val="0"/>
          <w:numId w:val="44"/>
        </w:numPr>
        <w:spacing w:line="257" w:lineRule="auto"/>
      </w:pPr>
      <w:r w:rsidRPr="00810776">
        <w:rPr>
          <w:rFonts w:eastAsia="EC Square Sans Pro"/>
          <w:sz w:val="22"/>
          <w:szCs w:val="22"/>
        </w:rPr>
        <w:t>Promotion of interdisciplinary and more integration in the policy making, encouraging cross-pollination across policy makers.</w:t>
      </w:r>
    </w:p>
    <w:p w14:paraId="2C0387A2" w14:textId="5447598C" w:rsidR="0B492D69" w:rsidRPr="00810776" w:rsidRDefault="0B492D69" w:rsidP="3BBE618D">
      <w:pPr>
        <w:pStyle w:val="ListParagraph"/>
        <w:numPr>
          <w:ilvl w:val="0"/>
          <w:numId w:val="44"/>
        </w:numPr>
        <w:spacing w:line="257" w:lineRule="auto"/>
      </w:pPr>
      <w:r w:rsidRPr="00810776">
        <w:rPr>
          <w:rFonts w:eastAsia="EC Square Sans Pro"/>
          <w:sz w:val="22"/>
          <w:szCs w:val="22"/>
        </w:rPr>
        <w:t xml:space="preserve">Establishing multi-disciplinary research units or teams on environmental health topics in local health authorities, in order to enhance collaboration between medical staff and environmental agencies and integrate competences for mutual benefit. </w:t>
      </w:r>
    </w:p>
    <w:p w14:paraId="2EF56889" w14:textId="48FC722D" w:rsidR="0B492D69" w:rsidRPr="006A5FAC" w:rsidRDefault="006A5FAC" w:rsidP="006A5FAC">
      <w:pPr>
        <w:pStyle w:val="JRCLevel-3title"/>
        <w:ind w:left="0" w:firstLine="0"/>
      </w:pPr>
      <w:bookmarkStart w:id="631" w:name="_Toc190708612"/>
      <w:r>
        <w:lastRenderedPageBreak/>
        <w:t>3.</w:t>
      </w:r>
      <w:r w:rsidR="0037462D">
        <w:t>7</w:t>
      </w:r>
      <w:r>
        <w:t xml:space="preserve">.2 </w:t>
      </w:r>
      <w:r w:rsidR="590E1458" w:rsidRPr="006A5FAC">
        <w:t>Addressing nutrient pollution in agriculture through an agri-food chain lens</w:t>
      </w:r>
      <w:bookmarkEnd w:id="631"/>
    </w:p>
    <w:p w14:paraId="3C84EA3D" w14:textId="39452A9A" w:rsidR="0B492D69" w:rsidRPr="00810776" w:rsidRDefault="6CF810BF" w:rsidP="3436B52C">
      <w:pPr>
        <w:spacing w:line="257" w:lineRule="auto"/>
        <w:rPr>
          <w:rFonts w:eastAsia="EC Square Sans Pro" w:cstheme="minorBidi"/>
          <w:sz w:val="22"/>
          <w:szCs w:val="22"/>
        </w:rPr>
      </w:pPr>
      <w:r w:rsidRPr="5CA7C3D7">
        <w:rPr>
          <w:rFonts w:eastAsia="EC Square Sans Pro" w:cstheme="minorBidi"/>
          <w:sz w:val="22"/>
          <w:szCs w:val="22"/>
        </w:rPr>
        <w:t>The agricultural sector is a relevant source of pollution of water bodies, air and soil. Fertilization and use of pesticides are among the major polluting components of drinking water. Moreover, the application of mulch films and sewage sludge are also sources of microplastics. The Environmental Implementation Review highlights that limited progress was achieved in the reduction of pollution of water bodies due to excessive fertilization in the primary sector. In particular, many Member States have problems in relation to the implementation of the Nitrates Directive and should step up their efforts to further reduce nitrate pollution from agriculture in groundwater and eutrophication</w:t>
      </w:r>
      <w:r w:rsidR="002E475B">
        <w:rPr>
          <w:rFonts w:eastAsia="EC Square Sans Pro" w:cstheme="minorBidi"/>
          <w:sz w:val="22"/>
          <w:szCs w:val="22"/>
        </w:rPr>
        <w:t xml:space="preserve"> </w:t>
      </w:r>
      <w:r w:rsidR="002E475B">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{"citationID":"IRZ8Wiwp","properties":{"formattedCitation":"[233]","plainCitation":"[233]","noteIndex":0},"citationItems":[{"id":241,"uris":["http://zotero.org/groups/5272309/items/44YDRB8S"],"itemData":{"id":241,"type":"bill","language":"en","title":"COMMUNICATION FROM THE COMMISSION TO THE EUROPEAN PARLIAMENT, THE COUNCIL, THE EUROPEAN ECONOMIC AND SOCIAL COMMITTEE AND THE COMMITTEE OF THE REGIONS Environmental Implementation Review 2022 Turning the tide through environmental compliance","title-short":"COM(2022) 438","URL":"https://eur-lex.europa.eu/legal-content/EN/ALL/?uri=comnat:COM_2022_0438_FIN","accessed":{"date-parts":[["2023",11,24]]},"issued":{"date-parts":[["2022"]]}}}],"schema":"https://github.com/citation-style-language/schema/raw/master/csl-citation.json"} </w:instrText>
      </w:r>
      <w:r w:rsidR="002E475B">
        <w:rPr>
          <w:rFonts w:eastAsia="EC Square Sans Pro" w:cstheme="minorBidi"/>
          <w:sz w:val="22"/>
          <w:szCs w:val="22"/>
        </w:rPr>
        <w:fldChar w:fldCharType="separate"/>
      </w:r>
      <w:r w:rsidR="00B83206" w:rsidRPr="00B83206">
        <w:rPr>
          <w:rFonts w:eastAsia="EC Square Sans Pro"/>
          <w:sz w:val="22"/>
        </w:rPr>
        <w:t>[233]</w:t>
      </w:r>
      <w:r w:rsidR="002E475B">
        <w:rPr>
          <w:rFonts w:eastAsia="EC Square Sans Pro" w:cstheme="minorBidi"/>
          <w:sz w:val="22"/>
          <w:szCs w:val="22"/>
        </w:rPr>
        <w:fldChar w:fldCharType="end"/>
      </w:r>
      <w:r w:rsidRPr="5CA7C3D7">
        <w:rPr>
          <w:rFonts w:eastAsia="EC Square Sans Pro" w:cstheme="minorBidi"/>
          <w:sz w:val="22"/>
          <w:szCs w:val="22"/>
        </w:rPr>
        <w:t xml:space="preserve">. </w:t>
      </w:r>
    </w:p>
    <w:p w14:paraId="19FC0B4B" w14:textId="0C6F3AB3" w:rsidR="0B492D69" w:rsidRPr="00810776" w:rsidRDefault="6CF810BF" w:rsidP="152CA2AD">
      <w:pPr>
        <w:spacing w:line="257" w:lineRule="auto"/>
        <w:rPr>
          <w:ins w:id="632" w:author="MANCINI Lucia (JRC-ISPRA-EXT)" w:date="2025-02-28T11:29:00Z"/>
          <w:rFonts w:eastAsia="EC Square Sans Pro" w:cstheme="minorBidi"/>
          <w:sz w:val="22"/>
          <w:szCs w:val="22"/>
        </w:rPr>
      </w:pPr>
      <w:r w:rsidRPr="152CA2AD">
        <w:rPr>
          <w:rFonts w:eastAsia="EC Square Sans Pro" w:cstheme="minorBidi"/>
          <w:sz w:val="22"/>
          <w:szCs w:val="22"/>
        </w:rPr>
        <w:t>The current policies on nitrate pollution reduction focus on changing farmer behaviour, but policymakers might consider targeting actors in the agri-food chain beyond the farm. For instance, the fertilizer industry and wastewater treatment companies can contribute to influence farm-level nitrogen management. This approach would shift the regulatory burden away from farmers and transform a complex non-point-source problem into a series of more manageable point-source approaches</w:t>
      </w:r>
      <w:r w:rsidR="002E475B" w:rsidRPr="152CA2AD">
        <w:rPr>
          <w:rFonts w:eastAsia="EC Square Sans Pro" w:cstheme="minorBidi"/>
          <w:sz w:val="22"/>
          <w:szCs w:val="22"/>
        </w:rPr>
        <w:t xml:space="preserve"> </w:t>
      </w:r>
      <w:r w:rsidRPr="152CA2AD">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Kp1ftoEB","properties":{"formattedCitation":"[201]","plainCitation":"[201]","noteIndex":0},"citationItems":[{"id":1476,"uris":["http://zotero.org/groups/5272309/items/RC3NIRYE","http://zotero.org/groups/5272309/items/SKKGKRDM"],"itemData":{"id":1476,"type":"article-journal","container-title":"Nature Sustainability","DOI":"10.1038/s41893-020-0577-7","ISSN":"2398-9629","issue":"11","journalAbbreviation":"Nat Sustain","language":"en","page":"956-963","source":"DOI.org (Crossref)","title":"Gaps and opportunities in nitrogen pollution policies around the world","volume":"3","author":[{"family":"Kanter","given":"David R."},{"family":"Chodos","given":"Olivia"},{"family":"Nordland","given":"Olivia"},{"family":"Rutigliano","given":"Mallory"},{"family":"Winiwarter","given":"Wilfried"}],"issued":{"date-parts":[["2020",7,6]]}}}],"schema":"https://github.com/citation-style-language/schema/raw/master/csl-citation.json"} </w:instrText>
      </w:r>
      <w:r w:rsidRPr="152CA2AD">
        <w:rPr>
          <w:rFonts w:eastAsia="EC Square Sans Pro" w:cstheme="minorBidi"/>
          <w:sz w:val="22"/>
          <w:szCs w:val="22"/>
        </w:rPr>
        <w:fldChar w:fldCharType="separate"/>
      </w:r>
      <w:r w:rsidR="00B83206" w:rsidRPr="00B83206">
        <w:rPr>
          <w:rFonts w:eastAsia="EC Square Sans Pro"/>
          <w:sz w:val="22"/>
        </w:rPr>
        <w:t>[201]</w:t>
      </w:r>
      <w:r w:rsidRPr="152CA2AD">
        <w:rPr>
          <w:rFonts w:eastAsia="EC Square Sans Pro" w:cstheme="minorBidi"/>
          <w:sz w:val="22"/>
          <w:szCs w:val="22"/>
        </w:rPr>
        <w:fldChar w:fldCharType="end"/>
      </w:r>
      <w:r w:rsidRPr="152CA2AD">
        <w:rPr>
          <w:rFonts w:eastAsia="EC Square Sans Pro" w:cstheme="minorBidi"/>
          <w:sz w:val="22"/>
          <w:szCs w:val="22"/>
        </w:rPr>
        <w:t xml:space="preserve">. </w:t>
      </w:r>
    </w:p>
    <w:p w14:paraId="69035560" w14:textId="36E24367" w:rsidR="0B492D69" w:rsidRPr="00810776" w:rsidRDefault="6CF810BF" w:rsidP="152CA2AD">
      <w:pPr>
        <w:spacing w:line="257" w:lineRule="auto"/>
        <w:rPr>
          <w:rFonts w:eastAsia="EC Square Sans Pro" w:cstheme="minorBidi"/>
          <w:sz w:val="22"/>
          <w:szCs w:val="22"/>
        </w:rPr>
      </w:pPr>
      <w:r w:rsidRPr="152CA2AD">
        <w:rPr>
          <w:rFonts w:eastAsia="EC Square Sans Pro" w:cstheme="minorBidi"/>
          <w:sz w:val="22"/>
          <w:szCs w:val="22"/>
        </w:rPr>
        <w:t>Fostering research and innovation</w:t>
      </w:r>
      <w:ins w:id="633" w:author="MANCINI Lucia (JRC-ISPRA-EXT)" w:date="2025-02-28T11:18:00Z">
        <w:r w:rsidR="5BD4EC2F" w:rsidRPr="152CA2AD">
          <w:rPr>
            <w:rFonts w:eastAsia="EC Square Sans Pro" w:cstheme="minorBidi"/>
            <w:sz w:val="22"/>
            <w:szCs w:val="22"/>
          </w:rPr>
          <w:t xml:space="preserve"> is a primary objective </w:t>
        </w:r>
      </w:ins>
      <w:ins w:id="634" w:author="MANCINI Lucia (JRC-ISPRA-EXT)" w:date="2025-02-28T13:54:00Z">
        <w:r w:rsidR="2980065D" w:rsidRPr="152CA2AD">
          <w:rPr>
            <w:rFonts w:eastAsia="EC Square Sans Pro" w:cstheme="minorBidi"/>
            <w:sz w:val="22"/>
            <w:szCs w:val="22"/>
          </w:rPr>
          <w:t xml:space="preserve">within </w:t>
        </w:r>
      </w:ins>
      <w:ins w:id="635" w:author="MANCINI Lucia (JRC-ISPRA-EXT)" w:date="2025-02-28T11:18:00Z">
        <w:r w:rsidR="5BD4EC2F" w:rsidRPr="152CA2AD">
          <w:rPr>
            <w:rFonts w:eastAsia="EC Square Sans Pro" w:cstheme="minorBidi"/>
            <w:sz w:val="22"/>
            <w:szCs w:val="22"/>
          </w:rPr>
          <w:t>the EC Competitiveness Compass</w:t>
        </w:r>
      </w:ins>
      <w:ins w:id="636" w:author="MANCINI Lucia (JRC-ISPRA-EXT)" w:date="2025-02-28T11:58:00Z">
        <w:r w:rsidR="51051F9C" w:rsidRPr="152CA2AD">
          <w:rPr>
            <w:rFonts w:eastAsia="EC Square Sans Pro" w:cstheme="minorBidi"/>
            <w:sz w:val="22"/>
            <w:szCs w:val="22"/>
          </w:rPr>
          <w:t xml:space="preserve"> [</w:t>
        </w:r>
        <w:r w:rsidR="51051F9C" w:rsidRPr="152CA2AD">
          <w:rPr>
            <w:rFonts w:eastAsia="EC Square Sans Pro" w:cstheme="minorBidi"/>
            <w:sz w:val="22"/>
            <w:szCs w:val="22"/>
            <w:highlight w:val="yellow"/>
            <w:rPrChange w:id="637" w:author="MANCINI Lucia (JRC-ISPRA-EXT)" w:date="2025-02-28T11:58:00Z">
              <w:rPr>
                <w:rFonts w:eastAsia="EC Square Sans Pro" w:cstheme="minorBidi"/>
                <w:sz w:val="22"/>
                <w:szCs w:val="22"/>
              </w:rPr>
            </w:rPrChange>
          </w:rPr>
          <w:t>2]</w:t>
        </w:r>
      </w:ins>
      <w:ins w:id="638" w:author="MANCINI Lucia (JRC-ISPRA-EXT)" w:date="2025-02-28T11:19:00Z">
        <w:r w:rsidR="5BD4EC2F" w:rsidRPr="152CA2AD">
          <w:rPr>
            <w:rFonts w:eastAsia="EC Square Sans Pro" w:cstheme="minorBidi"/>
            <w:sz w:val="22"/>
            <w:szCs w:val="22"/>
            <w:highlight w:val="yellow"/>
            <w:rPrChange w:id="639" w:author="MANCINI Lucia (JRC-ISPRA-EXT)" w:date="2025-02-28T11:58:00Z">
              <w:rPr>
                <w:rFonts w:eastAsia="EC Square Sans Pro" w:cstheme="minorBidi"/>
                <w:sz w:val="22"/>
                <w:szCs w:val="22"/>
              </w:rPr>
            </w:rPrChange>
          </w:rPr>
          <w:t>.</w:t>
        </w:r>
        <w:r w:rsidR="5BD4EC2F" w:rsidRPr="152CA2AD">
          <w:rPr>
            <w:rFonts w:eastAsia="EC Square Sans Pro" w:cstheme="minorBidi"/>
            <w:sz w:val="22"/>
            <w:szCs w:val="22"/>
          </w:rPr>
          <w:t xml:space="preserve"> </w:t>
        </w:r>
      </w:ins>
      <w:del w:id="640" w:author="MANCINI Lucia (JRC-ISPRA-EXT)" w:date="2025-02-28T11:19:00Z">
        <w:r w:rsidRPr="152CA2AD" w:rsidDel="6CF810BF">
          <w:rPr>
            <w:rFonts w:eastAsia="EC Square Sans Pro" w:cstheme="minorBidi"/>
            <w:sz w:val="22"/>
            <w:szCs w:val="22"/>
          </w:rPr>
          <w:delText xml:space="preserve"> </w:delText>
        </w:r>
      </w:del>
      <w:ins w:id="641" w:author="MANCINI Lucia (JRC-ISPRA-EXT)" w:date="2025-02-28T11:19:00Z">
        <w:r w:rsidR="4BF0387A" w:rsidRPr="152CA2AD">
          <w:rPr>
            <w:rFonts w:eastAsia="EC Square Sans Pro" w:cstheme="minorBidi"/>
            <w:sz w:val="22"/>
            <w:szCs w:val="22"/>
          </w:rPr>
          <w:t xml:space="preserve">This is particularly important </w:t>
        </w:r>
      </w:ins>
      <w:del w:id="642" w:author="MANCINI Lucia (JRC-ISPRA-EXT)" w:date="2025-02-28T11:19:00Z">
        <w:r w:rsidRPr="152CA2AD" w:rsidDel="6CF810BF">
          <w:rPr>
            <w:rFonts w:eastAsia="EC Square Sans Pro" w:cstheme="minorBidi"/>
            <w:sz w:val="22"/>
            <w:szCs w:val="22"/>
          </w:rPr>
          <w:delText>in</w:delText>
        </w:r>
      </w:del>
      <w:ins w:id="643" w:author="MANCINI Lucia (JRC-ISPRA-EXT)" w:date="2025-02-28T11:19:00Z">
        <w:r w:rsidR="46FAFC6E" w:rsidRPr="152CA2AD">
          <w:rPr>
            <w:rFonts w:eastAsia="EC Square Sans Pro" w:cstheme="minorBidi"/>
            <w:sz w:val="22"/>
            <w:szCs w:val="22"/>
          </w:rPr>
          <w:t>for</w:t>
        </w:r>
      </w:ins>
      <w:r w:rsidRPr="152CA2AD">
        <w:rPr>
          <w:rFonts w:eastAsia="EC Square Sans Pro" w:cstheme="minorBidi"/>
          <w:sz w:val="22"/>
          <w:szCs w:val="22"/>
        </w:rPr>
        <w:t xml:space="preserve"> </w:t>
      </w:r>
      <w:ins w:id="644" w:author="MANCINI Lucia (JRC-ISPRA-EXT)" w:date="2025-02-28T11:28:00Z">
        <w:r w:rsidR="307C0B11" w:rsidRPr="152CA2AD">
          <w:rPr>
            <w:rFonts w:eastAsia="EC Square Sans Pro" w:cstheme="minorBidi"/>
            <w:sz w:val="22"/>
            <w:szCs w:val="22"/>
          </w:rPr>
          <w:t xml:space="preserve">the </w:t>
        </w:r>
      </w:ins>
      <w:ins w:id="645" w:author="MANCINI Lucia (JRC-ISPRA-EXT)" w:date="2025-02-28T11:30:00Z">
        <w:r w:rsidR="06BA0E59" w:rsidRPr="152CA2AD">
          <w:rPr>
            <w:rFonts w:eastAsia="EC Square Sans Pro" w:cstheme="minorBidi"/>
            <w:sz w:val="22"/>
            <w:szCs w:val="22"/>
          </w:rPr>
          <w:t>development</w:t>
        </w:r>
      </w:ins>
      <w:ins w:id="646" w:author="MANCINI Lucia (JRC-ISPRA-EXT)" w:date="2025-02-28T11:27:00Z">
        <w:r w:rsidR="4E9F3177" w:rsidRPr="152CA2AD">
          <w:rPr>
            <w:rFonts w:eastAsia="EC Square Sans Pro" w:cstheme="minorBidi"/>
            <w:sz w:val="22"/>
            <w:szCs w:val="22"/>
          </w:rPr>
          <w:t xml:space="preserve"> of enhanced-efficiency fertilizers</w:t>
        </w:r>
      </w:ins>
      <w:ins w:id="647" w:author="MANCINI Lucia (JRC-ISPRA-EXT)" w:date="2025-02-28T11:28:00Z">
        <w:r w:rsidR="32F3611D" w:rsidRPr="152CA2AD">
          <w:rPr>
            <w:rFonts w:eastAsia="EC Square Sans Pro" w:cstheme="minorBidi"/>
            <w:sz w:val="22"/>
            <w:szCs w:val="22"/>
          </w:rPr>
          <w:t xml:space="preserve">, which </w:t>
        </w:r>
      </w:ins>
      <w:ins w:id="648" w:author="MANCINI Lucia (JRC-ISPRA-EXT)" w:date="2025-02-28T11:29:00Z">
        <w:r w:rsidR="32F3611D" w:rsidRPr="152CA2AD">
          <w:rPr>
            <w:rFonts w:eastAsia="EC Square Sans Pro" w:cstheme="minorBidi"/>
            <w:sz w:val="22"/>
            <w:szCs w:val="22"/>
          </w:rPr>
          <w:t>can significantly</w:t>
        </w:r>
        <w:r w:rsidR="70ECA225" w:rsidRPr="152CA2AD">
          <w:rPr>
            <w:rFonts w:eastAsia="EC Square Sans Pro" w:cstheme="minorBidi"/>
            <w:sz w:val="22"/>
            <w:szCs w:val="22"/>
          </w:rPr>
          <w:t xml:space="preserve"> </w:t>
        </w:r>
      </w:ins>
      <w:ins w:id="649" w:author="MANCINI Lucia (JRC-ISPRA-EXT)" w:date="2025-02-28T11:28:00Z">
        <w:r w:rsidR="32F3611D" w:rsidRPr="152CA2AD">
          <w:rPr>
            <w:rFonts w:eastAsia="EC Square Sans Pro" w:cstheme="minorBidi"/>
            <w:sz w:val="22"/>
            <w:szCs w:val="22"/>
          </w:rPr>
          <w:t xml:space="preserve">reduce </w:t>
        </w:r>
      </w:ins>
      <w:ins w:id="650" w:author="MANCINI Lucia (JRC-ISPRA-EXT)" w:date="2025-02-28T11:29:00Z">
        <w:r w:rsidR="32F3611D" w:rsidRPr="152CA2AD">
          <w:rPr>
            <w:rFonts w:eastAsia="EC Square Sans Pro" w:cstheme="minorBidi"/>
            <w:sz w:val="22"/>
            <w:szCs w:val="22"/>
          </w:rPr>
          <w:t xml:space="preserve">nitrogen </w:t>
        </w:r>
        <w:r w:rsidR="409CAF7C" w:rsidRPr="152CA2AD">
          <w:rPr>
            <w:rFonts w:eastAsia="EC Square Sans Pro" w:cstheme="minorBidi"/>
            <w:sz w:val="22"/>
            <w:szCs w:val="22"/>
          </w:rPr>
          <w:t xml:space="preserve">pollution. </w:t>
        </w:r>
      </w:ins>
      <w:ins w:id="651" w:author="MANCINI Lucia (JRC-ISPRA-EXT)" w:date="2025-02-28T11:27:00Z">
        <w:r w:rsidR="4E9F3177" w:rsidRPr="152CA2AD">
          <w:rPr>
            <w:rFonts w:eastAsia="EC Square Sans Pro" w:cstheme="minorBidi"/>
            <w:sz w:val="22"/>
            <w:szCs w:val="22"/>
          </w:rPr>
          <w:t xml:space="preserve"> </w:t>
        </w:r>
      </w:ins>
      <w:ins w:id="652" w:author="MANCINI Lucia (JRC-ISPRA-EXT)" w:date="2025-02-28T11:30:00Z">
        <w:r w:rsidR="1E954A49" w:rsidRPr="152CA2AD">
          <w:rPr>
            <w:rFonts w:eastAsia="EC Square Sans Pro" w:cstheme="minorBidi"/>
            <w:sz w:val="22"/>
            <w:szCs w:val="22"/>
          </w:rPr>
          <w:t xml:space="preserve">Indeed, </w:t>
        </w:r>
      </w:ins>
      <w:ins w:id="653" w:author="MANCINI Lucia (JRC-ISPRA-EXT)" w:date="2025-02-28T11:31:00Z">
        <w:r w:rsidR="1E954A49" w:rsidRPr="152CA2AD">
          <w:rPr>
            <w:rFonts w:eastAsia="EC Square Sans Pro" w:cstheme="minorBidi"/>
            <w:sz w:val="22"/>
            <w:szCs w:val="22"/>
          </w:rPr>
          <w:t>globally,</w:t>
        </w:r>
      </w:ins>
      <w:ins w:id="654" w:author="MANCINI Lucia (JRC-ISPRA-EXT)" w:date="2025-02-28T11:30:00Z">
        <w:r w:rsidR="1E954A49" w:rsidRPr="152CA2AD">
          <w:rPr>
            <w:rFonts w:eastAsia="EC Square Sans Pro" w:cstheme="minorBidi"/>
            <w:sz w:val="22"/>
            <w:szCs w:val="22"/>
          </w:rPr>
          <w:t xml:space="preserve"> </w:t>
        </w:r>
      </w:ins>
      <w:r w:rsidRPr="152CA2AD">
        <w:rPr>
          <w:rFonts w:eastAsia="EC Square Sans Pro" w:cstheme="minorBidi"/>
          <w:sz w:val="22"/>
          <w:szCs w:val="22"/>
        </w:rPr>
        <w:t>the fertilizer industry</w:t>
      </w:r>
      <w:del w:id="655" w:author="MANCINI Lucia (JRC-ISPRA-EXT)" w:date="2025-02-28T11:30:00Z">
        <w:r w:rsidRPr="152CA2AD" w:rsidDel="6CF810BF">
          <w:rPr>
            <w:rFonts w:eastAsia="EC Square Sans Pro" w:cstheme="minorBidi"/>
            <w:sz w:val="22"/>
            <w:szCs w:val="22"/>
          </w:rPr>
          <w:delText xml:space="preserve"> </w:delText>
        </w:r>
      </w:del>
      <w:del w:id="656" w:author="MANCINI Lucia (JRC-ISPRA-EXT)" w:date="2025-02-28T11:20:00Z">
        <w:r w:rsidRPr="152CA2AD" w:rsidDel="6CF810BF">
          <w:rPr>
            <w:rFonts w:eastAsia="EC Square Sans Pro" w:cstheme="minorBidi"/>
            <w:sz w:val="22"/>
            <w:szCs w:val="22"/>
          </w:rPr>
          <w:delText>is also recommended as,</w:delText>
        </w:r>
      </w:del>
      <w:r w:rsidRPr="152CA2AD">
        <w:rPr>
          <w:rFonts w:eastAsia="EC Square Sans Pro" w:cstheme="minorBidi"/>
          <w:sz w:val="22"/>
          <w:szCs w:val="22"/>
        </w:rPr>
        <w:t xml:space="preserve"> </w:t>
      </w:r>
      <w:del w:id="657" w:author="MANCINI Lucia (JRC-ISPRA-EXT)" w:date="2025-02-28T11:31:00Z">
        <w:r w:rsidRPr="152CA2AD" w:rsidDel="6CF810BF">
          <w:rPr>
            <w:rFonts w:eastAsia="EC Square Sans Pro" w:cstheme="minorBidi"/>
            <w:sz w:val="22"/>
            <w:szCs w:val="22"/>
          </w:rPr>
          <w:delText>globally,</w:delText>
        </w:r>
      </w:del>
      <w:r w:rsidRPr="152CA2AD">
        <w:rPr>
          <w:rFonts w:eastAsia="EC Square Sans Pro" w:cstheme="minorBidi"/>
          <w:sz w:val="22"/>
          <w:szCs w:val="22"/>
        </w:rPr>
        <w:t xml:space="preserve"> </w:t>
      </w:r>
      <w:ins w:id="658" w:author="MANCINI Lucia (JRC-ISPRA-EXT)" w:date="2025-02-28T11:31:00Z">
        <w:r w:rsidR="3AD8E604" w:rsidRPr="152CA2AD">
          <w:rPr>
            <w:rFonts w:eastAsia="EC Square Sans Pro" w:cstheme="minorBidi"/>
            <w:sz w:val="22"/>
            <w:szCs w:val="22"/>
          </w:rPr>
          <w:t xml:space="preserve">has </w:t>
        </w:r>
      </w:ins>
      <w:r w:rsidRPr="152CA2AD">
        <w:rPr>
          <w:rFonts w:eastAsia="EC Square Sans Pro" w:cstheme="minorBidi"/>
          <w:sz w:val="22"/>
          <w:szCs w:val="22"/>
        </w:rPr>
        <w:t>a limited number of R&amp;D policies and a reduced budget is devoted to nitrogen pollution are in place compared to, e.g., the pharmaceutical and seed industries</w:t>
      </w:r>
      <w:ins w:id="659" w:author="MANCINI Lucia (JRC-ISPRA-EXT)" w:date="2025-02-28T11:32:00Z">
        <w:r w:rsidR="7ADA92FE" w:rsidRPr="152CA2AD">
          <w:rPr>
            <w:rFonts w:eastAsia="EC Square Sans Pro" w:cstheme="minorBidi"/>
            <w:sz w:val="22"/>
            <w:szCs w:val="22"/>
          </w:rPr>
          <w:t xml:space="preserve"> </w:t>
        </w:r>
        <w:r w:rsidR="7ADA92FE" w:rsidRPr="152CA2AD">
          <w:rPr>
            <w:rFonts w:eastAsia="EC Square Sans Pro" w:cstheme="minorBidi"/>
            <w:sz w:val="22"/>
            <w:szCs w:val="22"/>
            <w:highlight w:val="yellow"/>
            <w:rPrChange w:id="660" w:author="MANCINI Lucia (JRC-ISPRA-EXT)" w:date="2025-02-28T11:58:00Z">
              <w:rPr>
                <w:rFonts w:eastAsia="EC Square Sans Pro" w:cstheme="minorBidi"/>
                <w:sz w:val="22"/>
                <w:szCs w:val="22"/>
              </w:rPr>
            </w:rPrChange>
          </w:rPr>
          <w:t>[194</w:t>
        </w:r>
        <w:r w:rsidR="7ADA92FE" w:rsidRPr="152CA2AD">
          <w:rPr>
            <w:rFonts w:eastAsia="EC Square Sans Pro" w:cstheme="minorBidi"/>
            <w:sz w:val="22"/>
            <w:szCs w:val="22"/>
          </w:rPr>
          <w:t>]</w:t>
        </w:r>
      </w:ins>
      <w:r w:rsidRPr="152CA2AD">
        <w:rPr>
          <w:rFonts w:eastAsia="EC Square Sans Pro" w:cstheme="minorBidi"/>
          <w:sz w:val="22"/>
          <w:szCs w:val="22"/>
        </w:rPr>
        <w:t xml:space="preserve">. </w:t>
      </w:r>
    </w:p>
    <w:p w14:paraId="4B232E26" w14:textId="738C73E5" w:rsidR="0B492D69" w:rsidRPr="00810776" w:rsidRDefault="0B492D69" w:rsidP="31DF77F9">
      <w:pPr>
        <w:spacing w:line="257" w:lineRule="auto"/>
        <w:rPr>
          <w:rFonts w:eastAsia="EC Square Sans Pro" w:cstheme="minorBidi"/>
          <w:sz w:val="22"/>
          <w:szCs w:val="22"/>
        </w:rPr>
      </w:pPr>
      <w:r w:rsidRPr="31DF77F9">
        <w:rPr>
          <w:rFonts w:eastAsia="EC Square Sans Pro" w:cstheme="minorBidi"/>
          <w:sz w:val="22"/>
          <w:szCs w:val="22"/>
        </w:rPr>
        <w:t>The ‘Knowledge for INMAP’ project, developed by the JRC during the year 2021, aimed to gather scientific knowledge and data available in the EU to support the discussion and preparation of the INMAP (Integrated Nutrient Management Action Plan). The plan covers all sectors and environmental compartments involved in the nitrogen (N) and phosphorus (P) cycles. The JRC project included the description of the current flows of N and P in the EU</w:t>
      </w:r>
      <w:r w:rsidR="2DEA7774" w:rsidRPr="31DF77F9">
        <w:rPr>
          <w:rFonts w:eastAsia="EC Square Sans Pro" w:cstheme="minorBidi"/>
          <w:sz w:val="22"/>
          <w:szCs w:val="22"/>
        </w:rPr>
        <w:t>,</w:t>
      </w:r>
      <w:r w:rsidRPr="31DF77F9">
        <w:rPr>
          <w:rFonts w:eastAsia="EC Square Sans Pro" w:cstheme="minorBidi"/>
          <w:sz w:val="22"/>
          <w:szCs w:val="22"/>
        </w:rPr>
        <w:t xml:space="preserve"> considering all sources and sectors involved (agriculture, industries, urban, energy and transport) and all environmental losses in air, water, and soils. It evaluated the distance to environmental targets</w:t>
      </w:r>
      <w:del w:id="661" w:author="GASTALDI Chiara (JRC-ISPRA)" w:date="2025-02-18T11:25:00Z">
        <w:r w:rsidRPr="31DF77F9" w:rsidDel="0B492D69">
          <w:rPr>
            <w:rFonts w:eastAsia="EC Square Sans Pro" w:cstheme="minorBidi"/>
            <w:sz w:val="22"/>
            <w:szCs w:val="22"/>
          </w:rPr>
          <w:delText>,</w:delText>
        </w:r>
      </w:del>
      <w:r w:rsidRPr="31DF77F9">
        <w:rPr>
          <w:rFonts w:eastAsia="EC Square Sans Pro" w:cstheme="minorBidi"/>
          <w:sz w:val="22"/>
          <w:szCs w:val="22"/>
        </w:rPr>
        <w:t xml:space="preserve"> and analysed the possible measures to reduce nutrient pollution at different intervention points in the nutrient cycle. The project conclusions highlighted the following measures for the reduction of the nitrogen pollution</w:t>
      </w:r>
      <w:r w:rsidR="002E475B" w:rsidRPr="31DF77F9">
        <w:rPr>
          <w:rFonts w:eastAsia="EC Square Sans Pro" w:cstheme="minorBidi"/>
          <w:sz w:val="22"/>
          <w:szCs w:val="22"/>
        </w:rPr>
        <w:t xml:space="preserve"> </w:t>
      </w:r>
      <w:r w:rsidRPr="31DF77F9">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{"citationID":"MXwayQsJ","properties":{"formattedCitation":"[234]","plainCitation":"[234]","noteIndex":0},"citationItems":[{"id":1134,"uris":["http://zotero.org/groups/5272309/items/HJAKSNDA"],"itemData":{"id":1134,"type":"article-journal","abstract":"In the Biodiversity Strategy to 2030, the Farm to Fork Strategy and the Zero Pollution Action Plan the European Union has set an ambitious and ground-breaking goal to reduce by 50% nutrient losses to the environment (air, water, soil) by 2030, while preserving soil fertility. To this end, the Commission will work with Member States to develop an Integrated Nutrient Management Action Plan (INMAP). The ‘Knowledge for INMAP' project, developed by the JRC during the year 2021, aimed to gather scientific knowledge and data available in the EU to support the discussion and preparation of the Integrated Nutrient Management Action Plan. In particular, the work focused on three major tasks: 1) the description of the current flows of N and P in the EU considering all sources and sectors involved (agriculture, industries, urban, energy and transport) and all environmental losses in air, water, and soils; 2) the evaluation of the distance to environmental targets, considering the EU legislation and strategies; 3) the analysis of measures to reduce nutrient pollution at different intervention points in the nutrient cycle. Online map viewers and dashboards were also developed to facilitate the visualisation of the collected data and the analysis of regional pollution hotspots and major polluting sources.","DOI":"10.2760/692320 (online)","ISSN":"1831-9424 (online)","issue":"KJ-NA-31-487-EN-N (online)","note":"ISBN: 978-92-68-02654-0 (online)\npublisher-place: Luxembourg (Luxembourg)\npublisher: Publications Office of the European Union","title":"Knowledge for Integrated Nutrient Management Action Plan (INMAP)","author":[{"family":"Grizzetti","given":"B."},{"family":"Vigiak","given":"O."},{"family":"Aguilera","given":"E."},{"family":"Aloe","given":"A."},{"family":"Biganzoli","given":"Fabrizio."},{"family":"Billen","given":"G."},{"family":"Caldeira","given":"C."},{"family":"A","given":"De Meij"},{"family":"L","given":"Egle"},{"family":"R","given":"Einarsson"},{"family":"J","given":"Garnier"},{"family":"S","given":"Gingrich"},{"family":"J","given":"Hristov"},{"family":"D","given":"Huygens"},{"family":"R","given":"Koeble"},{"family":"L","given":"Lassaletta"},{"family":"J","given":"Le Noë"},{"family":"L","given":"Liakos"},{"family":"E","given":"Lugato"},{"family":"P","given":"Panagos"},{"family":"E","given":"Pisoni"},{"family":"A","given":"Pistocchi"},{"family":"A","given":"Sanz Cobeña"},{"family":"A","given":"Udias"},{"family":"F","given":"Weiss"},{"family":"J","given":"Wilson"},{"family":"Zanni","given":"M."}],"issued":{"date-parts":[["2023"]]}}}],"schema":"https://github.com/citation-style-language/schema/raw/master/csl-citation.json"} </w:instrText>
      </w:r>
      <w:r w:rsidRPr="31DF77F9">
        <w:rPr>
          <w:rFonts w:eastAsia="EC Square Sans Pro" w:cstheme="minorBidi"/>
          <w:sz w:val="22"/>
          <w:szCs w:val="22"/>
        </w:rPr>
        <w:fldChar w:fldCharType="separate"/>
      </w:r>
      <w:r w:rsidR="00B83206" w:rsidRPr="00B83206">
        <w:rPr>
          <w:rFonts w:eastAsia="EC Square Sans Pro"/>
          <w:sz w:val="22"/>
        </w:rPr>
        <w:t>[234]</w:t>
      </w:r>
      <w:r w:rsidRPr="31DF77F9">
        <w:rPr>
          <w:rFonts w:eastAsia="EC Square Sans Pro" w:cstheme="minorBidi"/>
          <w:sz w:val="22"/>
          <w:szCs w:val="22"/>
        </w:rPr>
        <w:fldChar w:fldCharType="end"/>
      </w:r>
      <w:r w:rsidRPr="31DF77F9">
        <w:rPr>
          <w:rFonts w:eastAsia="EC Square Sans Pro" w:cstheme="minorBidi"/>
          <w:sz w:val="22"/>
          <w:szCs w:val="22"/>
        </w:rPr>
        <w:t>:</w:t>
      </w:r>
    </w:p>
    <w:p w14:paraId="6744F727" w14:textId="3DBE6D59" w:rsidR="0B492D69" w:rsidRPr="00810776" w:rsidRDefault="0B492D69" w:rsidP="41A371FA">
      <w:pPr>
        <w:pStyle w:val="ListParagraph"/>
        <w:numPr>
          <w:ilvl w:val="0"/>
          <w:numId w:val="43"/>
        </w:numPr>
        <w:spacing w:line="257" w:lineRule="auto"/>
        <w:rPr>
          <w:rFonts w:eastAsia="EC Square Sans Pro"/>
          <w:sz w:val="22"/>
          <w:szCs w:val="22"/>
        </w:rPr>
      </w:pPr>
      <w:r w:rsidRPr="00810776">
        <w:rPr>
          <w:rFonts w:eastAsia="EC Square Sans Pro"/>
          <w:sz w:val="22"/>
          <w:szCs w:val="22"/>
        </w:rPr>
        <w:t>Optimize agricultural practices promoting balanced mineral fertilization to adjust nitrogen application in areas with surplus or deficit</w:t>
      </w:r>
    </w:p>
    <w:p w14:paraId="5E1C002D" w14:textId="58D27621" w:rsidR="0B492D69" w:rsidRPr="00810776" w:rsidRDefault="75D395B6" w:rsidP="3BBE618D">
      <w:pPr>
        <w:pStyle w:val="ListParagraph"/>
        <w:numPr>
          <w:ilvl w:val="0"/>
          <w:numId w:val="43"/>
        </w:numPr>
        <w:spacing w:line="257" w:lineRule="auto"/>
        <w:rPr>
          <w:rFonts w:eastAsia="EC Square Sans Pro"/>
          <w:sz w:val="22"/>
          <w:szCs w:val="22"/>
        </w:rPr>
      </w:pPr>
      <w:r w:rsidRPr="00810776">
        <w:rPr>
          <w:rFonts w:eastAsia="EC Square Sans Pro"/>
          <w:sz w:val="22"/>
          <w:szCs w:val="22"/>
        </w:rPr>
        <w:t>A</w:t>
      </w:r>
      <w:r w:rsidR="0B492D69" w:rsidRPr="00810776">
        <w:rPr>
          <w:rFonts w:eastAsia="EC Square Sans Pro"/>
          <w:sz w:val="22"/>
          <w:szCs w:val="22"/>
        </w:rPr>
        <w:t>dopt agro-ecological practices, including cover cropping, residue management, and agroforestry, to improve soil health and reduce nitrogen losses.</w:t>
      </w:r>
    </w:p>
    <w:p w14:paraId="74DAC8E8" w14:textId="7279878C" w:rsidR="0B492D69" w:rsidRPr="00810776" w:rsidRDefault="0B492D69" w:rsidP="00B608D5">
      <w:pPr>
        <w:pStyle w:val="ListParagraph"/>
        <w:numPr>
          <w:ilvl w:val="0"/>
          <w:numId w:val="43"/>
        </w:numPr>
        <w:spacing w:line="257" w:lineRule="auto"/>
      </w:pPr>
      <w:r w:rsidRPr="00810776">
        <w:rPr>
          <w:rFonts w:eastAsia="EC Square Sans Pro"/>
          <w:sz w:val="22"/>
          <w:szCs w:val="22"/>
        </w:rPr>
        <w:t>Develop and implement novel techniques for nutrient recovery from organic waste (e.g., manure, sewage sludge, and bio-waste) and increase recycling efforts to transform waste into nutrient-dense, safe fertilizers.</w:t>
      </w:r>
    </w:p>
    <w:p w14:paraId="01FDF4E6" w14:textId="1A0AACB4" w:rsidR="0B492D69" w:rsidRPr="00810776" w:rsidRDefault="0B492D69" w:rsidP="00B608D5">
      <w:pPr>
        <w:pStyle w:val="ListParagraph"/>
        <w:numPr>
          <w:ilvl w:val="0"/>
          <w:numId w:val="43"/>
        </w:numPr>
        <w:spacing w:line="257" w:lineRule="auto"/>
        <w:rPr>
          <w:rFonts w:eastAsia="EC Square Sans Pro"/>
          <w:sz w:val="22"/>
          <w:szCs w:val="22"/>
        </w:rPr>
      </w:pPr>
      <w:r w:rsidRPr="00810776">
        <w:rPr>
          <w:rFonts w:eastAsia="EC Square Sans Pro"/>
          <w:sz w:val="22"/>
          <w:szCs w:val="22"/>
        </w:rPr>
        <w:t>Upgrade domestic wastewater treatment to reduce nitrogen discharges into aquatic systems.</w:t>
      </w:r>
    </w:p>
    <w:p w14:paraId="474042A2" w14:textId="42378C34" w:rsidR="0B492D69" w:rsidRPr="00810776" w:rsidRDefault="0B492D69" w:rsidP="00B608D5">
      <w:pPr>
        <w:pStyle w:val="ListParagraph"/>
        <w:numPr>
          <w:ilvl w:val="0"/>
          <w:numId w:val="43"/>
        </w:numPr>
        <w:spacing w:line="257" w:lineRule="auto"/>
      </w:pPr>
      <w:r w:rsidRPr="00810776">
        <w:rPr>
          <w:rFonts w:eastAsia="EC Square Sans Pro"/>
          <w:sz w:val="22"/>
          <w:szCs w:val="22"/>
        </w:rPr>
        <w:t>Encourage shifts in dietary patterns to reduce reliance on animal protein, which would decrease nitrogen-intensive livestock production.</w:t>
      </w:r>
    </w:p>
    <w:p w14:paraId="11A7BC68" w14:textId="546D5745" w:rsidR="3BBE618D" w:rsidRPr="00E81F9B" w:rsidRDefault="0B492D69" w:rsidP="3BBE618D">
      <w:pPr>
        <w:pStyle w:val="ListParagraph"/>
        <w:numPr>
          <w:ilvl w:val="0"/>
          <w:numId w:val="43"/>
        </w:numPr>
        <w:spacing w:line="257" w:lineRule="auto"/>
        <w:rPr>
          <w:rFonts w:eastAsia="EC Square Sans Pro"/>
          <w:sz w:val="22"/>
          <w:szCs w:val="22"/>
        </w:rPr>
      </w:pPr>
      <w:r w:rsidRPr="00810776">
        <w:rPr>
          <w:rFonts w:eastAsia="EC Square Sans Pro"/>
          <w:sz w:val="22"/>
          <w:szCs w:val="22"/>
        </w:rPr>
        <w:t xml:space="preserve">Utilize diverse </w:t>
      </w:r>
      <w:r w:rsidR="7393F4AF" w:rsidRPr="00810776">
        <w:rPr>
          <w:rFonts w:eastAsia="EC Square Sans Pro"/>
          <w:sz w:val="22"/>
          <w:szCs w:val="22"/>
        </w:rPr>
        <w:t>modelling</w:t>
      </w:r>
      <w:r w:rsidRPr="00810776">
        <w:rPr>
          <w:rFonts w:eastAsia="EC Square Sans Pro"/>
          <w:sz w:val="22"/>
          <w:szCs w:val="22"/>
        </w:rPr>
        <w:t xml:space="preserve"> tools to assess impacts</w:t>
      </w:r>
      <w:r w:rsidR="57852E82" w:rsidRPr="00810776">
        <w:rPr>
          <w:rFonts w:eastAsia="EC Square Sans Pro"/>
          <w:sz w:val="22"/>
          <w:szCs w:val="22"/>
        </w:rPr>
        <w:t>,</w:t>
      </w:r>
      <w:r w:rsidRPr="00810776">
        <w:rPr>
          <w:rFonts w:eastAsia="EC Square Sans Pro"/>
          <w:sz w:val="22"/>
          <w:szCs w:val="22"/>
        </w:rPr>
        <w:t xml:space="preserve"> adapt measures to specific regional contexts and integrate multiple measures (e.g., wastewater treatment, emission reduction, and agricultural improvements) to achieve significant reductions in nitrogen losses to air, soil, and water systems.</w:t>
      </w:r>
    </w:p>
    <w:p w14:paraId="025BDFFA" w14:textId="0AB3346F" w:rsidR="3BBE618D" w:rsidRPr="006A5FAC" w:rsidRDefault="006A5FAC" w:rsidP="006A5FAC">
      <w:pPr>
        <w:pStyle w:val="JRCLevel-3title"/>
        <w:ind w:left="0" w:firstLine="0"/>
      </w:pPr>
      <w:bookmarkStart w:id="662" w:name="_Toc190708613"/>
      <w:r>
        <w:t>3.</w:t>
      </w:r>
      <w:r w:rsidR="0037462D">
        <w:t>7</w:t>
      </w:r>
      <w:r>
        <w:t xml:space="preserve">.3 </w:t>
      </w:r>
      <w:r w:rsidR="00356AF8">
        <w:t>P</w:t>
      </w:r>
      <w:commentRangeStart w:id="663"/>
      <w:commentRangeStart w:id="664"/>
      <w:r w:rsidR="7133CF9C" w:rsidRPr="006A5FAC">
        <w:t>articipatory approaches and citizen science initiatives</w:t>
      </w:r>
      <w:commentRangeEnd w:id="663"/>
      <w:r w:rsidR="3BBE618D" w:rsidRPr="006A5FAC">
        <w:commentReference w:id="663"/>
      </w:r>
      <w:commentRangeEnd w:id="664"/>
      <w:r w:rsidR="3BBE618D" w:rsidRPr="006A5FAC">
        <w:commentReference w:id="664"/>
      </w:r>
      <w:bookmarkEnd w:id="662"/>
    </w:p>
    <w:p w14:paraId="33A73B08" w14:textId="424DFD7E" w:rsidR="3BBE618D" w:rsidRPr="00810776" w:rsidRDefault="7133CF9C" w:rsidP="4DC08571">
      <w:pPr>
        <w:spacing w:line="257" w:lineRule="auto"/>
        <w:rPr>
          <w:rFonts w:eastAsia="EC Square Sans Pro" w:cstheme="minorBidi"/>
          <w:sz w:val="22"/>
          <w:szCs w:val="22"/>
        </w:rPr>
      </w:pPr>
      <w:r w:rsidRPr="152CA2AD">
        <w:rPr>
          <w:rFonts w:eastAsia="EC Square Sans Pro" w:cstheme="minorBidi"/>
          <w:sz w:val="22"/>
          <w:szCs w:val="22"/>
        </w:rPr>
        <w:t xml:space="preserve">The assessment of air quality related targets </w:t>
      </w:r>
      <w:commentRangeStart w:id="665"/>
      <w:r w:rsidRPr="152CA2AD">
        <w:rPr>
          <w:rFonts w:eastAsia="EC Square Sans Pro" w:cstheme="minorBidi"/>
          <w:sz w:val="22"/>
          <w:szCs w:val="22"/>
        </w:rPr>
        <w:t xml:space="preserve">shows </w:t>
      </w:r>
      <w:commentRangeEnd w:id="665"/>
      <w:r>
        <w:rPr>
          <w:rStyle w:val="CommentReference"/>
        </w:rPr>
        <w:commentReference w:id="665"/>
      </w:r>
      <w:r w:rsidRPr="152CA2AD">
        <w:rPr>
          <w:rFonts w:eastAsia="EC Square Sans Pro" w:cstheme="minorBidi"/>
          <w:sz w:val="22"/>
          <w:szCs w:val="22"/>
        </w:rPr>
        <w:t xml:space="preserve">that improvements in the air quality have been achieved, considering the trends in years of life lost per 100 000 inhabitants for PM2.5 </w:t>
      </w:r>
      <w:r w:rsidRPr="152CA2AD">
        <w:rPr>
          <w:rFonts w:eastAsia="EC Square Sans Pro" w:cstheme="minorBidi"/>
          <w:sz w:val="22"/>
          <w:szCs w:val="22"/>
        </w:rPr>
        <w:fldChar w:fldCharType="begin"/>
      </w:r>
      <w:r w:rsidRPr="152CA2AD">
        <w:rPr>
          <w:rFonts w:eastAsia="EC Square Sans Pro" w:cstheme="minorBidi"/>
          <w:sz w:val="22"/>
          <w:szCs w:val="22"/>
        </w:rPr>
        <w:instrText xml:space="preserve"> ADDIN ZOTERO_ITEM CSL_CITATION {"citationID":"Y6HUyHlC","properties":{"formattedCitation":"[1]","plainCitation":"[1]","noteIndex":0},"citationItems":[{"id":1512,"uris":["http://zotero.org/groups/5272309/items/25QJRXKZ"],"itemData":{"id":1512,"type":"report","event-place":"Luxembourg,","note":"DOI: 10.2760/3105205","number":"JRC140372","publisher":"European Commission: Joint Research Centre","publisher-place":"Luxembourg,","title":"Delivering the EU Green Deal - Progress towards targets","URL":"https://publications.jrc.ec.europa.eu/repository/handle/JRC140372","author":[{"family":"Marelli","given":"Luisa"},{"family":"Trane","given":"Matteo"},{"family":"Barbero Vignola","given":"Giulia"},{"family":"Gastaldi","given":"Chiara"},{"family":"Guerreiro Miguel","given":"Mécia"},{"family":"Delgado Callico","given":"Laia"},{"family":"Borchardt","given":"Steve"},{"family":"Sanye Mengual","given":"Esther"},{"family":"Gourdon","given":"Thomas"},{"family":"Maroni","given":"Michele"},{"family":"Georgakaki","given":"Aliki"},{"family":"Seigneur","given":"Isabelle"},{"family":"M'Barek","given":"Robert"},{"family":"Acs","given":"Szvetlana"},{"family":"Listorti","given":"Giulia"}],"accessed":{"date-parts":[["2025",3,2]]},"issued":{"date-parts":[["2025",1]]}}}],"schema":"https://github.com/citation-style-language/schema/raw/master/csl-citation.json"} </w:instrText>
      </w:r>
      <w:r w:rsidRPr="152CA2AD">
        <w:rPr>
          <w:rFonts w:eastAsia="EC Square Sans Pro" w:cstheme="minorBidi"/>
          <w:sz w:val="22"/>
          <w:szCs w:val="22"/>
        </w:rPr>
        <w:fldChar w:fldCharType="separate"/>
      </w:r>
      <w:r w:rsidR="00820907" w:rsidRPr="152CA2AD">
        <w:rPr>
          <w:rFonts w:eastAsia="EC Square Sans Pro"/>
          <w:sz w:val="22"/>
          <w:szCs w:val="22"/>
        </w:rPr>
        <w:t>[1]</w:t>
      </w:r>
      <w:r w:rsidRPr="152CA2AD">
        <w:rPr>
          <w:rFonts w:eastAsia="EC Square Sans Pro" w:cstheme="minorBidi"/>
          <w:sz w:val="22"/>
          <w:szCs w:val="22"/>
        </w:rPr>
        <w:fldChar w:fldCharType="end"/>
      </w:r>
      <w:r w:rsidRPr="152CA2AD">
        <w:rPr>
          <w:rFonts w:eastAsia="EC Square Sans Pro" w:cstheme="minorBidi"/>
          <w:sz w:val="22"/>
          <w:szCs w:val="22"/>
        </w:rPr>
        <w:t xml:space="preserve">.  At the same </w:t>
      </w:r>
      <w:r w:rsidRPr="152CA2AD">
        <w:rPr>
          <w:rFonts w:eastAsia="EC Square Sans Pro" w:cstheme="minorBidi"/>
          <w:sz w:val="22"/>
          <w:szCs w:val="22"/>
        </w:rPr>
        <w:lastRenderedPageBreak/>
        <w:t>time, The Environmental Implementation Review</w:t>
      </w:r>
      <w:r w:rsidR="002E475B" w:rsidRPr="152CA2AD">
        <w:rPr>
          <w:rFonts w:eastAsia="EC Square Sans Pro" w:cstheme="minorBidi"/>
          <w:sz w:val="22"/>
          <w:szCs w:val="22"/>
        </w:rPr>
        <w:t xml:space="preserve"> </w:t>
      </w:r>
      <w:commentRangeStart w:id="666"/>
      <w:commentRangeStart w:id="667"/>
      <w:commentRangeStart w:id="668"/>
      <w:r w:rsidRPr="152CA2AD">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{"citationID":"Jmz8ZEXb","properties":{"formattedCitation":"[233]","plainCitation":"[233]","noteIndex":0},"citationItems":[{"id":241,"uris":["http://zotero.org/groups/5272309/items/44YDRB8S"],"itemData":{"id":241,"type":"bill","language":"en","title":"COMMUNICATION FROM THE COMMISSION TO THE EUROPEAN PARLIAMENT, THE COUNCIL, THE EUROPEAN ECONOMIC AND SOCIAL COMMITTEE AND THE COMMITTEE OF THE REGIONS Environmental Implementation Review 2022 Turning the tide through environmental compliance","title-short":"COM(2022) 438","URL":"https://eur-lex.europa.eu/legal-content/EN/ALL/?uri=comnat:COM_2022_0438_FIN","accessed":{"date-parts":[["2023",11,24]]},"issued":{"date-parts":[["2022"]]}}}],"schema":"https://github.com/citation-style-language/schema/raw/master/csl-citation.json"} </w:instrText>
      </w:r>
      <w:r w:rsidRPr="152CA2AD">
        <w:rPr>
          <w:rFonts w:eastAsia="EC Square Sans Pro" w:cstheme="minorBidi"/>
          <w:sz w:val="22"/>
          <w:szCs w:val="22"/>
        </w:rPr>
        <w:fldChar w:fldCharType="separate"/>
      </w:r>
      <w:r w:rsidR="00B83206" w:rsidRPr="00B83206">
        <w:rPr>
          <w:rFonts w:eastAsia="EC Square Sans Pro"/>
          <w:sz w:val="22"/>
        </w:rPr>
        <w:t>[233]</w:t>
      </w:r>
      <w:r w:rsidRPr="152CA2AD">
        <w:rPr>
          <w:rFonts w:eastAsia="EC Square Sans Pro" w:cstheme="minorBidi"/>
          <w:sz w:val="22"/>
          <w:szCs w:val="22"/>
        </w:rPr>
        <w:fldChar w:fldCharType="end"/>
      </w:r>
      <w:commentRangeEnd w:id="666"/>
      <w:r>
        <w:rPr>
          <w:rStyle w:val="CommentReference"/>
        </w:rPr>
        <w:commentReference w:id="666"/>
      </w:r>
      <w:commentRangeEnd w:id="667"/>
      <w:r>
        <w:rPr>
          <w:rStyle w:val="CommentReference"/>
        </w:rPr>
        <w:commentReference w:id="667"/>
      </w:r>
      <w:commentRangeEnd w:id="668"/>
      <w:r>
        <w:rPr>
          <w:rStyle w:val="CommentReference"/>
        </w:rPr>
        <w:commentReference w:id="668"/>
      </w:r>
      <w:r w:rsidRPr="152CA2AD">
        <w:rPr>
          <w:rFonts w:eastAsia="EC Square Sans Pro" w:cstheme="minorBidi"/>
          <w:sz w:val="22"/>
          <w:szCs w:val="22"/>
        </w:rPr>
        <w:t xml:space="preserve"> highlights that in many Member States the limit values for these pollutants are persistently exceeded, leading to infringement proceedings for key pollutants, such as particulate matters and nitrogen dioxide. In some of these cases, the Court of Justice of the EU has already handed down judgments. Infringement cases against two Member States focus on shortcomings in monitoring networks. </w:t>
      </w:r>
    </w:p>
    <w:p w14:paraId="353D14DD" w14:textId="2A7D4FE3" w:rsidR="3BBE618D" w:rsidRPr="00810776" w:rsidRDefault="7133CF9C" w:rsidP="3BBE618D">
      <w:pPr>
        <w:spacing w:line="257" w:lineRule="auto"/>
      </w:pPr>
      <w:r w:rsidRPr="00810776">
        <w:rPr>
          <w:rFonts w:eastAsia="EC Square Sans Pro" w:cstheme="minorBidi"/>
          <w:sz w:val="22"/>
          <w:szCs w:val="22"/>
        </w:rPr>
        <w:t xml:space="preserve">Flawed reporting with incomplete and incorrect assessments of activities also affects water bodies, demonstrating a lack of precise information and knowledge as well as assessment and monitoring capacities in environmental management.  </w:t>
      </w:r>
    </w:p>
    <w:p w14:paraId="2A162B41" w14:textId="10CB9E2D" w:rsidR="3BBE618D" w:rsidRPr="00810776" w:rsidRDefault="34008D19" w:rsidP="4DC08571">
      <w:pPr>
        <w:spacing w:line="257" w:lineRule="auto"/>
        <w:rPr>
          <w:rFonts w:eastAsia="EC Square Sans Pro" w:cstheme="minorBidi"/>
          <w:sz w:val="22"/>
          <w:szCs w:val="22"/>
        </w:rPr>
      </w:pPr>
      <w:r w:rsidRPr="152CA2AD">
        <w:rPr>
          <w:rFonts w:eastAsia="EC Square Sans Pro" w:cstheme="minorBidi"/>
          <w:sz w:val="22"/>
          <w:szCs w:val="22"/>
        </w:rPr>
        <w:t xml:space="preserve">Among other strategies, adopting participatory and bottom-up approaches and involving citizens in the pollution monitoring can contribute </w:t>
      </w:r>
      <w:del w:id="670" w:author="MANCINI Lucia (JRC-ISPRA-EXT)" w:date="2025-01-16T08:33:00Z">
        <w:r w:rsidRPr="152CA2AD" w:rsidDel="34008D19">
          <w:rPr>
            <w:rFonts w:eastAsia="EC Square Sans Pro" w:cstheme="minorBidi"/>
            <w:sz w:val="22"/>
            <w:szCs w:val="22"/>
          </w:rPr>
          <w:delText>in</w:delText>
        </w:r>
      </w:del>
      <w:ins w:id="671" w:author="MANCINI Lucia (JRC-ISPRA-EXT)" w:date="2025-01-16T08:33:00Z">
        <w:r w:rsidR="48C5E29E" w:rsidRPr="152CA2AD">
          <w:rPr>
            <w:rFonts w:eastAsia="EC Square Sans Pro" w:cstheme="minorBidi"/>
            <w:sz w:val="22"/>
            <w:szCs w:val="22"/>
          </w:rPr>
          <w:t>to</w:t>
        </w:r>
      </w:ins>
      <w:r w:rsidRPr="152CA2AD">
        <w:rPr>
          <w:rFonts w:eastAsia="EC Square Sans Pro" w:cstheme="minorBidi"/>
          <w:sz w:val="22"/>
          <w:szCs w:val="22"/>
        </w:rPr>
        <w:t xml:space="preserve"> improving air pollution and water quality monitoring</w:t>
      </w:r>
      <w:r w:rsidR="002E475B" w:rsidRPr="152CA2AD">
        <w:rPr>
          <w:rFonts w:eastAsia="EC Square Sans Pro" w:cstheme="minorBidi"/>
          <w:sz w:val="22"/>
          <w:szCs w:val="22"/>
        </w:rPr>
        <w:t xml:space="preserve"> </w:t>
      </w:r>
      <w:r w:rsidRPr="152CA2AD">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{"citationID":"K29nFOIn","properties":{"formattedCitation":"[232], [232], [235], [236]","plainCitation":"[232], [232], [235], [236]","noteIndex":0},"citationItems":[{"id":1472,"uris":["http://zotero.org/groups/5272309/items/TEJR2VR7","http://zotero.org/groups/5272309/items/BQWXYI95"],"itemData":{"id":1472,"type":"article-journal","container-title":"Science of The Total Environment","DOI":"10.1016/j.scitotenv.2016.09.228","ISSN":"00489697","journalAbbreviation":"Science of The Total Environment","language":"en","page":"358-366","source":"DOI.org (Crossref)","title":"The EU Water Framework Directive: From great expectations to problems with implementation","title-short":"The EU Water Framework Directive","volume":"575","author":[{"family":"Voulvoulis","given":"Nikolaos"},{"family":"Arpon","given":"Karl Dominic"},{"family":"Giakoumis","given":"Theodoros"}],"issued":{"date-parts":[["2017",1]]}}},{"id":1472,"uris":["http://zotero.org/groups/5272309/items/TEJR2VR7","http://zotero.org/groups/5272309/items/BQWXYI95"],"itemData":{"id":1472,"type":"article-journal","container-title":"Science of The Total Environment","DOI":"10.1016/j.scitotenv.2016.09.228","ISSN":"00489697","journalAbbreviation":"Science of The Total Environment","language":"en","page":"358-366","source":"DOI.org (Crossref)","title":"The EU Water Framework Directive: From great expectations to problems with implementation","title-short":"The EU Water Framework Directive","volume":"575","author":[{"family":"Voulvoulis","given":"Nikolaos"},{"family":"Arpon","given":"Karl Dominic"},{"family":"Giakoumis","given":"Theodoros"}],"issued":{"date-parts":[["2017",1]]}}},{"id":1478,"uris":["http://zotero.org/groups/5272309/items/RZJMZ7YQ","http://zotero.org/groups/5272309/items/M764R6PZ"],"itemData":{"id":1478,"type":"article-journal","abstract":"Abstract\n            The practice of participatory sensing for environment monitoring has rapidly evolved over the years. There has been a steady growth of citizen-based air quality monitoring projects that aim to build partnerships, knowledge-sharing platforms, awareness, and ultimately resilience to issues related to air quality. Whilst citizen science has reshaped air quality research by bringing a fresh perspective on democratizing science for the public good, there is little research about how citizen-generated data can be used for facilitating and improving evidence-based policymaking. To address the problem in a structured manner, we examine the existing literature related to citizen science, air quality, and policymaking to understand the existing gaps and opportunities. That is followed by a review of major grassroots and collaborative citizen science air quality monitoring initiatives in Asia, Africa, Europe, and Latin America. We explore the range of citizen science methods and applications to understand how they are creating opportunities for dialog between practitioners and policymakers, discuss the concerns about citizen-generated data, and see if the data is used for policy action. Finally, we propose a methodology for integrating data-based evidence into shaping policy. The methodology combines scientific evidence, participation, and deliberation to realize the full potential of citizen science in air quality monitoring.","container-title":"Humanities and Social Sciences Communications","DOI":"10.1057/s41599-022-01135-2","ISSN":"2662-9992","issue":"1","journalAbbreviation":"Humanit Soc Sci Commun","language":"en","page":"122","source":"DOI.org (Crossref)","title":"Translating citizen-generated air quality data into evidence for shaping policy","volume":"9","author":[{"family":"Mahajan","given":"Sachit"},{"family":"Chung","given":"Ming-Kuang"},{"family":"Martinez","given":"Jenny"},{"family":"Olaya","given":"Yris"},{"family":"Helbing","given":"Dirk"},{"family":"Chen","given":"Ling-Jyh"}],"issued":{"date-parts":[["2022",4,7]]}}},{"id":1143,"uris":["http://zotero.org/groups/5272309/items/YGHZWASA"],"itemData":{"id":1143,"type":"article-journal","container-title":"Journal for European Environmental &amp; Planning Law","ISSN":"1876-0104","issue":"3-4","note":"publisher: Brill Nijhoff","page":"260–286","title":"Air Pollution Crisis Across Europe: The European Courts, the Governments, the Citizens and the Persistent Ineffectiveness of EU Law","volume":"20","author":[{"family":"Pouikli","given":"Kleoniki"},{"family":"Tsoukala","given":"Ariti"}],"issued":{"date-parts":[["2023"]]}},"label":"page"}],"schema":"https://github.com/citation-style-language/schema/raw/master/csl-citation.json"} </w:instrText>
      </w:r>
      <w:r w:rsidRPr="152CA2AD">
        <w:rPr>
          <w:rFonts w:eastAsia="EC Square Sans Pro" w:cstheme="minorBidi"/>
          <w:sz w:val="22"/>
          <w:szCs w:val="22"/>
        </w:rPr>
        <w:fldChar w:fldCharType="separate"/>
      </w:r>
      <w:r w:rsidR="00B83206" w:rsidRPr="00B83206">
        <w:rPr>
          <w:rFonts w:eastAsia="EC Square Sans Pro"/>
          <w:sz w:val="22"/>
        </w:rPr>
        <w:t>[232], [232], [235], [236]</w:t>
      </w:r>
      <w:r w:rsidRPr="152CA2AD">
        <w:rPr>
          <w:rFonts w:eastAsia="EC Square Sans Pro" w:cstheme="minorBidi"/>
          <w:sz w:val="22"/>
          <w:szCs w:val="22"/>
        </w:rPr>
        <w:fldChar w:fldCharType="end"/>
      </w:r>
      <w:r w:rsidRPr="152CA2AD">
        <w:rPr>
          <w:rFonts w:eastAsia="EC Square Sans Pro" w:cstheme="minorBidi"/>
          <w:sz w:val="22"/>
          <w:szCs w:val="22"/>
        </w:rPr>
        <w:t>. Civil society can play an active role in co-producing air quality information. Citizen science practices for measuring air pollution introduce a new dynamic by leveraging citizen-generated air quality data to address the air pollution problem and enhance monitoring efforts. This citizens’ involvement can lead to greater awareness and a change of behaviour</w:t>
      </w:r>
      <w:r w:rsidR="4741CCC9" w:rsidRPr="152CA2AD">
        <w:rPr>
          <w:rFonts w:eastAsia="EC Square Sans Pro" w:cstheme="minorBidi"/>
          <w:sz w:val="22"/>
          <w:szCs w:val="22"/>
        </w:rPr>
        <w:t>,</w:t>
      </w:r>
      <w:r w:rsidRPr="152CA2AD">
        <w:rPr>
          <w:rFonts w:eastAsia="EC Square Sans Pro" w:cstheme="minorBidi"/>
          <w:sz w:val="22"/>
          <w:szCs w:val="22"/>
        </w:rPr>
        <w:t xml:space="preserve"> which in turn could contribute to better compliance with air quality standards.</w:t>
      </w:r>
      <w:del w:id="672" w:author="MANCINI Lucia (JRC-ISPRA-EXT)" w:date="2025-01-16T08:34:00Z">
        <w:r w:rsidRPr="152CA2AD" w:rsidDel="34008D19">
          <w:rPr>
            <w:rFonts w:eastAsia="EC Square Sans Pro" w:cstheme="minorBidi"/>
            <w:sz w:val="22"/>
            <w:szCs w:val="22"/>
          </w:rPr>
          <w:delText xml:space="preserve"> </w:delText>
        </w:r>
      </w:del>
      <w:r w:rsidRPr="152CA2AD">
        <w:rPr>
          <w:rFonts w:eastAsia="EC Square Sans Pro" w:cstheme="minorBidi"/>
          <w:sz w:val="22"/>
          <w:szCs w:val="22"/>
        </w:rPr>
        <w:t xml:space="preserve"> With growing citizen awareness and concern about air pollution's health impacts, there's a push for their active participation in air quality monitoring</w:t>
      </w:r>
      <w:r w:rsidR="005172EF" w:rsidRPr="152CA2AD">
        <w:rPr>
          <w:rFonts w:eastAsia="EC Square Sans Pro" w:cstheme="minorBidi"/>
          <w:sz w:val="22"/>
          <w:szCs w:val="22"/>
        </w:rPr>
        <w:t xml:space="preserve"> </w:t>
      </w:r>
      <w:commentRangeStart w:id="673"/>
      <w:commentRangeStart w:id="674"/>
      <w:commentRangeStart w:id="675"/>
      <w:r w:rsidRPr="152CA2AD">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{"citationID":"E6SLYYZ8","properties":{"formattedCitation":"[233]","plainCitation":"[233]","noteIndex":0},"citationItems":[{"id":241,"uris":["http://zotero.org/groups/5272309/items/44YDRB8S"],"itemData":{"id":241,"type":"bill","language":"en","title":"COMMUNICATION FROM THE COMMISSION TO THE EUROPEAN PARLIAMENT, THE COUNCIL, THE EUROPEAN ECONOMIC AND SOCIAL COMMITTEE AND THE COMMITTEE OF THE REGIONS Environmental Implementation Review 2022 Turning the tide through environmental compliance","title-short":"COM(2022) 438","URL":"https://eur-lex.europa.eu/legal-content/EN/ALL/?uri=comnat:COM_2022_0438_FIN","accessed":{"date-parts":[["2023",11,24]]},"issued":{"date-parts":[["2022"]]}}}],"schema":"https://github.com/citation-style-language/schema/raw/master/csl-citation.json"} </w:instrText>
      </w:r>
      <w:r w:rsidRPr="152CA2AD">
        <w:rPr>
          <w:rFonts w:eastAsia="EC Square Sans Pro" w:cstheme="minorBidi"/>
          <w:sz w:val="22"/>
          <w:szCs w:val="22"/>
        </w:rPr>
        <w:fldChar w:fldCharType="separate"/>
      </w:r>
      <w:r w:rsidR="00B83206" w:rsidRPr="00B83206">
        <w:rPr>
          <w:rFonts w:eastAsia="EC Square Sans Pro"/>
          <w:sz w:val="22"/>
        </w:rPr>
        <w:t>[233]</w:t>
      </w:r>
      <w:r w:rsidRPr="152CA2AD">
        <w:rPr>
          <w:rFonts w:eastAsia="EC Square Sans Pro" w:cstheme="minorBidi"/>
          <w:sz w:val="22"/>
          <w:szCs w:val="22"/>
        </w:rPr>
        <w:fldChar w:fldCharType="end"/>
      </w:r>
      <w:commentRangeEnd w:id="673"/>
      <w:r>
        <w:rPr>
          <w:rStyle w:val="CommentReference"/>
        </w:rPr>
        <w:commentReference w:id="673"/>
      </w:r>
      <w:commentRangeEnd w:id="674"/>
      <w:r>
        <w:rPr>
          <w:rStyle w:val="CommentReference"/>
        </w:rPr>
        <w:commentReference w:id="674"/>
      </w:r>
      <w:commentRangeEnd w:id="675"/>
      <w:r>
        <w:rPr>
          <w:rStyle w:val="CommentReference"/>
        </w:rPr>
        <w:commentReference w:id="675"/>
      </w:r>
      <w:r w:rsidR="47D57E79" w:rsidRPr="152CA2AD">
        <w:rPr>
          <w:rFonts w:eastAsia="EC Square Sans Pro" w:cstheme="minorBidi"/>
          <w:sz w:val="22"/>
          <w:szCs w:val="22"/>
        </w:rPr>
        <w:t>.</w:t>
      </w:r>
    </w:p>
    <w:p w14:paraId="62319E75" w14:textId="3BE5FA6F" w:rsidR="3BBE618D" w:rsidRPr="00810776" w:rsidRDefault="34008D19" w:rsidP="2ED78F6E">
      <w:pPr>
        <w:spacing w:line="257" w:lineRule="auto"/>
        <w:rPr>
          <w:rFonts w:eastAsia="EC Square Sans Pro" w:cstheme="minorBidi"/>
          <w:sz w:val="22"/>
          <w:szCs w:val="22"/>
        </w:rPr>
      </w:pPr>
      <w:r w:rsidRPr="2ED78F6E">
        <w:rPr>
          <w:rFonts w:eastAsia="EC Square Sans Pro" w:cstheme="minorBidi"/>
          <w:sz w:val="22"/>
          <w:szCs w:val="22"/>
        </w:rPr>
        <w:t>In recent years, numerous cities have initiated citizen science projects to monitor air pollution, actively involving residents in decision-making processes. For instance, in Gothenburg, locals construct sensors that provide real-time air quality data. Similarly, Brussels' 'Curieuzenair' project distributed NO</w:t>
      </w:r>
      <w:r w:rsidRPr="2ED78F6E">
        <w:rPr>
          <w:rFonts w:eastAsia="EC Square Sans Pro" w:cstheme="minorBidi"/>
          <w:sz w:val="22"/>
          <w:szCs w:val="22"/>
          <w:vertAlign w:val="subscript"/>
        </w:rPr>
        <w:t>2</w:t>
      </w:r>
      <w:r w:rsidRPr="2ED78F6E">
        <w:rPr>
          <w:rFonts w:eastAsia="EC Square Sans Pro" w:cstheme="minorBidi"/>
          <w:sz w:val="22"/>
          <w:szCs w:val="22"/>
        </w:rPr>
        <w:t xml:space="preserve"> tubes to measure air pollution in areas beyond standard measuring stations. These projects not only raise awareness about air pollution among citizens but also empower them to participate in data collection that informs decision-making. Furthermore, cities can enhance public awareness about clean air by highlighting the health benefits of improved air quality. For example, in Krakow, better air quality has been linked to a reduction in children's asthma cases</w:t>
      </w:r>
      <w:r w:rsidR="005172EF" w:rsidRPr="2ED78F6E">
        <w:rPr>
          <w:rFonts w:eastAsia="EC Square Sans Pro" w:cstheme="minorBidi"/>
          <w:sz w:val="22"/>
          <w:szCs w:val="22"/>
        </w:rPr>
        <w:t xml:space="preserve"> </w:t>
      </w:r>
      <w:r w:rsidRPr="2ED78F6E">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{"citationID":"9k5zpEL3","properties":{"formattedCitation":"[237]","plainCitation":"[237]","noteIndex":0},"citationItems":[{"id":1118,"uris":["http://zotero.org/groups/5272309/items/S3Y5ACJF"],"itemData":{"id":1118,"type":"report","publisher":"EPC","title":"Towards a cleaner air in Europe: Time for a stronger vision and more action","author":[{"family":"Šipka","given":"Stefan"},{"family":"Fessler","given":"Melanie"},{"family":"Brady","given":"Danielle"},{"family":"Dekeyrel","given":"Simon"},{"family":"Hedberg","given":"Annika"}],"issued":{"date-parts":[["2023"]]}}}],"schema":"https://github.com/citation-style-language/schema/raw/master/csl-citation.json"} </w:instrText>
      </w:r>
      <w:r w:rsidRPr="2ED78F6E">
        <w:rPr>
          <w:rFonts w:eastAsia="EC Square Sans Pro" w:cstheme="minorBidi"/>
          <w:sz w:val="22"/>
          <w:szCs w:val="22"/>
        </w:rPr>
        <w:fldChar w:fldCharType="separate"/>
      </w:r>
      <w:r w:rsidR="00B83206" w:rsidRPr="00B83206">
        <w:rPr>
          <w:rFonts w:eastAsia="EC Square Sans Pro"/>
          <w:sz w:val="22"/>
        </w:rPr>
        <w:t>[237]</w:t>
      </w:r>
      <w:r w:rsidRPr="2ED78F6E">
        <w:rPr>
          <w:rFonts w:eastAsia="EC Square Sans Pro" w:cstheme="minorBidi"/>
          <w:sz w:val="22"/>
          <w:szCs w:val="22"/>
        </w:rPr>
        <w:fldChar w:fldCharType="end"/>
      </w:r>
      <w:r w:rsidR="36C14E33" w:rsidRPr="2ED78F6E">
        <w:rPr>
          <w:rFonts w:eastAsia="EC Square Sans Pro" w:cstheme="minorBidi"/>
          <w:sz w:val="22"/>
          <w:szCs w:val="22"/>
        </w:rPr>
        <w:t>.</w:t>
      </w:r>
    </w:p>
    <w:p w14:paraId="40A1A7D6" w14:textId="24D8DAC5" w:rsidR="3BBE618D" w:rsidRPr="00810776" w:rsidRDefault="34008D19" w:rsidP="152CA2AD">
      <w:pPr>
        <w:spacing w:line="257" w:lineRule="auto"/>
        <w:rPr>
          <w:ins w:id="677" w:author="MANCINI Lucia (JRC-ISPRA-EXT)" w:date="2025-01-16T08:42:00Z"/>
          <w:rFonts w:eastAsia="EC Square Sans Pro" w:cstheme="minorBidi"/>
          <w:sz w:val="22"/>
          <w:szCs w:val="22"/>
          <w:vertAlign w:val="superscript"/>
        </w:rPr>
      </w:pPr>
      <w:r w:rsidRPr="152CA2AD">
        <w:rPr>
          <w:rFonts w:eastAsia="EC Square Sans Pro" w:cstheme="minorBidi"/>
          <w:sz w:val="22"/>
          <w:szCs w:val="22"/>
        </w:rPr>
        <w:t>In the case of water quality, participation in environmental governance (e.g. participatory river basin management planning) improved the environmental outcome and the quality of the Water Framework Directive implementation. In particular, an increasing quality of outputs was observed with increasing intensity of local participation</w:t>
      </w:r>
      <w:r w:rsidR="005172EF" w:rsidRPr="152CA2AD">
        <w:rPr>
          <w:rFonts w:eastAsia="EC Square Sans Pro" w:cstheme="minorBidi"/>
          <w:sz w:val="22"/>
          <w:szCs w:val="22"/>
        </w:rPr>
        <w:t xml:space="preserve"> </w:t>
      </w:r>
      <w:r w:rsidRPr="152CA2AD">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{"citationID":"oDufptff","properties":{"formattedCitation":"[238]","plainCitation":"[238]","noteIndex":0},"citationItems":[{"id":1133,"uris":["http://zotero.org/groups/5272309/items/GHSLXB6L"],"itemData":{"id":1133,"type":"article-journal","container-title":"Journal of environmental management","ISSN":"0301-4797","note":"publisher: Elsevier","page":"737–748","title":"Participation for effective environmental governance? Evidence from Water Framework Directive implementation in Germany, Spain and the United Kingdom","volume":"181","author":[{"family":"Kochskämper","given":"Elisa"},{"family":"Challies","given":"Edward"},{"family":"Newig","given":"Jens"},{"family":"Jager","given":"Nicolas W"}],"issued":{"date-parts":[["2016"]]}}}],"schema":"https://github.com/citation-style-language/schema/raw/master/csl-citation.json"} </w:instrText>
      </w:r>
      <w:r w:rsidRPr="152CA2AD">
        <w:rPr>
          <w:rFonts w:eastAsia="EC Square Sans Pro" w:cstheme="minorBidi"/>
          <w:sz w:val="22"/>
          <w:szCs w:val="22"/>
        </w:rPr>
        <w:fldChar w:fldCharType="separate"/>
      </w:r>
      <w:r w:rsidR="00B83206" w:rsidRPr="00B83206">
        <w:rPr>
          <w:rFonts w:eastAsia="EC Square Sans Pro"/>
          <w:sz w:val="22"/>
        </w:rPr>
        <w:t>[238]</w:t>
      </w:r>
      <w:r w:rsidRPr="152CA2AD">
        <w:rPr>
          <w:rFonts w:eastAsia="EC Square Sans Pro" w:cstheme="minorBidi"/>
          <w:sz w:val="22"/>
          <w:szCs w:val="22"/>
        </w:rPr>
        <w:fldChar w:fldCharType="end"/>
      </w:r>
      <w:r w:rsidRPr="152CA2AD">
        <w:rPr>
          <w:rFonts w:eastAsia="EC Square Sans Pro" w:cstheme="minorBidi"/>
          <w:sz w:val="22"/>
          <w:szCs w:val="22"/>
        </w:rPr>
        <w:t>.</w:t>
      </w:r>
      <w:ins w:id="678" w:author="MANCINI Lucia (JRC-ISPRA-EXT)" w:date="2025-01-16T08:42:00Z">
        <w:r w:rsidR="313F9176" w:rsidRPr="152CA2AD">
          <w:rPr>
            <w:rFonts w:eastAsia="EC Square Sans Pro" w:cstheme="minorBidi"/>
            <w:sz w:val="22"/>
            <w:szCs w:val="22"/>
          </w:rPr>
          <w:t xml:space="preserve"> It was also </w:t>
        </w:r>
      </w:ins>
      <w:ins w:id="679" w:author="MANCINI Lucia (JRC-ISPRA-EXT)" w:date="2025-01-16T08:44:00Z">
        <w:r w:rsidR="5621CDE9" w:rsidRPr="152CA2AD">
          <w:rPr>
            <w:rFonts w:eastAsia="EC Square Sans Pro" w:cstheme="minorBidi"/>
            <w:sz w:val="22"/>
            <w:szCs w:val="22"/>
          </w:rPr>
          <w:t>demonstrated</w:t>
        </w:r>
      </w:ins>
      <w:ins w:id="680" w:author="MANCINI Lucia (JRC-ISPRA-EXT)" w:date="2025-01-16T08:42:00Z">
        <w:r w:rsidR="313F9176" w:rsidRPr="152CA2AD">
          <w:rPr>
            <w:rFonts w:eastAsia="EC Square Sans Pro" w:cstheme="minorBidi"/>
            <w:sz w:val="22"/>
            <w:szCs w:val="22"/>
          </w:rPr>
          <w:t xml:space="preserve"> that citizens are central stakeholders in</w:t>
        </w:r>
      </w:ins>
      <w:ins w:id="681" w:author="SANYE MENGUAL Esther (JRC-ISPRA)" w:date="2025-02-28T16:56:00Z">
        <w:r w:rsidR="7B3EEDDD" w:rsidRPr="152CA2AD">
          <w:rPr>
            <w:rFonts w:eastAsia="EC Square Sans Pro" w:cstheme="minorBidi"/>
            <w:sz w:val="22"/>
            <w:szCs w:val="22"/>
          </w:rPr>
          <w:t xml:space="preserve"> the</w:t>
        </w:r>
      </w:ins>
      <w:ins w:id="682" w:author="MANCINI Lucia (JRC-ISPRA-EXT)" w:date="2025-01-16T08:42:00Z">
        <w:r w:rsidR="313F9176" w:rsidRPr="152CA2AD">
          <w:rPr>
            <w:rFonts w:eastAsia="EC Square Sans Pro" w:cstheme="minorBidi"/>
            <w:sz w:val="22"/>
            <w:szCs w:val="22"/>
          </w:rPr>
          <w:t xml:space="preserve"> development of the UN treaty on plastic pollution</w:t>
        </w:r>
      </w:ins>
      <w:r w:rsidR="005172EF" w:rsidRPr="152CA2AD">
        <w:rPr>
          <w:rFonts w:eastAsia="EC Square Sans Pro" w:cstheme="minorBidi"/>
          <w:sz w:val="22"/>
          <w:szCs w:val="22"/>
        </w:rPr>
        <w:t xml:space="preserve"> </w:t>
      </w:r>
      <w:r w:rsidRPr="152CA2AD">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{"citationID":"uednbipD","properties":{"formattedCitation":"[239]","plainCitation":"[239]","noteIndex":0},"citationItems":[{"id":1479,"uris":["http://zotero.org/groups/5272309/items/SK88JLCS"],"itemData":{"id":1479,"type":"article-journal","container-title":"One Earth","DOI":"10.1016/j.oneear.2023.05.017","ISSN":"25903322","issue":"6","journalAbbreviation":"One Earth","language":"en","page":"715-724","source":"DOI.org (Crossref)","title":"UN plastic treaty must mind the people: Citizen science can assist citizen involvement in plastic policymaking","title-short":"UN plastic treaty must mind the people","volume":"6","author":[{"family":"Oturai","given":"Nikoline G."},{"family":"Syberg","given":"Kristian"},{"family":"Fraisl","given":"Dilek"},{"family":"Hooge","given":"Asta"},{"family":"Ramos","given":"Tiffany M."},{"family":"Schade","given":"Sven"},{"family":"Hansen","given":"Steffen Foss"}],"issued":{"date-parts":[["2023",6]]}}}],"schema":"https://github.com/citation-style-language/schema/raw/master/csl-citation.json"} </w:instrText>
      </w:r>
      <w:r w:rsidRPr="152CA2AD">
        <w:rPr>
          <w:rFonts w:eastAsia="EC Square Sans Pro" w:cstheme="minorBidi"/>
          <w:sz w:val="22"/>
          <w:szCs w:val="22"/>
        </w:rPr>
        <w:fldChar w:fldCharType="separate"/>
      </w:r>
      <w:r w:rsidR="00B83206" w:rsidRPr="00B83206">
        <w:rPr>
          <w:rFonts w:eastAsia="EC Square Sans Pro"/>
          <w:sz w:val="22"/>
        </w:rPr>
        <w:t>[239]</w:t>
      </w:r>
      <w:r w:rsidRPr="152CA2AD">
        <w:rPr>
          <w:rFonts w:eastAsia="EC Square Sans Pro" w:cstheme="minorBidi"/>
          <w:sz w:val="22"/>
          <w:szCs w:val="22"/>
        </w:rPr>
        <w:fldChar w:fldCharType="end"/>
      </w:r>
      <w:ins w:id="683" w:author="MANCINI Lucia (JRC-ISPRA-EXT)" w:date="2025-01-16T08:43:00Z">
        <w:r w:rsidR="0542E041" w:rsidRPr="152CA2AD">
          <w:rPr>
            <w:rFonts w:eastAsia="EC Square Sans Pro" w:cstheme="minorBidi"/>
            <w:sz w:val="22"/>
            <w:szCs w:val="22"/>
          </w:rPr>
          <w:t>.</w:t>
        </w:r>
        <w:r w:rsidR="0542E041" w:rsidRPr="152CA2AD">
          <w:rPr>
            <w:rFonts w:eastAsia="EC Square Sans Pro" w:cstheme="minorBidi"/>
            <w:sz w:val="22"/>
            <w:szCs w:val="22"/>
            <w:vertAlign w:val="superscript"/>
          </w:rPr>
          <w:t xml:space="preserve">  </w:t>
        </w:r>
      </w:ins>
    </w:p>
    <w:p w14:paraId="27832010" w14:textId="4248C02B" w:rsidR="3BBE618D" w:rsidRPr="00810776" w:rsidRDefault="34008D19" w:rsidP="7304809A">
      <w:pPr>
        <w:spacing w:line="257" w:lineRule="auto"/>
        <w:rPr>
          <w:rFonts w:eastAsia="EC Square Sans Pro" w:cstheme="minorBidi"/>
          <w:sz w:val="22"/>
          <w:szCs w:val="22"/>
        </w:rPr>
      </w:pPr>
      <w:del w:id="684" w:author="MANCINI Lucia (JRC-ISPRA-EXT)" w:date="2025-01-16T08:44:00Z">
        <w:r w:rsidRPr="00810776" w:rsidDel="34008D19">
          <w:rPr>
            <w:rFonts w:eastAsia="EC Square Sans Pro" w:cstheme="minorBidi"/>
            <w:sz w:val="22"/>
            <w:szCs w:val="22"/>
          </w:rPr>
          <w:delText xml:space="preserve"> </w:delText>
        </w:r>
      </w:del>
      <w:r w:rsidRPr="00810776">
        <w:rPr>
          <w:rFonts w:eastAsia="EC Square Sans Pro" w:cstheme="minorBidi"/>
          <w:sz w:val="22"/>
          <w:szCs w:val="22"/>
        </w:rPr>
        <w:t xml:space="preserve">The JRC initiative Gems of Water is another example of citizen engagement project for water quality monitoring. It connects local groups concerned with water quality issues around the world to scientists, who provide methodological, technical and analytical support to monitor pollution caused by organic contaminants. </w:t>
      </w:r>
    </w:p>
    <w:p w14:paraId="0B04BBA0" w14:textId="2A787097" w:rsidR="2D2F3461" w:rsidRPr="0062149A" w:rsidRDefault="2D2F3461" w:rsidP="7304809A">
      <w:pPr>
        <w:spacing w:line="257" w:lineRule="auto"/>
        <w:rPr>
          <w:del w:id="685" w:author="MANCINI Lucia (JRC-ISPRA-EXT)" w:date="2025-01-16T08:27:00Z"/>
          <w:rFonts w:eastAsia="Calibri" w:cs="Calibri"/>
          <w:sz w:val="22"/>
          <w:szCs w:val="22"/>
          <w:vertAlign w:val="superscript"/>
        </w:rPr>
      </w:pPr>
      <w:ins w:id="686" w:author="MANCINI Lucia (JRC-ISPRA-EXT)" w:date="2025-01-16T07:55:00Z">
        <w:r w:rsidRPr="5CA7C3D7">
          <w:rPr>
            <w:rFonts w:eastAsia="Calibri" w:cs="Calibri"/>
            <w:sz w:val="22"/>
            <w:szCs w:val="22"/>
          </w:rPr>
          <w:t>Citizen science also has a clear role to play in monitoring soil health</w:t>
        </w:r>
      </w:ins>
      <w:ins w:id="687" w:author="MANCINI Lucia (JRC-ISPRA-EXT)" w:date="2025-01-16T07:56:00Z">
        <w:r w:rsidR="659AFC3B" w:rsidRPr="5CA7C3D7">
          <w:rPr>
            <w:rFonts w:eastAsia="Calibri" w:cs="Calibri"/>
            <w:sz w:val="22"/>
            <w:szCs w:val="22"/>
          </w:rPr>
          <w:t xml:space="preserve">, e.g. in generating data </w:t>
        </w:r>
      </w:ins>
      <w:ins w:id="688" w:author="MANCINI Lucia (JRC-ISPRA-EXT)" w:date="2025-01-16T07:57:00Z">
        <w:r w:rsidR="659AFC3B" w:rsidRPr="5CA7C3D7">
          <w:rPr>
            <w:rFonts w:eastAsia="Calibri" w:cs="Calibri"/>
            <w:sz w:val="22"/>
            <w:szCs w:val="22"/>
          </w:rPr>
          <w:t>on soil biodiversity, vegetation cover, soil organic carbo</w:t>
        </w:r>
        <w:r w:rsidR="51851F29" w:rsidRPr="5CA7C3D7">
          <w:rPr>
            <w:rFonts w:eastAsia="Calibri" w:cs="Calibri"/>
            <w:sz w:val="22"/>
            <w:szCs w:val="22"/>
          </w:rPr>
          <w:t>n</w:t>
        </w:r>
      </w:ins>
      <w:ins w:id="689" w:author="MANCINI Lucia (JRC-ISPRA-EXT)" w:date="2025-01-16T07:58:00Z">
        <w:r w:rsidR="51851F29" w:rsidRPr="5CA7C3D7">
          <w:rPr>
            <w:rFonts w:eastAsia="Calibri" w:cs="Calibri"/>
            <w:sz w:val="22"/>
            <w:szCs w:val="22"/>
          </w:rPr>
          <w:t>, nutrients, etc. A recently started Horizon Europe project called Engaging citizens in soil science: the road to healthier soils (ECHO, 2023–2027) has citizen science as its primary focus. The project aims to engage citizens by enhancing their knowledge and interest in soil health, motivating them to protect and restore soils</w:t>
        </w:r>
      </w:ins>
      <w:r w:rsidR="005172EF">
        <w:rPr>
          <w:rFonts w:eastAsia="Calibri" w:cs="Calibri"/>
          <w:sz w:val="22"/>
          <w:szCs w:val="22"/>
        </w:rPr>
        <w:t xml:space="preserve"> </w:t>
      </w:r>
      <w:r w:rsidR="005172EF">
        <w:rPr>
          <w:rFonts w:eastAsia="Calibri" w:cs="Calibri"/>
          <w:sz w:val="22"/>
          <w:szCs w:val="22"/>
        </w:rPr>
        <w:fldChar w:fldCharType="begin"/>
      </w:r>
      <w:r w:rsidR="00B83206">
        <w:rPr>
          <w:rFonts w:eastAsia="Calibri" w:cs="Calibri"/>
          <w:sz w:val="22"/>
          <w:szCs w:val="22"/>
        </w:rPr>
        <w:instrText xml:space="preserve"> ADDIN ZOTERO_ITEM CSL_CITATION {"citationID":"gaNvTUuf","properties":{"formattedCitation":"[240]","plainCitation":"[240]","noteIndex":0},"citationItems":[{"id":1480,"uris":["http://zotero.org/groups/5272309/items/33AJ5J24"],"itemData":{"id":1480,"type":"webpage","abstract":"This report delves into the intricate interplay between drivers, pressures and impacts on soil in the 32 Member States of the European Environment Agency (EEA), along with six cooperating countries from the West Balkans, Ukraine and UK, shedding light on the multifaceted challenges facing soil conservation efforts. Our analysis shows the complex interactions among various factors, both anthropogenic and natural, shaping soil degradation processes and their subsequent consequences. We highlight key findings, including the significant impacts of soil degradation on agriculture, ecosystem resilience, water quality, biodiversity, and human health, underscoring the urgent need for comprehensive soil management strategies. Moreover, our examination of citizen science initiatives underlines the importance of engaging the public in soil monitoring and conservation efforts. This work emphasises the policy relevance of promoting sustainable soil governance frameworks, supported by research, innovation, and robust soil monitoring schemes, to safeguard soil health and ensure the long-term resilience of ecosystems.","container-title":"JRC Publications Repository","language":"en","note":"ISBN: 9789268208168 9789268208175\nISSN: 1831-9424, 1018-5593\nDOI: 10.2760/7007291","title":"The state of soils in Europe","URL":"https://publications.jrc.ec.europa.eu/repository/handle/JRC137600","author":[{"family":"Akca","given":"Erhan"},{"family":"Aldrian","given":"Ulrike"},{"family":"Alewell","given":"Christine"},{"family":"Anzalone","given":"Erlisiana"},{"family":"Arcidiacono","given":"Andrea"},{"family":"Arias","given":"NAVARRO Cristina"},{"family":"Auclerc","given":"Apolline"},{"family":"Aydinsakir","given":"Koksal"},{"family":"Ballabio","given":"Cristiano"},{"family":"Balog","given":"Kitti"},{"family":"Baragaño","given":"Diego"},{"family":"Baritz","given":"Rainer"},{"family":"Beltrandi","given":"Daniele"},{"family":"Bernatek-Jakiel","given":"Anita"},{"family":"Bøe","given":"Frederik"},{"family":"Borrelli","given":"Pasquale"},{"family":"Breure","given":"Timo"},{"family":"Briones","given":"María"},{"family":"Broothaerts","given":"Nils"},{"family":"Burton","given":"Victoria"},{"family":"Buttafuoco","given":"Gabriele"},{"family":"Cagnarini","given":"Claudia"},{"family":"Cherlinka","given":"Vasyl"},{"family":"Chevallier","given":"Tiphaine"},{"family":"De","given":"LA TORRE Ana"},{"family":"De","given":"MEDICI Daniela"},{"family":"De","given":"ROSA Daniele"},{"family":"Di","given":"LONARDO Sara"},{"family":"Dmytruk","given":"Yuriy"},{"family":"Dragovic","given":"Snezana"},{"family":"Erpul","given":"Gunay"},{"family":"Evrard","given":"Olivier"},{"family":"Frank","given":"Stefan"},{"family":"García","given":"FRANCO Noelia"},{"family":"Gascuel","given":"Chantal"},{"family":"Gezgin","given":"Sait"},{"family":"Hackenberger","given":"Davorka K."},{"family":"Havenga","given":"Christopher"},{"family":"Hinsinger","given":"Philippe"},{"family":"Jones","given":"Arwyn"},{"family":"Kaya","given":"Fuat"},{"family":"Köninger","given":"Julia"},{"family":"Labouyrie","given":"Maeve"},{"family":"Lamandé","given":"Mathieu"},{"family":"Liakos","given":"Leonidas"},{"family":"Lugato","given":"Emanuele"},{"family":"Madenoglu","given":"Sevinc"},{"family":"Martin","given":"JIMENEZ Juan"},{"family":"Mason","given":"Eloise"},{"family":"Matthews","given":"Francis"},{"family":"Maurischat","given":"Philipp"},{"family":"Melpomeni","given":"Zoka"},{"family":"Mimmo","given":"Tanja"},{"family":"Monokrousos","given":"Nikolaos"},{"family":"Moreno","given":"JIMENEZ Eduardo"},{"family":"Munafò","given":"Michele"},{"family":"Orgiazzi","given":"Alberto"},{"family":"Ortas","given":"Ibrahim"},{"family":"Ozcan","given":"Hesna"},{"family":"Oztas","given":"Taskin"},{"family":"Panagos","given":"Panos"},{"family":"Peiro","given":"Alba"},{"family":"Piccini","given":"Chiara"},{"family":"Poch","given":"Rosa M."},{"family":"Poeplau","given":"Christopher"},{"family":"Poesen","given":"Jean"},{"family":"Polat","given":"Atilla"},{"family":"Reiff","given":"Tanja"},{"family":"Rienks","given":"Froukje"},{"family":"Romanova","given":"Svitlana"},{"family":"Ronchi","given":"Silvia"},{"family":"Ros","given":"Gerard"},{"family":"Ozturk","given":"SABRI Hasan"},{"family":"Saggau","given":"Philipp"},{"family":"Salata","given":"Stefano"},{"family":"Sandén","given":"Taru"},{"family":"Sanz","given":"Francisco"},{"family":"Scammacca","given":"Ottone"},{"family":"Scarpa","given":"Simone"},{"family":"Schillaci","given":"Calogero"},{"family":"Serpa","given":"Dalila"},{"family":"Silva","given":"Vera"},{"family":"Sonmez","given":"Bulent"},{"family":"Spalevic","given":"Velibor"},{"family":"Van","given":"DER HEIJDEN Marcel"},{"family":"Van","given":"EYNDE Elise"},{"family":"Van","given":"LIEDEKERKE Marc"},{"family":"Vanmaercke","given":"Matthias"},{"family":"Vidojević","given":"Dragana"},{"family":"Vieira","given":"Diana"},{"family":"Virto","given":"Iñigo"},{"family":"Wojda","given":"Piotr"},{"family":"Yunta","given":"MEZQUITA Felipe"},{"family":"Zdruli","given":"P."},{"family":"Zhang","given":"Chaosheng"},{"family":"Zupanc","given":"Vesna"}],"accessed":{"date-parts":[["2025",1,30]]},"issued":{"date-parts":[["2024"]]}}}],"schema":"https://github.com/citation-style-language/schema/raw/master/csl-citation.json"} </w:instrText>
      </w:r>
      <w:r w:rsidR="005172EF">
        <w:rPr>
          <w:rFonts w:eastAsia="Calibri" w:cs="Calibri"/>
          <w:sz w:val="22"/>
          <w:szCs w:val="22"/>
        </w:rPr>
        <w:fldChar w:fldCharType="separate"/>
      </w:r>
      <w:r w:rsidR="00B83206" w:rsidRPr="00B83206">
        <w:rPr>
          <w:rFonts w:eastAsia="Calibri"/>
          <w:sz w:val="22"/>
        </w:rPr>
        <w:t>[240]</w:t>
      </w:r>
      <w:r w:rsidR="005172EF">
        <w:rPr>
          <w:rFonts w:eastAsia="Calibri" w:cs="Calibri"/>
          <w:sz w:val="22"/>
          <w:szCs w:val="22"/>
        </w:rPr>
        <w:fldChar w:fldCharType="end"/>
      </w:r>
      <w:ins w:id="690" w:author="MANCINI Lucia (JRC-ISPRA-EXT)" w:date="2025-01-16T07:58:00Z">
        <w:r w:rsidR="51851F29" w:rsidRPr="5CA7C3D7">
          <w:rPr>
            <w:rFonts w:eastAsia="Calibri" w:cs="Calibri"/>
            <w:sz w:val="22"/>
            <w:szCs w:val="22"/>
          </w:rPr>
          <w:t>.</w:t>
        </w:r>
      </w:ins>
      <w:ins w:id="691" w:author="MANCINI Lucia (JRC-ISPRA-EXT)" w:date="2025-01-16T08:25:00Z">
        <w:r w:rsidR="2EA3F6AC" w:rsidRPr="5CA7C3D7">
          <w:rPr>
            <w:rFonts w:eastAsia="Calibri" w:cs="Calibri"/>
            <w:sz w:val="22"/>
            <w:szCs w:val="22"/>
          </w:rPr>
          <w:t xml:space="preserve"> A review of citizen science </w:t>
        </w:r>
      </w:ins>
      <w:ins w:id="692" w:author="MANCINI Lucia (JRC-ISPRA-EXT)" w:date="2025-01-16T08:26:00Z">
        <w:r w:rsidR="2EA3F6AC" w:rsidRPr="5CA7C3D7">
          <w:rPr>
            <w:rFonts w:eastAsia="Calibri" w:cs="Calibri"/>
            <w:sz w:val="22"/>
            <w:szCs w:val="22"/>
          </w:rPr>
          <w:t xml:space="preserve">tools </w:t>
        </w:r>
      </w:ins>
      <w:ins w:id="693" w:author="MANCINI Lucia (JRC-ISPRA-EXT)" w:date="2025-01-16T08:25:00Z">
        <w:r w:rsidR="2EA3F6AC" w:rsidRPr="5CA7C3D7">
          <w:rPr>
            <w:rFonts w:eastAsia="Calibri" w:cs="Calibri"/>
            <w:sz w:val="22"/>
            <w:szCs w:val="22"/>
          </w:rPr>
          <w:t>related to soil suggest</w:t>
        </w:r>
      </w:ins>
      <w:ins w:id="694" w:author="MANCINI Lucia (JRC-ISPRA-EXT)" w:date="2025-01-16T08:26:00Z">
        <w:r w:rsidR="2EA3F6AC" w:rsidRPr="5CA7C3D7">
          <w:rPr>
            <w:rFonts w:eastAsia="Calibri" w:cs="Calibri"/>
            <w:sz w:val="22"/>
            <w:szCs w:val="22"/>
          </w:rPr>
          <w:t>s that</w:t>
        </w:r>
      </w:ins>
      <w:ins w:id="695" w:author="MANCINI Lucia (JRC-ISPRA-EXT)" w:date="2025-01-16T08:25:00Z">
        <w:r w:rsidR="2EA3F6AC" w:rsidRPr="5CA7C3D7">
          <w:rPr>
            <w:rFonts w:eastAsia="Calibri" w:cs="Calibri"/>
            <w:sz w:val="22"/>
            <w:szCs w:val="22"/>
          </w:rPr>
          <w:t xml:space="preserve"> </w:t>
        </w:r>
      </w:ins>
      <w:ins w:id="696" w:author="MANCINI Lucia (JRC-ISPRA-EXT)" w:date="2025-01-16T08:26:00Z">
        <w:r w:rsidR="4DEB9CA5" w:rsidRPr="5CA7C3D7">
          <w:rPr>
            <w:rFonts w:eastAsia="Calibri" w:cs="Calibri"/>
            <w:sz w:val="22"/>
            <w:szCs w:val="22"/>
          </w:rPr>
          <w:t>e</w:t>
        </w:r>
      </w:ins>
      <w:ins w:id="697" w:author="MANCINI Lucia (JRC-ISPRA-EXT)" w:date="2025-01-16T08:25:00Z">
        <w:r w:rsidR="2EA3F6AC" w:rsidRPr="5CA7C3D7">
          <w:rPr>
            <w:rFonts w:eastAsia="Calibri" w:cs="Calibri"/>
            <w:color w:val="000000" w:themeColor="text1"/>
            <w:sz w:val="22"/>
            <w:szCs w:val="22"/>
          </w:rPr>
          <w:t>ngagement of citizen can be facilitated through providing feedback protocols on their scientific contribution and</w:t>
        </w:r>
      </w:ins>
      <w:ins w:id="698" w:author="MANCINI Lucia (JRC-ISPRA-EXT)" w:date="2025-01-16T08:26:00Z">
        <w:r w:rsidR="3747F2C3" w:rsidRPr="5CA7C3D7">
          <w:rPr>
            <w:rFonts w:eastAsia="Calibri" w:cs="Calibri"/>
            <w:color w:val="000000" w:themeColor="text1"/>
            <w:sz w:val="22"/>
            <w:szCs w:val="22"/>
          </w:rPr>
          <w:t xml:space="preserve"> </w:t>
        </w:r>
      </w:ins>
      <w:ins w:id="699" w:author="MANCINI Lucia (JRC-ISPRA-EXT)" w:date="2025-01-16T08:25:00Z">
        <w:r w:rsidR="2EA3F6AC" w:rsidRPr="5CA7C3D7">
          <w:rPr>
            <w:rFonts w:eastAsia="Calibri" w:cs="Calibri"/>
            <w:color w:val="000000" w:themeColor="text1"/>
            <w:sz w:val="22"/>
            <w:szCs w:val="22"/>
          </w:rPr>
          <w:t>assigning qualified mediators or activity leaders to support participants throughout the project</w:t>
        </w:r>
      </w:ins>
      <w:r w:rsidR="005172EF">
        <w:rPr>
          <w:rFonts w:eastAsia="Calibri" w:cs="Calibri"/>
          <w:color w:val="000000" w:themeColor="text1"/>
          <w:sz w:val="22"/>
          <w:szCs w:val="22"/>
        </w:rPr>
        <w:t xml:space="preserve"> </w:t>
      </w:r>
      <w:r w:rsidR="005172EF">
        <w:rPr>
          <w:rFonts w:eastAsia="Calibri" w:cs="Calibri"/>
          <w:color w:val="000000" w:themeColor="text1"/>
          <w:sz w:val="22"/>
          <w:szCs w:val="22"/>
        </w:rPr>
        <w:fldChar w:fldCharType="begin"/>
      </w:r>
      <w:r w:rsidR="00B83206">
        <w:rPr>
          <w:rFonts w:eastAsia="Calibri" w:cs="Calibri"/>
          <w:color w:val="000000" w:themeColor="text1"/>
          <w:sz w:val="22"/>
          <w:szCs w:val="22"/>
        </w:rPr>
        <w:instrText xml:space="preserve"> ADDIN ZOTERO_ITEM CSL_CITATION {"citationID":"jnrbw4wM","properties":{"formattedCitation":"[241]","plainCitation":"[241]","noteIndex":0},"citationItems":[{"id":1481,"uris":["http://zotero.org/groups/5272309/items/TIKGKRVB"],"itemData":{"id":1481,"type":"book","abstract":"Soil-related citizen science projects have gained significant interest driven by the prominence of soil within public policy agendas. Amongst others, this includes the EU Soil Strategy for 2030, which contributes to the objectives of the EU Green Deal and proposes specific actions to increase citizen engagement on soils. Increasing citizen engagement is also one of the building blocks in the EU Mission: A Soil Deal for Europe. In this work, we reviewed over 60 citizen science projects, across the globe, that considered soil health. We collected citizen science projects based on literature search, expert interviews, suggestions from project partners and through the mailing lists of the European Network for Soil Awareness (ENSA) and the European Soil Data Centre (ESDAC). We then screened all projects for the following characteristics: geographic coverage, duration, scientific factors (e.g. soil properties considered, fieldwork), technological factors (e.g. applications used) and their citizen engagement (e.g. target groups). Two-thirds of the reviewed studies were based in Europe and mostly conducted at regional- or national scales. We recommend to align the citizen science methodology with the desired level of participation. We also identified a need for the development of standardised, user-friendly and cost-effective methodologies to generate soil data. Engagement of citizen can be facilitated through, i.) providing feedback protocols on their scientific contribution and, ii.) assigning qualified mediators or activity leaders to support participants throughout the project. All collected information has been made available as an open-access repository and can inform future citizen-science projects on soil health.","call-number":"KJ-NA-31-880-EN-N","ISBN":"978-92-68-13554-9","language":"eng","publisher":"Publications Office of the European Union","source":"Publications Office of the European Union","title":"A review of existing tools for citizen science research on soil health","URL":"https://data.europa.eu/doi/10.2760/170858","author":[{"literal":"Joint Research Centre (European Commission)"},{"family":"Peiro","given":"Alba"},{"family":"Mimmo","given":"Tanja"},{"family":"Sanz","given":"Francisco"},{"family":"Panagos","given":"Panos"},{"family":"Jones","given":"Arwyn"},{"family":"Breure","given":"Timo S."}],"accessed":{"date-parts":[["2025",1,30]]},"issued":{"date-parts":[["2024"]]}}}],"schema":"https://github.com/citation-style-language/schema/raw/master/csl-citation.json"} </w:instrText>
      </w:r>
      <w:r w:rsidR="005172EF">
        <w:rPr>
          <w:rFonts w:eastAsia="Calibri" w:cs="Calibri"/>
          <w:color w:val="000000" w:themeColor="text1"/>
          <w:sz w:val="22"/>
          <w:szCs w:val="22"/>
        </w:rPr>
        <w:fldChar w:fldCharType="separate"/>
      </w:r>
      <w:r w:rsidR="00B83206" w:rsidRPr="00B83206">
        <w:rPr>
          <w:rFonts w:eastAsia="Calibri"/>
          <w:sz w:val="22"/>
        </w:rPr>
        <w:t>[241]</w:t>
      </w:r>
      <w:r w:rsidR="005172EF">
        <w:rPr>
          <w:rFonts w:eastAsia="Calibri" w:cs="Calibri"/>
          <w:color w:val="000000" w:themeColor="text1"/>
          <w:sz w:val="22"/>
          <w:szCs w:val="22"/>
        </w:rPr>
        <w:fldChar w:fldCharType="end"/>
      </w:r>
      <w:ins w:id="700" w:author="MANCINI Lucia (JRC-ISPRA-EXT)" w:date="2025-01-16T08:25:00Z">
        <w:r w:rsidR="2EA3F6AC" w:rsidRPr="5CA7C3D7">
          <w:rPr>
            <w:rFonts w:eastAsia="Calibri" w:cs="Calibri"/>
            <w:color w:val="000000" w:themeColor="text1"/>
            <w:sz w:val="22"/>
            <w:szCs w:val="22"/>
          </w:rPr>
          <w:t>.</w:t>
        </w:r>
      </w:ins>
      <w:ins w:id="701" w:author="MANCINI Lucia (JRC-ISPRA-EXT)" w:date="2025-01-16T08:48:00Z">
        <w:r w:rsidR="0486BA64" w:rsidRPr="5CA7C3D7">
          <w:rPr>
            <w:rFonts w:eastAsia="Calibri" w:cs="Calibri"/>
            <w:color w:val="000000" w:themeColor="text1"/>
            <w:sz w:val="22"/>
            <w:szCs w:val="22"/>
          </w:rPr>
          <w:t xml:space="preserve"> </w:t>
        </w:r>
      </w:ins>
      <w:ins w:id="702" w:author="MANCINI Lucia (JRC-ISPRA-EXT)" w:date="2025-01-16T08:27:00Z">
        <w:r w:rsidR="699C08FF" w:rsidRPr="5CA7C3D7">
          <w:rPr>
            <w:rFonts w:eastAsia="Calibri" w:cs="Calibri"/>
            <w:sz w:val="22"/>
            <w:szCs w:val="22"/>
          </w:rPr>
          <w:t>Citizen science approa</w:t>
        </w:r>
      </w:ins>
      <w:ins w:id="703" w:author="MANCINI Lucia (JRC-ISPRA-EXT)" w:date="2025-01-16T08:28:00Z">
        <w:r w:rsidR="699C08FF" w:rsidRPr="5CA7C3D7">
          <w:rPr>
            <w:rFonts w:eastAsia="Calibri" w:cs="Calibri"/>
            <w:sz w:val="22"/>
            <w:szCs w:val="22"/>
          </w:rPr>
          <w:t>ches have been applied also</w:t>
        </w:r>
      </w:ins>
      <w:ins w:id="704" w:author="MANCINI Lucia (JRC-ISPRA-EXT)" w:date="2025-01-16T08:48:00Z">
        <w:r w:rsidR="24B6883B" w:rsidRPr="5CA7C3D7">
          <w:rPr>
            <w:rFonts w:eastAsia="Calibri" w:cs="Calibri"/>
            <w:sz w:val="22"/>
            <w:szCs w:val="22"/>
          </w:rPr>
          <w:t xml:space="preserve"> in biodiversity related project, e.g.</w:t>
        </w:r>
      </w:ins>
      <w:ins w:id="705" w:author="MANCINI Lucia (JRC-ISPRA-EXT)" w:date="2025-01-16T08:28:00Z">
        <w:r w:rsidR="699C08FF" w:rsidRPr="5CA7C3D7">
          <w:rPr>
            <w:rFonts w:eastAsia="Calibri" w:cs="Calibri"/>
            <w:sz w:val="22"/>
            <w:szCs w:val="22"/>
          </w:rPr>
          <w:t xml:space="preserve"> for reversing the decline of wild pollinating insec</w:t>
        </w:r>
      </w:ins>
      <w:ins w:id="706" w:author="MANCINI Lucia (JRC-ISPRA-EXT)" w:date="2025-01-16T08:29:00Z">
        <w:r w:rsidR="3177DB19" w:rsidRPr="5CA7C3D7">
          <w:rPr>
            <w:rFonts w:eastAsia="Calibri" w:cs="Calibri"/>
            <w:sz w:val="22"/>
            <w:szCs w:val="22"/>
          </w:rPr>
          <w:t>t</w:t>
        </w:r>
      </w:ins>
      <w:ins w:id="707" w:author="MANCINI Lucia (JRC-ISPRA-EXT)" w:date="2025-01-16T08:30:00Z">
        <w:r w:rsidR="3177DB19" w:rsidRPr="5CA7C3D7">
          <w:rPr>
            <w:rFonts w:eastAsia="Calibri" w:cs="Calibri"/>
            <w:sz w:val="22"/>
            <w:szCs w:val="22"/>
          </w:rPr>
          <w:t>s</w:t>
        </w:r>
      </w:ins>
      <w:r w:rsidR="008D30E8">
        <w:rPr>
          <w:rFonts w:eastAsia="Calibri" w:cs="Calibri"/>
          <w:sz w:val="22"/>
          <w:szCs w:val="22"/>
        </w:rPr>
        <w:t xml:space="preserve"> </w:t>
      </w:r>
      <w:r w:rsidR="00172148">
        <w:rPr>
          <w:rFonts w:eastAsia="Calibri" w:cs="Calibri"/>
          <w:sz w:val="22"/>
          <w:szCs w:val="22"/>
        </w:rPr>
        <w:fldChar w:fldCharType="begin"/>
      </w:r>
      <w:r w:rsidR="00B83206">
        <w:rPr>
          <w:rFonts w:eastAsia="Calibri" w:cs="Calibri"/>
          <w:sz w:val="22"/>
          <w:szCs w:val="22"/>
        </w:rPr>
        <w:instrText xml:space="preserve"> ADDIN ZOTERO_ITEM CSL_CITATION {"citationID":"2eqN3yaG","properties":{"formattedCitation":"[242]","plainCitation":"[242]","noteIndex":0},"citationItems":[{"id":1482,"uris":["http://zotero.org/groups/5272309/items/6Y9LPM4Y"],"itemData":{"id":1482,"type":"webpage","abstract":"Working in the context of the EU Pollinators Initiative, the Competence Centre on Participatory and Deliberative Democracy has been supporting the Directorate-General for Environment through the Science and Technology for Pollinating Insects (STING) project in exploring innovative approaches to engaging citizens in reversing the decline of wild pollinating insects. The report summarises the work of five experts contracted to pilot participatory processes bringing farmers and ordinary citizens together to extend the terms of the debate on pollinators decline and to co-create local interventions. The project’s results confirm that the use of participatory processes and tools can be effective in increasing the engagement of different publics in addressing the decline of wild pollinating insects. Beyond being receivers of awareness raising and education campaigns, citizens are also able to participate actively in, among others, debates on the issue, project development and knowledge production when it comes to complex issues such as biodiversity and pollinators decline in particular.","container-title":"JRC Publications Repository","language":"en","note":"ISBN: 9789268109427\nISSN: 1831-9424\nDOI: 10.2760/069796","title":"Engaging citizens and farmers in addressing the decline of wild pollinating insects","URL":"https://publications.jrc.ec.europa.eu/repository/handle/JRC134869","author":[{"family":"Tokarski","given":"Mateusz"},{"family":"Vecchione","given":"Elisa"},{"family":"Guimaraes","given":"PEREIRA Ângela"},{"family":"Boffi","given":"Laura"},{"family":"Câmpeanu","given":"Claudia"},{"family":"Simón","given":"DELSO Noa"},{"family":"Gram","given":"Søren"},{"family":"Luneau","given":"Aymeric"},{"family":"Romaniuk","given":"Patrycja"},{"family":"Tomaselli","given":"Alice"}],"accessed":{"date-parts":[["2025",1,30]]},"issued":{"date-parts":[["2024"]]}}}],"schema":"https://github.com/citation-style-language/schema/raw/master/csl-citation.json"} </w:instrText>
      </w:r>
      <w:r w:rsidR="00172148">
        <w:rPr>
          <w:rFonts w:eastAsia="Calibri" w:cs="Calibri"/>
          <w:sz w:val="22"/>
          <w:szCs w:val="22"/>
        </w:rPr>
        <w:fldChar w:fldCharType="separate"/>
      </w:r>
      <w:r w:rsidR="00B83206" w:rsidRPr="00B83206">
        <w:rPr>
          <w:rFonts w:eastAsia="Calibri"/>
          <w:sz w:val="22"/>
        </w:rPr>
        <w:t>[242]</w:t>
      </w:r>
      <w:r w:rsidR="00172148">
        <w:rPr>
          <w:rFonts w:eastAsia="Calibri" w:cs="Calibri"/>
          <w:sz w:val="22"/>
          <w:szCs w:val="22"/>
        </w:rPr>
        <w:fldChar w:fldCharType="end"/>
      </w:r>
      <w:ins w:id="708" w:author="MANCINI Lucia (JRC-ISPRA-EXT)" w:date="2025-01-16T08:48:00Z">
        <w:r w:rsidR="0DE259D1" w:rsidRPr="5CA7C3D7">
          <w:rPr>
            <w:rFonts w:eastAsia="Calibri" w:cs="Calibri"/>
            <w:sz w:val="22"/>
            <w:szCs w:val="22"/>
            <w:vertAlign w:val="superscript"/>
          </w:rPr>
          <w:t xml:space="preserve"> </w:t>
        </w:r>
        <w:r w:rsidR="0DE259D1" w:rsidRPr="0062149A">
          <w:rPr>
            <w:rFonts w:eastAsia="Calibri" w:cs="Calibri"/>
            <w:sz w:val="22"/>
            <w:szCs w:val="22"/>
          </w:rPr>
          <w:t xml:space="preserve">and </w:t>
        </w:r>
      </w:ins>
      <w:ins w:id="709" w:author="MANCINI Lucia (JRC-ISPRA-EXT)" w:date="2025-01-16T08:30:00Z">
        <w:r w:rsidR="4CAF2F82" w:rsidRPr="5CA7C3D7">
          <w:rPr>
            <w:rFonts w:eastAsia="Calibri" w:cs="Calibri"/>
            <w:sz w:val="22"/>
            <w:szCs w:val="22"/>
            <w:vertAlign w:val="superscript"/>
          </w:rPr>
          <w:t xml:space="preserve"> </w:t>
        </w:r>
      </w:ins>
      <w:ins w:id="710" w:author="MANCINI Lucia (JRC-ISPRA-EXT)" w:date="2025-01-16T08:48:00Z">
        <w:r w:rsidR="09A55D24" w:rsidRPr="5CA7C3D7">
          <w:rPr>
            <w:rFonts w:eastAsia="Calibri" w:cs="Calibri"/>
            <w:sz w:val="22"/>
            <w:szCs w:val="22"/>
            <w:vertAlign w:val="superscript"/>
          </w:rPr>
          <w:t xml:space="preserve"> </w:t>
        </w:r>
      </w:ins>
      <w:ins w:id="711" w:author="MANCINI Lucia (JRC-ISPRA-EXT)" w:date="2025-01-16T08:46:00Z">
        <w:r w:rsidR="357A67F8" w:rsidRPr="5CA7C3D7">
          <w:rPr>
            <w:rFonts w:eastAsia="Calibri" w:cs="Calibri"/>
            <w:sz w:val="22"/>
            <w:szCs w:val="22"/>
          </w:rPr>
          <w:t>control the invasive species</w:t>
        </w:r>
      </w:ins>
      <w:r w:rsidR="00172148">
        <w:rPr>
          <w:rFonts w:eastAsia="Calibri" w:cs="Calibri"/>
          <w:sz w:val="22"/>
          <w:szCs w:val="22"/>
        </w:rPr>
        <w:t xml:space="preserve"> </w:t>
      </w:r>
      <w:r w:rsidR="00172148">
        <w:rPr>
          <w:rFonts w:eastAsia="Calibri" w:cs="Calibri"/>
          <w:sz w:val="22"/>
          <w:szCs w:val="22"/>
        </w:rPr>
        <w:fldChar w:fldCharType="begin"/>
      </w:r>
      <w:r w:rsidR="00B83206">
        <w:rPr>
          <w:rFonts w:eastAsia="Calibri" w:cs="Calibri"/>
          <w:sz w:val="22"/>
          <w:szCs w:val="22"/>
        </w:rPr>
        <w:instrText xml:space="preserve"> ADDIN ZOTERO_ITEM CSL_CITATION {"citationID":"QT8OwAwe","properties":{"formattedCitation":"[243]","plainCitation":"[243]","noteIndex":0},"citationItems":[{"id":1483,"uris":["http://zotero.org/groups/5272309/items/DC5MX42Z"],"itemData":{"id":1483,"type":"article-journal","abstract":"Invasive alien species (IAS) are a key driver of global biodiversity loss. Reducing their spread and impact is a target of the Sustainable Development Goals (SDG target 15.8) and of the EU IAS Regulation 1143/2014. The use of citizen science offers various benefits to alien species’ decision-making and to society, since public participation in research and management boosts awareness, engagement and scientific literacy and can reduce conflict in IAS management. We report the results of a survey on alien species citizen science initiatives within the framework of the European Cooperation in Science and Technology (COST) Action Alien-CSI. We gathered metadata on 103 initiatives across 41 countries, excluding general biodiversity reporting portals, spanning from 2005 to 2020, offering the most comprehensive account of alien species citizen science initiatives on the continent to date. We retrieved information on project scope, policy relevance, engagement methods, data capture, data quality and data management, methods and technologies applied and performance indicators such as the number of records coming from projects, the numbers of participants and publications. The 103 initiatives were unevenly distributed geographically, with countries with a tradition of citizen science showing more active projects. The majority of projects were contributory and were run at a national scale, targeting the general public, alien plants and insects, and terrestrial ecosystems. These factors of project scope were consistent between geographic regions. Most projects focused on collecting species presence or abundance data, aiming to map presence and spread. As 75% of the initiatives specifically collected data on IAS of Union Concern, citizen science in Europe is of policy relevance. Despite this, only half of the projects indicated sustainable funding. Nearly all projects had validation in place to verify species identifications. Strikingly, only about one third of the projects shared their data with open data repositories such as the Global Biodiversity Information Facility or the European Alien Species Information Network. Moreover, many did not adhere to the principles of FAIR data management. Finally, certain factors of engagement, feedback and support, had significant impacts on project performance, with the provision of a map with sightings being especially beneficial. Based on this dataset, we offer suggestions to strengthen the network of IAS citizen science projects and to foster knowledge exchange among citizens, scientists, managers, policy-makers, local authorities, and other stakeholders.","container-title":"NeoBiota","DOI":"10.3897/neobiota.78.81476","ISSN":"1314-2488, 1619-0033","journalAbbreviation":"NB","license":"http://creativecommons.org/licenses/by/4.0/","page":"1-24","source":"DOI.org (Crossref)","title":"Eyes on the aliens: citizen science contributes to research, policy and management of biological invasions in Europe","title-short":"Eyes on the aliens","volume":"78","author":[{"family":"Price-Jones","given":"Veronica"},{"family":"Brown","given":"Peter M. J."},{"family":"Adriaens","given":"Tim"},{"family":"Tricarico","given":"Elena"},{"family":"Farrow","given":"Rachel A."},{"family":"Cardoso","given":"Ana Cristina"},{"family":"Gervasini","given":"Eugenio"},{"family":"Groom","given":"Quentin"},{"family":"Reyserhove","given":"Lien"},{"family":"Schade","given":"Sven"},{"family":"Tsinaraki","given":"Chrisa"},{"family":"Marchante","given":"Elizabete"}],"issued":{"date-parts":[["2022",11,11]]}}}],"schema":"https://github.com/citation-style-language/schema/raw/master/csl-citation.json"} </w:instrText>
      </w:r>
      <w:r w:rsidR="00172148">
        <w:rPr>
          <w:rFonts w:eastAsia="Calibri" w:cs="Calibri"/>
          <w:sz w:val="22"/>
          <w:szCs w:val="22"/>
        </w:rPr>
        <w:fldChar w:fldCharType="separate"/>
      </w:r>
      <w:r w:rsidR="00B83206" w:rsidRPr="00B83206">
        <w:rPr>
          <w:rFonts w:eastAsia="Calibri"/>
          <w:sz w:val="22"/>
        </w:rPr>
        <w:t>[243]</w:t>
      </w:r>
      <w:r w:rsidR="00172148">
        <w:rPr>
          <w:rFonts w:eastAsia="Calibri" w:cs="Calibri"/>
          <w:sz w:val="22"/>
          <w:szCs w:val="22"/>
        </w:rPr>
        <w:fldChar w:fldCharType="end"/>
      </w:r>
      <w:r w:rsidR="00172148">
        <w:rPr>
          <w:rFonts w:eastAsia="Calibri" w:cs="Calibri"/>
          <w:sz w:val="22"/>
          <w:szCs w:val="22"/>
        </w:rPr>
        <w:t>.</w:t>
      </w:r>
      <w:ins w:id="712" w:author="MANCINI Lucia (JRC-ISPRA-EXT)" w:date="2025-01-16T08:48:00Z">
        <w:r w:rsidR="374193E1" w:rsidRPr="5CA7C3D7">
          <w:rPr>
            <w:vertAlign w:val="superscript"/>
          </w:rPr>
          <w:t>.</w:t>
        </w:r>
      </w:ins>
    </w:p>
    <w:p w14:paraId="4714C5CB" w14:textId="42AE18E7" w:rsidR="3BBE618D" w:rsidRPr="00810776" w:rsidRDefault="34008D19" w:rsidP="072E0368">
      <w:pPr>
        <w:spacing w:line="257" w:lineRule="auto"/>
        <w:rPr>
          <w:rFonts w:eastAsia="EC Square Sans Pro" w:cstheme="minorBidi"/>
          <w:sz w:val="22"/>
          <w:szCs w:val="22"/>
        </w:rPr>
      </w:pPr>
      <w:r w:rsidRPr="5CA7C3D7">
        <w:rPr>
          <w:rFonts w:eastAsia="EC Square Sans Pro" w:cstheme="minorBidi"/>
          <w:sz w:val="22"/>
          <w:szCs w:val="22"/>
        </w:rPr>
        <w:t>Despite the demonstrated potential, challenges remain in legitimizing citizen-generated data as scientific evidence</w:t>
      </w:r>
      <w:r w:rsidR="00662767">
        <w:rPr>
          <w:rFonts w:eastAsia="EC Square Sans Pro" w:cstheme="minorBidi"/>
          <w:sz w:val="22"/>
          <w:szCs w:val="22"/>
        </w:rPr>
        <w:t xml:space="preserve"> </w:t>
      </w:r>
      <w:r w:rsidR="00662767">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{"citationID":"xifcEIr4","properties":{"formattedCitation":"[236]","plainCitation":"[236]","noteIndex":0},"citationItems":[{"id":1143,"uris":["http://zotero.org/groups/5272309/items/YGHZWASA"],"itemData":{"id":1143,"type":"article-journal","container-title":"Journal for European Environmental &amp; Planning Law","ISSN":"1876-0104","issue":"3-4","note":"publisher: Brill Nijhoff","page":"260–286","title":"Air Pollution Crisis Across Europe: The European Courts, the Governments, the Citizens and the Persistent Ineffectiveness of EU Law","volume":"20","author":[{"family":"Pouikli","given":"Kleoniki"},{"family":"Tsoukala","given":"Ariti"}],"issued":{"date-parts":[["2023"]]}}}],"schema":"https://github.com/citation-style-language/schema/raw/master/csl-citation.json"} </w:instrText>
      </w:r>
      <w:r w:rsidR="00662767">
        <w:rPr>
          <w:rFonts w:eastAsia="EC Square Sans Pro" w:cstheme="minorBidi"/>
          <w:sz w:val="22"/>
          <w:szCs w:val="22"/>
        </w:rPr>
        <w:fldChar w:fldCharType="separate"/>
      </w:r>
      <w:r w:rsidR="00B83206" w:rsidRPr="00B83206">
        <w:rPr>
          <w:rFonts w:eastAsia="EC Square Sans Pro"/>
          <w:sz w:val="22"/>
        </w:rPr>
        <w:t>[236]</w:t>
      </w:r>
      <w:r w:rsidR="00662767">
        <w:rPr>
          <w:rFonts w:eastAsia="EC Square Sans Pro" w:cstheme="minorBidi"/>
          <w:sz w:val="22"/>
          <w:szCs w:val="22"/>
        </w:rPr>
        <w:fldChar w:fldCharType="end"/>
      </w:r>
      <w:r w:rsidRPr="5CA7C3D7">
        <w:rPr>
          <w:rFonts w:eastAsia="EC Square Sans Pro" w:cstheme="minorBidi"/>
          <w:sz w:val="22"/>
          <w:szCs w:val="22"/>
        </w:rPr>
        <w:t xml:space="preserve">. The most commonly reported barrier to academics’/research organisations’ and decision-makers’ use of citizen science data and knowledge </w:t>
      </w:r>
      <w:r w:rsidRPr="5CA7C3D7">
        <w:rPr>
          <w:rFonts w:eastAsia="EC Square Sans Pro" w:cstheme="minorBidi"/>
          <w:sz w:val="22"/>
          <w:szCs w:val="22"/>
        </w:rPr>
        <w:lastRenderedPageBreak/>
        <w:t>relates to their openness and perceived lack of quality. Measures to enhance the use and the quality of citizen science could include the following</w:t>
      </w:r>
      <w:r w:rsidR="00662767">
        <w:rPr>
          <w:rFonts w:eastAsia="EC Square Sans Pro" w:cstheme="minorBidi"/>
          <w:sz w:val="22"/>
          <w:szCs w:val="22"/>
        </w:rPr>
        <w:t xml:space="preserve"> </w:t>
      </w:r>
      <w:r w:rsidR="00662767">
        <w:rPr>
          <w:rFonts w:eastAsia="EC Square Sans Pro" w:cstheme="minorBidi"/>
          <w:sz w:val="22"/>
          <w:szCs w:val="22"/>
        </w:rPr>
        <w:fldChar w:fldCharType="begin"/>
      </w:r>
      <w:r w:rsidR="00B83206">
        <w:rPr>
          <w:rFonts w:eastAsia="EC Square Sans Pro" w:cstheme="minorBidi"/>
          <w:sz w:val="22"/>
          <w:szCs w:val="22"/>
        </w:rPr>
        <w:instrText xml:space="preserve"> ADDIN ZOTERO_ITEM CSL_CITATION {"citationID":"dtM4z94j","properties":{"formattedCitation":"[244]","plainCitation":"[244]","noteIndex":0},"citationItems":[{"id":1485,"uris":["http://zotero.org/groups/5272309/items/VK59H6A5"],"itemData":{"id":1485,"type":"book","event-place":"LU","language":"eng","publisher":"Publications Office","publisher-place":"LU","source":"DOI.org (CSL JSON)","title":"Citizens science and environmental monitoring: benefits and challenges.","title-short":"Citizens science and environmental monitoring","URL":"https://data.europa.eu/doi/10.2760/39","author":[{"literal":"European Commission. Joint Research Centre."}],"accessed":{"date-parts":[["2025",1,30]]},"issued":{"date-parts":[["2019"]]}}}],"schema":"https://github.com/citation-style-language/schema/raw/master/csl-citation.json"} </w:instrText>
      </w:r>
      <w:r w:rsidR="00662767">
        <w:rPr>
          <w:rFonts w:eastAsia="EC Square Sans Pro" w:cstheme="minorBidi"/>
          <w:sz w:val="22"/>
          <w:szCs w:val="22"/>
        </w:rPr>
        <w:fldChar w:fldCharType="separate"/>
      </w:r>
      <w:r w:rsidR="00B83206" w:rsidRPr="00B83206">
        <w:rPr>
          <w:rFonts w:eastAsia="EC Square Sans Pro"/>
          <w:sz w:val="22"/>
        </w:rPr>
        <w:t>[244]</w:t>
      </w:r>
      <w:r w:rsidR="00662767">
        <w:rPr>
          <w:rFonts w:eastAsia="EC Square Sans Pro" w:cstheme="minorBidi"/>
          <w:sz w:val="22"/>
          <w:szCs w:val="22"/>
        </w:rPr>
        <w:fldChar w:fldCharType="end"/>
      </w:r>
      <w:r w:rsidRPr="5CA7C3D7">
        <w:rPr>
          <w:rFonts w:eastAsia="EC Square Sans Pro" w:cstheme="minorBidi"/>
          <w:sz w:val="22"/>
          <w:szCs w:val="22"/>
        </w:rPr>
        <w:t>:</w:t>
      </w:r>
    </w:p>
    <w:p w14:paraId="506E27BD" w14:textId="6D314A6F" w:rsidR="3BBE618D" w:rsidRPr="00810776" w:rsidRDefault="7133CF9C" w:rsidP="32E7CC17">
      <w:pPr>
        <w:pStyle w:val="ListParagraph"/>
        <w:numPr>
          <w:ilvl w:val="0"/>
          <w:numId w:val="46"/>
        </w:numPr>
        <w:spacing w:line="257" w:lineRule="auto"/>
        <w:rPr>
          <w:rFonts w:eastAsia="EC Square Sans Pro"/>
          <w:sz w:val="22"/>
          <w:szCs w:val="22"/>
        </w:rPr>
      </w:pPr>
      <w:r w:rsidRPr="00810776">
        <w:rPr>
          <w:rFonts w:eastAsia="EC Square Sans Pro"/>
          <w:sz w:val="22"/>
          <w:szCs w:val="22"/>
        </w:rPr>
        <w:t>Raise awareness of citizen science for environmental monitoring and promote it within public institutions</w:t>
      </w:r>
      <w:r w:rsidR="48F6C498" w:rsidRPr="00810776">
        <w:rPr>
          <w:rFonts w:eastAsia="EC Square Sans Pro"/>
          <w:sz w:val="22"/>
          <w:szCs w:val="22"/>
        </w:rPr>
        <w:t>;</w:t>
      </w:r>
      <w:r w:rsidRPr="00810776">
        <w:rPr>
          <w:rFonts w:eastAsia="EC Square Sans Pro"/>
          <w:sz w:val="22"/>
          <w:szCs w:val="22"/>
        </w:rPr>
        <w:t xml:space="preserve"> </w:t>
      </w:r>
    </w:p>
    <w:p w14:paraId="6D490533" w14:textId="64F78197" w:rsidR="3BBE618D" w:rsidRPr="00810776" w:rsidRDefault="7133CF9C" w:rsidP="32E7CC17">
      <w:pPr>
        <w:pStyle w:val="ListParagraph"/>
        <w:numPr>
          <w:ilvl w:val="0"/>
          <w:numId w:val="46"/>
        </w:numPr>
        <w:spacing w:line="257" w:lineRule="auto"/>
        <w:rPr>
          <w:rFonts w:eastAsia="EC Square Sans Pro"/>
          <w:sz w:val="22"/>
          <w:szCs w:val="22"/>
        </w:rPr>
      </w:pPr>
      <w:r w:rsidRPr="00810776">
        <w:rPr>
          <w:rFonts w:eastAsia="EC Square Sans Pro"/>
          <w:sz w:val="22"/>
          <w:szCs w:val="22"/>
        </w:rPr>
        <w:t>Give visibility and recognition to citizen science outcomes</w:t>
      </w:r>
      <w:r w:rsidR="24A528E2" w:rsidRPr="00810776">
        <w:rPr>
          <w:rFonts w:eastAsia="EC Square Sans Pro"/>
          <w:sz w:val="22"/>
          <w:szCs w:val="22"/>
        </w:rPr>
        <w:t>;</w:t>
      </w:r>
    </w:p>
    <w:p w14:paraId="1D6F0777" w14:textId="3E231FFC" w:rsidR="3BBE618D" w:rsidRPr="00810776" w:rsidRDefault="7133CF9C" w:rsidP="32E7CC17">
      <w:pPr>
        <w:pStyle w:val="ListParagraph"/>
        <w:numPr>
          <w:ilvl w:val="0"/>
          <w:numId w:val="46"/>
        </w:numPr>
        <w:spacing w:line="257" w:lineRule="auto"/>
        <w:rPr>
          <w:rFonts w:eastAsia="EC Square Sans Pro"/>
          <w:sz w:val="22"/>
          <w:szCs w:val="22"/>
        </w:rPr>
      </w:pPr>
      <w:r w:rsidRPr="00810776">
        <w:rPr>
          <w:rFonts w:eastAsia="EC Square Sans Pro"/>
          <w:sz w:val="22"/>
          <w:szCs w:val="22"/>
        </w:rPr>
        <w:t>Support the creation, extension and/or upscaling of pan-European citizen science initiatives in priority areas under the Green Deal</w:t>
      </w:r>
      <w:r w:rsidR="0843A266" w:rsidRPr="00810776">
        <w:rPr>
          <w:rFonts w:eastAsia="EC Square Sans Pro"/>
          <w:sz w:val="22"/>
          <w:szCs w:val="22"/>
        </w:rPr>
        <w:t>;</w:t>
      </w:r>
    </w:p>
    <w:p w14:paraId="5EF238A4" w14:textId="5A266227" w:rsidR="3BBE618D" w:rsidRPr="00810776" w:rsidRDefault="7133CF9C" w:rsidP="32E7CC17">
      <w:pPr>
        <w:pStyle w:val="ListParagraph"/>
        <w:numPr>
          <w:ilvl w:val="0"/>
          <w:numId w:val="46"/>
        </w:numPr>
        <w:spacing w:line="257" w:lineRule="auto"/>
        <w:rPr>
          <w:rFonts w:eastAsia="EC Square Sans Pro"/>
          <w:sz w:val="22"/>
          <w:szCs w:val="22"/>
        </w:rPr>
      </w:pPr>
      <w:r w:rsidRPr="00810776">
        <w:rPr>
          <w:rFonts w:eastAsia="EC Square Sans Pro"/>
          <w:sz w:val="22"/>
          <w:szCs w:val="22"/>
        </w:rPr>
        <w:t>Support the establishment of open data portals and platforms where citizen science initiatives and public authorities can publish, preserve and curate monitoring data and information</w:t>
      </w:r>
      <w:r w:rsidR="63173155" w:rsidRPr="00810776">
        <w:rPr>
          <w:rFonts w:eastAsia="EC Square Sans Pro"/>
          <w:sz w:val="22"/>
          <w:szCs w:val="22"/>
        </w:rPr>
        <w:t>.</w:t>
      </w:r>
    </w:p>
    <w:p w14:paraId="5A55D905" w14:textId="5C13F9DC" w:rsidR="00C42884" w:rsidDel="00315CCA" w:rsidRDefault="00C42884" w:rsidP="00315CCA">
      <w:pPr>
        <w:spacing w:before="0" w:after="160"/>
        <w:jc w:val="left"/>
        <w:rPr>
          <w:del w:id="713" w:author="Microsoft Office User" w:date="2025-03-10T12:11:00Z"/>
          <w:rFonts w:eastAsia="EC Square Sans Pro" w:cstheme="minorBidi"/>
          <w:sz w:val="22"/>
          <w:szCs w:val="22"/>
        </w:rPr>
        <w:pPrChange w:id="714" w:author="Microsoft Office User" w:date="2025-03-10T12:11:00Z">
          <w:pPr>
            <w:spacing w:before="0" w:after="160"/>
            <w:jc w:val="left"/>
          </w:pPr>
        </w:pPrChange>
      </w:pPr>
      <w:r>
        <w:rPr>
          <w:rFonts w:eastAsia="EC Square Sans Pro" w:cstheme="minorBidi"/>
          <w:sz w:val="22"/>
          <w:szCs w:val="22"/>
        </w:rPr>
        <w:br w:type="page"/>
      </w:r>
    </w:p>
    <w:p w14:paraId="4079A1FF" w14:textId="05654711" w:rsidR="00BB674E" w:rsidDel="00315CCA" w:rsidRDefault="00BB674E" w:rsidP="00315CCA">
      <w:pPr>
        <w:spacing w:before="0" w:after="160"/>
        <w:jc w:val="left"/>
        <w:rPr>
          <w:del w:id="715" w:author="Microsoft Office User" w:date="2025-03-10T12:11:00Z"/>
          <w:rFonts w:eastAsia="EC Square Sans Pro" w:cstheme="minorBidi"/>
          <w:sz w:val="22"/>
          <w:szCs w:val="22"/>
        </w:rPr>
        <w:pPrChange w:id="716" w:author="Microsoft Office User" w:date="2025-03-10T12:11:00Z">
          <w:pPr>
            <w:spacing w:before="0" w:after="160"/>
            <w:jc w:val="left"/>
          </w:pPr>
        </w:pPrChange>
      </w:pPr>
    </w:p>
    <w:p w14:paraId="0A3C5B2B" w14:textId="5EB2441F" w:rsidR="00B83206" w:rsidRPr="00B83206" w:rsidDel="00315CCA" w:rsidRDefault="00C42884" w:rsidP="00315CCA">
      <w:pPr>
        <w:spacing w:before="0" w:after="160"/>
        <w:jc w:val="left"/>
        <w:rPr>
          <w:del w:id="717" w:author="Microsoft Office User" w:date="2025-03-10T12:11:00Z"/>
        </w:rPr>
        <w:pPrChange w:id="718" w:author="Microsoft Office User" w:date="2025-03-10T12:11:00Z">
          <w:pPr>
            <w:pStyle w:val="Bibliography"/>
          </w:pPr>
        </w:pPrChange>
      </w:pPr>
      <w:del w:id="719" w:author="Microsoft Office User" w:date="2025-03-10T12:11:00Z">
        <w:r w:rsidDel="00315CCA">
          <w:rPr>
            <w:rFonts w:eastAsia="EC Square Sans Pro" w:cstheme="minorBidi"/>
            <w:sz w:val="22"/>
            <w:szCs w:val="22"/>
          </w:rPr>
          <w:fldChar w:fldCharType="begin"/>
        </w:r>
        <w:r w:rsidR="00B83206" w:rsidDel="00315CCA">
          <w:rPr>
            <w:rFonts w:eastAsia="EC Square Sans Pro" w:cstheme="minorBidi"/>
            <w:sz w:val="22"/>
            <w:szCs w:val="22"/>
          </w:rPr>
          <w:delInstrText xml:space="preserve"> ADDIN ZOTERO_BIBL {"uncited":[],"omitted":[],"custom":[]} CSL_BIBLIOGRAPHY </w:delInstrText>
        </w:r>
        <w:r w:rsidDel="00315CCA">
          <w:rPr>
            <w:rFonts w:eastAsia="EC Square Sans Pro" w:cstheme="minorBidi"/>
            <w:sz w:val="22"/>
            <w:szCs w:val="22"/>
          </w:rPr>
          <w:fldChar w:fldCharType="separate"/>
        </w:r>
        <w:r w:rsidR="00B83206" w:rsidRPr="00B83206" w:rsidDel="00315CCA">
          <w:delText>[1]</w:delText>
        </w:r>
        <w:r w:rsidR="00B83206" w:rsidRPr="00B83206" w:rsidDel="00315CCA">
          <w:tab/>
          <w:delText xml:space="preserve">L. Marelli </w:delText>
        </w:r>
        <w:r w:rsidR="00B83206" w:rsidRPr="00B83206" w:rsidDel="00315CCA">
          <w:rPr>
            <w:i/>
            <w:iCs/>
          </w:rPr>
          <w:delText>et al.</w:delText>
        </w:r>
        <w:r w:rsidR="00B83206" w:rsidRPr="00B83206" w:rsidDel="00315CCA">
          <w:delText>, ‘Delivering the EU Green Deal - Progress towards targets’, European Commission: Joint Research Centre, Luxembourg, JRC140372, Jan. 2025. doi: 10.2760/3105205.</w:delText>
        </w:r>
      </w:del>
    </w:p>
    <w:p w14:paraId="4882263C" w14:textId="3E3A1E0B" w:rsidR="00B83206" w:rsidRPr="00B83206" w:rsidDel="00315CCA" w:rsidRDefault="00B83206" w:rsidP="00315CCA">
      <w:pPr>
        <w:spacing w:before="0" w:after="160"/>
        <w:jc w:val="left"/>
        <w:rPr>
          <w:del w:id="720" w:author="Microsoft Office User" w:date="2025-03-10T12:11:00Z"/>
        </w:rPr>
        <w:pPrChange w:id="721" w:author="Microsoft Office User" w:date="2025-03-10T12:11:00Z">
          <w:pPr>
            <w:pStyle w:val="Bibliography"/>
          </w:pPr>
        </w:pPrChange>
      </w:pPr>
      <w:del w:id="722" w:author="Microsoft Office User" w:date="2025-03-10T12:11:00Z">
        <w:r w:rsidRPr="00B83206" w:rsidDel="00315CCA">
          <w:delText>[2]</w:delText>
        </w:r>
        <w:r w:rsidRPr="00B83206" w:rsidDel="00315CCA">
          <w:tab/>
          <w:delText>‘EU Compass to regain competitiveness’, European Commission - European Commission. Accessed: Feb. 17, 2025. [Online]. Available: https://ec.europa.eu/commission/presscorner/detail/en/ip_25_339</w:delText>
        </w:r>
      </w:del>
    </w:p>
    <w:p w14:paraId="4401ACAE" w14:textId="57E3CD47" w:rsidR="00B83206" w:rsidRPr="00B83206" w:rsidDel="00315CCA" w:rsidRDefault="00B83206" w:rsidP="00315CCA">
      <w:pPr>
        <w:spacing w:before="0" w:after="160"/>
        <w:jc w:val="left"/>
        <w:rPr>
          <w:del w:id="723" w:author="Microsoft Office User" w:date="2025-03-10T12:11:00Z"/>
        </w:rPr>
        <w:pPrChange w:id="724" w:author="Microsoft Office User" w:date="2025-03-10T12:11:00Z">
          <w:pPr>
            <w:pStyle w:val="Bibliography"/>
          </w:pPr>
        </w:pPrChange>
      </w:pPr>
      <w:del w:id="725" w:author="Microsoft Office User" w:date="2025-03-10T12:11:00Z">
        <w:r w:rsidRPr="00B83206" w:rsidDel="00315CCA">
          <w:delText>[3]</w:delText>
        </w:r>
        <w:r w:rsidRPr="00B83206" w:rsidDel="00315CCA">
          <w:tab/>
          <w:delText>‘REPORT FROM THE COMMISSION TO THE EUROPEAN PARLIAMENT AND THE COUNCIL on the functioning of the European carbon market in 2023’, European Commission, Brussels, Nov. 2024. [Online]. Available: https://climate.ec.europa.eu/document/download/92ec0ab3-24cf-4814-ad59-81c15e310bea_en?filename=2024_carbon_market_report_en.pdf</w:delText>
        </w:r>
      </w:del>
    </w:p>
    <w:p w14:paraId="0F4A63BC" w14:textId="1EE6F5F3" w:rsidR="00B83206" w:rsidRPr="00B83206" w:rsidDel="00315CCA" w:rsidRDefault="00B83206" w:rsidP="00315CCA">
      <w:pPr>
        <w:spacing w:before="0" w:after="160"/>
        <w:jc w:val="left"/>
        <w:rPr>
          <w:del w:id="726" w:author="Microsoft Office User" w:date="2025-03-10T12:11:00Z"/>
        </w:rPr>
        <w:pPrChange w:id="727" w:author="Microsoft Office User" w:date="2025-03-10T12:11:00Z">
          <w:pPr>
            <w:pStyle w:val="Bibliography"/>
          </w:pPr>
        </w:pPrChange>
      </w:pPr>
      <w:del w:id="728" w:author="Microsoft Office User" w:date="2025-03-10T12:11:00Z">
        <w:r w:rsidRPr="00B83206" w:rsidDel="00315CCA">
          <w:delText>[4]</w:delText>
        </w:r>
        <w:r w:rsidRPr="00B83206" w:rsidDel="00315CCA">
          <w:tab/>
          <w:delText>European Enviromental Agency, ‘Use of auctioning revenues generated under the EU Emissions Trading System’. Accessed: Jan. 29, 2025. [Online]. Available: https://www.eea.europa.eu/en/analysis/indicators/use-of-auctioning-revenues-generated</w:delText>
        </w:r>
      </w:del>
    </w:p>
    <w:p w14:paraId="33E0D294" w14:textId="58EDF39E" w:rsidR="00B83206" w:rsidRPr="00B83206" w:rsidDel="00315CCA" w:rsidRDefault="00B83206" w:rsidP="00315CCA">
      <w:pPr>
        <w:spacing w:before="0" w:after="160"/>
        <w:jc w:val="left"/>
        <w:rPr>
          <w:del w:id="729" w:author="Microsoft Office User" w:date="2025-03-10T12:11:00Z"/>
        </w:rPr>
        <w:pPrChange w:id="730" w:author="Microsoft Office User" w:date="2025-03-10T12:11:00Z">
          <w:pPr>
            <w:pStyle w:val="Bibliography"/>
          </w:pPr>
        </w:pPrChange>
      </w:pPr>
      <w:del w:id="731" w:author="Microsoft Office User" w:date="2025-03-10T12:11:00Z">
        <w:r w:rsidRPr="00B83206" w:rsidDel="00315CCA">
          <w:delText>[5]</w:delText>
        </w:r>
        <w:r w:rsidRPr="00B83206" w:rsidDel="00315CCA">
          <w:tab/>
          <w:delText>European Commission, ‘Auctioning of allowances’. Accessed: Jan. 29, 2025. [Online]. Available: https://climate.ec.europa.eu/eu-action/eu-emissions-trading-system-eu-ets/auctioning-allowances_en</w:delText>
        </w:r>
      </w:del>
    </w:p>
    <w:p w14:paraId="52FB42D8" w14:textId="414C3A64" w:rsidR="00B83206" w:rsidRPr="00B83206" w:rsidDel="00315CCA" w:rsidRDefault="00B83206" w:rsidP="00315CCA">
      <w:pPr>
        <w:spacing w:before="0" w:after="160"/>
        <w:jc w:val="left"/>
        <w:rPr>
          <w:del w:id="732" w:author="Microsoft Office User" w:date="2025-03-10T12:11:00Z"/>
        </w:rPr>
        <w:pPrChange w:id="733" w:author="Microsoft Office User" w:date="2025-03-10T12:11:00Z">
          <w:pPr>
            <w:pStyle w:val="Bibliography"/>
          </w:pPr>
        </w:pPrChange>
      </w:pPr>
      <w:del w:id="734" w:author="Microsoft Office User" w:date="2025-03-10T12:11:00Z">
        <w:r w:rsidRPr="00B83206" w:rsidDel="00315CCA">
          <w:delText>[6]</w:delText>
        </w:r>
        <w:r w:rsidRPr="00B83206" w:rsidDel="00315CCA">
          <w:tab/>
          <w:delText>European Commission, ‘The Green Deal Industrial Plan - Putting Europe’s net-zero industry in the lead’. Accessed: Jan. 29, 2025. [Online]. Available: https://commission.europa.eu/strategy-and-policy/priorities-2019-2024/european-green-deal/green-deal-industrial-plan_en</w:delText>
        </w:r>
      </w:del>
    </w:p>
    <w:p w14:paraId="0C403276" w14:textId="6EF190C3" w:rsidR="00B83206" w:rsidRPr="00B83206" w:rsidDel="00315CCA" w:rsidRDefault="00B83206" w:rsidP="00315CCA">
      <w:pPr>
        <w:spacing w:before="0" w:after="160"/>
        <w:jc w:val="left"/>
        <w:rPr>
          <w:del w:id="735" w:author="Microsoft Office User" w:date="2025-03-10T12:11:00Z"/>
        </w:rPr>
        <w:pPrChange w:id="736" w:author="Microsoft Office User" w:date="2025-03-10T12:11:00Z">
          <w:pPr>
            <w:pStyle w:val="Bibliography"/>
          </w:pPr>
        </w:pPrChange>
      </w:pPr>
      <w:del w:id="737" w:author="Microsoft Office User" w:date="2025-03-10T12:11:00Z">
        <w:r w:rsidRPr="00B83206" w:rsidDel="00315CCA">
          <w:delText>[7]</w:delText>
        </w:r>
        <w:r w:rsidRPr="00B83206" w:rsidDel="00315CCA">
          <w:tab/>
        </w:r>
        <w:r w:rsidRPr="00B83206" w:rsidDel="00315CCA">
          <w:rPr>
            <w:i/>
            <w:iCs/>
          </w:rPr>
          <w:delText>REPORT FROM THE COMMISSION TO THE EUROPEAN PARLIAMENT AND THE COUNCIL on the functioning of the European carbon market in 2022 pursuant to Articles 10(5) and 21(2) of Directive 2003/87/EC</w:delText>
        </w:r>
        <w:r w:rsidRPr="00B83206" w:rsidDel="00315CCA">
          <w:delText>. 2023. Accessed: Jan. 31, 2025. [Online]. Available: https://eur-lex.europa.eu/legal-content/EN/ALL/?uri=COM:2023:654:FIN</w:delText>
        </w:r>
      </w:del>
    </w:p>
    <w:p w14:paraId="15DC921E" w14:textId="1F0391B2" w:rsidR="00B83206" w:rsidRPr="00B83206" w:rsidDel="00315CCA" w:rsidRDefault="00B83206" w:rsidP="00315CCA">
      <w:pPr>
        <w:spacing w:before="0" w:after="160"/>
        <w:jc w:val="left"/>
        <w:rPr>
          <w:del w:id="738" w:author="Microsoft Office User" w:date="2025-03-10T12:11:00Z"/>
        </w:rPr>
        <w:pPrChange w:id="739" w:author="Microsoft Office User" w:date="2025-03-10T12:11:00Z">
          <w:pPr>
            <w:pStyle w:val="Bibliography"/>
          </w:pPr>
        </w:pPrChange>
      </w:pPr>
      <w:del w:id="740" w:author="Microsoft Office User" w:date="2025-03-10T12:11:00Z">
        <w:r w:rsidRPr="00B83206" w:rsidDel="00315CCA">
          <w:delText>[8]</w:delText>
        </w:r>
        <w:r w:rsidRPr="00B83206" w:rsidDel="00315CCA">
          <w:tab/>
          <w:delText>‘Carbon Price Viewer’, Sandbag. Accessed: Jan. 31, 2025. [Online]. Available: https://sandbag.be/carbon-price-viewer/</w:delText>
        </w:r>
      </w:del>
    </w:p>
    <w:p w14:paraId="49DE33AF" w14:textId="4686A41B" w:rsidR="00B83206" w:rsidRPr="00B83206" w:rsidDel="00315CCA" w:rsidRDefault="00B83206" w:rsidP="00315CCA">
      <w:pPr>
        <w:spacing w:before="0" w:after="160"/>
        <w:jc w:val="left"/>
        <w:rPr>
          <w:del w:id="741" w:author="Microsoft Office User" w:date="2025-03-10T12:11:00Z"/>
        </w:rPr>
        <w:pPrChange w:id="742" w:author="Microsoft Office User" w:date="2025-03-10T12:11:00Z">
          <w:pPr>
            <w:pStyle w:val="Bibliography"/>
          </w:pPr>
        </w:pPrChange>
      </w:pPr>
      <w:del w:id="743" w:author="Microsoft Office User" w:date="2025-03-10T12:11:00Z">
        <w:r w:rsidRPr="00B83206" w:rsidDel="00315CCA">
          <w:delText>[9]</w:delText>
        </w:r>
        <w:r w:rsidRPr="00B83206" w:rsidDel="00315CCA">
          <w:tab/>
          <w:delText>‘Effective Carbon Rates 2021’, OECD. Accessed: Jan. 31, 2025. [Online]. Available: https://www.oecd.org/en/publications/effective-carbon-rates-2021_0e8e24f5-en.html</w:delText>
        </w:r>
      </w:del>
    </w:p>
    <w:p w14:paraId="6C718F8C" w14:textId="739EF690" w:rsidR="00B83206" w:rsidRPr="00B83206" w:rsidDel="00315CCA" w:rsidRDefault="00B83206" w:rsidP="00315CCA">
      <w:pPr>
        <w:spacing w:before="0" w:after="160"/>
        <w:jc w:val="left"/>
        <w:rPr>
          <w:del w:id="744" w:author="Microsoft Office User" w:date="2025-03-10T12:11:00Z"/>
        </w:rPr>
        <w:pPrChange w:id="745" w:author="Microsoft Office User" w:date="2025-03-10T12:11:00Z">
          <w:pPr>
            <w:pStyle w:val="Bibliography"/>
          </w:pPr>
        </w:pPrChange>
      </w:pPr>
      <w:del w:id="746" w:author="Microsoft Office User" w:date="2025-03-10T12:11:00Z">
        <w:r w:rsidRPr="00B83206" w:rsidDel="00315CCA">
          <w:delText>[10]</w:delText>
        </w:r>
        <w:r w:rsidRPr="00B83206" w:rsidDel="00315CCA">
          <w:tab/>
          <w:delText xml:space="preserve">T. Vandyck, N. Della Valle, U. Temursho, and M. Weitzel, ‘EU climate action through an energy poverty lens’, </w:delText>
        </w:r>
        <w:r w:rsidRPr="00B83206" w:rsidDel="00315CCA">
          <w:rPr>
            <w:i/>
            <w:iCs/>
          </w:rPr>
          <w:delText>Sci Rep</w:delText>
        </w:r>
        <w:r w:rsidRPr="00B83206" w:rsidDel="00315CCA">
          <w:delText>, vol. 13, no. 1, Art. no. 1, Apr. 2023, doi: 10.1038/s41598-023-32705-2.</w:delText>
        </w:r>
      </w:del>
    </w:p>
    <w:p w14:paraId="5B9CD8EE" w14:textId="42DA87E3" w:rsidR="00B83206" w:rsidRPr="00B83206" w:rsidDel="00315CCA" w:rsidRDefault="00B83206" w:rsidP="00315CCA">
      <w:pPr>
        <w:spacing w:before="0" w:after="160"/>
        <w:jc w:val="left"/>
        <w:rPr>
          <w:del w:id="747" w:author="Microsoft Office User" w:date="2025-03-10T12:11:00Z"/>
        </w:rPr>
        <w:pPrChange w:id="748" w:author="Microsoft Office User" w:date="2025-03-10T12:11:00Z">
          <w:pPr>
            <w:pStyle w:val="Bibliography"/>
          </w:pPr>
        </w:pPrChange>
      </w:pPr>
      <w:del w:id="749" w:author="Microsoft Office User" w:date="2025-03-10T12:11:00Z">
        <w:r w:rsidRPr="00B83206" w:rsidDel="00315CCA">
          <w:delText>[11]</w:delText>
        </w:r>
        <w:r w:rsidRPr="00B83206" w:rsidDel="00315CCA">
          <w:tab/>
        </w:r>
        <w:r w:rsidRPr="00B83206" w:rsidDel="00315CCA">
          <w:rPr>
            <w:i/>
            <w:iCs/>
          </w:rPr>
          <w:delText>COMMISSION STAFF WORKING DOCUMENT IMPACT ASSESSMENT REPORT Accompanying the document Directive of the European Parliament and of the Council amending Directive 2008/98/EC on waste</w:delText>
        </w:r>
        <w:r w:rsidRPr="00B83206" w:rsidDel="00315CCA">
          <w:delText>. 2023. Accessed: Nov. 30, 2023. [Online]. Available: https://eur-lex.europa.eu/legal-content/EN/TXT/?uri=SWD:2023:421:FIN</w:delText>
        </w:r>
      </w:del>
    </w:p>
    <w:p w14:paraId="2B3B1208" w14:textId="770CA86F" w:rsidR="00B83206" w:rsidRPr="00B83206" w:rsidDel="00315CCA" w:rsidRDefault="00B83206" w:rsidP="00315CCA">
      <w:pPr>
        <w:spacing w:before="0" w:after="160"/>
        <w:jc w:val="left"/>
        <w:rPr>
          <w:del w:id="750" w:author="Microsoft Office User" w:date="2025-03-10T12:11:00Z"/>
        </w:rPr>
        <w:pPrChange w:id="751" w:author="Microsoft Office User" w:date="2025-03-10T12:11:00Z">
          <w:pPr>
            <w:pStyle w:val="Bibliography"/>
          </w:pPr>
        </w:pPrChange>
      </w:pPr>
      <w:del w:id="752" w:author="Microsoft Office User" w:date="2025-03-10T12:11:00Z">
        <w:r w:rsidRPr="00B83206" w:rsidDel="00315CCA">
          <w:delText>[12]</w:delText>
        </w:r>
        <w:r w:rsidRPr="00B83206" w:rsidDel="00315CCA">
          <w:tab/>
          <w:delText>‘Carbon Border Adjustment Mechanism - European Commission’. Accessed: Feb. 10, 2025. [Online]. Available: https://taxation-customs.ec.europa.eu/carbon-border-adjustment-mechanism_en</w:delText>
        </w:r>
      </w:del>
    </w:p>
    <w:p w14:paraId="142F8225" w14:textId="48B6F71D" w:rsidR="00B83206" w:rsidRPr="00B83206" w:rsidDel="00315CCA" w:rsidRDefault="00B83206" w:rsidP="00315CCA">
      <w:pPr>
        <w:spacing w:before="0" w:after="160"/>
        <w:jc w:val="left"/>
        <w:rPr>
          <w:del w:id="753" w:author="Microsoft Office User" w:date="2025-03-10T12:11:00Z"/>
        </w:rPr>
        <w:pPrChange w:id="754" w:author="Microsoft Office User" w:date="2025-03-10T12:11:00Z">
          <w:pPr>
            <w:pStyle w:val="Bibliography"/>
          </w:pPr>
        </w:pPrChange>
      </w:pPr>
      <w:del w:id="755" w:author="Microsoft Office User" w:date="2025-03-10T12:11:00Z">
        <w:r w:rsidRPr="00B83206" w:rsidDel="00315CCA">
          <w:delText>[13]</w:delText>
        </w:r>
        <w:r w:rsidRPr="00B83206" w:rsidDel="00315CCA">
          <w:tab/>
          <w:delText>G. Papadopoulos, ‘External assurance of carbon disclosures indicates possible underestimates in reported European corporate emissions data.’, European Commission, JRC134799, Aug. 2023. Accessed: Aug. 27, 2024. [Online]. Available: https://publications.jrc.ec.europa.eu/repository/handle/JRC134799</w:delText>
        </w:r>
      </w:del>
    </w:p>
    <w:p w14:paraId="7DA0729F" w14:textId="00FC41A0" w:rsidR="00B83206" w:rsidRPr="00B83206" w:rsidDel="00315CCA" w:rsidRDefault="00B83206" w:rsidP="00315CCA">
      <w:pPr>
        <w:spacing w:before="0" w:after="160"/>
        <w:jc w:val="left"/>
        <w:rPr>
          <w:del w:id="756" w:author="Microsoft Office User" w:date="2025-03-10T12:11:00Z"/>
        </w:rPr>
        <w:pPrChange w:id="757" w:author="Microsoft Office User" w:date="2025-03-10T12:11:00Z">
          <w:pPr>
            <w:pStyle w:val="Bibliography"/>
          </w:pPr>
        </w:pPrChange>
      </w:pPr>
      <w:del w:id="758" w:author="Microsoft Office User" w:date="2025-03-10T12:11:00Z">
        <w:r w:rsidRPr="00B83206" w:rsidDel="00315CCA">
          <w:delText>[14]</w:delText>
        </w:r>
        <w:r w:rsidRPr="00B83206" w:rsidDel="00315CCA">
          <w:tab/>
        </w:r>
        <w:r w:rsidRPr="00B83206" w:rsidDel="00315CCA">
          <w:rPr>
            <w:i/>
            <w:iCs/>
          </w:rPr>
          <w:delText>Proposal for a REGULATION OF THE EUROPEAN PARLIAMENT AND OF THE COUNCIL establishing a framework for ensuring a secure and sustainable supply of critical raw materials and amending Regulations (EU) 168/2013, (EU) 2018/858, 2018/1724 and (EU) 2019/1020</w:delText>
        </w:r>
        <w:r w:rsidRPr="00B83206" w:rsidDel="00315CCA">
          <w:delText>. 2023. Accessed: Nov. 29, 2023. [Online]. Available: https://eur-lex.europa.eu/legal-content/EN/TXT/?uri=celex:52023PC0160</w:delText>
        </w:r>
      </w:del>
    </w:p>
    <w:p w14:paraId="0F5A2BE9" w14:textId="21877A6D" w:rsidR="00B83206" w:rsidRPr="00B83206" w:rsidDel="00315CCA" w:rsidRDefault="00B83206" w:rsidP="00315CCA">
      <w:pPr>
        <w:spacing w:before="0" w:after="160"/>
        <w:jc w:val="left"/>
        <w:rPr>
          <w:del w:id="759" w:author="Microsoft Office User" w:date="2025-03-10T12:11:00Z"/>
        </w:rPr>
        <w:pPrChange w:id="760" w:author="Microsoft Office User" w:date="2025-03-10T12:11:00Z">
          <w:pPr>
            <w:pStyle w:val="Bibliography"/>
          </w:pPr>
        </w:pPrChange>
      </w:pPr>
      <w:del w:id="761" w:author="Microsoft Office User" w:date="2025-03-10T12:11:00Z">
        <w:r w:rsidRPr="00B83206" w:rsidDel="00315CCA">
          <w:delText>[15]</w:delText>
        </w:r>
        <w:r w:rsidRPr="00B83206" w:rsidDel="00315CCA">
          <w:tab/>
          <w:delText xml:space="preserve">Intergovernmental Panel On Climate Change (Ipcc), Ed., ‘Technical Summary’, in </w:delText>
        </w:r>
        <w:r w:rsidRPr="00B83206" w:rsidDel="00315CCA">
          <w:rPr>
            <w:i/>
            <w:iCs/>
          </w:rPr>
          <w:delText>Climate Change 2022 - Mitigation of Climate Change</w:delText>
        </w:r>
        <w:r w:rsidRPr="00B83206" w:rsidDel="00315CCA">
          <w:delText>, 1st ed., Cambridge University Press, 2023, pp. 51–148. doi: 10.1017/9781009157926.002.</w:delText>
        </w:r>
      </w:del>
    </w:p>
    <w:p w14:paraId="11533DB9" w14:textId="0393B0F3" w:rsidR="00B83206" w:rsidRPr="00B83206" w:rsidDel="00315CCA" w:rsidRDefault="00B83206" w:rsidP="00315CCA">
      <w:pPr>
        <w:spacing w:before="0" w:after="160"/>
        <w:jc w:val="left"/>
        <w:rPr>
          <w:del w:id="762" w:author="Microsoft Office User" w:date="2025-03-10T12:11:00Z"/>
        </w:rPr>
        <w:pPrChange w:id="763" w:author="Microsoft Office User" w:date="2025-03-10T12:11:00Z">
          <w:pPr>
            <w:pStyle w:val="Bibliography"/>
          </w:pPr>
        </w:pPrChange>
      </w:pPr>
      <w:del w:id="764" w:author="Microsoft Office User" w:date="2025-03-10T12:11:00Z">
        <w:r w:rsidRPr="00B83206" w:rsidDel="00315CCA">
          <w:delText>[16]</w:delText>
        </w:r>
        <w:r w:rsidRPr="00B83206" w:rsidDel="00315CCA">
          <w:tab/>
          <w:delText>‘In-depth analysis in support on the COM(2018) 773: A Clean Planet for all - A European strategic long-term vision for a prosperous, modern, competitive and climate neutral economy | Knowledge for policy’. Accessed: Feb. 10, 2025. [Online]. Available: https://knowledge4policy.ec.europa.eu/publication/depth-analysis-support-com2018-773-clean-planet-all-european-strategic-long-term-vision_en</w:delText>
        </w:r>
      </w:del>
    </w:p>
    <w:p w14:paraId="41739EE6" w14:textId="57068D86" w:rsidR="00B83206" w:rsidRPr="00B83206" w:rsidDel="00315CCA" w:rsidRDefault="00B83206" w:rsidP="00315CCA">
      <w:pPr>
        <w:spacing w:before="0" w:after="160"/>
        <w:jc w:val="left"/>
        <w:rPr>
          <w:del w:id="765" w:author="Microsoft Office User" w:date="2025-03-10T12:11:00Z"/>
        </w:rPr>
        <w:pPrChange w:id="766" w:author="Microsoft Office User" w:date="2025-03-10T12:11:00Z">
          <w:pPr>
            <w:pStyle w:val="Bibliography"/>
          </w:pPr>
        </w:pPrChange>
      </w:pPr>
      <w:del w:id="767" w:author="Microsoft Office User" w:date="2025-03-10T12:11:00Z">
        <w:r w:rsidRPr="00B83206" w:rsidDel="00315CCA">
          <w:delText>[17]</w:delText>
        </w:r>
        <w:r w:rsidRPr="00B83206" w:rsidDel="00315CCA">
          <w:tab/>
          <w:delText xml:space="preserve">G. Stankuniene, D. Streimikiene, and G. L. Kyriakopoulos, ‘Systematic Literature Review on Behavioral Barriers of Climate Change Mitigation in Households’, </w:delText>
        </w:r>
        <w:r w:rsidRPr="00B83206" w:rsidDel="00315CCA">
          <w:rPr>
            <w:i/>
            <w:iCs/>
          </w:rPr>
          <w:delText>Sustainability</w:delText>
        </w:r>
        <w:r w:rsidRPr="00B83206" w:rsidDel="00315CCA">
          <w:delText>, vol. 12, no. 18, p. 7369, Sep. 2020, doi: 10.3390/su12187369.</w:delText>
        </w:r>
      </w:del>
    </w:p>
    <w:p w14:paraId="0BA3BC58" w14:textId="17752DB6" w:rsidR="00B83206" w:rsidRPr="00B83206" w:rsidDel="00315CCA" w:rsidRDefault="00B83206" w:rsidP="00315CCA">
      <w:pPr>
        <w:spacing w:before="0" w:after="160"/>
        <w:jc w:val="left"/>
        <w:rPr>
          <w:del w:id="768" w:author="Microsoft Office User" w:date="2025-03-10T12:11:00Z"/>
        </w:rPr>
        <w:pPrChange w:id="769" w:author="Microsoft Office User" w:date="2025-03-10T12:11:00Z">
          <w:pPr>
            <w:pStyle w:val="Bibliography"/>
          </w:pPr>
        </w:pPrChange>
      </w:pPr>
      <w:del w:id="770" w:author="Microsoft Office User" w:date="2025-03-10T12:11:00Z">
        <w:r w:rsidRPr="00B83206" w:rsidDel="00315CCA">
          <w:delText>[18]</w:delText>
        </w:r>
        <w:r w:rsidRPr="00B83206" w:rsidDel="00315CCA">
          <w:tab/>
          <w:delText xml:space="preserve">D. Streimikiene, V. Lekavičius, T. Baležentis, G. L. Kyriakopoulos, and J. Abrhám, ‘Climate Change Mitigation Policies Targeting Households and Addressing Energy Poverty in European Union’, </w:delText>
        </w:r>
        <w:r w:rsidRPr="00B83206" w:rsidDel="00315CCA">
          <w:rPr>
            <w:i/>
            <w:iCs/>
          </w:rPr>
          <w:delText>Energies</w:delText>
        </w:r>
        <w:r w:rsidRPr="00B83206" w:rsidDel="00315CCA">
          <w:delText>, vol. 13, no. 13, p. 3389, Jul. 2020, doi: 10.3390/en13133389.</w:delText>
        </w:r>
      </w:del>
    </w:p>
    <w:p w14:paraId="237D26D4" w14:textId="0B1D2E53" w:rsidR="00B83206" w:rsidRPr="00B83206" w:rsidDel="00315CCA" w:rsidRDefault="00B83206" w:rsidP="00315CCA">
      <w:pPr>
        <w:spacing w:before="0" w:after="160"/>
        <w:jc w:val="left"/>
        <w:rPr>
          <w:del w:id="771" w:author="Microsoft Office User" w:date="2025-03-10T12:11:00Z"/>
        </w:rPr>
        <w:pPrChange w:id="772" w:author="Microsoft Office User" w:date="2025-03-10T12:11:00Z">
          <w:pPr>
            <w:pStyle w:val="Bibliography"/>
          </w:pPr>
        </w:pPrChange>
      </w:pPr>
      <w:del w:id="773" w:author="Microsoft Office User" w:date="2025-03-10T12:11:00Z">
        <w:r w:rsidRPr="00B83206" w:rsidDel="00315CCA">
          <w:delText>[19]</w:delText>
        </w:r>
        <w:r w:rsidRPr="00B83206" w:rsidDel="00315CCA">
          <w:tab/>
          <w:delText xml:space="preserve">A. Owen, K. Janda, and K. Simpson, ‘Who are the “middle actors” in sustainable construction and what do they need to know?’, in </w:delText>
        </w:r>
        <w:r w:rsidRPr="00B83206" w:rsidDel="00315CCA">
          <w:rPr>
            <w:i/>
            <w:iCs/>
          </w:rPr>
          <w:delText>Sustainable Ecological Engineering Design</w:delText>
        </w:r>
        <w:r w:rsidRPr="00B83206" w:rsidDel="00315CCA">
          <w:delText>, Springer International Publishing, 2019.</w:delText>
        </w:r>
      </w:del>
    </w:p>
    <w:p w14:paraId="134768F6" w14:textId="4803E861" w:rsidR="00B83206" w:rsidRPr="00B83206" w:rsidDel="00315CCA" w:rsidRDefault="00B83206" w:rsidP="00315CCA">
      <w:pPr>
        <w:spacing w:before="0" w:after="160"/>
        <w:jc w:val="left"/>
        <w:rPr>
          <w:del w:id="774" w:author="Microsoft Office User" w:date="2025-03-10T12:11:00Z"/>
        </w:rPr>
        <w:pPrChange w:id="775" w:author="Microsoft Office User" w:date="2025-03-10T12:11:00Z">
          <w:pPr>
            <w:pStyle w:val="Bibliography"/>
          </w:pPr>
        </w:pPrChange>
      </w:pPr>
      <w:del w:id="776" w:author="Microsoft Office User" w:date="2025-03-10T12:11:00Z">
        <w:r w:rsidRPr="00B83206" w:rsidDel="00315CCA">
          <w:delText>[20]</w:delText>
        </w:r>
        <w:r w:rsidRPr="00B83206" w:rsidDel="00315CCA">
          <w:tab/>
          <w:delText>‘EEA greenhouse gases — data viewer’. Accessed: Jan. 31, 2025. [Online]. Available: https://www.eea.europa.eu/en/analysis/maps-and-charts/greenhouse-gases-viewer-data-viewers</w:delText>
        </w:r>
      </w:del>
    </w:p>
    <w:p w14:paraId="359265F5" w14:textId="71D03590" w:rsidR="00B83206" w:rsidRPr="00B83206" w:rsidDel="00315CCA" w:rsidRDefault="00B83206" w:rsidP="00315CCA">
      <w:pPr>
        <w:spacing w:before="0" w:after="160"/>
        <w:jc w:val="left"/>
        <w:rPr>
          <w:del w:id="777" w:author="Microsoft Office User" w:date="2025-03-10T12:11:00Z"/>
        </w:rPr>
        <w:pPrChange w:id="778" w:author="Microsoft Office User" w:date="2025-03-10T12:11:00Z">
          <w:pPr>
            <w:pStyle w:val="Bibliography"/>
          </w:pPr>
        </w:pPrChange>
      </w:pPr>
      <w:del w:id="779" w:author="Microsoft Office User" w:date="2025-03-10T12:11:00Z">
        <w:r w:rsidRPr="00B83206" w:rsidDel="00315CCA">
          <w:delText>[21]</w:delText>
        </w:r>
        <w:r w:rsidRPr="00B83206" w:rsidDel="00315CCA">
          <w:tab/>
          <w:delText xml:space="preserve">A. Korosuo </w:delText>
        </w:r>
        <w:r w:rsidRPr="00B83206" w:rsidDel="00315CCA">
          <w:rPr>
            <w:i/>
            <w:iCs/>
          </w:rPr>
          <w:delText>et al.</w:delText>
        </w:r>
        <w:r w:rsidRPr="00B83206" w:rsidDel="00315CCA">
          <w:delText xml:space="preserve">, ‘The role of forests in the EU climate policy: are we on the right track?’, </w:delText>
        </w:r>
        <w:r w:rsidRPr="00B83206" w:rsidDel="00315CCA">
          <w:rPr>
            <w:i/>
            <w:iCs/>
          </w:rPr>
          <w:delText>Carbon Balance Manage</w:delText>
        </w:r>
        <w:r w:rsidRPr="00B83206" w:rsidDel="00315CCA">
          <w:delText>, vol. 18, no. 1, p. 15, Jul. 2023, doi: 10.1186/s13021-023-00234-0.</w:delText>
        </w:r>
      </w:del>
    </w:p>
    <w:p w14:paraId="4C5E3182" w14:textId="34E23C44" w:rsidR="00B83206" w:rsidRPr="00B83206" w:rsidDel="00315CCA" w:rsidRDefault="00B83206" w:rsidP="00315CCA">
      <w:pPr>
        <w:spacing w:before="0" w:after="160"/>
        <w:jc w:val="left"/>
        <w:rPr>
          <w:del w:id="780" w:author="Microsoft Office User" w:date="2025-03-10T12:11:00Z"/>
        </w:rPr>
        <w:pPrChange w:id="781" w:author="Microsoft Office User" w:date="2025-03-10T12:11:00Z">
          <w:pPr>
            <w:pStyle w:val="Bibliography"/>
          </w:pPr>
        </w:pPrChange>
      </w:pPr>
      <w:del w:id="782" w:author="Microsoft Office User" w:date="2025-03-10T12:11:00Z">
        <w:r w:rsidRPr="00B83206" w:rsidDel="00315CCA">
          <w:delText>[22]</w:delText>
        </w:r>
        <w:r w:rsidRPr="00B83206" w:rsidDel="00315CCA">
          <w:tab/>
          <w:delText xml:space="preserve">T. Kalliokoski </w:delText>
        </w:r>
        <w:r w:rsidRPr="00B83206" w:rsidDel="00315CCA">
          <w:rPr>
            <w:i/>
            <w:iCs/>
          </w:rPr>
          <w:delText>et al.</w:delText>
        </w:r>
        <w:r w:rsidRPr="00B83206" w:rsidDel="00315CCA">
          <w:delText xml:space="preserve">, ‘Mitigation Impact of Different Harvest Scenarios of Finnish Forests That Account for Albedo, Aerosols, and Trade-Offs of Carbon Sequestration and Avoided Emissions’, </w:delText>
        </w:r>
        <w:r w:rsidRPr="00B83206" w:rsidDel="00315CCA">
          <w:rPr>
            <w:i/>
            <w:iCs/>
          </w:rPr>
          <w:delText>Front. For. Glob. Change</w:delText>
        </w:r>
        <w:r w:rsidRPr="00B83206" w:rsidDel="00315CCA">
          <w:delText>, vol. 3, p. 562044, Oct. 2020, doi: 10.3389/ffgc.2020.562044.</w:delText>
        </w:r>
      </w:del>
    </w:p>
    <w:p w14:paraId="549E2955" w14:textId="1A26B8AE" w:rsidR="00B83206" w:rsidRPr="00B83206" w:rsidDel="00315CCA" w:rsidRDefault="00B83206" w:rsidP="00315CCA">
      <w:pPr>
        <w:spacing w:before="0" w:after="160"/>
        <w:jc w:val="left"/>
        <w:rPr>
          <w:del w:id="783" w:author="Microsoft Office User" w:date="2025-03-10T12:11:00Z"/>
        </w:rPr>
        <w:pPrChange w:id="784" w:author="Microsoft Office User" w:date="2025-03-10T12:11:00Z">
          <w:pPr>
            <w:pStyle w:val="Bibliography"/>
          </w:pPr>
        </w:pPrChange>
      </w:pPr>
      <w:del w:id="785" w:author="Microsoft Office User" w:date="2025-03-10T12:11:00Z">
        <w:r w:rsidRPr="00B83206" w:rsidDel="00315CCA">
          <w:delText>[23]</w:delText>
        </w:r>
        <w:r w:rsidRPr="00B83206" w:rsidDel="00315CCA">
          <w:tab/>
          <w:delText xml:space="preserve">R. Pilli, G. Grassi, W. A. Kurz, G. Fiorese, and A. Cescatti, ‘The European forest sector: past and future carbon budget and fluxes under different management scenarios’, </w:delText>
        </w:r>
        <w:r w:rsidRPr="00B83206" w:rsidDel="00315CCA">
          <w:rPr>
            <w:i/>
            <w:iCs/>
          </w:rPr>
          <w:delText>Biogeosciences</w:delText>
        </w:r>
        <w:r w:rsidRPr="00B83206" w:rsidDel="00315CCA">
          <w:delText>, vol. 14, no. 9, pp. 2387–2405, May 2017, doi: 10.5194/bg-14-2387-2017.</w:delText>
        </w:r>
      </w:del>
    </w:p>
    <w:p w14:paraId="52A48B4D" w14:textId="6973D51B" w:rsidR="00B83206" w:rsidRPr="00B83206" w:rsidDel="00315CCA" w:rsidRDefault="00B83206" w:rsidP="00315CCA">
      <w:pPr>
        <w:spacing w:before="0" w:after="160"/>
        <w:jc w:val="left"/>
        <w:rPr>
          <w:del w:id="786" w:author="Microsoft Office User" w:date="2025-03-10T12:11:00Z"/>
        </w:rPr>
        <w:pPrChange w:id="787" w:author="Microsoft Office User" w:date="2025-03-10T12:11:00Z">
          <w:pPr>
            <w:pStyle w:val="Bibliography"/>
          </w:pPr>
        </w:pPrChange>
      </w:pPr>
      <w:del w:id="788" w:author="Microsoft Office User" w:date="2025-03-10T12:11:00Z">
        <w:r w:rsidRPr="00B83206" w:rsidDel="00315CCA">
          <w:delText>[24]</w:delText>
        </w:r>
        <w:r w:rsidRPr="00B83206" w:rsidDel="00315CCA">
          <w:tab/>
          <w:delText xml:space="preserve">C. Hepburn </w:delText>
        </w:r>
        <w:r w:rsidRPr="00B83206" w:rsidDel="00315CCA">
          <w:rPr>
            <w:i/>
            <w:iCs/>
          </w:rPr>
          <w:delText>et al.</w:delText>
        </w:r>
        <w:r w:rsidRPr="00B83206" w:rsidDel="00315CCA">
          <w:delText xml:space="preserve">, ‘The technological and economic prospects for CO2 utilization and removal’, </w:delText>
        </w:r>
        <w:r w:rsidRPr="00B83206" w:rsidDel="00315CCA">
          <w:rPr>
            <w:i/>
            <w:iCs/>
          </w:rPr>
          <w:delText>Nature</w:delText>
        </w:r>
        <w:r w:rsidRPr="00B83206" w:rsidDel="00315CCA">
          <w:delText>, vol. 575, no. 7781, pp. 87–97, Nov. 2019, doi: 10.1038/s41586-019-1681-6.</w:delText>
        </w:r>
      </w:del>
    </w:p>
    <w:p w14:paraId="0D80F89F" w14:textId="099DB248" w:rsidR="00B83206" w:rsidRPr="00B83206" w:rsidDel="00315CCA" w:rsidRDefault="00B83206" w:rsidP="00315CCA">
      <w:pPr>
        <w:spacing w:before="0" w:after="160"/>
        <w:jc w:val="left"/>
        <w:rPr>
          <w:del w:id="789" w:author="Microsoft Office User" w:date="2025-03-10T12:11:00Z"/>
        </w:rPr>
        <w:pPrChange w:id="790" w:author="Microsoft Office User" w:date="2025-03-10T12:11:00Z">
          <w:pPr>
            <w:pStyle w:val="Bibliography"/>
          </w:pPr>
        </w:pPrChange>
      </w:pPr>
      <w:del w:id="791" w:author="Microsoft Office User" w:date="2025-03-10T12:11:00Z">
        <w:r w:rsidRPr="00B83206" w:rsidDel="00315CCA">
          <w:delText>[25]</w:delText>
        </w:r>
        <w:r w:rsidRPr="00B83206" w:rsidDel="00315CCA">
          <w:tab/>
          <w:delText xml:space="preserve">G. Forzieri, V. Dakos, N. G. McDowell, A. Ramdane, and A. Cescatti, ‘Emerging signals of declining forest resilience under climate change’, </w:delText>
        </w:r>
        <w:r w:rsidRPr="00B83206" w:rsidDel="00315CCA">
          <w:rPr>
            <w:i/>
            <w:iCs/>
          </w:rPr>
          <w:delText>Nature</w:delText>
        </w:r>
        <w:r w:rsidRPr="00B83206" w:rsidDel="00315CCA">
          <w:delText>, vol. 608, no. 7923, Art. no. 7923, Aug. 2022, doi: 10.1038/s41586-022-04959-9.</w:delText>
        </w:r>
      </w:del>
    </w:p>
    <w:p w14:paraId="27CE919A" w14:textId="5BA5A09E" w:rsidR="00B83206" w:rsidRPr="00B83206" w:rsidDel="00315CCA" w:rsidRDefault="00B83206" w:rsidP="00315CCA">
      <w:pPr>
        <w:spacing w:before="0" w:after="160"/>
        <w:jc w:val="left"/>
        <w:rPr>
          <w:del w:id="792" w:author="Microsoft Office User" w:date="2025-03-10T12:11:00Z"/>
        </w:rPr>
        <w:pPrChange w:id="793" w:author="Microsoft Office User" w:date="2025-03-10T12:11:00Z">
          <w:pPr>
            <w:pStyle w:val="Bibliography"/>
          </w:pPr>
        </w:pPrChange>
      </w:pPr>
      <w:del w:id="794" w:author="Microsoft Office User" w:date="2025-03-10T12:11:00Z">
        <w:r w:rsidRPr="00B83206" w:rsidDel="00315CCA">
          <w:delText>[26]</w:delText>
        </w:r>
        <w:r w:rsidRPr="00B83206" w:rsidDel="00315CCA">
          <w:tab/>
          <w:delText xml:space="preserve">R. Lal, D. Mokma, and B. Lowery, ‘Relation between soil quality and erosion’, in </w:delText>
        </w:r>
        <w:r w:rsidRPr="00B83206" w:rsidDel="00315CCA">
          <w:rPr>
            <w:i/>
            <w:iCs/>
          </w:rPr>
          <w:delText>Soil quality and soil erosion</w:delText>
        </w:r>
        <w:r w:rsidRPr="00B83206" w:rsidDel="00315CCA">
          <w:delText>, CRC press, 2018, pp. 237–258.</w:delText>
        </w:r>
      </w:del>
    </w:p>
    <w:p w14:paraId="3AB4905F" w14:textId="77E26294" w:rsidR="00B83206" w:rsidRPr="00B83206" w:rsidDel="00315CCA" w:rsidRDefault="00B83206" w:rsidP="00315CCA">
      <w:pPr>
        <w:spacing w:before="0" w:after="160"/>
        <w:jc w:val="left"/>
        <w:rPr>
          <w:del w:id="795" w:author="Microsoft Office User" w:date="2025-03-10T12:11:00Z"/>
        </w:rPr>
        <w:pPrChange w:id="796" w:author="Microsoft Office User" w:date="2025-03-10T12:11:00Z">
          <w:pPr>
            <w:pStyle w:val="Bibliography"/>
          </w:pPr>
        </w:pPrChange>
      </w:pPr>
      <w:del w:id="797" w:author="Microsoft Office User" w:date="2025-03-10T12:11:00Z">
        <w:r w:rsidRPr="00B83206" w:rsidDel="00315CCA">
          <w:delText>[27]</w:delText>
        </w:r>
        <w:r w:rsidRPr="00B83206" w:rsidDel="00315CCA">
          <w:tab/>
          <w:delText xml:space="preserve">European Commission. Joint Research Centre., </w:delText>
        </w:r>
        <w:r w:rsidRPr="00B83206" w:rsidDel="00315CCA">
          <w:rPr>
            <w:i/>
            <w:iCs/>
          </w:rPr>
          <w:delText>Forest reference levels under Regulation (EU) 2018/841 for the period 2021–2025: overview and main findings of the technical assessment.</w:delText>
        </w:r>
        <w:r w:rsidRPr="00B83206" w:rsidDel="00315CCA">
          <w:delText xml:space="preserve"> LU: Publications Office, 2021. Accessed: Nov. 04, 2024. [Online]. Available: https://data.europa.eu/doi/10.2760/0521</w:delText>
        </w:r>
      </w:del>
    </w:p>
    <w:p w14:paraId="3C1354AB" w14:textId="56C5ADFF" w:rsidR="00B83206" w:rsidRPr="00B83206" w:rsidDel="00315CCA" w:rsidRDefault="00B83206" w:rsidP="00315CCA">
      <w:pPr>
        <w:spacing w:before="0" w:after="160"/>
        <w:jc w:val="left"/>
        <w:rPr>
          <w:del w:id="798" w:author="Microsoft Office User" w:date="2025-03-10T12:11:00Z"/>
        </w:rPr>
        <w:pPrChange w:id="799" w:author="Microsoft Office User" w:date="2025-03-10T12:11:00Z">
          <w:pPr>
            <w:pStyle w:val="Bibliography"/>
          </w:pPr>
        </w:pPrChange>
      </w:pPr>
      <w:del w:id="800" w:author="Microsoft Office User" w:date="2025-03-10T12:11:00Z">
        <w:r w:rsidRPr="00B83206" w:rsidDel="00315CCA">
          <w:delText>[28]</w:delText>
        </w:r>
        <w:r w:rsidRPr="00B83206" w:rsidDel="00315CCA">
          <w:tab/>
          <w:delText>‘Greenhouse gas emissions from agriculture in Europe’. Accessed: Feb. 17, 2025. [Online]. Available: https://www.eea.europa.eu/en/analysis/indicators/greenhouse-gas-emissions-from-agriculture</w:delText>
        </w:r>
      </w:del>
    </w:p>
    <w:p w14:paraId="4CA3FAE3" w14:textId="599EDB80" w:rsidR="00B83206" w:rsidRPr="00B83206" w:rsidDel="00315CCA" w:rsidRDefault="00B83206" w:rsidP="00315CCA">
      <w:pPr>
        <w:spacing w:before="0" w:after="160"/>
        <w:jc w:val="left"/>
        <w:rPr>
          <w:del w:id="801" w:author="Microsoft Office User" w:date="2025-03-10T12:11:00Z"/>
        </w:rPr>
        <w:pPrChange w:id="802" w:author="Microsoft Office User" w:date="2025-03-10T12:11:00Z">
          <w:pPr>
            <w:pStyle w:val="Bibliography"/>
          </w:pPr>
        </w:pPrChange>
      </w:pPr>
      <w:del w:id="803" w:author="Microsoft Office User" w:date="2025-03-10T12:11:00Z">
        <w:r w:rsidRPr="00B83206" w:rsidDel="00315CCA">
          <w:delText>[29]</w:delText>
        </w:r>
        <w:r w:rsidRPr="00B83206" w:rsidDel="00315CCA">
          <w:tab/>
          <w:delText xml:space="preserve">C. Brown </w:delText>
        </w:r>
        <w:r w:rsidRPr="00B83206" w:rsidDel="00315CCA">
          <w:rPr>
            <w:i/>
            <w:iCs/>
          </w:rPr>
          <w:delText>et al.</w:delText>
        </w:r>
        <w:r w:rsidRPr="00B83206" w:rsidDel="00315CCA">
          <w:delText xml:space="preserve">, ‘Simplistic understandings of farmer motivations could undermine the environmental potential of the common agricultural policy’, </w:delText>
        </w:r>
        <w:r w:rsidRPr="00B83206" w:rsidDel="00315CCA">
          <w:rPr>
            <w:i/>
            <w:iCs/>
          </w:rPr>
          <w:delText>Land Use Policy</w:delText>
        </w:r>
        <w:r w:rsidRPr="00B83206" w:rsidDel="00315CCA">
          <w:delText>, vol. 101, p. 105136, Feb. 2021, doi: 10.1016/j.landusepol.2020.105136.</w:delText>
        </w:r>
      </w:del>
    </w:p>
    <w:p w14:paraId="49DCBD57" w14:textId="55E8F33A" w:rsidR="00B83206" w:rsidRPr="00B83206" w:rsidDel="00315CCA" w:rsidRDefault="00B83206" w:rsidP="00315CCA">
      <w:pPr>
        <w:spacing w:before="0" w:after="160"/>
        <w:jc w:val="left"/>
        <w:rPr>
          <w:del w:id="804" w:author="Microsoft Office User" w:date="2025-03-10T12:11:00Z"/>
        </w:rPr>
        <w:pPrChange w:id="805" w:author="Microsoft Office User" w:date="2025-03-10T12:11:00Z">
          <w:pPr>
            <w:pStyle w:val="Bibliography"/>
          </w:pPr>
        </w:pPrChange>
      </w:pPr>
      <w:del w:id="806" w:author="Microsoft Office User" w:date="2025-03-10T12:11:00Z">
        <w:r w:rsidRPr="00B83206" w:rsidDel="00315CCA">
          <w:delText>[30]</w:delText>
        </w:r>
        <w:r w:rsidRPr="00B83206" w:rsidDel="00315CCA">
          <w:tab/>
          <w:delText xml:space="preserve">S. Jónsdóttir and G. Gísladóttir, ‘Land use planning, sustainable food production and rural development: A literature analysis’, </w:delText>
        </w:r>
        <w:r w:rsidRPr="00B83206" w:rsidDel="00315CCA">
          <w:rPr>
            <w:i/>
            <w:iCs/>
          </w:rPr>
          <w:delText>Geography and Sustainability</w:delText>
        </w:r>
        <w:r w:rsidRPr="00B83206" w:rsidDel="00315CCA">
          <w:delText>, vol. 4, no. 4, pp. 391–403, Dec. 2023, doi: 10.1016/j.geosus.2023.09.004.</w:delText>
        </w:r>
      </w:del>
    </w:p>
    <w:p w14:paraId="34589B82" w14:textId="5C7BC9F0" w:rsidR="00B83206" w:rsidRPr="00B83206" w:rsidDel="00315CCA" w:rsidRDefault="00B83206" w:rsidP="00315CCA">
      <w:pPr>
        <w:spacing w:before="0" w:after="160"/>
        <w:jc w:val="left"/>
        <w:rPr>
          <w:del w:id="807" w:author="Microsoft Office User" w:date="2025-03-10T12:11:00Z"/>
        </w:rPr>
        <w:pPrChange w:id="808" w:author="Microsoft Office User" w:date="2025-03-10T12:11:00Z">
          <w:pPr>
            <w:pStyle w:val="Bibliography"/>
          </w:pPr>
        </w:pPrChange>
      </w:pPr>
      <w:del w:id="809" w:author="Microsoft Office User" w:date="2025-03-10T12:11:00Z">
        <w:r w:rsidRPr="00B83206" w:rsidDel="00315CCA">
          <w:delText>[31]</w:delText>
        </w:r>
        <w:r w:rsidRPr="00B83206" w:rsidDel="00315CCA">
          <w:tab/>
          <w:delText xml:space="preserve">C. Arndt </w:delText>
        </w:r>
        <w:r w:rsidRPr="00B83206" w:rsidDel="00315CCA">
          <w:rPr>
            <w:i/>
            <w:iCs/>
          </w:rPr>
          <w:delText>et al.</w:delText>
        </w:r>
        <w:r w:rsidRPr="00B83206" w:rsidDel="00315CCA">
          <w:delText xml:space="preserve">, ‘Full adoption of the most effective strategies to mitigate methane emissions by ruminants can help meet the 1.5 °C target by 2030 but not 2050’, </w:delText>
        </w:r>
        <w:r w:rsidRPr="00B83206" w:rsidDel="00315CCA">
          <w:rPr>
            <w:i/>
            <w:iCs/>
          </w:rPr>
          <w:delText>Proc. Natl. Acad. Sci. U.S.A.</w:delText>
        </w:r>
        <w:r w:rsidRPr="00B83206" w:rsidDel="00315CCA">
          <w:delText>, vol. 119, no. 20, p. e2111294119, May 2022, doi: 10.1073/pnas.2111294119.</w:delText>
        </w:r>
      </w:del>
    </w:p>
    <w:p w14:paraId="46528917" w14:textId="00B0501E" w:rsidR="00B83206" w:rsidRPr="00B83206" w:rsidDel="00315CCA" w:rsidRDefault="00B83206" w:rsidP="00315CCA">
      <w:pPr>
        <w:spacing w:before="0" w:after="160"/>
        <w:jc w:val="left"/>
        <w:rPr>
          <w:del w:id="810" w:author="Microsoft Office User" w:date="2025-03-10T12:11:00Z"/>
        </w:rPr>
        <w:pPrChange w:id="811" w:author="Microsoft Office User" w:date="2025-03-10T12:11:00Z">
          <w:pPr>
            <w:pStyle w:val="Bibliography"/>
          </w:pPr>
        </w:pPrChange>
      </w:pPr>
      <w:del w:id="812" w:author="Microsoft Office User" w:date="2025-03-10T12:11:00Z">
        <w:r w:rsidRPr="00B83206" w:rsidDel="00315CCA">
          <w:delText>[32]</w:delText>
        </w:r>
        <w:r w:rsidRPr="00B83206" w:rsidDel="00315CCA">
          <w:tab/>
          <w:delText>‘Global and European temperatures’. Accessed: Oct. 30, 2024. [Online]. Available: https://www.eea.europa.eu/en/analysis/indicators/global-and-european-temperatures</w:delText>
        </w:r>
      </w:del>
    </w:p>
    <w:p w14:paraId="67622067" w14:textId="197DA861" w:rsidR="00B83206" w:rsidRPr="00B83206" w:rsidDel="00315CCA" w:rsidRDefault="00B83206" w:rsidP="00315CCA">
      <w:pPr>
        <w:spacing w:before="0" w:after="160"/>
        <w:jc w:val="left"/>
        <w:rPr>
          <w:del w:id="813" w:author="Microsoft Office User" w:date="2025-03-10T12:11:00Z"/>
        </w:rPr>
        <w:pPrChange w:id="814" w:author="Microsoft Office User" w:date="2025-03-10T12:11:00Z">
          <w:pPr>
            <w:pStyle w:val="Bibliography"/>
          </w:pPr>
        </w:pPrChange>
      </w:pPr>
      <w:del w:id="815" w:author="Microsoft Office User" w:date="2025-03-10T12:11:00Z">
        <w:r w:rsidRPr="00B83206" w:rsidDel="00315CCA">
          <w:delText>[33]</w:delText>
        </w:r>
        <w:r w:rsidRPr="00B83206" w:rsidDel="00315CCA">
          <w:tab/>
          <w:delText>‘Over 61,000 excess deaths quantified in Europe due to heat in record summer 2022’. Accessed: Oct. 30, 2024. [Online]. Available: https://climate-adapt.eea.europa.eu/en/observatory/news-archive-observatory/over-61-000-excess-deaths-in-europe-due-to-heat-in-record-summer-2022</w:delText>
        </w:r>
      </w:del>
    </w:p>
    <w:p w14:paraId="3A820295" w14:textId="348CEE32" w:rsidR="00B83206" w:rsidRPr="00B83206" w:rsidDel="00315CCA" w:rsidRDefault="00B83206" w:rsidP="00315CCA">
      <w:pPr>
        <w:spacing w:before="0" w:after="160"/>
        <w:jc w:val="left"/>
        <w:rPr>
          <w:del w:id="816" w:author="Microsoft Office User" w:date="2025-03-10T12:11:00Z"/>
        </w:rPr>
        <w:pPrChange w:id="817" w:author="Microsoft Office User" w:date="2025-03-10T12:11:00Z">
          <w:pPr>
            <w:pStyle w:val="Bibliography"/>
          </w:pPr>
        </w:pPrChange>
      </w:pPr>
      <w:del w:id="818" w:author="Microsoft Office User" w:date="2025-03-10T12:11:00Z">
        <w:r w:rsidRPr="00B83206" w:rsidDel="00315CCA">
          <w:delText>[34]</w:delText>
        </w:r>
        <w:r w:rsidRPr="00B83206" w:rsidDel="00315CCA">
          <w:tab/>
          <w:delText>‘2024 report: state of eu progress to climate neutrality | ecno’. Accessed: Oct. 30, 2024. [Online]. Available: https://climateobservatory.eu/report/2024-report-state-eu-progress-climate-neutrality</w:delText>
        </w:r>
      </w:del>
    </w:p>
    <w:p w14:paraId="28A9EEF0" w14:textId="37C250D1" w:rsidR="00B83206" w:rsidRPr="00B83206" w:rsidDel="00315CCA" w:rsidRDefault="00B83206" w:rsidP="00315CCA">
      <w:pPr>
        <w:spacing w:before="0" w:after="160"/>
        <w:jc w:val="left"/>
        <w:rPr>
          <w:del w:id="819" w:author="Microsoft Office User" w:date="2025-03-10T12:11:00Z"/>
        </w:rPr>
        <w:pPrChange w:id="820" w:author="Microsoft Office User" w:date="2025-03-10T12:11:00Z">
          <w:pPr>
            <w:pStyle w:val="Bibliography"/>
          </w:pPr>
        </w:pPrChange>
      </w:pPr>
      <w:del w:id="821" w:author="Microsoft Office User" w:date="2025-03-10T12:11:00Z">
        <w:r w:rsidRPr="00B83206" w:rsidDel="00315CCA">
          <w:delText>[35]</w:delText>
        </w:r>
        <w:r w:rsidRPr="00B83206" w:rsidDel="00315CCA">
          <w:tab/>
          <w:delText>‘Economic losses and fatalities from weather- and climate-related events in Europe’, European Environment Agency. Accessed: Oct. 30, 2024. [Online]. Available: https://www.eea.europa.eu/publications/economic-losses-and-fatalities-from/economic-losses-and-fatalities-from</w:delText>
        </w:r>
      </w:del>
    </w:p>
    <w:p w14:paraId="1A403ABE" w14:textId="7B75797B" w:rsidR="00B83206" w:rsidRPr="00B83206" w:rsidDel="00315CCA" w:rsidRDefault="00B83206" w:rsidP="00315CCA">
      <w:pPr>
        <w:spacing w:before="0" w:after="160"/>
        <w:jc w:val="left"/>
        <w:rPr>
          <w:del w:id="822" w:author="Microsoft Office User" w:date="2025-03-10T12:11:00Z"/>
        </w:rPr>
        <w:pPrChange w:id="823" w:author="Microsoft Office User" w:date="2025-03-10T12:11:00Z">
          <w:pPr>
            <w:pStyle w:val="Bibliography"/>
          </w:pPr>
        </w:pPrChange>
      </w:pPr>
      <w:del w:id="824" w:author="Microsoft Office User" w:date="2025-03-10T12:11:00Z">
        <w:r w:rsidRPr="00B83206" w:rsidDel="00315CCA">
          <w:delText>[36]</w:delText>
        </w:r>
        <w:r w:rsidRPr="00B83206" w:rsidDel="00315CCA">
          <w:tab/>
          <w:delText>‘Climate adaptation costing in a changing world’. Accessed: Oct. 30, 2024. [Online]. Available: https://climate-adapt.eea.europa.eu/en/metadata/publications/climate-adaptation-costing-in-a-changing-world</w:delText>
        </w:r>
      </w:del>
    </w:p>
    <w:p w14:paraId="2D1A3E6D" w14:textId="2BF1D638" w:rsidR="00B83206" w:rsidRPr="00B83206" w:rsidDel="00315CCA" w:rsidRDefault="00B83206" w:rsidP="00315CCA">
      <w:pPr>
        <w:spacing w:before="0" w:after="160"/>
        <w:jc w:val="left"/>
        <w:rPr>
          <w:del w:id="825" w:author="Microsoft Office User" w:date="2025-03-10T12:11:00Z"/>
        </w:rPr>
        <w:pPrChange w:id="826" w:author="Microsoft Office User" w:date="2025-03-10T12:11:00Z">
          <w:pPr>
            <w:pStyle w:val="Bibliography"/>
          </w:pPr>
        </w:pPrChange>
      </w:pPr>
      <w:del w:id="827" w:author="Microsoft Office User" w:date="2025-03-10T12:11:00Z">
        <w:r w:rsidRPr="00B83206" w:rsidDel="00315CCA">
          <w:delText>[37]</w:delText>
        </w:r>
        <w:r w:rsidRPr="00B83206" w:rsidDel="00315CCA">
          <w:tab/>
          <w:delText xml:space="preserve">European Commission. Joint Research Centre., </w:delText>
        </w:r>
        <w:r w:rsidRPr="00B83206" w:rsidDel="00315CCA">
          <w:rPr>
            <w:i/>
            <w:iCs/>
          </w:rPr>
          <w:delText>Climate change impacts and adaptation in Europe: JRC PESETA IV final report.</w:delText>
        </w:r>
        <w:r w:rsidRPr="00B83206" w:rsidDel="00315CCA">
          <w:delText xml:space="preserve"> LU: Publications Office, 2020. Accessed: Oct. 30, 2024. [Online]. Available: https://data.europa.eu/doi/10.2760/171121</w:delText>
        </w:r>
      </w:del>
    </w:p>
    <w:p w14:paraId="62D9A64D" w14:textId="4AEA9645" w:rsidR="00B83206" w:rsidRPr="00B83206" w:rsidDel="00315CCA" w:rsidRDefault="00B83206" w:rsidP="00315CCA">
      <w:pPr>
        <w:spacing w:before="0" w:after="160"/>
        <w:jc w:val="left"/>
        <w:rPr>
          <w:del w:id="828" w:author="Microsoft Office User" w:date="2025-03-10T12:11:00Z"/>
        </w:rPr>
        <w:pPrChange w:id="829" w:author="Microsoft Office User" w:date="2025-03-10T12:11:00Z">
          <w:pPr>
            <w:pStyle w:val="Bibliography"/>
          </w:pPr>
        </w:pPrChange>
      </w:pPr>
      <w:del w:id="830" w:author="Microsoft Office User" w:date="2025-03-10T12:11:00Z">
        <w:r w:rsidRPr="00B83206" w:rsidDel="00315CCA">
          <w:delText>[38]</w:delText>
        </w:r>
        <w:r w:rsidRPr="00B83206" w:rsidDel="00315CCA">
          <w:tab/>
          <w:delText>‘Water scarcity conditions in Europe (Water exploitation index plus)’. Accessed: Oct. 30, 2024. [Online]. Available: https://www.eea.europa.eu/en/analysis/indicators/use-of-freshwater-resources-in-europe-1</w:delText>
        </w:r>
      </w:del>
    </w:p>
    <w:p w14:paraId="52CDB57B" w14:textId="66C88D74" w:rsidR="00B83206" w:rsidRPr="00B83206" w:rsidDel="00315CCA" w:rsidRDefault="00B83206" w:rsidP="00315CCA">
      <w:pPr>
        <w:spacing w:before="0" w:after="160"/>
        <w:jc w:val="left"/>
        <w:rPr>
          <w:del w:id="831" w:author="Microsoft Office User" w:date="2025-03-10T12:11:00Z"/>
        </w:rPr>
        <w:pPrChange w:id="832" w:author="Microsoft Office User" w:date="2025-03-10T12:11:00Z">
          <w:pPr>
            <w:pStyle w:val="Bibliography"/>
          </w:pPr>
        </w:pPrChange>
      </w:pPr>
      <w:del w:id="833" w:author="Microsoft Office User" w:date="2025-03-10T12:11:00Z">
        <w:r w:rsidRPr="00B83206" w:rsidDel="00315CCA">
          <w:delText>[39]</w:delText>
        </w:r>
        <w:r w:rsidRPr="00B83206" w:rsidDel="00315CCA">
          <w:tab/>
          <w:delText xml:space="preserve">European Commission. Joint Research Centre., </w:delText>
        </w:r>
        <w:r w:rsidRPr="00B83206" w:rsidDel="00315CCA">
          <w:rPr>
            <w:i/>
            <w:iCs/>
          </w:rPr>
          <w:delText>Analysis of climate change impacts on EU agriculture by 2050: JRC PESETA IV project</w:delText>
        </w:r>
        <w:r w:rsidRPr="00B83206" w:rsidDel="00315CCA">
          <w:rPr>
            <w:rFonts w:ascii="Arial" w:hAnsi="Arial" w:cs="Arial"/>
            <w:i/>
            <w:iCs/>
          </w:rPr>
          <w:delText> </w:delText>
        </w:r>
        <w:r w:rsidRPr="00B83206" w:rsidDel="00315CCA">
          <w:rPr>
            <w:i/>
            <w:iCs/>
          </w:rPr>
          <w:delText>: Task 3.</w:delText>
        </w:r>
        <w:r w:rsidRPr="00B83206" w:rsidDel="00315CCA">
          <w:delText xml:space="preserve"> LU: Publications Office, 2020. Accessed: Oct. 30, 2024. [Online]. Available: https://data.europa.eu/doi/10.2760/121115</w:delText>
        </w:r>
      </w:del>
    </w:p>
    <w:p w14:paraId="38B823E6" w14:textId="12309C6B" w:rsidR="00B83206" w:rsidRPr="00B83206" w:rsidDel="00315CCA" w:rsidRDefault="00B83206" w:rsidP="00315CCA">
      <w:pPr>
        <w:spacing w:before="0" w:after="160"/>
        <w:jc w:val="left"/>
        <w:rPr>
          <w:del w:id="834" w:author="Microsoft Office User" w:date="2025-03-10T12:11:00Z"/>
        </w:rPr>
        <w:pPrChange w:id="835" w:author="Microsoft Office User" w:date="2025-03-10T12:11:00Z">
          <w:pPr>
            <w:pStyle w:val="Bibliography"/>
          </w:pPr>
        </w:pPrChange>
      </w:pPr>
      <w:del w:id="836" w:author="Microsoft Office User" w:date="2025-03-10T12:11:00Z">
        <w:r w:rsidRPr="00B83206" w:rsidDel="00315CCA">
          <w:delText>[40]</w:delText>
        </w:r>
        <w:r w:rsidRPr="00B83206" w:rsidDel="00315CCA">
          <w:tab/>
          <w:delText>‘Consequences of climate change - European Commission’. Accessed: Feb. 17, 2025. [Online]. Available: https://climate.ec.europa.eu/climate-change/consequences-climate-change_en</w:delText>
        </w:r>
      </w:del>
    </w:p>
    <w:p w14:paraId="0B45FDD5" w14:textId="491613EA" w:rsidR="00B83206" w:rsidRPr="00B83206" w:rsidDel="00315CCA" w:rsidRDefault="00B83206" w:rsidP="00315CCA">
      <w:pPr>
        <w:spacing w:before="0" w:after="160"/>
        <w:jc w:val="left"/>
        <w:rPr>
          <w:del w:id="837" w:author="Microsoft Office User" w:date="2025-03-10T12:11:00Z"/>
        </w:rPr>
        <w:pPrChange w:id="838" w:author="Microsoft Office User" w:date="2025-03-10T12:11:00Z">
          <w:pPr>
            <w:pStyle w:val="Bibliography"/>
          </w:pPr>
        </w:pPrChange>
      </w:pPr>
      <w:del w:id="839" w:author="Microsoft Office User" w:date="2025-03-10T12:11:00Z">
        <w:r w:rsidRPr="00B83206" w:rsidDel="00315CCA">
          <w:delText>[41]</w:delText>
        </w:r>
        <w:r w:rsidRPr="00B83206" w:rsidDel="00315CCA">
          <w:tab/>
          <w:delText>‘Cross-chapter paper 4: mediterranean region’. Accessed: Oct. 30, 2024. [Online]. Available: https://www.ipcc.ch/report/ar6/wg2/chapter/ccp4/</w:delText>
        </w:r>
      </w:del>
    </w:p>
    <w:p w14:paraId="17278E9A" w14:textId="6D2073ED" w:rsidR="00B83206" w:rsidRPr="00B83206" w:rsidDel="00315CCA" w:rsidRDefault="00B83206" w:rsidP="00315CCA">
      <w:pPr>
        <w:spacing w:before="0" w:after="160"/>
        <w:jc w:val="left"/>
        <w:rPr>
          <w:del w:id="840" w:author="Microsoft Office User" w:date="2025-03-10T12:11:00Z"/>
        </w:rPr>
        <w:pPrChange w:id="841" w:author="Microsoft Office User" w:date="2025-03-10T12:11:00Z">
          <w:pPr>
            <w:pStyle w:val="Bibliography"/>
          </w:pPr>
        </w:pPrChange>
      </w:pPr>
      <w:del w:id="842" w:author="Microsoft Office User" w:date="2025-03-10T12:11:00Z">
        <w:r w:rsidRPr="00B83206" w:rsidDel="00315CCA">
          <w:delText>[42]</w:delText>
        </w:r>
        <w:r w:rsidRPr="00B83206" w:rsidDel="00315CCA">
          <w:tab/>
          <w:delText>‘Wildfires: 2023 among the worst in the EU in this century - European Commission’. Accessed: Oct. 30, 2024. [Online]. Available: https://joint-research-centre.ec.europa.eu/jrc-news-and-updates/wildfires-2023-among-worst-eu-century-2024-04-10_en</w:delText>
        </w:r>
      </w:del>
    </w:p>
    <w:p w14:paraId="63966297" w14:textId="32FA62EA" w:rsidR="00B83206" w:rsidRPr="00B83206" w:rsidDel="00315CCA" w:rsidRDefault="00B83206" w:rsidP="00315CCA">
      <w:pPr>
        <w:spacing w:before="0" w:after="160"/>
        <w:jc w:val="left"/>
        <w:rPr>
          <w:del w:id="843" w:author="Microsoft Office User" w:date="2025-03-10T12:11:00Z"/>
        </w:rPr>
        <w:pPrChange w:id="844" w:author="Microsoft Office User" w:date="2025-03-10T12:11:00Z">
          <w:pPr>
            <w:pStyle w:val="Bibliography"/>
          </w:pPr>
        </w:pPrChange>
      </w:pPr>
      <w:del w:id="845" w:author="Microsoft Office User" w:date="2025-03-10T12:11:00Z">
        <w:r w:rsidRPr="00B83206" w:rsidDel="00315CCA">
          <w:delText>[43]</w:delText>
        </w:r>
        <w:r w:rsidRPr="00B83206" w:rsidDel="00315CCA">
          <w:tab/>
          <w:delText>‘European climate risk assessment’, European Environment Agency. Accessed: Oct. 30, 2024. [Online]. Available: https://www.eea.europa.eu/publications/european-climate-risk-assessment</w:delText>
        </w:r>
      </w:del>
    </w:p>
    <w:p w14:paraId="1B5120FC" w14:textId="174DC9FD" w:rsidR="00B83206" w:rsidRPr="00B83206" w:rsidDel="00315CCA" w:rsidRDefault="00B83206" w:rsidP="00315CCA">
      <w:pPr>
        <w:spacing w:before="0" w:after="160"/>
        <w:jc w:val="left"/>
        <w:rPr>
          <w:del w:id="846" w:author="Microsoft Office User" w:date="2025-03-10T12:11:00Z"/>
        </w:rPr>
        <w:pPrChange w:id="847" w:author="Microsoft Office User" w:date="2025-03-10T12:11:00Z">
          <w:pPr>
            <w:pStyle w:val="Bibliography"/>
          </w:pPr>
        </w:pPrChange>
      </w:pPr>
      <w:del w:id="848" w:author="Microsoft Office User" w:date="2025-03-10T12:11:00Z">
        <w:r w:rsidRPr="00B83206" w:rsidDel="00315CCA">
          <w:delText>[44]</w:delText>
        </w:r>
        <w:r w:rsidRPr="00B83206" w:rsidDel="00315CCA">
          <w:tab/>
          <w:delText>‘Climate change impacts, risks and adaptation’. Accessed: Oct. 30, 2024. [Online]. Available: https://www.eea.europa.eu/en/topics/in-depth/climate-change-impacts-risks-and-adaptation</w:delText>
        </w:r>
      </w:del>
    </w:p>
    <w:p w14:paraId="126B2D21" w14:textId="01D87057" w:rsidR="00B83206" w:rsidRPr="00B83206" w:rsidDel="00315CCA" w:rsidRDefault="00B83206" w:rsidP="00315CCA">
      <w:pPr>
        <w:spacing w:before="0" w:after="160"/>
        <w:jc w:val="left"/>
        <w:rPr>
          <w:del w:id="849" w:author="Microsoft Office User" w:date="2025-03-10T12:11:00Z"/>
        </w:rPr>
        <w:pPrChange w:id="850" w:author="Microsoft Office User" w:date="2025-03-10T12:11:00Z">
          <w:pPr>
            <w:pStyle w:val="Bibliography"/>
          </w:pPr>
        </w:pPrChange>
      </w:pPr>
      <w:del w:id="851" w:author="Microsoft Office User" w:date="2025-03-10T12:11:00Z">
        <w:r w:rsidRPr="00B83206" w:rsidDel="00315CCA">
          <w:delText>[45]</w:delText>
        </w:r>
        <w:r w:rsidRPr="00B83206" w:rsidDel="00315CCA">
          <w:tab/>
          <w:delText>‘Financial’. Accessed: Oct. 30, 2024. [Online]. Available: https://climate-adapt.eea.europa.eu/en/eu-adaptation-policy/sector-policies/financial</w:delText>
        </w:r>
      </w:del>
    </w:p>
    <w:p w14:paraId="34AF0CB4" w14:textId="1C3DD4E8" w:rsidR="00B83206" w:rsidRPr="00B83206" w:rsidDel="00315CCA" w:rsidRDefault="00B83206" w:rsidP="00315CCA">
      <w:pPr>
        <w:spacing w:before="0" w:after="160"/>
        <w:jc w:val="left"/>
        <w:rPr>
          <w:del w:id="852" w:author="Microsoft Office User" w:date="2025-03-10T12:11:00Z"/>
        </w:rPr>
        <w:pPrChange w:id="853" w:author="Microsoft Office User" w:date="2025-03-10T12:11:00Z">
          <w:pPr>
            <w:pStyle w:val="Bibliography"/>
          </w:pPr>
        </w:pPrChange>
      </w:pPr>
      <w:del w:id="854" w:author="Microsoft Office User" w:date="2025-03-10T12:11:00Z">
        <w:r w:rsidRPr="00B83206" w:rsidDel="00315CCA">
          <w:delText>[46]</w:delText>
        </w:r>
        <w:r w:rsidRPr="00B83206" w:rsidDel="00315CCA">
          <w:tab/>
          <w:delText>‘People in major industrialised nations support compensating low-income countries affected by climate change’. Accessed: Oct. 30, 2024. [Online]. Available: https://www.eib.org/en/surveys/climate-survey/6th-climate-survey/world</w:delText>
        </w:r>
      </w:del>
    </w:p>
    <w:p w14:paraId="3A871455" w14:textId="6F2B8A79" w:rsidR="00B83206" w:rsidRPr="00B83206" w:rsidDel="00315CCA" w:rsidRDefault="00B83206" w:rsidP="00315CCA">
      <w:pPr>
        <w:spacing w:before="0" w:after="160"/>
        <w:jc w:val="left"/>
        <w:rPr>
          <w:del w:id="855" w:author="Microsoft Office User" w:date="2025-03-10T12:11:00Z"/>
        </w:rPr>
        <w:pPrChange w:id="856" w:author="Microsoft Office User" w:date="2025-03-10T12:11:00Z">
          <w:pPr>
            <w:pStyle w:val="Bibliography"/>
          </w:pPr>
        </w:pPrChange>
      </w:pPr>
      <w:del w:id="857" w:author="Microsoft Office User" w:date="2025-03-10T12:11:00Z">
        <w:r w:rsidRPr="00B83206" w:rsidDel="00315CCA">
          <w:delText>[47]</w:delText>
        </w:r>
        <w:r w:rsidRPr="00B83206" w:rsidDel="00315CCA">
          <w:tab/>
          <w:delText xml:space="preserve">C. Clar, ‘Coordinating climate change adaptation across levels of government: the gap between theory and practice of integrated adaptation strategy processes’, </w:delText>
        </w:r>
        <w:r w:rsidRPr="00B83206" w:rsidDel="00315CCA">
          <w:rPr>
            <w:i/>
            <w:iCs/>
          </w:rPr>
          <w:delText>Journal of Environmental Planning and Management</w:delText>
        </w:r>
        <w:r w:rsidRPr="00B83206" w:rsidDel="00315CCA">
          <w:delText>, vol. 62, no. 12, pp. 2166–2185, 2019.</w:delText>
        </w:r>
      </w:del>
    </w:p>
    <w:p w14:paraId="6B23CA88" w14:textId="15C79AFA" w:rsidR="00B83206" w:rsidRPr="00B83206" w:rsidDel="00315CCA" w:rsidRDefault="00B83206" w:rsidP="00315CCA">
      <w:pPr>
        <w:spacing w:before="0" w:after="160"/>
        <w:jc w:val="left"/>
        <w:rPr>
          <w:del w:id="858" w:author="Microsoft Office User" w:date="2025-03-10T12:11:00Z"/>
        </w:rPr>
        <w:pPrChange w:id="859" w:author="Microsoft Office User" w:date="2025-03-10T12:11:00Z">
          <w:pPr>
            <w:pStyle w:val="Bibliography"/>
          </w:pPr>
        </w:pPrChange>
      </w:pPr>
      <w:del w:id="860" w:author="Microsoft Office User" w:date="2025-03-10T12:11:00Z">
        <w:r w:rsidRPr="00B83206" w:rsidDel="00315CCA">
          <w:delText>[48]</w:delText>
        </w:r>
        <w:r w:rsidRPr="00B83206" w:rsidDel="00315CCA">
          <w:tab/>
          <w:delText xml:space="preserve">R. Gifford, ‘The dragons of inaction: Psychological barriers that limit climate change mitigation and adaptation’, </w:delText>
        </w:r>
        <w:r w:rsidRPr="00B83206" w:rsidDel="00315CCA">
          <w:rPr>
            <w:i/>
            <w:iCs/>
          </w:rPr>
          <w:delText>American Psychologist</w:delText>
        </w:r>
        <w:r w:rsidRPr="00B83206" w:rsidDel="00315CCA">
          <w:delText>, vol. 66, no. 4, pp. 290–302, 2011, doi: 10.1037/a0023566.</w:delText>
        </w:r>
      </w:del>
    </w:p>
    <w:p w14:paraId="571DB273" w14:textId="2EB67740" w:rsidR="00B83206" w:rsidRPr="00B83206" w:rsidDel="00315CCA" w:rsidRDefault="00B83206" w:rsidP="00315CCA">
      <w:pPr>
        <w:spacing w:before="0" w:after="160"/>
        <w:jc w:val="left"/>
        <w:rPr>
          <w:del w:id="861" w:author="Microsoft Office User" w:date="2025-03-10T12:11:00Z"/>
        </w:rPr>
        <w:pPrChange w:id="862" w:author="Microsoft Office User" w:date="2025-03-10T12:11:00Z">
          <w:pPr>
            <w:pStyle w:val="Bibliography"/>
          </w:pPr>
        </w:pPrChange>
      </w:pPr>
      <w:del w:id="863" w:author="Microsoft Office User" w:date="2025-03-10T12:11:00Z">
        <w:r w:rsidRPr="00B83206" w:rsidDel="00315CCA">
          <w:delText>[49]</w:delText>
        </w:r>
        <w:r w:rsidRPr="00B83206" w:rsidDel="00315CCA">
          <w:tab/>
          <w:delText xml:space="preserve">B. W. Griscom </w:delText>
        </w:r>
        <w:r w:rsidRPr="00B83206" w:rsidDel="00315CCA">
          <w:rPr>
            <w:i/>
            <w:iCs/>
          </w:rPr>
          <w:delText>et al.</w:delText>
        </w:r>
        <w:r w:rsidRPr="00B83206" w:rsidDel="00315CCA">
          <w:delText xml:space="preserve">, ‘Natural climate solutions’, </w:delText>
        </w:r>
        <w:r w:rsidRPr="00B83206" w:rsidDel="00315CCA">
          <w:rPr>
            <w:i/>
            <w:iCs/>
          </w:rPr>
          <w:delText>Proc. Natl. Acad. Sci. U.S.A.</w:delText>
        </w:r>
        <w:r w:rsidRPr="00B83206" w:rsidDel="00315CCA">
          <w:delText>, vol. 114, no. 44, pp. 11645–11650, Oct. 2017, doi: 10.1073/pnas.1710465114.</w:delText>
        </w:r>
      </w:del>
    </w:p>
    <w:p w14:paraId="2953C71C" w14:textId="38912F54" w:rsidR="00B83206" w:rsidRPr="00B83206" w:rsidDel="00315CCA" w:rsidRDefault="00B83206" w:rsidP="00315CCA">
      <w:pPr>
        <w:spacing w:before="0" w:after="160"/>
        <w:jc w:val="left"/>
        <w:rPr>
          <w:del w:id="864" w:author="Microsoft Office User" w:date="2025-03-10T12:11:00Z"/>
        </w:rPr>
        <w:pPrChange w:id="865" w:author="Microsoft Office User" w:date="2025-03-10T12:11:00Z">
          <w:pPr>
            <w:pStyle w:val="Bibliography"/>
          </w:pPr>
        </w:pPrChange>
      </w:pPr>
      <w:del w:id="866" w:author="Microsoft Office User" w:date="2025-03-10T12:11:00Z">
        <w:r w:rsidRPr="00B83206" w:rsidDel="00315CCA">
          <w:delText>[50]</w:delText>
        </w:r>
        <w:r w:rsidRPr="00B83206" w:rsidDel="00315CCA">
          <w:tab/>
          <w:delText>‘Nature-based Solutions’. Accessed: Oct. 30, 2024. [Online]. Available: https://climate-adapt.eea.europa.eu/en/eu-adaptation-policy/key-eu-actions/NbS</w:delText>
        </w:r>
      </w:del>
    </w:p>
    <w:p w14:paraId="0E0A5524" w14:textId="1EB39979" w:rsidR="00B83206" w:rsidRPr="00B83206" w:rsidDel="00315CCA" w:rsidRDefault="00B83206" w:rsidP="00315CCA">
      <w:pPr>
        <w:spacing w:before="0" w:after="160"/>
        <w:jc w:val="left"/>
        <w:rPr>
          <w:del w:id="867" w:author="Microsoft Office User" w:date="2025-03-10T12:11:00Z"/>
        </w:rPr>
        <w:pPrChange w:id="868" w:author="Microsoft Office User" w:date="2025-03-10T12:11:00Z">
          <w:pPr>
            <w:pStyle w:val="Bibliography"/>
          </w:pPr>
        </w:pPrChange>
      </w:pPr>
      <w:del w:id="869" w:author="Microsoft Office User" w:date="2025-03-10T12:11:00Z">
        <w:r w:rsidRPr="00B83206" w:rsidDel="00315CCA">
          <w:delText>[51]</w:delText>
        </w:r>
        <w:r w:rsidRPr="00B83206" w:rsidDel="00315CCA">
          <w:tab/>
          <w:delText xml:space="preserve">N. Watts </w:delText>
        </w:r>
        <w:r w:rsidRPr="00B83206" w:rsidDel="00315CCA">
          <w:rPr>
            <w:i/>
            <w:iCs/>
          </w:rPr>
          <w:delText>et al.</w:delText>
        </w:r>
        <w:r w:rsidRPr="00B83206" w:rsidDel="00315CCA">
          <w:delText xml:space="preserve">, ‘Health and climate change: policy responses to protect public health’, </w:delText>
        </w:r>
        <w:r w:rsidRPr="00B83206" w:rsidDel="00315CCA">
          <w:rPr>
            <w:i/>
            <w:iCs/>
          </w:rPr>
          <w:delText>Lancet</w:delText>
        </w:r>
        <w:r w:rsidRPr="00B83206" w:rsidDel="00315CCA">
          <w:delText>, vol. 386, no. 10006, pp. 1861–1914, Nov. 2015, doi: 10.1016/S0140-6736(15)60854-6.</w:delText>
        </w:r>
      </w:del>
    </w:p>
    <w:p w14:paraId="3D7102FF" w14:textId="653FBAF7" w:rsidR="00B83206" w:rsidRPr="00B83206" w:rsidDel="00315CCA" w:rsidRDefault="00B83206" w:rsidP="00315CCA">
      <w:pPr>
        <w:spacing w:before="0" w:after="160"/>
        <w:jc w:val="left"/>
        <w:rPr>
          <w:del w:id="870" w:author="Microsoft Office User" w:date="2025-03-10T12:11:00Z"/>
        </w:rPr>
        <w:pPrChange w:id="871" w:author="Microsoft Office User" w:date="2025-03-10T12:11:00Z">
          <w:pPr>
            <w:pStyle w:val="Bibliography"/>
          </w:pPr>
        </w:pPrChange>
      </w:pPr>
      <w:del w:id="872" w:author="Microsoft Office User" w:date="2025-03-10T12:11:00Z">
        <w:r w:rsidRPr="00B83206" w:rsidDel="00315CCA">
          <w:delText>[52]</w:delText>
        </w:r>
        <w:r w:rsidRPr="00B83206" w:rsidDel="00315CCA">
          <w:tab/>
          <w:delText>‘Eu green infrastructure strategy’. Accessed: Oct. 30, 2024. [Online]. Available: https://climate-adapt.eea.europa.eu/en/metadata/publications/eu-green-infrastructure-strategy</w:delText>
        </w:r>
      </w:del>
    </w:p>
    <w:p w14:paraId="338CBDF7" w14:textId="296F54BD" w:rsidR="00B83206" w:rsidRPr="00B83206" w:rsidDel="00315CCA" w:rsidRDefault="00B83206" w:rsidP="00315CCA">
      <w:pPr>
        <w:spacing w:before="0" w:after="160"/>
        <w:jc w:val="left"/>
        <w:rPr>
          <w:del w:id="873" w:author="Microsoft Office User" w:date="2025-03-10T12:11:00Z"/>
        </w:rPr>
        <w:pPrChange w:id="874" w:author="Microsoft Office User" w:date="2025-03-10T12:11:00Z">
          <w:pPr>
            <w:pStyle w:val="Bibliography"/>
          </w:pPr>
        </w:pPrChange>
      </w:pPr>
      <w:del w:id="875" w:author="Microsoft Office User" w:date="2025-03-10T12:11:00Z">
        <w:r w:rsidRPr="00B83206" w:rsidDel="00315CCA">
          <w:delText>[53]</w:delText>
        </w:r>
        <w:r w:rsidRPr="00B83206" w:rsidDel="00315CCA">
          <w:tab/>
          <w:delText xml:space="preserve">E. Alexandri, J.-I. Antón, and R. Lewney, ‘The impact of climate change mitigation policies on European labour markets’, </w:delText>
        </w:r>
        <w:r w:rsidRPr="00B83206" w:rsidDel="00315CCA">
          <w:rPr>
            <w:i/>
            <w:iCs/>
          </w:rPr>
          <w:delText>Ecological Economics</w:delText>
        </w:r>
        <w:r w:rsidRPr="00B83206" w:rsidDel="00315CCA">
          <w:delText>, vol. 216, p. 108022, Feb. 2024, doi: 10.1016/j.ecolecon.2023.108022.</w:delText>
        </w:r>
      </w:del>
    </w:p>
    <w:p w14:paraId="39607197" w14:textId="2C51D129" w:rsidR="00B83206" w:rsidRPr="00B83206" w:rsidDel="00315CCA" w:rsidRDefault="00B83206" w:rsidP="00315CCA">
      <w:pPr>
        <w:spacing w:before="0" w:after="160"/>
        <w:jc w:val="left"/>
        <w:rPr>
          <w:del w:id="876" w:author="Microsoft Office User" w:date="2025-03-10T12:11:00Z"/>
        </w:rPr>
        <w:pPrChange w:id="877" w:author="Microsoft Office User" w:date="2025-03-10T12:11:00Z">
          <w:pPr>
            <w:pStyle w:val="Bibliography"/>
          </w:pPr>
        </w:pPrChange>
      </w:pPr>
      <w:del w:id="878" w:author="Microsoft Office User" w:date="2025-03-10T12:11:00Z">
        <w:r w:rsidRPr="00B83206" w:rsidDel="00315CCA">
          <w:delText>[54]</w:delText>
        </w:r>
        <w:r w:rsidRPr="00B83206" w:rsidDel="00315CCA">
          <w:tab/>
          <w:delText>‘Eu adaptation strategy - european commission’. Accessed: Oct. 30, 2024. [Online]. Available: https://climate.ec.europa.eu/eu-action/adaptation-climate-change/eu-adaptation-strategy_en</w:delText>
        </w:r>
      </w:del>
    </w:p>
    <w:p w14:paraId="43F284EC" w14:textId="21046EAB" w:rsidR="00B83206" w:rsidRPr="00B83206" w:rsidDel="00315CCA" w:rsidRDefault="00B83206" w:rsidP="00315CCA">
      <w:pPr>
        <w:spacing w:before="0" w:after="160"/>
        <w:jc w:val="left"/>
        <w:rPr>
          <w:del w:id="879" w:author="Microsoft Office User" w:date="2025-03-10T12:11:00Z"/>
        </w:rPr>
        <w:pPrChange w:id="880" w:author="Microsoft Office User" w:date="2025-03-10T12:11:00Z">
          <w:pPr>
            <w:pStyle w:val="Bibliography"/>
          </w:pPr>
        </w:pPrChange>
      </w:pPr>
      <w:del w:id="881" w:author="Microsoft Office User" w:date="2025-03-10T12:11:00Z">
        <w:r w:rsidRPr="00B83206" w:rsidDel="00315CCA">
          <w:delText>[55]</w:delText>
        </w:r>
        <w:r w:rsidRPr="00B83206" w:rsidDel="00315CCA">
          <w:tab/>
          <w:delText xml:space="preserve">European Commission. Joint Research Centre., </w:delText>
        </w:r>
        <w:r w:rsidRPr="00B83206" w:rsidDel="00315CCA">
          <w:rPr>
            <w:i/>
            <w:iCs/>
          </w:rPr>
          <w:delText>European climate neutral industry competitiveness scoreboard (CINDECS): annual report 2022.</w:delText>
        </w:r>
        <w:r w:rsidRPr="00B83206" w:rsidDel="00315CCA">
          <w:delText xml:space="preserve"> LU: Publications Office, 2023. Accessed: Oct. 02, 2024. [Online]. Available: https://data.europa.eu/doi/10.2760/959357</w:delText>
        </w:r>
      </w:del>
    </w:p>
    <w:p w14:paraId="49E22E1F" w14:textId="63DCC070" w:rsidR="00B83206" w:rsidRPr="00B83206" w:rsidDel="00315CCA" w:rsidRDefault="00B83206" w:rsidP="00315CCA">
      <w:pPr>
        <w:spacing w:before="0" w:after="160"/>
        <w:jc w:val="left"/>
        <w:rPr>
          <w:del w:id="882" w:author="Microsoft Office User" w:date="2025-03-10T12:11:00Z"/>
        </w:rPr>
        <w:pPrChange w:id="883" w:author="Microsoft Office User" w:date="2025-03-10T12:11:00Z">
          <w:pPr>
            <w:pStyle w:val="Bibliography"/>
          </w:pPr>
        </w:pPrChange>
      </w:pPr>
      <w:del w:id="884" w:author="Microsoft Office User" w:date="2025-03-10T12:11:00Z">
        <w:r w:rsidRPr="00B83206" w:rsidDel="00315CCA">
          <w:delText>[56]</w:delText>
        </w:r>
        <w:r w:rsidRPr="00B83206" w:rsidDel="00315CCA">
          <w:tab/>
          <w:delText>‘Research for regi committee - climate adaptation using cohesion policy: fostering adaptation, regional resilience and economic sustainability | think tank | european parliament’. Accessed: Oct. 30, 2024. [Online]. Available: https://www.europarl.europa.eu/thinktank/en/document/IPOL_STU(2024)752459</w:delText>
        </w:r>
      </w:del>
    </w:p>
    <w:p w14:paraId="051033AE" w14:textId="353B69F1" w:rsidR="00B83206" w:rsidRPr="00B83206" w:rsidDel="00315CCA" w:rsidRDefault="00B83206" w:rsidP="00315CCA">
      <w:pPr>
        <w:spacing w:before="0" w:after="160"/>
        <w:jc w:val="left"/>
        <w:rPr>
          <w:del w:id="885" w:author="Microsoft Office User" w:date="2025-03-10T12:11:00Z"/>
        </w:rPr>
        <w:pPrChange w:id="886" w:author="Microsoft Office User" w:date="2025-03-10T12:11:00Z">
          <w:pPr>
            <w:pStyle w:val="Bibliography"/>
          </w:pPr>
        </w:pPrChange>
      </w:pPr>
      <w:del w:id="887" w:author="Microsoft Office User" w:date="2025-03-10T12:11:00Z">
        <w:r w:rsidRPr="00B83206" w:rsidDel="00315CCA">
          <w:delText>[57]</w:delText>
        </w:r>
        <w:r w:rsidRPr="00B83206" w:rsidDel="00315CCA">
          <w:tab/>
          <w:delText>European Commision, ‘DRMKC - Risk Data Hub’. Accessed: Mar. 02, 2025. [Online]. Available: https://drmkc.jrc.ec.europa.eu/risk-data-hub/#/</w:delText>
        </w:r>
      </w:del>
    </w:p>
    <w:p w14:paraId="599B5A93" w14:textId="07868A3E" w:rsidR="00B83206" w:rsidRPr="00B83206" w:rsidDel="00315CCA" w:rsidRDefault="00B83206" w:rsidP="00315CCA">
      <w:pPr>
        <w:spacing w:before="0" w:after="160"/>
        <w:jc w:val="left"/>
        <w:rPr>
          <w:del w:id="888" w:author="Microsoft Office User" w:date="2025-03-10T12:11:00Z"/>
        </w:rPr>
        <w:pPrChange w:id="889" w:author="Microsoft Office User" w:date="2025-03-10T12:11:00Z">
          <w:pPr>
            <w:pStyle w:val="Bibliography"/>
          </w:pPr>
        </w:pPrChange>
      </w:pPr>
      <w:del w:id="890" w:author="Microsoft Office User" w:date="2025-03-10T12:11:00Z">
        <w:r w:rsidRPr="00B83206" w:rsidDel="00315CCA">
          <w:delText>[58]</w:delText>
        </w:r>
        <w:r w:rsidRPr="00B83206" w:rsidDel="00315CCA">
          <w:tab/>
        </w:r>
        <w:r w:rsidRPr="00B83206" w:rsidDel="00315CCA">
          <w:rPr>
            <w:i/>
            <w:iCs/>
          </w:rPr>
          <w:delText>COMMUNICATION FROM THE COMMISSION TO THE EUROPEAN PARLIAMENT, THE COUNCIL, THE EUROPEAN ECONOMIC AND SOCIAL COMMITTEE AND THE COMMITTEE OF THE REGIONS Forging a climate-resilient Europe - the new EU Strategy on Adaptation to Climate Change</w:delText>
        </w:r>
        <w:r w:rsidRPr="00B83206" w:rsidDel="00315CCA">
          <w:delText>. 2021. Accessed: Nov. 29, 2023. [Online]. Available: https://eur-lex.europa.eu/legal-content/en/TXT/?uri=CELEX:52021DC0082</w:delText>
        </w:r>
      </w:del>
    </w:p>
    <w:p w14:paraId="37EE945E" w14:textId="71EF63A7" w:rsidR="00B83206" w:rsidRPr="00B83206" w:rsidDel="00315CCA" w:rsidRDefault="00B83206" w:rsidP="00315CCA">
      <w:pPr>
        <w:spacing w:before="0" w:after="160"/>
        <w:jc w:val="left"/>
        <w:rPr>
          <w:del w:id="891" w:author="Microsoft Office User" w:date="2025-03-10T12:11:00Z"/>
        </w:rPr>
        <w:pPrChange w:id="892" w:author="Microsoft Office User" w:date="2025-03-10T12:11:00Z">
          <w:pPr>
            <w:pStyle w:val="Bibliography"/>
          </w:pPr>
        </w:pPrChange>
      </w:pPr>
      <w:del w:id="893" w:author="Microsoft Office User" w:date="2025-03-10T12:11:00Z">
        <w:r w:rsidRPr="00B83206" w:rsidDel="00315CCA">
          <w:delText>[59]</w:delText>
        </w:r>
        <w:r w:rsidRPr="00B83206" w:rsidDel="00315CCA">
          <w:tab/>
        </w:r>
        <w:r w:rsidRPr="00B83206" w:rsidDel="00315CCA">
          <w:rPr>
            <w:i/>
            <w:iCs/>
          </w:rPr>
          <w:delText>COMMISSION STAFF WORKING DOCUMENT IMPACT ASSESSMENT REPORT Accompanying the document COMMUNICATION FROM THE COMMISSION TO THE EUROPEAN PARLIAMENT, THE COUNCIL, THE ECONOMIC AND SOCIAL COMMITTEE AND THE COMMITTEE OF THE REGIONS Forging a climate-resilient Europe - The new EU Strategy on Adaptation to Climate Change</w:delText>
        </w:r>
        <w:r w:rsidRPr="00B83206" w:rsidDel="00315CCA">
          <w:delText>. 2021. Accessed: Feb. 10, 2025. [Online]. Available: https://eur-lex.europa.eu/legal-content/EN/ALL/?uri=CELEX:52021SC0025</w:delText>
        </w:r>
      </w:del>
    </w:p>
    <w:p w14:paraId="56BEA141" w14:textId="19AFA20E" w:rsidR="00B83206" w:rsidRPr="00B83206" w:rsidDel="00315CCA" w:rsidRDefault="00B83206" w:rsidP="00315CCA">
      <w:pPr>
        <w:spacing w:before="0" w:after="160"/>
        <w:jc w:val="left"/>
        <w:rPr>
          <w:del w:id="894" w:author="Microsoft Office User" w:date="2025-03-10T12:11:00Z"/>
        </w:rPr>
        <w:pPrChange w:id="895" w:author="Microsoft Office User" w:date="2025-03-10T12:11:00Z">
          <w:pPr>
            <w:pStyle w:val="Bibliography"/>
          </w:pPr>
        </w:pPrChange>
      </w:pPr>
      <w:del w:id="896" w:author="Microsoft Office User" w:date="2025-03-10T12:11:00Z">
        <w:r w:rsidRPr="00B83206" w:rsidDel="00315CCA">
          <w:delText>[60]</w:delText>
        </w:r>
        <w:r w:rsidRPr="00B83206" w:rsidDel="00315CCA">
          <w:tab/>
          <w:delText>‘Building a climate-resilient future - European Commission’. Accessed: Oct. 30, 2024. [Online]. Available: https://climate.ec.europa.eu/news-your-voice/news/building-climate-resilient-future-2023-07-26_en</w:delText>
        </w:r>
      </w:del>
    </w:p>
    <w:p w14:paraId="6A3D22E9" w14:textId="3F745ADF" w:rsidR="00B83206" w:rsidRPr="00B83206" w:rsidDel="00315CCA" w:rsidRDefault="00B83206" w:rsidP="00315CCA">
      <w:pPr>
        <w:spacing w:before="0" w:after="160"/>
        <w:jc w:val="left"/>
        <w:rPr>
          <w:del w:id="897" w:author="Microsoft Office User" w:date="2025-03-10T12:11:00Z"/>
        </w:rPr>
        <w:pPrChange w:id="898" w:author="Microsoft Office User" w:date="2025-03-10T12:11:00Z">
          <w:pPr>
            <w:pStyle w:val="Bibliography"/>
          </w:pPr>
        </w:pPrChange>
      </w:pPr>
      <w:del w:id="899" w:author="Microsoft Office User" w:date="2025-03-10T12:11:00Z">
        <w:r w:rsidRPr="00B83206" w:rsidDel="00315CCA">
          <w:delText>[61]</w:delText>
        </w:r>
        <w:r w:rsidRPr="00B83206" w:rsidDel="00315CCA">
          <w:tab/>
          <w:delText xml:space="preserve">J. Klostermann </w:delText>
        </w:r>
        <w:r w:rsidRPr="00B83206" w:rsidDel="00315CCA">
          <w:rPr>
            <w:i/>
            <w:iCs/>
          </w:rPr>
          <w:delText>et al.</w:delText>
        </w:r>
        <w:r w:rsidRPr="00B83206" w:rsidDel="00315CCA">
          <w:delText xml:space="preserve">, ‘Towards a framework to assess, compare and develop monitoring and evaluation of climate change adaptation in Europe’, </w:delText>
        </w:r>
        <w:r w:rsidRPr="00B83206" w:rsidDel="00315CCA">
          <w:rPr>
            <w:i/>
            <w:iCs/>
          </w:rPr>
          <w:delText>Mitig Adapt Strateg Glob Change</w:delText>
        </w:r>
        <w:r w:rsidRPr="00B83206" w:rsidDel="00315CCA">
          <w:delText>, vol. 23, no. 2, pp. 187–209, Feb. 2018, doi: 10.1007/s11027-015-9678-4.</w:delText>
        </w:r>
      </w:del>
    </w:p>
    <w:p w14:paraId="46713EDA" w14:textId="182A5081" w:rsidR="00B83206" w:rsidRPr="00B83206" w:rsidDel="00315CCA" w:rsidRDefault="00B83206" w:rsidP="00315CCA">
      <w:pPr>
        <w:spacing w:before="0" w:after="160"/>
        <w:jc w:val="left"/>
        <w:rPr>
          <w:del w:id="900" w:author="Microsoft Office User" w:date="2025-03-10T12:11:00Z"/>
        </w:rPr>
        <w:pPrChange w:id="901" w:author="Microsoft Office User" w:date="2025-03-10T12:11:00Z">
          <w:pPr>
            <w:pStyle w:val="Bibliography"/>
          </w:pPr>
        </w:pPrChange>
      </w:pPr>
      <w:del w:id="902" w:author="Microsoft Office User" w:date="2025-03-10T12:11:00Z">
        <w:r w:rsidRPr="00B83206" w:rsidDel="00315CCA">
          <w:delText>[62]</w:delText>
        </w:r>
        <w:r w:rsidRPr="00B83206" w:rsidDel="00315CCA">
          <w:tab/>
          <w:delText xml:space="preserve">I. Bąk, K. Wawrzyniak, and P. Sulikowski, ‘Sustainable development and the degree of implementation of European Union environmental directives’, </w:delText>
        </w:r>
        <w:r w:rsidRPr="00B83206" w:rsidDel="00315CCA">
          <w:rPr>
            <w:i/>
            <w:iCs/>
          </w:rPr>
          <w:delText>Front. Environ. Sci.</w:delText>
        </w:r>
        <w:r w:rsidRPr="00B83206" w:rsidDel="00315CCA">
          <w:delText>, vol. 12, p. 1324030, Apr. 2024, doi: 10.3389/fenvs.2024.1324030.</w:delText>
        </w:r>
      </w:del>
    </w:p>
    <w:p w14:paraId="018514DB" w14:textId="32FC5B1A" w:rsidR="00B83206" w:rsidRPr="00B83206" w:rsidDel="00315CCA" w:rsidRDefault="00B83206" w:rsidP="00315CCA">
      <w:pPr>
        <w:spacing w:before="0" w:after="160"/>
        <w:jc w:val="left"/>
        <w:rPr>
          <w:del w:id="903" w:author="Microsoft Office User" w:date="2025-03-10T12:11:00Z"/>
        </w:rPr>
        <w:pPrChange w:id="904" w:author="Microsoft Office User" w:date="2025-03-10T12:11:00Z">
          <w:pPr>
            <w:pStyle w:val="Bibliography"/>
          </w:pPr>
        </w:pPrChange>
      </w:pPr>
      <w:del w:id="905" w:author="Microsoft Office User" w:date="2025-03-10T12:11:00Z">
        <w:r w:rsidRPr="00B83206" w:rsidDel="00315CCA">
          <w:delText>[63]</w:delText>
        </w:r>
        <w:r w:rsidRPr="00B83206" w:rsidDel="00315CCA">
          <w:tab/>
          <w:delText xml:space="preserve">E. I. Bank, </w:delText>
        </w:r>
        <w:r w:rsidRPr="00B83206" w:rsidDel="00315CCA">
          <w:rPr>
            <w:i/>
            <w:iCs/>
          </w:rPr>
          <w:delText>The EIB Climate Survey 2020-2021 - The climate crisis in a COVID-19 world: calls for a green recovery</w:delText>
        </w:r>
        <w:r w:rsidRPr="00B83206" w:rsidDel="00315CCA">
          <w:delText>. European Investment Bank, 2021. Accessed: Oct. 30, 2024. [Online]. Available: https://www.eib.org/en/publications/the-eib-climate-survey-2020-2021</w:delText>
        </w:r>
      </w:del>
    </w:p>
    <w:p w14:paraId="697DB8FF" w14:textId="70AAF4EC" w:rsidR="00B83206" w:rsidRPr="00B83206" w:rsidDel="00315CCA" w:rsidRDefault="00B83206" w:rsidP="00315CCA">
      <w:pPr>
        <w:spacing w:before="0" w:after="160"/>
        <w:jc w:val="left"/>
        <w:rPr>
          <w:del w:id="906" w:author="Microsoft Office User" w:date="2025-03-10T12:11:00Z"/>
        </w:rPr>
        <w:pPrChange w:id="907" w:author="Microsoft Office User" w:date="2025-03-10T12:11:00Z">
          <w:pPr>
            <w:pStyle w:val="Bibliography"/>
          </w:pPr>
        </w:pPrChange>
      </w:pPr>
      <w:del w:id="908" w:author="Microsoft Office User" w:date="2025-03-10T12:11:00Z">
        <w:r w:rsidRPr="00B83206" w:rsidDel="00315CCA">
          <w:delText>[64]</w:delText>
        </w:r>
        <w:r w:rsidRPr="00B83206" w:rsidDel="00315CCA">
          <w:tab/>
          <w:delText>‘Innovative financial instruments for climate adaptation’. Accessed: Oct. 30, 2024. [Online]. Available: https://climate-adapt.eea.europa.eu/en/metadata/portals/innovative-financial-instruments-for-climate-adaptation</w:delText>
        </w:r>
      </w:del>
    </w:p>
    <w:p w14:paraId="172F0B9F" w14:textId="60BA93B2" w:rsidR="00B83206" w:rsidRPr="00B83206" w:rsidDel="00315CCA" w:rsidRDefault="00B83206" w:rsidP="00315CCA">
      <w:pPr>
        <w:spacing w:before="0" w:after="160"/>
        <w:jc w:val="left"/>
        <w:rPr>
          <w:del w:id="909" w:author="Microsoft Office User" w:date="2025-03-10T12:11:00Z"/>
        </w:rPr>
        <w:pPrChange w:id="910" w:author="Microsoft Office User" w:date="2025-03-10T12:11:00Z">
          <w:pPr>
            <w:pStyle w:val="Bibliography"/>
          </w:pPr>
        </w:pPrChange>
      </w:pPr>
      <w:del w:id="911" w:author="Microsoft Office User" w:date="2025-03-10T12:11:00Z">
        <w:r w:rsidRPr="00B83206" w:rsidDel="00315CCA">
          <w:delText>[65]</w:delText>
        </w:r>
        <w:r w:rsidRPr="00B83206" w:rsidDel="00315CCA">
          <w:tab/>
          <w:delText>‘Inventory of innovative financial instruments for climate change adaptation’, NAP Global Network. Accessed: Oct. 30, 2024. [Online]. Available: https://napglobalnetwork.org/innovative-financing/</w:delText>
        </w:r>
      </w:del>
    </w:p>
    <w:p w14:paraId="02DD90CE" w14:textId="297B520C" w:rsidR="00B83206" w:rsidRPr="00B83206" w:rsidDel="00315CCA" w:rsidRDefault="00B83206" w:rsidP="00315CCA">
      <w:pPr>
        <w:spacing w:before="0" w:after="160"/>
        <w:jc w:val="left"/>
        <w:rPr>
          <w:del w:id="912" w:author="Microsoft Office User" w:date="2025-03-10T12:11:00Z"/>
        </w:rPr>
        <w:pPrChange w:id="913" w:author="Microsoft Office User" w:date="2025-03-10T12:11:00Z">
          <w:pPr>
            <w:pStyle w:val="Bibliography"/>
          </w:pPr>
        </w:pPrChange>
      </w:pPr>
      <w:del w:id="914" w:author="Microsoft Office User" w:date="2025-03-10T12:11:00Z">
        <w:r w:rsidRPr="00B83206" w:rsidDel="00315CCA">
          <w:delText>[66]</w:delText>
        </w:r>
        <w:r w:rsidRPr="00B83206" w:rsidDel="00315CCA">
          <w:tab/>
        </w:r>
        <w:r w:rsidRPr="00B83206" w:rsidDel="00315CCA">
          <w:rPr>
            <w:i/>
            <w:iCs/>
          </w:rPr>
          <w:delText>Report from the commission to the european parliament and the council eu climate action progress report 2023</w:delText>
        </w:r>
        <w:r w:rsidRPr="00B83206" w:rsidDel="00315CCA">
          <w:delText>. 2023. Accessed: Oct. 30, 2024. [Online]. Available: https://eur-lex.europa.eu/legal-content/EN/TXT/?uri=CELEX:52023DC0653</w:delText>
        </w:r>
      </w:del>
    </w:p>
    <w:p w14:paraId="0908F19A" w14:textId="411492FA" w:rsidR="00B83206" w:rsidRPr="00B83206" w:rsidDel="00315CCA" w:rsidRDefault="00B83206" w:rsidP="00315CCA">
      <w:pPr>
        <w:spacing w:before="0" w:after="160"/>
        <w:jc w:val="left"/>
        <w:rPr>
          <w:del w:id="915" w:author="Microsoft Office User" w:date="2025-03-10T12:11:00Z"/>
        </w:rPr>
        <w:pPrChange w:id="916" w:author="Microsoft Office User" w:date="2025-03-10T12:11:00Z">
          <w:pPr>
            <w:pStyle w:val="Bibliography"/>
          </w:pPr>
        </w:pPrChange>
      </w:pPr>
      <w:del w:id="917" w:author="Microsoft Office User" w:date="2025-03-10T12:11:00Z">
        <w:r w:rsidRPr="00B83206" w:rsidDel="00315CCA">
          <w:delText>[67]</w:delText>
        </w:r>
        <w:r w:rsidRPr="00B83206" w:rsidDel="00315CCA">
          <w:tab/>
          <w:delText>‘First assessment of the eu’s 2021 adaptation strategy - eeb’, EEB - The European Environmental Bureau. Accessed: Oct. 30, 2024. [Online]. Available: https://eeb.org/library/first-assessment-of-the-eus-2021-adaptation-strategy-eeb/</w:delText>
        </w:r>
      </w:del>
    </w:p>
    <w:p w14:paraId="37294E5B" w14:textId="26854D31" w:rsidR="00B83206" w:rsidRPr="00B83206" w:rsidDel="00315CCA" w:rsidRDefault="00B83206" w:rsidP="00315CCA">
      <w:pPr>
        <w:spacing w:before="0" w:after="160"/>
        <w:jc w:val="left"/>
        <w:rPr>
          <w:del w:id="918" w:author="Microsoft Office User" w:date="2025-03-10T12:11:00Z"/>
        </w:rPr>
        <w:pPrChange w:id="919" w:author="Microsoft Office User" w:date="2025-03-10T12:11:00Z">
          <w:pPr>
            <w:pStyle w:val="Bibliography"/>
          </w:pPr>
        </w:pPrChange>
      </w:pPr>
      <w:del w:id="920" w:author="Microsoft Office User" w:date="2025-03-10T12:11:00Z">
        <w:r w:rsidRPr="00B83206" w:rsidDel="00315CCA">
          <w:delText>[68]</w:delText>
        </w:r>
        <w:r w:rsidRPr="00B83206" w:rsidDel="00315CCA">
          <w:tab/>
          <w:delText xml:space="preserve">G. L. Kyriakopoulos and I. Sebos, ‘Enhancing climate neutrality and resilience through coordinated climate action: review of the synergies between mitigation and adaptation actions’, </w:delText>
        </w:r>
        <w:r w:rsidRPr="00B83206" w:rsidDel="00315CCA">
          <w:rPr>
            <w:i/>
            <w:iCs/>
          </w:rPr>
          <w:delText>Climate</w:delText>
        </w:r>
        <w:r w:rsidRPr="00B83206" w:rsidDel="00315CCA">
          <w:delText>, vol. 11, no. 5, p. 105, May 2023, doi: 10.3390/cli11050105.</w:delText>
        </w:r>
      </w:del>
    </w:p>
    <w:p w14:paraId="46AFC660" w14:textId="57BE7A53" w:rsidR="00B83206" w:rsidRPr="00B83206" w:rsidDel="00315CCA" w:rsidRDefault="00B83206" w:rsidP="00315CCA">
      <w:pPr>
        <w:spacing w:before="0" w:after="160"/>
        <w:jc w:val="left"/>
        <w:rPr>
          <w:del w:id="921" w:author="Microsoft Office User" w:date="2025-03-10T12:11:00Z"/>
        </w:rPr>
        <w:pPrChange w:id="922" w:author="Microsoft Office User" w:date="2025-03-10T12:11:00Z">
          <w:pPr>
            <w:pStyle w:val="Bibliography"/>
          </w:pPr>
        </w:pPrChange>
      </w:pPr>
      <w:del w:id="923" w:author="Microsoft Office User" w:date="2025-03-10T12:11:00Z">
        <w:r w:rsidRPr="00B83206" w:rsidDel="00315CCA">
          <w:delText>[69]</w:delText>
        </w:r>
        <w:r w:rsidRPr="00B83206" w:rsidDel="00315CCA">
          <w:tab/>
          <w:delText xml:space="preserve">M. Tutak, J. Brodny, and P. Bindzár, ‘Assessing the level of energy and climate sustainability in the european union countries in the context of the european green deal strategy and agenda 2030’, </w:delText>
        </w:r>
        <w:r w:rsidRPr="00B83206" w:rsidDel="00315CCA">
          <w:rPr>
            <w:i/>
            <w:iCs/>
          </w:rPr>
          <w:delText>Energies</w:delText>
        </w:r>
        <w:r w:rsidRPr="00B83206" w:rsidDel="00315CCA">
          <w:delText>, vol. 14, no. 6, p. 1767, Mar. 2021, doi: 10.3390/en14061767.</w:delText>
        </w:r>
      </w:del>
    </w:p>
    <w:p w14:paraId="605A2CCF" w14:textId="72BF4DF7" w:rsidR="00B83206" w:rsidRPr="00B83206" w:rsidDel="00315CCA" w:rsidRDefault="00B83206" w:rsidP="00315CCA">
      <w:pPr>
        <w:spacing w:before="0" w:after="160"/>
        <w:jc w:val="left"/>
        <w:rPr>
          <w:del w:id="924" w:author="Microsoft Office User" w:date="2025-03-10T12:11:00Z"/>
        </w:rPr>
        <w:pPrChange w:id="925" w:author="Microsoft Office User" w:date="2025-03-10T12:11:00Z">
          <w:pPr>
            <w:pStyle w:val="Bibliography"/>
          </w:pPr>
        </w:pPrChange>
      </w:pPr>
      <w:del w:id="926" w:author="Microsoft Office User" w:date="2025-03-10T12:11:00Z">
        <w:r w:rsidRPr="00B83206" w:rsidDel="00315CCA">
          <w:delText>[70]</w:delText>
        </w:r>
        <w:r w:rsidRPr="00B83206" w:rsidDel="00315CCA">
          <w:tab/>
          <w:delText xml:space="preserve">D. J. Russel, R. M. Den Uyl, and L. De Vito, ‘Understanding policy integration in the EU—Insights from a multi-level lens on climate adaptation and the EU’s coastal and marine policy’, </w:delText>
        </w:r>
        <w:r w:rsidRPr="00B83206" w:rsidDel="00315CCA">
          <w:rPr>
            <w:i/>
            <w:iCs/>
          </w:rPr>
          <w:delText>Environmental Science &amp; Policy</w:delText>
        </w:r>
        <w:r w:rsidRPr="00B83206" w:rsidDel="00315CCA">
          <w:delText>, vol. 82, pp. 44–51, Apr. 2018, doi: 10.1016/j.envsci.2017.12.009.</w:delText>
        </w:r>
      </w:del>
    </w:p>
    <w:p w14:paraId="7E75FC87" w14:textId="33360026" w:rsidR="00B83206" w:rsidRPr="00B83206" w:rsidDel="00315CCA" w:rsidRDefault="00B83206" w:rsidP="00315CCA">
      <w:pPr>
        <w:spacing w:before="0" w:after="160"/>
        <w:jc w:val="left"/>
        <w:rPr>
          <w:del w:id="927" w:author="Microsoft Office User" w:date="2025-03-10T12:11:00Z"/>
        </w:rPr>
        <w:pPrChange w:id="928" w:author="Microsoft Office User" w:date="2025-03-10T12:11:00Z">
          <w:pPr>
            <w:pStyle w:val="Bibliography"/>
          </w:pPr>
        </w:pPrChange>
      </w:pPr>
      <w:del w:id="929" w:author="Microsoft Office User" w:date="2025-03-10T12:11:00Z">
        <w:r w:rsidRPr="00B83206" w:rsidDel="00315CCA">
          <w:delText>[71]</w:delText>
        </w:r>
        <w:r w:rsidRPr="00B83206" w:rsidDel="00315CCA">
          <w:tab/>
          <w:delText xml:space="preserve">European Commission. Directorate General for Research and Innovation., ICF S.A., Fraunhofer ISI., Perspectives Climate Group., Cambridge Econometrics., and Cleantech Group., </w:delText>
        </w:r>
        <w:r w:rsidRPr="00B83206" w:rsidDel="00315CCA">
          <w:rPr>
            <w:i/>
            <w:iCs/>
          </w:rPr>
          <w:delText>Research and innovation for climate neutrality by 2050: challenges, opportunities and the path forward.</w:delText>
        </w:r>
        <w:r w:rsidRPr="00B83206" w:rsidDel="00315CCA">
          <w:delText xml:space="preserve"> LU: Publications Office, 2024. Accessed: Aug. 26, 2024. [Online]. Available: https://data.europa.eu/doi/10.2777/459259</w:delText>
        </w:r>
      </w:del>
    </w:p>
    <w:p w14:paraId="0F65C680" w14:textId="0FA69ABC" w:rsidR="00B83206" w:rsidRPr="00B83206" w:rsidDel="00315CCA" w:rsidRDefault="00B83206" w:rsidP="00315CCA">
      <w:pPr>
        <w:spacing w:before="0" w:after="160"/>
        <w:jc w:val="left"/>
        <w:rPr>
          <w:del w:id="930" w:author="Microsoft Office User" w:date="2025-03-10T12:11:00Z"/>
        </w:rPr>
        <w:pPrChange w:id="931" w:author="Microsoft Office User" w:date="2025-03-10T12:11:00Z">
          <w:pPr>
            <w:pStyle w:val="Bibliography"/>
          </w:pPr>
        </w:pPrChange>
      </w:pPr>
      <w:del w:id="932" w:author="Microsoft Office User" w:date="2025-03-10T12:11:00Z">
        <w:r w:rsidRPr="00B83206" w:rsidDel="00315CCA">
          <w:delText>[72]</w:delText>
        </w:r>
        <w:r w:rsidRPr="00B83206" w:rsidDel="00315CCA">
          <w:tab/>
          <w:delText xml:space="preserve">V. N. Della and V. Czako, ‘Empowering energy citizenship among the energy poor’, </w:delText>
        </w:r>
        <w:r w:rsidRPr="00B83206" w:rsidDel="00315CCA">
          <w:rPr>
            <w:i/>
            <w:iCs/>
          </w:rPr>
          <w:delText>JRC Publications Repository</w:delText>
        </w:r>
        <w:r w:rsidRPr="00B83206" w:rsidDel="00315CCA">
          <w:delText>, May 2022, doi: 10.1016/j.erss.2022.102654.</w:delText>
        </w:r>
      </w:del>
    </w:p>
    <w:p w14:paraId="4E7CCEED" w14:textId="09725E68" w:rsidR="00B83206" w:rsidRPr="00B83206" w:rsidDel="00315CCA" w:rsidRDefault="00B83206" w:rsidP="00315CCA">
      <w:pPr>
        <w:spacing w:before="0" w:after="160"/>
        <w:jc w:val="left"/>
        <w:rPr>
          <w:del w:id="933" w:author="Microsoft Office User" w:date="2025-03-10T12:11:00Z"/>
        </w:rPr>
        <w:pPrChange w:id="934" w:author="Microsoft Office User" w:date="2025-03-10T12:11:00Z">
          <w:pPr>
            <w:pStyle w:val="Bibliography"/>
          </w:pPr>
        </w:pPrChange>
      </w:pPr>
      <w:del w:id="935" w:author="Microsoft Office User" w:date="2025-03-10T12:11:00Z">
        <w:r w:rsidRPr="00B83206" w:rsidDel="00315CCA">
          <w:delText>[73]</w:delText>
        </w:r>
        <w:r w:rsidRPr="00B83206" w:rsidDel="00315CCA">
          <w:tab/>
          <w:delText xml:space="preserve">G. D. Oreggioni </w:delText>
        </w:r>
        <w:r w:rsidRPr="00B83206" w:rsidDel="00315CCA">
          <w:rPr>
            <w:i/>
            <w:iCs/>
          </w:rPr>
          <w:delText>et al.</w:delText>
        </w:r>
        <w:r w:rsidRPr="00B83206" w:rsidDel="00315CCA">
          <w:delText xml:space="preserve">, ‘Climate change in a changing world: Socio-economic and technological transitions, regulatory frameworks and trends on global greenhouse gas emissions from EDGAR v.5.0’, </w:delText>
        </w:r>
        <w:r w:rsidRPr="00B83206" w:rsidDel="00315CCA">
          <w:rPr>
            <w:i/>
            <w:iCs/>
          </w:rPr>
          <w:delText>Global Environmental Change</w:delText>
        </w:r>
        <w:r w:rsidRPr="00B83206" w:rsidDel="00315CCA">
          <w:delText>, vol. 70, p. 102350, Sep. 2021, doi: 10.1016/j.gloenvcha.2021.102350.</w:delText>
        </w:r>
      </w:del>
    </w:p>
    <w:p w14:paraId="251B3D4E" w14:textId="6288AF01" w:rsidR="00B83206" w:rsidRPr="00B83206" w:rsidDel="00315CCA" w:rsidRDefault="00B83206" w:rsidP="00315CCA">
      <w:pPr>
        <w:spacing w:before="0" w:after="160"/>
        <w:jc w:val="left"/>
        <w:rPr>
          <w:del w:id="936" w:author="Microsoft Office User" w:date="2025-03-10T12:11:00Z"/>
        </w:rPr>
        <w:pPrChange w:id="937" w:author="Microsoft Office User" w:date="2025-03-10T12:11:00Z">
          <w:pPr>
            <w:pStyle w:val="Bibliography"/>
          </w:pPr>
        </w:pPrChange>
      </w:pPr>
      <w:del w:id="938" w:author="Microsoft Office User" w:date="2025-03-10T12:11:00Z">
        <w:r w:rsidRPr="00B83206" w:rsidDel="00315CCA">
          <w:delText>[74]</w:delText>
        </w:r>
        <w:r w:rsidRPr="00B83206" w:rsidDel="00315CCA">
          <w:tab/>
          <w:delText xml:space="preserve">A. L. Fanning and J. Hickel, ‘Compensation for atmospheric appropriation’, </w:delText>
        </w:r>
        <w:r w:rsidRPr="00B83206" w:rsidDel="00315CCA">
          <w:rPr>
            <w:i/>
            <w:iCs/>
          </w:rPr>
          <w:delText>Nat Sustain</w:delText>
        </w:r>
        <w:r w:rsidRPr="00B83206" w:rsidDel="00315CCA">
          <w:delText>, vol. 6, no. 9, pp. 1077–1086, Jun. 2023, doi: 10.1038/s41893-023-01130-8.</w:delText>
        </w:r>
      </w:del>
    </w:p>
    <w:p w14:paraId="210B9FB2" w14:textId="36C6E61A" w:rsidR="00B83206" w:rsidRPr="00B83206" w:rsidDel="00315CCA" w:rsidRDefault="00B83206" w:rsidP="00315CCA">
      <w:pPr>
        <w:spacing w:before="0" w:after="160"/>
        <w:jc w:val="left"/>
        <w:rPr>
          <w:del w:id="939" w:author="Microsoft Office User" w:date="2025-03-10T12:11:00Z"/>
        </w:rPr>
        <w:pPrChange w:id="940" w:author="Microsoft Office User" w:date="2025-03-10T12:11:00Z">
          <w:pPr>
            <w:pStyle w:val="Bibliography"/>
          </w:pPr>
        </w:pPrChange>
      </w:pPr>
      <w:del w:id="941" w:author="Microsoft Office User" w:date="2025-03-10T12:11:00Z">
        <w:r w:rsidRPr="00B83206" w:rsidDel="00315CCA">
          <w:delText>[75]</w:delText>
        </w:r>
        <w:r w:rsidRPr="00B83206" w:rsidDel="00315CCA">
          <w:tab/>
          <w:delText xml:space="preserve">J. Hickel, C. Dorninger, H. Wieland, and I. Suwandi, ‘Imperialist appropriation in the world economy: Drain from the global South through unequal exchange, 1990–2015’, </w:delText>
        </w:r>
        <w:r w:rsidRPr="00B83206" w:rsidDel="00315CCA">
          <w:rPr>
            <w:i/>
            <w:iCs/>
          </w:rPr>
          <w:delText>Global Environmental Change</w:delText>
        </w:r>
        <w:r w:rsidRPr="00B83206" w:rsidDel="00315CCA">
          <w:delText>, vol. 73, p. 102467, Mar. 2022, doi: 10.1016/j.gloenvcha.2022.102467.</w:delText>
        </w:r>
      </w:del>
    </w:p>
    <w:p w14:paraId="55FA38A5" w14:textId="74D5C5F3" w:rsidR="00B83206" w:rsidRPr="00B83206" w:rsidDel="00315CCA" w:rsidRDefault="00B83206" w:rsidP="00315CCA">
      <w:pPr>
        <w:spacing w:before="0" w:after="160"/>
        <w:jc w:val="left"/>
        <w:rPr>
          <w:del w:id="942" w:author="Microsoft Office User" w:date="2025-03-10T12:11:00Z"/>
        </w:rPr>
        <w:pPrChange w:id="943" w:author="Microsoft Office User" w:date="2025-03-10T12:11:00Z">
          <w:pPr>
            <w:pStyle w:val="Bibliography"/>
          </w:pPr>
        </w:pPrChange>
      </w:pPr>
      <w:del w:id="944" w:author="Microsoft Office User" w:date="2025-03-10T12:11:00Z">
        <w:r w:rsidRPr="00B83206" w:rsidDel="00315CCA">
          <w:delText>[76]</w:delText>
        </w:r>
        <w:r w:rsidRPr="00B83206" w:rsidDel="00315CCA">
          <w:tab/>
          <w:delText xml:space="preserve">T. Piketty, ‘Capital and ideology: A global perspective on inequality regimes’, </w:delText>
        </w:r>
        <w:r w:rsidRPr="00B83206" w:rsidDel="00315CCA">
          <w:rPr>
            <w:i/>
            <w:iCs/>
          </w:rPr>
          <w:delText>British Journal of Sociology</w:delText>
        </w:r>
        <w:r w:rsidRPr="00B83206" w:rsidDel="00315CCA">
          <w:delText>, vol. 72, no. 1, pp. 139–150, Jan. 2021, doi: 10.1111/1468-4446.12836.</w:delText>
        </w:r>
      </w:del>
    </w:p>
    <w:p w14:paraId="7B5BE8A1" w14:textId="0FE4C66F" w:rsidR="00B83206" w:rsidRPr="00B83206" w:rsidDel="00315CCA" w:rsidRDefault="00B83206" w:rsidP="00315CCA">
      <w:pPr>
        <w:spacing w:before="0" w:after="160"/>
        <w:jc w:val="left"/>
        <w:rPr>
          <w:del w:id="945" w:author="Microsoft Office User" w:date="2025-03-10T12:11:00Z"/>
        </w:rPr>
        <w:pPrChange w:id="946" w:author="Microsoft Office User" w:date="2025-03-10T12:11:00Z">
          <w:pPr>
            <w:pStyle w:val="Bibliography"/>
          </w:pPr>
        </w:pPrChange>
      </w:pPr>
      <w:del w:id="947" w:author="Microsoft Office User" w:date="2025-03-10T12:11:00Z">
        <w:r w:rsidRPr="00B83206" w:rsidDel="00315CCA">
          <w:delText>[77]</w:delText>
        </w:r>
        <w:r w:rsidRPr="00B83206" w:rsidDel="00315CCA">
          <w:tab/>
          <w:delText xml:space="preserve">J. A. Ordonez, T. Vandyck, K. Keramidas, R. Garaffa, and M. Weitzel, ‘Just Energy Transition Partnerships and the future of coal’, </w:delText>
        </w:r>
        <w:r w:rsidRPr="00B83206" w:rsidDel="00315CCA">
          <w:rPr>
            <w:i/>
            <w:iCs/>
          </w:rPr>
          <w:delText>Nat. Clim. Chang.</w:delText>
        </w:r>
        <w:r w:rsidRPr="00B83206" w:rsidDel="00315CCA">
          <w:delText>, vol. 14, no. 10, pp. 1026–1029, Oct. 2024, doi: 10.1038/s41558-024-02086-z.</w:delText>
        </w:r>
      </w:del>
    </w:p>
    <w:p w14:paraId="0FF86EC3" w14:textId="4D22B239" w:rsidR="00B83206" w:rsidRPr="00B83206" w:rsidDel="00315CCA" w:rsidRDefault="00B83206" w:rsidP="00315CCA">
      <w:pPr>
        <w:spacing w:before="0" w:after="160"/>
        <w:jc w:val="left"/>
        <w:rPr>
          <w:del w:id="948" w:author="Microsoft Office User" w:date="2025-03-10T12:11:00Z"/>
        </w:rPr>
        <w:pPrChange w:id="949" w:author="Microsoft Office User" w:date="2025-03-10T12:11:00Z">
          <w:pPr>
            <w:pStyle w:val="Bibliography"/>
          </w:pPr>
        </w:pPrChange>
      </w:pPr>
      <w:del w:id="950" w:author="Microsoft Office User" w:date="2025-03-10T12:11:00Z">
        <w:r w:rsidRPr="00B83206" w:rsidDel="00315CCA">
          <w:delText>[78]</w:delText>
        </w:r>
        <w:r w:rsidRPr="00B83206" w:rsidDel="00315CCA">
          <w:tab/>
          <w:delText xml:space="preserve">J. Cifuentes-Faura, ‘European Union policies and their role in combating climate change over the years’, </w:delText>
        </w:r>
        <w:r w:rsidRPr="00B83206" w:rsidDel="00315CCA">
          <w:rPr>
            <w:i/>
            <w:iCs/>
          </w:rPr>
          <w:delText>Air Qual Atmos Health</w:delText>
        </w:r>
        <w:r w:rsidRPr="00B83206" w:rsidDel="00315CCA">
          <w:delText>, vol. 15, no. 8, pp. 1333–1340, Aug. 2022, doi: 10.1007/s11869-022-01156-5.</w:delText>
        </w:r>
      </w:del>
    </w:p>
    <w:p w14:paraId="48BDF57F" w14:textId="29B34D69" w:rsidR="00B83206" w:rsidRPr="00B83206" w:rsidDel="00315CCA" w:rsidRDefault="00B83206" w:rsidP="00315CCA">
      <w:pPr>
        <w:spacing w:before="0" w:after="160"/>
        <w:jc w:val="left"/>
        <w:rPr>
          <w:del w:id="951" w:author="Microsoft Office User" w:date="2025-03-10T12:11:00Z"/>
        </w:rPr>
        <w:pPrChange w:id="952" w:author="Microsoft Office User" w:date="2025-03-10T12:11:00Z">
          <w:pPr>
            <w:pStyle w:val="Bibliography"/>
          </w:pPr>
        </w:pPrChange>
      </w:pPr>
      <w:del w:id="953" w:author="Microsoft Office User" w:date="2025-03-10T12:11:00Z">
        <w:r w:rsidRPr="00B83206" w:rsidDel="00315CCA">
          <w:delText>[79]</w:delText>
        </w:r>
        <w:r w:rsidRPr="00B83206" w:rsidDel="00315CCA">
          <w:tab/>
          <w:delText xml:space="preserve">S. Rivas, R. Urraca, P. Bertoldi, and C. Thiel, ‘Towards the EU Green Deal: Local key factors to achieve ambitious 2030 climate targets’, </w:delText>
        </w:r>
        <w:r w:rsidRPr="00B83206" w:rsidDel="00315CCA">
          <w:rPr>
            <w:i/>
            <w:iCs/>
          </w:rPr>
          <w:delText>Journal of Cleaner Production</w:delText>
        </w:r>
        <w:r w:rsidRPr="00B83206" w:rsidDel="00315CCA">
          <w:delText>, vol. 320, p. 128878, Oct. 2021, doi: 10.1016/j.jclepro.2021.128878.</w:delText>
        </w:r>
      </w:del>
    </w:p>
    <w:p w14:paraId="3A7FEDFE" w14:textId="17E79ACF" w:rsidR="00B83206" w:rsidRPr="00B83206" w:rsidDel="00315CCA" w:rsidRDefault="00B83206" w:rsidP="00315CCA">
      <w:pPr>
        <w:spacing w:before="0" w:after="160"/>
        <w:jc w:val="left"/>
        <w:rPr>
          <w:del w:id="954" w:author="Microsoft Office User" w:date="2025-03-10T12:11:00Z"/>
        </w:rPr>
        <w:pPrChange w:id="955" w:author="Microsoft Office User" w:date="2025-03-10T12:11:00Z">
          <w:pPr>
            <w:pStyle w:val="Bibliography"/>
          </w:pPr>
        </w:pPrChange>
      </w:pPr>
      <w:del w:id="956" w:author="Microsoft Office User" w:date="2025-03-10T12:11:00Z">
        <w:r w:rsidRPr="00B83206" w:rsidDel="00315CCA">
          <w:delText>[80]</w:delText>
        </w:r>
        <w:r w:rsidRPr="00B83206" w:rsidDel="00315CCA">
          <w:tab/>
          <w:delText xml:space="preserve">S. Van Hoof, ‘Climate Change Mitigation in Agriculture: Barriers to the Adoption of Carbon Farming Policies in the EU’, </w:delText>
        </w:r>
        <w:r w:rsidRPr="00B83206" w:rsidDel="00315CCA">
          <w:rPr>
            <w:i/>
            <w:iCs/>
          </w:rPr>
          <w:delText>Sustainability</w:delText>
        </w:r>
        <w:r w:rsidRPr="00B83206" w:rsidDel="00315CCA">
          <w:delText>, vol. 15, no. 13, p. 10452, Jul. 2023, doi: 10.3390/su151310452.</w:delText>
        </w:r>
      </w:del>
    </w:p>
    <w:p w14:paraId="58D9EF7B" w14:textId="6E9F5470" w:rsidR="00B83206" w:rsidRPr="00B83206" w:rsidDel="00315CCA" w:rsidRDefault="00B83206" w:rsidP="00315CCA">
      <w:pPr>
        <w:spacing w:before="0" w:after="160"/>
        <w:jc w:val="left"/>
        <w:rPr>
          <w:del w:id="957" w:author="Microsoft Office User" w:date="2025-03-10T12:11:00Z"/>
        </w:rPr>
        <w:pPrChange w:id="958" w:author="Microsoft Office User" w:date="2025-03-10T12:11:00Z">
          <w:pPr>
            <w:pStyle w:val="Bibliography"/>
          </w:pPr>
        </w:pPrChange>
      </w:pPr>
      <w:del w:id="959" w:author="Microsoft Office User" w:date="2025-03-10T12:11:00Z">
        <w:r w:rsidRPr="00B83206" w:rsidDel="00315CCA">
          <w:delText>[81]</w:delText>
        </w:r>
        <w:r w:rsidRPr="00B83206" w:rsidDel="00315CCA">
          <w:tab/>
          <w:delText xml:space="preserve">J. Mills </w:delText>
        </w:r>
        <w:r w:rsidRPr="00B83206" w:rsidDel="00315CCA">
          <w:rPr>
            <w:i/>
            <w:iCs/>
          </w:rPr>
          <w:delText>et al.</w:delText>
        </w:r>
        <w:r w:rsidRPr="00B83206" w:rsidDel="00315CCA">
          <w:delText xml:space="preserve">, ‘Barriers to and opportunities for the uptake of soil carbon management practices in European sustainable agricultural production’, </w:delText>
        </w:r>
        <w:r w:rsidRPr="00B83206" w:rsidDel="00315CCA">
          <w:rPr>
            <w:i/>
            <w:iCs/>
          </w:rPr>
          <w:delText>Agroecology and Sustainable Food Systems</w:delText>
        </w:r>
        <w:r w:rsidRPr="00B83206" w:rsidDel="00315CCA">
          <w:delText>, vol. 44, no. 9, pp. 1185–1211, Oct. 2020, doi: 10.1080/21683565.2019.1680476.</w:delText>
        </w:r>
      </w:del>
    </w:p>
    <w:p w14:paraId="3BC52317" w14:textId="23A2D879" w:rsidR="00B83206" w:rsidRPr="00B83206" w:rsidDel="00315CCA" w:rsidRDefault="00B83206" w:rsidP="00315CCA">
      <w:pPr>
        <w:spacing w:before="0" w:after="160"/>
        <w:jc w:val="left"/>
        <w:rPr>
          <w:del w:id="960" w:author="Microsoft Office User" w:date="2025-03-10T12:11:00Z"/>
        </w:rPr>
        <w:pPrChange w:id="961" w:author="Microsoft Office User" w:date="2025-03-10T12:11:00Z">
          <w:pPr>
            <w:pStyle w:val="Bibliography"/>
          </w:pPr>
        </w:pPrChange>
      </w:pPr>
      <w:del w:id="962" w:author="Microsoft Office User" w:date="2025-03-10T12:11:00Z">
        <w:r w:rsidRPr="00B83206" w:rsidDel="00315CCA">
          <w:delText>[82]</w:delText>
        </w:r>
        <w:r w:rsidRPr="00B83206" w:rsidDel="00315CCA">
          <w:tab/>
          <w:delText>Clean Energy and Technology Observatory, ‘Photovoltaics in the European Union’, European Commission: Joint Research Centre, Luxembourg, JRC139297, Nov. 2024. [Online]. Available: https://setis.ec.europa.eu/publications-and-documents/clean-energy-technology-observatory/ceto-reports-2024_en</w:delText>
        </w:r>
      </w:del>
    </w:p>
    <w:p w14:paraId="14E0084B" w14:textId="69C4A578" w:rsidR="00B83206" w:rsidRPr="00B83206" w:rsidDel="00315CCA" w:rsidRDefault="00B83206" w:rsidP="00315CCA">
      <w:pPr>
        <w:spacing w:before="0" w:after="160"/>
        <w:jc w:val="left"/>
        <w:rPr>
          <w:del w:id="963" w:author="Microsoft Office User" w:date="2025-03-10T12:11:00Z"/>
        </w:rPr>
        <w:pPrChange w:id="964" w:author="Microsoft Office User" w:date="2025-03-10T12:11:00Z">
          <w:pPr>
            <w:pStyle w:val="Bibliography"/>
          </w:pPr>
        </w:pPrChange>
      </w:pPr>
      <w:del w:id="965" w:author="Microsoft Office User" w:date="2025-03-10T12:11:00Z">
        <w:r w:rsidRPr="00B83206" w:rsidDel="00315CCA">
          <w:delText>[83]</w:delText>
        </w:r>
        <w:r w:rsidRPr="00B83206" w:rsidDel="00315CCA">
          <w:tab/>
        </w:r>
        <w:r w:rsidRPr="00B83206" w:rsidDel="00315CCA">
          <w:rPr>
            <w:i/>
            <w:iCs/>
          </w:rPr>
          <w:delText>Proposal for a REGULATION OF THE EUROPEAN PARLIAMENT AND OF THE COUNCIL on establishing a framework of measures for strengthening Europe’s net-zero technology products manufacturing ecosystem (Net Zero Industry Act)</w:delText>
        </w:r>
        <w:r w:rsidRPr="00B83206" w:rsidDel="00315CCA">
          <w:delText>. 2023. Accessed: Nov. 29, 2023. [Online]. Available: https://eur-lex.europa.eu/legal-content/EN/TXT/?uri=CELEX:52023PC0161</w:delText>
        </w:r>
      </w:del>
    </w:p>
    <w:p w14:paraId="71AADE0A" w14:textId="2BB2E1DA" w:rsidR="00B83206" w:rsidRPr="00B83206" w:rsidDel="00315CCA" w:rsidRDefault="00B83206" w:rsidP="00315CCA">
      <w:pPr>
        <w:spacing w:before="0" w:after="160"/>
        <w:jc w:val="left"/>
        <w:rPr>
          <w:del w:id="966" w:author="Microsoft Office User" w:date="2025-03-10T12:11:00Z"/>
        </w:rPr>
        <w:pPrChange w:id="967" w:author="Microsoft Office User" w:date="2025-03-10T12:11:00Z">
          <w:pPr>
            <w:pStyle w:val="Bibliography"/>
          </w:pPr>
        </w:pPrChange>
      </w:pPr>
      <w:del w:id="968" w:author="Microsoft Office User" w:date="2025-03-10T12:11:00Z">
        <w:r w:rsidRPr="00B83206" w:rsidDel="00315CCA">
          <w:delText>[84]</w:delText>
        </w:r>
        <w:r w:rsidRPr="00B83206" w:rsidDel="00315CCA">
          <w:tab/>
        </w:r>
        <w:r w:rsidRPr="00B83206" w:rsidDel="00315CCA">
          <w:rPr>
            <w:i/>
            <w:iCs/>
          </w:rPr>
          <w:delText>Regulation (EU) 2024/1252 of the European Parliament and of the Council of 11 April 2024 establishing a framework for ensuring a secure and sustainable supply of critical raw materials and amending Regulations (EU) No 168/2013, (EU) 2018/858, (EU) 2018/1724 and (EU) 2019/1020 (Text with EEA relevance)</w:delText>
        </w:r>
        <w:r w:rsidRPr="00B83206" w:rsidDel="00315CCA">
          <w:delText>. 2024. Accessed: Feb. 10, 2025. [Online]. Available: http://data.europa.eu/eli/reg/2024/1252/oj/eng</w:delText>
        </w:r>
      </w:del>
    </w:p>
    <w:p w14:paraId="431519B2" w14:textId="798F5ECD" w:rsidR="00B83206" w:rsidRPr="00B83206" w:rsidDel="00315CCA" w:rsidRDefault="00B83206" w:rsidP="00315CCA">
      <w:pPr>
        <w:spacing w:before="0" w:after="160"/>
        <w:jc w:val="left"/>
        <w:rPr>
          <w:del w:id="969" w:author="Microsoft Office User" w:date="2025-03-10T12:11:00Z"/>
        </w:rPr>
        <w:pPrChange w:id="970" w:author="Microsoft Office User" w:date="2025-03-10T12:11:00Z">
          <w:pPr>
            <w:pStyle w:val="Bibliography"/>
          </w:pPr>
        </w:pPrChange>
      </w:pPr>
      <w:del w:id="971" w:author="Microsoft Office User" w:date="2025-03-10T12:11:00Z">
        <w:r w:rsidRPr="00B83206" w:rsidDel="00315CCA">
          <w:delText>[85]</w:delText>
        </w:r>
        <w:r w:rsidRPr="00B83206" w:rsidDel="00315CCA">
          <w:tab/>
          <w:delText>IRENA, ‘Renewable Power Generation Costs in 2023’, IRENA - International Renewable Energy Agency, Sep. 2024. Accessed: Jan. 31, 2025. [Online]. Available: https://www.irena.org/Publications/2024/Sep/Renewable-Power-Generation-Costs-in-2023</w:delText>
        </w:r>
      </w:del>
    </w:p>
    <w:p w14:paraId="1B87A971" w14:textId="54DC43C9" w:rsidR="00B83206" w:rsidRPr="00B83206" w:rsidDel="00315CCA" w:rsidRDefault="00B83206" w:rsidP="00315CCA">
      <w:pPr>
        <w:spacing w:before="0" w:after="160"/>
        <w:jc w:val="left"/>
        <w:rPr>
          <w:del w:id="972" w:author="Microsoft Office User" w:date="2025-03-10T12:11:00Z"/>
        </w:rPr>
        <w:pPrChange w:id="973" w:author="Microsoft Office User" w:date="2025-03-10T12:11:00Z">
          <w:pPr>
            <w:pStyle w:val="Bibliography"/>
          </w:pPr>
        </w:pPrChange>
      </w:pPr>
      <w:del w:id="974" w:author="Microsoft Office User" w:date="2025-03-10T12:11:00Z">
        <w:r w:rsidRPr="00B83206" w:rsidDel="00315CCA">
          <w:delText>[86]</w:delText>
        </w:r>
        <w:r w:rsidRPr="00B83206" w:rsidDel="00315CCA">
          <w:tab/>
          <w:delText>IEA, ‘Global Hydrogen Review 2024’, International Energy Agency, Oct. 2024. [Online]. Available: https://iea.blob.core.windows.net/assets/89c1e382-dc59-46ca-aa47-9f7d41531ab5/GlobalHydrogenReview2024.pdf</w:delText>
        </w:r>
      </w:del>
    </w:p>
    <w:p w14:paraId="3E7C1D7B" w14:textId="33EBEE82" w:rsidR="00B83206" w:rsidRPr="00B83206" w:rsidDel="00315CCA" w:rsidRDefault="00B83206" w:rsidP="00315CCA">
      <w:pPr>
        <w:spacing w:before="0" w:after="160"/>
        <w:jc w:val="left"/>
        <w:rPr>
          <w:del w:id="975" w:author="Microsoft Office User" w:date="2025-03-10T12:11:00Z"/>
        </w:rPr>
        <w:pPrChange w:id="976" w:author="Microsoft Office User" w:date="2025-03-10T12:11:00Z">
          <w:pPr>
            <w:pStyle w:val="Bibliography"/>
          </w:pPr>
        </w:pPrChange>
      </w:pPr>
      <w:del w:id="977" w:author="Microsoft Office User" w:date="2025-03-10T12:11:00Z">
        <w:r w:rsidRPr="00B83206" w:rsidDel="00315CCA">
          <w:delText>[87]</w:delText>
        </w:r>
        <w:r w:rsidRPr="00B83206" w:rsidDel="00315CCA">
          <w:tab/>
        </w:r>
        <w:r w:rsidRPr="00B83206" w:rsidDel="00315CCA">
          <w:rPr>
            <w:i/>
            <w:iCs/>
          </w:rPr>
          <w:delText>Commission Delegated Regulation (EU) 2023/1184 of 10</w:delText>
        </w:r>
        <w:r w:rsidRPr="00B83206" w:rsidDel="00315CCA">
          <w:rPr>
            <w:rFonts w:ascii="Calibri" w:hAnsi="Calibri" w:cs="Calibri"/>
            <w:i/>
            <w:iCs/>
          </w:rPr>
          <w:delText> </w:delText>
        </w:r>
        <w:r w:rsidRPr="00B83206" w:rsidDel="00315CCA">
          <w:rPr>
            <w:i/>
            <w:iCs/>
          </w:rPr>
          <w:delText>February 2023 supplementing Directive (EU)</w:delText>
        </w:r>
        <w:r w:rsidRPr="00B83206" w:rsidDel="00315CCA">
          <w:rPr>
            <w:rFonts w:ascii="Calibri" w:hAnsi="Calibri" w:cs="Calibri"/>
            <w:i/>
            <w:iCs/>
          </w:rPr>
          <w:delText> </w:delText>
        </w:r>
        <w:r w:rsidRPr="00B83206" w:rsidDel="00315CCA">
          <w:rPr>
            <w:i/>
            <w:iCs/>
          </w:rPr>
          <w:delText>2018/2001 of the European Parliament and of the Council by establishing a Union methodology setting out detailed rules for the production of renewable liquid and gaseous transport fuels of non-biological origin</w:delText>
        </w:r>
        <w:r w:rsidRPr="00B83206" w:rsidDel="00315CCA">
          <w:delText>, vol. 157. 2023. Accessed: Jan. 31, 2025. [Online]. Available: http://data.europa.eu/eli/reg_del/2023/1184/oj/eng</w:delText>
        </w:r>
      </w:del>
    </w:p>
    <w:p w14:paraId="3A83D1D3" w14:textId="6B5B61A4" w:rsidR="00B83206" w:rsidRPr="00B83206" w:rsidDel="00315CCA" w:rsidRDefault="00B83206" w:rsidP="00315CCA">
      <w:pPr>
        <w:spacing w:before="0" w:after="160"/>
        <w:jc w:val="left"/>
        <w:rPr>
          <w:del w:id="978" w:author="Microsoft Office User" w:date="2025-03-10T12:11:00Z"/>
        </w:rPr>
        <w:pPrChange w:id="979" w:author="Microsoft Office User" w:date="2025-03-10T12:11:00Z">
          <w:pPr>
            <w:pStyle w:val="Bibliography"/>
          </w:pPr>
        </w:pPrChange>
      </w:pPr>
      <w:del w:id="980" w:author="Microsoft Office User" w:date="2025-03-10T12:11:00Z">
        <w:r w:rsidRPr="00B83206" w:rsidDel="00315CCA">
          <w:delText>[88]</w:delText>
        </w:r>
        <w:r w:rsidRPr="00B83206" w:rsidDel="00315CCA">
          <w:tab/>
          <w:delText>‘Yara Inaugurates 24 MW Green Hydrogen Plant Developed and Built by Linde Engineering’. Accessed: Jan. 31, 2025. [Online]. Available: https://www.linde-engineering.com/news-and-events/press-releases/2024/yara-inaugurates-24-mw-green-hydrogen-plant-developed-and-built-by-linde-engineering</w:delText>
        </w:r>
      </w:del>
    </w:p>
    <w:p w14:paraId="6E1552D5" w14:textId="0632097C" w:rsidR="00B83206" w:rsidRPr="00B83206" w:rsidDel="00315CCA" w:rsidRDefault="00B83206" w:rsidP="00315CCA">
      <w:pPr>
        <w:spacing w:before="0" w:after="160"/>
        <w:jc w:val="left"/>
        <w:rPr>
          <w:del w:id="981" w:author="Microsoft Office User" w:date="2025-03-10T12:11:00Z"/>
        </w:rPr>
        <w:pPrChange w:id="982" w:author="Microsoft Office User" w:date="2025-03-10T12:11:00Z">
          <w:pPr>
            <w:pStyle w:val="Bibliography"/>
          </w:pPr>
        </w:pPrChange>
      </w:pPr>
      <w:del w:id="983" w:author="Microsoft Office User" w:date="2025-03-10T12:11:00Z">
        <w:r w:rsidRPr="00B83206" w:rsidDel="00315CCA">
          <w:delText>[89]</w:delText>
        </w:r>
        <w:r w:rsidRPr="00B83206" w:rsidDel="00315CCA">
          <w:tab/>
          <w:delText>‘Special report 11/2024: The EU’s industrial policy on renewable hydrogen’, European Court of Auditors. Accessed: Jan. 31, 2025. [Online]. Available: http://www.eca.europa.eu/en/publications/sr-2024-11</w:delText>
        </w:r>
      </w:del>
    </w:p>
    <w:p w14:paraId="4317A4A6" w14:textId="04F9C9F0" w:rsidR="00B83206" w:rsidRPr="00B83206" w:rsidDel="00315CCA" w:rsidRDefault="00B83206" w:rsidP="00315CCA">
      <w:pPr>
        <w:spacing w:before="0" w:after="160"/>
        <w:jc w:val="left"/>
        <w:rPr>
          <w:del w:id="984" w:author="Microsoft Office User" w:date="2025-03-10T12:11:00Z"/>
        </w:rPr>
        <w:pPrChange w:id="985" w:author="Microsoft Office User" w:date="2025-03-10T12:11:00Z">
          <w:pPr>
            <w:pStyle w:val="Bibliography"/>
          </w:pPr>
        </w:pPrChange>
      </w:pPr>
      <w:del w:id="986" w:author="Microsoft Office User" w:date="2025-03-10T12:11:00Z">
        <w:r w:rsidRPr="00B83206" w:rsidDel="00315CCA">
          <w:delText>[90]</w:delText>
        </w:r>
        <w:r w:rsidRPr="00B83206" w:rsidDel="00315CCA">
          <w:tab/>
          <w:delText>‘Hydrogen offtake is tiny but growing | BloombergNEF’. Accessed: Feb. 10, 2025. [Online]. Available: https://about.bnef.com/blog/hydrogen-offtake-is-tiny-but-growing/</w:delText>
        </w:r>
      </w:del>
    </w:p>
    <w:p w14:paraId="7D14441A" w14:textId="0B9A0A98" w:rsidR="00B83206" w:rsidRPr="00B83206" w:rsidDel="00315CCA" w:rsidRDefault="00B83206" w:rsidP="00315CCA">
      <w:pPr>
        <w:spacing w:before="0" w:after="160"/>
        <w:jc w:val="left"/>
        <w:rPr>
          <w:del w:id="987" w:author="Microsoft Office User" w:date="2025-03-10T12:11:00Z"/>
        </w:rPr>
        <w:pPrChange w:id="988" w:author="Microsoft Office User" w:date="2025-03-10T12:11:00Z">
          <w:pPr>
            <w:pStyle w:val="Bibliography"/>
          </w:pPr>
        </w:pPrChange>
      </w:pPr>
      <w:del w:id="989" w:author="Microsoft Office User" w:date="2025-03-10T12:11:00Z">
        <w:r w:rsidRPr="00B83206" w:rsidDel="00315CCA">
          <w:delText>[91]</w:delText>
        </w:r>
        <w:r w:rsidRPr="00B83206" w:rsidDel="00315CCA">
          <w:tab/>
          <w:delText>Hydrogen Europe, ‘Hydrogen Europe Position Paper on PFAS’, Hydrogen Europe, Jan. 2023. [Online]. Available: https://hydrogeneurope.eu/wp-content/uploads/2023/02/Hydrogen-Europe-position-paper-on-PFAS-ban_v12_FINAL.pdf</w:delText>
        </w:r>
      </w:del>
    </w:p>
    <w:p w14:paraId="0D858472" w14:textId="4D9B111F" w:rsidR="00B83206" w:rsidRPr="00B83206" w:rsidDel="00315CCA" w:rsidRDefault="00B83206" w:rsidP="00315CCA">
      <w:pPr>
        <w:spacing w:before="0" w:after="160"/>
        <w:jc w:val="left"/>
        <w:rPr>
          <w:del w:id="990" w:author="Microsoft Office User" w:date="2025-03-10T12:11:00Z"/>
        </w:rPr>
        <w:pPrChange w:id="991" w:author="Microsoft Office User" w:date="2025-03-10T12:11:00Z">
          <w:pPr>
            <w:pStyle w:val="Bibliography"/>
          </w:pPr>
        </w:pPrChange>
      </w:pPr>
      <w:del w:id="992" w:author="Microsoft Office User" w:date="2025-03-10T12:11:00Z">
        <w:r w:rsidRPr="00B83206" w:rsidDel="00315CCA">
          <w:delText>[92]</w:delText>
        </w:r>
        <w:r w:rsidRPr="00B83206" w:rsidDel="00315CCA">
          <w:tab/>
          <w:delText xml:space="preserve">S. Carrara </w:delText>
        </w:r>
        <w:r w:rsidRPr="00B83206" w:rsidDel="00315CCA">
          <w:rPr>
            <w:i/>
            <w:iCs/>
          </w:rPr>
          <w:delText>et al.</w:delText>
        </w:r>
        <w:r w:rsidRPr="00B83206" w:rsidDel="00315CCA">
          <w:delText xml:space="preserve">, </w:delText>
        </w:r>
        <w:r w:rsidRPr="00B83206" w:rsidDel="00315CCA">
          <w:rPr>
            <w:i/>
            <w:iCs/>
          </w:rPr>
          <w:delText>Supply chain analysis and material demand forecast in strategic technologies and sectors in the EU: a foresight study</w:delText>
        </w:r>
        <w:r w:rsidRPr="00B83206" w:rsidDel="00315CCA">
          <w:delText>. Publications Office of the European Union, 2023. Accessed: Jan. 30, 2025. [Online]. Available: https://data.europa.eu/doi/10.2760/386650</w:delText>
        </w:r>
      </w:del>
    </w:p>
    <w:p w14:paraId="5636CB93" w14:textId="17D1F0EC" w:rsidR="00B83206" w:rsidRPr="00B83206" w:rsidDel="00315CCA" w:rsidRDefault="00B83206" w:rsidP="00315CCA">
      <w:pPr>
        <w:spacing w:before="0" w:after="160"/>
        <w:jc w:val="left"/>
        <w:rPr>
          <w:del w:id="993" w:author="Microsoft Office User" w:date="2025-03-10T12:11:00Z"/>
        </w:rPr>
        <w:pPrChange w:id="994" w:author="Microsoft Office User" w:date="2025-03-10T12:11:00Z">
          <w:pPr>
            <w:pStyle w:val="Bibliography"/>
          </w:pPr>
        </w:pPrChange>
      </w:pPr>
      <w:del w:id="995" w:author="Microsoft Office User" w:date="2025-03-10T12:11:00Z">
        <w:r w:rsidRPr="00B83206" w:rsidDel="00315CCA">
          <w:delText>[93]</w:delText>
        </w:r>
        <w:r w:rsidRPr="00B83206" w:rsidDel="00315CCA">
          <w:tab/>
          <w:delText xml:space="preserve">E. Nguyen, P. Olivier, M.-C. Pera, E. Pahon, and R. Roche, ‘Impacts of intermittency on low-temperature electrolysis technologies: A comprehensive review’, </w:delText>
        </w:r>
        <w:r w:rsidRPr="00B83206" w:rsidDel="00315CCA">
          <w:rPr>
            <w:i/>
            <w:iCs/>
          </w:rPr>
          <w:delText>International Journal of Hydrogen Energy</w:delText>
        </w:r>
        <w:r w:rsidRPr="00B83206" w:rsidDel="00315CCA">
          <w:delText>, vol. 70, pp. 474–492, Jun. 2024, doi: 10.1016/j.ijhydene.2024.05.217.</w:delText>
        </w:r>
      </w:del>
    </w:p>
    <w:p w14:paraId="0F2CAF28" w14:textId="4CE1791F" w:rsidR="00B83206" w:rsidRPr="00B83206" w:rsidDel="00315CCA" w:rsidRDefault="00B83206" w:rsidP="00315CCA">
      <w:pPr>
        <w:spacing w:before="0" w:after="160"/>
        <w:jc w:val="left"/>
        <w:rPr>
          <w:del w:id="996" w:author="Microsoft Office User" w:date="2025-03-10T12:11:00Z"/>
        </w:rPr>
        <w:pPrChange w:id="997" w:author="Microsoft Office User" w:date="2025-03-10T12:11:00Z">
          <w:pPr>
            <w:pStyle w:val="Bibliography"/>
          </w:pPr>
        </w:pPrChange>
      </w:pPr>
      <w:del w:id="998" w:author="Microsoft Office User" w:date="2025-03-10T12:11:00Z">
        <w:r w:rsidRPr="00B83206" w:rsidDel="00315CCA">
          <w:delText>[94]</w:delText>
        </w:r>
        <w:r w:rsidRPr="00B83206" w:rsidDel="00315CCA">
          <w:tab/>
          <w:delText>C. Maduta, G. Kakoulaki, P. Zangheri, and M. Bavetta, ‘Towards energy efficient and asbestos-free dwellings through deep energy renovation’, JRC Publications Repository. Accessed: Jan. 31, 2025. [Online]. Available: https://publications.jrc.ec.europa.eu/repository/handle/JRC129218</w:delText>
        </w:r>
      </w:del>
    </w:p>
    <w:p w14:paraId="40484276" w14:textId="265AA755" w:rsidR="00B83206" w:rsidRPr="00B83206" w:rsidDel="00315CCA" w:rsidRDefault="00B83206" w:rsidP="00315CCA">
      <w:pPr>
        <w:spacing w:before="0" w:after="160"/>
        <w:jc w:val="left"/>
        <w:rPr>
          <w:del w:id="999" w:author="Microsoft Office User" w:date="2025-03-10T12:11:00Z"/>
        </w:rPr>
        <w:pPrChange w:id="1000" w:author="Microsoft Office User" w:date="2025-03-10T12:11:00Z">
          <w:pPr>
            <w:pStyle w:val="Bibliography"/>
          </w:pPr>
        </w:pPrChange>
      </w:pPr>
      <w:del w:id="1001" w:author="Microsoft Office User" w:date="2025-03-10T12:11:00Z">
        <w:r w:rsidRPr="00B83206" w:rsidDel="00315CCA">
          <w:delText>[95]</w:delText>
        </w:r>
        <w:r w:rsidRPr="00B83206" w:rsidDel="00315CCA">
          <w:tab/>
          <w:delText>‘Current funding’. Accessed: Feb. 10, 2025. [Online]. Available: https://energy.ec.europa.eu/topics/energy-efficiency/financing/eu-programmes/current-funding_en</w:delText>
        </w:r>
      </w:del>
    </w:p>
    <w:p w14:paraId="2F2A73CC" w14:textId="4A35E7C4" w:rsidR="00B83206" w:rsidRPr="00B83206" w:rsidDel="00315CCA" w:rsidRDefault="00B83206" w:rsidP="00315CCA">
      <w:pPr>
        <w:spacing w:before="0" w:after="160"/>
        <w:jc w:val="left"/>
        <w:rPr>
          <w:del w:id="1002" w:author="Microsoft Office User" w:date="2025-03-10T12:11:00Z"/>
        </w:rPr>
        <w:pPrChange w:id="1003" w:author="Microsoft Office User" w:date="2025-03-10T12:11:00Z">
          <w:pPr>
            <w:pStyle w:val="Bibliography"/>
          </w:pPr>
        </w:pPrChange>
      </w:pPr>
      <w:del w:id="1004" w:author="Microsoft Office User" w:date="2025-03-10T12:11:00Z">
        <w:r w:rsidRPr="00B83206" w:rsidDel="00315CCA">
          <w:delText>[96]</w:delText>
        </w:r>
        <w:r w:rsidRPr="00B83206" w:rsidDel="00315CCA">
          <w:tab/>
          <w:delText>European Commission, ‘Researchers to receive €132 million through the new Euratom Research and Training Work Programme 2023-2025 for investments in nuclear innovation and technology’. [Online]. Available: https://research-and-innovation.ec.europa.eu/news/all-research-and-innovation-news/researchers-receive-eu132-million-through-new-euratom-research-and-training-work-programme-2023-2025-2023-03-17_en</w:delText>
        </w:r>
      </w:del>
    </w:p>
    <w:p w14:paraId="0AA9252A" w14:textId="24E88AA4" w:rsidR="00B83206" w:rsidRPr="00B83206" w:rsidDel="00315CCA" w:rsidRDefault="00B83206" w:rsidP="00315CCA">
      <w:pPr>
        <w:spacing w:before="0" w:after="160"/>
        <w:jc w:val="left"/>
        <w:rPr>
          <w:del w:id="1005" w:author="Microsoft Office User" w:date="2025-03-10T12:11:00Z"/>
        </w:rPr>
        <w:pPrChange w:id="1006" w:author="Microsoft Office User" w:date="2025-03-10T12:11:00Z">
          <w:pPr>
            <w:pStyle w:val="Bibliography"/>
          </w:pPr>
        </w:pPrChange>
      </w:pPr>
      <w:del w:id="1007" w:author="Microsoft Office User" w:date="2025-03-10T12:11:00Z">
        <w:r w:rsidRPr="00B83206" w:rsidDel="00315CCA">
          <w:delText>[97]</w:delText>
        </w:r>
        <w:r w:rsidRPr="00B83206" w:rsidDel="00315CCA">
          <w:tab/>
          <w:delText xml:space="preserve">International Atomic Energy Agency, </w:delText>
        </w:r>
        <w:r w:rsidRPr="00B83206" w:rsidDel="00315CCA">
          <w:rPr>
            <w:i/>
            <w:iCs/>
          </w:rPr>
          <w:delText>Energy, Electricity and Nuclear Power Estimates for the Period up to 2050</w:delText>
        </w:r>
        <w:r w:rsidRPr="00B83206" w:rsidDel="00315CCA">
          <w:delText>. in Reference Data Series. International Atomic Energy Agency, 2024. doi: 10.61092/iaea.e3qb-hsrr.</w:delText>
        </w:r>
      </w:del>
    </w:p>
    <w:p w14:paraId="16037DBF" w14:textId="4EE6FB4E" w:rsidR="00B83206" w:rsidRPr="00B83206" w:rsidDel="00315CCA" w:rsidRDefault="00B83206" w:rsidP="00315CCA">
      <w:pPr>
        <w:spacing w:before="0" w:after="160"/>
        <w:jc w:val="left"/>
        <w:rPr>
          <w:del w:id="1008" w:author="Microsoft Office User" w:date="2025-03-10T12:11:00Z"/>
        </w:rPr>
        <w:pPrChange w:id="1009" w:author="Microsoft Office User" w:date="2025-03-10T12:11:00Z">
          <w:pPr>
            <w:pStyle w:val="Bibliography"/>
          </w:pPr>
        </w:pPrChange>
      </w:pPr>
      <w:del w:id="1010" w:author="Microsoft Office User" w:date="2025-03-10T12:11:00Z">
        <w:r w:rsidRPr="00B83206" w:rsidDel="00315CCA">
          <w:delText>[98]</w:delText>
        </w:r>
        <w:r w:rsidRPr="00B83206" w:rsidDel="00315CCA">
          <w:tab/>
          <w:delText>Ministry of Economic Affairs and Employment, Ministry of Economic Affairs and Employment, and Energy, ‘Finland’s Integrated National Energy and Climate Plan Update’, 2024. [Online]. Available: https://commission.europa.eu/document/download/069886e9-7a50-4df1-b523-9eb7bf7308c3_en?filename=FI_FINAL%20UPDATED%20NECP%202021-2030%20%28English%29.pdf</w:delText>
        </w:r>
      </w:del>
    </w:p>
    <w:p w14:paraId="1EFBD8CA" w14:textId="435738A2" w:rsidR="00B83206" w:rsidRPr="00B83206" w:rsidDel="00315CCA" w:rsidRDefault="00B83206" w:rsidP="00315CCA">
      <w:pPr>
        <w:spacing w:before="0" w:after="160"/>
        <w:jc w:val="left"/>
        <w:rPr>
          <w:del w:id="1011" w:author="Microsoft Office User" w:date="2025-03-10T12:11:00Z"/>
        </w:rPr>
        <w:pPrChange w:id="1012" w:author="Microsoft Office User" w:date="2025-03-10T12:11:00Z">
          <w:pPr>
            <w:pStyle w:val="Bibliography"/>
          </w:pPr>
        </w:pPrChange>
      </w:pPr>
      <w:del w:id="1013" w:author="Microsoft Office User" w:date="2025-03-10T12:11:00Z">
        <w:r w:rsidRPr="00B83206" w:rsidDel="00315CCA">
          <w:delText>[99]</w:delText>
        </w:r>
        <w:r w:rsidRPr="00B83206" w:rsidDel="00315CCA">
          <w:tab/>
          <w:delText xml:space="preserve">J. Hyvönen, T. Koivunen, and S. Syri, ‘Possible bottlenecks in clean energy transitions: Overview and modelled effects – Case Finland’, </w:delText>
        </w:r>
        <w:r w:rsidRPr="00B83206" w:rsidDel="00315CCA">
          <w:rPr>
            <w:i/>
            <w:iCs/>
          </w:rPr>
          <w:delText>Journal of Cleaner Production</w:delText>
        </w:r>
        <w:r w:rsidRPr="00B83206" w:rsidDel="00315CCA">
          <w:delText>, vol. 410, p. 137317, Jul. 2023, doi: 10.1016/j.jclepro.2023.137317.</w:delText>
        </w:r>
      </w:del>
    </w:p>
    <w:p w14:paraId="3EB86D0A" w14:textId="04488638" w:rsidR="00B83206" w:rsidRPr="00B83206" w:rsidDel="00315CCA" w:rsidRDefault="00B83206" w:rsidP="00315CCA">
      <w:pPr>
        <w:spacing w:before="0" w:after="160"/>
        <w:jc w:val="left"/>
        <w:rPr>
          <w:del w:id="1014" w:author="Microsoft Office User" w:date="2025-03-10T12:11:00Z"/>
        </w:rPr>
        <w:pPrChange w:id="1015" w:author="Microsoft Office User" w:date="2025-03-10T12:11:00Z">
          <w:pPr>
            <w:pStyle w:val="Bibliography"/>
          </w:pPr>
        </w:pPrChange>
      </w:pPr>
      <w:del w:id="1016" w:author="Microsoft Office User" w:date="2025-03-10T12:11:00Z">
        <w:r w:rsidRPr="00B83206" w:rsidDel="00315CCA">
          <w:delText>[100]</w:delText>
        </w:r>
        <w:r w:rsidRPr="00B83206" w:rsidDel="00315CCA">
          <w:tab/>
          <w:delText>‘Construction of Finnish pilot SMR plant to start in 2025’. [Online]. Available: https://www.world-nuclear-news.org/Articles/Construction-of-Finnish-pilot-SMR-plant-to-start-i</w:delText>
        </w:r>
      </w:del>
    </w:p>
    <w:p w14:paraId="443BE030" w14:textId="41395ABC" w:rsidR="00B83206" w:rsidRPr="00B83206" w:rsidDel="00315CCA" w:rsidRDefault="00B83206" w:rsidP="00315CCA">
      <w:pPr>
        <w:spacing w:before="0" w:after="160"/>
        <w:jc w:val="left"/>
        <w:rPr>
          <w:del w:id="1017" w:author="Microsoft Office User" w:date="2025-03-10T12:11:00Z"/>
        </w:rPr>
        <w:pPrChange w:id="1018" w:author="Microsoft Office User" w:date="2025-03-10T12:11:00Z">
          <w:pPr>
            <w:pStyle w:val="Bibliography"/>
          </w:pPr>
        </w:pPrChange>
      </w:pPr>
      <w:del w:id="1019" w:author="Microsoft Office User" w:date="2025-03-10T12:11:00Z">
        <w:r w:rsidRPr="00B83206" w:rsidDel="00315CCA">
          <w:delText>[101]</w:delText>
        </w:r>
        <w:r w:rsidRPr="00B83206" w:rsidDel="00315CCA">
          <w:tab/>
          <w:delText>‘How can nuclear combat climate change?’, World Nuclear Association. Accessed: Feb. 10, 2024. [Online]. Available: https://world-nuclear.org/nuclear-essentials/how-can-nuclear-combat-climate-change</w:delText>
        </w:r>
      </w:del>
    </w:p>
    <w:p w14:paraId="48147D2F" w14:textId="236AEE0B" w:rsidR="00B83206" w:rsidRPr="00B83206" w:rsidDel="00315CCA" w:rsidRDefault="00B83206" w:rsidP="00315CCA">
      <w:pPr>
        <w:spacing w:before="0" w:after="160"/>
        <w:jc w:val="left"/>
        <w:rPr>
          <w:del w:id="1020" w:author="Microsoft Office User" w:date="2025-03-10T12:11:00Z"/>
        </w:rPr>
        <w:pPrChange w:id="1021" w:author="Microsoft Office User" w:date="2025-03-10T12:11:00Z">
          <w:pPr>
            <w:pStyle w:val="Bibliography"/>
          </w:pPr>
        </w:pPrChange>
      </w:pPr>
      <w:del w:id="1022" w:author="Microsoft Office User" w:date="2025-03-10T12:11:00Z">
        <w:r w:rsidRPr="00B83206" w:rsidDel="00315CCA">
          <w:delText>[102]</w:delText>
        </w:r>
        <w:r w:rsidRPr="00B83206" w:rsidDel="00315CCA">
          <w:tab/>
          <w:delText>Nuclear Energy Agency, ‘Small Modular Reactors: Challenges and Opportunities’, Paris, 7560, 2021. [Online]. Available: https://www.oecd-nea.org/jcms/pl_57979/small-modular-reactors-challenges-and-opportunities?details=true</w:delText>
        </w:r>
      </w:del>
    </w:p>
    <w:p w14:paraId="5513558E" w14:textId="2170305B" w:rsidR="00B83206" w:rsidRPr="00B83206" w:rsidDel="00315CCA" w:rsidRDefault="00B83206" w:rsidP="00315CCA">
      <w:pPr>
        <w:spacing w:before="0" w:after="160"/>
        <w:jc w:val="left"/>
        <w:rPr>
          <w:del w:id="1023" w:author="Microsoft Office User" w:date="2025-03-10T12:11:00Z"/>
        </w:rPr>
        <w:pPrChange w:id="1024" w:author="Microsoft Office User" w:date="2025-03-10T12:11:00Z">
          <w:pPr>
            <w:pStyle w:val="Bibliography"/>
          </w:pPr>
        </w:pPrChange>
      </w:pPr>
      <w:del w:id="1025" w:author="Microsoft Office User" w:date="2025-03-10T12:11:00Z">
        <w:r w:rsidRPr="00B83206" w:rsidDel="00315CCA">
          <w:delText>[103]</w:delText>
        </w:r>
        <w:r w:rsidRPr="00B83206" w:rsidDel="00315CCA">
          <w:tab/>
          <w:delText xml:space="preserve">European Commission. Joint Research Centre., </w:delText>
        </w:r>
        <w:r w:rsidRPr="00B83206" w:rsidDel="00315CCA">
          <w:rPr>
            <w:i/>
            <w:iCs/>
          </w:rPr>
          <w:delText>Long-term Horizon scanning for nuclear technologies yearly report 2023: fostering forward thinking in nuclear technologies.</w:delText>
        </w:r>
        <w:r w:rsidRPr="00B83206" w:rsidDel="00315CCA">
          <w:delText xml:space="preserve"> LU: Publications Office, 2024. Accessed: Oct. 02, 2024. [Online]. Available: https://data.europa.eu/doi/10.2760/292671</w:delText>
        </w:r>
      </w:del>
    </w:p>
    <w:p w14:paraId="61C60E7D" w14:textId="1ED23645" w:rsidR="00B83206" w:rsidRPr="00B83206" w:rsidDel="00315CCA" w:rsidRDefault="00B83206" w:rsidP="00315CCA">
      <w:pPr>
        <w:spacing w:before="0" w:after="160"/>
        <w:jc w:val="left"/>
        <w:rPr>
          <w:del w:id="1026" w:author="Microsoft Office User" w:date="2025-03-10T12:11:00Z"/>
        </w:rPr>
        <w:pPrChange w:id="1027" w:author="Microsoft Office User" w:date="2025-03-10T12:11:00Z">
          <w:pPr>
            <w:pStyle w:val="Bibliography"/>
          </w:pPr>
        </w:pPrChange>
      </w:pPr>
      <w:del w:id="1028" w:author="Microsoft Office User" w:date="2025-03-10T12:11:00Z">
        <w:r w:rsidRPr="00B83206" w:rsidDel="00315CCA">
          <w:delText>[104]</w:delText>
        </w:r>
        <w:r w:rsidRPr="00B83206" w:rsidDel="00315CCA">
          <w:tab/>
          <w:delText>European Commision, ‘European Industrial Alliance on SMRs’. [Online]. Available: https://single-market-economy.ec.europa.eu/industry/industrial-alliances/european-industrial-alliance-small-modular-reactors_en</w:delText>
        </w:r>
      </w:del>
    </w:p>
    <w:p w14:paraId="0626AC74" w14:textId="2D74FBA5" w:rsidR="00B83206" w:rsidRPr="00B83206" w:rsidDel="00315CCA" w:rsidRDefault="00B83206" w:rsidP="00315CCA">
      <w:pPr>
        <w:spacing w:before="0" w:after="160"/>
        <w:jc w:val="left"/>
        <w:rPr>
          <w:del w:id="1029" w:author="Microsoft Office User" w:date="2025-03-10T12:11:00Z"/>
        </w:rPr>
        <w:pPrChange w:id="1030" w:author="Microsoft Office User" w:date="2025-03-10T12:11:00Z">
          <w:pPr>
            <w:pStyle w:val="Bibliography"/>
          </w:pPr>
        </w:pPrChange>
      </w:pPr>
      <w:del w:id="1031" w:author="Microsoft Office User" w:date="2025-03-10T12:11:00Z">
        <w:r w:rsidRPr="00B83206" w:rsidDel="00315CCA">
          <w:delText>[105]</w:delText>
        </w:r>
        <w:r w:rsidRPr="00B83206" w:rsidDel="00315CCA">
          <w:tab/>
          <w:delText xml:space="preserve">D. Gielen, </w:delText>
        </w:r>
        <w:r w:rsidRPr="00B83206" w:rsidDel="00315CCA">
          <w:rPr>
            <w:i/>
            <w:iCs/>
          </w:rPr>
          <w:delText>Critical materials for the energy transition</w:delText>
        </w:r>
        <w:r w:rsidRPr="00B83206" w:rsidDel="00315CCA">
          <w:delText>. Abu Dhabi: International Renewable Energy Agency, 2021.</w:delText>
        </w:r>
      </w:del>
    </w:p>
    <w:p w14:paraId="14B285DB" w14:textId="72E37B5A" w:rsidR="00B83206" w:rsidRPr="00B83206" w:rsidDel="00315CCA" w:rsidRDefault="00B83206" w:rsidP="00315CCA">
      <w:pPr>
        <w:spacing w:before="0" w:after="160"/>
        <w:jc w:val="left"/>
        <w:rPr>
          <w:del w:id="1032" w:author="Microsoft Office User" w:date="2025-03-10T12:11:00Z"/>
        </w:rPr>
        <w:pPrChange w:id="1033" w:author="Microsoft Office User" w:date="2025-03-10T12:11:00Z">
          <w:pPr>
            <w:pStyle w:val="Bibliography"/>
          </w:pPr>
        </w:pPrChange>
      </w:pPr>
      <w:del w:id="1034" w:author="Microsoft Office User" w:date="2025-03-10T12:11:00Z">
        <w:r w:rsidRPr="00B83206" w:rsidDel="00315CCA">
          <w:delText>[106]</w:delText>
        </w:r>
        <w:r w:rsidRPr="00B83206" w:rsidDel="00315CCA">
          <w:tab/>
          <w:delText>NEA, ‘Meeting Climate Change Targets: The Role of Nuclear Energy’, OECD Publishing, Paris, 2022. [Online]. Available: https://www.oecd-nea.org/jcms/pl_69396/meeting-climate-change-targets-the-role-of-nuclear-energy</w:delText>
        </w:r>
      </w:del>
    </w:p>
    <w:p w14:paraId="1FC5E060" w14:textId="5A84C1EE" w:rsidR="00B83206" w:rsidRPr="00B83206" w:rsidDel="00315CCA" w:rsidRDefault="00B83206" w:rsidP="00315CCA">
      <w:pPr>
        <w:spacing w:before="0" w:after="160"/>
        <w:jc w:val="left"/>
        <w:rPr>
          <w:del w:id="1035" w:author="Microsoft Office User" w:date="2025-03-10T12:11:00Z"/>
        </w:rPr>
        <w:pPrChange w:id="1036" w:author="Microsoft Office User" w:date="2025-03-10T12:11:00Z">
          <w:pPr>
            <w:pStyle w:val="Bibliography"/>
          </w:pPr>
        </w:pPrChange>
      </w:pPr>
      <w:del w:id="1037" w:author="Microsoft Office User" w:date="2025-03-10T12:11:00Z">
        <w:r w:rsidRPr="00B83206" w:rsidDel="00315CCA">
          <w:delText>[107]</w:delText>
        </w:r>
        <w:r w:rsidRPr="00B83206" w:rsidDel="00315CCA">
          <w:tab/>
          <w:delText>NEA, ‘High-Assay Low-Enriched Uranium: Drivers, Implications and Security of Supply’, OECD Publishing, Paris, 2024. [Online]. Available: https://www.oecd-nea.org/jcms/pl_96126/high-assay-low-enriched-uranium-drivers-implications-and-security-of-supply</w:delText>
        </w:r>
      </w:del>
    </w:p>
    <w:p w14:paraId="053D9719" w14:textId="07C9ED01" w:rsidR="00B83206" w:rsidRPr="00B83206" w:rsidDel="00315CCA" w:rsidRDefault="00B83206" w:rsidP="00315CCA">
      <w:pPr>
        <w:spacing w:before="0" w:after="160"/>
        <w:jc w:val="left"/>
        <w:rPr>
          <w:del w:id="1038" w:author="Microsoft Office User" w:date="2025-03-10T12:11:00Z"/>
        </w:rPr>
        <w:pPrChange w:id="1039" w:author="Microsoft Office User" w:date="2025-03-10T12:11:00Z">
          <w:pPr>
            <w:pStyle w:val="Bibliography"/>
          </w:pPr>
        </w:pPrChange>
      </w:pPr>
      <w:del w:id="1040" w:author="Microsoft Office User" w:date="2025-03-10T12:11:00Z">
        <w:r w:rsidRPr="00B83206" w:rsidDel="00315CCA">
          <w:delText>[108]</w:delText>
        </w:r>
        <w:r w:rsidRPr="00B83206" w:rsidDel="00315CCA">
          <w:tab/>
          <w:delText>B. Baldassarre and H. Saveyn, ‘A systematic analysis of EU publications on the Circular Economy’, Publications Office of the European Union, EUR 31491 EN, May 2023. [Online]. Available: https://publications.jrc.ec.europa.eu/repository/handle/JRC133158</w:delText>
        </w:r>
      </w:del>
    </w:p>
    <w:p w14:paraId="26DA53DB" w14:textId="3B500A5E" w:rsidR="00B83206" w:rsidRPr="00B83206" w:rsidDel="00315CCA" w:rsidRDefault="00B83206" w:rsidP="00315CCA">
      <w:pPr>
        <w:spacing w:before="0" w:after="160"/>
        <w:jc w:val="left"/>
        <w:rPr>
          <w:del w:id="1041" w:author="Microsoft Office User" w:date="2025-03-10T12:11:00Z"/>
        </w:rPr>
        <w:pPrChange w:id="1042" w:author="Microsoft Office User" w:date="2025-03-10T12:11:00Z">
          <w:pPr>
            <w:pStyle w:val="Bibliography"/>
          </w:pPr>
        </w:pPrChange>
      </w:pPr>
      <w:del w:id="1043" w:author="Microsoft Office User" w:date="2025-03-10T12:11:00Z">
        <w:r w:rsidRPr="00B83206" w:rsidDel="00315CCA">
          <w:delText>[109]</w:delText>
        </w:r>
        <w:r w:rsidRPr="00B83206" w:rsidDel="00315CCA">
          <w:tab/>
        </w:r>
        <w:r w:rsidRPr="00B83206" w:rsidDel="00315CCA">
          <w:rPr>
            <w:i/>
            <w:iCs/>
          </w:rPr>
          <w:delText>COMMUNICATION FROM THE COMMISSION TO THE EUROPEAN PARLIAMENT, THE COUNCIL, THE EUROPEAN ECONOMIC AND SOCIAL COMMITTEE AND THE COMMITTEE OF THE REGIONS EU Strategy for Sustainable and Circular Textiles</w:delText>
        </w:r>
        <w:r w:rsidRPr="00B83206" w:rsidDel="00315CCA">
          <w:delText>. 2022. Accessed: Nov. 30, 2023. [Online]. Available: https://eur-lex.europa.eu/legal-content/EN/TXT/?uri=CELEX%3A52022DC0141&amp;qid=1700755008782</w:delText>
        </w:r>
      </w:del>
    </w:p>
    <w:p w14:paraId="20CFADC3" w14:textId="7108E846" w:rsidR="00B83206" w:rsidRPr="00B83206" w:rsidDel="00315CCA" w:rsidRDefault="00B83206" w:rsidP="00315CCA">
      <w:pPr>
        <w:spacing w:before="0" w:after="160"/>
        <w:jc w:val="left"/>
        <w:rPr>
          <w:del w:id="1044" w:author="Microsoft Office User" w:date="2025-03-10T12:11:00Z"/>
        </w:rPr>
        <w:pPrChange w:id="1045" w:author="Microsoft Office User" w:date="2025-03-10T12:11:00Z">
          <w:pPr>
            <w:pStyle w:val="Bibliography"/>
          </w:pPr>
        </w:pPrChange>
      </w:pPr>
      <w:del w:id="1046" w:author="Microsoft Office User" w:date="2025-03-10T12:11:00Z">
        <w:r w:rsidRPr="00B83206" w:rsidDel="00315CCA">
          <w:delText>[110]</w:delText>
        </w:r>
        <w:r w:rsidRPr="00B83206" w:rsidDel="00315CCA">
          <w:tab/>
        </w:r>
        <w:r w:rsidRPr="00B83206" w:rsidDel="00315CCA">
          <w:rPr>
            <w:i/>
            <w:iCs/>
          </w:rPr>
          <w:delText>Regulation (EU) 2023/1542 of the European Parliament and of the Council of 12 July 2023 concerning batteries and waste batteries, amending Directive 2008/98/EC and Regulation (EU) 2019/1020 and repealing Directive 2006/66/EC (Text with EEA relevance)</w:delText>
        </w:r>
        <w:r w:rsidRPr="00B83206" w:rsidDel="00315CCA">
          <w:delText>, vol. 191. 2023. Accessed: Nov. 30, 2023. [Online]. Available: http://data.europa.eu/eli/reg/2023/1542/oj/eng</w:delText>
        </w:r>
      </w:del>
    </w:p>
    <w:p w14:paraId="5A49C3F7" w14:textId="0E205844" w:rsidR="00B83206" w:rsidRPr="00B83206" w:rsidDel="00315CCA" w:rsidRDefault="00B83206" w:rsidP="00315CCA">
      <w:pPr>
        <w:spacing w:before="0" w:after="160"/>
        <w:jc w:val="left"/>
        <w:rPr>
          <w:del w:id="1047" w:author="Microsoft Office User" w:date="2025-03-10T12:11:00Z"/>
        </w:rPr>
        <w:pPrChange w:id="1048" w:author="Microsoft Office User" w:date="2025-03-10T12:11:00Z">
          <w:pPr>
            <w:pStyle w:val="Bibliography"/>
          </w:pPr>
        </w:pPrChange>
      </w:pPr>
      <w:del w:id="1049" w:author="Microsoft Office User" w:date="2025-03-10T12:11:00Z">
        <w:r w:rsidRPr="00B83206" w:rsidDel="00315CCA">
          <w:delText>[111]</w:delText>
        </w:r>
        <w:r w:rsidRPr="00B83206" w:rsidDel="00315CCA">
          <w:tab/>
          <w:delText>World Bank, ‘Squaring the Circle: Policies from Europe’s Circular Economy Transition’, Dec. 2022. [Online]. Available: https://www.worldbank.org/en/region/eca/publication/squaring-circle-europe-circular-economy-transition</w:delText>
        </w:r>
      </w:del>
    </w:p>
    <w:p w14:paraId="5AEFC86D" w14:textId="0886F887" w:rsidR="00B83206" w:rsidRPr="00B83206" w:rsidDel="00315CCA" w:rsidRDefault="00B83206" w:rsidP="00315CCA">
      <w:pPr>
        <w:spacing w:before="0" w:after="160"/>
        <w:jc w:val="left"/>
        <w:rPr>
          <w:del w:id="1050" w:author="Microsoft Office User" w:date="2025-03-10T12:11:00Z"/>
        </w:rPr>
        <w:pPrChange w:id="1051" w:author="Microsoft Office User" w:date="2025-03-10T12:11:00Z">
          <w:pPr>
            <w:pStyle w:val="Bibliography"/>
          </w:pPr>
        </w:pPrChange>
      </w:pPr>
      <w:del w:id="1052" w:author="Microsoft Office User" w:date="2025-03-10T12:11:00Z">
        <w:r w:rsidRPr="00B83206" w:rsidDel="00315CCA">
          <w:delText>[112]</w:delText>
        </w:r>
        <w:r w:rsidRPr="00B83206" w:rsidDel="00315CCA">
          <w:tab/>
          <w:delText xml:space="preserve">European Environment Agency, Ed., </w:delText>
        </w:r>
        <w:r w:rsidRPr="00B83206" w:rsidDel="00315CCA">
          <w:rPr>
            <w:i/>
            <w:iCs/>
          </w:rPr>
          <w:delText>Investigating Europe′s secondary raw material markets</w:delText>
        </w:r>
        <w:r w:rsidRPr="00B83206" w:rsidDel="00315CCA">
          <w:delText>. in EEA report, no. no. 2022, 12. Luxembourg: Publications Office of the European Union, 2022. doi: 10.2800/48962.</w:delText>
        </w:r>
      </w:del>
    </w:p>
    <w:p w14:paraId="3BE8D471" w14:textId="3600AA92" w:rsidR="00B83206" w:rsidRPr="00B83206" w:rsidDel="00315CCA" w:rsidRDefault="00B83206" w:rsidP="00315CCA">
      <w:pPr>
        <w:spacing w:before="0" w:after="160"/>
        <w:jc w:val="left"/>
        <w:rPr>
          <w:del w:id="1053" w:author="Microsoft Office User" w:date="2025-03-10T12:11:00Z"/>
        </w:rPr>
        <w:pPrChange w:id="1054" w:author="Microsoft Office User" w:date="2025-03-10T12:11:00Z">
          <w:pPr>
            <w:pStyle w:val="Bibliography"/>
          </w:pPr>
        </w:pPrChange>
      </w:pPr>
      <w:del w:id="1055" w:author="Microsoft Office User" w:date="2025-03-10T12:11:00Z">
        <w:r w:rsidRPr="00B83206" w:rsidDel="00315CCA">
          <w:delText>[113]</w:delText>
        </w:r>
        <w:r w:rsidRPr="00B83206" w:rsidDel="00315CCA">
          <w:tab/>
          <w:delText>European Commission, ‘Raw materials scoreboard 2021’. [Online]. Available: https://rmis.jrc.ec.europa.eu/scoreboard2021#/ind/15</w:delText>
        </w:r>
      </w:del>
    </w:p>
    <w:p w14:paraId="6E2ABA88" w14:textId="63CEE7CF" w:rsidR="00B83206" w:rsidRPr="00B83206" w:rsidDel="00315CCA" w:rsidRDefault="00B83206" w:rsidP="00315CCA">
      <w:pPr>
        <w:spacing w:before="0" w:after="160"/>
        <w:jc w:val="left"/>
        <w:rPr>
          <w:del w:id="1056" w:author="Microsoft Office User" w:date="2025-03-10T12:11:00Z"/>
        </w:rPr>
        <w:pPrChange w:id="1057" w:author="Microsoft Office User" w:date="2025-03-10T12:11:00Z">
          <w:pPr>
            <w:pStyle w:val="Bibliography"/>
          </w:pPr>
        </w:pPrChange>
      </w:pPr>
      <w:del w:id="1058" w:author="Microsoft Office User" w:date="2025-03-10T12:11:00Z">
        <w:r w:rsidRPr="00B83206" w:rsidDel="00315CCA">
          <w:delText>[114]</w:delText>
        </w:r>
        <w:r w:rsidRPr="00B83206" w:rsidDel="00315CCA">
          <w:tab/>
          <w:delText>M. Draghi, ‘The future of European competitiveness (Part B) – In-depth analysis and recommendations’. European Commission, Sep. 2024. [Online]. Available: https://commission.europa.eu/document/download/ec1409c1-d4b4-4882-8bdd-3519f86bbb92_en?filename=The%20future%20of%20European%20competitiveness_%20In-depth%20analysis%20and%20recommendations_0.pdf</w:delText>
        </w:r>
      </w:del>
    </w:p>
    <w:p w14:paraId="7842D82F" w14:textId="29791EA4" w:rsidR="00B83206" w:rsidRPr="00B83206" w:rsidDel="00315CCA" w:rsidRDefault="00B83206" w:rsidP="00315CCA">
      <w:pPr>
        <w:spacing w:before="0" w:after="160"/>
        <w:jc w:val="left"/>
        <w:rPr>
          <w:del w:id="1059" w:author="Microsoft Office User" w:date="2025-03-10T12:11:00Z"/>
        </w:rPr>
        <w:pPrChange w:id="1060" w:author="Microsoft Office User" w:date="2025-03-10T12:11:00Z">
          <w:pPr>
            <w:pStyle w:val="Bibliography"/>
          </w:pPr>
        </w:pPrChange>
      </w:pPr>
      <w:del w:id="1061" w:author="Microsoft Office User" w:date="2025-03-10T12:11:00Z">
        <w:r w:rsidRPr="00B83206" w:rsidDel="00315CCA">
          <w:delText>[115]</w:delText>
        </w:r>
        <w:r w:rsidRPr="00B83206" w:rsidDel="00315CCA">
          <w:tab/>
          <w:delText>T. Geerken, S. Manoochehri, and E. Di Francesco, ‘Circular Economy policy innovation and good practice in Member States’, EEA, European Topic Centre on Circular economy and resource use, ETC CE working paper, Dec. 2022. [Online]. Available: https://www.eionet.europa.eu/etcs/etc-ce/products/draft-report-for-dg-env_final.pdf</w:delText>
        </w:r>
      </w:del>
    </w:p>
    <w:p w14:paraId="376C68C1" w14:textId="25642010" w:rsidR="00B83206" w:rsidRPr="00B83206" w:rsidDel="00315CCA" w:rsidRDefault="00B83206" w:rsidP="00315CCA">
      <w:pPr>
        <w:spacing w:before="0" w:after="160"/>
        <w:jc w:val="left"/>
        <w:rPr>
          <w:del w:id="1062" w:author="Microsoft Office User" w:date="2025-03-10T12:11:00Z"/>
        </w:rPr>
        <w:pPrChange w:id="1063" w:author="Microsoft Office User" w:date="2025-03-10T12:11:00Z">
          <w:pPr>
            <w:pStyle w:val="Bibliography"/>
          </w:pPr>
        </w:pPrChange>
      </w:pPr>
      <w:del w:id="1064" w:author="Microsoft Office User" w:date="2025-03-10T12:11:00Z">
        <w:r w:rsidRPr="00B83206" w:rsidDel="00315CCA">
          <w:delText>[116]</w:delText>
        </w:r>
        <w:r w:rsidRPr="00B83206" w:rsidDel="00315CCA">
          <w:tab/>
          <w:delText xml:space="preserve">European Commission. Joint Research Centre., </w:delText>
        </w:r>
        <w:r w:rsidRPr="00B83206" w:rsidDel="00315CCA">
          <w:rPr>
            <w:i/>
            <w:iCs/>
          </w:rPr>
          <w:delText>Techno-economic and environmental assessment of construction and demolition waste management in the European Union: status quo and prospective potential.</w:delText>
        </w:r>
        <w:r w:rsidRPr="00B83206" w:rsidDel="00315CCA">
          <w:delText xml:space="preserve"> LU: Publications Office, 2023. Accessed: Jan. 29, 2025. [Online]. Available: https://data.europa.eu/doi/10.2760/721895</w:delText>
        </w:r>
      </w:del>
    </w:p>
    <w:p w14:paraId="54FB7A52" w14:textId="59BEF8FE" w:rsidR="00B83206" w:rsidRPr="00B83206" w:rsidDel="00315CCA" w:rsidRDefault="00B83206" w:rsidP="00315CCA">
      <w:pPr>
        <w:spacing w:before="0" w:after="160"/>
        <w:jc w:val="left"/>
        <w:rPr>
          <w:del w:id="1065" w:author="Microsoft Office User" w:date="2025-03-10T12:11:00Z"/>
        </w:rPr>
        <w:pPrChange w:id="1066" w:author="Microsoft Office User" w:date="2025-03-10T12:11:00Z">
          <w:pPr>
            <w:pStyle w:val="Bibliography"/>
          </w:pPr>
        </w:pPrChange>
      </w:pPr>
      <w:del w:id="1067" w:author="Microsoft Office User" w:date="2025-03-10T12:11:00Z">
        <w:r w:rsidRPr="00B83206" w:rsidDel="00315CCA">
          <w:delText>[117]</w:delText>
        </w:r>
        <w:r w:rsidRPr="00B83206" w:rsidDel="00315CCA">
          <w:tab/>
          <w:delText>‘Economic instruments and separate collection systems — key strategies to increase recycling’, European Environment Agency. Accessed: Jan. 30, 2025. [Online]. Available: https://www.eea.europa.eu/publications/economic-instruments-and-separate-collection/economic-instruments-and-separate-collection</w:delText>
        </w:r>
      </w:del>
    </w:p>
    <w:p w14:paraId="4E907D32" w14:textId="280FE164" w:rsidR="00B83206" w:rsidRPr="00B83206" w:rsidDel="00315CCA" w:rsidRDefault="00B83206" w:rsidP="00315CCA">
      <w:pPr>
        <w:spacing w:before="0" w:after="160"/>
        <w:jc w:val="left"/>
        <w:rPr>
          <w:del w:id="1068" w:author="Microsoft Office User" w:date="2025-03-10T12:11:00Z"/>
        </w:rPr>
        <w:pPrChange w:id="1069" w:author="Microsoft Office User" w:date="2025-03-10T12:11:00Z">
          <w:pPr>
            <w:pStyle w:val="Bibliography"/>
          </w:pPr>
        </w:pPrChange>
      </w:pPr>
      <w:del w:id="1070" w:author="Microsoft Office User" w:date="2025-03-10T12:11:00Z">
        <w:r w:rsidRPr="00B83206" w:rsidDel="00315CCA">
          <w:delText>[118]</w:delText>
        </w:r>
        <w:r w:rsidRPr="00B83206" w:rsidDel="00315CCA">
          <w:tab/>
        </w:r>
        <w:r w:rsidRPr="00B83206" w:rsidDel="00315CCA">
          <w:rPr>
            <w:i/>
            <w:iCs/>
          </w:rPr>
          <w:delText>Regulation (EU) 2024/1781 of the European Parliament and of the Council of 13 June 2024 establishing a framework for the setting of ecodesign requirements for sustainable products, amending Directive (EU) 2020/1828 and Regulation (EU) 2023/1542 and repealing Directive 2009/125/EC (Text with EEA relevance)</w:delText>
        </w:r>
        <w:r w:rsidRPr="00B83206" w:rsidDel="00315CCA">
          <w:delText>. 2024. Accessed: Jan. 30, 2025. [Online]. Available: http://data.europa.eu/eli/reg/2024/1781/oj/eng</w:delText>
        </w:r>
      </w:del>
    </w:p>
    <w:p w14:paraId="181FC61A" w14:textId="4899C72F" w:rsidR="00B83206" w:rsidRPr="00B83206" w:rsidDel="00315CCA" w:rsidRDefault="00B83206" w:rsidP="00315CCA">
      <w:pPr>
        <w:spacing w:before="0" w:after="160"/>
        <w:jc w:val="left"/>
        <w:rPr>
          <w:del w:id="1071" w:author="Microsoft Office User" w:date="2025-03-10T12:11:00Z"/>
        </w:rPr>
        <w:pPrChange w:id="1072" w:author="Microsoft Office User" w:date="2025-03-10T12:11:00Z">
          <w:pPr>
            <w:pStyle w:val="Bibliography"/>
          </w:pPr>
        </w:pPrChange>
      </w:pPr>
      <w:del w:id="1073" w:author="Microsoft Office User" w:date="2025-03-10T12:11:00Z">
        <w:r w:rsidRPr="00B83206" w:rsidDel="00315CCA">
          <w:delText>[119]</w:delText>
        </w:r>
        <w:r w:rsidRPr="00B83206" w:rsidDel="00315CCA">
          <w:tab/>
          <w:delText>‘Ecodesign and Energy Labelling Working Plan 2022-2024 - European Commission’. Accessed: Jan. 30, 2025. [Online]. Available: https://energy.ec.europa.eu/publications/ecodesign-and-energy-labelling-working-plan-2022-2024_en</w:delText>
        </w:r>
      </w:del>
    </w:p>
    <w:p w14:paraId="15FF8C3E" w14:textId="2F007948" w:rsidR="00B83206" w:rsidRPr="00B83206" w:rsidDel="00315CCA" w:rsidRDefault="00B83206" w:rsidP="00315CCA">
      <w:pPr>
        <w:spacing w:before="0" w:after="160"/>
        <w:jc w:val="left"/>
        <w:rPr>
          <w:del w:id="1074" w:author="Microsoft Office User" w:date="2025-03-10T12:11:00Z"/>
        </w:rPr>
        <w:pPrChange w:id="1075" w:author="Microsoft Office User" w:date="2025-03-10T12:11:00Z">
          <w:pPr>
            <w:pStyle w:val="Bibliography"/>
          </w:pPr>
        </w:pPrChange>
      </w:pPr>
      <w:del w:id="1076" w:author="Microsoft Office User" w:date="2025-03-10T12:11:00Z">
        <w:r w:rsidRPr="00B83206" w:rsidDel="00315CCA">
          <w:delText>[120]</w:delText>
        </w:r>
        <w:r w:rsidRPr="00B83206" w:rsidDel="00315CCA">
          <w:tab/>
          <w:delText>‘EU’s Digital Product Passport: Advancing transparency and sustainability | data.europa.eu’. Accessed: Jan. 30, 2025. [Online]. Available: https://data.europa.eu/en/news-events/news/eus-digital-product-passport-advancing-transparency-and-sustainability</w:delText>
        </w:r>
      </w:del>
    </w:p>
    <w:p w14:paraId="07B3F43A" w14:textId="75D47B2E" w:rsidR="00B83206" w:rsidRPr="00B83206" w:rsidDel="00315CCA" w:rsidRDefault="00B83206" w:rsidP="00315CCA">
      <w:pPr>
        <w:spacing w:before="0" w:after="160"/>
        <w:jc w:val="left"/>
        <w:rPr>
          <w:del w:id="1077" w:author="Microsoft Office User" w:date="2025-03-10T12:11:00Z"/>
        </w:rPr>
        <w:pPrChange w:id="1078" w:author="Microsoft Office User" w:date="2025-03-10T12:11:00Z">
          <w:pPr>
            <w:pStyle w:val="Bibliography"/>
          </w:pPr>
        </w:pPrChange>
      </w:pPr>
      <w:del w:id="1079" w:author="Microsoft Office User" w:date="2025-03-10T12:11:00Z">
        <w:r w:rsidRPr="00B83206" w:rsidDel="00315CCA">
          <w:delText>[121]</w:delText>
        </w:r>
        <w:r w:rsidRPr="00B83206" w:rsidDel="00315CCA">
          <w:tab/>
        </w:r>
        <w:r w:rsidRPr="00B83206" w:rsidDel="00315CCA">
          <w:rPr>
            <w:i/>
            <w:iCs/>
          </w:rPr>
          <w:delText>Regulation (EU) 2024/1157 of the European Parliament and of the Council of 11 April 2024 on shipments of waste, amending Regulations (EU) No 1257/2013 and (EU) 2020/1056 and repealing Regulation (EC) No 1013/2006 (Text with EEA relevance)</w:delText>
        </w:r>
        <w:r w:rsidRPr="00B83206" w:rsidDel="00315CCA">
          <w:delText>. 2024. Accessed: Jan. 30, 2025. [Online]. Available: http://data.europa.eu/eli/reg/2024/1157/oj/eng</w:delText>
        </w:r>
      </w:del>
    </w:p>
    <w:p w14:paraId="1DAD1669" w14:textId="6668E8DA" w:rsidR="00B83206" w:rsidRPr="00B83206" w:rsidDel="00315CCA" w:rsidRDefault="00B83206" w:rsidP="00315CCA">
      <w:pPr>
        <w:spacing w:before="0" w:after="160"/>
        <w:jc w:val="left"/>
        <w:rPr>
          <w:del w:id="1080" w:author="Microsoft Office User" w:date="2025-03-10T12:11:00Z"/>
        </w:rPr>
        <w:pPrChange w:id="1081" w:author="Microsoft Office User" w:date="2025-03-10T12:11:00Z">
          <w:pPr>
            <w:pStyle w:val="Bibliography"/>
          </w:pPr>
        </w:pPrChange>
      </w:pPr>
      <w:del w:id="1082" w:author="Microsoft Office User" w:date="2025-03-10T12:11:00Z">
        <w:r w:rsidRPr="00B83206" w:rsidDel="00315CCA">
          <w:delText>[122]</w:delText>
        </w:r>
        <w:r w:rsidRPr="00B83206" w:rsidDel="00315CCA">
          <w:tab/>
          <w:delText xml:space="preserve">P. F. Albizzati </w:delText>
        </w:r>
        <w:r w:rsidRPr="00B83206" w:rsidDel="00315CCA">
          <w:rPr>
            <w:i/>
            <w:iCs/>
          </w:rPr>
          <w:delText>et al.</w:delText>
        </w:r>
        <w:r w:rsidRPr="00B83206" w:rsidDel="00315CCA">
          <w:delText>, ‘Harmonised labelling of waste receptacles with matching product labels’, 2023. doi: 10.2760/09021.</w:delText>
        </w:r>
      </w:del>
    </w:p>
    <w:p w14:paraId="14417C9C" w14:textId="19426AB9" w:rsidR="00B83206" w:rsidRPr="00B83206" w:rsidDel="00315CCA" w:rsidRDefault="00B83206" w:rsidP="00315CCA">
      <w:pPr>
        <w:spacing w:before="0" w:after="160"/>
        <w:jc w:val="left"/>
        <w:rPr>
          <w:del w:id="1083" w:author="Microsoft Office User" w:date="2025-03-10T12:11:00Z"/>
        </w:rPr>
        <w:pPrChange w:id="1084" w:author="Microsoft Office User" w:date="2025-03-10T12:11:00Z">
          <w:pPr>
            <w:pStyle w:val="Bibliography"/>
          </w:pPr>
        </w:pPrChange>
      </w:pPr>
      <w:del w:id="1085" w:author="Microsoft Office User" w:date="2025-03-10T12:11:00Z">
        <w:r w:rsidRPr="00B83206" w:rsidDel="00315CCA">
          <w:delText>[123]</w:delText>
        </w:r>
        <w:r w:rsidRPr="00B83206" w:rsidDel="00315CCA">
          <w:tab/>
        </w:r>
        <w:r w:rsidRPr="00B83206" w:rsidDel="00315CCA">
          <w:rPr>
            <w:i/>
            <w:iCs/>
          </w:rPr>
          <w:delText>European Parliament and Council Directive 94/62/EC of 20 December 1994 on packaging and packaging waste</w:delText>
        </w:r>
        <w:r w:rsidRPr="00B83206" w:rsidDel="00315CCA">
          <w:delText>, vol. 365. 1994. Accessed: Nov. 30, 2023. [Online]. Available: http://data.europa.eu/eli/dir/1994/62/oj/eng</w:delText>
        </w:r>
      </w:del>
    </w:p>
    <w:p w14:paraId="2F562492" w14:textId="501F9199" w:rsidR="00B83206" w:rsidRPr="00B83206" w:rsidDel="00315CCA" w:rsidRDefault="00B83206" w:rsidP="00315CCA">
      <w:pPr>
        <w:spacing w:before="0" w:after="160"/>
        <w:jc w:val="left"/>
        <w:rPr>
          <w:del w:id="1086" w:author="Microsoft Office User" w:date="2025-03-10T12:11:00Z"/>
        </w:rPr>
        <w:pPrChange w:id="1087" w:author="Microsoft Office User" w:date="2025-03-10T12:11:00Z">
          <w:pPr>
            <w:pStyle w:val="Bibliography"/>
          </w:pPr>
        </w:pPrChange>
      </w:pPr>
      <w:del w:id="1088" w:author="Microsoft Office User" w:date="2025-03-10T12:11:00Z">
        <w:r w:rsidRPr="00B83206" w:rsidDel="00315CCA">
          <w:delText>[124]</w:delText>
        </w:r>
        <w:r w:rsidRPr="00B83206" w:rsidDel="00315CCA">
          <w:tab/>
          <w:delText xml:space="preserve">I. Antonopoulos, G. Faraca, and D. Tonini, ‘Recycling of post-consumer plastic packaging waste in the EU: Recovery rates, material flows, and barriers’, </w:delText>
        </w:r>
        <w:r w:rsidRPr="00B83206" w:rsidDel="00315CCA">
          <w:rPr>
            <w:i/>
            <w:iCs/>
          </w:rPr>
          <w:delText>Waste Management</w:delText>
        </w:r>
        <w:r w:rsidRPr="00B83206" w:rsidDel="00315CCA">
          <w:delText>, vol. 126, pp. 694–705, May 2021, doi: 10.1016/j.wasman.2021.04.002.</w:delText>
        </w:r>
      </w:del>
    </w:p>
    <w:p w14:paraId="16C5BBD9" w14:textId="16458A23" w:rsidR="00B83206" w:rsidRPr="00B83206" w:rsidDel="00315CCA" w:rsidRDefault="00B83206" w:rsidP="00315CCA">
      <w:pPr>
        <w:spacing w:before="0" w:after="160"/>
        <w:jc w:val="left"/>
        <w:rPr>
          <w:del w:id="1089" w:author="Microsoft Office User" w:date="2025-03-10T12:11:00Z"/>
        </w:rPr>
        <w:pPrChange w:id="1090" w:author="Microsoft Office User" w:date="2025-03-10T12:11:00Z">
          <w:pPr>
            <w:pStyle w:val="Bibliography"/>
          </w:pPr>
        </w:pPrChange>
      </w:pPr>
      <w:del w:id="1091" w:author="Microsoft Office User" w:date="2025-03-10T12:11:00Z">
        <w:r w:rsidRPr="00B83206" w:rsidDel="00315CCA">
          <w:delText>[125]</w:delText>
        </w:r>
        <w:r w:rsidRPr="00B83206" w:rsidDel="00315CCA">
          <w:tab/>
          <w:delText>E. Pierri, L. Egle, L. Milios, and H. Saveyn, ‘EU-wide end-of-waste criteria for plastic waste’, JRC Publications Repository. Accessed: Jan. 30, 2025. [Online]. Available: https://publications.jrc.ec.europa.eu/repository/handle/JRC139303</w:delText>
        </w:r>
      </w:del>
    </w:p>
    <w:p w14:paraId="3AC44042" w14:textId="108D9530" w:rsidR="00B83206" w:rsidRPr="00B83206" w:rsidDel="00315CCA" w:rsidRDefault="00B83206" w:rsidP="00315CCA">
      <w:pPr>
        <w:spacing w:before="0" w:after="160"/>
        <w:jc w:val="left"/>
        <w:rPr>
          <w:del w:id="1092" w:author="Microsoft Office User" w:date="2025-03-10T12:11:00Z"/>
        </w:rPr>
        <w:pPrChange w:id="1093" w:author="Microsoft Office User" w:date="2025-03-10T12:11:00Z">
          <w:pPr>
            <w:pStyle w:val="Bibliography"/>
          </w:pPr>
        </w:pPrChange>
      </w:pPr>
      <w:del w:id="1094" w:author="Microsoft Office User" w:date="2025-03-10T12:11:00Z">
        <w:r w:rsidRPr="00B83206" w:rsidDel="00315CCA">
          <w:delText>[126]</w:delText>
        </w:r>
        <w:r w:rsidRPr="00B83206" w:rsidDel="00315CCA">
          <w:tab/>
          <w:delText xml:space="preserve">G. Orveillon </w:delText>
        </w:r>
        <w:r w:rsidRPr="00B83206" w:rsidDel="00315CCA">
          <w:rPr>
            <w:i/>
            <w:iCs/>
          </w:rPr>
          <w:delText>et al.</w:delText>
        </w:r>
        <w:r w:rsidRPr="00B83206" w:rsidDel="00315CCA">
          <w:delText>, ‘Scoping possible further EU-wide end-of-waste and by-product criteria’, JRC Publications Repository. Accessed: Jan. 30, 2025. [Online]. Available: https://publications.jrc.ec.europa.eu/repository/handle/JRC128647</w:delText>
        </w:r>
      </w:del>
    </w:p>
    <w:p w14:paraId="15E2084F" w14:textId="6120EC6E" w:rsidR="00B83206" w:rsidRPr="00B83206" w:rsidDel="00315CCA" w:rsidRDefault="00B83206" w:rsidP="00315CCA">
      <w:pPr>
        <w:spacing w:before="0" w:after="160"/>
        <w:jc w:val="left"/>
        <w:rPr>
          <w:del w:id="1095" w:author="Microsoft Office User" w:date="2025-03-10T12:11:00Z"/>
        </w:rPr>
        <w:pPrChange w:id="1096" w:author="Microsoft Office User" w:date="2025-03-10T12:11:00Z">
          <w:pPr>
            <w:pStyle w:val="Bibliography"/>
          </w:pPr>
        </w:pPrChange>
      </w:pPr>
      <w:del w:id="1097" w:author="Microsoft Office User" w:date="2025-03-10T12:11:00Z">
        <w:r w:rsidRPr="00B83206" w:rsidDel="00315CCA">
          <w:delText>[127]</w:delText>
        </w:r>
        <w:r w:rsidRPr="00B83206" w:rsidDel="00315CCA">
          <w:tab/>
          <w:delText>L. Vergano, ‘Circular Economy: Main features and Key Determinants of the EU Secondary Markets for Materials’, European Commission, Discussion paper 209, Jul. 2024. Accessed: Jan. 20, 2025. [Online]. Available: https://economy-finance.ec.europa.eu/document/download/6cd11a43-2a3c-486f-9ec2-ed15ea155c3f_en?filename=dp209_en.pdf</w:delText>
        </w:r>
      </w:del>
    </w:p>
    <w:p w14:paraId="1B657A7F" w14:textId="01203363" w:rsidR="00B83206" w:rsidRPr="00B83206" w:rsidDel="00315CCA" w:rsidRDefault="00B83206" w:rsidP="00315CCA">
      <w:pPr>
        <w:spacing w:before="0" w:after="160"/>
        <w:jc w:val="left"/>
        <w:rPr>
          <w:del w:id="1098" w:author="Microsoft Office User" w:date="2025-03-10T12:11:00Z"/>
        </w:rPr>
        <w:pPrChange w:id="1099" w:author="Microsoft Office User" w:date="2025-03-10T12:11:00Z">
          <w:pPr>
            <w:pStyle w:val="Bibliography"/>
          </w:pPr>
        </w:pPrChange>
      </w:pPr>
      <w:del w:id="1100" w:author="Microsoft Office User" w:date="2025-03-10T12:11:00Z">
        <w:r w:rsidRPr="00B83206" w:rsidDel="00315CCA">
          <w:delText>[128]</w:delText>
        </w:r>
        <w:r w:rsidRPr="00B83206" w:rsidDel="00315CCA">
          <w:tab/>
          <w:delText xml:space="preserve">N. J. Szymanski, Y. Zeng, H. Huo, C. J. Bartel, H. Kim, and G. Ceder, ‘Toward autonomous design and synthesis of novel inorganic materials’, </w:delText>
        </w:r>
        <w:r w:rsidRPr="00B83206" w:rsidDel="00315CCA">
          <w:rPr>
            <w:i/>
            <w:iCs/>
          </w:rPr>
          <w:delText>Mater. Horiz.</w:delText>
        </w:r>
        <w:r w:rsidRPr="00B83206" w:rsidDel="00315CCA">
          <w:delText>, vol. 8, no. 8, pp. 2169–2198, 2021, doi: 10.1039/D1MH00495F.</w:delText>
        </w:r>
      </w:del>
    </w:p>
    <w:p w14:paraId="1F190BAB" w14:textId="32BF64C7" w:rsidR="00B83206" w:rsidRPr="00B83206" w:rsidDel="00315CCA" w:rsidRDefault="00B83206" w:rsidP="00315CCA">
      <w:pPr>
        <w:spacing w:before="0" w:after="160"/>
        <w:jc w:val="left"/>
        <w:rPr>
          <w:del w:id="1101" w:author="Microsoft Office User" w:date="2025-03-10T12:11:00Z"/>
        </w:rPr>
        <w:pPrChange w:id="1102" w:author="Microsoft Office User" w:date="2025-03-10T12:11:00Z">
          <w:pPr>
            <w:pStyle w:val="Bibliography"/>
          </w:pPr>
        </w:pPrChange>
      </w:pPr>
      <w:del w:id="1103" w:author="Microsoft Office User" w:date="2025-03-10T12:11:00Z">
        <w:r w:rsidRPr="00B83206" w:rsidDel="00315CCA">
          <w:delText>[129]</w:delText>
        </w:r>
        <w:r w:rsidRPr="00B83206" w:rsidDel="00315CCA">
          <w:tab/>
          <w:delText>World Economic Forum (WEF), ‘The Global Risks Report 2024. 19th Edition. Insight Report’, World Economic Forum, Geneva, Switzerland, 2024. [Online]. Available: https://www.weforum.org/publications/global-risks-report-2024/in-full/</w:delText>
        </w:r>
      </w:del>
    </w:p>
    <w:p w14:paraId="1EE15512" w14:textId="650F03AD" w:rsidR="00B83206" w:rsidRPr="00B83206" w:rsidDel="00315CCA" w:rsidRDefault="00B83206" w:rsidP="00315CCA">
      <w:pPr>
        <w:spacing w:before="0" w:after="160"/>
        <w:jc w:val="left"/>
        <w:rPr>
          <w:del w:id="1104" w:author="Microsoft Office User" w:date="2025-03-10T12:11:00Z"/>
        </w:rPr>
        <w:pPrChange w:id="1105" w:author="Microsoft Office User" w:date="2025-03-10T12:11:00Z">
          <w:pPr>
            <w:pStyle w:val="Bibliography"/>
          </w:pPr>
        </w:pPrChange>
      </w:pPr>
      <w:del w:id="1106" w:author="Microsoft Office User" w:date="2025-03-10T12:11:00Z">
        <w:r w:rsidRPr="00B83206" w:rsidDel="00315CCA">
          <w:delText>[130]</w:delText>
        </w:r>
        <w:r w:rsidRPr="00B83206" w:rsidDel="00315CCA">
          <w:tab/>
        </w:r>
        <w:r w:rsidRPr="00B83206" w:rsidDel="00315CCA">
          <w:rPr>
            <w:i/>
            <w:iCs/>
          </w:rPr>
          <w:delText>Proposal for a REGULATION OF THE EUROPEAN PARLIAMENT AND OF THE COUNCIL on circularity requirements for vehicle design and on management of end-of-life vehicles, amending Regulations (EU) 2018/858 and 2019/1020 and repealing Directives 2000/53/EC and 2005/64/EC</w:delText>
        </w:r>
        <w:r w:rsidRPr="00B83206" w:rsidDel="00315CCA">
          <w:delText>. 2023. Accessed: Jan. 30, 2025. [Online]. Available: https://eur-lex.europa.eu/legal-content/EN/ALL/?uri=COM:2023:451:FIN</w:delText>
        </w:r>
      </w:del>
    </w:p>
    <w:p w14:paraId="458964FC" w14:textId="2D9A3D07" w:rsidR="00B83206" w:rsidRPr="00B83206" w:rsidDel="00315CCA" w:rsidRDefault="00B83206" w:rsidP="00315CCA">
      <w:pPr>
        <w:spacing w:before="0" w:after="160"/>
        <w:jc w:val="left"/>
        <w:rPr>
          <w:del w:id="1107" w:author="Microsoft Office User" w:date="2025-03-10T12:11:00Z"/>
        </w:rPr>
        <w:pPrChange w:id="1108" w:author="Microsoft Office User" w:date="2025-03-10T12:11:00Z">
          <w:pPr>
            <w:pStyle w:val="Bibliography"/>
          </w:pPr>
        </w:pPrChange>
      </w:pPr>
      <w:del w:id="1109" w:author="Microsoft Office User" w:date="2025-03-10T12:11:00Z">
        <w:r w:rsidRPr="00B83206" w:rsidDel="00315CCA">
          <w:delText>[131]</w:delText>
        </w:r>
        <w:r w:rsidRPr="00B83206" w:rsidDel="00315CCA">
          <w:tab/>
        </w:r>
        <w:r w:rsidRPr="00B83206" w:rsidDel="00315CCA">
          <w:rPr>
            <w:i/>
            <w:iCs/>
          </w:rPr>
          <w:delText>REGULATION (EU) 2023/1542 OF THE EUROPEAN PARLIAMENT AND OF THE COUNCIL</w:delText>
        </w:r>
        <w:r w:rsidRPr="00B83206" w:rsidDel="00315CCA">
          <w:delText>. [Online]. Available: https://eur-lex.europa.eu/legal-content/EN/TXT/PDF/?uri=CELEX:32023R1542</w:delText>
        </w:r>
      </w:del>
    </w:p>
    <w:p w14:paraId="42F40265" w14:textId="29B8E902" w:rsidR="00B83206" w:rsidRPr="00B83206" w:rsidDel="00315CCA" w:rsidRDefault="00B83206" w:rsidP="00315CCA">
      <w:pPr>
        <w:spacing w:before="0" w:after="160"/>
        <w:jc w:val="left"/>
        <w:rPr>
          <w:del w:id="1110" w:author="Microsoft Office User" w:date="2025-03-10T12:11:00Z"/>
        </w:rPr>
        <w:pPrChange w:id="1111" w:author="Microsoft Office User" w:date="2025-03-10T12:11:00Z">
          <w:pPr>
            <w:pStyle w:val="Bibliography"/>
          </w:pPr>
        </w:pPrChange>
      </w:pPr>
      <w:del w:id="1112" w:author="Microsoft Office User" w:date="2025-03-10T12:11:00Z">
        <w:r w:rsidRPr="00B83206" w:rsidDel="00315CCA">
          <w:delText>[132]</w:delText>
        </w:r>
        <w:r w:rsidRPr="00B83206" w:rsidDel="00315CCA">
          <w:tab/>
          <w:delText xml:space="preserve">G. Ansanelli, G. Fiorentino, M. Tammaro, and A. Zucaro, ‘A Life Cycle Assessment of a recovery process from End-of-Life Photovoltaic Panels’, </w:delText>
        </w:r>
        <w:r w:rsidRPr="00B83206" w:rsidDel="00315CCA">
          <w:rPr>
            <w:i/>
            <w:iCs/>
          </w:rPr>
          <w:delText>Applied Energy</w:delText>
        </w:r>
        <w:r w:rsidRPr="00B83206" w:rsidDel="00315CCA">
          <w:delText>, vol. 290, p. 116727, May 2021, doi: 10.1016/j.apenergy.2021.116727.</w:delText>
        </w:r>
      </w:del>
    </w:p>
    <w:p w14:paraId="260CB748" w14:textId="74FE68E7" w:rsidR="00B83206" w:rsidRPr="00B83206" w:rsidDel="00315CCA" w:rsidRDefault="00B83206" w:rsidP="00315CCA">
      <w:pPr>
        <w:spacing w:before="0" w:after="160"/>
        <w:jc w:val="left"/>
        <w:rPr>
          <w:del w:id="1113" w:author="Microsoft Office User" w:date="2025-03-10T12:11:00Z"/>
        </w:rPr>
        <w:pPrChange w:id="1114" w:author="Microsoft Office User" w:date="2025-03-10T12:11:00Z">
          <w:pPr>
            <w:pStyle w:val="Bibliography"/>
          </w:pPr>
        </w:pPrChange>
      </w:pPr>
      <w:del w:id="1115" w:author="Microsoft Office User" w:date="2025-03-10T12:11:00Z">
        <w:r w:rsidRPr="00B83206" w:rsidDel="00315CCA">
          <w:delText>[133]</w:delText>
        </w:r>
        <w:r w:rsidRPr="00B83206" w:rsidDel="00315CCA">
          <w:tab/>
          <w:delText xml:space="preserve">F. Ardente, C. E. L. Latunussa, and G. A. Blengini, ‘Resource efficient recovery of critical and precious metals from waste silicon PV panel recycling’, </w:delText>
        </w:r>
        <w:r w:rsidRPr="00B83206" w:rsidDel="00315CCA">
          <w:rPr>
            <w:i/>
            <w:iCs/>
          </w:rPr>
          <w:delText>Waste Management</w:delText>
        </w:r>
        <w:r w:rsidRPr="00B83206" w:rsidDel="00315CCA">
          <w:delText>, vol. 91, pp. 156–167, May 2019, doi: 10.1016/j.wasman.2019.04.059.</w:delText>
        </w:r>
      </w:del>
    </w:p>
    <w:p w14:paraId="50E00FC9" w14:textId="2A45AF0F" w:rsidR="00B83206" w:rsidRPr="00B83206" w:rsidDel="00315CCA" w:rsidRDefault="00B83206" w:rsidP="00315CCA">
      <w:pPr>
        <w:spacing w:before="0" w:after="160"/>
        <w:jc w:val="left"/>
        <w:rPr>
          <w:del w:id="1116" w:author="Microsoft Office User" w:date="2025-03-10T12:11:00Z"/>
        </w:rPr>
        <w:pPrChange w:id="1117" w:author="Microsoft Office User" w:date="2025-03-10T12:11:00Z">
          <w:pPr>
            <w:pStyle w:val="Bibliography"/>
          </w:pPr>
        </w:pPrChange>
      </w:pPr>
      <w:del w:id="1118" w:author="Microsoft Office User" w:date="2025-03-10T12:11:00Z">
        <w:r w:rsidRPr="00B83206" w:rsidDel="00315CCA">
          <w:delText>[134]</w:delText>
        </w:r>
        <w:r w:rsidRPr="00B83206" w:rsidDel="00315CCA">
          <w:tab/>
          <w:delText xml:space="preserve">M. Jakimów, V. Samokhalov, and B. Baldassarre, ‘Achieving European Union strategic autonomy: circularity in critical raw materials value chains’, </w:delText>
        </w:r>
        <w:r w:rsidRPr="00B83206" w:rsidDel="00315CCA">
          <w:rPr>
            <w:i/>
            <w:iCs/>
          </w:rPr>
          <w:delText>International Affairs</w:delText>
        </w:r>
        <w:r w:rsidRPr="00B83206" w:rsidDel="00315CCA">
          <w:delText>, vol. 100, no. 4, pp. 1735–1748, Jul. 2024, doi: 10.1093/ia/iiae127.</w:delText>
        </w:r>
      </w:del>
    </w:p>
    <w:p w14:paraId="3ECA6890" w14:textId="12E10927" w:rsidR="00B83206" w:rsidRPr="00B83206" w:rsidDel="00315CCA" w:rsidRDefault="00B83206" w:rsidP="00315CCA">
      <w:pPr>
        <w:spacing w:before="0" w:after="160"/>
        <w:jc w:val="left"/>
        <w:rPr>
          <w:del w:id="1119" w:author="Microsoft Office User" w:date="2025-03-10T12:11:00Z"/>
        </w:rPr>
        <w:pPrChange w:id="1120" w:author="Microsoft Office User" w:date="2025-03-10T12:11:00Z">
          <w:pPr>
            <w:pStyle w:val="Bibliography"/>
          </w:pPr>
        </w:pPrChange>
      </w:pPr>
      <w:del w:id="1121" w:author="Microsoft Office User" w:date="2025-03-10T12:11:00Z">
        <w:r w:rsidRPr="00B83206" w:rsidDel="00315CCA">
          <w:delText>[135]</w:delText>
        </w:r>
        <w:r w:rsidRPr="00B83206" w:rsidDel="00315CCA">
          <w:tab/>
          <w:delText xml:space="preserve">L. Mancini, N. A. Eslava, M. Traverso, and F. Mathieux, ‘Assessing impacts of responsible sourcing initiatives for cobalt: Insights from a case study’, </w:delText>
        </w:r>
        <w:r w:rsidRPr="00B83206" w:rsidDel="00315CCA">
          <w:rPr>
            <w:i/>
            <w:iCs/>
          </w:rPr>
          <w:delText>Resources Policy</w:delText>
        </w:r>
        <w:r w:rsidRPr="00B83206" w:rsidDel="00315CCA">
          <w:delText>, vol. 71, p. 102015, Jun. 2021, doi: 10.1016/j.resourpol.2021.102015.</w:delText>
        </w:r>
      </w:del>
    </w:p>
    <w:p w14:paraId="761A2E48" w14:textId="09055F24" w:rsidR="00B83206" w:rsidRPr="00B83206" w:rsidDel="00315CCA" w:rsidRDefault="00B83206" w:rsidP="00315CCA">
      <w:pPr>
        <w:spacing w:before="0" w:after="160"/>
        <w:jc w:val="left"/>
        <w:rPr>
          <w:del w:id="1122" w:author="Microsoft Office User" w:date="2025-03-10T12:11:00Z"/>
        </w:rPr>
        <w:pPrChange w:id="1123" w:author="Microsoft Office User" w:date="2025-03-10T12:11:00Z">
          <w:pPr>
            <w:pStyle w:val="Bibliography"/>
          </w:pPr>
        </w:pPrChange>
      </w:pPr>
      <w:del w:id="1124" w:author="Microsoft Office User" w:date="2025-03-10T12:11:00Z">
        <w:r w:rsidRPr="00B83206" w:rsidDel="00315CCA">
          <w:delText>[136]</w:delText>
        </w:r>
        <w:r w:rsidRPr="00B83206" w:rsidDel="00315CCA">
          <w:tab/>
          <w:delText xml:space="preserve">B. K. Sovacool, ‘The precarious political economy of cobalt: Balancing prosperity, poverty, and brutality in artisanal and industrial mining in the Democratic Republic of the Congo’, </w:delText>
        </w:r>
        <w:r w:rsidRPr="00B83206" w:rsidDel="00315CCA">
          <w:rPr>
            <w:i/>
            <w:iCs/>
          </w:rPr>
          <w:delText>The Extractive Industries and Society</w:delText>
        </w:r>
        <w:r w:rsidRPr="00B83206" w:rsidDel="00315CCA">
          <w:delText>, vol. 6, no. 3, pp. 915–939, Jul. 2019, doi: 10.1016/j.exis.2019.05.018.</w:delText>
        </w:r>
      </w:del>
    </w:p>
    <w:p w14:paraId="656E756B" w14:textId="154952F7" w:rsidR="00B83206" w:rsidRPr="00B83206" w:rsidDel="00315CCA" w:rsidRDefault="00B83206" w:rsidP="00315CCA">
      <w:pPr>
        <w:spacing w:before="0" w:after="160"/>
        <w:jc w:val="left"/>
        <w:rPr>
          <w:del w:id="1125" w:author="Microsoft Office User" w:date="2025-03-10T12:11:00Z"/>
        </w:rPr>
        <w:pPrChange w:id="1126" w:author="Microsoft Office User" w:date="2025-03-10T12:11:00Z">
          <w:pPr>
            <w:pStyle w:val="Bibliography"/>
          </w:pPr>
        </w:pPrChange>
      </w:pPr>
      <w:del w:id="1127" w:author="Microsoft Office User" w:date="2025-03-10T12:11:00Z">
        <w:r w:rsidRPr="00B83206" w:rsidDel="00315CCA">
          <w:delText>[137]</w:delText>
        </w:r>
        <w:r w:rsidRPr="00B83206" w:rsidDel="00315CCA">
          <w:tab/>
        </w:r>
        <w:r w:rsidRPr="00B83206" w:rsidDel="00315CCA">
          <w:rPr>
            <w:i/>
            <w:iCs/>
          </w:rPr>
          <w:delText>Proposal for a DIRECTIVE OF THE EUROPEAN PARLIAMENT AND OF THE COUNCIL on Corporate Sustainability Due Diligence and amending Directive (EU) 2019/1937</w:delText>
        </w:r>
        <w:r w:rsidRPr="00B83206" w:rsidDel="00315CCA">
          <w:delText>. 2022. Accessed: Jan. 30, 2025. [Online]. Available: https://eur-lex.europa.eu/legal-content/EN/ALL/?uri=celex:52022PC0071</w:delText>
        </w:r>
      </w:del>
    </w:p>
    <w:p w14:paraId="599B6E0D" w14:textId="176EDE77" w:rsidR="00B83206" w:rsidRPr="00B83206" w:rsidDel="00315CCA" w:rsidRDefault="00B83206" w:rsidP="00315CCA">
      <w:pPr>
        <w:spacing w:before="0" w:after="160"/>
        <w:jc w:val="left"/>
        <w:rPr>
          <w:del w:id="1128" w:author="Microsoft Office User" w:date="2025-03-10T12:11:00Z"/>
        </w:rPr>
        <w:pPrChange w:id="1129" w:author="Microsoft Office User" w:date="2025-03-10T12:11:00Z">
          <w:pPr>
            <w:pStyle w:val="Bibliography"/>
          </w:pPr>
        </w:pPrChange>
      </w:pPr>
      <w:del w:id="1130" w:author="Microsoft Office User" w:date="2025-03-10T12:11:00Z">
        <w:r w:rsidRPr="00B83206" w:rsidDel="00315CCA">
          <w:delText>[138]</w:delText>
        </w:r>
        <w:r w:rsidRPr="00B83206" w:rsidDel="00315CCA">
          <w:tab/>
          <w:delText xml:space="preserve">V. Singh, V. Singh, and S. Vaibhav, ‘A review and simple meta-analysis of factors influencing adoption of electric vehicles’, </w:delText>
        </w:r>
        <w:r w:rsidRPr="00B83206" w:rsidDel="00315CCA">
          <w:rPr>
            <w:i/>
            <w:iCs/>
          </w:rPr>
          <w:delText>Transportation Research Part D: Transport and Environment</w:delText>
        </w:r>
        <w:r w:rsidRPr="00B83206" w:rsidDel="00315CCA">
          <w:delText>, vol. 86, p. 102436, Sep. 2020, doi: 10.1016/j.trd.2020.102436.</w:delText>
        </w:r>
      </w:del>
    </w:p>
    <w:p w14:paraId="3AD9BCF1" w14:textId="429C48F0" w:rsidR="00B83206" w:rsidRPr="00B83206" w:rsidDel="00315CCA" w:rsidRDefault="00B83206" w:rsidP="00315CCA">
      <w:pPr>
        <w:spacing w:before="0" w:after="160"/>
        <w:jc w:val="left"/>
        <w:rPr>
          <w:del w:id="1131" w:author="Microsoft Office User" w:date="2025-03-10T12:11:00Z"/>
        </w:rPr>
        <w:pPrChange w:id="1132" w:author="Microsoft Office User" w:date="2025-03-10T12:11:00Z">
          <w:pPr>
            <w:pStyle w:val="Bibliography"/>
          </w:pPr>
        </w:pPrChange>
      </w:pPr>
      <w:del w:id="1133" w:author="Microsoft Office User" w:date="2025-03-10T12:11:00Z">
        <w:r w:rsidRPr="00B83206" w:rsidDel="00315CCA">
          <w:delText>[139]</w:delText>
        </w:r>
        <w:r w:rsidRPr="00B83206" w:rsidDel="00315CCA">
          <w:tab/>
          <w:delText xml:space="preserve">N. Della Valle and A. Zubaryeva, ‘Can we hope for a collective shift in electric vehicle adoption? Testing salience and norm-based interventions in South Tyrol, Italy’, </w:delText>
        </w:r>
        <w:r w:rsidRPr="00B83206" w:rsidDel="00315CCA">
          <w:rPr>
            <w:i/>
            <w:iCs/>
          </w:rPr>
          <w:delText>Energy Research &amp; Social Science</w:delText>
        </w:r>
        <w:r w:rsidRPr="00B83206" w:rsidDel="00315CCA">
          <w:delText>, vol. 55, pp. 46–61, Sep. 2019, doi: 10.1016/j.erss.2019.05.005.</w:delText>
        </w:r>
      </w:del>
    </w:p>
    <w:p w14:paraId="4E3249AF" w14:textId="3B0D873F" w:rsidR="00B83206" w:rsidRPr="00B83206" w:rsidDel="00315CCA" w:rsidRDefault="00B83206" w:rsidP="00315CCA">
      <w:pPr>
        <w:spacing w:before="0" w:after="160"/>
        <w:jc w:val="left"/>
        <w:rPr>
          <w:del w:id="1134" w:author="Microsoft Office User" w:date="2025-03-10T12:11:00Z"/>
        </w:rPr>
        <w:pPrChange w:id="1135" w:author="Microsoft Office User" w:date="2025-03-10T12:11:00Z">
          <w:pPr>
            <w:pStyle w:val="Bibliography"/>
          </w:pPr>
        </w:pPrChange>
      </w:pPr>
      <w:del w:id="1136" w:author="Microsoft Office User" w:date="2025-03-10T12:11:00Z">
        <w:r w:rsidRPr="00B83206" w:rsidDel="00315CCA">
          <w:delText>[140]</w:delText>
        </w:r>
        <w:r w:rsidRPr="00B83206" w:rsidDel="00315CCA">
          <w:tab/>
          <w:delText xml:space="preserve">D. Komnos, S. Tsiakmakis, J. Pavlovic, L. Ntziachristos, and G. Fontaras, ‘Analysing the real-world fuel and energy consumption of conventional and electric cars in Europe’, </w:delText>
        </w:r>
        <w:r w:rsidRPr="00B83206" w:rsidDel="00315CCA">
          <w:rPr>
            <w:i/>
            <w:iCs/>
          </w:rPr>
          <w:delText>Energy Conversion and Management</w:delText>
        </w:r>
        <w:r w:rsidRPr="00B83206" w:rsidDel="00315CCA">
          <w:delText>, vol. 270, p. 116161, Oct. 2022, doi: 10.1016/j.enconman.2022.116161.</w:delText>
        </w:r>
      </w:del>
    </w:p>
    <w:p w14:paraId="7A419A22" w14:textId="50D93E40" w:rsidR="00B83206" w:rsidRPr="00B83206" w:rsidDel="00315CCA" w:rsidRDefault="00B83206" w:rsidP="00315CCA">
      <w:pPr>
        <w:spacing w:before="0" w:after="160"/>
        <w:jc w:val="left"/>
        <w:rPr>
          <w:del w:id="1137" w:author="Microsoft Office User" w:date="2025-03-10T12:11:00Z"/>
        </w:rPr>
        <w:pPrChange w:id="1138" w:author="Microsoft Office User" w:date="2025-03-10T12:11:00Z">
          <w:pPr>
            <w:pStyle w:val="Bibliography"/>
          </w:pPr>
        </w:pPrChange>
      </w:pPr>
      <w:del w:id="1139" w:author="Microsoft Office User" w:date="2025-03-10T12:11:00Z">
        <w:r w:rsidRPr="00B83206" w:rsidDel="00315CCA">
          <w:delText>[141]</w:delText>
        </w:r>
        <w:r w:rsidRPr="00B83206" w:rsidDel="00315CCA">
          <w:tab/>
          <w:delText>D. Kourtesis and G. Fontaras, ‘Collection of fleet-wide fuel and energy consumption data from road vehicles’, JRC Publications Repository. Accessed: Feb. 10, 2025. [Online]. Available: https://publications.jrc.ec.europa.eu/repository/handle/JRC127600</w:delText>
        </w:r>
      </w:del>
    </w:p>
    <w:p w14:paraId="41C30935" w14:textId="65A5A6EA" w:rsidR="00B83206" w:rsidRPr="00B83206" w:rsidDel="00315CCA" w:rsidRDefault="00B83206" w:rsidP="00315CCA">
      <w:pPr>
        <w:spacing w:before="0" w:after="160"/>
        <w:jc w:val="left"/>
        <w:rPr>
          <w:del w:id="1140" w:author="Microsoft Office User" w:date="2025-03-10T12:11:00Z"/>
        </w:rPr>
        <w:pPrChange w:id="1141" w:author="Microsoft Office User" w:date="2025-03-10T12:11:00Z">
          <w:pPr>
            <w:pStyle w:val="Bibliography"/>
          </w:pPr>
        </w:pPrChange>
      </w:pPr>
      <w:del w:id="1142" w:author="Microsoft Office User" w:date="2025-03-10T12:11:00Z">
        <w:r w:rsidRPr="00B83206" w:rsidDel="00315CCA">
          <w:delText>[142]</w:delText>
        </w:r>
        <w:r w:rsidRPr="00B83206" w:rsidDel="00315CCA">
          <w:tab/>
          <w:delText>European Scientific Advisory Board on Climate Change, ‘Towards EU climate neutrality: progress, policy gaps and opportunities’, Jan. 2024. doi: 10.2800/73564.</w:delText>
        </w:r>
      </w:del>
    </w:p>
    <w:p w14:paraId="7244FDA8" w14:textId="79DC1011" w:rsidR="00B83206" w:rsidRPr="00B83206" w:rsidDel="00315CCA" w:rsidRDefault="00B83206" w:rsidP="00315CCA">
      <w:pPr>
        <w:spacing w:before="0" w:after="160"/>
        <w:jc w:val="left"/>
        <w:rPr>
          <w:del w:id="1143" w:author="Microsoft Office User" w:date="2025-03-10T12:11:00Z"/>
        </w:rPr>
        <w:pPrChange w:id="1144" w:author="Microsoft Office User" w:date="2025-03-10T12:11:00Z">
          <w:pPr>
            <w:pStyle w:val="Bibliography"/>
          </w:pPr>
        </w:pPrChange>
      </w:pPr>
      <w:del w:id="1145" w:author="Microsoft Office User" w:date="2025-03-10T12:11:00Z">
        <w:r w:rsidRPr="00B83206" w:rsidDel="00315CCA">
          <w:delText>[143]</w:delText>
        </w:r>
        <w:r w:rsidRPr="00B83206" w:rsidDel="00315CCA">
          <w:tab/>
          <w:delText xml:space="preserve">P. Szymanski, B. Ciuffo, G. Fontaras, G. Martini, and F. Pekar, ‘The future of road transport in Europe. Environmental implications of automated, connected and low-carbon mobility’, </w:delText>
        </w:r>
        <w:r w:rsidRPr="00B83206" w:rsidDel="00315CCA">
          <w:rPr>
            <w:i/>
            <w:iCs/>
          </w:rPr>
          <w:delText>Combustion Engines</w:delText>
        </w:r>
        <w:r w:rsidRPr="00B83206" w:rsidDel="00315CCA">
          <w:delText>, vol. R. 60, nr 3, 2021, doi: 10.19206/CE-141605.</w:delText>
        </w:r>
      </w:del>
    </w:p>
    <w:p w14:paraId="5BC41A34" w14:textId="3F591581" w:rsidR="00B83206" w:rsidRPr="00B83206" w:rsidDel="00315CCA" w:rsidRDefault="00B83206" w:rsidP="00315CCA">
      <w:pPr>
        <w:spacing w:before="0" w:after="160"/>
        <w:jc w:val="left"/>
        <w:rPr>
          <w:del w:id="1146" w:author="Microsoft Office User" w:date="2025-03-10T12:11:00Z"/>
        </w:rPr>
        <w:pPrChange w:id="1147" w:author="Microsoft Office User" w:date="2025-03-10T12:11:00Z">
          <w:pPr>
            <w:pStyle w:val="Bibliography"/>
          </w:pPr>
        </w:pPrChange>
      </w:pPr>
      <w:del w:id="1148" w:author="Microsoft Office User" w:date="2025-03-10T12:11:00Z">
        <w:r w:rsidRPr="00B83206" w:rsidDel="00315CCA">
          <w:delText>[144]</w:delText>
        </w:r>
        <w:r w:rsidRPr="00B83206" w:rsidDel="00315CCA">
          <w:tab/>
          <w:delText xml:space="preserve">S. Tsemekidi Tzeiranaki </w:delText>
        </w:r>
        <w:r w:rsidRPr="00B83206" w:rsidDel="00315CCA">
          <w:rPr>
            <w:i/>
            <w:iCs/>
          </w:rPr>
          <w:delText>et al.</w:delText>
        </w:r>
        <w:r w:rsidRPr="00B83206" w:rsidDel="00315CCA">
          <w:delText xml:space="preserve">, ‘“The impact of energy efficiency and decarbonisation policies on the European road transport sector”’, </w:delText>
        </w:r>
        <w:r w:rsidRPr="00B83206" w:rsidDel="00315CCA">
          <w:rPr>
            <w:i/>
            <w:iCs/>
          </w:rPr>
          <w:delText>Transportation Research Part A: Policy and Practice</w:delText>
        </w:r>
        <w:r w:rsidRPr="00B83206" w:rsidDel="00315CCA">
          <w:delText>, vol. 170, p. 103623, Apr. 2023, doi: 10.1016/j.tra.2023.103623.</w:delText>
        </w:r>
      </w:del>
    </w:p>
    <w:p w14:paraId="0D2E269E" w14:textId="6AF86B9B" w:rsidR="00B83206" w:rsidRPr="00B83206" w:rsidDel="00315CCA" w:rsidRDefault="00B83206" w:rsidP="00315CCA">
      <w:pPr>
        <w:spacing w:before="0" w:after="160"/>
        <w:jc w:val="left"/>
        <w:rPr>
          <w:del w:id="1149" w:author="Microsoft Office User" w:date="2025-03-10T12:11:00Z"/>
        </w:rPr>
        <w:pPrChange w:id="1150" w:author="Microsoft Office User" w:date="2025-03-10T12:11:00Z">
          <w:pPr>
            <w:pStyle w:val="Bibliography"/>
          </w:pPr>
        </w:pPrChange>
      </w:pPr>
      <w:del w:id="1151" w:author="Microsoft Office User" w:date="2025-03-10T12:11:00Z">
        <w:r w:rsidRPr="00B83206" w:rsidDel="00315CCA">
          <w:delText>[145]</w:delText>
        </w:r>
        <w:r w:rsidRPr="00B83206" w:rsidDel="00315CCA">
          <w:tab/>
          <w:delText>MaaS Alliance, ‘Interoperability for Mobility, Data Models, and API’, Maas Alliance Working Group 3 - Position paper, Nov. 2021. [Online]. Available: https://maas-alliance.eu/wp-content/uploads/2021/11/20211120-Def-Version-Interoperaability-for-Mobility.-Data-Models-and-API-_-FINAL.pdf</w:delText>
        </w:r>
      </w:del>
    </w:p>
    <w:p w14:paraId="3E8C3A30" w14:textId="54EA31D6" w:rsidR="00B83206" w:rsidRPr="00B83206" w:rsidDel="00315CCA" w:rsidRDefault="00B83206" w:rsidP="00315CCA">
      <w:pPr>
        <w:spacing w:before="0" w:after="160"/>
        <w:jc w:val="left"/>
        <w:rPr>
          <w:del w:id="1152" w:author="Microsoft Office User" w:date="2025-03-10T12:11:00Z"/>
        </w:rPr>
        <w:pPrChange w:id="1153" w:author="Microsoft Office User" w:date="2025-03-10T12:11:00Z">
          <w:pPr>
            <w:pStyle w:val="Bibliography"/>
          </w:pPr>
        </w:pPrChange>
      </w:pPr>
      <w:del w:id="1154" w:author="Microsoft Office User" w:date="2025-03-10T12:11:00Z">
        <w:r w:rsidRPr="00B83206" w:rsidDel="00315CCA">
          <w:delText>[146]</w:delText>
        </w:r>
        <w:r w:rsidRPr="00B83206" w:rsidDel="00315CCA">
          <w:tab/>
          <w:delText xml:space="preserve">European Commission. Joint Research Centre., </w:delText>
        </w:r>
        <w:r w:rsidRPr="00B83206" w:rsidDel="00315CCA">
          <w:rPr>
            <w:i/>
            <w:iCs/>
          </w:rPr>
          <w:delText>Clean Energy Technology Observatory, Renewable fuels of non-biological origin in the European Union: status report on technology development, trends, value chains and markets</w:delText>
        </w:r>
        <w:r w:rsidRPr="00B83206" w:rsidDel="00315CCA">
          <w:rPr>
            <w:rFonts w:ascii="Arial" w:hAnsi="Arial" w:cs="Arial"/>
            <w:i/>
            <w:iCs/>
          </w:rPr>
          <w:delText> </w:delText>
        </w:r>
        <w:r w:rsidRPr="00B83206" w:rsidDel="00315CCA">
          <w:rPr>
            <w:i/>
            <w:iCs/>
          </w:rPr>
          <w:delText>: 2024.</w:delText>
        </w:r>
        <w:r w:rsidRPr="00B83206" w:rsidDel="00315CCA">
          <w:delText xml:space="preserve"> LU: Publications Office, 2024. Accessed: Feb. 18, 2025. [Online]. Available: https://data.europa.eu/doi/10.2760/4751991</w:delText>
        </w:r>
      </w:del>
    </w:p>
    <w:p w14:paraId="24A12585" w14:textId="3D8A90E4" w:rsidR="00B83206" w:rsidRPr="00B83206" w:rsidDel="00315CCA" w:rsidRDefault="00B83206" w:rsidP="00315CCA">
      <w:pPr>
        <w:spacing w:before="0" w:after="160"/>
        <w:jc w:val="left"/>
        <w:rPr>
          <w:del w:id="1155" w:author="Microsoft Office User" w:date="2025-03-10T12:11:00Z"/>
        </w:rPr>
        <w:pPrChange w:id="1156" w:author="Microsoft Office User" w:date="2025-03-10T12:11:00Z">
          <w:pPr>
            <w:pStyle w:val="Bibliography"/>
          </w:pPr>
        </w:pPrChange>
      </w:pPr>
      <w:del w:id="1157" w:author="Microsoft Office User" w:date="2025-03-10T12:11:00Z">
        <w:r w:rsidRPr="00B83206" w:rsidDel="00315CCA">
          <w:delText>[147]</w:delText>
        </w:r>
        <w:r w:rsidRPr="00B83206" w:rsidDel="00315CCA">
          <w:tab/>
          <w:delText>‘CETO reports 2024 - European Commission’. Accessed: Feb. 10, 2025. [Online]. Available: https://setis.ec.europa.eu/publications-and-documents/clean-energy-technology-observatory/ceto-reports-2024_en</w:delText>
        </w:r>
      </w:del>
    </w:p>
    <w:p w14:paraId="5529303D" w14:textId="0A543F2B" w:rsidR="00B83206" w:rsidRPr="00B83206" w:rsidDel="00315CCA" w:rsidRDefault="00B83206" w:rsidP="00315CCA">
      <w:pPr>
        <w:spacing w:before="0" w:after="160"/>
        <w:jc w:val="left"/>
        <w:rPr>
          <w:del w:id="1158" w:author="Microsoft Office User" w:date="2025-03-10T12:11:00Z"/>
        </w:rPr>
        <w:pPrChange w:id="1159" w:author="Microsoft Office User" w:date="2025-03-10T12:11:00Z">
          <w:pPr>
            <w:pStyle w:val="Bibliography"/>
          </w:pPr>
        </w:pPrChange>
      </w:pPr>
      <w:del w:id="1160" w:author="Microsoft Office User" w:date="2025-03-10T12:11:00Z">
        <w:r w:rsidRPr="00B83206" w:rsidDel="00315CCA">
          <w:delText>[148]</w:delText>
        </w:r>
        <w:r w:rsidRPr="00B83206" w:rsidDel="00315CCA">
          <w:tab/>
          <w:delText>‘POTEnCIA: the Policy oriented tool for energy and climate change impact assessment - European Commission’. Accessed: Feb. 10, 2025. [Online]. Available: https://joint-research-centre.ec.europa.eu/scientific-tools-databases/potencia-policy-oriented-tool-energy-and-climate-change-impact-assessment_en</w:delText>
        </w:r>
      </w:del>
    </w:p>
    <w:p w14:paraId="282C7498" w14:textId="19988855" w:rsidR="00B83206" w:rsidRPr="00B83206" w:rsidDel="00315CCA" w:rsidRDefault="00B83206" w:rsidP="00315CCA">
      <w:pPr>
        <w:spacing w:before="0" w:after="160"/>
        <w:jc w:val="left"/>
        <w:rPr>
          <w:del w:id="1161" w:author="Microsoft Office User" w:date="2025-03-10T12:11:00Z"/>
        </w:rPr>
        <w:pPrChange w:id="1162" w:author="Microsoft Office User" w:date="2025-03-10T12:11:00Z">
          <w:pPr>
            <w:pStyle w:val="Bibliography"/>
          </w:pPr>
        </w:pPrChange>
      </w:pPr>
      <w:del w:id="1163" w:author="Microsoft Office User" w:date="2025-03-10T12:11:00Z">
        <w:r w:rsidRPr="00B83206" w:rsidDel="00315CCA">
          <w:delText>[149]</w:delText>
        </w:r>
        <w:r w:rsidRPr="00B83206" w:rsidDel="00315CCA">
          <w:tab/>
          <w:delText>‘POLES - European Commission’. Accessed: Feb. 10, 2025. [Online]. Available: https://joint-research-centre.ec.europa.eu/scientific-tools-and-databases/poles_en</w:delText>
        </w:r>
      </w:del>
    </w:p>
    <w:p w14:paraId="4C81BC4A" w14:textId="45F35F48" w:rsidR="00B83206" w:rsidRPr="00B83206" w:rsidDel="00315CCA" w:rsidRDefault="00B83206" w:rsidP="00315CCA">
      <w:pPr>
        <w:spacing w:before="0" w:after="160"/>
        <w:jc w:val="left"/>
        <w:rPr>
          <w:del w:id="1164" w:author="Microsoft Office User" w:date="2025-03-10T12:11:00Z"/>
        </w:rPr>
        <w:pPrChange w:id="1165" w:author="Microsoft Office User" w:date="2025-03-10T12:11:00Z">
          <w:pPr>
            <w:pStyle w:val="Bibliography"/>
          </w:pPr>
        </w:pPrChange>
      </w:pPr>
      <w:del w:id="1166" w:author="Microsoft Office User" w:date="2025-03-10T12:11:00Z">
        <w:r w:rsidRPr="00B83206" w:rsidDel="00315CCA">
          <w:delText>[150]</w:delText>
        </w:r>
        <w:r w:rsidRPr="00B83206" w:rsidDel="00315CCA">
          <w:tab/>
          <w:delText xml:space="preserve">European Commission. Joint Research Centre., </w:delText>
        </w:r>
        <w:r w:rsidRPr="00B83206" w:rsidDel="00315CCA">
          <w:rPr>
            <w:i/>
            <w:iCs/>
          </w:rPr>
          <w:delText>Clean Energy Technology Observatory, Advanced biofuels in the European Union: status report on technology development, trends, value chains &amp; markets</w:delText>
        </w:r>
        <w:r w:rsidRPr="00B83206" w:rsidDel="00315CCA">
          <w:rPr>
            <w:rFonts w:ascii="Arial" w:hAnsi="Arial" w:cs="Arial"/>
            <w:i/>
            <w:iCs/>
          </w:rPr>
          <w:delText> </w:delText>
        </w:r>
        <w:r w:rsidRPr="00B83206" w:rsidDel="00315CCA">
          <w:rPr>
            <w:i/>
            <w:iCs/>
          </w:rPr>
          <w:delText>: 2024.</w:delText>
        </w:r>
        <w:r w:rsidRPr="00B83206" w:rsidDel="00315CCA">
          <w:delText xml:space="preserve"> LU: Publications Office, 2024. Accessed: Mar. 06, 2025. [Online]. Available: https://data.europa.eu/doi/10.2760/6538066</w:delText>
        </w:r>
      </w:del>
    </w:p>
    <w:p w14:paraId="28215141" w14:textId="716CFCB3" w:rsidR="00B83206" w:rsidRPr="00B83206" w:rsidDel="00315CCA" w:rsidRDefault="00B83206" w:rsidP="00315CCA">
      <w:pPr>
        <w:spacing w:before="0" w:after="160"/>
        <w:jc w:val="left"/>
        <w:rPr>
          <w:del w:id="1167" w:author="Microsoft Office User" w:date="2025-03-10T12:11:00Z"/>
        </w:rPr>
        <w:pPrChange w:id="1168" w:author="Microsoft Office User" w:date="2025-03-10T12:11:00Z">
          <w:pPr>
            <w:pStyle w:val="Bibliography"/>
          </w:pPr>
        </w:pPrChange>
      </w:pPr>
      <w:del w:id="1169" w:author="Microsoft Office User" w:date="2025-03-10T12:11:00Z">
        <w:r w:rsidRPr="00B83206" w:rsidDel="00315CCA">
          <w:delText>[151]</w:delText>
        </w:r>
        <w:r w:rsidRPr="00B83206" w:rsidDel="00315CCA">
          <w:tab/>
          <w:delText>EurObserv’ER, ‘RES in Transport barometer 2021’, EurObserv’ER. Accessed: Mar. 06, 2025. [Online]. Available: https://www.eurobserv-er.org/res-in-transport-barometer-2021/</w:delText>
        </w:r>
      </w:del>
    </w:p>
    <w:p w14:paraId="2136F372" w14:textId="68C35FD2" w:rsidR="00B83206" w:rsidRPr="00B83206" w:rsidDel="00315CCA" w:rsidRDefault="00B83206" w:rsidP="00315CCA">
      <w:pPr>
        <w:spacing w:before="0" w:after="160"/>
        <w:jc w:val="left"/>
        <w:rPr>
          <w:del w:id="1170" w:author="Microsoft Office User" w:date="2025-03-10T12:11:00Z"/>
        </w:rPr>
        <w:pPrChange w:id="1171" w:author="Microsoft Office User" w:date="2025-03-10T12:11:00Z">
          <w:pPr>
            <w:pStyle w:val="Bibliography"/>
          </w:pPr>
        </w:pPrChange>
      </w:pPr>
      <w:del w:id="1172" w:author="Microsoft Office User" w:date="2025-03-10T12:11:00Z">
        <w:r w:rsidRPr="00B83206" w:rsidDel="00315CCA">
          <w:delText>[152]</w:delText>
        </w:r>
        <w:r w:rsidRPr="00B83206" w:rsidDel="00315CCA">
          <w:tab/>
          <w:delText xml:space="preserve">M. D. Redwood, M. Paterson-Beedle, and L. E. Macaskie, ‘Integrating dark and light bio-hydrogen production strategies: towards the hydrogen economy’, </w:delText>
        </w:r>
        <w:r w:rsidRPr="00B83206" w:rsidDel="00315CCA">
          <w:rPr>
            <w:i/>
            <w:iCs/>
          </w:rPr>
          <w:delText>Rev Environ Sci Biotechnol</w:delText>
        </w:r>
        <w:r w:rsidRPr="00B83206" w:rsidDel="00315CCA">
          <w:delText>, vol. 8, no. 2, pp. 149–185, Jun. 2009, doi: 10.1007/s11157-008-9144-9.</w:delText>
        </w:r>
      </w:del>
    </w:p>
    <w:p w14:paraId="5426252B" w14:textId="15EDEC68" w:rsidR="00B83206" w:rsidRPr="00B83206" w:rsidDel="00315CCA" w:rsidRDefault="00B83206" w:rsidP="00315CCA">
      <w:pPr>
        <w:spacing w:before="0" w:after="160"/>
        <w:jc w:val="left"/>
        <w:rPr>
          <w:del w:id="1173" w:author="Microsoft Office User" w:date="2025-03-10T12:11:00Z"/>
        </w:rPr>
        <w:pPrChange w:id="1174" w:author="Microsoft Office User" w:date="2025-03-10T12:11:00Z">
          <w:pPr>
            <w:pStyle w:val="Bibliography"/>
          </w:pPr>
        </w:pPrChange>
      </w:pPr>
      <w:del w:id="1175" w:author="Microsoft Office User" w:date="2025-03-10T12:11:00Z">
        <w:r w:rsidRPr="00B83206" w:rsidDel="00315CCA">
          <w:delText>[153]</w:delText>
        </w:r>
        <w:r w:rsidRPr="00B83206" w:rsidDel="00315CCA">
          <w:tab/>
          <w:delText xml:space="preserve">European Commission. Joint Research Centre., </w:delText>
        </w:r>
        <w:r w:rsidRPr="00B83206" w:rsidDel="00315CCA">
          <w:rPr>
            <w:i/>
            <w:iCs/>
          </w:rPr>
          <w:delText>Clean Energy Technology Observatory, Renewable fuels of non-biological origin in the European Union: status report on technology development, trends, value chains and markets</w:delText>
        </w:r>
        <w:r w:rsidRPr="00B83206" w:rsidDel="00315CCA">
          <w:rPr>
            <w:rFonts w:ascii="Arial" w:hAnsi="Arial" w:cs="Arial"/>
            <w:i/>
            <w:iCs/>
          </w:rPr>
          <w:delText> </w:delText>
        </w:r>
        <w:r w:rsidRPr="00B83206" w:rsidDel="00315CCA">
          <w:rPr>
            <w:i/>
            <w:iCs/>
          </w:rPr>
          <w:delText>: 2023.</w:delText>
        </w:r>
        <w:r w:rsidRPr="00B83206" w:rsidDel="00315CCA">
          <w:delText xml:space="preserve"> LU: Publications Office, 2023. Accessed: Aug. 30, 2024. [Online]. Available: https://data.europa.eu/doi/10.2760/998267</w:delText>
        </w:r>
      </w:del>
    </w:p>
    <w:p w14:paraId="566CCAC5" w14:textId="18F8B544" w:rsidR="00B83206" w:rsidRPr="00B83206" w:rsidDel="00315CCA" w:rsidRDefault="00B83206" w:rsidP="00315CCA">
      <w:pPr>
        <w:spacing w:before="0" w:after="160"/>
        <w:jc w:val="left"/>
        <w:rPr>
          <w:del w:id="1176" w:author="Microsoft Office User" w:date="2025-03-10T12:11:00Z"/>
        </w:rPr>
        <w:pPrChange w:id="1177" w:author="Microsoft Office User" w:date="2025-03-10T12:11:00Z">
          <w:pPr>
            <w:pStyle w:val="Bibliography"/>
          </w:pPr>
        </w:pPrChange>
      </w:pPr>
      <w:del w:id="1178" w:author="Microsoft Office User" w:date="2025-03-10T12:11:00Z">
        <w:r w:rsidRPr="00B83206" w:rsidDel="00315CCA">
          <w:delText>[154]</w:delText>
        </w:r>
        <w:r w:rsidRPr="00B83206" w:rsidDel="00315CCA">
          <w:tab/>
          <w:delText>‘EurObserv’ER online database’, EurObserv’ER. Accessed: Mar. 06, 2025. [Online]. Available: https://www.eurobserv-er.org/online-database/</w:delText>
        </w:r>
      </w:del>
    </w:p>
    <w:p w14:paraId="26ABD3D7" w14:textId="1EBA16E3" w:rsidR="00B83206" w:rsidRPr="00B83206" w:rsidDel="00315CCA" w:rsidRDefault="00B83206" w:rsidP="00315CCA">
      <w:pPr>
        <w:spacing w:before="0" w:after="160"/>
        <w:jc w:val="left"/>
        <w:rPr>
          <w:del w:id="1179" w:author="Microsoft Office User" w:date="2025-03-10T12:11:00Z"/>
        </w:rPr>
        <w:pPrChange w:id="1180" w:author="Microsoft Office User" w:date="2025-03-10T12:11:00Z">
          <w:pPr>
            <w:pStyle w:val="Bibliography"/>
          </w:pPr>
        </w:pPrChange>
      </w:pPr>
      <w:del w:id="1181" w:author="Microsoft Office User" w:date="2025-03-10T12:11:00Z">
        <w:r w:rsidRPr="00B83206" w:rsidDel="00315CCA">
          <w:delText>[155]</w:delText>
        </w:r>
        <w:r w:rsidRPr="00B83206" w:rsidDel="00315CCA">
          <w:tab/>
          <w:delText>‘Commission presents its roadmap for a thriving EU farming and agri-food sector’, European Commission - European Commission. Accessed: Mar. 06, 2025. [Online]. Available: https://ec.europa.eu/commission/presscorner/detail/en/ip_25_530</w:delText>
        </w:r>
      </w:del>
    </w:p>
    <w:p w14:paraId="28EAA4A4" w14:textId="74B3A582" w:rsidR="00B83206" w:rsidRPr="00B83206" w:rsidDel="00315CCA" w:rsidRDefault="00B83206" w:rsidP="00315CCA">
      <w:pPr>
        <w:spacing w:before="0" w:after="160"/>
        <w:jc w:val="left"/>
        <w:rPr>
          <w:del w:id="1182" w:author="Microsoft Office User" w:date="2025-03-10T12:11:00Z"/>
        </w:rPr>
        <w:pPrChange w:id="1183" w:author="Microsoft Office User" w:date="2025-03-10T12:11:00Z">
          <w:pPr>
            <w:pStyle w:val="Bibliography"/>
          </w:pPr>
        </w:pPrChange>
      </w:pPr>
      <w:del w:id="1184" w:author="Microsoft Office User" w:date="2025-03-10T12:11:00Z">
        <w:r w:rsidRPr="00B83206" w:rsidDel="00315CCA">
          <w:delText>[156]</w:delText>
        </w:r>
        <w:r w:rsidRPr="00B83206" w:rsidDel="00315CCA">
          <w:tab/>
          <w:delText>‘Main initiatives: Strategic Dialogue on the future of EU agriculture - European Commission’. Accessed: Mar. 06, 2025. [Online]. Available: https://agriculture.ec.europa.eu/common-agricultural-policy/cap-overview/main-initiatives-strategic-dialogue-future-eu-agriculture_en</w:delText>
        </w:r>
      </w:del>
    </w:p>
    <w:p w14:paraId="4CBAF0A2" w14:textId="6BA1EE82" w:rsidR="00B83206" w:rsidRPr="00B83206" w:rsidDel="00315CCA" w:rsidRDefault="00B83206" w:rsidP="00315CCA">
      <w:pPr>
        <w:spacing w:before="0" w:after="160"/>
        <w:jc w:val="left"/>
        <w:rPr>
          <w:del w:id="1185" w:author="Microsoft Office User" w:date="2025-03-10T12:11:00Z"/>
        </w:rPr>
        <w:pPrChange w:id="1186" w:author="Microsoft Office User" w:date="2025-03-10T12:11:00Z">
          <w:pPr>
            <w:pStyle w:val="Bibliography"/>
          </w:pPr>
        </w:pPrChange>
      </w:pPr>
      <w:del w:id="1187" w:author="Microsoft Office User" w:date="2025-03-10T12:11:00Z">
        <w:r w:rsidRPr="00B83206" w:rsidDel="00315CCA">
          <w:delText>[157]</w:delText>
        </w:r>
        <w:r w:rsidRPr="00B83206" w:rsidDel="00315CCA">
          <w:tab/>
          <w:delText xml:space="preserve">A. Leip </w:delText>
        </w:r>
        <w:r w:rsidRPr="00B83206" w:rsidDel="00315CCA">
          <w:rPr>
            <w:i/>
            <w:iCs/>
          </w:rPr>
          <w:delText>et al.</w:delText>
        </w:r>
        <w:r w:rsidRPr="00B83206" w:rsidDel="00315CCA">
          <w:delText>, ‘Appetite for Change: Food system options for nitrogen, environment &amp; health. 2nd European Nitrogen Assessment Special Report on Nitrogen &amp; Food’, UK Centre for Ecology &amp; Hydrology, Edinburgh, UK, Dec. 2023. doi: 10.5281/zenodo.10406450.</w:delText>
        </w:r>
      </w:del>
    </w:p>
    <w:p w14:paraId="3AAE5483" w14:textId="0E57E9C7" w:rsidR="00B83206" w:rsidRPr="00B83206" w:rsidDel="00315CCA" w:rsidRDefault="00B83206" w:rsidP="00315CCA">
      <w:pPr>
        <w:spacing w:before="0" w:after="160"/>
        <w:jc w:val="left"/>
        <w:rPr>
          <w:del w:id="1188" w:author="Microsoft Office User" w:date="2025-03-10T12:11:00Z"/>
        </w:rPr>
        <w:pPrChange w:id="1189" w:author="Microsoft Office User" w:date="2025-03-10T12:11:00Z">
          <w:pPr>
            <w:pStyle w:val="Bibliography"/>
          </w:pPr>
        </w:pPrChange>
      </w:pPr>
      <w:del w:id="1190" w:author="Microsoft Office User" w:date="2025-03-10T12:11:00Z">
        <w:r w:rsidRPr="00B83206" w:rsidDel="00315CCA">
          <w:delText>[158]</w:delText>
        </w:r>
        <w:r w:rsidRPr="00B83206" w:rsidDel="00315CCA">
          <w:tab/>
          <w:delText xml:space="preserve">V. G. Barbero </w:delText>
        </w:r>
        <w:r w:rsidRPr="00B83206" w:rsidDel="00315CCA">
          <w:rPr>
            <w:i/>
            <w:iCs/>
          </w:rPr>
          <w:delText>et al.</w:delText>
        </w:r>
        <w:r w:rsidRPr="00B83206" w:rsidDel="00315CCA">
          <w:delText>, ‘Existing sustainability efforts and policies in the food systems in the EU and worldwide’, JRC Publications Repository. Accessed: Feb. 04, 2025. [Online]. Available: https://publications.jrc.ec.europa.eu/repository/handle/JRC137534</w:delText>
        </w:r>
      </w:del>
    </w:p>
    <w:p w14:paraId="4CED0160" w14:textId="1DFBE60F" w:rsidR="00B83206" w:rsidRPr="00B83206" w:rsidDel="00315CCA" w:rsidRDefault="00B83206" w:rsidP="00315CCA">
      <w:pPr>
        <w:spacing w:before="0" w:after="160"/>
        <w:jc w:val="left"/>
        <w:rPr>
          <w:del w:id="1191" w:author="Microsoft Office User" w:date="2025-03-10T12:11:00Z"/>
        </w:rPr>
        <w:pPrChange w:id="1192" w:author="Microsoft Office User" w:date="2025-03-10T12:11:00Z">
          <w:pPr>
            <w:pStyle w:val="Bibliography"/>
          </w:pPr>
        </w:pPrChange>
      </w:pPr>
      <w:del w:id="1193" w:author="Microsoft Office User" w:date="2025-03-10T12:11:00Z">
        <w:r w:rsidRPr="00B83206" w:rsidDel="00315CCA">
          <w:delText>[159]</w:delText>
        </w:r>
        <w:r w:rsidRPr="00B83206" w:rsidDel="00315CCA">
          <w:tab/>
          <w:delText>‘Country priority actions for food systems transformation | Knowledge for policy’. Accessed: Feb. 04, 2025. [Online]. Available: https://knowledge4policy.ec.europa.eu/global-food-nutrition-security/topic/sustainable-food-systems/navigation-page/united-nations-food-systems-summit-2021/country-priority-actions-food-systems-transformation_en</w:delText>
        </w:r>
      </w:del>
    </w:p>
    <w:p w14:paraId="3B5AAD45" w14:textId="47A3B8CD" w:rsidR="00B83206" w:rsidRPr="00B83206" w:rsidDel="00315CCA" w:rsidRDefault="00B83206" w:rsidP="00315CCA">
      <w:pPr>
        <w:spacing w:before="0" w:after="160"/>
        <w:jc w:val="left"/>
        <w:rPr>
          <w:del w:id="1194" w:author="Microsoft Office User" w:date="2025-03-10T12:11:00Z"/>
        </w:rPr>
        <w:pPrChange w:id="1195" w:author="Microsoft Office User" w:date="2025-03-10T12:11:00Z">
          <w:pPr>
            <w:pStyle w:val="Bibliography"/>
          </w:pPr>
        </w:pPrChange>
      </w:pPr>
      <w:del w:id="1196" w:author="Microsoft Office User" w:date="2025-03-10T12:11:00Z">
        <w:r w:rsidRPr="00B83206" w:rsidDel="00315CCA">
          <w:delText>[160]</w:delText>
        </w:r>
        <w:r w:rsidRPr="00B83206" w:rsidDel="00315CCA">
          <w:tab/>
          <w:delText>‘Consumption Footprint Platform | EPLCA’. Accessed: Dec. 19, 2023. [Online]. Available: https://eplca.jrc.ec.europa.eu/ConsumptionFootprintPlatform.html</w:delText>
        </w:r>
      </w:del>
    </w:p>
    <w:p w14:paraId="20B61167" w14:textId="273E5DD8" w:rsidR="00B83206" w:rsidRPr="00B83206" w:rsidDel="00315CCA" w:rsidRDefault="00B83206" w:rsidP="00315CCA">
      <w:pPr>
        <w:spacing w:before="0" w:after="160"/>
        <w:jc w:val="left"/>
        <w:rPr>
          <w:del w:id="1197" w:author="Microsoft Office User" w:date="2025-03-10T12:11:00Z"/>
        </w:rPr>
        <w:pPrChange w:id="1198" w:author="Microsoft Office User" w:date="2025-03-10T12:11:00Z">
          <w:pPr>
            <w:pStyle w:val="Bibliography"/>
          </w:pPr>
        </w:pPrChange>
      </w:pPr>
      <w:del w:id="1199" w:author="Microsoft Office User" w:date="2025-03-10T12:11:00Z">
        <w:r w:rsidRPr="00B83206" w:rsidDel="00315CCA">
          <w:delText>[161]</w:delText>
        </w:r>
        <w:r w:rsidRPr="00B83206" w:rsidDel="00315CCA">
          <w:tab/>
          <w:delText>‘EU agricultural outlook, 2024-2035’, European Commission, DG Agriculture and Rural Development, Brussels, 2024.</w:delText>
        </w:r>
      </w:del>
    </w:p>
    <w:p w14:paraId="03C64E06" w14:textId="038CEAE5" w:rsidR="00B83206" w:rsidRPr="00B83206" w:rsidDel="00315CCA" w:rsidRDefault="00B83206" w:rsidP="00315CCA">
      <w:pPr>
        <w:spacing w:before="0" w:after="160"/>
        <w:jc w:val="left"/>
        <w:rPr>
          <w:del w:id="1200" w:author="Microsoft Office User" w:date="2025-03-10T12:11:00Z"/>
        </w:rPr>
        <w:pPrChange w:id="1201" w:author="Microsoft Office User" w:date="2025-03-10T12:11:00Z">
          <w:pPr>
            <w:pStyle w:val="Bibliography"/>
          </w:pPr>
        </w:pPrChange>
      </w:pPr>
      <w:del w:id="1202" w:author="Microsoft Office User" w:date="2025-03-10T12:11:00Z">
        <w:r w:rsidRPr="00B83206" w:rsidDel="00315CCA">
          <w:delText>[162]</w:delText>
        </w:r>
        <w:r w:rsidRPr="00B83206" w:rsidDel="00315CCA">
          <w:tab/>
          <w:delText xml:space="preserve">M. E. Sanye </w:delText>
        </w:r>
        <w:r w:rsidRPr="00B83206" w:rsidDel="00315CCA">
          <w:rPr>
            <w:i/>
            <w:iCs/>
          </w:rPr>
          <w:delText>et al.</w:delText>
        </w:r>
        <w:r w:rsidRPr="00B83206" w:rsidDel="00315CCA">
          <w:delText>, ‘Sustainable public procurement: current status and environmental impacts’, JRC Publications Repository. Accessed: Feb. 04, 2025. [Online]. Available: https://publications.jrc.ec.europa.eu/repository/handle/JRC134432</w:delText>
        </w:r>
      </w:del>
    </w:p>
    <w:p w14:paraId="69ABF918" w14:textId="5DE263AC" w:rsidR="00B83206" w:rsidRPr="00B83206" w:rsidDel="00315CCA" w:rsidRDefault="00B83206" w:rsidP="00315CCA">
      <w:pPr>
        <w:spacing w:before="0" w:after="160"/>
        <w:jc w:val="left"/>
        <w:rPr>
          <w:del w:id="1203" w:author="Microsoft Office User" w:date="2025-03-10T12:11:00Z"/>
        </w:rPr>
        <w:pPrChange w:id="1204" w:author="Microsoft Office User" w:date="2025-03-10T12:11:00Z">
          <w:pPr>
            <w:pStyle w:val="Bibliography"/>
          </w:pPr>
        </w:pPrChange>
      </w:pPr>
      <w:del w:id="1205" w:author="Microsoft Office User" w:date="2025-03-10T12:11:00Z">
        <w:r w:rsidRPr="00B83206" w:rsidDel="00315CCA">
          <w:delText>[163]</w:delText>
        </w:r>
        <w:r w:rsidRPr="00B83206" w:rsidDel="00315CCA">
          <w:tab/>
          <w:delText>‘Food Waste - European Commission’. Accessed: Feb. 04, 2025. [Online]. Available: https://food.ec.europa.eu/food-safety/food-waste_en</w:delText>
        </w:r>
      </w:del>
    </w:p>
    <w:p w14:paraId="05800169" w14:textId="39EB503C" w:rsidR="00B83206" w:rsidRPr="00B83206" w:rsidDel="00315CCA" w:rsidRDefault="00B83206" w:rsidP="00315CCA">
      <w:pPr>
        <w:spacing w:before="0" w:after="160"/>
        <w:jc w:val="left"/>
        <w:rPr>
          <w:del w:id="1206" w:author="Microsoft Office User" w:date="2025-03-10T12:11:00Z"/>
        </w:rPr>
        <w:pPrChange w:id="1207" w:author="Microsoft Office User" w:date="2025-03-10T12:11:00Z">
          <w:pPr>
            <w:pStyle w:val="Bibliography"/>
          </w:pPr>
        </w:pPrChange>
      </w:pPr>
      <w:del w:id="1208" w:author="Microsoft Office User" w:date="2025-03-10T12:11:00Z">
        <w:r w:rsidRPr="00B83206" w:rsidDel="00315CCA">
          <w:delText>[164]</w:delText>
        </w:r>
        <w:r w:rsidRPr="00B83206" w:rsidDel="00315CCA">
          <w:tab/>
          <w:delText>‘Food waste and food waste prevention - estimates’. Accessed: Feb. 04, 2025. [Online]. Available: https://ec.europa.eu/eurostat/statistics-explained/index.php?title=Food_waste_and_food_waste_prevention_-_estimates</w:delText>
        </w:r>
      </w:del>
    </w:p>
    <w:p w14:paraId="1AC2DE02" w14:textId="6D3BA4A1" w:rsidR="00B83206" w:rsidRPr="00B83206" w:rsidDel="00315CCA" w:rsidRDefault="00B83206" w:rsidP="00315CCA">
      <w:pPr>
        <w:spacing w:before="0" w:after="160"/>
        <w:jc w:val="left"/>
        <w:rPr>
          <w:del w:id="1209" w:author="Microsoft Office User" w:date="2025-03-10T12:11:00Z"/>
        </w:rPr>
        <w:pPrChange w:id="1210" w:author="Microsoft Office User" w:date="2025-03-10T12:11:00Z">
          <w:pPr>
            <w:pStyle w:val="Bibliography"/>
          </w:pPr>
        </w:pPrChange>
      </w:pPr>
      <w:del w:id="1211" w:author="Microsoft Office User" w:date="2025-03-10T12:11:00Z">
        <w:r w:rsidRPr="00B83206" w:rsidDel="00315CCA">
          <w:delText>[165]</w:delText>
        </w:r>
        <w:r w:rsidRPr="00B83206" w:rsidDel="00315CCA">
          <w:tab/>
          <w:delText>U. N. Environment, ‘UNEP Food Waste Index Report 2021 | UNEP - UN Environment Programme’. Accessed: Feb. 04, 2025. [Online]. Available: https://www.unep.org/resources/report/unep-food-waste-index-report-2021</w:delText>
        </w:r>
      </w:del>
    </w:p>
    <w:p w14:paraId="40CBA36E" w14:textId="3565EC70" w:rsidR="00B83206" w:rsidRPr="00B83206" w:rsidDel="00315CCA" w:rsidRDefault="00B83206" w:rsidP="00315CCA">
      <w:pPr>
        <w:spacing w:before="0" w:after="160"/>
        <w:jc w:val="left"/>
        <w:rPr>
          <w:del w:id="1212" w:author="Microsoft Office User" w:date="2025-03-10T12:11:00Z"/>
        </w:rPr>
        <w:pPrChange w:id="1213" w:author="Microsoft Office User" w:date="2025-03-10T12:11:00Z">
          <w:pPr>
            <w:pStyle w:val="Bibliography"/>
          </w:pPr>
        </w:pPrChange>
      </w:pPr>
      <w:del w:id="1214" w:author="Microsoft Office User" w:date="2025-03-10T12:11:00Z">
        <w:r w:rsidRPr="00B83206" w:rsidDel="00315CCA">
          <w:delText>[166]</w:delText>
        </w:r>
        <w:r w:rsidRPr="00B83206" w:rsidDel="00315CCA">
          <w:tab/>
          <w:delText>‘Chapter 16_SOER2020. Understanding sustainability challenges’, European Environment Agency. Accessed: Feb. 04, 2025. [Online]. Available: https://www.eea.europa.eu/publications/soer-2020/chapter-16_soer2020-understanding-sustainability-challenges</w:delText>
        </w:r>
      </w:del>
    </w:p>
    <w:p w14:paraId="5F498F59" w14:textId="18528E26" w:rsidR="00B83206" w:rsidRPr="00B83206" w:rsidDel="00315CCA" w:rsidRDefault="00B83206" w:rsidP="00315CCA">
      <w:pPr>
        <w:spacing w:before="0" w:after="160"/>
        <w:jc w:val="left"/>
        <w:rPr>
          <w:del w:id="1215" w:author="Microsoft Office User" w:date="2025-03-10T12:11:00Z"/>
        </w:rPr>
        <w:pPrChange w:id="1216" w:author="Microsoft Office User" w:date="2025-03-10T12:11:00Z">
          <w:pPr>
            <w:pStyle w:val="Bibliography"/>
          </w:pPr>
        </w:pPrChange>
      </w:pPr>
      <w:del w:id="1217" w:author="Microsoft Office User" w:date="2025-03-10T12:11:00Z">
        <w:r w:rsidRPr="00B83206" w:rsidDel="00315CCA">
          <w:delText>[167]</w:delText>
        </w:r>
        <w:r w:rsidRPr="00B83206" w:rsidDel="00315CCA">
          <w:tab/>
          <w:delText>P. Brink, ‘The European Environmental Bureau’s vision for European Green Deal 2’, Stockholm, Aug. 05, 2023. [Online]. Available: https://eeb.org/wp-content/uploads/2023/05/EEB-working-thoughts-on-the-EGD-2.pdf</w:delText>
        </w:r>
      </w:del>
    </w:p>
    <w:p w14:paraId="240D21C0" w14:textId="07100AC9" w:rsidR="00B83206" w:rsidRPr="00B83206" w:rsidDel="00315CCA" w:rsidRDefault="00B83206" w:rsidP="00315CCA">
      <w:pPr>
        <w:spacing w:before="0" w:after="160"/>
        <w:jc w:val="left"/>
        <w:rPr>
          <w:del w:id="1218" w:author="Microsoft Office User" w:date="2025-03-10T12:11:00Z"/>
        </w:rPr>
        <w:pPrChange w:id="1219" w:author="Microsoft Office User" w:date="2025-03-10T12:11:00Z">
          <w:pPr>
            <w:pStyle w:val="Bibliography"/>
          </w:pPr>
        </w:pPrChange>
      </w:pPr>
      <w:del w:id="1220" w:author="Microsoft Office User" w:date="2025-03-10T12:11:00Z">
        <w:r w:rsidRPr="00B83206" w:rsidDel="00315CCA">
          <w:delText>[168]</w:delText>
        </w:r>
        <w:r w:rsidRPr="00B83206" w:rsidDel="00315CCA">
          <w:tab/>
          <w:delText>A. Verbeek, S. Fackelmann, and B. McDonagh, ‘Feeding future generations How finance can boost innovation in agri-food’, European Commission: European investment bank, 2019.</w:delText>
        </w:r>
      </w:del>
    </w:p>
    <w:p w14:paraId="26D4831E" w14:textId="0F408FE9" w:rsidR="00B83206" w:rsidRPr="00B83206" w:rsidDel="00315CCA" w:rsidRDefault="00B83206" w:rsidP="00315CCA">
      <w:pPr>
        <w:spacing w:before="0" w:after="160"/>
        <w:jc w:val="left"/>
        <w:rPr>
          <w:del w:id="1221" w:author="Microsoft Office User" w:date="2025-03-10T12:11:00Z"/>
        </w:rPr>
        <w:pPrChange w:id="1222" w:author="Microsoft Office User" w:date="2025-03-10T12:11:00Z">
          <w:pPr>
            <w:pStyle w:val="Bibliography"/>
          </w:pPr>
        </w:pPrChange>
      </w:pPr>
      <w:del w:id="1223" w:author="Microsoft Office User" w:date="2025-03-10T12:11:00Z">
        <w:r w:rsidRPr="00B83206" w:rsidDel="00315CCA">
          <w:delText>[169]</w:delText>
        </w:r>
        <w:r w:rsidRPr="00B83206" w:rsidDel="00315CCA">
          <w:tab/>
          <w:delText xml:space="preserve">G. Galizzi and L. Venturini, Eds., </w:delText>
        </w:r>
        <w:r w:rsidRPr="00B83206" w:rsidDel="00315CCA">
          <w:rPr>
            <w:i/>
            <w:iCs/>
          </w:rPr>
          <w:delText>Economics of Innovation: The Case of Food Industry</w:delText>
        </w:r>
        <w:r w:rsidRPr="00B83206" w:rsidDel="00315CCA">
          <w:delText>. in Contributions to Economics. Heidelberg: Physica-Verlag HD, 1996. doi: 10.1007/978-3-642-50001-5.</w:delText>
        </w:r>
      </w:del>
    </w:p>
    <w:p w14:paraId="41B6CA80" w14:textId="348E7886" w:rsidR="00B83206" w:rsidRPr="00B83206" w:rsidDel="00315CCA" w:rsidRDefault="00B83206" w:rsidP="00315CCA">
      <w:pPr>
        <w:spacing w:before="0" w:after="160"/>
        <w:jc w:val="left"/>
        <w:rPr>
          <w:del w:id="1224" w:author="Microsoft Office User" w:date="2025-03-10T12:11:00Z"/>
        </w:rPr>
        <w:pPrChange w:id="1225" w:author="Microsoft Office User" w:date="2025-03-10T12:11:00Z">
          <w:pPr>
            <w:pStyle w:val="Bibliography"/>
          </w:pPr>
        </w:pPrChange>
      </w:pPr>
      <w:del w:id="1226" w:author="Microsoft Office User" w:date="2025-03-10T12:11:00Z">
        <w:r w:rsidRPr="00B83206" w:rsidDel="00315CCA">
          <w:delText>[170]</w:delText>
        </w:r>
        <w:r w:rsidRPr="00B83206" w:rsidDel="00315CCA">
          <w:tab/>
          <w:delText>‘Food Systems and Natural Resources | Resource Panel’. Accessed: Feb. 04, 2025. [Online]. Available: https://www.resourcepanel.org/reports/food-systems-and-natural-resources</w:delText>
        </w:r>
      </w:del>
    </w:p>
    <w:p w14:paraId="1C83579C" w14:textId="07D314CB" w:rsidR="00B83206" w:rsidRPr="00B83206" w:rsidDel="00315CCA" w:rsidRDefault="00B83206" w:rsidP="00315CCA">
      <w:pPr>
        <w:spacing w:before="0" w:after="160"/>
        <w:jc w:val="left"/>
        <w:rPr>
          <w:del w:id="1227" w:author="Microsoft Office User" w:date="2025-03-10T12:11:00Z"/>
        </w:rPr>
        <w:pPrChange w:id="1228" w:author="Microsoft Office User" w:date="2025-03-10T12:11:00Z">
          <w:pPr>
            <w:pStyle w:val="Bibliography"/>
          </w:pPr>
        </w:pPrChange>
      </w:pPr>
      <w:del w:id="1229" w:author="Microsoft Office User" w:date="2025-03-10T12:11:00Z">
        <w:r w:rsidRPr="00B83206" w:rsidDel="00315CCA">
          <w:delText>[171]</w:delText>
        </w:r>
        <w:r w:rsidRPr="00B83206" w:rsidDel="00315CCA">
          <w:tab/>
          <w:delText xml:space="preserve">P. D’Odorico, J. A. Carr, F. Laio, L. Ridolfi, and S. Vandoni, ‘Feeding humanity through global food trade’, </w:delText>
        </w:r>
        <w:r w:rsidRPr="00B83206" w:rsidDel="00315CCA">
          <w:rPr>
            <w:i/>
            <w:iCs/>
          </w:rPr>
          <w:delText>Earth’s Future</w:delText>
        </w:r>
        <w:r w:rsidRPr="00B83206" w:rsidDel="00315CCA">
          <w:delText>, vol. 2, no. 9, pp. 458–469, Sep. 2014, doi: 10.1002/2014EF000250.</w:delText>
        </w:r>
      </w:del>
    </w:p>
    <w:p w14:paraId="75C4BD9B" w14:textId="47203025" w:rsidR="00B83206" w:rsidRPr="00B83206" w:rsidDel="00315CCA" w:rsidRDefault="00B83206" w:rsidP="00315CCA">
      <w:pPr>
        <w:spacing w:before="0" w:after="160"/>
        <w:jc w:val="left"/>
        <w:rPr>
          <w:del w:id="1230" w:author="Microsoft Office User" w:date="2025-03-10T12:11:00Z"/>
        </w:rPr>
        <w:pPrChange w:id="1231" w:author="Microsoft Office User" w:date="2025-03-10T12:11:00Z">
          <w:pPr>
            <w:pStyle w:val="Bibliography"/>
          </w:pPr>
        </w:pPrChange>
      </w:pPr>
      <w:del w:id="1232" w:author="Microsoft Office User" w:date="2025-03-10T12:11:00Z">
        <w:r w:rsidRPr="00B83206" w:rsidDel="00315CCA">
          <w:delText>[172]</w:delText>
        </w:r>
        <w:r w:rsidRPr="00B83206" w:rsidDel="00315CCA">
          <w:tab/>
          <w:delText>‘DECLARATION OF NYÉLÉNI’, Nyéléni Village, Sélingué, Mali, Feb. 2007. [Online]. Available: https://nyeleni.org/IMG/pdf/DeclNyeleni-en.pdf</w:delText>
        </w:r>
      </w:del>
    </w:p>
    <w:p w14:paraId="17AADD85" w14:textId="6DC3E229" w:rsidR="00B83206" w:rsidRPr="00B83206" w:rsidDel="00315CCA" w:rsidRDefault="00B83206" w:rsidP="00315CCA">
      <w:pPr>
        <w:spacing w:before="0" w:after="160"/>
        <w:jc w:val="left"/>
        <w:rPr>
          <w:del w:id="1233" w:author="Microsoft Office User" w:date="2025-03-10T12:11:00Z"/>
        </w:rPr>
        <w:pPrChange w:id="1234" w:author="Microsoft Office User" w:date="2025-03-10T12:11:00Z">
          <w:pPr>
            <w:pStyle w:val="Bibliography"/>
          </w:pPr>
        </w:pPrChange>
      </w:pPr>
      <w:del w:id="1235" w:author="Microsoft Office User" w:date="2025-03-10T12:11:00Z">
        <w:r w:rsidRPr="00B83206" w:rsidDel="00315CCA">
          <w:delText>[173]</w:delText>
        </w:r>
        <w:r w:rsidRPr="00B83206" w:rsidDel="00315CCA">
          <w:tab/>
          <w:delText xml:space="preserve">A. Alonso-Fradejas, S. M. Borras, T. Holmes, E. Holt-Giménez, and M. J. Robbins, ‘Food sovereignty: convergence and contradictions, conditions and challenges’, in </w:delText>
        </w:r>
        <w:r w:rsidRPr="00B83206" w:rsidDel="00315CCA">
          <w:rPr>
            <w:i/>
            <w:iCs/>
          </w:rPr>
          <w:delText>Food Sovereignty</w:delText>
        </w:r>
        <w:r w:rsidRPr="00B83206" w:rsidDel="00315CCA">
          <w:delText>, 1st ed., E. Holt-Giménez, A. Alonso-Fradejas, T. Holmes, and M. J. Robbins, Eds., Routledge, 2018, pp. 1–18. doi: 10.4324/9781315227580-1.</w:delText>
        </w:r>
      </w:del>
    </w:p>
    <w:p w14:paraId="1100F4B0" w14:textId="2D3B4CAF" w:rsidR="00B83206" w:rsidRPr="00B83206" w:rsidDel="00315CCA" w:rsidRDefault="00B83206" w:rsidP="00315CCA">
      <w:pPr>
        <w:spacing w:before="0" w:after="160"/>
        <w:jc w:val="left"/>
        <w:rPr>
          <w:del w:id="1236" w:author="Microsoft Office User" w:date="2025-03-10T12:11:00Z"/>
        </w:rPr>
        <w:pPrChange w:id="1237" w:author="Microsoft Office User" w:date="2025-03-10T12:11:00Z">
          <w:pPr>
            <w:pStyle w:val="Bibliography"/>
          </w:pPr>
        </w:pPrChange>
      </w:pPr>
      <w:del w:id="1238" w:author="Microsoft Office User" w:date="2025-03-10T12:11:00Z">
        <w:r w:rsidRPr="00B83206" w:rsidDel="00315CCA">
          <w:delText>[174]</w:delText>
        </w:r>
        <w:r w:rsidRPr="00B83206" w:rsidDel="00315CCA">
          <w:tab/>
          <w:delText>S. R. Araujo</w:delText>
        </w:r>
        <w:r w:rsidRPr="00B83206" w:rsidDel="00315CCA">
          <w:rPr>
            <w:rFonts w:ascii="Cambria Math" w:hAnsi="Cambria Math" w:cs="Cambria Math"/>
          </w:rPr>
          <w:delText>‐</w:delText>
        </w:r>
        <w:r w:rsidRPr="00B83206" w:rsidDel="00315CCA">
          <w:delText xml:space="preserve">Enciso and T. Fellmann, </w:delText>
        </w:r>
        <w:r w:rsidRPr="00B83206" w:rsidDel="00315CCA">
          <w:rPr>
            <w:rFonts w:cs="EC Square Sans Pro"/>
          </w:rPr>
          <w:delText>‘</w:delText>
        </w:r>
        <w:r w:rsidRPr="00B83206" w:rsidDel="00315CCA">
          <w:delText xml:space="preserve">Yield Variability and Harvest Failures in Russia, Ukraine and Kazakhstan and Their Possible Impact on Food Security in the Middle East and North Africa’, </w:delText>
        </w:r>
        <w:r w:rsidRPr="00B83206" w:rsidDel="00315CCA">
          <w:rPr>
            <w:i/>
            <w:iCs/>
          </w:rPr>
          <w:delText>J Agricultural Economics</w:delText>
        </w:r>
        <w:r w:rsidRPr="00B83206" w:rsidDel="00315CCA">
          <w:delText>, vol. 71, no. 2, pp. 493–516, Jun. 2020, doi: 10.1111/1477-9552.12367.</w:delText>
        </w:r>
      </w:del>
    </w:p>
    <w:p w14:paraId="6CB7AE58" w14:textId="009F7A0C" w:rsidR="00B83206" w:rsidRPr="00B83206" w:rsidDel="00315CCA" w:rsidRDefault="00B83206" w:rsidP="00315CCA">
      <w:pPr>
        <w:spacing w:before="0" w:after="160"/>
        <w:jc w:val="left"/>
        <w:rPr>
          <w:del w:id="1239" w:author="Microsoft Office User" w:date="2025-03-10T12:11:00Z"/>
        </w:rPr>
        <w:pPrChange w:id="1240" w:author="Microsoft Office User" w:date="2025-03-10T12:11:00Z">
          <w:pPr>
            <w:pStyle w:val="Bibliography"/>
          </w:pPr>
        </w:pPrChange>
      </w:pPr>
      <w:del w:id="1241" w:author="Microsoft Office User" w:date="2025-03-10T12:11:00Z">
        <w:r w:rsidRPr="00B83206" w:rsidDel="00315CCA">
          <w:delText>[175]</w:delText>
        </w:r>
        <w:r w:rsidRPr="00B83206" w:rsidDel="00315CCA">
          <w:tab/>
          <w:delText>High Level Panel of Experts on Food Security and and Nutrition of the Committee on World Food Security, ‘Nutrition and food systems.’, Rome, 12, 2017. [Online]. Available: https://openknowledge.fao.org/server/api/core/bitstreams/4ac1286e-eef3-4f1d-b5bd-d92f5d1ce738/content</w:delText>
        </w:r>
      </w:del>
    </w:p>
    <w:p w14:paraId="5DA85ED4" w14:textId="5A0093B8" w:rsidR="00B83206" w:rsidRPr="00B83206" w:rsidDel="00315CCA" w:rsidRDefault="00B83206" w:rsidP="00315CCA">
      <w:pPr>
        <w:spacing w:before="0" w:after="160"/>
        <w:jc w:val="left"/>
        <w:rPr>
          <w:del w:id="1242" w:author="Microsoft Office User" w:date="2025-03-10T12:11:00Z"/>
        </w:rPr>
        <w:pPrChange w:id="1243" w:author="Microsoft Office User" w:date="2025-03-10T12:11:00Z">
          <w:pPr>
            <w:pStyle w:val="Bibliography"/>
          </w:pPr>
        </w:pPrChange>
      </w:pPr>
      <w:del w:id="1244" w:author="Microsoft Office User" w:date="2025-03-10T12:11:00Z">
        <w:r w:rsidRPr="00B83206" w:rsidDel="00315CCA">
          <w:delText>[176]</w:delText>
        </w:r>
        <w:r w:rsidRPr="00B83206" w:rsidDel="00315CCA">
          <w:tab/>
          <w:delText xml:space="preserve">Directorate-General for Research and Innovation (European Commission) and Group of Chief Scientific Advisors (European Commission), </w:delText>
        </w:r>
        <w:r w:rsidRPr="00B83206" w:rsidDel="00315CCA">
          <w:rPr>
            <w:i/>
            <w:iCs/>
          </w:rPr>
          <w:delText>Towards sustainable food consumption: promoting healthy, affordable and sustainable food consumption choices</w:delText>
        </w:r>
        <w:r w:rsidRPr="00B83206" w:rsidDel="00315CCA">
          <w:delText>. Publications Office of the European Union, 2023. Accessed: Feb. 04, 2025. [Online]. Available: https://data.europa.eu/doi/10.2777/29369</w:delText>
        </w:r>
      </w:del>
    </w:p>
    <w:p w14:paraId="1F4AC468" w14:textId="3A2CC0AF" w:rsidR="00B83206" w:rsidRPr="00B83206" w:rsidDel="00315CCA" w:rsidRDefault="00B83206" w:rsidP="00315CCA">
      <w:pPr>
        <w:spacing w:before="0" w:after="160"/>
        <w:jc w:val="left"/>
        <w:rPr>
          <w:del w:id="1245" w:author="Microsoft Office User" w:date="2025-03-10T12:11:00Z"/>
        </w:rPr>
        <w:pPrChange w:id="1246" w:author="Microsoft Office User" w:date="2025-03-10T12:11:00Z">
          <w:pPr>
            <w:pStyle w:val="Bibliography"/>
          </w:pPr>
        </w:pPrChange>
      </w:pPr>
      <w:del w:id="1247" w:author="Microsoft Office User" w:date="2025-03-10T12:11:00Z">
        <w:r w:rsidRPr="00B83206" w:rsidDel="00315CCA">
          <w:delText>[177]</w:delText>
        </w:r>
        <w:r w:rsidRPr="00B83206" w:rsidDel="00315CCA">
          <w:tab/>
          <w:delText xml:space="preserve">P. Reidsma </w:delText>
        </w:r>
        <w:r w:rsidRPr="00B83206" w:rsidDel="00315CCA">
          <w:rPr>
            <w:i/>
            <w:iCs/>
          </w:rPr>
          <w:delText>et al.</w:delText>
        </w:r>
        <w:r w:rsidRPr="00B83206" w:rsidDel="00315CCA">
          <w:delText xml:space="preserve">, ‘Alternative systems and strategies to improve future sustainability and resilience of farming systems across Europe: from adaptation to transformation’, </w:delText>
        </w:r>
        <w:r w:rsidRPr="00B83206" w:rsidDel="00315CCA">
          <w:rPr>
            <w:i/>
            <w:iCs/>
          </w:rPr>
          <w:delText>Land Use Policy</w:delText>
        </w:r>
        <w:r w:rsidRPr="00B83206" w:rsidDel="00315CCA">
          <w:delText>, vol. 134, p. 106881, Nov. 2023, doi: 10.1016/j.landusepol.2023.106881.</w:delText>
        </w:r>
      </w:del>
    </w:p>
    <w:p w14:paraId="125D9802" w14:textId="28A86217" w:rsidR="00B83206" w:rsidRPr="00B83206" w:rsidDel="00315CCA" w:rsidRDefault="00B83206" w:rsidP="00315CCA">
      <w:pPr>
        <w:spacing w:before="0" w:after="160"/>
        <w:jc w:val="left"/>
        <w:rPr>
          <w:del w:id="1248" w:author="Microsoft Office User" w:date="2025-03-10T12:11:00Z"/>
        </w:rPr>
        <w:pPrChange w:id="1249" w:author="Microsoft Office User" w:date="2025-03-10T12:11:00Z">
          <w:pPr>
            <w:pStyle w:val="Bibliography"/>
          </w:pPr>
        </w:pPrChange>
      </w:pPr>
      <w:del w:id="1250" w:author="Microsoft Office User" w:date="2025-03-10T12:11:00Z">
        <w:r w:rsidRPr="00B83206" w:rsidDel="00315CCA">
          <w:delText>[178]</w:delText>
        </w:r>
        <w:r w:rsidRPr="00B83206" w:rsidDel="00315CCA">
          <w:tab/>
          <w:delText xml:space="preserve">A. Toreti, S. Bassu, S. Asseng, M. Zampieri, A. Ceglar, and C. Royo, ‘Climate service driven adaptation may alleviate the impacts of climate change in agriculture’, </w:delText>
        </w:r>
        <w:r w:rsidRPr="00B83206" w:rsidDel="00315CCA">
          <w:rPr>
            <w:i/>
            <w:iCs/>
          </w:rPr>
          <w:delText>Commun Biol</w:delText>
        </w:r>
        <w:r w:rsidRPr="00B83206" w:rsidDel="00315CCA">
          <w:delText>, vol. 5, no. 1, p. 1235, Nov. 2022, doi: 10.1038/s42003-022-04189-9.</w:delText>
        </w:r>
      </w:del>
    </w:p>
    <w:p w14:paraId="2B9D507B" w14:textId="1FE1496A" w:rsidR="00B83206" w:rsidRPr="00B83206" w:rsidDel="00315CCA" w:rsidRDefault="00B83206" w:rsidP="00315CCA">
      <w:pPr>
        <w:spacing w:before="0" w:after="160"/>
        <w:jc w:val="left"/>
        <w:rPr>
          <w:del w:id="1251" w:author="Microsoft Office User" w:date="2025-03-10T12:11:00Z"/>
        </w:rPr>
        <w:pPrChange w:id="1252" w:author="Microsoft Office User" w:date="2025-03-10T12:11:00Z">
          <w:pPr>
            <w:pStyle w:val="Bibliography"/>
          </w:pPr>
        </w:pPrChange>
      </w:pPr>
      <w:del w:id="1253" w:author="Microsoft Office User" w:date="2025-03-10T12:11:00Z">
        <w:r w:rsidRPr="00B83206" w:rsidDel="00315CCA">
          <w:delText>[179]</w:delText>
        </w:r>
        <w:r w:rsidRPr="00B83206" w:rsidDel="00315CCA">
          <w:tab/>
          <w:delText xml:space="preserve">V. Sandström, T. Kastner, F. Schwarzmueller, and M. Kummu, ‘The potential to increase food system resilience by replacing feed imports with domestic food system byproducts’, </w:delText>
        </w:r>
        <w:r w:rsidRPr="00B83206" w:rsidDel="00315CCA">
          <w:rPr>
            <w:i/>
            <w:iCs/>
          </w:rPr>
          <w:delText>Environ. Res. Lett.</w:delText>
        </w:r>
        <w:r w:rsidRPr="00B83206" w:rsidDel="00315CCA">
          <w:delText>, vol. 19, no. 8, p. 084018, Aug. 2024, doi: 10.1088/1748-9326/ad5ab3.</w:delText>
        </w:r>
      </w:del>
    </w:p>
    <w:p w14:paraId="4D254AA9" w14:textId="2846462C" w:rsidR="00B83206" w:rsidRPr="00B83206" w:rsidDel="00315CCA" w:rsidRDefault="00B83206" w:rsidP="00315CCA">
      <w:pPr>
        <w:spacing w:before="0" w:after="160"/>
        <w:jc w:val="left"/>
        <w:rPr>
          <w:del w:id="1254" w:author="Microsoft Office User" w:date="2025-03-10T12:11:00Z"/>
        </w:rPr>
        <w:pPrChange w:id="1255" w:author="Microsoft Office User" w:date="2025-03-10T12:11:00Z">
          <w:pPr>
            <w:pStyle w:val="Bibliography"/>
          </w:pPr>
        </w:pPrChange>
      </w:pPr>
      <w:del w:id="1256" w:author="Microsoft Office User" w:date="2025-03-10T12:11:00Z">
        <w:r w:rsidRPr="00B83206" w:rsidDel="00315CCA">
          <w:delText>[180]</w:delText>
        </w:r>
        <w:r w:rsidRPr="00B83206" w:rsidDel="00315CCA">
          <w:tab/>
          <w:delText xml:space="preserve">C. Béné, ‘Resilience of local food systems and links to food security – A review of some important concepts in the context of COVID-19 and other shocks’, </w:delText>
        </w:r>
        <w:r w:rsidRPr="00B83206" w:rsidDel="00315CCA">
          <w:rPr>
            <w:i/>
            <w:iCs/>
          </w:rPr>
          <w:delText>Food Sec.</w:delText>
        </w:r>
        <w:r w:rsidRPr="00B83206" w:rsidDel="00315CCA">
          <w:delText>, vol. 12, no. 4, pp. 805–822, Aug. 2020, doi: 10.1007/s12571-020-01076-1.</w:delText>
        </w:r>
      </w:del>
    </w:p>
    <w:p w14:paraId="2AAE1647" w14:textId="381B8248" w:rsidR="00B83206" w:rsidRPr="00B83206" w:rsidDel="00315CCA" w:rsidRDefault="00B83206" w:rsidP="00315CCA">
      <w:pPr>
        <w:spacing w:before="0" w:after="160"/>
        <w:jc w:val="left"/>
        <w:rPr>
          <w:del w:id="1257" w:author="Microsoft Office User" w:date="2025-03-10T12:11:00Z"/>
        </w:rPr>
        <w:pPrChange w:id="1258" w:author="Microsoft Office User" w:date="2025-03-10T12:11:00Z">
          <w:pPr>
            <w:pStyle w:val="Bibliography"/>
          </w:pPr>
        </w:pPrChange>
      </w:pPr>
      <w:del w:id="1259" w:author="Microsoft Office User" w:date="2025-03-10T12:11:00Z">
        <w:r w:rsidRPr="00B83206" w:rsidDel="00315CCA">
          <w:delText>[181]</w:delText>
        </w:r>
        <w:r w:rsidRPr="00B83206" w:rsidDel="00315CCA">
          <w:tab/>
          <w:delText xml:space="preserve">A. Wood </w:delText>
        </w:r>
        <w:r w:rsidRPr="00B83206" w:rsidDel="00315CCA">
          <w:rPr>
            <w:i/>
            <w:iCs/>
          </w:rPr>
          <w:delText>et al.</w:delText>
        </w:r>
        <w:r w:rsidRPr="00B83206" w:rsidDel="00315CCA">
          <w:delText xml:space="preserve">, ‘Reframing the local–global food systems debate through a resilience lens’, </w:delText>
        </w:r>
        <w:r w:rsidRPr="00B83206" w:rsidDel="00315CCA">
          <w:rPr>
            <w:i/>
            <w:iCs/>
          </w:rPr>
          <w:delText>Nat Food</w:delText>
        </w:r>
        <w:r w:rsidRPr="00B83206" w:rsidDel="00315CCA">
          <w:delText>, vol. 4, no. 1, pp. 22–29, Jan. 2023, doi: 10.1038/s43016-022-00662-0.</w:delText>
        </w:r>
      </w:del>
    </w:p>
    <w:p w14:paraId="7399764F" w14:textId="1FE8E752" w:rsidR="00B83206" w:rsidRPr="00B83206" w:rsidDel="00315CCA" w:rsidRDefault="00B83206" w:rsidP="00315CCA">
      <w:pPr>
        <w:spacing w:before="0" w:after="160"/>
        <w:jc w:val="left"/>
        <w:rPr>
          <w:del w:id="1260" w:author="Microsoft Office User" w:date="2025-03-10T12:11:00Z"/>
        </w:rPr>
        <w:pPrChange w:id="1261" w:author="Microsoft Office User" w:date="2025-03-10T12:11:00Z">
          <w:pPr>
            <w:pStyle w:val="Bibliography"/>
          </w:pPr>
        </w:pPrChange>
      </w:pPr>
      <w:del w:id="1262" w:author="Microsoft Office User" w:date="2025-03-10T12:11:00Z">
        <w:r w:rsidRPr="00B83206" w:rsidDel="00315CCA">
          <w:delText>[182]</w:delText>
        </w:r>
        <w:r w:rsidRPr="00B83206" w:rsidDel="00315CCA">
          <w:tab/>
          <w:delText xml:space="preserve">G. Pe’er and S. Lakner, ‘The EU’s Common Agricultural Policy Could Be Spent Much More Efficiently to Address Challenges for Farmers, Climate, and Biodiversity’, </w:delText>
        </w:r>
        <w:r w:rsidRPr="00B83206" w:rsidDel="00315CCA">
          <w:rPr>
            <w:i/>
            <w:iCs/>
          </w:rPr>
          <w:delText>One Earth</w:delText>
        </w:r>
        <w:r w:rsidRPr="00B83206" w:rsidDel="00315CCA">
          <w:delText>, vol. 3, no. 2, pp. 173–175, Aug. 2020, doi: 10.1016/j.oneear.2020.08.004.</w:delText>
        </w:r>
      </w:del>
    </w:p>
    <w:p w14:paraId="615CB0B4" w14:textId="2B8358B7" w:rsidR="00B83206" w:rsidRPr="00B83206" w:rsidDel="00315CCA" w:rsidRDefault="00B83206" w:rsidP="00315CCA">
      <w:pPr>
        <w:spacing w:before="0" w:after="160"/>
        <w:jc w:val="left"/>
        <w:rPr>
          <w:del w:id="1263" w:author="Microsoft Office User" w:date="2025-03-10T12:11:00Z"/>
        </w:rPr>
        <w:pPrChange w:id="1264" w:author="Microsoft Office User" w:date="2025-03-10T12:11:00Z">
          <w:pPr>
            <w:pStyle w:val="Bibliography"/>
          </w:pPr>
        </w:pPrChange>
      </w:pPr>
      <w:del w:id="1265" w:author="Microsoft Office User" w:date="2025-03-10T12:11:00Z">
        <w:r w:rsidRPr="00B83206" w:rsidDel="00315CCA">
          <w:delText>[183]</w:delText>
        </w:r>
        <w:r w:rsidRPr="00B83206" w:rsidDel="00315CCA">
          <w:tab/>
          <w:delText xml:space="preserve">M. P. M. Meuwissen </w:delText>
        </w:r>
        <w:r w:rsidRPr="00B83206" w:rsidDel="00315CCA">
          <w:rPr>
            <w:i/>
            <w:iCs/>
          </w:rPr>
          <w:delText>et al.</w:delText>
        </w:r>
        <w:r w:rsidRPr="00B83206" w:rsidDel="00315CCA">
          <w:delText xml:space="preserve">, ‘A framework to assess the resilience of farming systems’, </w:delText>
        </w:r>
        <w:r w:rsidRPr="00B83206" w:rsidDel="00315CCA">
          <w:rPr>
            <w:i/>
            <w:iCs/>
          </w:rPr>
          <w:delText>Agricultural Systems</w:delText>
        </w:r>
        <w:r w:rsidRPr="00B83206" w:rsidDel="00315CCA">
          <w:delText>, vol. 176, p. 102656, Nov. 2019, doi: 10.1016/j.agsy.2019.102656.</w:delText>
        </w:r>
      </w:del>
    </w:p>
    <w:p w14:paraId="3BF3DAE8" w14:textId="61313CCF" w:rsidR="00B83206" w:rsidRPr="00B83206" w:rsidDel="00315CCA" w:rsidRDefault="00B83206" w:rsidP="00315CCA">
      <w:pPr>
        <w:spacing w:before="0" w:after="160"/>
        <w:jc w:val="left"/>
        <w:rPr>
          <w:del w:id="1266" w:author="Microsoft Office User" w:date="2025-03-10T12:11:00Z"/>
        </w:rPr>
        <w:pPrChange w:id="1267" w:author="Microsoft Office User" w:date="2025-03-10T12:11:00Z">
          <w:pPr>
            <w:pStyle w:val="Bibliography"/>
          </w:pPr>
        </w:pPrChange>
      </w:pPr>
      <w:del w:id="1268" w:author="Microsoft Office User" w:date="2025-03-10T12:11:00Z">
        <w:r w:rsidRPr="00B83206" w:rsidDel="00315CCA">
          <w:delText>[184]</w:delText>
        </w:r>
        <w:r w:rsidRPr="00B83206" w:rsidDel="00315CCA">
          <w:tab/>
          <w:delText xml:space="preserve">J. Cortina-Segarra </w:delText>
        </w:r>
        <w:r w:rsidRPr="00B83206" w:rsidDel="00315CCA">
          <w:rPr>
            <w:i/>
            <w:iCs/>
          </w:rPr>
          <w:delText>et al.</w:delText>
        </w:r>
        <w:r w:rsidRPr="00B83206" w:rsidDel="00315CCA">
          <w:delText xml:space="preserve">, ‘Barriers to ecological restoration in Europe: expert perspectives’, </w:delText>
        </w:r>
        <w:r w:rsidRPr="00B83206" w:rsidDel="00315CCA">
          <w:rPr>
            <w:i/>
            <w:iCs/>
          </w:rPr>
          <w:delText>Restoration Ecology</w:delText>
        </w:r>
        <w:r w:rsidRPr="00B83206" w:rsidDel="00315CCA">
          <w:delText>, vol. 29, no. 4, p. e13346, 2021, doi: 10.1111/rec.13346.</w:delText>
        </w:r>
      </w:del>
    </w:p>
    <w:p w14:paraId="1521D73E" w14:textId="6DBF95BA" w:rsidR="00B83206" w:rsidRPr="00B83206" w:rsidDel="00315CCA" w:rsidRDefault="00B83206" w:rsidP="00315CCA">
      <w:pPr>
        <w:spacing w:before="0" w:after="160"/>
        <w:jc w:val="left"/>
        <w:rPr>
          <w:del w:id="1269" w:author="Microsoft Office User" w:date="2025-03-10T12:11:00Z"/>
        </w:rPr>
        <w:pPrChange w:id="1270" w:author="Microsoft Office User" w:date="2025-03-10T12:11:00Z">
          <w:pPr>
            <w:pStyle w:val="Bibliography"/>
          </w:pPr>
        </w:pPrChange>
      </w:pPr>
      <w:del w:id="1271" w:author="Microsoft Office User" w:date="2025-03-10T12:11:00Z">
        <w:r w:rsidRPr="00B83206" w:rsidDel="00315CCA">
          <w:delText>[185]</w:delText>
        </w:r>
        <w:r w:rsidRPr="00B83206" w:rsidDel="00315CCA">
          <w:tab/>
          <w:delText>A. Camia, M. Dowell, and C. Vancutsem, ‘Earth Observation for Biodiversity’, Jan. 2024. Accessed: Jul. 18, 2024. [Online]. Available: https://publications.jrc.ec.europa.eu/repository/handle/JRC135083</w:delText>
        </w:r>
      </w:del>
    </w:p>
    <w:p w14:paraId="4E4B1AA6" w14:textId="192FE19E" w:rsidR="00B83206" w:rsidRPr="00B83206" w:rsidDel="00315CCA" w:rsidRDefault="00B83206" w:rsidP="00315CCA">
      <w:pPr>
        <w:spacing w:before="0" w:after="160"/>
        <w:jc w:val="left"/>
        <w:rPr>
          <w:del w:id="1272" w:author="Microsoft Office User" w:date="2025-03-10T12:11:00Z"/>
        </w:rPr>
        <w:pPrChange w:id="1273" w:author="Microsoft Office User" w:date="2025-03-10T12:11:00Z">
          <w:pPr>
            <w:pStyle w:val="Bibliography"/>
          </w:pPr>
        </w:pPrChange>
      </w:pPr>
      <w:del w:id="1274" w:author="Microsoft Office User" w:date="2025-03-10T12:11:00Z">
        <w:r w:rsidRPr="00B83206" w:rsidDel="00315CCA">
          <w:delText>[186]</w:delText>
        </w:r>
        <w:r w:rsidRPr="00B83206" w:rsidDel="00315CCA">
          <w:tab/>
          <w:delText xml:space="preserve">A. Marques </w:delText>
        </w:r>
        <w:r w:rsidRPr="00B83206" w:rsidDel="00315CCA">
          <w:rPr>
            <w:i/>
            <w:iCs/>
          </w:rPr>
          <w:delText>et al.</w:delText>
        </w:r>
        <w:r w:rsidRPr="00B83206" w:rsidDel="00315CCA">
          <w:delText xml:space="preserve">, ‘A research perspective towards a more complete biodiversity footprint: a report from the World Biodiversity Forum’, </w:delText>
        </w:r>
        <w:r w:rsidRPr="00B83206" w:rsidDel="00315CCA">
          <w:rPr>
            <w:i/>
            <w:iCs/>
          </w:rPr>
          <w:delText>Int J Life Cycle Assess</w:delText>
        </w:r>
        <w:r w:rsidRPr="00B83206" w:rsidDel="00315CCA">
          <w:delText>, vol. 26, no. 2, pp. 238–243, Feb. 2021, doi: 10.1007/s11367-020-01846-1.</w:delText>
        </w:r>
      </w:del>
    </w:p>
    <w:p w14:paraId="324A23D4" w14:textId="0F3DF731" w:rsidR="00B83206" w:rsidRPr="00B83206" w:rsidDel="00315CCA" w:rsidRDefault="00B83206" w:rsidP="00315CCA">
      <w:pPr>
        <w:spacing w:before="0" w:after="160"/>
        <w:jc w:val="left"/>
        <w:rPr>
          <w:del w:id="1275" w:author="Microsoft Office User" w:date="2025-03-10T12:11:00Z"/>
        </w:rPr>
        <w:pPrChange w:id="1276" w:author="Microsoft Office User" w:date="2025-03-10T12:11:00Z">
          <w:pPr>
            <w:pStyle w:val="Bibliography"/>
          </w:pPr>
        </w:pPrChange>
      </w:pPr>
      <w:del w:id="1277" w:author="Microsoft Office User" w:date="2025-03-10T12:11:00Z">
        <w:r w:rsidRPr="00B83206" w:rsidDel="00315CCA">
          <w:delText>[187]</w:delText>
        </w:r>
        <w:r w:rsidRPr="00B83206" w:rsidDel="00315CCA">
          <w:tab/>
          <w:delText xml:space="preserve">J. U. Lemm </w:delText>
        </w:r>
        <w:r w:rsidRPr="00B83206" w:rsidDel="00315CCA">
          <w:rPr>
            <w:i/>
            <w:iCs/>
          </w:rPr>
          <w:delText>et al.</w:delText>
        </w:r>
        <w:r w:rsidRPr="00B83206" w:rsidDel="00315CCA">
          <w:delText xml:space="preserve">, ‘Multiple stressors determine river ecological status at the European scale: Towards an integrated understanding of river status deterioration’, </w:delText>
        </w:r>
        <w:r w:rsidRPr="00B83206" w:rsidDel="00315CCA">
          <w:rPr>
            <w:i/>
            <w:iCs/>
          </w:rPr>
          <w:delText>Global Change Biology</w:delText>
        </w:r>
        <w:r w:rsidRPr="00B83206" w:rsidDel="00315CCA">
          <w:delText>, vol. 27, no. 9, pp. 1962–1975, 2021, doi: 10.1111/gcb.15504.</w:delText>
        </w:r>
      </w:del>
    </w:p>
    <w:p w14:paraId="614D4777" w14:textId="672CCE75" w:rsidR="00B83206" w:rsidRPr="00B83206" w:rsidDel="00315CCA" w:rsidRDefault="00B83206" w:rsidP="00315CCA">
      <w:pPr>
        <w:spacing w:before="0" w:after="160"/>
        <w:jc w:val="left"/>
        <w:rPr>
          <w:del w:id="1278" w:author="Microsoft Office User" w:date="2025-03-10T12:11:00Z"/>
        </w:rPr>
        <w:pPrChange w:id="1279" w:author="Microsoft Office User" w:date="2025-03-10T12:11:00Z">
          <w:pPr>
            <w:pStyle w:val="Bibliography"/>
          </w:pPr>
        </w:pPrChange>
      </w:pPr>
      <w:del w:id="1280" w:author="Microsoft Office User" w:date="2025-03-10T12:11:00Z">
        <w:r w:rsidRPr="00B83206" w:rsidDel="00315CCA">
          <w:delText>[188]</w:delText>
        </w:r>
        <w:r w:rsidRPr="00B83206" w:rsidDel="00315CCA">
          <w:tab/>
          <w:delText xml:space="preserve">M. Cantonati </w:delText>
        </w:r>
        <w:r w:rsidRPr="00B83206" w:rsidDel="00315CCA">
          <w:rPr>
            <w:i/>
            <w:iCs/>
          </w:rPr>
          <w:delText>et al.</w:delText>
        </w:r>
        <w:r w:rsidRPr="00B83206" w:rsidDel="00315CCA">
          <w:delText xml:space="preserve">, ‘Characteristics, Main Impacts, and Stewardship of Natural and Artificial Freshwater Environments: Consequences for Biodiversity Conservation’, </w:delText>
        </w:r>
        <w:r w:rsidRPr="00B83206" w:rsidDel="00315CCA">
          <w:rPr>
            <w:i/>
            <w:iCs/>
          </w:rPr>
          <w:delText>Water</w:delText>
        </w:r>
        <w:r w:rsidRPr="00B83206" w:rsidDel="00315CCA">
          <w:delText>, vol. 12, no. 1, Art. no. 1, Jan. 2020, doi: 10.3390/w12010260.</w:delText>
        </w:r>
      </w:del>
    </w:p>
    <w:p w14:paraId="6CBB9D0F" w14:textId="37D32EB8" w:rsidR="00B83206" w:rsidRPr="00B83206" w:rsidDel="00315CCA" w:rsidRDefault="00B83206" w:rsidP="00315CCA">
      <w:pPr>
        <w:spacing w:before="0" w:after="160"/>
        <w:jc w:val="left"/>
        <w:rPr>
          <w:del w:id="1281" w:author="Microsoft Office User" w:date="2025-03-10T12:11:00Z"/>
        </w:rPr>
        <w:pPrChange w:id="1282" w:author="Microsoft Office User" w:date="2025-03-10T12:11:00Z">
          <w:pPr>
            <w:pStyle w:val="Bibliography"/>
          </w:pPr>
        </w:pPrChange>
      </w:pPr>
      <w:del w:id="1283" w:author="Microsoft Office User" w:date="2025-03-10T12:11:00Z">
        <w:r w:rsidRPr="00B83206" w:rsidDel="00315CCA">
          <w:delText>[189]</w:delText>
        </w:r>
        <w:r w:rsidRPr="00B83206" w:rsidDel="00315CCA">
          <w:tab/>
          <w:delText xml:space="preserve">M. D. Morecroft </w:delText>
        </w:r>
        <w:r w:rsidRPr="00B83206" w:rsidDel="00315CCA">
          <w:rPr>
            <w:i/>
            <w:iCs/>
          </w:rPr>
          <w:delText>et al.</w:delText>
        </w:r>
        <w:r w:rsidRPr="00B83206" w:rsidDel="00315CCA">
          <w:delText xml:space="preserve">, ‘Measuring the success of climate change adaptation and mitigation in terrestrial ecosystems’, </w:delText>
        </w:r>
        <w:r w:rsidRPr="00B83206" w:rsidDel="00315CCA">
          <w:rPr>
            <w:i/>
            <w:iCs/>
          </w:rPr>
          <w:delText>Science</w:delText>
        </w:r>
        <w:r w:rsidRPr="00B83206" w:rsidDel="00315CCA">
          <w:delText>, vol. 366, no. 6471, p. eaaw9256, Dec. 2019, doi: 10.1126/science.aaw9256.</w:delText>
        </w:r>
      </w:del>
    </w:p>
    <w:p w14:paraId="748539D0" w14:textId="40C373CB" w:rsidR="00B83206" w:rsidRPr="00B83206" w:rsidDel="00315CCA" w:rsidRDefault="00B83206" w:rsidP="00315CCA">
      <w:pPr>
        <w:spacing w:before="0" w:after="160"/>
        <w:jc w:val="left"/>
        <w:rPr>
          <w:del w:id="1284" w:author="Microsoft Office User" w:date="2025-03-10T12:11:00Z"/>
        </w:rPr>
        <w:pPrChange w:id="1285" w:author="Microsoft Office User" w:date="2025-03-10T12:11:00Z">
          <w:pPr>
            <w:pStyle w:val="Bibliography"/>
          </w:pPr>
        </w:pPrChange>
      </w:pPr>
      <w:del w:id="1286" w:author="Microsoft Office User" w:date="2025-03-10T12:11:00Z">
        <w:r w:rsidRPr="00B83206" w:rsidDel="00315CCA">
          <w:delText>[190]</w:delText>
        </w:r>
        <w:r w:rsidRPr="00B83206" w:rsidDel="00315CCA">
          <w:tab/>
          <w:delText xml:space="preserve">J. Velázquez </w:delText>
        </w:r>
        <w:r w:rsidRPr="00B83206" w:rsidDel="00315CCA">
          <w:rPr>
            <w:i/>
            <w:iCs/>
          </w:rPr>
          <w:delText>et al.</w:delText>
        </w:r>
        <w:r w:rsidRPr="00B83206" w:rsidDel="00315CCA">
          <w:delText xml:space="preserve">, ‘Planning Restoration of Connectivity and Design of Corridors for Biodiversity Conservation’, </w:delText>
        </w:r>
        <w:r w:rsidRPr="00B83206" w:rsidDel="00315CCA">
          <w:rPr>
            <w:i/>
            <w:iCs/>
          </w:rPr>
          <w:delText>Forests</w:delText>
        </w:r>
        <w:r w:rsidRPr="00B83206" w:rsidDel="00315CCA">
          <w:delText>, vol. 13, no. 12, Art. no. 12, Dec. 2022, doi: 10.3390/f13122132.</w:delText>
        </w:r>
      </w:del>
    </w:p>
    <w:p w14:paraId="3607DA06" w14:textId="3D08FF78" w:rsidR="00B83206" w:rsidRPr="00B83206" w:rsidDel="00315CCA" w:rsidRDefault="00B83206" w:rsidP="00315CCA">
      <w:pPr>
        <w:spacing w:before="0" w:after="160"/>
        <w:jc w:val="left"/>
        <w:rPr>
          <w:del w:id="1287" w:author="Microsoft Office User" w:date="2025-03-10T12:11:00Z"/>
        </w:rPr>
        <w:pPrChange w:id="1288" w:author="Microsoft Office User" w:date="2025-03-10T12:11:00Z">
          <w:pPr>
            <w:pStyle w:val="Bibliography"/>
          </w:pPr>
        </w:pPrChange>
      </w:pPr>
      <w:del w:id="1289" w:author="Microsoft Office User" w:date="2025-03-10T12:11:00Z">
        <w:r w:rsidRPr="00B83206" w:rsidDel="00315CCA">
          <w:delText>[191]</w:delText>
        </w:r>
        <w:r w:rsidRPr="00B83206" w:rsidDel="00315CCA">
          <w:tab/>
          <w:delText xml:space="preserve">A. Di Sacco </w:delText>
        </w:r>
        <w:r w:rsidRPr="00B83206" w:rsidDel="00315CCA">
          <w:rPr>
            <w:i/>
            <w:iCs/>
          </w:rPr>
          <w:delText>et al.</w:delText>
        </w:r>
        <w:r w:rsidRPr="00B83206" w:rsidDel="00315CCA">
          <w:delText xml:space="preserve">, ‘Ten golden rules for reforestation to optimize carbon sequestration, biodiversity recovery and livelihood benefits’, </w:delText>
        </w:r>
        <w:r w:rsidRPr="00B83206" w:rsidDel="00315CCA">
          <w:rPr>
            <w:i/>
            <w:iCs/>
          </w:rPr>
          <w:delText>Global Change Biology</w:delText>
        </w:r>
        <w:r w:rsidRPr="00B83206" w:rsidDel="00315CCA">
          <w:delText>, vol. 27, no. 7, pp. 1328–1348, 2021, doi: 10.1111/gcb.15498.</w:delText>
        </w:r>
      </w:del>
    </w:p>
    <w:p w14:paraId="6643DC96" w14:textId="5ACA4AD9" w:rsidR="00B83206" w:rsidRPr="00B83206" w:rsidDel="00315CCA" w:rsidRDefault="00B83206" w:rsidP="00315CCA">
      <w:pPr>
        <w:spacing w:before="0" w:after="160"/>
        <w:jc w:val="left"/>
        <w:rPr>
          <w:del w:id="1290" w:author="Microsoft Office User" w:date="2025-03-10T12:11:00Z"/>
        </w:rPr>
        <w:pPrChange w:id="1291" w:author="Microsoft Office User" w:date="2025-03-10T12:11:00Z">
          <w:pPr>
            <w:pStyle w:val="Bibliography"/>
          </w:pPr>
        </w:pPrChange>
      </w:pPr>
      <w:del w:id="1292" w:author="Microsoft Office User" w:date="2025-03-10T12:11:00Z">
        <w:r w:rsidRPr="00B83206" w:rsidDel="00315CCA">
          <w:delText>[192]</w:delText>
        </w:r>
        <w:r w:rsidRPr="00B83206" w:rsidDel="00315CCA">
          <w:tab/>
          <w:delText xml:space="preserve">V. M. Temperton </w:delText>
        </w:r>
        <w:r w:rsidRPr="00B83206" w:rsidDel="00315CCA">
          <w:rPr>
            <w:i/>
            <w:iCs/>
          </w:rPr>
          <w:delText>et al.</w:delText>
        </w:r>
        <w:r w:rsidRPr="00B83206" w:rsidDel="00315CCA">
          <w:delText xml:space="preserve">, ‘Step back from the forest and step up to the Bonn Challenge: how a broad ecological perspective can promote successful landscape restoration’, </w:delText>
        </w:r>
        <w:r w:rsidRPr="00B83206" w:rsidDel="00315CCA">
          <w:rPr>
            <w:i/>
            <w:iCs/>
          </w:rPr>
          <w:delText>Restoration Ecology</w:delText>
        </w:r>
        <w:r w:rsidRPr="00B83206" w:rsidDel="00315CCA">
          <w:delText>, vol. 27, no. 4, pp. 705–719, 2019, doi: 10.1111/rec.12989.</w:delText>
        </w:r>
      </w:del>
    </w:p>
    <w:p w14:paraId="54726079" w14:textId="1822CC54" w:rsidR="00B83206" w:rsidRPr="00B83206" w:rsidDel="00315CCA" w:rsidRDefault="00B83206" w:rsidP="00315CCA">
      <w:pPr>
        <w:spacing w:before="0" w:after="160"/>
        <w:jc w:val="left"/>
        <w:rPr>
          <w:del w:id="1293" w:author="Microsoft Office User" w:date="2025-03-10T12:11:00Z"/>
        </w:rPr>
        <w:pPrChange w:id="1294" w:author="Microsoft Office User" w:date="2025-03-10T12:11:00Z">
          <w:pPr>
            <w:pStyle w:val="Bibliography"/>
          </w:pPr>
        </w:pPrChange>
      </w:pPr>
      <w:del w:id="1295" w:author="Microsoft Office User" w:date="2025-03-10T12:11:00Z">
        <w:r w:rsidRPr="00B83206" w:rsidDel="00315CCA">
          <w:delText>[193]</w:delText>
        </w:r>
        <w:r w:rsidRPr="00B83206" w:rsidDel="00315CCA">
          <w:tab/>
          <w:delText>European Environment Agency., ‘Floodplains: a natural system to preserve and restore.’, Publications Office, LU, 2020. Accessed: Jul. 22, 2024. [Online]. Available: https://data.europa.eu/doi/10.2800/431107</w:delText>
        </w:r>
      </w:del>
    </w:p>
    <w:p w14:paraId="42EBF712" w14:textId="594EA208" w:rsidR="00B83206" w:rsidRPr="00B83206" w:rsidDel="00315CCA" w:rsidRDefault="00B83206" w:rsidP="00315CCA">
      <w:pPr>
        <w:spacing w:before="0" w:after="160"/>
        <w:jc w:val="left"/>
        <w:rPr>
          <w:del w:id="1296" w:author="Microsoft Office User" w:date="2025-03-10T12:11:00Z"/>
        </w:rPr>
        <w:pPrChange w:id="1297" w:author="Microsoft Office User" w:date="2025-03-10T12:11:00Z">
          <w:pPr>
            <w:pStyle w:val="Bibliography"/>
          </w:pPr>
        </w:pPrChange>
      </w:pPr>
      <w:del w:id="1298" w:author="Microsoft Office User" w:date="2025-03-10T12:11:00Z">
        <w:r w:rsidRPr="00B83206" w:rsidDel="00315CCA">
          <w:delText>[194]</w:delText>
        </w:r>
        <w:r w:rsidRPr="00B83206" w:rsidDel="00315CCA">
          <w:tab/>
          <w:delText xml:space="preserve">D. Tickner </w:delText>
        </w:r>
        <w:r w:rsidRPr="00B83206" w:rsidDel="00315CCA">
          <w:rPr>
            <w:i/>
            <w:iCs/>
          </w:rPr>
          <w:delText>et al.</w:delText>
        </w:r>
        <w:r w:rsidRPr="00B83206" w:rsidDel="00315CCA">
          <w:delText xml:space="preserve">, ‘Bending the Curve of Global Freshwater Biodiversity Loss: An Emergency Recovery Plan’, </w:delText>
        </w:r>
        <w:r w:rsidRPr="00B83206" w:rsidDel="00315CCA">
          <w:rPr>
            <w:i/>
            <w:iCs/>
          </w:rPr>
          <w:delText>BioScience</w:delText>
        </w:r>
        <w:r w:rsidRPr="00B83206" w:rsidDel="00315CCA">
          <w:delText>, vol. 70, no. 4, pp. 330–342, Apr. 2020, doi: 10.1093/biosci/biaa002.</w:delText>
        </w:r>
      </w:del>
    </w:p>
    <w:p w14:paraId="717243B4" w14:textId="1BD43125" w:rsidR="00B83206" w:rsidRPr="00B83206" w:rsidDel="00315CCA" w:rsidRDefault="00B83206" w:rsidP="00315CCA">
      <w:pPr>
        <w:spacing w:before="0" w:after="160"/>
        <w:jc w:val="left"/>
        <w:rPr>
          <w:del w:id="1299" w:author="Microsoft Office User" w:date="2025-03-10T12:11:00Z"/>
        </w:rPr>
        <w:pPrChange w:id="1300" w:author="Microsoft Office User" w:date="2025-03-10T12:11:00Z">
          <w:pPr>
            <w:pStyle w:val="Bibliography"/>
          </w:pPr>
        </w:pPrChange>
      </w:pPr>
      <w:del w:id="1301" w:author="Microsoft Office User" w:date="2025-03-10T12:11:00Z">
        <w:r w:rsidRPr="00B83206" w:rsidDel="00315CCA">
          <w:delText>[195]</w:delText>
        </w:r>
        <w:r w:rsidRPr="00B83206" w:rsidDel="00315CCA">
          <w:tab/>
          <w:delText xml:space="preserve">P. J. von Jeetze </w:delText>
        </w:r>
        <w:r w:rsidRPr="00B83206" w:rsidDel="00315CCA">
          <w:rPr>
            <w:i/>
            <w:iCs/>
          </w:rPr>
          <w:delText>et al.</w:delText>
        </w:r>
        <w:r w:rsidRPr="00B83206" w:rsidDel="00315CCA">
          <w:delText xml:space="preserve">, ‘Projected landscape-scale repercussions of global action for climate and biodiversity protection’, </w:delText>
        </w:r>
        <w:r w:rsidRPr="00B83206" w:rsidDel="00315CCA">
          <w:rPr>
            <w:i/>
            <w:iCs/>
          </w:rPr>
          <w:delText>Nat Commun</w:delText>
        </w:r>
        <w:r w:rsidRPr="00B83206" w:rsidDel="00315CCA">
          <w:delText>, vol. 14, no. 1, p. 2515, May 2023, doi: 10.1038/s41467-023-38043-1.</w:delText>
        </w:r>
      </w:del>
    </w:p>
    <w:p w14:paraId="479C4C3F" w14:textId="32AAE9B3" w:rsidR="00B83206" w:rsidRPr="00B83206" w:rsidDel="00315CCA" w:rsidRDefault="00B83206" w:rsidP="00315CCA">
      <w:pPr>
        <w:spacing w:before="0" w:after="160"/>
        <w:jc w:val="left"/>
        <w:rPr>
          <w:del w:id="1302" w:author="Microsoft Office User" w:date="2025-03-10T12:11:00Z"/>
        </w:rPr>
        <w:pPrChange w:id="1303" w:author="Microsoft Office User" w:date="2025-03-10T12:11:00Z">
          <w:pPr>
            <w:pStyle w:val="Bibliography"/>
          </w:pPr>
        </w:pPrChange>
      </w:pPr>
      <w:del w:id="1304" w:author="Microsoft Office User" w:date="2025-03-10T12:11:00Z">
        <w:r w:rsidRPr="00B83206" w:rsidDel="00315CCA">
          <w:delText>[196]</w:delText>
        </w:r>
        <w:r w:rsidRPr="00B83206" w:rsidDel="00315CCA">
          <w:tab/>
          <w:delText>‘Strategic Dialogue on the Future of EU Agriculture.’, Strategic Dialogue on the Future of EU Agriculture, Sep. 2024. [Online]. Available: https://agriculture.ec.europa.eu/document/download/171329ff-0f50-4fa5-946f-aea11032172e_en?filename=strategic-dialogue-report-2024_en.pdf</w:delText>
        </w:r>
      </w:del>
    </w:p>
    <w:p w14:paraId="5225F077" w14:textId="1E53CCB0" w:rsidR="00B83206" w:rsidRPr="00B83206" w:rsidDel="00315CCA" w:rsidRDefault="00B83206" w:rsidP="00315CCA">
      <w:pPr>
        <w:spacing w:before="0" w:after="160"/>
        <w:jc w:val="left"/>
        <w:rPr>
          <w:del w:id="1305" w:author="Microsoft Office User" w:date="2025-03-10T12:11:00Z"/>
        </w:rPr>
        <w:pPrChange w:id="1306" w:author="Microsoft Office User" w:date="2025-03-10T12:11:00Z">
          <w:pPr>
            <w:pStyle w:val="Bibliography"/>
          </w:pPr>
        </w:pPrChange>
      </w:pPr>
      <w:del w:id="1307" w:author="Microsoft Office User" w:date="2025-03-10T12:11:00Z">
        <w:r w:rsidRPr="00B83206" w:rsidDel="00315CCA">
          <w:delText>[197]</w:delText>
        </w:r>
        <w:r w:rsidRPr="00B83206" w:rsidDel="00315CCA">
          <w:tab/>
          <w:delText xml:space="preserve">J. C. Habel, M. J. Samways, and T. Schmitt, ‘Mitigating the precipitous decline of terrestrial European insects: Requirements for a new strategy’, </w:delText>
        </w:r>
        <w:r w:rsidRPr="00B83206" w:rsidDel="00315CCA">
          <w:rPr>
            <w:i/>
            <w:iCs/>
          </w:rPr>
          <w:delText>Biodivers Conserv</w:delText>
        </w:r>
        <w:r w:rsidRPr="00B83206" w:rsidDel="00315CCA">
          <w:delText>, vol. 28, no. 6, pp. 1343–1360, May 2019, doi: 10.1007/s10531-019-01741-8.</w:delText>
        </w:r>
      </w:del>
    </w:p>
    <w:p w14:paraId="1486EE6F" w14:textId="1196FBFF" w:rsidR="00B83206" w:rsidRPr="00B83206" w:rsidDel="00315CCA" w:rsidRDefault="00B83206" w:rsidP="00315CCA">
      <w:pPr>
        <w:spacing w:before="0" w:after="160"/>
        <w:jc w:val="left"/>
        <w:rPr>
          <w:del w:id="1308" w:author="Microsoft Office User" w:date="2025-03-10T12:11:00Z"/>
        </w:rPr>
        <w:pPrChange w:id="1309" w:author="Microsoft Office User" w:date="2025-03-10T12:11:00Z">
          <w:pPr>
            <w:pStyle w:val="Bibliography"/>
          </w:pPr>
        </w:pPrChange>
      </w:pPr>
      <w:del w:id="1310" w:author="Microsoft Office User" w:date="2025-03-10T12:11:00Z">
        <w:r w:rsidRPr="00B83206" w:rsidDel="00315CCA">
          <w:delText>[198]</w:delText>
        </w:r>
        <w:r w:rsidRPr="00B83206" w:rsidDel="00315CCA">
          <w:tab/>
          <w:delText xml:space="preserve">C. Dereumeaux, C. Fillol, P. Quenel, and S. Denys, ‘Pesticide exposures for residents living close to agricultural lands: A review’, </w:delText>
        </w:r>
        <w:r w:rsidRPr="00B83206" w:rsidDel="00315CCA">
          <w:rPr>
            <w:i/>
            <w:iCs/>
          </w:rPr>
          <w:delText>Environment International</w:delText>
        </w:r>
        <w:r w:rsidRPr="00B83206" w:rsidDel="00315CCA">
          <w:delText>, vol. 134, p. 105210, Jan. 2020, doi: 10.1016/j.envint.2019.105210.</w:delText>
        </w:r>
      </w:del>
    </w:p>
    <w:p w14:paraId="1775CCB4" w14:textId="158B0F2B" w:rsidR="00B83206" w:rsidRPr="00B83206" w:rsidDel="00315CCA" w:rsidRDefault="00B83206" w:rsidP="00315CCA">
      <w:pPr>
        <w:spacing w:before="0" w:after="160"/>
        <w:jc w:val="left"/>
        <w:rPr>
          <w:del w:id="1311" w:author="Microsoft Office User" w:date="2025-03-10T12:11:00Z"/>
        </w:rPr>
        <w:pPrChange w:id="1312" w:author="Microsoft Office User" w:date="2025-03-10T12:11:00Z">
          <w:pPr>
            <w:pStyle w:val="Bibliography"/>
          </w:pPr>
        </w:pPrChange>
      </w:pPr>
      <w:del w:id="1313" w:author="Microsoft Office User" w:date="2025-03-10T12:11:00Z">
        <w:r w:rsidRPr="00B83206" w:rsidDel="00315CCA">
          <w:delText>[199]</w:delText>
        </w:r>
        <w:r w:rsidRPr="00B83206" w:rsidDel="00315CCA">
          <w:tab/>
          <w:delText xml:space="preserve">N. Möhring </w:delText>
        </w:r>
        <w:r w:rsidRPr="00B83206" w:rsidDel="00315CCA">
          <w:rPr>
            <w:i/>
            <w:iCs/>
          </w:rPr>
          <w:delText>et al.</w:delText>
        </w:r>
        <w:r w:rsidRPr="00B83206" w:rsidDel="00315CCA">
          <w:delText xml:space="preserve">, ‘Pathways for advancing pesticide policies’, </w:delText>
        </w:r>
        <w:r w:rsidRPr="00B83206" w:rsidDel="00315CCA">
          <w:rPr>
            <w:i/>
            <w:iCs/>
          </w:rPr>
          <w:delText>Nat Food</w:delText>
        </w:r>
        <w:r w:rsidRPr="00B83206" w:rsidDel="00315CCA">
          <w:delText>, vol. 1, no. 9, pp. 535–540, Sep. 2020, doi: 10.1038/s43016-020-00141-4.</w:delText>
        </w:r>
      </w:del>
    </w:p>
    <w:p w14:paraId="1D3AC798" w14:textId="0A262899" w:rsidR="00B83206" w:rsidRPr="00B83206" w:rsidDel="00315CCA" w:rsidRDefault="00B83206" w:rsidP="00315CCA">
      <w:pPr>
        <w:spacing w:before="0" w:after="160"/>
        <w:jc w:val="left"/>
        <w:rPr>
          <w:del w:id="1314" w:author="Microsoft Office User" w:date="2025-03-10T12:11:00Z"/>
        </w:rPr>
        <w:pPrChange w:id="1315" w:author="Microsoft Office User" w:date="2025-03-10T12:11:00Z">
          <w:pPr>
            <w:pStyle w:val="Bibliography"/>
          </w:pPr>
        </w:pPrChange>
      </w:pPr>
      <w:del w:id="1316" w:author="Microsoft Office User" w:date="2025-03-10T12:11:00Z">
        <w:r w:rsidRPr="00B83206" w:rsidDel="00315CCA">
          <w:delText>[200]</w:delText>
        </w:r>
        <w:r w:rsidRPr="00B83206" w:rsidDel="00315CCA">
          <w:tab/>
          <w:delText xml:space="preserve">M. S. Ayilara </w:delText>
        </w:r>
        <w:r w:rsidRPr="00B83206" w:rsidDel="00315CCA">
          <w:rPr>
            <w:i/>
            <w:iCs/>
          </w:rPr>
          <w:delText>et al.</w:delText>
        </w:r>
        <w:r w:rsidRPr="00B83206" w:rsidDel="00315CCA">
          <w:delText xml:space="preserve">, ‘Biopesticides as a promising alternative to synthetic pesticides: A case for microbial pesticides, phytopesticides, and nanobiopesticides’, </w:delText>
        </w:r>
        <w:r w:rsidRPr="00B83206" w:rsidDel="00315CCA">
          <w:rPr>
            <w:i/>
            <w:iCs/>
          </w:rPr>
          <w:delText>Front. Microbiol.</w:delText>
        </w:r>
        <w:r w:rsidRPr="00B83206" w:rsidDel="00315CCA">
          <w:delText>, vol. 14, p. 1040901, Feb. 2023, doi: 10.3389/fmicb.2023.1040901.</w:delText>
        </w:r>
      </w:del>
    </w:p>
    <w:p w14:paraId="7307E084" w14:textId="7DFF35B0" w:rsidR="00B83206" w:rsidRPr="00B83206" w:rsidDel="00315CCA" w:rsidRDefault="00B83206" w:rsidP="00315CCA">
      <w:pPr>
        <w:spacing w:before="0" w:after="160"/>
        <w:jc w:val="left"/>
        <w:rPr>
          <w:del w:id="1317" w:author="Microsoft Office User" w:date="2025-03-10T12:11:00Z"/>
        </w:rPr>
        <w:pPrChange w:id="1318" w:author="Microsoft Office User" w:date="2025-03-10T12:11:00Z">
          <w:pPr>
            <w:pStyle w:val="Bibliography"/>
          </w:pPr>
        </w:pPrChange>
      </w:pPr>
      <w:del w:id="1319" w:author="Microsoft Office User" w:date="2025-03-10T12:11:00Z">
        <w:r w:rsidRPr="00B83206" w:rsidDel="00315CCA">
          <w:delText>[201]</w:delText>
        </w:r>
        <w:r w:rsidRPr="00B83206" w:rsidDel="00315CCA">
          <w:tab/>
          <w:delText xml:space="preserve">D. R. Kanter, O. Chodos, O. Nordland, M. Rutigliano, and W. Winiwarter, ‘Gaps and opportunities in nitrogen pollution policies around the world’, </w:delText>
        </w:r>
        <w:r w:rsidRPr="00B83206" w:rsidDel="00315CCA">
          <w:rPr>
            <w:i/>
            <w:iCs/>
          </w:rPr>
          <w:delText>Nat Sustain</w:delText>
        </w:r>
        <w:r w:rsidRPr="00B83206" w:rsidDel="00315CCA">
          <w:delText>, vol. 3, no. 11, pp. 956–963, Jul. 2020, doi: 10.1038/s41893-020-0577-7.</w:delText>
        </w:r>
      </w:del>
    </w:p>
    <w:p w14:paraId="103D210A" w14:textId="056DB4DB" w:rsidR="00B83206" w:rsidRPr="00B83206" w:rsidDel="00315CCA" w:rsidRDefault="00B83206" w:rsidP="00315CCA">
      <w:pPr>
        <w:spacing w:before="0" w:after="160"/>
        <w:jc w:val="left"/>
        <w:rPr>
          <w:del w:id="1320" w:author="Microsoft Office User" w:date="2025-03-10T12:11:00Z"/>
        </w:rPr>
        <w:pPrChange w:id="1321" w:author="Microsoft Office User" w:date="2025-03-10T12:11:00Z">
          <w:pPr>
            <w:pStyle w:val="Bibliography"/>
          </w:pPr>
        </w:pPrChange>
      </w:pPr>
      <w:del w:id="1322" w:author="Microsoft Office User" w:date="2025-03-10T12:11:00Z">
        <w:r w:rsidRPr="00B83206" w:rsidDel="00315CCA">
          <w:delText>[202]</w:delText>
        </w:r>
        <w:r w:rsidRPr="00B83206" w:rsidDel="00315CCA">
          <w:tab/>
          <w:delText xml:space="preserve">V. Hermoso </w:delText>
        </w:r>
        <w:r w:rsidRPr="00B83206" w:rsidDel="00315CCA">
          <w:rPr>
            <w:i/>
            <w:iCs/>
          </w:rPr>
          <w:delText>et al.</w:delText>
        </w:r>
        <w:r w:rsidRPr="00B83206" w:rsidDel="00315CCA">
          <w:delText xml:space="preserve">, ‘The EU Biodiversity Strategy for 2030: Opportunities and challenges on the path towards biodiversity recovery’, </w:delText>
        </w:r>
        <w:r w:rsidRPr="00B83206" w:rsidDel="00315CCA">
          <w:rPr>
            <w:i/>
            <w:iCs/>
          </w:rPr>
          <w:delText>Environmental Science &amp; Policy</w:delText>
        </w:r>
        <w:r w:rsidRPr="00B83206" w:rsidDel="00315CCA">
          <w:delText>, vol. 127, pp. 263–271, Jan. 2022, doi: 10.1016/j.envsci.2021.10.028.</w:delText>
        </w:r>
      </w:del>
    </w:p>
    <w:p w14:paraId="1429447E" w14:textId="6AA0C09C" w:rsidR="00B83206" w:rsidRPr="00B83206" w:rsidDel="00315CCA" w:rsidRDefault="00B83206" w:rsidP="00315CCA">
      <w:pPr>
        <w:spacing w:before="0" w:after="160"/>
        <w:jc w:val="left"/>
        <w:rPr>
          <w:del w:id="1323" w:author="Microsoft Office User" w:date="2025-03-10T12:11:00Z"/>
        </w:rPr>
        <w:pPrChange w:id="1324" w:author="Microsoft Office User" w:date="2025-03-10T12:11:00Z">
          <w:pPr>
            <w:pStyle w:val="Bibliography"/>
          </w:pPr>
        </w:pPrChange>
      </w:pPr>
      <w:del w:id="1325" w:author="Microsoft Office User" w:date="2025-03-10T12:11:00Z">
        <w:r w:rsidRPr="00B83206" w:rsidDel="00315CCA">
          <w:delText>[203]</w:delText>
        </w:r>
        <w:r w:rsidRPr="00B83206" w:rsidDel="00315CCA">
          <w:tab/>
          <w:delText xml:space="preserve">C. Ballabio, P. Panagos, and L. Monatanarella, ‘Mapping topsoil physical properties at European scale using the LUCAS database’, </w:delText>
        </w:r>
        <w:r w:rsidRPr="00B83206" w:rsidDel="00315CCA">
          <w:rPr>
            <w:i/>
            <w:iCs/>
          </w:rPr>
          <w:delText>Geoderma</w:delText>
        </w:r>
        <w:r w:rsidRPr="00B83206" w:rsidDel="00315CCA">
          <w:delText>, vol. 261, pp. 110–123, Jan. 2016, doi: 10.1016/j.geoderma.2015.07.006.</w:delText>
        </w:r>
      </w:del>
    </w:p>
    <w:p w14:paraId="0E3550AC" w14:textId="2CBCB5E1" w:rsidR="00B83206" w:rsidRPr="00B83206" w:rsidDel="00315CCA" w:rsidRDefault="00B83206" w:rsidP="00315CCA">
      <w:pPr>
        <w:spacing w:before="0" w:after="160"/>
        <w:jc w:val="left"/>
        <w:rPr>
          <w:del w:id="1326" w:author="Microsoft Office User" w:date="2025-03-10T12:11:00Z"/>
        </w:rPr>
        <w:pPrChange w:id="1327" w:author="Microsoft Office User" w:date="2025-03-10T12:11:00Z">
          <w:pPr>
            <w:pStyle w:val="Bibliography"/>
          </w:pPr>
        </w:pPrChange>
      </w:pPr>
      <w:del w:id="1328" w:author="Microsoft Office User" w:date="2025-03-10T12:11:00Z">
        <w:r w:rsidRPr="00B83206" w:rsidDel="00315CCA">
          <w:delText>[204]</w:delText>
        </w:r>
        <w:r w:rsidRPr="00B83206" w:rsidDel="00315CCA">
          <w:tab/>
          <w:delText xml:space="preserve">C. Ballabio </w:delText>
        </w:r>
        <w:r w:rsidRPr="00B83206" w:rsidDel="00315CCA">
          <w:rPr>
            <w:i/>
            <w:iCs/>
          </w:rPr>
          <w:delText>et al.</w:delText>
        </w:r>
        <w:r w:rsidRPr="00B83206" w:rsidDel="00315CCA">
          <w:delText xml:space="preserve">, ‘Mapping LUCAS topsoil chemical properties at European scale using Gaussian process regression’, </w:delText>
        </w:r>
        <w:r w:rsidRPr="00B83206" w:rsidDel="00315CCA">
          <w:rPr>
            <w:i/>
            <w:iCs/>
          </w:rPr>
          <w:delText>Geoderma</w:delText>
        </w:r>
        <w:r w:rsidRPr="00B83206" w:rsidDel="00315CCA">
          <w:delText>, vol. 355, p. 113912, Dec. 2019, doi: 10.1016/j.geoderma.2019.113912.</w:delText>
        </w:r>
      </w:del>
    </w:p>
    <w:p w14:paraId="2E64811F" w14:textId="03C9D69E" w:rsidR="00B83206" w:rsidRPr="00B83206" w:rsidDel="00315CCA" w:rsidRDefault="00B83206" w:rsidP="00315CCA">
      <w:pPr>
        <w:spacing w:before="0" w:after="160"/>
        <w:jc w:val="left"/>
        <w:rPr>
          <w:del w:id="1329" w:author="Microsoft Office User" w:date="2025-03-10T12:11:00Z"/>
        </w:rPr>
        <w:pPrChange w:id="1330" w:author="Microsoft Office User" w:date="2025-03-10T12:11:00Z">
          <w:pPr>
            <w:pStyle w:val="Bibliography"/>
          </w:pPr>
        </w:pPrChange>
      </w:pPr>
      <w:del w:id="1331" w:author="Microsoft Office User" w:date="2025-03-10T12:11:00Z">
        <w:r w:rsidRPr="00B83206" w:rsidDel="00315CCA">
          <w:delText>[205]</w:delText>
        </w:r>
        <w:r w:rsidRPr="00B83206" w:rsidDel="00315CCA">
          <w:tab/>
          <w:delText xml:space="preserve">U. O. Fernandez </w:delText>
        </w:r>
        <w:r w:rsidRPr="00B83206" w:rsidDel="00315CCA">
          <w:rPr>
            <w:i/>
            <w:iCs/>
          </w:rPr>
          <w:delText>et al.</w:delText>
        </w:r>
        <w:r w:rsidRPr="00B83206" w:rsidDel="00315CCA">
          <w:delText>, ‘LUCAS 2018 Soil Module’, JRC Publications Repository. Accessed: Feb. 04, 2025. [Online]. Available: https://publications.jrc.ec.europa.eu/repository/handle/JRC129926</w:delText>
        </w:r>
      </w:del>
    </w:p>
    <w:p w14:paraId="60BA434C" w14:textId="0168875D" w:rsidR="00B83206" w:rsidRPr="00B83206" w:rsidDel="00315CCA" w:rsidRDefault="00B83206" w:rsidP="00315CCA">
      <w:pPr>
        <w:spacing w:before="0" w:after="160"/>
        <w:jc w:val="left"/>
        <w:rPr>
          <w:del w:id="1332" w:author="Microsoft Office User" w:date="2025-03-10T12:11:00Z"/>
        </w:rPr>
        <w:pPrChange w:id="1333" w:author="Microsoft Office User" w:date="2025-03-10T12:11:00Z">
          <w:pPr>
            <w:pStyle w:val="Bibliography"/>
          </w:pPr>
        </w:pPrChange>
      </w:pPr>
      <w:del w:id="1334" w:author="Microsoft Office User" w:date="2025-03-10T12:11:00Z">
        <w:r w:rsidRPr="00B83206" w:rsidDel="00315CCA">
          <w:delText>[206]</w:delText>
        </w:r>
        <w:r w:rsidRPr="00B83206" w:rsidDel="00315CCA">
          <w:tab/>
          <w:delText xml:space="preserve">J. Six, R. T. Conant, E. A. Paul, and K. Paustian, ‘Stabilization mechanisms of soil organic matter: Implications for C-saturation of soils.’, </w:delText>
        </w:r>
        <w:r w:rsidRPr="00B83206" w:rsidDel="00315CCA">
          <w:rPr>
            <w:i/>
            <w:iCs/>
          </w:rPr>
          <w:delText>Plant and Soil</w:delText>
        </w:r>
        <w:r w:rsidRPr="00B83206" w:rsidDel="00315CCA">
          <w:delText>, vol. 241, no. 2, pp. 155–176, 2002, doi: 10.1023/A:1016125726789.</w:delText>
        </w:r>
      </w:del>
    </w:p>
    <w:p w14:paraId="64B4ADEC" w14:textId="661750E7" w:rsidR="00B83206" w:rsidRPr="00B83206" w:rsidDel="00315CCA" w:rsidRDefault="00B83206" w:rsidP="00315CCA">
      <w:pPr>
        <w:spacing w:before="0" w:after="160"/>
        <w:jc w:val="left"/>
        <w:rPr>
          <w:del w:id="1335" w:author="Microsoft Office User" w:date="2025-03-10T12:11:00Z"/>
        </w:rPr>
        <w:pPrChange w:id="1336" w:author="Microsoft Office User" w:date="2025-03-10T12:11:00Z">
          <w:pPr>
            <w:pStyle w:val="Bibliography"/>
          </w:pPr>
        </w:pPrChange>
      </w:pPr>
      <w:del w:id="1337" w:author="Microsoft Office User" w:date="2025-03-10T12:11:00Z">
        <w:r w:rsidRPr="00B83206" w:rsidDel="00315CCA">
          <w:delText>[207]</w:delText>
        </w:r>
        <w:r w:rsidRPr="00B83206" w:rsidDel="00315CCA">
          <w:tab/>
          <w:delText xml:space="preserve">K. Paustian, E. Larson, J. Kent, E. Marx, and A. Swan, ‘Soil C Sequestration as a Biological Negative Emission Strategy’, </w:delText>
        </w:r>
        <w:r w:rsidRPr="00B83206" w:rsidDel="00315CCA">
          <w:rPr>
            <w:i/>
            <w:iCs/>
          </w:rPr>
          <w:delText>Front. Clim.</w:delText>
        </w:r>
        <w:r w:rsidRPr="00B83206" w:rsidDel="00315CCA">
          <w:delText>, vol. 1, p. 8, Oct. 2019, doi: 10.3389/fclim.2019.00008.</w:delText>
        </w:r>
      </w:del>
    </w:p>
    <w:p w14:paraId="0281257C" w14:textId="7725B0DB" w:rsidR="00B83206" w:rsidRPr="00B83206" w:rsidDel="00315CCA" w:rsidRDefault="00B83206" w:rsidP="00315CCA">
      <w:pPr>
        <w:spacing w:before="0" w:after="160"/>
        <w:jc w:val="left"/>
        <w:rPr>
          <w:del w:id="1338" w:author="Microsoft Office User" w:date="2025-03-10T12:11:00Z"/>
        </w:rPr>
        <w:pPrChange w:id="1339" w:author="Microsoft Office User" w:date="2025-03-10T12:11:00Z">
          <w:pPr>
            <w:pStyle w:val="Bibliography"/>
          </w:pPr>
        </w:pPrChange>
      </w:pPr>
      <w:del w:id="1340" w:author="Microsoft Office User" w:date="2025-03-10T12:11:00Z">
        <w:r w:rsidRPr="00B83206" w:rsidDel="00315CCA">
          <w:delText>[208]</w:delText>
        </w:r>
        <w:r w:rsidRPr="00B83206" w:rsidDel="00315CCA">
          <w:tab/>
          <w:delText xml:space="preserve">B. Freedman, Ed., </w:delText>
        </w:r>
        <w:r w:rsidRPr="00B83206" w:rsidDel="00315CCA">
          <w:rPr>
            <w:i/>
            <w:iCs/>
          </w:rPr>
          <w:delText>Global environmental change</w:delText>
        </w:r>
        <w:r w:rsidRPr="00B83206" w:rsidDel="00315CCA">
          <w:delText>. in Handbook of global environmental pollution. Dordrecht London Heidelberg: Springer Reference, 2014.</w:delText>
        </w:r>
      </w:del>
    </w:p>
    <w:p w14:paraId="2F87A4FE" w14:textId="5FA05A2B" w:rsidR="00B83206" w:rsidRPr="00B83206" w:rsidDel="00315CCA" w:rsidRDefault="00B83206" w:rsidP="00315CCA">
      <w:pPr>
        <w:spacing w:before="0" w:after="160"/>
        <w:jc w:val="left"/>
        <w:rPr>
          <w:del w:id="1341" w:author="Microsoft Office User" w:date="2025-03-10T12:11:00Z"/>
        </w:rPr>
        <w:pPrChange w:id="1342" w:author="Microsoft Office User" w:date="2025-03-10T12:11:00Z">
          <w:pPr>
            <w:pStyle w:val="Bibliography"/>
          </w:pPr>
        </w:pPrChange>
      </w:pPr>
      <w:del w:id="1343" w:author="Microsoft Office User" w:date="2025-03-10T12:11:00Z">
        <w:r w:rsidRPr="00B83206" w:rsidDel="00315CCA">
          <w:delText>[209]</w:delText>
        </w:r>
        <w:r w:rsidRPr="00B83206" w:rsidDel="00315CCA">
          <w:tab/>
          <w:delText xml:space="preserve">K. Paustian </w:delText>
        </w:r>
        <w:r w:rsidRPr="00B83206" w:rsidDel="00315CCA">
          <w:rPr>
            <w:i/>
            <w:iCs/>
          </w:rPr>
          <w:delText>et al.</w:delText>
        </w:r>
        <w:r w:rsidRPr="00B83206" w:rsidDel="00315CCA">
          <w:delText xml:space="preserve">, ‘Quantifying carbon for agricultural soil management: from the current status toward a global soil information system’, </w:delText>
        </w:r>
        <w:r w:rsidRPr="00B83206" w:rsidDel="00315CCA">
          <w:rPr>
            <w:i/>
            <w:iCs/>
          </w:rPr>
          <w:delText>Carbon Management</w:delText>
        </w:r>
        <w:r w:rsidRPr="00B83206" w:rsidDel="00315CCA">
          <w:delText>, vol. 10, no. 6, pp. 567–587, Nov. 2019, doi: 10.1080/17583004.2019.1633231.</w:delText>
        </w:r>
      </w:del>
    </w:p>
    <w:p w14:paraId="01D17ECB" w14:textId="018E0C67" w:rsidR="00B83206" w:rsidRPr="00B83206" w:rsidDel="00315CCA" w:rsidRDefault="00B83206" w:rsidP="00315CCA">
      <w:pPr>
        <w:spacing w:before="0" w:after="160"/>
        <w:jc w:val="left"/>
        <w:rPr>
          <w:del w:id="1344" w:author="Microsoft Office User" w:date="2025-03-10T12:11:00Z"/>
        </w:rPr>
        <w:pPrChange w:id="1345" w:author="Microsoft Office User" w:date="2025-03-10T12:11:00Z">
          <w:pPr>
            <w:pStyle w:val="Bibliography"/>
          </w:pPr>
        </w:pPrChange>
      </w:pPr>
      <w:del w:id="1346" w:author="Microsoft Office User" w:date="2025-03-10T12:11:00Z">
        <w:r w:rsidRPr="00B83206" w:rsidDel="00315CCA">
          <w:delText>[210]</w:delText>
        </w:r>
        <w:r w:rsidRPr="00B83206" w:rsidDel="00315CCA">
          <w:tab/>
          <w:delText xml:space="preserve">X. Deng </w:delText>
        </w:r>
        <w:r w:rsidRPr="00B83206" w:rsidDel="00315CCA">
          <w:rPr>
            <w:i/>
            <w:iCs/>
          </w:rPr>
          <w:delText>et al.</w:delText>
        </w:r>
        <w:r w:rsidRPr="00B83206" w:rsidDel="00315CCA">
          <w:delText xml:space="preserve">, ‘Exploring negative emission potential of biochar to achieve carbon neutrality goal in China’, </w:delText>
        </w:r>
        <w:r w:rsidRPr="00B83206" w:rsidDel="00315CCA">
          <w:rPr>
            <w:i/>
            <w:iCs/>
          </w:rPr>
          <w:delText>Nat Commun</w:delText>
        </w:r>
        <w:r w:rsidRPr="00B83206" w:rsidDel="00315CCA">
          <w:delText>, vol. 15, no. 1, p. 1085, Feb. 2024, doi: 10.1038/s41467-024-45314-y.</w:delText>
        </w:r>
      </w:del>
    </w:p>
    <w:p w14:paraId="5CF9E60B" w14:textId="41EE474B" w:rsidR="00B83206" w:rsidRPr="00B83206" w:rsidDel="00315CCA" w:rsidRDefault="00B83206" w:rsidP="00315CCA">
      <w:pPr>
        <w:spacing w:before="0" w:after="160"/>
        <w:jc w:val="left"/>
        <w:rPr>
          <w:del w:id="1347" w:author="Microsoft Office User" w:date="2025-03-10T12:11:00Z"/>
        </w:rPr>
        <w:pPrChange w:id="1348" w:author="Microsoft Office User" w:date="2025-03-10T12:11:00Z">
          <w:pPr>
            <w:pStyle w:val="Bibliography"/>
          </w:pPr>
        </w:pPrChange>
      </w:pPr>
      <w:del w:id="1349" w:author="Microsoft Office User" w:date="2025-03-10T12:11:00Z">
        <w:r w:rsidRPr="00B83206" w:rsidDel="00315CCA">
          <w:delText>[211]</w:delText>
        </w:r>
        <w:r w:rsidRPr="00B83206" w:rsidDel="00315CCA">
          <w:tab/>
          <w:delText xml:space="preserve">N. Nayak, R. Mehrotra, and S. Mehrotra, ‘Carbon biosequestration strategies: a review’, </w:delText>
        </w:r>
        <w:r w:rsidRPr="00B83206" w:rsidDel="00315CCA">
          <w:rPr>
            <w:i/>
            <w:iCs/>
          </w:rPr>
          <w:delText>Carbon Capture Science &amp; Technology</w:delText>
        </w:r>
        <w:r w:rsidRPr="00B83206" w:rsidDel="00315CCA">
          <w:delText>, vol. 4, p. 100065, Sep. 2022, doi: 10.1016/j.ccst.2022.100065.</w:delText>
        </w:r>
      </w:del>
    </w:p>
    <w:p w14:paraId="79FB2BF5" w14:textId="7686D9EB" w:rsidR="00B83206" w:rsidRPr="00B83206" w:rsidDel="00315CCA" w:rsidRDefault="00B83206" w:rsidP="00315CCA">
      <w:pPr>
        <w:spacing w:before="0" w:after="160"/>
        <w:jc w:val="left"/>
        <w:rPr>
          <w:del w:id="1350" w:author="Microsoft Office User" w:date="2025-03-10T12:11:00Z"/>
        </w:rPr>
        <w:pPrChange w:id="1351" w:author="Microsoft Office User" w:date="2025-03-10T12:11:00Z">
          <w:pPr>
            <w:pStyle w:val="Bibliography"/>
          </w:pPr>
        </w:pPrChange>
      </w:pPr>
      <w:del w:id="1352" w:author="Microsoft Office User" w:date="2025-03-10T12:11:00Z">
        <w:r w:rsidRPr="00B83206" w:rsidDel="00315CCA">
          <w:delText>[212]</w:delText>
        </w:r>
        <w:r w:rsidRPr="00B83206" w:rsidDel="00315CCA">
          <w:tab/>
          <w:delText xml:space="preserve">A. Quandt, H. Neufeldt, and K. Gorman, ‘Climate change adaptation through agroforestry: opportunities and gaps’, </w:delText>
        </w:r>
        <w:r w:rsidRPr="00B83206" w:rsidDel="00315CCA">
          <w:rPr>
            <w:i/>
            <w:iCs/>
          </w:rPr>
          <w:delText>Current Opinion in Environmental Sustainability</w:delText>
        </w:r>
        <w:r w:rsidRPr="00B83206" w:rsidDel="00315CCA">
          <w:delText>, vol. 60, p. 101244, Feb. 2023, doi: 10.1016/j.cosust.2022.101244.</w:delText>
        </w:r>
      </w:del>
    </w:p>
    <w:p w14:paraId="33D23F6E" w14:textId="7233AC60" w:rsidR="00B83206" w:rsidRPr="00B83206" w:rsidDel="00315CCA" w:rsidRDefault="00B83206" w:rsidP="00315CCA">
      <w:pPr>
        <w:spacing w:before="0" w:after="160"/>
        <w:jc w:val="left"/>
        <w:rPr>
          <w:del w:id="1353" w:author="Microsoft Office User" w:date="2025-03-10T12:11:00Z"/>
        </w:rPr>
        <w:pPrChange w:id="1354" w:author="Microsoft Office User" w:date="2025-03-10T12:11:00Z">
          <w:pPr>
            <w:pStyle w:val="Bibliography"/>
          </w:pPr>
        </w:pPrChange>
      </w:pPr>
      <w:del w:id="1355" w:author="Microsoft Office User" w:date="2025-03-10T12:11:00Z">
        <w:r w:rsidRPr="00B83206" w:rsidDel="00315CCA">
          <w:delText>[213]</w:delText>
        </w:r>
        <w:r w:rsidRPr="00B83206" w:rsidDel="00315CCA">
          <w:tab/>
          <w:delText xml:space="preserve">W. Winiwarter, A. Leip, H. L. Tuomisto, and P. Haastrup, ‘A European perspective of innovations towards mitigation of nitrogen-related greenhouse gases’, </w:delText>
        </w:r>
        <w:r w:rsidRPr="00B83206" w:rsidDel="00315CCA">
          <w:rPr>
            <w:i/>
            <w:iCs/>
          </w:rPr>
          <w:delText>Current Opinion in Environmental Sustainability</w:delText>
        </w:r>
        <w:r w:rsidRPr="00B83206" w:rsidDel="00315CCA">
          <w:delText>, vol. 9–10, pp. 37–45, Nov. 2014, doi: 10.1016/j.cosust.2014.07.006.</w:delText>
        </w:r>
      </w:del>
    </w:p>
    <w:p w14:paraId="23D82851" w14:textId="4E24CE8A" w:rsidR="00B83206" w:rsidRPr="00B83206" w:rsidDel="00315CCA" w:rsidRDefault="00B83206" w:rsidP="00315CCA">
      <w:pPr>
        <w:spacing w:before="0" w:after="160"/>
        <w:jc w:val="left"/>
        <w:rPr>
          <w:del w:id="1356" w:author="Microsoft Office User" w:date="2025-03-10T12:11:00Z"/>
        </w:rPr>
        <w:pPrChange w:id="1357" w:author="Microsoft Office User" w:date="2025-03-10T12:11:00Z">
          <w:pPr>
            <w:pStyle w:val="Bibliography"/>
          </w:pPr>
        </w:pPrChange>
      </w:pPr>
      <w:del w:id="1358" w:author="Microsoft Office User" w:date="2025-03-10T12:11:00Z">
        <w:r w:rsidRPr="00B83206" w:rsidDel="00315CCA">
          <w:delText>[214]</w:delText>
        </w:r>
        <w:r w:rsidRPr="00B83206" w:rsidDel="00315CCA">
          <w:tab/>
          <w:delText xml:space="preserve">C. Brock, D. Jackson-Smith, S. Culman, D. Doohan, and C. Herms, ‘Soil balancing within organic farming: negotiating meanings and boundaries in an alternative agricultural community of practice’, </w:delText>
        </w:r>
        <w:r w:rsidRPr="00B83206" w:rsidDel="00315CCA">
          <w:rPr>
            <w:i/>
            <w:iCs/>
          </w:rPr>
          <w:delText>Agric Hum Values</w:delText>
        </w:r>
        <w:r w:rsidRPr="00B83206" w:rsidDel="00315CCA">
          <w:delText>, vol. 38, no. 2, pp. 449–465, Jun. 2021, doi: 10.1007/s10460-020-10165-y.</w:delText>
        </w:r>
      </w:del>
    </w:p>
    <w:p w14:paraId="368F7E99" w14:textId="7B21247F" w:rsidR="00B83206" w:rsidRPr="00B83206" w:rsidDel="00315CCA" w:rsidRDefault="00B83206" w:rsidP="00315CCA">
      <w:pPr>
        <w:spacing w:before="0" w:after="160"/>
        <w:jc w:val="left"/>
        <w:rPr>
          <w:del w:id="1359" w:author="Microsoft Office User" w:date="2025-03-10T12:11:00Z"/>
        </w:rPr>
        <w:pPrChange w:id="1360" w:author="Microsoft Office User" w:date="2025-03-10T12:11:00Z">
          <w:pPr>
            <w:pStyle w:val="Bibliography"/>
          </w:pPr>
        </w:pPrChange>
      </w:pPr>
      <w:del w:id="1361" w:author="Microsoft Office User" w:date="2025-03-10T12:11:00Z">
        <w:r w:rsidRPr="00B83206" w:rsidDel="00315CCA">
          <w:delText>[215]</w:delText>
        </w:r>
        <w:r w:rsidRPr="00B83206" w:rsidDel="00315CCA">
          <w:tab/>
          <w:delText xml:space="preserve">M. W. Shields </w:delText>
        </w:r>
        <w:r w:rsidRPr="00B83206" w:rsidDel="00315CCA">
          <w:rPr>
            <w:i/>
            <w:iCs/>
          </w:rPr>
          <w:delText>et al.</w:delText>
        </w:r>
        <w:r w:rsidRPr="00B83206" w:rsidDel="00315CCA">
          <w:delText xml:space="preserve">, ‘History, current situation and challenges for conservation biological control’, </w:delText>
        </w:r>
        <w:r w:rsidRPr="00B83206" w:rsidDel="00315CCA">
          <w:rPr>
            <w:i/>
            <w:iCs/>
          </w:rPr>
          <w:delText>Biological Control</w:delText>
        </w:r>
        <w:r w:rsidRPr="00B83206" w:rsidDel="00315CCA">
          <w:delText>, vol. 131, pp. 25–35, Apr. 2019, doi: 10.1016/j.biocontrol.2018.12.010.</w:delText>
        </w:r>
      </w:del>
    </w:p>
    <w:p w14:paraId="39F87EE3" w14:textId="6D0F8D3C" w:rsidR="00B83206" w:rsidRPr="00B83206" w:rsidDel="00315CCA" w:rsidRDefault="00B83206" w:rsidP="00315CCA">
      <w:pPr>
        <w:spacing w:before="0" w:after="160"/>
        <w:jc w:val="left"/>
        <w:rPr>
          <w:del w:id="1362" w:author="Microsoft Office User" w:date="2025-03-10T12:11:00Z"/>
        </w:rPr>
        <w:pPrChange w:id="1363" w:author="Microsoft Office User" w:date="2025-03-10T12:11:00Z">
          <w:pPr>
            <w:pStyle w:val="Bibliography"/>
          </w:pPr>
        </w:pPrChange>
      </w:pPr>
      <w:del w:id="1364" w:author="Microsoft Office User" w:date="2025-03-10T12:11:00Z">
        <w:r w:rsidRPr="00B83206" w:rsidDel="00315CCA">
          <w:delText>[216]</w:delText>
        </w:r>
        <w:r w:rsidRPr="00B83206" w:rsidDel="00315CCA">
          <w:tab/>
          <w:delText xml:space="preserve">I. Grass </w:delText>
        </w:r>
        <w:r w:rsidRPr="00B83206" w:rsidDel="00315CCA">
          <w:rPr>
            <w:i/>
            <w:iCs/>
          </w:rPr>
          <w:delText>et al.</w:delText>
        </w:r>
        <w:r w:rsidRPr="00B83206" w:rsidDel="00315CCA">
          <w:delText xml:space="preserve">, ‘Land-sharing/-sparing connectivity landscapes for ecosystem services and biodiversity conservation’, </w:delText>
        </w:r>
        <w:r w:rsidRPr="00B83206" w:rsidDel="00315CCA">
          <w:rPr>
            <w:i/>
            <w:iCs/>
          </w:rPr>
          <w:delText>People and Nature</w:delText>
        </w:r>
        <w:r w:rsidRPr="00B83206" w:rsidDel="00315CCA">
          <w:delText>, vol. 1, no. 2, pp. 262–272, 2019, doi: 10.1002/pan3.21.</w:delText>
        </w:r>
      </w:del>
    </w:p>
    <w:p w14:paraId="0D289300" w14:textId="0AD32B5C" w:rsidR="00B83206" w:rsidRPr="00B83206" w:rsidDel="00315CCA" w:rsidRDefault="00B83206" w:rsidP="00315CCA">
      <w:pPr>
        <w:spacing w:before="0" w:after="160"/>
        <w:jc w:val="left"/>
        <w:rPr>
          <w:del w:id="1365" w:author="Microsoft Office User" w:date="2025-03-10T12:11:00Z"/>
        </w:rPr>
        <w:pPrChange w:id="1366" w:author="Microsoft Office User" w:date="2025-03-10T12:11:00Z">
          <w:pPr>
            <w:pStyle w:val="Bibliography"/>
          </w:pPr>
        </w:pPrChange>
      </w:pPr>
      <w:del w:id="1367" w:author="Microsoft Office User" w:date="2025-03-10T12:11:00Z">
        <w:r w:rsidRPr="00B83206" w:rsidDel="00315CCA">
          <w:delText>[217]</w:delText>
        </w:r>
        <w:r w:rsidRPr="00B83206" w:rsidDel="00315CCA">
          <w:tab/>
          <w:delText xml:space="preserve">J. Köninger, P. Panagos, A. Jones, M. J. I. Briones, and A. Orgiazzi, ‘In defence of soil biodiversity: Towards an inclusive protection in the European Union’, </w:delText>
        </w:r>
        <w:r w:rsidRPr="00B83206" w:rsidDel="00315CCA">
          <w:rPr>
            <w:i/>
            <w:iCs/>
          </w:rPr>
          <w:delText>Biological Conservation</w:delText>
        </w:r>
        <w:r w:rsidRPr="00B83206" w:rsidDel="00315CCA">
          <w:delText>, vol. 268, p. 109475, Apr. 2022, doi: 10.1016/j.biocon.2022.109475.</w:delText>
        </w:r>
      </w:del>
    </w:p>
    <w:p w14:paraId="689C13E1" w14:textId="56953549" w:rsidR="00B83206" w:rsidRPr="00B83206" w:rsidDel="00315CCA" w:rsidRDefault="00B83206" w:rsidP="00315CCA">
      <w:pPr>
        <w:spacing w:before="0" w:after="160"/>
        <w:jc w:val="left"/>
        <w:rPr>
          <w:del w:id="1368" w:author="Microsoft Office User" w:date="2025-03-10T12:11:00Z"/>
        </w:rPr>
        <w:pPrChange w:id="1369" w:author="Microsoft Office User" w:date="2025-03-10T12:11:00Z">
          <w:pPr>
            <w:pStyle w:val="Bibliography"/>
          </w:pPr>
        </w:pPrChange>
      </w:pPr>
      <w:del w:id="1370" w:author="Microsoft Office User" w:date="2025-03-10T12:11:00Z">
        <w:r w:rsidRPr="00B83206" w:rsidDel="00315CCA">
          <w:delText>[218]</w:delText>
        </w:r>
        <w:r w:rsidRPr="00B83206" w:rsidDel="00315CCA">
          <w:tab/>
          <w:delText xml:space="preserve">D. F. Boesch, ‘Barriers and Bridges in Abating Coastal Eutrophication’, </w:delText>
        </w:r>
        <w:r w:rsidRPr="00B83206" w:rsidDel="00315CCA">
          <w:rPr>
            <w:i/>
            <w:iCs/>
          </w:rPr>
          <w:delText>Front. Mar. Sci.</w:delText>
        </w:r>
        <w:r w:rsidRPr="00B83206" w:rsidDel="00315CCA">
          <w:delText>, vol. 6, Mar. 2019, doi: 10.3389/fmars.2019.00123.</w:delText>
        </w:r>
      </w:del>
    </w:p>
    <w:p w14:paraId="46B3975F" w14:textId="4240E353" w:rsidR="00B83206" w:rsidRPr="00B83206" w:rsidDel="00315CCA" w:rsidRDefault="00B83206" w:rsidP="00315CCA">
      <w:pPr>
        <w:spacing w:before="0" w:after="160"/>
        <w:jc w:val="left"/>
        <w:rPr>
          <w:del w:id="1371" w:author="Microsoft Office User" w:date="2025-03-10T12:11:00Z"/>
        </w:rPr>
        <w:pPrChange w:id="1372" w:author="Microsoft Office User" w:date="2025-03-10T12:11:00Z">
          <w:pPr>
            <w:pStyle w:val="Bibliography"/>
          </w:pPr>
        </w:pPrChange>
      </w:pPr>
      <w:del w:id="1373" w:author="Microsoft Office User" w:date="2025-03-10T12:11:00Z">
        <w:r w:rsidRPr="00B83206" w:rsidDel="00315CCA">
          <w:delText>[219]</w:delText>
        </w:r>
        <w:r w:rsidRPr="00B83206" w:rsidDel="00315CCA">
          <w:tab/>
          <w:delText xml:space="preserve">J. Puszkarski and O. Śniadach, ‘Instruments to implement sustainable aquaculture in the European Union’, </w:delText>
        </w:r>
        <w:r w:rsidRPr="00B83206" w:rsidDel="00315CCA">
          <w:rPr>
            <w:i/>
            <w:iCs/>
          </w:rPr>
          <w:delText>Marine Policy</w:delText>
        </w:r>
        <w:r w:rsidRPr="00B83206" w:rsidDel="00315CCA">
          <w:delText>, vol. 144, p. 105215, Oct. 2022, doi: 10.1016/j.marpol.2022.105215.</w:delText>
        </w:r>
      </w:del>
    </w:p>
    <w:p w14:paraId="72C30248" w14:textId="54C4406E" w:rsidR="00B83206" w:rsidRPr="00B83206" w:rsidDel="00315CCA" w:rsidRDefault="00B83206" w:rsidP="00315CCA">
      <w:pPr>
        <w:spacing w:before="0" w:after="160"/>
        <w:jc w:val="left"/>
        <w:rPr>
          <w:del w:id="1374" w:author="Microsoft Office User" w:date="2025-03-10T12:11:00Z"/>
        </w:rPr>
        <w:pPrChange w:id="1375" w:author="Microsoft Office User" w:date="2025-03-10T12:11:00Z">
          <w:pPr>
            <w:pStyle w:val="Bibliography"/>
          </w:pPr>
        </w:pPrChange>
      </w:pPr>
      <w:del w:id="1376" w:author="Microsoft Office User" w:date="2025-03-10T12:11:00Z">
        <w:r w:rsidRPr="00B83206" w:rsidDel="00315CCA">
          <w:delText>[220]</w:delText>
        </w:r>
        <w:r w:rsidRPr="00B83206" w:rsidDel="00315CCA">
          <w:tab/>
          <w:delText xml:space="preserve">A. Zenetos </w:delText>
        </w:r>
        <w:r w:rsidRPr="00B83206" w:rsidDel="00315CCA">
          <w:rPr>
            <w:i/>
            <w:iCs/>
          </w:rPr>
          <w:delText>et al.</w:delText>
        </w:r>
        <w:r w:rsidRPr="00B83206" w:rsidDel="00315CCA">
          <w:delText xml:space="preserve">, ‘Status and Trends in the Rate of Introduction of Marine Non-Indigenous Species in European Seas’, </w:delText>
        </w:r>
        <w:r w:rsidRPr="00B83206" w:rsidDel="00315CCA">
          <w:rPr>
            <w:i/>
            <w:iCs/>
          </w:rPr>
          <w:delText>Diversity</w:delText>
        </w:r>
        <w:r w:rsidRPr="00B83206" w:rsidDel="00315CCA">
          <w:delText>, vol. 14, no. 12, p. 1077, Dec. 2022, doi: 10.3390/d14121077.</w:delText>
        </w:r>
      </w:del>
    </w:p>
    <w:p w14:paraId="3E3B7E24" w14:textId="233121D0" w:rsidR="00B83206" w:rsidRPr="00B83206" w:rsidDel="00315CCA" w:rsidRDefault="00B83206" w:rsidP="00315CCA">
      <w:pPr>
        <w:spacing w:before="0" w:after="160"/>
        <w:jc w:val="left"/>
        <w:rPr>
          <w:del w:id="1377" w:author="Microsoft Office User" w:date="2025-03-10T12:11:00Z"/>
        </w:rPr>
        <w:pPrChange w:id="1378" w:author="Microsoft Office User" w:date="2025-03-10T12:11:00Z">
          <w:pPr>
            <w:pStyle w:val="Bibliography"/>
          </w:pPr>
        </w:pPrChange>
      </w:pPr>
      <w:del w:id="1379" w:author="Microsoft Office User" w:date="2025-03-10T12:11:00Z">
        <w:r w:rsidRPr="00B83206" w:rsidDel="00315CCA">
          <w:delText>[221]</w:delText>
        </w:r>
        <w:r w:rsidRPr="00B83206" w:rsidDel="00315CCA">
          <w:tab/>
          <w:delText xml:space="preserve">European Commission. Joint Research Centre., </w:delText>
        </w:r>
        <w:r w:rsidRPr="00B83206" w:rsidDel="00315CCA">
          <w:rPr>
            <w:i/>
            <w:iCs/>
          </w:rPr>
          <w:delText>Threshold methodology and value for the assessment of Good Environmental Status of D2C1 ‘Newly-introduced non-indigenous species’.</w:delText>
        </w:r>
        <w:r w:rsidRPr="00B83206" w:rsidDel="00315CCA">
          <w:delText xml:space="preserve"> LU: Publications Office, 2024. Accessed: Feb. 04, 2025. [Online]. Available: https://data.europa.eu/doi/10.2760/3026648</w:delText>
        </w:r>
      </w:del>
    </w:p>
    <w:p w14:paraId="0B62F9D5" w14:textId="50D0D3A0" w:rsidR="00B83206" w:rsidRPr="00B83206" w:rsidDel="00315CCA" w:rsidRDefault="00B83206" w:rsidP="00315CCA">
      <w:pPr>
        <w:spacing w:before="0" w:after="160"/>
        <w:jc w:val="left"/>
        <w:rPr>
          <w:del w:id="1380" w:author="Microsoft Office User" w:date="2025-03-10T12:11:00Z"/>
        </w:rPr>
        <w:pPrChange w:id="1381" w:author="Microsoft Office User" w:date="2025-03-10T12:11:00Z">
          <w:pPr>
            <w:pStyle w:val="Bibliography"/>
          </w:pPr>
        </w:pPrChange>
      </w:pPr>
      <w:del w:id="1382" w:author="Microsoft Office User" w:date="2025-03-10T12:11:00Z">
        <w:r w:rsidRPr="00B83206" w:rsidDel="00315CCA">
          <w:delText>[222]</w:delText>
        </w:r>
        <w:r w:rsidRPr="00B83206" w:rsidDel="00315CCA">
          <w:tab/>
          <w:delText xml:space="preserve">S. Katsanevakis </w:delText>
        </w:r>
        <w:r w:rsidRPr="00B83206" w:rsidDel="00315CCA">
          <w:rPr>
            <w:i/>
            <w:iCs/>
          </w:rPr>
          <w:delText>et al.</w:delText>
        </w:r>
        <w:r w:rsidRPr="00B83206" w:rsidDel="00315CCA">
          <w:delText xml:space="preserve">, ‘Impacts of invasive alien marine species on ecosystem services and biodiversity: a pan-European review’, </w:delText>
        </w:r>
        <w:r w:rsidRPr="00B83206" w:rsidDel="00315CCA">
          <w:rPr>
            <w:i/>
            <w:iCs/>
          </w:rPr>
          <w:delText>AI</w:delText>
        </w:r>
        <w:r w:rsidRPr="00B83206" w:rsidDel="00315CCA">
          <w:delText>, vol. 9, no. 4, pp. 391–423, Nov. 2014, doi: 10.3391/ai.2014.9.4.01.</w:delText>
        </w:r>
      </w:del>
    </w:p>
    <w:p w14:paraId="6F17102E" w14:textId="68CE2A89" w:rsidR="00B83206" w:rsidRPr="00B83206" w:rsidDel="00315CCA" w:rsidRDefault="00B83206" w:rsidP="00315CCA">
      <w:pPr>
        <w:spacing w:before="0" w:after="160"/>
        <w:jc w:val="left"/>
        <w:rPr>
          <w:del w:id="1383" w:author="Microsoft Office User" w:date="2025-03-10T12:11:00Z"/>
        </w:rPr>
        <w:pPrChange w:id="1384" w:author="Microsoft Office User" w:date="2025-03-10T12:11:00Z">
          <w:pPr>
            <w:pStyle w:val="Bibliography"/>
          </w:pPr>
        </w:pPrChange>
      </w:pPr>
      <w:del w:id="1385" w:author="Microsoft Office User" w:date="2025-03-10T12:11:00Z">
        <w:r w:rsidRPr="00B83206" w:rsidDel="00315CCA">
          <w:delText>[223]</w:delText>
        </w:r>
        <w:r w:rsidRPr="00B83206" w:rsidDel="00315CCA">
          <w:tab/>
          <w:delText xml:space="preserve">S. Katsanevakis </w:delText>
        </w:r>
        <w:r w:rsidRPr="00B83206" w:rsidDel="00315CCA">
          <w:rPr>
            <w:i/>
            <w:iCs/>
          </w:rPr>
          <w:delText>et al.</w:delText>
        </w:r>
        <w:r w:rsidRPr="00B83206" w:rsidDel="00315CCA">
          <w:delText xml:space="preserve">, ‘Invading the Mediterranean Sea: biodiversity patterns shaped by human activities’, </w:delText>
        </w:r>
        <w:r w:rsidRPr="00B83206" w:rsidDel="00315CCA">
          <w:rPr>
            <w:i/>
            <w:iCs/>
          </w:rPr>
          <w:delText>Front. Mar. Sci.</w:delText>
        </w:r>
        <w:r w:rsidRPr="00B83206" w:rsidDel="00315CCA">
          <w:delText>, vol. 1, Sep. 2014, doi: 10.3389/fmars.2014.00032.</w:delText>
        </w:r>
      </w:del>
    </w:p>
    <w:p w14:paraId="62D4B091" w14:textId="5FD2232F" w:rsidR="00B83206" w:rsidRPr="00B83206" w:rsidDel="00315CCA" w:rsidRDefault="00B83206" w:rsidP="00315CCA">
      <w:pPr>
        <w:spacing w:before="0" w:after="160"/>
        <w:jc w:val="left"/>
        <w:rPr>
          <w:del w:id="1386" w:author="Microsoft Office User" w:date="2025-03-10T12:11:00Z"/>
        </w:rPr>
        <w:pPrChange w:id="1387" w:author="Microsoft Office User" w:date="2025-03-10T12:11:00Z">
          <w:pPr>
            <w:pStyle w:val="Bibliography"/>
          </w:pPr>
        </w:pPrChange>
      </w:pPr>
      <w:del w:id="1388" w:author="Microsoft Office User" w:date="2025-03-10T12:11:00Z">
        <w:r w:rsidRPr="00B83206" w:rsidDel="00315CCA">
          <w:delText>[224]</w:delText>
        </w:r>
        <w:r w:rsidRPr="00B83206" w:rsidDel="00315CCA">
          <w:tab/>
          <w:delText xml:space="preserve">OECD, ‘Government support to fisheries’, in </w:delText>
        </w:r>
        <w:r w:rsidRPr="00B83206" w:rsidDel="00315CCA">
          <w:rPr>
            <w:i/>
            <w:iCs/>
          </w:rPr>
          <w:delText>OECD Review of Fisheries 2022</w:delText>
        </w:r>
        <w:r w:rsidRPr="00B83206" w:rsidDel="00315CCA">
          <w:delText>, Paris: OECD, 2022. doi: 10.1787/a96d9cba-en.</w:delText>
        </w:r>
      </w:del>
    </w:p>
    <w:p w14:paraId="14868E42" w14:textId="7BAF23E0" w:rsidR="00B83206" w:rsidRPr="00B83206" w:rsidDel="00315CCA" w:rsidRDefault="00B83206" w:rsidP="00315CCA">
      <w:pPr>
        <w:spacing w:before="0" w:after="160"/>
        <w:jc w:val="left"/>
        <w:rPr>
          <w:del w:id="1389" w:author="Microsoft Office User" w:date="2025-03-10T12:11:00Z"/>
        </w:rPr>
        <w:pPrChange w:id="1390" w:author="Microsoft Office User" w:date="2025-03-10T12:11:00Z">
          <w:pPr>
            <w:pStyle w:val="Bibliography"/>
          </w:pPr>
        </w:pPrChange>
      </w:pPr>
      <w:del w:id="1391" w:author="Microsoft Office User" w:date="2025-03-10T12:11:00Z">
        <w:r w:rsidRPr="00B83206" w:rsidDel="00315CCA">
          <w:delText>[225]</w:delText>
        </w:r>
        <w:r w:rsidRPr="00B83206" w:rsidDel="00315CCA">
          <w:tab/>
          <w:delText xml:space="preserve">L. Carvalho </w:delText>
        </w:r>
        <w:r w:rsidRPr="00B83206" w:rsidDel="00315CCA">
          <w:rPr>
            <w:i/>
            <w:iCs/>
          </w:rPr>
          <w:delText>et al.</w:delText>
        </w:r>
        <w:r w:rsidRPr="00B83206" w:rsidDel="00315CCA">
          <w:delText xml:space="preserve">, ‘Protecting and restoring Europe’s waters: An analysis of the future development needs of the Water Framework Directive’, </w:delText>
        </w:r>
        <w:r w:rsidRPr="00B83206" w:rsidDel="00315CCA">
          <w:rPr>
            <w:i/>
            <w:iCs/>
          </w:rPr>
          <w:delText>Science of The Total Environment</w:delText>
        </w:r>
        <w:r w:rsidRPr="00B83206" w:rsidDel="00315CCA">
          <w:delText>, vol. 658, pp. 1228–1238, Mar. 2019, doi: 10.1016/j.scitotenv.2018.12.255.</w:delText>
        </w:r>
      </w:del>
    </w:p>
    <w:p w14:paraId="090C3CD1" w14:textId="6F006C0F" w:rsidR="00B83206" w:rsidRPr="00B83206" w:rsidDel="00315CCA" w:rsidRDefault="00B83206" w:rsidP="00315CCA">
      <w:pPr>
        <w:spacing w:before="0" w:after="160"/>
        <w:jc w:val="left"/>
        <w:rPr>
          <w:del w:id="1392" w:author="Microsoft Office User" w:date="2025-03-10T12:11:00Z"/>
        </w:rPr>
        <w:pPrChange w:id="1393" w:author="Microsoft Office User" w:date="2025-03-10T12:11:00Z">
          <w:pPr>
            <w:pStyle w:val="Bibliography"/>
          </w:pPr>
        </w:pPrChange>
      </w:pPr>
      <w:del w:id="1394" w:author="Microsoft Office User" w:date="2025-03-10T12:11:00Z">
        <w:r w:rsidRPr="00B83206" w:rsidDel="00315CCA">
          <w:delText>[226]</w:delText>
        </w:r>
        <w:r w:rsidRPr="00B83206" w:rsidDel="00315CCA">
          <w:tab/>
          <w:delText xml:space="preserve">B. Muys </w:delText>
        </w:r>
        <w:r w:rsidRPr="00B83206" w:rsidDel="00315CCA">
          <w:rPr>
            <w:i/>
            <w:iCs/>
          </w:rPr>
          <w:delText>et al.</w:delText>
        </w:r>
        <w:r w:rsidRPr="00B83206" w:rsidDel="00315CCA">
          <w:delText>, ‘Forest Biodiversity in Europe’, European Forest Institute, From Science to Policy, May 2022. doi: 10.36333/fs13.</w:delText>
        </w:r>
      </w:del>
    </w:p>
    <w:p w14:paraId="3585D24D" w14:textId="5C2A74EF" w:rsidR="00B83206" w:rsidRPr="00B83206" w:rsidDel="00315CCA" w:rsidRDefault="00B83206" w:rsidP="00315CCA">
      <w:pPr>
        <w:spacing w:before="0" w:after="160"/>
        <w:jc w:val="left"/>
        <w:rPr>
          <w:del w:id="1395" w:author="Microsoft Office User" w:date="2025-03-10T12:11:00Z"/>
        </w:rPr>
        <w:pPrChange w:id="1396" w:author="Microsoft Office User" w:date="2025-03-10T12:11:00Z">
          <w:pPr>
            <w:pStyle w:val="Bibliography"/>
          </w:pPr>
        </w:pPrChange>
      </w:pPr>
      <w:del w:id="1397" w:author="Microsoft Office User" w:date="2025-03-10T12:11:00Z">
        <w:r w:rsidRPr="00B83206" w:rsidDel="00315CCA">
          <w:delText>[227]</w:delText>
        </w:r>
        <w:r w:rsidRPr="00B83206" w:rsidDel="00315CCA">
          <w:tab/>
        </w:r>
        <w:r w:rsidRPr="00B83206" w:rsidDel="00315CCA">
          <w:rPr>
            <w:i/>
            <w:iCs/>
          </w:rPr>
          <w:delText>Directive 2000/60/EC of the European Parliament and of the Council of 23 October 2000 establishing a framework for Community action in the field of water policy</w:delText>
        </w:r>
        <w:r w:rsidRPr="00B83206" w:rsidDel="00315CCA">
          <w:delText>. 2000. Accessed: Jan. 10, 2024. [Online]. Available: http://data.europa.eu/eli/dir/2000/60/oj/eng</w:delText>
        </w:r>
      </w:del>
    </w:p>
    <w:p w14:paraId="69E1AC89" w14:textId="2442455A" w:rsidR="00B83206" w:rsidRPr="00B83206" w:rsidDel="00315CCA" w:rsidRDefault="00B83206" w:rsidP="00315CCA">
      <w:pPr>
        <w:spacing w:before="0" w:after="160"/>
        <w:jc w:val="left"/>
        <w:rPr>
          <w:del w:id="1398" w:author="Microsoft Office User" w:date="2025-03-10T12:11:00Z"/>
        </w:rPr>
        <w:pPrChange w:id="1399" w:author="Microsoft Office User" w:date="2025-03-10T12:11:00Z">
          <w:pPr>
            <w:pStyle w:val="Bibliography"/>
          </w:pPr>
        </w:pPrChange>
      </w:pPr>
      <w:del w:id="1400" w:author="Microsoft Office User" w:date="2025-03-10T12:11:00Z">
        <w:r w:rsidRPr="00B83206" w:rsidDel="00315CCA">
          <w:delText>[228]</w:delText>
        </w:r>
        <w:r w:rsidRPr="00B83206" w:rsidDel="00315CCA">
          <w:tab/>
        </w:r>
        <w:r w:rsidRPr="00B83206" w:rsidDel="00315CCA">
          <w:rPr>
            <w:i/>
            <w:iCs/>
          </w:rPr>
          <w:delText>Council Directive 91/676/EEC of 12 December 1991 concerning the protection of waters against pollution caused by nitrates from agricultural sources</w:delText>
        </w:r>
        <w:r w:rsidRPr="00B83206" w:rsidDel="00315CCA">
          <w:delText>, vol. 375. 1991. Accessed: Mar. 06, 2025. [Online]. Available: http://data.europa.eu/eli/dir/1991/676/oj/eng</w:delText>
        </w:r>
      </w:del>
    </w:p>
    <w:p w14:paraId="11A4F870" w14:textId="0D4D1A29" w:rsidR="00B83206" w:rsidRPr="00B83206" w:rsidDel="00315CCA" w:rsidRDefault="00B83206" w:rsidP="00315CCA">
      <w:pPr>
        <w:spacing w:before="0" w:after="160"/>
        <w:jc w:val="left"/>
        <w:rPr>
          <w:del w:id="1401" w:author="Microsoft Office User" w:date="2025-03-10T12:11:00Z"/>
        </w:rPr>
        <w:pPrChange w:id="1402" w:author="Microsoft Office User" w:date="2025-03-10T12:11:00Z">
          <w:pPr>
            <w:pStyle w:val="Bibliography"/>
          </w:pPr>
        </w:pPrChange>
      </w:pPr>
      <w:del w:id="1403" w:author="Microsoft Office User" w:date="2025-03-10T12:11:00Z">
        <w:r w:rsidRPr="00B83206" w:rsidDel="00315CCA">
          <w:delText>[229]</w:delText>
        </w:r>
        <w:r w:rsidRPr="00B83206" w:rsidDel="00315CCA">
          <w:tab/>
        </w:r>
        <w:r w:rsidRPr="00B83206" w:rsidDel="00315CCA">
          <w:rPr>
            <w:i/>
            <w:iCs/>
          </w:rPr>
          <w:delText>Directive 2008/56/EC of the European Parliament and of the Council of 17 June 2008 establishing a framework for community action in the field of marine environmental policy (Marine Strategy Framework Directive) (Text with EEA relevance)</w:delText>
        </w:r>
        <w:r w:rsidRPr="00B83206" w:rsidDel="00315CCA">
          <w:delText>. 2008. Accessed: Jan. 10, 2024. [Online]. Available: http://data.europa.eu/eli/dir/2008/56/oj/eng</w:delText>
        </w:r>
      </w:del>
    </w:p>
    <w:p w14:paraId="00DB8D0D" w14:textId="12BE55A0" w:rsidR="00B83206" w:rsidRPr="00B83206" w:rsidDel="00315CCA" w:rsidRDefault="00B83206" w:rsidP="00315CCA">
      <w:pPr>
        <w:spacing w:before="0" w:after="160"/>
        <w:jc w:val="left"/>
        <w:rPr>
          <w:del w:id="1404" w:author="Microsoft Office User" w:date="2025-03-10T12:11:00Z"/>
        </w:rPr>
        <w:pPrChange w:id="1405" w:author="Microsoft Office User" w:date="2025-03-10T12:11:00Z">
          <w:pPr>
            <w:pStyle w:val="Bibliography"/>
          </w:pPr>
        </w:pPrChange>
      </w:pPr>
      <w:del w:id="1406" w:author="Microsoft Office User" w:date="2025-03-10T12:11:00Z">
        <w:r w:rsidRPr="00B83206" w:rsidDel="00315CCA">
          <w:delText>[230]</w:delText>
        </w:r>
        <w:r w:rsidRPr="00B83206" w:rsidDel="00315CCA">
          <w:tab/>
        </w:r>
        <w:r w:rsidRPr="00B83206" w:rsidDel="00315CCA">
          <w:rPr>
            <w:i/>
            <w:iCs/>
          </w:rPr>
          <w:delText>Directive (EU) 2024/2881 of the European Parliament and of the Council of 23 October 2024 on ambient air quality and cleaner air for Europe (recast)</w:delText>
        </w:r>
        <w:r w:rsidRPr="00B83206" w:rsidDel="00315CCA">
          <w:delText>. 2024. Accessed: Mar. 06, 2025. [Online]. Available: http://data.europa.eu/eli/dir/2024/2881/oj/eng</w:delText>
        </w:r>
      </w:del>
    </w:p>
    <w:p w14:paraId="01BECD38" w14:textId="5F7EE108" w:rsidR="00B83206" w:rsidRPr="00B83206" w:rsidDel="00315CCA" w:rsidRDefault="00B83206" w:rsidP="00315CCA">
      <w:pPr>
        <w:spacing w:before="0" w:after="160"/>
        <w:jc w:val="left"/>
        <w:rPr>
          <w:del w:id="1407" w:author="Microsoft Office User" w:date="2025-03-10T12:11:00Z"/>
        </w:rPr>
        <w:pPrChange w:id="1408" w:author="Microsoft Office User" w:date="2025-03-10T12:11:00Z">
          <w:pPr>
            <w:pStyle w:val="Bibliography"/>
          </w:pPr>
        </w:pPrChange>
      </w:pPr>
      <w:del w:id="1409" w:author="Microsoft Office User" w:date="2025-03-10T12:11:00Z">
        <w:r w:rsidRPr="00B83206" w:rsidDel="00315CCA">
          <w:delText>[231]</w:delText>
        </w:r>
        <w:r w:rsidRPr="00B83206" w:rsidDel="00315CCA">
          <w:tab/>
          <w:delText xml:space="preserve">T. Giakoumis and N. Voulvoulis, ‘Water Framework Directive programmes of measures: Lessons from the 1st planning cycle of a catchment in England’, </w:delText>
        </w:r>
        <w:r w:rsidRPr="00B83206" w:rsidDel="00315CCA">
          <w:rPr>
            <w:i/>
            <w:iCs/>
          </w:rPr>
          <w:delText>Science of The Total Environment</w:delText>
        </w:r>
        <w:r w:rsidRPr="00B83206" w:rsidDel="00315CCA">
          <w:delText>, vol. 668, pp. 903–916, Jun. 2019, doi: 10.1016/j.scitotenv.2019.01.405.</w:delText>
        </w:r>
      </w:del>
    </w:p>
    <w:p w14:paraId="0FD3983E" w14:textId="057C3F56" w:rsidR="00B83206" w:rsidRPr="00B83206" w:rsidDel="00315CCA" w:rsidRDefault="00B83206" w:rsidP="00315CCA">
      <w:pPr>
        <w:spacing w:before="0" w:after="160"/>
        <w:jc w:val="left"/>
        <w:rPr>
          <w:del w:id="1410" w:author="Microsoft Office User" w:date="2025-03-10T12:11:00Z"/>
        </w:rPr>
        <w:pPrChange w:id="1411" w:author="Microsoft Office User" w:date="2025-03-10T12:11:00Z">
          <w:pPr>
            <w:pStyle w:val="Bibliography"/>
          </w:pPr>
        </w:pPrChange>
      </w:pPr>
      <w:del w:id="1412" w:author="Microsoft Office User" w:date="2025-03-10T12:11:00Z">
        <w:r w:rsidRPr="00B83206" w:rsidDel="00315CCA">
          <w:delText>[232]</w:delText>
        </w:r>
        <w:r w:rsidRPr="00B83206" w:rsidDel="00315CCA">
          <w:tab/>
          <w:delText xml:space="preserve">N. Voulvoulis, K. D. Arpon, and T. Giakoumis, ‘The EU Water Framework Directive: From great expectations to problems with implementation’, </w:delText>
        </w:r>
        <w:r w:rsidRPr="00B83206" w:rsidDel="00315CCA">
          <w:rPr>
            <w:i/>
            <w:iCs/>
          </w:rPr>
          <w:delText>Science of The Total Environment</w:delText>
        </w:r>
        <w:r w:rsidRPr="00B83206" w:rsidDel="00315CCA">
          <w:delText>, vol. 575, pp. 358–366, Jan. 2017, doi: 10.1016/j.scitotenv.2016.09.228.</w:delText>
        </w:r>
      </w:del>
    </w:p>
    <w:p w14:paraId="438438A8" w14:textId="1631DD90" w:rsidR="00B83206" w:rsidRPr="00B83206" w:rsidDel="00315CCA" w:rsidRDefault="00B83206" w:rsidP="00315CCA">
      <w:pPr>
        <w:spacing w:before="0" w:after="160"/>
        <w:jc w:val="left"/>
        <w:rPr>
          <w:del w:id="1413" w:author="Microsoft Office User" w:date="2025-03-10T12:11:00Z"/>
        </w:rPr>
        <w:pPrChange w:id="1414" w:author="Microsoft Office User" w:date="2025-03-10T12:11:00Z">
          <w:pPr>
            <w:pStyle w:val="Bibliography"/>
          </w:pPr>
        </w:pPrChange>
      </w:pPr>
      <w:del w:id="1415" w:author="Microsoft Office User" w:date="2025-03-10T12:11:00Z">
        <w:r w:rsidRPr="00B83206" w:rsidDel="00315CCA">
          <w:delText>[233]</w:delText>
        </w:r>
        <w:r w:rsidRPr="00B83206" w:rsidDel="00315CCA">
          <w:tab/>
        </w:r>
        <w:r w:rsidRPr="00B83206" w:rsidDel="00315CCA">
          <w:rPr>
            <w:i/>
            <w:iCs/>
          </w:rPr>
          <w:delText>COMMUNICATION FROM THE COMMISSION TO THE EUROPEAN PARLIAMENT, THE COUNCIL, THE EUROPEAN ECONOMIC AND SOCIAL COMMITTEE AND THE COMMITTEE OF THE REGIONS Environmental Implementation Review 2022 Turning the tide through environmental compliance</w:delText>
        </w:r>
        <w:r w:rsidRPr="00B83206" w:rsidDel="00315CCA">
          <w:delText>. 2022. Accessed: Nov. 24, 2023. [Online]. Available: https://eur-lex.europa.eu/legal-content/EN/ALL/?uri=comnat:COM_2022_0438_FIN</w:delText>
        </w:r>
      </w:del>
    </w:p>
    <w:p w14:paraId="427E6414" w14:textId="3E8BEF3E" w:rsidR="00B83206" w:rsidRPr="00B83206" w:rsidDel="00315CCA" w:rsidRDefault="00B83206" w:rsidP="00315CCA">
      <w:pPr>
        <w:spacing w:before="0" w:after="160"/>
        <w:jc w:val="left"/>
        <w:rPr>
          <w:del w:id="1416" w:author="Microsoft Office User" w:date="2025-03-10T12:11:00Z"/>
        </w:rPr>
        <w:pPrChange w:id="1417" w:author="Microsoft Office User" w:date="2025-03-10T12:11:00Z">
          <w:pPr>
            <w:pStyle w:val="Bibliography"/>
          </w:pPr>
        </w:pPrChange>
      </w:pPr>
      <w:del w:id="1418" w:author="Microsoft Office User" w:date="2025-03-10T12:11:00Z">
        <w:r w:rsidRPr="00B83206" w:rsidDel="00315CCA">
          <w:delText>[234]</w:delText>
        </w:r>
        <w:r w:rsidRPr="00B83206" w:rsidDel="00315CCA">
          <w:tab/>
          <w:delText xml:space="preserve">B. Grizzetti </w:delText>
        </w:r>
        <w:r w:rsidRPr="00B83206" w:rsidDel="00315CCA">
          <w:rPr>
            <w:i/>
            <w:iCs/>
          </w:rPr>
          <w:delText>et al.</w:delText>
        </w:r>
        <w:r w:rsidRPr="00B83206" w:rsidDel="00315CCA">
          <w:delText>, ‘Knowledge for Integrated Nutrient Management Action Plan (INMAP)’, no. KJ-NA-31-487-EN-N (online), 2023, doi: 10.2760/692320 (online).</w:delText>
        </w:r>
      </w:del>
    </w:p>
    <w:p w14:paraId="05D229BD" w14:textId="28BB5F7D" w:rsidR="00B83206" w:rsidRPr="00B83206" w:rsidDel="00315CCA" w:rsidRDefault="00B83206" w:rsidP="00315CCA">
      <w:pPr>
        <w:spacing w:before="0" w:after="160"/>
        <w:jc w:val="left"/>
        <w:rPr>
          <w:del w:id="1419" w:author="Microsoft Office User" w:date="2025-03-10T12:11:00Z"/>
        </w:rPr>
        <w:pPrChange w:id="1420" w:author="Microsoft Office User" w:date="2025-03-10T12:11:00Z">
          <w:pPr>
            <w:pStyle w:val="Bibliography"/>
          </w:pPr>
        </w:pPrChange>
      </w:pPr>
      <w:del w:id="1421" w:author="Microsoft Office User" w:date="2025-03-10T12:11:00Z">
        <w:r w:rsidRPr="00B83206" w:rsidDel="00315CCA">
          <w:delText>[235]</w:delText>
        </w:r>
        <w:r w:rsidRPr="00B83206" w:rsidDel="00315CCA">
          <w:tab/>
          <w:delText xml:space="preserve">S. Mahajan, M.-K. Chung, J. Martinez, Y. Olaya, D. Helbing, and L.-J. Chen, ‘Translating citizen-generated air quality data into evidence for shaping policy’, </w:delText>
        </w:r>
        <w:r w:rsidRPr="00B83206" w:rsidDel="00315CCA">
          <w:rPr>
            <w:i/>
            <w:iCs/>
          </w:rPr>
          <w:delText>Humanit Soc Sci Commun</w:delText>
        </w:r>
        <w:r w:rsidRPr="00B83206" w:rsidDel="00315CCA">
          <w:delText>, vol. 9, no. 1, p. 122, Apr. 2022, doi: 10.1057/s41599-022-01135-2.</w:delText>
        </w:r>
      </w:del>
    </w:p>
    <w:p w14:paraId="6A97DC4C" w14:textId="69A95798" w:rsidR="00B83206" w:rsidRPr="00B83206" w:rsidDel="00315CCA" w:rsidRDefault="00B83206" w:rsidP="00315CCA">
      <w:pPr>
        <w:spacing w:before="0" w:after="160"/>
        <w:jc w:val="left"/>
        <w:rPr>
          <w:del w:id="1422" w:author="Microsoft Office User" w:date="2025-03-10T12:11:00Z"/>
        </w:rPr>
        <w:pPrChange w:id="1423" w:author="Microsoft Office User" w:date="2025-03-10T12:11:00Z">
          <w:pPr>
            <w:pStyle w:val="Bibliography"/>
          </w:pPr>
        </w:pPrChange>
      </w:pPr>
      <w:del w:id="1424" w:author="Microsoft Office User" w:date="2025-03-10T12:11:00Z">
        <w:r w:rsidRPr="00B83206" w:rsidDel="00315CCA">
          <w:delText>[236]</w:delText>
        </w:r>
        <w:r w:rsidRPr="00B83206" w:rsidDel="00315CCA">
          <w:tab/>
          <w:delText xml:space="preserve">K. Pouikli and A. Tsoukala, ‘Air Pollution Crisis Across Europe: The European Courts, the Governments, the Citizens and the Persistent Ineffectiveness of EU Law’, </w:delText>
        </w:r>
        <w:r w:rsidRPr="00B83206" w:rsidDel="00315CCA">
          <w:rPr>
            <w:i/>
            <w:iCs/>
          </w:rPr>
          <w:delText>Journal for European Environmental &amp; Planning Law</w:delText>
        </w:r>
        <w:r w:rsidRPr="00B83206" w:rsidDel="00315CCA">
          <w:delText>, vol. 20, no. 3–4, pp. 260–286, 2023.</w:delText>
        </w:r>
      </w:del>
    </w:p>
    <w:p w14:paraId="5EEB48FE" w14:textId="28CB7272" w:rsidR="00B83206" w:rsidRPr="00B83206" w:rsidDel="00315CCA" w:rsidRDefault="00B83206" w:rsidP="00315CCA">
      <w:pPr>
        <w:spacing w:before="0" w:after="160"/>
        <w:jc w:val="left"/>
        <w:rPr>
          <w:del w:id="1425" w:author="Microsoft Office User" w:date="2025-03-10T12:11:00Z"/>
        </w:rPr>
        <w:pPrChange w:id="1426" w:author="Microsoft Office User" w:date="2025-03-10T12:11:00Z">
          <w:pPr>
            <w:pStyle w:val="Bibliography"/>
          </w:pPr>
        </w:pPrChange>
      </w:pPr>
      <w:del w:id="1427" w:author="Microsoft Office User" w:date="2025-03-10T12:11:00Z">
        <w:r w:rsidRPr="00B83206" w:rsidDel="00315CCA">
          <w:delText>[237]</w:delText>
        </w:r>
        <w:r w:rsidRPr="00B83206" w:rsidDel="00315CCA">
          <w:tab/>
          <w:delText>S. Šipka, M. Fessler, D. Brady, S. Dekeyrel, and A. Hedberg, ‘Towards a cleaner air in Europe: Time for a stronger vision and more action’, EPC, 2023.</w:delText>
        </w:r>
      </w:del>
    </w:p>
    <w:p w14:paraId="035C1C02" w14:textId="7B71C8AE" w:rsidR="00B83206" w:rsidRPr="00B83206" w:rsidDel="00315CCA" w:rsidRDefault="00B83206" w:rsidP="00315CCA">
      <w:pPr>
        <w:spacing w:before="0" w:after="160"/>
        <w:jc w:val="left"/>
        <w:rPr>
          <w:del w:id="1428" w:author="Microsoft Office User" w:date="2025-03-10T12:11:00Z"/>
        </w:rPr>
        <w:pPrChange w:id="1429" w:author="Microsoft Office User" w:date="2025-03-10T12:11:00Z">
          <w:pPr>
            <w:pStyle w:val="Bibliography"/>
          </w:pPr>
        </w:pPrChange>
      </w:pPr>
      <w:del w:id="1430" w:author="Microsoft Office User" w:date="2025-03-10T12:11:00Z">
        <w:r w:rsidRPr="00B83206" w:rsidDel="00315CCA">
          <w:delText>[238]</w:delText>
        </w:r>
        <w:r w:rsidRPr="00B83206" w:rsidDel="00315CCA">
          <w:tab/>
          <w:delText xml:space="preserve">E. Kochskämper, E. Challies, J. Newig, and N. W. Jager, ‘Participation for effective environmental governance? Evidence from Water Framework Directive implementation in Germany, Spain and the United Kingdom’, </w:delText>
        </w:r>
        <w:r w:rsidRPr="00B83206" w:rsidDel="00315CCA">
          <w:rPr>
            <w:i/>
            <w:iCs/>
          </w:rPr>
          <w:delText>Journal of environmental management</w:delText>
        </w:r>
        <w:r w:rsidRPr="00B83206" w:rsidDel="00315CCA">
          <w:delText>, vol. 181, pp. 737–748, 2016.</w:delText>
        </w:r>
      </w:del>
    </w:p>
    <w:p w14:paraId="7FAB2322" w14:textId="5E4A0BAE" w:rsidR="00B83206" w:rsidRPr="00B83206" w:rsidDel="00315CCA" w:rsidRDefault="00B83206" w:rsidP="00315CCA">
      <w:pPr>
        <w:spacing w:before="0" w:after="160"/>
        <w:jc w:val="left"/>
        <w:rPr>
          <w:del w:id="1431" w:author="Microsoft Office User" w:date="2025-03-10T12:11:00Z"/>
        </w:rPr>
        <w:pPrChange w:id="1432" w:author="Microsoft Office User" w:date="2025-03-10T12:11:00Z">
          <w:pPr>
            <w:pStyle w:val="Bibliography"/>
          </w:pPr>
        </w:pPrChange>
      </w:pPr>
      <w:del w:id="1433" w:author="Microsoft Office User" w:date="2025-03-10T12:11:00Z">
        <w:r w:rsidRPr="00B83206" w:rsidDel="00315CCA">
          <w:delText>[239]</w:delText>
        </w:r>
        <w:r w:rsidRPr="00B83206" w:rsidDel="00315CCA">
          <w:tab/>
          <w:delText xml:space="preserve">N. G. Oturai </w:delText>
        </w:r>
        <w:r w:rsidRPr="00B83206" w:rsidDel="00315CCA">
          <w:rPr>
            <w:i/>
            <w:iCs/>
          </w:rPr>
          <w:delText>et al.</w:delText>
        </w:r>
        <w:r w:rsidRPr="00B83206" w:rsidDel="00315CCA">
          <w:delText xml:space="preserve">, ‘UN plastic treaty must mind the people: Citizen science can assist citizen involvement in plastic policymaking’, </w:delText>
        </w:r>
        <w:r w:rsidRPr="00B83206" w:rsidDel="00315CCA">
          <w:rPr>
            <w:i/>
            <w:iCs/>
          </w:rPr>
          <w:delText>One Earth</w:delText>
        </w:r>
        <w:r w:rsidRPr="00B83206" w:rsidDel="00315CCA">
          <w:delText>, vol. 6, no. 6, pp. 715–724, Jun. 2023, doi: 10.1016/j.oneear.2023.05.017.</w:delText>
        </w:r>
      </w:del>
    </w:p>
    <w:p w14:paraId="636FC836" w14:textId="61CE72CC" w:rsidR="00B83206" w:rsidRPr="00B83206" w:rsidDel="00315CCA" w:rsidRDefault="00B83206" w:rsidP="00315CCA">
      <w:pPr>
        <w:spacing w:before="0" w:after="160"/>
        <w:jc w:val="left"/>
        <w:rPr>
          <w:del w:id="1434" w:author="Microsoft Office User" w:date="2025-03-10T12:11:00Z"/>
        </w:rPr>
        <w:pPrChange w:id="1435" w:author="Microsoft Office User" w:date="2025-03-10T12:11:00Z">
          <w:pPr>
            <w:pStyle w:val="Bibliography"/>
          </w:pPr>
        </w:pPrChange>
      </w:pPr>
      <w:del w:id="1436" w:author="Microsoft Office User" w:date="2025-03-10T12:11:00Z">
        <w:r w:rsidRPr="00B83206" w:rsidDel="00315CCA">
          <w:delText>[240]</w:delText>
        </w:r>
        <w:r w:rsidRPr="00B83206" w:rsidDel="00315CCA">
          <w:tab/>
          <w:delText xml:space="preserve">E. Akca </w:delText>
        </w:r>
        <w:r w:rsidRPr="00B83206" w:rsidDel="00315CCA">
          <w:rPr>
            <w:i/>
            <w:iCs/>
          </w:rPr>
          <w:delText>et al.</w:delText>
        </w:r>
        <w:r w:rsidRPr="00B83206" w:rsidDel="00315CCA">
          <w:delText>, ‘The state of soils in Europe’, JRC Publications Repository. Accessed: Jan. 30, 2025. [Online]. Available: https://publications.jrc.ec.europa.eu/repository/handle/JRC137600</w:delText>
        </w:r>
      </w:del>
    </w:p>
    <w:p w14:paraId="52609901" w14:textId="3B9EA39E" w:rsidR="00B83206" w:rsidRPr="00B83206" w:rsidDel="00315CCA" w:rsidRDefault="00B83206" w:rsidP="00315CCA">
      <w:pPr>
        <w:spacing w:before="0" w:after="160"/>
        <w:jc w:val="left"/>
        <w:rPr>
          <w:del w:id="1437" w:author="Microsoft Office User" w:date="2025-03-10T12:11:00Z"/>
        </w:rPr>
        <w:pPrChange w:id="1438" w:author="Microsoft Office User" w:date="2025-03-10T12:11:00Z">
          <w:pPr>
            <w:pStyle w:val="Bibliography"/>
          </w:pPr>
        </w:pPrChange>
      </w:pPr>
      <w:del w:id="1439" w:author="Microsoft Office User" w:date="2025-03-10T12:11:00Z">
        <w:r w:rsidRPr="00B83206" w:rsidDel="00315CCA">
          <w:delText>[241]</w:delText>
        </w:r>
        <w:r w:rsidRPr="00B83206" w:rsidDel="00315CCA">
          <w:tab/>
          <w:delText xml:space="preserve">Joint Research Centre (European Commission) </w:delText>
        </w:r>
        <w:r w:rsidRPr="00B83206" w:rsidDel="00315CCA">
          <w:rPr>
            <w:i/>
            <w:iCs/>
          </w:rPr>
          <w:delText>et al.</w:delText>
        </w:r>
        <w:r w:rsidRPr="00B83206" w:rsidDel="00315CCA">
          <w:delText xml:space="preserve">, </w:delText>
        </w:r>
        <w:r w:rsidRPr="00B83206" w:rsidDel="00315CCA">
          <w:rPr>
            <w:i/>
            <w:iCs/>
          </w:rPr>
          <w:delText>A review of existing tools for citizen science research on soil health</w:delText>
        </w:r>
        <w:r w:rsidRPr="00B83206" w:rsidDel="00315CCA">
          <w:delText>. Publications Office of the European Union, 2024. Accessed: Jan. 30, 2025. [Online]. Available: https://data.europa.eu/doi/10.2760/170858</w:delText>
        </w:r>
      </w:del>
    </w:p>
    <w:p w14:paraId="5EDAAFF3" w14:textId="5D79E0FC" w:rsidR="00B83206" w:rsidRPr="00B83206" w:rsidDel="00315CCA" w:rsidRDefault="00B83206" w:rsidP="00315CCA">
      <w:pPr>
        <w:spacing w:before="0" w:after="160"/>
        <w:jc w:val="left"/>
        <w:rPr>
          <w:del w:id="1440" w:author="Microsoft Office User" w:date="2025-03-10T12:11:00Z"/>
        </w:rPr>
        <w:pPrChange w:id="1441" w:author="Microsoft Office User" w:date="2025-03-10T12:11:00Z">
          <w:pPr>
            <w:pStyle w:val="Bibliography"/>
          </w:pPr>
        </w:pPrChange>
      </w:pPr>
      <w:del w:id="1442" w:author="Microsoft Office User" w:date="2025-03-10T12:11:00Z">
        <w:r w:rsidRPr="00B83206" w:rsidDel="00315CCA">
          <w:delText>[242]</w:delText>
        </w:r>
        <w:r w:rsidRPr="00B83206" w:rsidDel="00315CCA">
          <w:tab/>
          <w:delText xml:space="preserve">M. Tokarski </w:delText>
        </w:r>
        <w:r w:rsidRPr="00B83206" w:rsidDel="00315CCA">
          <w:rPr>
            <w:i/>
            <w:iCs/>
          </w:rPr>
          <w:delText>et al.</w:delText>
        </w:r>
        <w:r w:rsidRPr="00B83206" w:rsidDel="00315CCA">
          <w:delText>, ‘Engaging citizens and farmers in addressing the decline of wild pollinating insects’, JRC Publications Repository. Accessed: Jan. 30, 2025. [Online]. Available: https://publications.jrc.ec.europa.eu/repository/handle/JRC134869</w:delText>
        </w:r>
      </w:del>
    </w:p>
    <w:p w14:paraId="069CEF66" w14:textId="5CFB9379" w:rsidR="00B83206" w:rsidRPr="00B83206" w:rsidDel="00315CCA" w:rsidRDefault="00B83206" w:rsidP="00315CCA">
      <w:pPr>
        <w:spacing w:before="0" w:after="160"/>
        <w:jc w:val="left"/>
        <w:rPr>
          <w:del w:id="1443" w:author="Microsoft Office User" w:date="2025-03-10T12:11:00Z"/>
        </w:rPr>
        <w:pPrChange w:id="1444" w:author="Microsoft Office User" w:date="2025-03-10T12:11:00Z">
          <w:pPr>
            <w:pStyle w:val="Bibliography"/>
          </w:pPr>
        </w:pPrChange>
      </w:pPr>
      <w:del w:id="1445" w:author="Microsoft Office User" w:date="2025-03-10T12:11:00Z">
        <w:r w:rsidRPr="00B83206" w:rsidDel="00315CCA">
          <w:delText>[243]</w:delText>
        </w:r>
        <w:r w:rsidRPr="00B83206" w:rsidDel="00315CCA">
          <w:tab/>
          <w:delText xml:space="preserve">V. Price-Jones </w:delText>
        </w:r>
        <w:r w:rsidRPr="00B83206" w:rsidDel="00315CCA">
          <w:rPr>
            <w:i/>
            <w:iCs/>
          </w:rPr>
          <w:delText>et al.</w:delText>
        </w:r>
        <w:r w:rsidRPr="00B83206" w:rsidDel="00315CCA">
          <w:delText xml:space="preserve">, ‘Eyes on the aliens: citizen science contributes to research, policy and management of biological invasions in Europe’, </w:delText>
        </w:r>
        <w:r w:rsidRPr="00B83206" w:rsidDel="00315CCA">
          <w:rPr>
            <w:i/>
            <w:iCs/>
          </w:rPr>
          <w:delText>NB</w:delText>
        </w:r>
        <w:r w:rsidRPr="00B83206" w:rsidDel="00315CCA">
          <w:delText>, vol. 78, pp. 1–24, Nov. 2022, doi: 10.3897/neobiota.78.81476.</w:delText>
        </w:r>
      </w:del>
    </w:p>
    <w:p w14:paraId="4D98C1AB" w14:textId="26A2CAB6" w:rsidR="00B83206" w:rsidRPr="00B83206" w:rsidDel="00315CCA" w:rsidRDefault="00B83206" w:rsidP="00315CCA">
      <w:pPr>
        <w:spacing w:before="0" w:after="160"/>
        <w:jc w:val="left"/>
        <w:rPr>
          <w:del w:id="1446" w:author="Microsoft Office User" w:date="2025-03-10T12:11:00Z"/>
        </w:rPr>
        <w:pPrChange w:id="1447" w:author="Microsoft Office User" w:date="2025-03-10T12:11:00Z">
          <w:pPr>
            <w:pStyle w:val="Bibliography"/>
          </w:pPr>
        </w:pPrChange>
      </w:pPr>
      <w:del w:id="1448" w:author="Microsoft Office User" w:date="2025-03-10T12:11:00Z">
        <w:r w:rsidRPr="00B83206" w:rsidDel="00315CCA">
          <w:delText>[244]</w:delText>
        </w:r>
        <w:r w:rsidRPr="00B83206" w:rsidDel="00315CCA">
          <w:tab/>
          <w:delText xml:space="preserve">European Commission. Joint Research Centre., </w:delText>
        </w:r>
        <w:r w:rsidRPr="00B83206" w:rsidDel="00315CCA">
          <w:rPr>
            <w:i/>
            <w:iCs/>
          </w:rPr>
          <w:delText>Citizens science and environmental monitoring: benefits and challenges.</w:delText>
        </w:r>
        <w:r w:rsidRPr="00B83206" w:rsidDel="00315CCA">
          <w:delText xml:space="preserve"> LU: Publications Office, 2019. Accessed: Jan. 30, 2025. [Online]. Available: https://data.europa.eu/doi/10.2760/39</w:delText>
        </w:r>
      </w:del>
    </w:p>
    <w:p w14:paraId="36C3A747" w14:textId="4E477153" w:rsidR="00C42884" w:rsidRPr="000D78C6" w:rsidRDefault="00C42884" w:rsidP="00315CCA">
      <w:pPr>
        <w:spacing w:before="0" w:after="160"/>
        <w:jc w:val="left"/>
        <w:rPr>
          <w:rFonts w:eastAsia="EC Square Sans Pro" w:cstheme="minorBidi"/>
          <w:sz w:val="22"/>
          <w:szCs w:val="22"/>
        </w:rPr>
      </w:pPr>
      <w:del w:id="1449" w:author="Microsoft Office User" w:date="2025-03-10T12:11:00Z">
        <w:r w:rsidDel="00315CCA">
          <w:rPr>
            <w:rFonts w:eastAsia="EC Square Sans Pro" w:cstheme="minorBidi"/>
            <w:sz w:val="22"/>
            <w:szCs w:val="22"/>
          </w:rPr>
          <w:fldChar w:fldCharType="end"/>
        </w:r>
      </w:del>
    </w:p>
    <w:sectPr w:rsidR="00C42884" w:rsidRPr="000D78C6" w:rsidSect="00B570BB">
      <w:headerReference w:type="default" r:id="rId17"/>
      <w:footerReference w:type="default" r:id="rId18"/>
      <w:type w:val="oddPag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GOURDON Thomas (JRC-SEVILLA)" w:date="2024-12-16T10:13:00Z" w:initials="GT(">
    <w:p w14:paraId="13FEF6AF" w14:textId="0C213344" w:rsidR="00B83206" w:rsidRDefault="00B83206">
      <w:pPr>
        <w:pStyle w:val="CommentText"/>
      </w:pPr>
      <w:r>
        <w:rPr>
          <w:rStyle w:val="CommentReference"/>
        </w:rPr>
        <w:annotationRef/>
      </w:r>
      <w:r>
        <w:t>In the text, the biblio is referenced differently in the TA. Needs to be harmonised</w:t>
      </w:r>
    </w:p>
  </w:comment>
  <w:comment w:id="15" w:author="MARELLI Luisa (JRC-ISPRA)" w:date="2025-01-14T16:18:00Z" w:initials="ML(">
    <w:p w14:paraId="68F37D15" w14:textId="105A3302" w:rsidR="00B83206" w:rsidRDefault="00B83206">
      <w:pPr>
        <w:pStyle w:val="CommentText"/>
      </w:pPr>
      <w:r>
        <w:rPr>
          <w:rStyle w:val="CommentReference"/>
        </w:rPr>
        <w:annotationRef/>
      </w:r>
      <w:r>
        <w:t xml:space="preserve">For the final version we need to make it clearer (“report 1” is too vague for Cabs) </w:t>
      </w:r>
    </w:p>
  </w:comment>
  <w:comment w:id="26" w:author="BORCHARDT Steve (JRC-ISPRA-EXT)" w:date="2025-01-20T14:49:00Z" w:initials="SB">
    <w:p w14:paraId="60D57798" w14:textId="77777777" w:rsidR="00B83206" w:rsidRDefault="00B83206" w:rsidP="00F80689">
      <w:pPr>
        <w:pStyle w:val="CommentText"/>
      </w:pPr>
      <w:r>
        <w:rPr>
          <w:rStyle w:val="CommentReference"/>
        </w:rPr>
        <w:annotationRef/>
      </w:r>
      <w:r>
        <w:t>To be updated</w:t>
      </w:r>
    </w:p>
  </w:comment>
  <w:comment w:id="41" w:author="MARELLI Luisa (JRC-ISPRA)" w:date="2025-01-14T16:33:00Z" w:initials="ML(">
    <w:p w14:paraId="0937EAE8" w14:textId="4874D37B" w:rsidR="00B83206" w:rsidRDefault="00B83206">
      <w:pPr>
        <w:pStyle w:val="CommentText"/>
      </w:pPr>
      <w:r>
        <w:rPr>
          <w:rStyle w:val="CommentReference"/>
        </w:rPr>
        <w:annotationRef/>
      </w:r>
      <w:r>
        <w:t>Explain where this important and strong statement comes from, explaining why you suggest that the price should be even higher and why, e.g.: “according to xxx estimates, and in order to …., the carbon price should be augmented …”.  As it is now, it will be strongly argued by some DGs (mainly, CLIMA), as not substantiated.</w:t>
      </w:r>
    </w:p>
  </w:comment>
  <w:comment w:id="44" w:author="GASTALDI Chiara (JRC-ISPRA)" w:date="2025-01-17T15:14:00Z" w:initials="GC(">
    <w:p w14:paraId="037134E6" w14:textId="2EB26D27" w:rsidR="00B83206" w:rsidRDefault="00B83206">
      <w:pPr>
        <w:pStyle w:val="CommentText"/>
      </w:pPr>
      <w:r>
        <w:rPr>
          <w:rStyle w:val="CommentReference"/>
        </w:rPr>
        <w:annotationRef/>
      </w:r>
      <w:r>
        <w:t>Matthias Weitzel suggests to coordinate with clima on this message</w:t>
      </w:r>
      <w:r>
        <w:br/>
        <w:t>The sources are</w:t>
      </w:r>
      <w:r>
        <w:br/>
        <w:t xml:space="preserve">1) </w:t>
      </w:r>
      <w:hyperlink r:id="rId1" w:history="1">
        <w:r w:rsidRPr="00672CA5">
          <w:rPr>
            <w:rStyle w:val="Hyperlink"/>
          </w:rPr>
          <w:t>https://www.ecb.europa.eu/press/blog/date/2023/html/ecb.blog.230525~4a51965f26.en.html</w:t>
        </w:r>
      </w:hyperlink>
      <w:r>
        <w:br/>
        <w:t xml:space="preserve">2) </w:t>
      </w:r>
      <w:hyperlink r:id="rId2" w:history="1">
        <w:r w:rsidRPr="00672CA5">
          <w:rPr>
            <w:rStyle w:val="Hyperlink"/>
          </w:rPr>
          <w:t>https://www.oecd.org/en/publications/effective-carbon-rates-2021_0e8e24f5-en.html</w:t>
        </w:r>
      </w:hyperlink>
      <w:r>
        <w:t xml:space="preserve"> which argues the carbon price needs to reach 120 by 2030 to be effective (p.15)</w:t>
      </w:r>
    </w:p>
  </w:comment>
  <w:comment w:id="45" w:author="MARELLI Luisa (JRC-ISPRA)" w:date="2025-01-20T16:58:00Z" w:initials="ML(">
    <w:p w14:paraId="15BEAA1B" w14:textId="7BD552C8" w:rsidR="00B83206" w:rsidRDefault="00B83206">
      <w:pPr>
        <w:pStyle w:val="CommentText"/>
      </w:pPr>
      <w:r>
        <w:rPr>
          <w:rStyle w:val="CommentReference"/>
        </w:rPr>
        <w:annotationRef/>
      </w:r>
      <w:r>
        <w:t>So worth to mention at least OECD source.</w:t>
      </w:r>
    </w:p>
  </w:comment>
  <w:comment w:id="49" w:author="MARELLI Luisa (JRC-ISPRA)" w:date="2025-01-14T16:43:00Z" w:initials="ML(">
    <w:p w14:paraId="1114355D" w14:textId="714B7BD3" w:rsidR="00B83206" w:rsidRDefault="00B83206">
      <w:pPr>
        <w:pStyle w:val="CommentText"/>
      </w:pPr>
      <w:r>
        <w:rPr>
          <w:rStyle w:val="CommentReference"/>
        </w:rPr>
        <w:annotationRef/>
      </w:r>
      <w:r>
        <w:t>Sure? Maybe not true for the other EU countries, but in Italy we rely a lot on subsidies…</w:t>
      </w:r>
    </w:p>
  </w:comment>
  <w:comment w:id="50" w:author="GASTALDI Chiara (JRC-ISPRA)" w:date="2025-01-17T17:55:00Z" w:initials="GC(">
    <w:p w14:paraId="663584CF" w14:textId="190DD4A1" w:rsidR="00B83206" w:rsidRDefault="00B83206">
      <w:pPr>
        <w:pStyle w:val="CommentText"/>
      </w:pPr>
      <w:r>
        <w:rPr>
          <w:rStyle w:val="CommentReference"/>
        </w:rPr>
        <w:annotationRef/>
      </w:r>
      <w:r>
        <w:t>I guess here it was mainly about the manufacturing industry and it doesn’t consider the individual subsidies of MS. But we should ask Mecia if she put this this sentence here</w:t>
      </w:r>
    </w:p>
  </w:comment>
  <w:comment w:id="51" w:author="GASTALDI Chiara (JRC-ISPRA) [2]" w:date="2024-12-18T10:27:00Z" w:initials="G(">
    <w:p w14:paraId="482EF3C8" w14:textId="30AC3BBD" w:rsidR="00B83206" w:rsidRDefault="00B83206">
      <w:pPr>
        <w:pStyle w:val="CommentText"/>
      </w:pPr>
      <w:r>
        <w:rPr>
          <w:rStyle w:val="CommentReference"/>
        </w:rPr>
        <w:annotationRef/>
      </w:r>
      <w:r w:rsidRPr="4322E6F7">
        <w:t>keep or remove?</w:t>
      </w:r>
    </w:p>
  </w:comment>
  <w:comment w:id="54" w:author="GASTALDI Chiara (JRC-ISPRA)" w:date="2025-02-17T10:42:00Z" w:initials="GC(">
    <w:p w14:paraId="1EBEF144" w14:textId="09599D1B" w:rsidR="00B83206" w:rsidRDefault="00B83206">
      <w:pPr>
        <w:pStyle w:val="CommentText"/>
      </w:pPr>
      <w:r>
        <w:rPr>
          <w:rStyle w:val="CommentReference"/>
        </w:rPr>
        <w:annotationRef/>
      </w:r>
      <w:r>
        <w:t>cit</w:t>
      </w:r>
    </w:p>
  </w:comment>
  <w:comment w:id="55" w:author="GASTALDI Chiara (JRC-ISPRA)" w:date="2025-02-17T10:43:00Z" w:initials="GC(">
    <w:p w14:paraId="3BD36DDC" w14:textId="3BC7D44A" w:rsidR="00B83206" w:rsidRDefault="00B83206">
      <w:pPr>
        <w:pStyle w:val="CommentText"/>
      </w:pPr>
      <w:r>
        <w:rPr>
          <w:rStyle w:val="CommentReference"/>
        </w:rPr>
        <w:annotationRef/>
      </w:r>
      <w:r>
        <w:t>cit</w:t>
      </w:r>
    </w:p>
  </w:comment>
  <w:comment w:id="56" w:author="MARELLI Luisa (JRC-ISPRA)" w:date="2025-01-14T17:22:00Z" w:initials="ML(">
    <w:p w14:paraId="6E1E1256" w14:textId="2235E433" w:rsidR="00B83206" w:rsidRDefault="00B83206">
      <w:pPr>
        <w:pStyle w:val="CommentText"/>
      </w:pPr>
      <w:r>
        <w:rPr>
          <w:rStyle w:val="CommentReference"/>
        </w:rPr>
        <w:annotationRef/>
      </w:r>
      <w:r>
        <w:t>Acronym not explained before</w:t>
      </w:r>
    </w:p>
  </w:comment>
  <w:comment w:id="59" w:author="MARELLI Luisa (JRC-ISPRA)" w:date="2025-01-14T17:23:00Z" w:initials="ML(">
    <w:p w14:paraId="41857851" w14:textId="3F2E6B64" w:rsidR="00B83206" w:rsidRDefault="00B83206">
      <w:pPr>
        <w:pStyle w:val="CommentText"/>
      </w:pPr>
      <w:r>
        <w:rPr>
          <w:rStyle w:val="CommentReference"/>
        </w:rPr>
        <w:annotationRef/>
      </w:r>
      <w:r>
        <w:t>Why in non-EU countries through cost reduction? Do we want to support cost reductions and increase manufacturing capacity in no-EU countries? Is decarbonsation of non-EU countries our goal? Not entirely clear what is meant here</w:t>
      </w:r>
    </w:p>
  </w:comment>
  <w:comment w:id="60" w:author="GASTALDI Chiara (JRC-ISPRA)" w:date="2025-01-17T09:15:00Z" w:initials="GC(">
    <w:p w14:paraId="5708512F" w14:textId="100DD41C" w:rsidR="00B83206" w:rsidRDefault="00B83206" w:rsidP="00EA65E0">
      <w:pPr>
        <w:pStyle w:val="CommentText"/>
        <w:numPr>
          <w:ilvl w:val="0"/>
          <w:numId w:val="156"/>
        </w:numPr>
      </w:pPr>
      <w:r>
        <w:rPr>
          <w:rStyle w:val="CommentReference"/>
        </w:rPr>
        <w:annotationRef/>
      </w:r>
      <w:r>
        <w:t>The argument here is that the more a technology is manufactured the lower is its cost, making it more accessible. 2) Here we don’t focus on this question, but it is a fact that EU is a net importer, in particular of clean tech that requires CRM that the EU doesn’t have. 3) it is not our goal directly, but it is soon to become an issue when CBAM will be operative</w:t>
      </w:r>
    </w:p>
  </w:comment>
  <w:comment w:id="61" w:author="MARELLI Luisa (JRC-ISPRA)" w:date="2025-01-14T17:25:00Z" w:initials="ML(">
    <w:p w14:paraId="018A7576" w14:textId="40FCBB5D" w:rsidR="00B83206" w:rsidRDefault="00B83206">
      <w:pPr>
        <w:pStyle w:val="CommentText"/>
      </w:pPr>
      <w:r>
        <w:rPr>
          <w:rStyle w:val="CommentReference"/>
        </w:rPr>
        <w:annotationRef/>
      </w:r>
      <w:r>
        <w:t>Does this mean that the previous one is considered a barrier?? The link between the two sentences is not clear…</w:t>
      </w:r>
    </w:p>
  </w:comment>
  <w:comment w:id="62" w:author="GASTALDI Chiara (JRC-ISPRA)" w:date="2025-01-17T09:18:00Z" w:initials="GC(">
    <w:p w14:paraId="5B68C32A" w14:textId="23605EF1" w:rsidR="00B83206" w:rsidRDefault="00B83206">
      <w:pPr>
        <w:pStyle w:val="CommentText"/>
      </w:pPr>
      <w:r>
        <w:rPr>
          <w:rStyle w:val="CommentReference"/>
        </w:rPr>
        <w:annotationRef/>
      </w:r>
      <w:r>
        <w:t>Good point, it was not. I correct it</w:t>
      </w:r>
    </w:p>
  </w:comment>
  <w:comment w:id="69" w:author="MARELLI Luisa (JRC-ISPRA)" w:date="2025-01-14T17:32:00Z" w:initials="ML(">
    <w:p w14:paraId="171DA041" w14:textId="77777777" w:rsidR="00B83206" w:rsidRDefault="00B83206" w:rsidP="00EA65E0">
      <w:pPr>
        <w:pStyle w:val="CommentText"/>
      </w:pPr>
      <w:r>
        <w:rPr>
          <w:rStyle w:val="CommentReference"/>
        </w:rPr>
        <w:annotationRef/>
      </w:r>
      <w:r>
        <w:t>How is this related to climate ambition  -GHG reduction???</w:t>
      </w:r>
    </w:p>
  </w:comment>
  <w:comment w:id="70" w:author="GASTALDI Chiara (JRC-ISPRA)" w:date="2025-01-17T09:04:00Z" w:initials="GC(">
    <w:p w14:paraId="6699A099" w14:textId="77777777" w:rsidR="00B83206" w:rsidRDefault="00B83206" w:rsidP="00EA65E0">
      <w:pPr>
        <w:pStyle w:val="CommentText"/>
      </w:pPr>
      <w:r>
        <w:rPr>
          <w:rStyle w:val="CommentReference"/>
        </w:rPr>
        <w:annotationRef/>
      </w:r>
      <w:r>
        <w:t xml:space="preserve">I changed critical with clean tech, I hope it is clearer. </w:t>
      </w:r>
    </w:p>
  </w:comment>
  <w:comment w:id="72" w:author="MARELLI Luisa (JRC-ISPRA)" w:date="2025-01-14T17:30:00Z" w:initials="ML(">
    <w:p w14:paraId="4E84863D" w14:textId="6FF82746" w:rsidR="00B83206" w:rsidRDefault="00B83206">
      <w:pPr>
        <w:pStyle w:val="CommentText"/>
      </w:pPr>
      <w:r>
        <w:rPr>
          <w:rStyle w:val="CommentReference"/>
        </w:rPr>
        <w:annotationRef/>
      </w:r>
      <w:r>
        <w:t>Also, how is this correlated to previous paragraphs (and CRMs) and the title in green??</w:t>
      </w:r>
    </w:p>
  </w:comment>
  <w:comment w:id="73" w:author="GASTALDI Chiara (JRC-ISPRA)" w:date="2025-01-17T09:12:00Z" w:initials="GC(">
    <w:p w14:paraId="3C8BE0A2" w14:textId="770FF145" w:rsidR="00B83206" w:rsidRDefault="00B83206">
      <w:pPr>
        <w:pStyle w:val="CommentText"/>
      </w:pPr>
      <w:r>
        <w:rPr>
          <w:rStyle w:val="CommentReference"/>
        </w:rPr>
        <w:annotationRef/>
      </w:r>
      <w:r>
        <w:t>Yes, fair point, I changed the title</w:t>
      </w:r>
    </w:p>
  </w:comment>
  <w:comment w:id="77" w:author="MARELLI Luisa (JRC-ISPRA)" w:date="2025-01-14T17:33:00Z" w:initials="ML(">
    <w:p w14:paraId="4AE4BFC6" w14:textId="76C76432" w:rsidR="00B83206" w:rsidRDefault="00B83206">
      <w:pPr>
        <w:pStyle w:val="CommentText"/>
      </w:pPr>
      <w:r>
        <w:rPr>
          <w:rStyle w:val="CommentReference"/>
        </w:rPr>
        <w:annotationRef/>
      </w:r>
      <w:r>
        <w:t xml:space="preserve">what are </w:t>
      </w:r>
      <w:r w:rsidRPr="00CA5435">
        <w:rPr>
          <w:b/>
          <w:i/>
        </w:rPr>
        <w:t>explicit</w:t>
      </w:r>
      <w:r>
        <w:t xml:space="preserve"> funds?</w:t>
      </w:r>
    </w:p>
  </w:comment>
  <w:comment w:id="78" w:author="MARELLI Luisa (JRC-ISPRA)" w:date="2025-01-14T17:38:00Z" w:initials="ML(">
    <w:p w14:paraId="0745F785" w14:textId="44FAEC65" w:rsidR="00B83206" w:rsidRDefault="00B83206">
      <w:pPr>
        <w:pStyle w:val="CommentText"/>
      </w:pPr>
      <w:r>
        <w:rPr>
          <w:rStyle w:val="CommentReference"/>
        </w:rPr>
        <w:annotationRef/>
      </w:r>
      <w:r>
        <w:t>Strong to say: it implies that the EU doesn't have a just portfolio of climate policies so far … CLIMA will strongly contest this.</w:t>
      </w:r>
    </w:p>
  </w:comment>
  <w:comment w:id="79" w:author="GASTALDI Chiara (JRC-ISPRA)" w:date="2025-01-17T10:21:00Z" w:initials="GC(">
    <w:p w14:paraId="55FE03D2" w14:textId="2763D100" w:rsidR="00B83206" w:rsidRDefault="00B83206">
      <w:pPr>
        <w:pStyle w:val="CommentText"/>
        <w:rPr>
          <w:rFonts w:eastAsia="EC Square Sans Pro" w:cs="EC Square Sans Pro"/>
          <w:sz w:val="22"/>
          <w:szCs w:val="22"/>
        </w:rPr>
      </w:pPr>
      <w:r>
        <w:rPr>
          <w:rStyle w:val="CommentReference"/>
        </w:rPr>
        <w:annotationRef/>
      </w:r>
      <w:r>
        <w:rPr>
          <w:rFonts w:eastAsia="EC Square Sans Pro" w:cs="EC Square Sans Pro"/>
          <w:sz w:val="22"/>
          <w:szCs w:val="22"/>
        </w:rPr>
        <w:t>Strengthened instead of develop would be ok?</w:t>
      </w:r>
    </w:p>
    <w:p w14:paraId="3B55AC2A" w14:textId="77777777" w:rsidR="00B83206" w:rsidRDefault="00B83206">
      <w:pPr>
        <w:pStyle w:val="CommentText"/>
      </w:pPr>
    </w:p>
  </w:comment>
  <w:comment w:id="80" w:author="MARELLI Luisa (JRC-ISPRA)" w:date="2025-01-14T17:39:00Z" w:initials="ML(">
    <w:p w14:paraId="3082790F" w14:textId="0F4D235A" w:rsidR="00B83206" w:rsidRDefault="00B83206">
      <w:pPr>
        <w:pStyle w:val="CommentText"/>
      </w:pPr>
      <w:r>
        <w:rPr>
          <w:rStyle w:val="CommentReference"/>
        </w:rPr>
        <w:annotationRef/>
      </w:r>
      <w:r>
        <w:t>??</w:t>
      </w:r>
    </w:p>
  </w:comment>
  <w:comment w:id="81" w:author="GASTALDI Chiara (JRC-ISPRA)" w:date="2025-01-17T10:38:00Z" w:initials="GC(">
    <w:p w14:paraId="4743A325" w14:textId="18E519E7" w:rsidR="00B83206" w:rsidRDefault="00B83206" w:rsidP="006013BE">
      <w:pPr>
        <w:pStyle w:val="CommentText"/>
      </w:pPr>
      <w:r>
        <w:rPr>
          <w:rStyle w:val="CommentReference"/>
        </w:rPr>
        <w:annotationRef/>
      </w:r>
      <w:r>
        <w:t xml:space="preserve">For example, these are the instruments mentioned in the file: </w:t>
      </w:r>
      <w:r w:rsidRPr="006013BE">
        <w:t>trade defence instruments (TDI)</w:t>
      </w:r>
      <w:r>
        <w:t xml:space="preserve">, </w:t>
      </w:r>
      <w:r w:rsidRPr="006013BE">
        <w:t>REPowerEU, InvestEU and the Innovation Fund</w:t>
      </w:r>
      <w:r>
        <w:t xml:space="preserve">, European Sovereignty Fund, preferring coordinated action over independent national strategies, European Social Fund + (ESF+), European Regional Development Fund (ERDF), </w:t>
      </w:r>
      <w:r w:rsidRPr="006013BE">
        <w:t>Just Transition Mechanism (JTM)</w:t>
      </w:r>
      <w:r>
        <w:t xml:space="preserve">, </w:t>
      </w:r>
      <w:r w:rsidRPr="006013BE">
        <w:t>Recovery and Resilience Facility</w:t>
      </w:r>
      <w:r>
        <w:t xml:space="preserve">, </w:t>
      </w:r>
      <w:r w:rsidRPr="006013BE">
        <w:t>International Procurement Instrument</w:t>
      </w:r>
      <w:r>
        <w:t>, EU framework for screening of foreign direct</w:t>
      </w:r>
    </w:p>
    <w:p w14:paraId="7E3288F5" w14:textId="34C63FC1" w:rsidR="00B83206" w:rsidRDefault="00B83206" w:rsidP="006013BE">
      <w:pPr>
        <w:pStyle w:val="CommentText"/>
      </w:pPr>
      <w:r>
        <w:t>Investment, Anti-Coercion Instrument</w:t>
      </w:r>
    </w:p>
  </w:comment>
  <w:comment w:id="83" w:author="MARELLI Luisa (JRC-ISPRA)" w:date="2025-01-14T17:54:00Z" w:initials="ML(">
    <w:p w14:paraId="738CCD17" w14:textId="4DEFED20" w:rsidR="00B83206" w:rsidRDefault="00B83206">
      <w:pPr>
        <w:pStyle w:val="CommentText"/>
      </w:pPr>
      <w:r>
        <w:rPr>
          <w:rStyle w:val="CommentReference"/>
        </w:rPr>
        <w:annotationRef/>
      </w:r>
      <w:r>
        <w:t>?? what are “first companies”?</w:t>
      </w:r>
    </w:p>
  </w:comment>
  <w:comment w:id="91" w:author="MARELLI Luisa (JRC-ISPRA)" w:date="2025-01-14T17:57:00Z" w:initials="ML(">
    <w:p w14:paraId="124FD655" w14:textId="3A50A571" w:rsidR="00B83206" w:rsidRDefault="00B83206">
      <w:pPr>
        <w:pStyle w:val="CommentText"/>
      </w:pPr>
      <w:r>
        <w:rPr>
          <w:rStyle w:val="CommentReference"/>
        </w:rPr>
        <w:annotationRef/>
      </w:r>
      <w:r>
        <w:t>What are they?</w:t>
      </w:r>
    </w:p>
  </w:comment>
  <w:comment w:id="92" w:author="GASTALDI Chiara (JRC-ISPRA)" w:date="2025-01-17T11:20:00Z" w:initials="GC(">
    <w:p w14:paraId="637BB44D" w14:textId="6D226E34" w:rsidR="00B83206" w:rsidRDefault="00B83206">
      <w:pPr>
        <w:pStyle w:val="CommentText"/>
      </w:pPr>
      <w:r>
        <w:rPr>
          <w:rStyle w:val="CommentReference"/>
        </w:rPr>
        <w:annotationRef/>
      </w:r>
      <w:r>
        <w:t>I went back into the paper and it is not explained. Since the paper is from 2020 (so no that recent) I suggest to remove the procedural instruments.</w:t>
      </w:r>
    </w:p>
  </w:comment>
  <w:comment w:id="95" w:author="MARELLI Luisa (JRC-ISPRA)" w:date="2025-01-14T17:59:00Z" w:initials="ML(">
    <w:p w14:paraId="762419A6" w14:textId="16A4426F" w:rsidR="00B83206" w:rsidRDefault="00B83206">
      <w:pPr>
        <w:pStyle w:val="CommentText"/>
      </w:pPr>
      <w:r>
        <w:rPr>
          <w:rStyle w:val="CommentReference"/>
        </w:rPr>
        <w:annotationRef/>
      </w:r>
      <w:r>
        <w:t>?? what does it mean?</w:t>
      </w:r>
    </w:p>
  </w:comment>
  <w:comment w:id="96" w:author="GASTALDI Chiara (JRC-ISPRA)" w:date="2025-01-17T11:49:00Z" w:initials="GC(">
    <w:p w14:paraId="1631B86A" w14:textId="2C83ADAE" w:rsidR="00B83206" w:rsidRDefault="00B83206">
      <w:pPr>
        <w:pStyle w:val="CommentText"/>
      </w:pPr>
      <w:r>
        <w:rPr>
          <w:rStyle w:val="CommentReference"/>
        </w:rPr>
        <w:annotationRef/>
      </w:r>
      <w:r>
        <w:t>I explained it in a footnote, they are building professionals, who are located between ‘top’ actors making change through public policies and ‘bottom’ actors demanding change via grassroots action</w:t>
      </w:r>
    </w:p>
  </w:comment>
  <w:comment w:id="102" w:author="MARELLI Luisa (JRC-ISPRA)" w:date="2025-01-14T18:00:00Z" w:initials="ML(">
    <w:p w14:paraId="5A4987A2" w14:textId="5F4B1991" w:rsidR="00B83206" w:rsidRDefault="00B83206">
      <w:pPr>
        <w:pStyle w:val="CommentText"/>
      </w:pPr>
      <w:r>
        <w:rPr>
          <w:rStyle w:val="CommentReference"/>
        </w:rPr>
        <w:annotationRef/>
      </w:r>
      <w:r>
        <w:t xml:space="preserve">Seems to imply that actual policies are not “well-shaped”, or that we need new (well-shaped) policies … </w:t>
      </w:r>
    </w:p>
    <w:p w14:paraId="5F20B9C6" w14:textId="77777777" w:rsidR="00B83206" w:rsidRDefault="00B83206">
      <w:pPr>
        <w:pStyle w:val="CommentText"/>
      </w:pPr>
    </w:p>
  </w:comment>
  <w:comment w:id="103" w:author="GASTALDI Chiara (JRC-ISPRA)" w:date="2025-01-17T11:54:00Z" w:initials="GC(">
    <w:p w14:paraId="2CC2CE70" w14:textId="5948FCD6" w:rsidR="00B83206" w:rsidRDefault="00B83206">
      <w:pPr>
        <w:pStyle w:val="CommentText"/>
      </w:pPr>
      <w:r>
        <w:rPr>
          <w:rStyle w:val="CommentReference"/>
        </w:rPr>
        <w:annotationRef/>
      </w:r>
      <w:r>
        <w:t>Indeed, I specified that here we mean only socio-behavioral policies concerning climate mitigation, in general we do have well shaped policies</w:t>
      </w:r>
    </w:p>
  </w:comment>
  <w:comment w:id="104" w:author="MARELLI Luisa (JRC-ISPRA)" w:date="2025-01-14T18:03:00Z" w:initials="ML(">
    <w:p w14:paraId="78456D40" w14:textId="774195E1" w:rsidR="00B83206" w:rsidRDefault="00B83206">
      <w:pPr>
        <w:pStyle w:val="CommentText"/>
      </w:pPr>
      <w:r>
        <w:rPr>
          <w:rStyle w:val="CommentReference"/>
        </w:rPr>
        <w:annotationRef/>
      </w:r>
      <w:r>
        <w:t>This seems a different point compared to the previous one. So a differ3ent bullet point??</w:t>
      </w:r>
    </w:p>
  </w:comment>
  <w:comment w:id="105" w:author="GASTALDI Chiara (JRC-ISPRA)" w:date="2025-01-17T11:56:00Z" w:initials="GC(">
    <w:p w14:paraId="31B65954" w14:textId="2BD06864" w:rsidR="00B83206" w:rsidRDefault="00B83206">
      <w:pPr>
        <w:pStyle w:val="CommentText"/>
      </w:pPr>
      <w:r>
        <w:rPr>
          <w:rStyle w:val="CommentReference"/>
        </w:rPr>
        <w:annotationRef/>
      </w:r>
      <w:r>
        <w:t>Following up on the previous answer, it is not a different point,. I hope it is clearer now</w:t>
      </w:r>
    </w:p>
  </w:comment>
  <w:comment w:id="111" w:author="GASTALDI Chiara (JRC-ISPRA)" w:date="2025-01-31T16:03:00Z" w:initials="GC(">
    <w:p w14:paraId="27C23C46" w14:textId="2F2CBA35" w:rsidR="00B83206" w:rsidRDefault="00B83206">
      <w:pPr>
        <w:pStyle w:val="CommentText"/>
      </w:pPr>
      <w:r>
        <w:rPr>
          <w:rStyle w:val="CommentReference"/>
        </w:rPr>
        <w:annotationRef/>
      </w:r>
      <w:r>
        <w:t>cit maybe from TA5</w:t>
      </w:r>
    </w:p>
  </w:comment>
  <w:comment w:id="113" w:author="GASTALDI Chiara (JRC-ISPRA)" w:date="2025-02-03T15:55:00Z" w:initials="GC(">
    <w:p w14:paraId="203B9DF6" w14:textId="144ED0B0" w:rsidR="00B83206" w:rsidRDefault="00B83206">
      <w:pPr>
        <w:pStyle w:val="CommentText"/>
      </w:pPr>
      <w:r>
        <w:rPr>
          <w:rStyle w:val="CommentReference"/>
        </w:rPr>
        <w:annotationRef/>
      </w:r>
      <w:r>
        <w:t>number 24-25 missing in biblio</w:t>
      </w:r>
    </w:p>
  </w:comment>
  <w:comment w:id="114" w:author="GASTALDI Chiara (JRC-ISPRA)" w:date="2025-02-03T15:55:00Z" w:initials="GC(">
    <w:p w14:paraId="2696EAB2" w14:textId="119A71DE" w:rsidR="00B83206" w:rsidRDefault="00B83206">
      <w:pPr>
        <w:pStyle w:val="CommentText"/>
      </w:pPr>
      <w:r>
        <w:rPr>
          <w:rStyle w:val="CommentReference"/>
        </w:rPr>
        <w:annotationRef/>
      </w:r>
      <w:r>
        <w:t>grammar</w:t>
      </w:r>
    </w:p>
  </w:comment>
  <w:comment w:id="115" w:author="GASTALDI Chiara (JRC-ISPRA)" w:date="2025-01-31T16:04:00Z" w:initials="GC(">
    <w:p w14:paraId="2C5647DD" w14:textId="03A7F890" w:rsidR="00B83206" w:rsidRDefault="00B83206">
      <w:pPr>
        <w:pStyle w:val="CommentText"/>
      </w:pPr>
      <w:r>
        <w:rPr>
          <w:rStyle w:val="CommentReference"/>
        </w:rPr>
        <w:annotationRef/>
      </w:r>
      <w:r>
        <w:t>cite maybe TA5?</w:t>
      </w:r>
    </w:p>
  </w:comment>
  <w:comment w:id="123" w:author="GASTALDI Chiara (JRC-ISPRA)" w:date="2025-02-03T16:12:00Z" w:initials="GC(">
    <w:p w14:paraId="0874D205" w14:textId="394C32E6" w:rsidR="00B83206" w:rsidRDefault="00B83206">
      <w:pPr>
        <w:pStyle w:val="CommentText"/>
      </w:pPr>
      <w:r>
        <w:rPr>
          <w:rStyle w:val="CommentReference"/>
        </w:rPr>
        <w:annotationRef/>
      </w:r>
      <w:r>
        <w:t>cite</w:t>
      </w:r>
    </w:p>
  </w:comment>
  <w:comment w:id="124" w:author="GASTALDI Chiara (JRC-ISPRA)" w:date="2025-02-03T16:13:00Z" w:initials="GC(">
    <w:p w14:paraId="6B33E85A" w14:textId="6417A367" w:rsidR="00B83206" w:rsidRDefault="00B83206">
      <w:pPr>
        <w:pStyle w:val="CommentText"/>
      </w:pPr>
      <w:r>
        <w:rPr>
          <w:rStyle w:val="CommentReference"/>
        </w:rPr>
        <w:annotationRef/>
      </w:r>
      <w:r>
        <w:t>cite</w:t>
      </w:r>
    </w:p>
  </w:comment>
  <w:comment w:id="125" w:author="GASTALDI Chiara (JRC-ISPRA)" w:date="2025-02-03T16:13:00Z" w:initials="GC(">
    <w:p w14:paraId="32302E30" w14:textId="332AB87E" w:rsidR="00B83206" w:rsidRDefault="00B83206">
      <w:pPr>
        <w:pStyle w:val="CommentText"/>
      </w:pPr>
      <w:r>
        <w:rPr>
          <w:rStyle w:val="CommentReference"/>
        </w:rPr>
        <w:annotationRef/>
      </w:r>
      <w:r>
        <w:t>cite</w:t>
      </w:r>
    </w:p>
  </w:comment>
  <w:comment w:id="126" w:author="MARELLI Luisa (JRC-ISPRA)" w:date="2025-01-16T16:58:00Z" w:initials="ML(">
    <w:p w14:paraId="109D4686" w14:textId="1B951E6C" w:rsidR="00B83206" w:rsidRDefault="00B83206">
      <w:pPr>
        <w:pStyle w:val="CommentText"/>
      </w:pPr>
      <w:r>
        <w:rPr>
          <w:rStyle w:val="CommentReference"/>
        </w:rPr>
        <w:annotationRef/>
      </w:r>
      <w:r>
        <w:t>On the other side, yield will increase in northern countries, and this might (Partly) balance – at EU level – the losses in the south … is this considered or worth mentioning?</w:t>
      </w:r>
    </w:p>
  </w:comment>
  <w:comment w:id="136" w:author="GASTALDI Chiara (JRC-ISPRA)" w:date="2025-02-17T11:02:00Z" w:initials="GC(">
    <w:p w14:paraId="087FB3D7" w14:textId="0BC89C01" w:rsidR="00B83206" w:rsidRDefault="00B83206">
      <w:pPr>
        <w:pStyle w:val="CommentText"/>
      </w:pPr>
      <w:r>
        <w:rPr>
          <w:rStyle w:val="CommentReference"/>
        </w:rPr>
        <w:annotationRef/>
      </w:r>
      <w:r>
        <w:t>cite</w:t>
      </w:r>
    </w:p>
  </w:comment>
  <w:comment w:id="137" w:author="GASTALDI Chiara (JRC-ISPRA)" w:date="2025-02-03T16:23:00Z" w:initials="GC(">
    <w:p w14:paraId="35AB95E0" w14:textId="6DEB164D" w:rsidR="00B83206" w:rsidRDefault="00B83206">
      <w:pPr>
        <w:pStyle w:val="CommentText"/>
      </w:pPr>
      <w:r>
        <w:rPr>
          <w:rStyle w:val="CommentReference"/>
        </w:rPr>
        <w:annotationRef/>
      </w:r>
      <w:r>
        <w:t>cite</w:t>
      </w:r>
    </w:p>
  </w:comment>
  <w:comment w:id="148" w:author="GUERREIRO MIGUEL Mecia (JRC-SEVILLA)" w:date="2024-11-07T20:16:00Z" w:initials="GMM(">
    <w:p w14:paraId="4559E2E4" w14:textId="2D7C00E1" w:rsidR="00B83206" w:rsidRDefault="00B83206">
      <w:pPr>
        <w:pStyle w:val="CommentText"/>
      </w:pPr>
      <w:r>
        <w:rPr>
          <w:rStyle w:val="CommentReference"/>
        </w:rPr>
        <w:annotationRef/>
      </w:r>
      <w:r>
        <w:t xml:space="preserve"> </w:t>
      </w:r>
      <w:r>
        <w:br/>
      </w:r>
      <w:r w:rsidRPr="00B50045">
        <w:rPr>
          <w:u w:val="single"/>
        </w:rPr>
        <w:t>Overall comment for the TA</w:t>
      </w:r>
      <w:r>
        <w:t xml:space="preserve">: </w:t>
      </w:r>
    </w:p>
    <w:p w14:paraId="0787645A" w14:textId="77777777" w:rsidR="00B83206" w:rsidRDefault="00B83206" w:rsidP="00B50045">
      <w:pPr>
        <w:pStyle w:val="CommentText"/>
      </w:pPr>
      <w:r>
        <w:t xml:space="preserve">Very good information, but still a bit long and fragmented/repetition of information. I suggest the following: </w:t>
      </w:r>
    </w:p>
    <w:p w14:paraId="0A7DC4DA" w14:textId="77777777" w:rsidR="00B83206" w:rsidRDefault="00B83206" w:rsidP="00B50045">
      <w:pPr>
        <w:pStyle w:val="CommentText"/>
      </w:pPr>
      <w:r>
        <w:t>1 – Initial chapeau paragraph highlighting what energy sectors + building renovations are covered;</w:t>
      </w:r>
    </w:p>
    <w:p w14:paraId="7164906E" w14:textId="2153F9A5" w:rsidR="00B83206" w:rsidRDefault="00B83206" w:rsidP="00B50045">
      <w:pPr>
        <w:pStyle w:val="CommentText"/>
      </w:pPr>
      <w:r>
        <w:t xml:space="preserve">2 – I would move buildings to the end of this TA, bc it breaks the flow between the energy sectors </w:t>
      </w:r>
    </w:p>
    <w:p w14:paraId="6A105E41" w14:textId="77777777" w:rsidR="00B83206" w:rsidRDefault="00B83206" w:rsidP="00B50045">
      <w:pPr>
        <w:pStyle w:val="CommentText"/>
      </w:pPr>
      <w:r>
        <w:t>3 – Draft dedicated section for common challenges across the different energy sectors – for example: supply chain and CRMs could be all together – this could avoid repetitions and demonstrate the same challenge across several sectors</w:t>
      </w:r>
    </w:p>
    <w:p w14:paraId="766D1730" w14:textId="086EE79F" w:rsidR="00B83206" w:rsidRDefault="00B83206" w:rsidP="00B50045">
      <w:pPr>
        <w:pStyle w:val="CommentText"/>
      </w:pPr>
      <w:r>
        <w:t xml:space="preserve">4 – Streamlining: I would remove information on technology + environmental impacts (even though interesting) – the policy messages are not clear </w:t>
      </w:r>
      <w:r>
        <w:br/>
      </w:r>
      <w:r>
        <w:br/>
      </w:r>
      <w:r w:rsidRPr="00B50045">
        <w:rPr>
          <w:u w:val="single"/>
        </w:rPr>
        <w:t>Comment for SMR:</w:t>
      </w:r>
      <w:r>
        <w:t xml:space="preserve"> Chiara and myself have done some streamlining for SMRs, but it is still 4 pages long (compared with 2 pages long for CE). We have agreed on 3 total pages per TA. Perhaps the last box with highlighted key messages could be kept and complemented with some additional examples from the text above.</w:t>
      </w:r>
    </w:p>
  </w:comment>
  <w:comment w:id="149" w:author="DELGADO CALLICO Laia (JRC-PETTEN)" w:date="2024-11-11T22:30:00Z" w:initials="D(">
    <w:p w14:paraId="39D6D53E" w14:textId="3DEBEA91" w:rsidR="00B83206" w:rsidRDefault="00B83206">
      <w:pPr>
        <w:pStyle w:val="CommentText"/>
      </w:pPr>
      <w:r>
        <w:rPr>
          <w:rStyle w:val="CommentReference"/>
        </w:rPr>
        <w:annotationRef/>
      </w:r>
      <w:r w:rsidRPr="06DF0F4C">
        <w:t xml:space="preserve">Most comments addressed, pending to draft a paragraph introducing the TA with common challenges. Nigel from C2 said he wanted to draft this himself, expected by the end of the week.  </w:t>
      </w:r>
    </w:p>
  </w:comment>
  <w:comment w:id="150" w:author="MARELLI Luisa (JRC-ISPRA)" w:date="2025-01-16T17:54:00Z" w:initials="ML(">
    <w:p w14:paraId="518D1CEA" w14:textId="5F616FA2" w:rsidR="00B83206" w:rsidRDefault="00B83206">
      <w:pPr>
        <w:pStyle w:val="CommentText"/>
      </w:pPr>
      <w:r>
        <w:rPr>
          <w:rStyle w:val="CommentReference"/>
        </w:rPr>
        <w:annotationRef/>
      </w:r>
      <w:r>
        <w:t>I also think that there is a lot of good content and inputs in this chapter, but it needs to be harmonised with the rest of the chapter and other TAs …</w:t>
      </w:r>
    </w:p>
  </w:comment>
  <w:comment w:id="151" w:author="GOURDON Thomas (JRC-SEVILLA)" w:date="2024-12-16T09:44:00Z" w:initials="GT(">
    <w:p w14:paraId="05C38331" w14:textId="28D6C6B1" w:rsidR="00B83206" w:rsidRDefault="00B83206">
      <w:pPr>
        <w:pStyle w:val="CommentText"/>
      </w:pPr>
      <w:r>
        <w:rPr>
          <w:rStyle w:val="CommentReference"/>
        </w:rPr>
        <w:annotationRef/>
      </w:r>
      <w:r>
        <w:t xml:space="preserve">A last effort of editing should be done as it is the area that still looks different from the others. </w:t>
      </w:r>
    </w:p>
    <w:p w14:paraId="5291399C" w14:textId="23BCC05D" w:rsidR="00B83206" w:rsidRDefault="00B83206">
      <w:pPr>
        <w:pStyle w:val="CommentText"/>
      </w:pPr>
      <w:r>
        <w:t xml:space="preserve">This should be more story telling oriented than a succession of bullets little paragraph. </w:t>
      </w:r>
    </w:p>
    <w:p w14:paraId="1B2C83B5" w14:textId="0DDA3886" w:rsidR="00B83206" w:rsidRDefault="00B83206">
      <w:pPr>
        <w:pStyle w:val="CommentText"/>
      </w:pPr>
    </w:p>
    <w:p w14:paraId="07B72CAC" w14:textId="0B887F81" w:rsidR="00B83206" w:rsidRDefault="00B83206">
      <w:pPr>
        <w:pStyle w:val="CommentText"/>
      </w:pPr>
      <w:r>
        <w:t xml:space="preserve">On my side, I am still not convinced by the structure around technologies. </w:t>
      </w:r>
    </w:p>
  </w:comment>
  <w:comment w:id="152" w:author="GOURDON Thomas (JRC-SEVILLA)" w:date="2024-11-12T22:52:00Z" w:initials="GT(">
    <w:p w14:paraId="0D57BC3A" w14:textId="310B9AC2" w:rsidR="00B83206" w:rsidRDefault="00B83206">
      <w:pPr>
        <w:pStyle w:val="CommentText"/>
      </w:pPr>
      <w:r>
        <w:rPr>
          <w:rStyle w:val="CommentReference"/>
        </w:rPr>
        <w:annotationRef/>
      </w:r>
      <w:r>
        <w:t xml:space="preserve">@laia, there is a lot of good content but overall this is way too long as you know. </w:t>
      </w:r>
    </w:p>
    <w:p w14:paraId="253CDE9E" w14:textId="1B7285E7" w:rsidR="00B83206" w:rsidRDefault="00B83206">
      <w:pPr>
        <w:pStyle w:val="CommentText"/>
      </w:pPr>
    </w:p>
    <w:p w14:paraId="1387AB50" w14:textId="11844C8B" w:rsidR="00B83206" w:rsidRDefault="00B83206">
      <w:pPr>
        <w:pStyle w:val="CommentText"/>
      </w:pPr>
      <w:r>
        <w:t>To support you I tried to work on 2 aspects. First propose a new structure and specify what is too descriptive vs key message</w:t>
      </w:r>
    </w:p>
    <w:p w14:paraId="3844CA89" w14:textId="77777777" w:rsidR="00B83206" w:rsidRDefault="00B83206" w:rsidP="008D5877">
      <w:pPr>
        <w:pStyle w:val="CommentText"/>
      </w:pPr>
    </w:p>
    <w:p w14:paraId="47837968" w14:textId="713C7AED" w:rsidR="00B83206" w:rsidRDefault="00B83206" w:rsidP="008D5877">
      <w:pPr>
        <w:pStyle w:val="CommentText"/>
      </w:pPr>
      <w:r>
        <w:t>New structure =&gt; as pointed by Mecia, a lot are common between the technologies. So we will win space by merging under the same thematics (we will need to modify the header, I just put it here so that it is explicit). Then under each header you will need to merge a bit the narrative and illustrate with one or multiple illustration from the different technologies. Here is what I propose – to be discussed</w:t>
      </w:r>
    </w:p>
    <w:p w14:paraId="125F1E10" w14:textId="77777777" w:rsidR="00B83206" w:rsidRDefault="00B83206" w:rsidP="007B1469">
      <w:pPr>
        <w:pStyle w:val="CommentText"/>
      </w:pPr>
    </w:p>
    <w:p w14:paraId="6981E6E7" w14:textId="59F85866" w:rsidR="00B83206" w:rsidRDefault="00B83206" w:rsidP="007B1469">
      <w:pPr>
        <w:pStyle w:val="CommentText"/>
        <w:numPr>
          <w:ilvl w:val="0"/>
          <w:numId w:val="116"/>
        </w:numPr>
      </w:pPr>
      <w:r>
        <w:t xml:space="preserve"> Market Development</w:t>
      </w:r>
    </w:p>
    <w:p w14:paraId="3E8F19D4" w14:textId="28431739" w:rsidR="00B83206" w:rsidRDefault="00B83206" w:rsidP="007B1469">
      <w:pPr>
        <w:pStyle w:val="CommentText"/>
        <w:numPr>
          <w:ilvl w:val="1"/>
          <w:numId w:val="116"/>
        </w:numPr>
      </w:pPr>
      <w:r>
        <w:t xml:space="preserve"> Auctions</w:t>
      </w:r>
    </w:p>
    <w:p w14:paraId="30DEA480" w14:textId="64C80210" w:rsidR="00B83206" w:rsidRDefault="00B83206" w:rsidP="007B1469">
      <w:pPr>
        <w:pStyle w:val="CommentText"/>
        <w:numPr>
          <w:ilvl w:val="1"/>
          <w:numId w:val="116"/>
        </w:numPr>
      </w:pPr>
      <w:r>
        <w:t xml:space="preserve"> PPA</w:t>
      </w:r>
    </w:p>
    <w:p w14:paraId="6803FAA0" w14:textId="4C0E052D" w:rsidR="00B83206" w:rsidRDefault="00B83206" w:rsidP="007B1469">
      <w:pPr>
        <w:pStyle w:val="CommentText"/>
        <w:numPr>
          <w:ilvl w:val="1"/>
          <w:numId w:val="116"/>
        </w:numPr>
      </w:pPr>
      <w:r>
        <w:t xml:space="preserve"> Certification and standards</w:t>
      </w:r>
    </w:p>
    <w:p w14:paraId="50E95F12" w14:textId="77777777" w:rsidR="00B83206" w:rsidRDefault="00B83206" w:rsidP="007B1469">
      <w:pPr>
        <w:pStyle w:val="CommentText"/>
      </w:pPr>
    </w:p>
    <w:p w14:paraId="3F0E82EE" w14:textId="2FF07746" w:rsidR="00B83206" w:rsidRDefault="00B83206" w:rsidP="007B1469">
      <w:pPr>
        <w:pStyle w:val="CommentText"/>
        <w:numPr>
          <w:ilvl w:val="0"/>
          <w:numId w:val="116"/>
        </w:numPr>
      </w:pPr>
      <w:r>
        <w:t>Technical implementation</w:t>
      </w:r>
    </w:p>
    <w:p w14:paraId="17AFDACC" w14:textId="74248B3D" w:rsidR="00B83206" w:rsidRDefault="00B83206" w:rsidP="007B1469">
      <w:pPr>
        <w:pStyle w:val="CommentText"/>
        <w:numPr>
          <w:ilvl w:val="1"/>
          <w:numId w:val="116"/>
        </w:numPr>
      </w:pPr>
      <w:r>
        <w:t xml:space="preserve"> System integration/Flexibility/storage</w:t>
      </w:r>
    </w:p>
    <w:p w14:paraId="503C5FB1" w14:textId="77777777" w:rsidR="00B83206" w:rsidRDefault="00B83206" w:rsidP="00C90B52">
      <w:pPr>
        <w:pStyle w:val="CommentText"/>
        <w:numPr>
          <w:ilvl w:val="1"/>
          <w:numId w:val="116"/>
        </w:numPr>
      </w:pPr>
      <w:r>
        <w:t xml:space="preserve"> Infra</w:t>
      </w:r>
    </w:p>
    <w:p w14:paraId="122B747D" w14:textId="0A68DCD7" w:rsidR="00B83206" w:rsidRDefault="00B83206" w:rsidP="00C90B52">
      <w:pPr>
        <w:pStyle w:val="CommentText"/>
        <w:numPr>
          <w:ilvl w:val="1"/>
          <w:numId w:val="116"/>
        </w:numPr>
      </w:pPr>
      <w:r>
        <w:t xml:space="preserve"> Value Chain and production</w:t>
      </w:r>
    </w:p>
    <w:p w14:paraId="2EE3F1CC" w14:textId="69DE2F2B" w:rsidR="00B83206" w:rsidRDefault="00B83206" w:rsidP="007B1469">
      <w:pPr>
        <w:pStyle w:val="CommentText"/>
      </w:pPr>
    </w:p>
    <w:p w14:paraId="100689B9" w14:textId="77777777" w:rsidR="00B83206" w:rsidRDefault="00B83206" w:rsidP="007B1469">
      <w:pPr>
        <w:pStyle w:val="CommentText"/>
      </w:pPr>
    </w:p>
    <w:p w14:paraId="614AF320" w14:textId="5D548F33" w:rsidR="00B83206" w:rsidRDefault="00B83206" w:rsidP="007B1469">
      <w:pPr>
        <w:pStyle w:val="CommentText"/>
      </w:pPr>
      <w:r>
        <w:t>In addition I dropped some comments on the spot here and there.</w:t>
      </w:r>
    </w:p>
  </w:comment>
  <w:comment w:id="153" w:author="GOURDON Thomas (JRC-SEVILLA)" w:date="2024-11-13T08:52:00Z" w:initials="GT(">
    <w:p w14:paraId="739E75B4" w14:textId="13B68790" w:rsidR="00B83206" w:rsidRDefault="00B83206">
      <w:pPr>
        <w:pStyle w:val="CommentText"/>
      </w:pPr>
      <w:r>
        <w:rPr>
          <w:rStyle w:val="CommentReference"/>
        </w:rPr>
        <w:annotationRef/>
      </w:r>
      <w:r>
        <w:t>+ need for a chapeau rebounding on Report 1 and notably specifying that all the technologies/RES are not covered and Biomass energy is treated in other parts of this chapt</w:t>
      </w:r>
    </w:p>
  </w:comment>
  <w:comment w:id="160" w:author="MARELLI Luisa (JRC-ISPRA)" w:date="2025-01-16T17:45:00Z" w:initials="ML(">
    <w:p w14:paraId="3CAA4217" w14:textId="6A480DB4" w:rsidR="00B83206" w:rsidRDefault="00B83206">
      <w:pPr>
        <w:pStyle w:val="CommentText"/>
      </w:pPr>
      <w:r>
        <w:rPr>
          <w:rStyle w:val="CommentReference"/>
        </w:rPr>
        <w:annotationRef/>
      </w:r>
      <w:r>
        <w:t>Why? What are climate policies hindering PV growth?</w:t>
      </w:r>
    </w:p>
  </w:comment>
  <w:comment w:id="162" w:author="GASTALDI Chiara (JRC-ISPRA)" w:date="2025-02-17T17:00:00Z" w:initials="G(">
    <w:p w14:paraId="7E9C07CF" w14:textId="2A51F75D" w:rsidR="00B83206" w:rsidRDefault="00B83206">
      <w:pPr>
        <w:pStyle w:val="CommentText"/>
      </w:pPr>
      <w:r>
        <w:rPr>
          <w:rStyle w:val="CommentReference"/>
        </w:rPr>
        <w:annotationRef/>
      </w:r>
      <w:r w:rsidRPr="726C4628">
        <w:t xml:space="preserve">suggestion. </w:t>
      </w:r>
      <w:r>
        <w:fldChar w:fldCharType="begin"/>
      </w:r>
      <w:r>
        <w:instrText xml:space="preserve"> HYPERLINK "mailto:Laia.DELGADO-CALLICO@ec.europa.eu"</w:instrText>
      </w:r>
      <w:bookmarkStart w:id="175" w:name="_@_E7490C9D3F8B4B05871BC59CC2F2E166Z"/>
      <w:r>
        <w:fldChar w:fldCharType="separate"/>
      </w:r>
      <w:bookmarkEnd w:id="175"/>
      <w:r w:rsidRPr="1AC243C6">
        <w:rPr>
          <w:noProof/>
        </w:rPr>
        <w:t>@DELGADO CALLICO Laia (JRC-PETTEN)</w:t>
      </w:r>
      <w:r>
        <w:fldChar w:fldCharType="end"/>
      </w:r>
      <w:r w:rsidRPr="12E0D0DE">
        <w:t xml:space="preserve"> is this ok?</w:t>
      </w:r>
    </w:p>
  </w:comment>
  <w:comment w:id="163" w:author="DELGADO CALLICO Laia (JRC-PETTEN)" w:date="2025-02-17T17:35:00Z" w:initials="D(">
    <w:p w14:paraId="4CD1DF5B" w14:textId="45E4C4F5" w:rsidR="00B83206" w:rsidRDefault="00B83206">
      <w:pPr>
        <w:pStyle w:val="CommentText"/>
      </w:pPr>
      <w:r>
        <w:rPr>
          <w:rStyle w:val="CommentReference"/>
        </w:rPr>
        <w:annotationRef/>
      </w:r>
      <w:r w:rsidRPr="3F5E8944">
        <w:t xml:space="preserve">I'm happy with the first part of the sentence, but hesitant about "and the following review can help identifying the key enablers to overcome its challenges." since it means we provide solutions to solving the market fragmentation specifically, but we don't. I would delete this second part. </w:t>
      </w:r>
    </w:p>
  </w:comment>
  <w:comment w:id="164" w:author="GASTALDI Chiara (JRC-ISPRA)" w:date="2025-02-17T17:54:00Z" w:initials="GC(">
    <w:p w14:paraId="33F92B54" w14:textId="21199B86" w:rsidR="00B83206" w:rsidRDefault="00B83206">
      <w:pPr>
        <w:pStyle w:val="CommentText"/>
      </w:pPr>
      <w:r>
        <w:rPr>
          <w:rStyle w:val="CommentReference"/>
        </w:rPr>
        <w:annotationRef/>
      </w:r>
      <w:r>
        <w:t>Ok</w:t>
      </w:r>
    </w:p>
    <w:p w14:paraId="406E1129" w14:textId="77777777" w:rsidR="00B83206" w:rsidRDefault="00B83206">
      <w:pPr>
        <w:pStyle w:val="CommentText"/>
      </w:pPr>
    </w:p>
  </w:comment>
  <w:comment w:id="179" w:author="MARELLI Luisa (JRC-ISPRA)" w:date="2025-01-16T17:48:00Z" w:initials="ML(">
    <w:p w14:paraId="1327A5FB" w14:textId="4F0A1AAD" w:rsidR="00B83206" w:rsidRDefault="00B83206">
      <w:pPr>
        <w:pStyle w:val="CommentText"/>
      </w:pPr>
      <w:r>
        <w:rPr>
          <w:rStyle w:val="CommentReference"/>
        </w:rPr>
        <w:annotationRef/>
      </w:r>
      <w:r>
        <w:t>Can this be explained a bit more?</w:t>
      </w:r>
    </w:p>
  </w:comment>
  <w:comment w:id="194" w:author="DELGADO CALLICO Laia (JRC-PETTEN)" w:date="2025-03-07T23:07:00Z" w:initials="D(">
    <w:p w14:paraId="2D1ECF7F" w14:textId="11813B91" w:rsidR="230C9AA3" w:rsidRDefault="00F7206E">
      <w:pPr>
        <w:pStyle w:val="CommentText"/>
      </w:pPr>
      <w:r>
        <w:rPr>
          <w:rStyle w:val="CommentReference"/>
        </w:rPr>
        <w:annotationRef/>
      </w:r>
      <w:r w:rsidRPr="0C5837A0">
        <w:t>https://eur-lex.europa.eu/legal-content/EN/TXT/?uri=CELEX:52025DC0079</w:t>
      </w:r>
    </w:p>
  </w:comment>
  <w:comment w:id="203" w:author="GASTALDI Chiara (JRC-ISPRA)" w:date="2025-01-31T14:02:00Z" w:initials="GC(">
    <w:p w14:paraId="283F0ECD" w14:textId="4816204C" w:rsidR="00B83206" w:rsidRDefault="00B83206">
      <w:pPr>
        <w:pStyle w:val="CommentText"/>
      </w:pPr>
      <w:r>
        <w:rPr>
          <w:rStyle w:val="CommentReference"/>
        </w:rPr>
        <w:annotationRef/>
      </w:r>
      <w:r>
        <w:rPr>
          <w:rStyle w:val="normaltextrun"/>
          <w:color w:val="000000"/>
          <w:sz w:val="18"/>
          <w:szCs w:val="18"/>
          <w:shd w:val="clear" w:color="auto" w:fill="FFFFFF"/>
          <w:lang w:val="fr-FR"/>
        </w:rPr>
        <w:t>Bloomberg NEF analysis</w:t>
      </w:r>
      <w:r>
        <w:rPr>
          <w:rStyle w:val="eop"/>
          <w:rFonts w:ascii="Calibri" w:hAnsi="Calibri" w:cs="Calibri"/>
          <w:color w:val="000000"/>
          <w:sz w:val="18"/>
          <w:szCs w:val="18"/>
          <w:shd w:val="clear" w:color="auto" w:fill="FFFFFF"/>
        </w:rPr>
        <w:t>  to be found</w:t>
      </w:r>
    </w:p>
  </w:comment>
  <w:comment w:id="204" w:author="GASTALDI Chiara (JRC-ISPRA) [2]" w:date="2025-02-04T15:39:00Z" w:initials="G(">
    <w:p w14:paraId="1B2ECA6D" w14:textId="0E1FFE4D" w:rsidR="00B83206" w:rsidRPr="0009511E" w:rsidRDefault="00B83206">
      <w:pPr>
        <w:pStyle w:val="CommentText"/>
        <w:rPr>
          <w:lang w:val="it-IT"/>
        </w:rPr>
      </w:pPr>
      <w:r>
        <w:rPr>
          <w:rStyle w:val="CommentReference"/>
        </w:rPr>
        <w:annotationRef/>
      </w:r>
      <w:r>
        <w:fldChar w:fldCharType="begin"/>
      </w:r>
      <w:r w:rsidRPr="0009511E">
        <w:rPr>
          <w:lang w:val="it-IT"/>
        </w:rPr>
        <w:instrText xml:space="preserve"> HYPERLINK "mailto:Laia.DELGADO-CALLICO@ec.europa.eu"</w:instrText>
      </w:r>
      <w:bookmarkStart w:id="206" w:name="_@_9A076E4787DD42EF986EBD0FB5ACF8C1Z"/>
      <w:r>
        <w:fldChar w:fldCharType="separate"/>
      </w:r>
      <w:bookmarkEnd w:id="206"/>
      <w:r w:rsidRPr="0009511E">
        <w:rPr>
          <w:noProof/>
          <w:lang w:val="it-IT"/>
        </w:rPr>
        <w:t>@DELGADO CALLICO Laia (JRC-PETTEN)</w:t>
      </w:r>
      <w:r>
        <w:fldChar w:fldCharType="end"/>
      </w:r>
      <w:r w:rsidRPr="0009511E">
        <w:rPr>
          <w:lang w:val="it-IT"/>
        </w:rPr>
        <w:t xml:space="preserve"> </w:t>
      </w:r>
    </w:p>
  </w:comment>
  <w:comment w:id="205" w:author="DELGADO CALLICO Laia (JRC-PETTEN)" w:date="2025-02-09T21:41:00Z" w:initials="D(">
    <w:p w14:paraId="03FEA968" w14:textId="28FFFFA5" w:rsidR="00B83206" w:rsidRPr="002C3D54" w:rsidRDefault="00B83206">
      <w:pPr>
        <w:pStyle w:val="CommentText"/>
        <w:rPr>
          <w:lang w:val="it-IT"/>
        </w:rPr>
      </w:pPr>
      <w:r>
        <w:rPr>
          <w:rStyle w:val="CommentReference"/>
        </w:rPr>
        <w:annotationRef/>
      </w:r>
      <w:hyperlink r:id="rId3">
        <w:r w:rsidRPr="002C3D54">
          <w:rPr>
            <w:rStyle w:val="Hyperlink"/>
            <w:lang w:val="it-IT"/>
          </w:rPr>
          <w:t>https://about.bnef.com/blog/hydrogen-offtake-is-tiny-but-growing/</w:t>
        </w:r>
      </w:hyperlink>
      <w:r w:rsidRPr="002C3D54">
        <w:rPr>
          <w:lang w:val="it-IT"/>
        </w:rPr>
        <w:t xml:space="preserve"> </w:t>
      </w:r>
    </w:p>
  </w:comment>
  <w:comment w:id="212" w:author="GASTALDI Chiara (JRC-ISPRA)" w:date="2025-01-31T14:11:00Z" w:initials="GC(">
    <w:p w14:paraId="285B6136" w14:textId="66707388" w:rsidR="00B83206" w:rsidRDefault="00B83206">
      <w:pPr>
        <w:pStyle w:val="CommentText"/>
      </w:pPr>
      <w:r>
        <w:rPr>
          <w:rStyle w:val="CommentReference"/>
        </w:rPr>
        <w:annotationRef/>
      </w:r>
      <w:r>
        <w:t>It seems that a footnote is missing here</w:t>
      </w:r>
    </w:p>
  </w:comment>
  <w:comment w:id="213" w:author="GASTALDI Chiara (JRC-ISPRA) [2]" w:date="2025-02-04T15:39:00Z" w:initials="G(">
    <w:p w14:paraId="74F57ABC" w14:textId="0762CCE9" w:rsidR="00B83206" w:rsidRPr="0009511E" w:rsidRDefault="00B83206">
      <w:pPr>
        <w:pStyle w:val="CommentText"/>
        <w:rPr>
          <w:lang w:val="it-IT"/>
        </w:rPr>
      </w:pPr>
      <w:r>
        <w:rPr>
          <w:rStyle w:val="CommentReference"/>
        </w:rPr>
        <w:annotationRef/>
      </w:r>
      <w:r>
        <w:fldChar w:fldCharType="begin"/>
      </w:r>
      <w:r w:rsidRPr="0009511E">
        <w:rPr>
          <w:lang w:val="it-IT"/>
        </w:rPr>
        <w:instrText xml:space="preserve"> HYPERLINK "mailto:Laia.DELGADO-CALLICO@ec.europa.eu"</w:instrText>
      </w:r>
      <w:bookmarkStart w:id="215" w:name="_@_9CBAF51DE43041FDA152F3C4C0E0B0ACZ"/>
      <w:r>
        <w:fldChar w:fldCharType="separate"/>
      </w:r>
      <w:bookmarkEnd w:id="215"/>
      <w:r w:rsidRPr="0009511E">
        <w:rPr>
          <w:noProof/>
          <w:lang w:val="it-IT"/>
        </w:rPr>
        <w:t>@DELGADO CALLICO Laia (JRC-PETTEN)</w:t>
      </w:r>
      <w:r>
        <w:fldChar w:fldCharType="end"/>
      </w:r>
      <w:r w:rsidRPr="0009511E">
        <w:rPr>
          <w:lang w:val="it-IT"/>
        </w:rPr>
        <w:t xml:space="preserve"> </w:t>
      </w:r>
    </w:p>
  </w:comment>
  <w:comment w:id="214" w:author="DELGADO CALLICO Laia (JRC-PETTEN)" w:date="2025-02-09T21:56:00Z" w:initials="D(">
    <w:p w14:paraId="6BE43CBF" w14:textId="5DE2EA39" w:rsidR="00B83206" w:rsidRDefault="00B83206">
      <w:pPr>
        <w:pStyle w:val="CommentText"/>
      </w:pPr>
      <w:r>
        <w:rPr>
          <w:rStyle w:val="CommentReference"/>
        </w:rPr>
        <w:annotationRef/>
      </w:r>
      <w:r w:rsidRPr="4DC612FC">
        <w:t>I've added a comment with the reference at the end of the sentence</w:t>
      </w:r>
    </w:p>
  </w:comment>
  <w:comment w:id="231" w:author="GASTALDI Chiara (JRC-ISPRA)" w:date="2025-02-17T16:38:00Z" w:initials="GC(">
    <w:p w14:paraId="01A64D95" w14:textId="20629227" w:rsidR="00B83206" w:rsidRDefault="00B83206">
      <w:pPr>
        <w:pStyle w:val="CommentText"/>
      </w:pPr>
      <w:r>
        <w:rPr>
          <w:rStyle w:val="CommentReference"/>
        </w:rPr>
        <w:annotationRef/>
      </w:r>
      <w:r>
        <w:t>Suggestion: It can be good to reference the first pillar of the competitiveness compass here</w:t>
      </w:r>
    </w:p>
  </w:comment>
  <w:comment w:id="232" w:author="GASTALDI Chiara (JRC-ISPRA)" w:date="2025-02-17T17:01:00Z" w:initials="G(">
    <w:p w14:paraId="552E68E9" w14:textId="60DF2B07" w:rsidR="00B83206" w:rsidRPr="002C0314" w:rsidRDefault="00B83206">
      <w:pPr>
        <w:pStyle w:val="CommentText"/>
        <w:rPr>
          <w:lang w:val="it-IT"/>
        </w:rPr>
      </w:pPr>
      <w:r>
        <w:rPr>
          <w:rStyle w:val="CommentReference"/>
        </w:rPr>
        <w:annotationRef/>
      </w:r>
      <w:r>
        <w:fldChar w:fldCharType="begin"/>
      </w:r>
      <w:r w:rsidRPr="002C0314">
        <w:rPr>
          <w:lang w:val="it-IT"/>
        </w:rPr>
        <w:instrText xml:space="preserve"> HYPERLINK "mailto:Mecia.GUERREIRO-MIGUEL@ec.europa.eu"</w:instrText>
      </w:r>
      <w:bookmarkStart w:id="235" w:name="_@_DC43B3B360D643109B8EC0F50CA0B006Z"/>
      <w:r>
        <w:fldChar w:fldCharType="separate"/>
      </w:r>
      <w:bookmarkEnd w:id="235"/>
      <w:r w:rsidRPr="002C0314">
        <w:rPr>
          <w:noProof/>
          <w:lang w:val="it-IT"/>
        </w:rPr>
        <w:t>@GUERREIRO MIGUEL Mecia (JRC-SEVILLA)</w:t>
      </w:r>
      <w:r>
        <w:fldChar w:fldCharType="end"/>
      </w:r>
      <w:r w:rsidRPr="002C0314">
        <w:rPr>
          <w:lang w:val="it-IT"/>
        </w:rPr>
        <w:t xml:space="preserve"> </w:t>
      </w:r>
      <w:r>
        <w:fldChar w:fldCharType="begin"/>
      </w:r>
      <w:r w:rsidRPr="002C0314">
        <w:rPr>
          <w:lang w:val="it-IT"/>
        </w:rPr>
        <w:instrText xml:space="preserve"> HYPERLINK "mailto:Lucia.MANCINI@ext.ec.europa.eu"</w:instrText>
      </w:r>
      <w:bookmarkStart w:id="236" w:name="_@_F7BCF5CE449F497383EFAB50A27A6492Z"/>
      <w:r>
        <w:fldChar w:fldCharType="separate"/>
      </w:r>
      <w:bookmarkEnd w:id="236"/>
      <w:r w:rsidRPr="002C0314">
        <w:rPr>
          <w:noProof/>
          <w:lang w:val="it-IT"/>
        </w:rPr>
        <w:t>@MANCINI Lucia (JRC-ISPRA-EXT)</w:t>
      </w:r>
      <w:r>
        <w:fldChar w:fldCharType="end"/>
      </w:r>
      <w:r w:rsidRPr="002C0314">
        <w:rPr>
          <w:lang w:val="it-IT"/>
        </w:rPr>
        <w:t xml:space="preserve"> </w:t>
      </w:r>
    </w:p>
  </w:comment>
  <w:comment w:id="233" w:author="GUERREIRO MIGUEL Mecia (JRC-SEVILLA) [2]" w:date="2025-03-04T10:52:00Z" w:initials="GMM(">
    <w:p w14:paraId="36F650B1" w14:textId="5EDA373B" w:rsidR="00B83206" w:rsidRDefault="00B83206">
      <w:pPr>
        <w:pStyle w:val="CommentText"/>
      </w:pPr>
      <w:r>
        <w:rPr>
          <w:rStyle w:val="CommentReference"/>
        </w:rPr>
        <w:annotationRef/>
      </w:r>
      <w:r>
        <w:t xml:space="preserve">Thanks Chiara. I would not add mention in that paragraph, because it connects to Report 1. I will add some sentences in another paragraph. </w:t>
      </w:r>
    </w:p>
  </w:comment>
  <w:comment w:id="234" w:author="GUERREIRO MIGUEL Mecia (JRC-SEVILLA) [2]" w:date="2025-03-04T10:56:00Z" w:initials="GMM(">
    <w:p w14:paraId="25BAFFE2" w14:textId="09DC19A3" w:rsidR="00B83206" w:rsidRDefault="00B83206">
      <w:pPr>
        <w:pStyle w:val="CommentText"/>
      </w:pPr>
      <w:r>
        <w:rPr>
          <w:rStyle w:val="CommentReference"/>
        </w:rPr>
        <w:annotationRef/>
      </w:r>
      <w:r>
        <w:t xml:space="preserve">Add here some reference to the last COM!!!! </w:t>
      </w:r>
    </w:p>
  </w:comment>
  <w:comment w:id="237" w:author="GUERREIRO MIGUEL Mecia (JRC-SEVILLA) [2]" w:date="2025-03-04T10:55:00Z" w:initials="GMM(">
    <w:p w14:paraId="1416E6D0" w14:textId="413242EC" w:rsidR="00B83206" w:rsidRDefault="00B83206">
      <w:pPr>
        <w:pStyle w:val="CommentText"/>
      </w:pPr>
      <w:r>
        <w:rPr>
          <w:rStyle w:val="CommentReference"/>
        </w:rPr>
        <w:annotationRef/>
      </w:r>
      <w:r>
        <w:t xml:space="preserve">Include here sentence/ connection to Circular Economy Act + Competitiveness Compass and Clean Industrial … - </w:t>
      </w:r>
    </w:p>
  </w:comment>
  <w:comment w:id="245" w:author="GASTALDI Chiara (JRC-ISPRA)" w:date="2025-01-29T16:46:00Z" w:initials="GC(">
    <w:p w14:paraId="74BBE039" w14:textId="06BBD908" w:rsidR="00B83206" w:rsidRPr="00506A11" w:rsidRDefault="00B83206">
      <w:pPr>
        <w:pStyle w:val="CommentText"/>
        <w:rPr>
          <w:lang w:val="it-IT"/>
        </w:rPr>
      </w:pPr>
      <w:r>
        <w:rPr>
          <w:rStyle w:val="CommentReference"/>
        </w:rPr>
        <w:annotationRef/>
      </w:r>
      <w:r w:rsidRPr="00506A11">
        <w:rPr>
          <w:lang w:val="it-IT"/>
        </w:rPr>
        <w:t>Missing citation</w:t>
      </w:r>
    </w:p>
  </w:comment>
  <w:comment w:id="246" w:author="GASTALDI Chiara (JRC-ISPRA) [2]" w:date="2025-02-04T15:39:00Z" w:initials="G(">
    <w:p w14:paraId="5204D5F6" w14:textId="12B84258" w:rsidR="00B83206" w:rsidRPr="00506A11" w:rsidRDefault="00B83206">
      <w:pPr>
        <w:pStyle w:val="CommentText"/>
        <w:rPr>
          <w:lang w:val="it-IT"/>
        </w:rPr>
      </w:pPr>
      <w:r>
        <w:rPr>
          <w:rStyle w:val="CommentReference"/>
        </w:rPr>
        <w:annotationRef/>
      </w:r>
      <w:r>
        <w:fldChar w:fldCharType="begin"/>
      </w:r>
      <w:r w:rsidRPr="00506A11">
        <w:rPr>
          <w:lang w:val="it-IT"/>
        </w:rPr>
        <w:instrText xml:space="preserve"> HYPERLINK "mailto:Mecia.GUERREIRO-MIGUEL@ec.europa.eu"</w:instrText>
      </w:r>
      <w:bookmarkStart w:id="249" w:name="_@_718BCCD907CF4EEF9E74488CC802FCCFZ"/>
      <w:r>
        <w:fldChar w:fldCharType="separate"/>
      </w:r>
      <w:bookmarkEnd w:id="249"/>
      <w:r w:rsidRPr="00506A11">
        <w:rPr>
          <w:noProof/>
          <w:lang w:val="it-IT"/>
        </w:rPr>
        <w:t>@GUERREIRO MIGUEL Mecia (JRC-SEVILLA)</w:t>
      </w:r>
      <w:r>
        <w:fldChar w:fldCharType="end"/>
      </w:r>
      <w:r w:rsidRPr="00506A11">
        <w:rPr>
          <w:lang w:val="it-IT"/>
        </w:rPr>
        <w:t xml:space="preserve"> </w:t>
      </w:r>
      <w:r>
        <w:fldChar w:fldCharType="begin"/>
      </w:r>
      <w:r w:rsidRPr="00506A11">
        <w:rPr>
          <w:lang w:val="it-IT"/>
        </w:rPr>
        <w:instrText xml:space="preserve"> HYPERLINK "mailto:Lucia.MANCINI@ext.ec.europa.eu"</w:instrText>
      </w:r>
      <w:bookmarkStart w:id="250" w:name="_@_CCB088D4E7244B3186826F7DB51DDF33Z"/>
      <w:r>
        <w:fldChar w:fldCharType="separate"/>
      </w:r>
      <w:bookmarkEnd w:id="250"/>
      <w:r w:rsidRPr="00506A11">
        <w:rPr>
          <w:noProof/>
          <w:lang w:val="it-IT"/>
        </w:rPr>
        <w:t>@MANCINI Lucia (JRC-ISPRA-EXT)</w:t>
      </w:r>
      <w:r>
        <w:fldChar w:fldCharType="end"/>
      </w:r>
      <w:r w:rsidRPr="00506A11">
        <w:rPr>
          <w:lang w:val="it-IT"/>
        </w:rPr>
        <w:t xml:space="preserve"> </w:t>
      </w:r>
    </w:p>
  </w:comment>
  <w:comment w:id="247" w:author="GASTALDI Chiara (JRC-ISPRA)" w:date="2025-02-17T17:01:00Z" w:initials="G(">
    <w:p w14:paraId="5667096A" w14:textId="1EA5C1C9" w:rsidR="00B83206" w:rsidRDefault="00B83206">
      <w:pPr>
        <w:pStyle w:val="CommentText"/>
      </w:pPr>
      <w:r>
        <w:rPr>
          <w:rStyle w:val="CommentReference"/>
        </w:rPr>
        <w:annotationRef/>
      </w:r>
      <w:r w:rsidRPr="0647471C">
        <w:t>do you know what is this citation?</w:t>
      </w:r>
    </w:p>
  </w:comment>
  <w:comment w:id="248" w:author="GUERREIRO MIGUEL Mecia (JRC-SEVILLA) [2]" w:date="2025-03-04T10:57:00Z" w:initials="GMM(">
    <w:p w14:paraId="0183C5AD" w14:textId="3264B634" w:rsidR="00B83206" w:rsidRDefault="00B83206">
      <w:pPr>
        <w:pStyle w:val="CommentText"/>
      </w:pPr>
      <w:r>
        <w:rPr>
          <w:rStyle w:val="CommentReference"/>
        </w:rPr>
        <w:annotationRef/>
      </w:r>
      <w:r>
        <w:t xml:space="preserve">I will check…. </w:t>
      </w:r>
    </w:p>
  </w:comment>
  <w:comment w:id="264" w:author="GASTALDI Chiara (JRC-ISPRA)" w:date="2025-02-18T12:04:00Z" w:initials="GC(">
    <w:p w14:paraId="778FF922" w14:textId="27FDB998" w:rsidR="00B83206" w:rsidRDefault="00B83206">
      <w:pPr>
        <w:pStyle w:val="CommentText"/>
      </w:pPr>
      <w:r>
        <w:rPr>
          <w:rStyle w:val="CommentReference"/>
        </w:rPr>
        <w:annotationRef/>
      </w:r>
      <w:r>
        <w:t xml:space="preserve">Is this the citation ? </w:t>
      </w:r>
      <w:r w:rsidRPr="00195803">
        <w:t>https://pubs.rsc.org/en/content/articlelanding/2021/mh/d1mh00495f/unauth</w:t>
      </w:r>
    </w:p>
  </w:comment>
  <w:comment w:id="262" w:author="GASTALDI Chiara (JRC-ISPRA)" w:date="2025-02-18T12:19:00Z" w:initials="G(">
    <w:p w14:paraId="3878419C" w14:textId="5583BFA7" w:rsidR="00B83206" w:rsidRDefault="00B83206">
      <w:pPr>
        <w:pStyle w:val="CommentText"/>
      </w:pPr>
      <w:r>
        <w:rPr>
          <w:rStyle w:val="CommentReference"/>
        </w:rPr>
        <w:annotationRef/>
      </w:r>
      <w:r>
        <w:fldChar w:fldCharType="begin"/>
      </w:r>
      <w:r>
        <w:instrText xml:space="preserve"> HYPERLINK "mailto:Mecia.GUERREIRO-MIGUEL@ec.europa.eu"</w:instrText>
      </w:r>
      <w:bookmarkStart w:id="265" w:name="_@_85223429F22D43C1A598809F6C68A894Z"/>
      <w:r>
        <w:fldChar w:fldCharType="separate"/>
      </w:r>
      <w:bookmarkEnd w:id="265"/>
      <w:r w:rsidRPr="139E4CCA">
        <w:rPr>
          <w:noProof/>
        </w:rPr>
        <w:t>@GUERREIRO MIGUEL Mecia (JRC-SEVILLA)</w:t>
      </w:r>
      <w:r>
        <w:fldChar w:fldCharType="end"/>
      </w:r>
      <w:r w:rsidRPr="1B07B5C6">
        <w:t xml:space="preserve"> </w:t>
      </w:r>
    </w:p>
    <w:p w14:paraId="642C52BB" w14:textId="522FC76E" w:rsidR="00B83206" w:rsidRDefault="00B83206">
      <w:pPr>
        <w:pStyle w:val="CommentText"/>
      </w:pPr>
    </w:p>
  </w:comment>
  <w:comment w:id="263" w:author="GUERREIRO MIGUEL Mecia (JRC-SEVILLA) [2]" w:date="2025-03-04T16:25:00Z" w:initials="GMM(">
    <w:p w14:paraId="5006C56A" w14:textId="57BC4C41" w:rsidR="00B83206" w:rsidRDefault="00B83206">
      <w:pPr>
        <w:pStyle w:val="CommentText"/>
      </w:pPr>
      <w:r>
        <w:rPr>
          <w:rStyle w:val="CommentReference"/>
        </w:rPr>
        <w:annotationRef/>
      </w:r>
      <w:r>
        <w:t xml:space="preserve">Yes. </w:t>
      </w:r>
    </w:p>
  </w:comment>
  <w:comment w:id="268" w:author="GASTALDI Chiara (JRC-ISPRA)" w:date="2025-02-17T17:02:00Z" w:initials="G(">
    <w:p w14:paraId="6E5749B8" w14:textId="37D220CA" w:rsidR="00B83206" w:rsidRDefault="00B83206">
      <w:pPr>
        <w:pStyle w:val="CommentText"/>
      </w:pPr>
      <w:r>
        <w:rPr>
          <w:rStyle w:val="CommentReference"/>
        </w:rPr>
        <w:annotationRef/>
      </w:r>
      <w:r>
        <w:fldChar w:fldCharType="begin"/>
      </w:r>
      <w:r>
        <w:instrText xml:space="preserve"> HYPERLINK "mailto:Luisa.MARELLI@ec.europa.eu"</w:instrText>
      </w:r>
      <w:bookmarkStart w:id="271" w:name="_@_376D0F3288644BDE957267AE489D01BFZ"/>
      <w:r>
        <w:fldChar w:fldCharType="separate"/>
      </w:r>
      <w:bookmarkEnd w:id="271"/>
      <w:r w:rsidRPr="4AB4E8E6">
        <w:rPr>
          <w:noProof/>
        </w:rPr>
        <w:t>@MARELLI Luisa (JRC-ISPRA)</w:t>
      </w:r>
      <w:r>
        <w:fldChar w:fldCharType="end"/>
      </w:r>
      <w:r w:rsidRPr="5F6186F0">
        <w:t xml:space="preserve"> I added this, please check</w:t>
      </w:r>
    </w:p>
  </w:comment>
  <w:comment w:id="273" w:author="GASTALDI Chiara (JRC-ISPRA)" w:date="2025-02-03T19:04:00Z" w:initials="GC(">
    <w:p w14:paraId="0D14A8E9" w14:textId="7DCB66E6" w:rsidR="00B83206" w:rsidRDefault="00B83206">
      <w:pPr>
        <w:pStyle w:val="CommentText"/>
      </w:pPr>
      <w:r>
        <w:rPr>
          <w:rStyle w:val="CommentReference"/>
        </w:rPr>
        <w:annotationRef/>
      </w:r>
      <w:r>
        <w:t>To be added to the other reference and not found in the notes</w:t>
      </w:r>
    </w:p>
  </w:comment>
  <w:comment w:id="275" w:author="GASTALDI Chiara (JRC-ISPRA)" w:date="2025-02-18T12:21:00Z" w:initials="G(">
    <w:p w14:paraId="6D384A55" w14:textId="0C99807F" w:rsidR="00B83206" w:rsidRDefault="00B83206">
      <w:pPr>
        <w:pStyle w:val="CommentText"/>
      </w:pPr>
      <w:r>
        <w:rPr>
          <w:rStyle w:val="CommentReference"/>
        </w:rPr>
        <w:annotationRef/>
      </w:r>
      <w:r w:rsidRPr="22CE3374">
        <w:t xml:space="preserve">in light of the competitiveness compass, are we sure we want to delete this sentence? </w:t>
      </w:r>
    </w:p>
  </w:comment>
  <w:comment w:id="312" w:author="GASTALDI Chiara (JRC-ISPRA)" w:date="2025-01-23T17:00:00Z" w:initials="GC(">
    <w:p w14:paraId="4E5DCFDC" w14:textId="50F061D7" w:rsidR="00B83206" w:rsidRDefault="00B83206">
      <w:pPr>
        <w:pStyle w:val="CommentText"/>
      </w:pPr>
      <w:r>
        <w:rPr>
          <w:rStyle w:val="CommentReference"/>
        </w:rPr>
        <w:annotationRef/>
      </w:r>
      <w:r>
        <w:t>Here we don’t have any enabler stated explicitly</w:t>
      </w:r>
    </w:p>
  </w:comment>
  <w:comment w:id="322" w:author="GASTALDI Chiara (JRC-ISPRA)" w:date="2025-02-03T19:12:00Z" w:initials="GC(">
    <w:p w14:paraId="4B3C053B" w14:textId="75BF18B1" w:rsidR="00B83206" w:rsidRDefault="00B83206">
      <w:pPr>
        <w:pStyle w:val="CommentText"/>
      </w:pPr>
      <w:r>
        <w:rPr>
          <w:rStyle w:val="CommentReference"/>
        </w:rPr>
        <w:annotationRef/>
      </w:r>
      <w:r>
        <w:t>Missing from bibliography</w:t>
      </w:r>
    </w:p>
  </w:comment>
  <w:comment w:id="356" w:author="DELGADO CALLICO Laia (JRC-PETTEN)" w:date="2025-02-17T18:15:00Z" w:initials="D(">
    <w:p w14:paraId="4D7CD940" w14:textId="72838AEC" w:rsidR="00B83206" w:rsidRDefault="00B83206">
      <w:pPr>
        <w:pStyle w:val="CommentText"/>
      </w:pPr>
      <w:r>
        <w:rPr>
          <w:rStyle w:val="CommentReference"/>
        </w:rPr>
        <w:annotationRef/>
      </w:r>
      <w:r w:rsidRPr="7C375F01">
        <w:t xml:space="preserve">European Commission. Joint Research Centre. (2024). Clean Energy Technology Observatory, Renewable fuels of non-biological origin in the European Union: status report on technology development, trends, value chains and markets : 2024. Publications Office. </w:t>
      </w:r>
      <w:hyperlink r:id="rId4">
        <w:r w:rsidRPr="12453AD1">
          <w:rPr>
            <w:rStyle w:val="Hyperlink"/>
          </w:rPr>
          <w:t>https://doi.org/10.2760/4751991</w:t>
        </w:r>
      </w:hyperlink>
    </w:p>
    <w:p w14:paraId="1DD958AF" w14:textId="728E324C" w:rsidR="00B83206" w:rsidRDefault="00B83206">
      <w:pPr>
        <w:pStyle w:val="CommentText"/>
      </w:pPr>
      <w:r w:rsidRPr="3B1E4E83">
        <w:t xml:space="preserve"> </w:t>
      </w:r>
      <w:r>
        <w:fldChar w:fldCharType="begin"/>
      </w:r>
      <w:r>
        <w:instrText xml:space="preserve"> HYPERLINK "mailto:Chiara.GASTALDI@ec.europa.eu"</w:instrText>
      </w:r>
      <w:bookmarkStart w:id="359" w:name="_@_0209E53FADA54A97872EB9EE94FC37B9Z"/>
      <w:r>
        <w:fldChar w:fldCharType="separate"/>
      </w:r>
      <w:bookmarkEnd w:id="359"/>
      <w:r w:rsidRPr="4367E7D4">
        <w:rPr>
          <w:noProof/>
        </w:rPr>
        <w:t>@GASTALDI Chiara (JRC-ISPRA)</w:t>
      </w:r>
      <w:r>
        <w:fldChar w:fldCharType="end"/>
      </w:r>
      <w:r w:rsidRPr="1D93C5A1">
        <w:t xml:space="preserve"> </w:t>
      </w:r>
    </w:p>
  </w:comment>
  <w:comment w:id="382" w:author="GASTALDI Chiara (JRC-ISPRA)" w:date="2025-01-23T17:10:00Z" w:initials="GC(">
    <w:p w14:paraId="40F781FF" w14:textId="5CA4F6C0" w:rsidR="00B83206" w:rsidRDefault="00B83206">
      <w:pPr>
        <w:pStyle w:val="CommentText"/>
      </w:pPr>
      <w:r>
        <w:rPr>
          <w:rStyle w:val="CommentReference"/>
        </w:rPr>
        <w:annotationRef/>
      </w:r>
      <w:r>
        <w:t>If we want to shorten the text, I think this paragraph can be eliminated</w:t>
      </w:r>
    </w:p>
  </w:comment>
  <w:comment w:id="386" w:author="GASTALDI Chiara (JRC-ISPRA)" w:date="2025-02-03T21:57:00Z" w:initials="GC(">
    <w:p w14:paraId="4A2C04CC" w14:textId="35C93526" w:rsidR="00B83206" w:rsidRDefault="00B83206">
      <w:pPr>
        <w:pStyle w:val="CommentText"/>
      </w:pPr>
      <w:r>
        <w:rPr>
          <w:rStyle w:val="CommentReference"/>
        </w:rPr>
        <w:annotationRef/>
      </w:r>
      <w:r>
        <w:t>cite</w:t>
      </w:r>
    </w:p>
  </w:comment>
  <w:comment w:id="385" w:author="DELGADO CALLICO Laia (JRC-PETTEN)" w:date="2025-02-17T17:58:00Z" w:initials="D(">
    <w:p w14:paraId="2B758D31" w14:textId="2BEF69EF" w:rsidR="00B83206" w:rsidRDefault="00B83206">
      <w:pPr>
        <w:pStyle w:val="CommentText"/>
      </w:pPr>
      <w:r>
        <w:rPr>
          <w:rStyle w:val="CommentReference"/>
        </w:rPr>
        <w:annotationRef/>
      </w:r>
      <w:r w:rsidRPr="1F32785A">
        <w:t>European Commission. Joint Research Centre. (2024). Clean Energy Technology Observatory, Advanced biofuels in the European Union: status report on technology development, trends, value chains &amp; markets : 2024. Publications Office. https://doi.org/10.2760/6538066</w:t>
      </w:r>
    </w:p>
    <w:p w14:paraId="38691C00" w14:textId="7033577C" w:rsidR="00B83206" w:rsidRDefault="00B83206">
      <w:pPr>
        <w:pStyle w:val="CommentText"/>
      </w:pPr>
    </w:p>
  </w:comment>
  <w:comment w:id="389" w:author="DELGADO CALLICO Laia (JRC-PETTEN)" w:date="2025-02-17T17:57:00Z" w:initials="D(">
    <w:p w14:paraId="3A21E606" w14:textId="70C4BA5D" w:rsidR="00B83206" w:rsidRDefault="00B83206">
      <w:pPr>
        <w:pStyle w:val="CommentText"/>
      </w:pPr>
      <w:r>
        <w:rPr>
          <w:rStyle w:val="CommentReference"/>
        </w:rPr>
        <w:annotationRef/>
      </w:r>
      <w:r w:rsidRPr="6B46775C">
        <w:t>EurObserv-ER (2023) RES in Transport barometer 2023. Available at: https://www.eurobserv-er.org/res-in-</w:t>
      </w:r>
    </w:p>
    <w:p w14:paraId="5D603BDB" w14:textId="0D2216F6" w:rsidR="00B83206" w:rsidRDefault="00B83206">
      <w:pPr>
        <w:pStyle w:val="CommentText"/>
      </w:pPr>
      <w:r w:rsidRPr="52FDB098">
        <w:t xml:space="preserve">transport-barometer-2021/. </w:t>
      </w:r>
    </w:p>
  </w:comment>
  <w:comment w:id="390" w:author="DELGADO CALLICO Laia (JRC-PETTEN)" w:date="2025-02-17T17:57:00Z" w:initials="D(">
    <w:p w14:paraId="7603AC9B" w14:textId="30A9C3B2" w:rsidR="00B83206" w:rsidRDefault="00B83206">
      <w:pPr>
        <w:pStyle w:val="CommentText"/>
      </w:pPr>
      <w:r>
        <w:rPr>
          <w:rStyle w:val="CommentReference"/>
        </w:rPr>
        <w:annotationRef/>
      </w:r>
      <w:r>
        <w:fldChar w:fldCharType="begin"/>
      </w:r>
      <w:r>
        <w:instrText xml:space="preserve"> HYPERLINK "mailto:Chiara.GASTALDI@ec.europa.eu"</w:instrText>
      </w:r>
      <w:bookmarkStart w:id="391" w:name="_@_0F56B4D9EA2D487CB4304DE36E7AA15EZ"/>
      <w:r>
        <w:fldChar w:fldCharType="separate"/>
      </w:r>
      <w:bookmarkEnd w:id="391"/>
      <w:r w:rsidRPr="54F0B745">
        <w:rPr>
          <w:noProof/>
        </w:rPr>
        <w:t>@GASTALDI Chiara (JRC-ISPRA)</w:t>
      </w:r>
      <w:r>
        <w:fldChar w:fldCharType="end"/>
      </w:r>
      <w:r w:rsidRPr="48310B1D">
        <w:t xml:space="preserve"> </w:t>
      </w:r>
    </w:p>
  </w:comment>
  <w:comment w:id="393" w:author="DELGADO CALLICO Laia (JRC-PETTEN)" w:date="2025-02-17T18:02:00Z" w:initials="D(">
    <w:p w14:paraId="706F3EE4" w14:textId="04316AF6" w:rsidR="00B83206" w:rsidRDefault="00B83206">
      <w:pPr>
        <w:pStyle w:val="CommentText"/>
      </w:pPr>
      <w:r>
        <w:rPr>
          <w:rStyle w:val="CommentReference"/>
        </w:rPr>
        <w:annotationRef/>
      </w:r>
      <w:r w:rsidRPr="05DEDE51">
        <w:t>European Commission. Joint Research Centre. (2024). Clean Energy Technology Observatory, Advanced biofuels in the European Union: status report on technology development, trends, value chains &amp; markets : 2024. Publications Office. https://doi.org/10.2760/6538066</w:t>
      </w:r>
    </w:p>
  </w:comment>
  <w:comment w:id="392" w:author="DELGADO CALLICO Laia (JRC-PETTEN)" w:date="2025-02-17T18:02:00Z" w:initials="D(">
    <w:p w14:paraId="28A44C9F" w14:textId="7ADE76CA" w:rsidR="00B83206" w:rsidRDefault="00B83206">
      <w:pPr>
        <w:pStyle w:val="CommentText"/>
      </w:pPr>
      <w:r>
        <w:rPr>
          <w:rStyle w:val="CommentReference"/>
        </w:rPr>
        <w:annotationRef/>
      </w:r>
      <w:r>
        <w:fldChar w:fldCharType="begin"/>
      </w:r>
      <w:r>
        <w:instrText xml:space="preserve"> HYPERLINK "mailto:Chiara.GASTALDI@ec.europa.eu"</w:instrText>
      </w:r>
      <w:bookmarkStart w:id="394" w:name="_@_FED30E9B1ACE479E9E9E0EECF161349AZ"/>
      <w:r>
        <w:fldChar w:fldCharType="separate"/>
      </w:r>
      <w:bookmarkEnd w:id="394"/>
      <w:r w:rsidRPr="58899B6E">
        <w:rPr>
          <w:noProof/>
        </w:rPr>
        <w:t>@GASTALDI Chiara (JRC-ISPRA)</w:t>
      </w:r>
      <w:r>
        <w:fldChar w:fldCharType="end"/>
      </w:r>
      <w:r w:rsidRPr="09558430">
        <w:t xml:space="preserve"> </w:t>
      </w:r>
    </w:p>
  </w:comment>
  <w:comment w:id="396" w:author="DELGADO CALLICO Laia (JRC-PETTEN)" w:date="2025-02-17T18:02:00Z" w:initials="D(">
    <w:p w14:paraId="001F8D0F" w14:textId="7D021C96" w:rsidR="00B83206" w:rsidRDefault="00B83206">
      <w:pPr>
        <w:pStyle w:val="CommentText"/>
      </w:pPr>
      <w:r>
        <w:rPr>
          <w:rStyle w:val="CommentReference"/>
        </w:rPr>
        <w:annotationRef/>
      </w:r>
      <w:r w:rsidRPr="46009F20">
        <w:t>Redwood, M.D., Paterson-Beedle, M. and Macaskie, L.E. (2009) ‘Integrating dark and light bio-hydrogen</w:t>
      </w:r>
    </w:p>
    <w:p w14:paraId="690B0AB1" w14:textId="68DB110B" w:rsidR="00B83206" w:rsidRDefault="00B83206">
      <w:pPr>
        <w:pStyle w:val="CommentText"/>
      </w:pPr>
      <w:r w:rsidRPr="655990BC">
        <w:t>production strategies : towards the hydrogen economy’, Rev Environ Sci Biotechnol, pp. 149–185. Available at:</w:t>
      </w:r>
    </w:p>
    <w:p w14:paraId="3A79A57C" w14:textId="6682C349" w:rsidR="00B83206" w:rsidRDefault="00B83206">
      <w:pPr>
        <w:pStyle w:val="CommentText"/>
      </w:pPr>
      <w:r w:rsidRPr="210F708A">
        <w:t>https://doi.org/10.1007/s11157-008-9144-9.</w:t>
      </w:r>
    </w:p>
  </w:comment>
  <w:comment w:id="395" w:author="DELGADO CALLICO Laia (JRC-PETTEN)" w:date="2025-02-17T18:02:00Z" w:initials="D(">
    <w:p w14:paraId="5D3196A2" w14:textId="4A70B34C" w:rsidR="00B83206" w:rsidRDefault="00B83206">
      <w:pPr>
        <w:pStyle w:val="CommentText"/>
      </w:pPr>
      <w:r>
        <w:rPr>
          <w:rStyle w:val="CommentReference"/>
        </w:rPr>
        <w:annotationRef/>
      </w:r>
      <w:r>
        <w:fldChar w:fldCharType="begin"/>
      </w:r>
      <w:r>
        <w:instrText xml:space="preserve"> HYPERLINK "mailto:Chiara.GASTALDI@ec.europa.eu"</w:instrText>
      </w:r>
      <w:bookmarkStart w:id="397" w:name="_@_F933A538D1D946CCB2ABF689E41268BCZ"/>
      <w:r>
        <w:fldChar w:fldCharType="separate"/>
      </w:r>
      <w:bookmarkEnd w:id="397"/>
      <w:r w:rsidRPr="77AD70E0">
        <w:rPr>
          <w:noProof/>
        </w:rPr>
        <w:t>@GASTALDI Chiara (JRC-ISPRA)</w:t>
      </w:r>
      <w:r>
        <w:fldChar w:fldCharType="end"/>
      </w:r>
      <w:r w:rsidRPr="1FB01C93">
        <w:t xml:space="preserve"> </w:t>
      </w:r>
    </w:p>
  </w:comment>
  <w:comment w:id="407" w:author="DELGADO CALLICO Laia (JRC-PETTEN)" w:date="2025-02-17T18:08:00Z" w:initials="D(">
    <w:p w14:paraId="27DB0735" w14:textId="39F303ED" w:rsidR="00B83206" w:rsidRDefault="00B83206">
      <w:pPr>
        <w:pStyle w:val="CommentText"/>
      </w:pPr>
      <w:r>
        <w:rPr>
          <w:rStyle w:val="CommentReference"/>
        </w:rPr>
        <w:annotationRef/>
      </w:r>
      <w:r w:rsidRPr="44978AAE">
        <w:t>I have updated with latest data, reference is: EurObserv-ER (2024) Employment &amp; Turnover 2022. Available at: https://www.eurobserv-er.org/online-</w:t>
      </w:r>
    </w:p>
    <w:p w14:paraId="58300B21" w14:textId="6DD04809" w:rsidR="00B83206" w:rsidRDefault="00B83206">
      <w:pPr>
        <w:pStyle w:val="CommentText"/>
      </w:pPr>
      <w:r w:rsidRPr="4F5780D0">
        <w:t xml:space="preserve">database/. </w:t>
      </w:r>
      <w:r>
        <w:fldChar w:fldCharType="begin"/>
      </w:r>
      <w:r>
        <w:instrText xml:space="preserve"> HYPERLINK "mailto:Chiara.GASTALDI@ec.europa.eu"</w:instrText>
      </w:r>
      <w:bookmarkStart w:id="408" w:name="_@_4B2A8B99C71D4A38A03356FD6E0187DDZ"/>
      <w:r>
        <w:fldChar w:fldCharType="separate"/>
      </w:r>
      <w:bookmarkEnd w:id="408"/>
      <w:r w:rsidRPr="6B8ABA4B">
        <w:rPr>
          <w:noProof/>
        </w:rPr>
        <w:t>@GASTALDI Chiara (JRC-ISPRA)</w:t>
      </w:r>
      <w:r>
        <w:fldChar w:fldCharType="end"/>
      </w:r>
      <w:r w:rsidRPr="6ED3D4E2">
        <w:t xml:space="preserve"> </w:t>
      </w:r>
    </w:p>
  </w:comment>
  <w:comment w:id="409" w:author="DELGADO CALLICO Laia (JRC-PETTEN)" w:date="2025-02-17T18:13:00Z" w:initials="D(">
    <w:p w14:paraId="1150F4C8" w14:textId="0B892F58" w:rsidR="00B83206" w:rsidRDefault="00B83206">
      <w:pPr>
        <w:pStyle w:val="CommentText"/>
      </w:pPr>
      <w:r>
        <w:rPr>
          <w:rStyle w:val="CommentReference"/>
        </w:rPr>
        <w:annotationRef/>
      </w:r>
      <w:r w:rsidRPr="10C3E568">
        <w:t xml:space="preserve">COMEXT dataset: </w:t>
      </w:r>
      <w:r w:rsidRPr="7CA5E692">
        <w:rPr>
          <w:b/>
          <w:bCs/>
        </w:rPr>
        <w:t xml:space="preserve">DS-044225 - EFTA trade since 2003 by HS2-4-6 </w:t>
      </w:r>
    </w:p>
  </w:comment>
  <w:comment w:id="410" w:author="DELGADO CALLICO Laia (JRC-PETTEN)" w:date="2025-02-17T18:13:00Z" w:initials="D(">
    <w:p w14:paraId="01457723" w14:textId="1951A053" w:rsidR="00B83206" w:rsidRDefault="00B83206">
      <w:pPr>
        <w:pStyle w:val="CommentText"/>
      </w:pPr>
      <w:r>
        <w:rPr>
          <w:rStyle w:val="CommentReference"/>
        </w:rPr>
        <w:annotationRef/>
      </w:r>
      <w:r>
        <w:fldChar w:fldCharType="begin"/>
      </w:r>
      <w:r>
        <w:instrText xml:space="preserve"> HYPERLINK "mailto:Chiara.GASTALDI@ec.europa.eu"</w:instrText>
      </w:r>
      <w:bookmarkStart w:id="412" w:name="_@_BBBB69E4F6A947B7BEBC4416B55CDECEZ"/>
      <w:r>
        <w:fldChar w:fldCharType="separate"/>
      </w:r>
      <w:bookmarkEnd w:id="412"/>
      <w:r w:rsidRPr="24EE0864">
        <w:rPr>
          <w:noProof/>
        </w:rPr>
        <w:t>@GASTALDI Chiara (JRC-ISPRA)</w:t>
      </w:r>
      <w:r>
        <w:fldChar w:fldCharType="end"/>
      </w:r>
      <w:r w:rsidRPr="7FCB405F">
        <w:t xml:space="preserve"> </w:t>
      </w:r>
    </w:p>
  </w:comment>
  <w:comment w:id="411" w:author="GASTALDI Chiara (JRC-ISPRA)" w:date="2025-03-06T10:55:00Z" w:initials="GC(">
    <w:p w14:paraId="6A3E7EF6" w14:textId="59B7673C" w:rsidR="00B83206" w:rsidRDefault="00B83206">
      <w:pPr>
        <w:pStyle w:val="CommentText"/>
      </w:pPr>
      <w:r>
        <w:rPr>
          <w:rStyle w:val="CommentReference"/>
        </w:rPr>
        <w:annotationRef/>
      </w:r>
      <w:r>
        <w:t>Do you have a link for this?</w:t>
      </w:r>
    </w:p>
  </w:comment>
  <w:comment w:id="435" w:author="GASTALDI Chiara (JRC-ISPRA)" w:date="2025-02-17T16:52:00Z" w:initials="GC(">
    <w:p w14:paraId="04271A34" w14:textId="5A85E82D" w:rsidR="00B83206" w:rsidRDefault="00B83206">
      <w:pPr>
        <w:pStyle w:val="CommentText"/>
      </w:pPr>
      <w:r>
        <w:rPr>
          <w:rStyle w:val="CommentReference"/>
        </w:rPr>
        <w:annotationRef/>
      </w:r>
      <w:r>
        <w:t>suggestion: mention here the compass for competitiveness. One flagship action is the creation of the “vision for agriculture and food”</w:t>
      </w:r>
    </w:p>
  </w:comment>
  <w:comment w:id="436" w:author="GASTALDI Chiara (JRC-ISPRA)" w:date="2025-02-17T17:02:00Z" w:initials="G(">
    <w:p w14:paraId="3AD7A90C" w14:textId="33483A0F" w:rsidR="00B83206" w:rsidRDefault="00B83206">
      <w:pPr>
        <w:pStyle w:val="CommentText"/>
      </w:pPr>
      <w:r>
        <w:rPr>
          <w:rStyle w:val="CommentReference"/>
        </w:rPr>
        <w:annotationRef/>
      </w:r>
      <w:r>
        <w:fldChar w:fldCharType="begin"/>
      </w:r>
      <w:r>
        <w:instrText xml:space="preserve"> HYPERLINK "mailto:Szvetlana.ACS@ext.ec.europa.eu"</w:instrText>
      </w:r>
      <w:bookmarkStart w:id="437" w:name="_@_F93432F2312646A7A5EE93241BE578DBZ"/>
      <w:r>
        <w:fldChar w:fldCharType="separate"/>
      </w:r>
      <w:bookmarkEnd w:id="437"/>
      <w:r w:rsidRPr="04A6351E">
        <w:rPr>
          <w:noProof/>
        </w:rPr>
        <w:t>@ACS Szvetlana (JRC-ISPRA-EXT)</w:t>
      </w:r>
      <w:r>
        <w:fldChar w:fldCharType="end"/>
      </w:r>
      <w:r w:rsidRPr="1D374326">
        <w:t xml:space="preserve"> </w:t>
      </w:r>
    </w:p>
  </w:comment>
  <w:comment w:id="443" w:author="ACS Szvetlana (JRC-ISPRA-EXT)" w:date="2025-03-04T10:46:00Z" w:initials="A(">
    <w:p w14:paraId="7E00B00A" w14:textId="17571550" w:rsidR="00B83206" w:rsidRDefault="00B83206">
      <w:pPr>
        <w:pStyle w:val="CommentText"/>
      </w:pPr>
      <w:r>
        <w:rPr>
          <w:rStyle w:val="CommentReference"/>
        </w:rPr>
        <w:annotationRef/>
      </w:r>
      <w:r w:rsidRPr="2092779B">
        <w:t xml:space="preserve">Ref: </w:t>
      </w:r>
      <w:hyperlink r:id="rId5">
        <w:r w:rsidRPr="60F7D6B0">
          <w:rPr>
            <w:rStyle w:val="Hyperlink"/>
          </w:rPr>
          <w:t>https://ec.europa.eu/commission/presscorner/detail/en/ip_25_530</w:t>
        </w:r>
      </w:hyperlink>
      <w:r w:rsidRPr="55A3F39A">
        <w:t xml:space="preserve"> </w:t>
      </w:r>
    </w:p>
  </w:comment>
  <w:comment w:id="445" w:author="ACS Szvetlana (JRC-ISPRA-EXT)" w:date="2025-03-04T11:51:00Z" w:initials="A(">
    <w:p w14:paraId="5F144BE1" w14:textId="4478AC21" w:rsidR="00B83206" w:rsidRDefault="00B83206">
      <w:pPr>
        <w:pStyle w:val="CommentText"/>
      </w:pPr>
      <w:r>
        <w:rPr>
          <w:rStyle w:val="CommentReference"/>
        </w:rPr>
        <w:annotationRef/>
      </w:r>
      <w:r w:rsidRPr="62908AC4">
        <w:t xml:space="preserve">Ref: </w:t>
      </w:r>
      <w:hyperlink r:id="rId6">
        <w:r w:rsidRPr="00B996C6">
          <w:rPr>
            <w:rStyle w:val="Hyperlink"/>
          </w:rPr>
          <w:t>https://agriculture.ec.europa.eu/common-agricultural-policy/cap-overview/main-initiatives-strategic-dialogue-future-eu-agriculture_en</w:t>
        </w:r>
      </w:hyperlink>
      <w:r w:rsidRPr="58D2C2B0">
        <w:t xml:space="preserve"> </w:t>
      </w:r>
    </w:p>
  </w:comment>
  <w:comment w:id="448" w:author="ACS Szvetlana (JRC-ISPRA-EXT)" w:date="2025-03-04T11:52:00Z" w:initials="A(">
    <w:p w14:paraId="59834763" w14:textId="611A38F5" w:rsidR="00B83206" w:rsidRDefault="00B83206">
      <w:pPr>
        <w:pStyle w:val="CommentText"/>
      </w:pPr>
      <w:r>
        <w:rPr>
          <w:rStyle w:val="CommentReference"/>
        </w:rPr>
        <w:annotationRef/>
      </w:r>
      <w:r w:rsidRPr="42609DC3">
        <w:t xml:space="preserve">Ref: </w:t>
      </w:r>
      <w:hyperlink r:id="rId7">
        <w:r w:rsidRPr="002A6C74">
          <w:rPr>
            <w:rStyle w:val="Hyperlink"/>
          </w:rPr>
          <w:t>https://ec.europa.eu/commission/presscorner/detail/en/ip_25_339</w:t>
        </w:r>
      </w:hyperlink>
      <w:r w:rsidRPr="557DBCDA">
        <w:t xml:space="preserve"> </w:t>
      </w:r>
    </w:p>
  </w:comment>
  <w:comment w:id="470" w:author="GOURDON Thomas (JRC-SEVILLA)" w:date="2024-12-16T10:23:00Z" w:initials="GT(">
    <w:p w14:paraId="259BF1C7" w14:textId="50C31E92" w:rsidR="00B83206" w:rsidRDefault="00B83206" w:rsidP="00222DE2">
      <w:pPr>
        <w:pStyle w:val="CommentText"/>
        <w:numPr>
          <w:ilvl w:val="0"/>
          <w:numId w:val="141"/>
        </w:numPr>
      </w:pPr>
      <w:r>
        <w:rPr>
          <w:rStyle w:val="CommentReference"/>
        </w:rPr>
        <w:annotationRef/>
      </w:r>
      <w:r>
        <w:t>Same comment on the format</w:t>
      </w:r>
    </w:p>
    <w:p w14:paraId="6878AD2A" w14:textId="23575BCA" w:rsidR="00B83206" w:rsidRDefault="00B83206" w:rsidP="00222DE2">
      <w:pPr>
        <w:pStyle w:val="CommentText"/>
        <w:numPr>
          <w:ilvl w:val="0"/>
          <w:numId w:val="141"/>
        </w:numPr>
      </w:pPr>
      <w:r>
        <w:t xml:space="preserve">I feel the structure could be changed as the messages are not crystal clear with this structure. What about: </w:t>
      </w:r>
    </w:p>
    <w:p w14:paraId="69690A67" w14:textId="20DBA728" w:rsidR="00B83206" w:rsidRDefault="00B83206" w:rsidP="00222DE2">
      <w:pPr>
        <w:pStyle w:val="CommentText"/>
        <w:numPr>
          <w:ilvl w:val="0"/>
          <w:numId w:val="141"/>
        </w:numPr>
      </w:pPr>
      <w:r>
        <w:t>Lack of data (Y/C EO)</w:t>
      </w:r>
    </w:p>
    <w:p w14:paraId="574D5B2F" w14:textId="792DD0AF" w:rsidR="00B83206" w:rsidRDefault="00B83206" w:rsidP="00222DE2">
      <w:pPr>
        <w:pStyle w:val="CommentText"/>
        <w:numPr>
          <w:ilvl w:val="0"/>
          <w:numId w:val="141"/>
        </w:numPr>
      </w:pPr>
      <w:r>
        <w:t>Lack method (taxonomies/classification, data to be reported by companies)</w:t>
      </w:r>
    </w:p>
    <w:p w14:paraId="6DABC62D" w14:textId="5CD4400E" w:rsidR="00B83206" w:rsidRDefault="00B83206" w:rsidP="00222DE2">
      <w:pPr>
        <w:pStyle w:val="CommentText"/>
        <w:numPr>
          <w:ilvl w:val="0"/>
          <w:numId w:val="141"/>
        </w:numPr>
      </w:pPr>
      <w:r>
        <w:t>Lack of policy consistency</w:t>
      </w:r>
    </w:p>
    <w:p w14:paraId="55AA377F" w14:textId="6F39D9D8" w:rsidR="00B83206" w:rsidRDefault="00B83206" w:rsidP="00222DE2">
      <w:pPr>
        <w:pStyle w:val="CommentText"/>
        <w:numPr>
          <w:ilvl w:val="0"/>
          <w:numId w:val="141"/>
        </w:numPr>
      </w:pPr>
      <w:r>
        <w:t>Lack of finance (just to tease and then refer back to the finance chapt.)</w:t>
      </w:r>
    </w:p>
    <w:p w14:paraId="19672117" w14:textId="4F7CA339" w:rsidR="00B83206" w:rsidRDefault="00B83206" w:rsidP="00176DFF">
      <w:pPr>
        <w:pStyle w:val="CommentText"/>
      </w:pPr>
      <w:r>
        <w:t>I am sure there are other options, but really, nearly half of the text is structured on the basis of the different eco systems, which is not the most fortunate to me.</w:t>
      </w:r>
    </w:p>
    <w:p w14:paraId="1834F4EE" w14:textId="26918213" w:rsidR="00B83206" w:rsidRDefault="00B83206" w:rsidP="00176DFF">
      <w:pPr>
        <w:pStyle w:val="CommentText"/>
      </w:pPr>
    </w:p>
    <w:p w14:paraId="3737D6CA" w14:textId="37023488" w:rsidR="00B83206" w:rsidRDefault="00B83206" w:rsidP="00176DFF">
      <w:pPr>
        <w:pStyle w:val="CommentText"/>
      </w:pPr>
      <w:r>
        <w:t>From this perspective, I feel you would be able extract more easily the enablers.</w:t>
      </w:r>
    </w:p>
  </w:comment>
  <w:comment w:id="480" w:author="GASTALDI Chiara (JRC-ISPRA) [2]" w:date="2025-02-04T18:17:00Z" w:initials="G(">
    <w:p w14:paraId="530AAA73" w14:textId="4446D1CE" w:rsidR="00B83206" w:rsidRDefault="00B83206">
      <w:pPr>
        <w:pStyle w:val="CommentText"/>
      </w:pPr>
      <w:r>
        <w:rPr>
          <w:rStyle w:val="CommentReference"/>
        </w:rPr>
        <w:annotationRef/>
      </w:r>
      <w:r w:rsidRPr="436B5495">
        <w:t>cit</w:t>
      </w:r>
    </w:p>
  </w:comment>
  <w:comment w:id="484" w:author="GASTALDI Chiara (JRC-ISPRA) [2]" w:date="2024-12-18T10:22:00Z" w:initials="G(">
    <w:p w14:paraId="62E2507E" w14:textId="660D9F13" w:rsidR="00B83206" w:rsidRDefault="00B83206">
      <w:pPr>
        <w:pStyle w:val="CommentText"/>
      </w:pPr>
      <w:r>
        <w:rPr>
          <w:rStyle w:val="CommentReference"/>
        </w:rPr>
        <w:annotationRef/>
      </w:r>
      <w:r w:rsidRPr="23205B62">
        <w:t>2 citations are missing here (n 10 and 11 from the business case chapter)</w:t>
      </w:r>
    </w:p>
  </w:comment>
  <w:comment w:id="485" w:author="GASTALDI Chiara (JRC-ISPRA) [2]" w:date="2024-12-18T15:56:00Z" w:initials="G(">
    <w:p w14:paraId="7EA4F648" w14:textId="219E3171" w:rsidR="00B83206" w:rsidRPr="00E770C8" w:rsidRDefault="00B83206">
      <w:pPr>
        <w:pStyle w:val="CommentText"/>
      </w:pPr>
      <w:r>
        <w:rPr>
          <w:rStyle w:val="CommentReference"/>
        </w:rPr>
        <w:annotationRef/>
      </w:r>
      <w:r>
        <w:fldChar w:fldCharType="begin"/>
      </w:r>
      <w:r w:rsidRPr="00E770C8">
        <w:instrText xml:space="preserve"> HYPERLINK "mailto:Mecia.GUERREIRO-MIGUEL@ec.europa.eu"</w:instrText>
      </w:r>
      <w:bookmarkStart w:id="487" w:name="_@_D6C4FD9FD23A48A8AB7EE3C270A82272Z"/>
      <w:r>
        <w:fldChar w:fldCharType="separate"/>
      </w:r>
      <w:bookmarkEnd w:id="487"/>
      <w:r w:rsidRPr="00E770C8">
        <w:rPr>
          <w:noProof/>
        </w:rPr>
        <w:t>@GUERREIRO MIGUEL Mecia (JRC-SEVILLA)</w:t>
      </w:r>
      <w:r>
        <w:fldChar w:fldCharType="end"/>
      </w:r>
      <w:r w:rsidRPr="00E770C8">
        <w:t xml:space="preserve"> </w:t>
      </w:r>
    </w:p>
  </w:comment>
  <w:comment w:id="486" w:author="GUERREIRO MIGUEL Mecia (JRC-SEVILLA) [2]" w:date="2024-12-18T17:51:00Z" w:initials="GMM(">
    <w:p w14:paraId="1607DBD7" w14:textId="4FBF20A3" w:rsidR="00B83206" w:rsidRDefault="00B83206">
      <w:pPr>
        <w:pStyle w:val="CommentText"/>
      </w:pPr>
      <w:r>
        <w:rPr>
          <w:rStyle w:val="CommentReference"/>
        </w:rPr>
        <w:annotationRef/>
      </w:r>
      <w:r>
        <w:t xml:space="preserve">But, this was not included in the business case… I am confused. The business case mainly focused on carbon pricing. </w:t>
      </w:r>
    </w:p>
  </w:comment>
  <w:comment w:id="489" w:author="MARELLI Luisa (JRC-ISPRA)" w:date="2025-01-21T17:19:00Z" w:initials="ML(">
    <w:p w14:paraId="3C385C4F" w14:textId="77777777" w:rsidR="00B83206" w:rsidRDefault="00B83206" w:rsidP="0037462D">
      <w:pPr>
        <w:pStyle w:val="CommentText"/>
      </w:pPr>
      <w:r>
        <w:rPr>
          <w:rStyle w:val="CommentReference"/>
        </w:rPr>
        <w:annotationRef/>
      </w:r>
      <w:r>
        <w:t>I see this section better fits under TA5. NO need to have it under this seprate chapter. Overall, it addresses agricultural issues.</w:t>
      </w:r>
    </w:p>
  </w:comment>
  <w:comment w:id="495" w:author="MARELLI Luisa (JRC-ISPRA)" w:date="2025-01-21T17:15:00Z" w:initials="ML(">
    <w:p w14:paraId="23CA9E4D" w14:textId="77777777" w:rsidR="00B83206" w:rsidRDefault="00B83206" w:rsidP="0037462D">
      <w:pPr>
        <w:pStyle w:val="CommentText"/>
      </w:pPr>
      <w:r>
        <w:rPr>
          <w:rStyle w:val="CommentReference"/>
        </w:rPr>
        <w:annotationRef/>
      </w:r>
      <w:r>
        <w:t>?? sentence not correct (grammatically). But maybe it is not necessary and we can delete it.</w:t>
      </w:r>
    </w:p>
  </w:comment>
  <w:comment w:id="501" w:author="MARELLI Luisa (JRC-ISPRA)" w:date="2025-01-21T17:17:00Z" w:initials="ML(">
    <w:p w14:paraId="2F27B0DD" w14:textId="77777777" w:rsidR="00B83206" w:rsidRDefault="00B83206" w:rsidP="0037462D">
      <w:pPr>
        <w:pStyle w:val="CommentText"/>
      </w:pPr>
      <w:r>
        <w:rPr>
          <w:rStyle w:val="CommentReference"/>
        </w:rPr>
        <w:annotationRef/>
      </w:r>
      <w:r>
        <w:t>Strong wording.</w:t>
      </w:r>
    </w:p>
  </w:comment>
  <w:comment w:id="502" w:author="MARELLI Luisa (JRC-ISPRA)" w:date="2025-01-21T17:18:00Z" w:initials="ML(">
    <w:p w14:paraId="20B8CD4D" w14:textId="77777777" w:rsidR="00B83206" w:rsidRDefault="00B83206" w:rsidP="0037462D">
      <w:pPr>
        <w:pStyle w:val="CommentText"/>
      </w:pPr>
      <w:r>
        <w:rPr>
          <w:rStyle w:val="CommentReference"/>
        </w:rPr>
        <w:annotationRef/>
      </w:r>
      <w:r>
        <w:t>Again, can we use another word?</w:t>
      </w:r>
    </w:p>
  </w:comment>
  <w:comment w:id="503" w:author="MARELLI Luisa (JRC-ISPRA)" w:date="2025-01-21T17:18:00Z" w:initials="ML(">
    <w:p w14:paraId="6CA8D398" w14:textId="77777777" w:rsidR="00B83206" w:rsidRDefault="00B83206" w:rsidP="0037462D">
      <w:pPr>
        <w:pStyle w:val="CommentText"/>
      </w:pPr>
      <w:r>
        <w:rPr>
          <w:rStyle w:val="CommentReference"/>
        </w:rPr>
        <w:annotationRef/>
      </w:r>
      <w:r>
        <w:t>Such as? What is it meant with “low-impact”?</w:t>
      </w:r>
    </w:p>
  </w:comment>
  <w:comment w:id="509" w:author="MARELLI Luisa (JRC-ISPRA)" w:date="2025-01-21T17:24:00Z" w:initials="ML(">
    <w:p w14:paraId="23CA5925" w14:textId="77777777" w:rsidR="00B83206" w:rsidRDefault="00B83206" w:rsidP="0037462D">
      <w:pPr>
        <w:pStyle w:val="CommentText"/>
      </w:pPr>
      <w:r>
        <w:rPr>
          <w:rStyle w:val="CommentReference"/>
        </w:rPr>
        <w:annotationRef/>
      </w:r>
      <w:r>
        <w:t>This instead could go under Biodiversity TA – or still under TA5 since it discusses also use of pesticides etc.</w:t>
      </w:r>
    </w:p>
  </w:comment>
  <w:comment w:id="511" w:author="GASTALDI Chiara (JRC-ISPRA) [2]" w:date="2025-02-04T18:19:00Z" w:initials="G(">
    <w:p w14:paraId="104CF5F8" w14:textId="2DBE8783" w:rsidR="00B83206" w:rsidRDefault="00B83206">
      <w:pPr>
        <w:pStyle w:val="CommentText"/>
      </w:pPr>
      <w:r>
        <w:rPr>
          <w:rStyle w:val="CommentReference"/>
        </w:rPr>
        <w:annotationRef/>
      </w:r>
      <w:r w:rsidRPr="509615F9">
        <w:t xml:space="preserve">I can't find the ref of this paragraph, do you know where they are </w:t>
      </w:r>
      <w:r>
        <w:fldChar w:fldCharType="begin"/>
      </w:r>
      <w:r>
        <w:instrText xml:space="preserve"> HYPERLINK "mailto:Szvetlana.ACS@ext.ec.europa.eu"</w:instrText>
      </w:r>
      <w:bookmarkStart w:id="513" w:name="_@_E667CCCF9A354BAB8BA374F224D68CE6Z"/>
      <w:r>
        <w:fldChar w:fldCharType="separate"/>
      </w:r>
      <w:bookmarkEnd w:id="513"/>
      <w:r w:rsidRPr="5B8BACA4">
        <w:rPr>
          <w:noProof/>
        </w:rPr>
        <w:t>@ACS Szvetlana (JRC-ISPRA-EXT)</w:t>
      </w:r>
      <w:r>
        <w:fldChar w:fldCharType="end"/>
      </w:r>
      <w:r w:rsidRPr="32262E1E">
        <w:t xml:space="preserve"> ?</w:t>
      </w:r>
    </w:p>
  </w:comment>
  <w:comment w:id="512" w:author="ACS Szvetlana (JRC-ISPRA-EXT)" w:date="2025-02-05T08:53:00Z" w:initials="A(">
    <w:p w14:paraId="20B98924" w14:textId="13380444" w:rsidR="00B83206" w:rsidRDefault="00B83206">
      <w:pPr>
        <w:pStyle w:val="CommentText"/>
      </w:pPr>
      <w:r>
        <w:rPr>
          <w:rStyle w:val="CommentReference"/>
        </w:rPr>
        <w:annotationRef/>
      </w:r>
      <w:r w:rsidRPr="0E8AC27D">
        <w:t>It was not done by me, I do not have these references.</w:t>
      </w:r>
    </w:p>
  </w:comment>
  <w:comment w:id="514" w:author="GASTALDI Chiara (JRC-ISPRA)" w:date="2025-02-04T16:58:00Z" w:initials="GC(">
    <w:p w14:paraId="0BEEE640" w14:textId="4AC8AA52" w:rsidR="00B83206" w:rsidRPr="00506A11" w:rsidRDefault="00B83206">
      <w:pPr>
        <w:pStyle w:val="CommentText"/>
      </w:pPr>
      <w:r>
        <w:rPr>
          <w:rStyle w:val="CommentReference"/>
        </w:rPr>
        <w:annotationRef/>
      </w:r>
      <w:r w:rsidRPr="00506A11">
        <w:t>cite</w:t>
      </w:r>
    </w:p>
  </w:comment>
  <w:comment w:id="516" w:author="GASTALDI Chiara (JRC-ISPRA)" w:date="2025-02-04T16:58:00Z" w:initials="GC(">
    <w:p w14:paraId="6D084400" w14:textId="1B6B8FD3" w:rsidR="00B83206" w:rsidRPr="00506A11" w:rsidRDefault="00B83206">
      <w:pPr>
        <w:pStyle w:val="CommentText"/>
      </w:pPr>
      <w:r>
        <w:rPr>
          <w:rStyle w:val="CommentReference"/>
        </w:rPr>
        <w:annotationRef/>
      </w:r>
      <w:r w:rsidRPr="00506A11">
        <w:t>cite</w:t>
      </w:r>
    </w:p>
  </w:comment>
  <w:comment w:id="529" w:author="GASTALDI Chiara (JRC-ISPRA)" w:date="2025-02-04T16:59:00Z" w:initials="GC(">
    <w:p w14:paraId="738B00D4" w14:textId="00ABBF6E" w:rsidR="00B83206" w:rsidRDefault="00B83206">
      <w:pPr>
        <w:pStyle w:val="CommentText"/>
      </w:pPr>
      <w:r>
        <w:rPr>
          <w:rStyle w:val="CommentReference"/>
        </w:rPr>
        <w:annotationRef/>
      </w:r>
      <w:r>
        <w:t>cite</w:t>
      </w:r>
    </w:p>
  </w:comment>
  <w:comment w:id="530" w:author="GASTALDI Chiara (JRC-ISPRA)" w:date="2025-02-04T17:09:00Z" w:initials="GC(">
    <w:p w14:paraId="2DA44FEB" w14:textId="087F8E8E" w:rsidR="00B83206" w:rsidRDefault="00B83206">
      <w:pPr>
        <w:pStyle w:val="CommentText"/>
      </w:pPr>
      <w:r>
        <w:rPr>
          <w:rStyle w:val="CommentReference"/>
        </w:rPr>
        <w:annotationRef/>
      </w:r>
      <w:r>
        <w:t>double check this quotation</w:t>
      </w:r>
    </w:p>
  </w:comment>
  <w:comment w:id="531" w:author="GASTALDI Chiara (JRC-ISPRA)" w:date="2025-02-04T16:59:00Z" w:initials="GC(">
    <w:p w14:paraId="73A4A5EC" w14:textId="40CE1987" w:rsidR="00B83206" w:rsidRDefault="00B83206">
      <w:pPr>
        <w:pStyle w:val="CommentText"/>
      </w:pPr>
      <w:r>
        <w:rPr>
          <w:rStyle w:val="CommentReference"/>
        </w:rPr>
        <w:annotationRef/>
      </w:r>
      <w:r>
        <w:t>cite</w:t>
      </w:r>
    </w:p>
  </w:comment>
  <w:comment w:id="532" w:author="MARELLI Luisa (JRC-ISPRA)" w:date="2025-01-21T17:29:00Z" w:initials="ML(">
    <w:p w14:paraId="24CA9BB6" w14:textId="77777777" w:rsidR="00B83206" w:rsidRDefault="00B83206" w:rsidP="0037462D">
      <w:pPr>
        <w:pStyle w:val="CommentText"/>
      </w:pPr>
      <w:r>
        <w:rPr>
          <w:rStyle w:val="CommentReference"/>
        </w:rPr>
        <w:annotationRef/>
      </w:r>
      <w:r>
        <w:t>Is this related to soil pollution? Not really, or not al, but consider moving this into TA6 or Ta7 – but looking at the enablers there is a strong link also to agri sector and practices, so could fit well under TA5 as well.</w:t>
      </w:r>
    </w:p>
  </w:comment>
  <w:comment w:id="539" w:author="GASTALDI Chiara (JRC-ISPRA)" w:date="2025-02-04T17:40:00Z" w:initials="GC(">
    <w:p w14:paraId="0BF59E45" w14:textId="105D099C" w:rsidR="00B83206" w:rsidRDefault="00B83206">
      <w:pPr>
        <w:pStyle w:val="CommentText"/>
      </w:pPr>
      <w:r>
        <w:rPr>
          <w:rStyle w:val="CommentReference"/>
        </w:rPr>
        <w:annotationRef/>
      </w:r>
      <w:r>
        <w:t>what is this 65?</w:t>
      </w:r>
    </w:p>
  </w:comment>
  <w:comment w:id="546" w:author="MARELLI Luisa (JRC-ISPRA)" w:date="2025-01-21T17:35:00Z" w:initials="ML(">
    <w:p w14:paraId="0BC46299" w14:textId="77777777" w:rsidR="00B83206" w:rsidRDefault="00B83206" w:rsidP="0037462D">
      <w:pPr>
        <w:pStyle w:val="CommentText"/>
      </w:pPr>
      <w:r>
        <w:rPr>
          <w:rStyle w:val="CommentReference"/>
        </w:rPr>
        <w:annotationRef/>
      </w:r>
      <w:r>
        <w:t>??</w:t>
      </w:r>
    </w:p>
  </w:comment>
  <w:comment w:id="547" w:author="MARELLI Luisa (JRC-ISPRA)" w:date="2025-01-21T17:35:00Z" w:initials="ML(">
    <w:p w14:paraId="08073405" w14:textId="77777777" w:rsidR="00B83206" w:rsidRDefault="00B83206" w:rsidP="0037462D">
      <w:pPr>
        <w:pStyle w:val="CommentText"/>
      </w:pPr>
      <w:r>
        <w:rPr>
          <w:rStyle w:val="CommentReference"/>
        </w:rPr>
        <w:annotationRef/>
      </w:r>
      <w:r>
        <w:t>??</w:t>
      </w:r>
    </w:p>
  </w:comment>
  <w:comment w:id="541" w:author="MARELLI Luisa (JRC-ISPRA)" w:date="2025-01-21T17:38:00Z" w:initials="ML(">
    <w:p w14:paraId="17634C48" w14:textId="77777777" w:rsidR="00B83206" w:rsidRDefault="00B83206" w:rsidP="0037462D">
      <w:pPr>
        <w:pStyle w:val="CommentText"/>
      </w:pPr>
      <w:r>
        <w:rPr>
          <w:rStyle w:val="CommentReference"/>
        </w:rPr>
        <w:annotationRef/>
      </w:r>
      <w:r>
        <w:t>All this paragraph is not fully clear …</w:t>
      </w:r>
    </w:p>
  </w:comment>
  <w:comment w:id="548" w:author="MARELLI Luisa (JRC-ISPRA)" w:date="2025-01-21T17:36:00Z" w:initials="ML(">
    <w:p w14:paraId="57721CED" w14:textId="77777777" w:rsidR="00B83206" w:rsidRDefault="00B83206" w:rsidP="0037462D">
      <w:pPr>
        <w:pStyle w:val="CommentText"/>
      </w:pPr>
      <w:r>
        <w:rPr>
          <w:rStyle w:val="CommentReference"/>
        </w:rPr>
        <w:annotationRef/>
      </w:r>
      <w:r>
        <w:t>I would not say this: involving farmers in the policy process is ESSENTIAL and something the Commission cannot avoid! The point is avoid strong lobbies. But their voice must be considered. So this entire statement should be deleted or completely reworded.</w:t>
      </w:r>
    </w:p>
  </w:comment>
  <w:comment w:id="552" w:author="MARELLI Luisa (JRC-ISPRA)" w:date="2025-01-21T17:39:00Z" w:initials="ML(">
    <w:p w14:paraId="4FCCA7D5" w14:textId="77777777" w:rsidR="00B83206" w:rsidRDefault="00B83206" w:rsidP="0037462D">
      <w:pPr>
        <w:pStyle w:val="CommentText"/>
      </w:pPr>
      <w:r>
        <w:rPr>
          <w:rStyle w:val="CommentReference"/>
        </w:rPr>
        <w:annotationRef/>
      </w:r>
      <w:r>
        <w:t>Spell it</w:t>
      </w:r>
    </w:p>
  </w:comment>
  <w:comment w:id="554" w:author="MARELLI Luisa (JRC-ISPRA)" w:date="2025-01-21T17:42:00Z" w:initials="ML(">
    <w:p w14:paraId="794F7A41" w14:textId="77777777" w:rsidR="00B83206" w:rsidRDefault="00B83206" w:rsidP="0037462D">
      <w:pPr>
        <w:pStyle w:val="CommentText"/>
      </w:pPr>
      <w:r>
        <w:rPr>
          <w:rStyle w:val="CommentReference"/>
        </w:rPr>
        <w:annotationRef/>
      </w:r>
      <w:r>
        <w:t>What does it mean “introduce carbon in the agri system”?</w:t>
      </w:r>
    </w:p>
  </w:comment>
  <w:comment w:id="555" w:author="MARELLI Luisa (JRC-ISPRA)" w:date="2025-01-21T17:40:00Z" w:initials="ML(">
    <w:p w14:paraId="791214AF" w14:textId="77777777" w:rsidR="00B83206" w:rsidRDefault="00B83206" w:rsidP="0037462D">
      <w:pPr>
        <w:pStyle w:val="CommentText"/>
      </w:pPr>
      <w:r>
        <w:rPr>
          <w:rStyle w:val="CommentReference"/>
        </w:rPr>
        <w:annotationRef/>
      </w:r>
      <w:r>
        <w:t xml:space="preserve">??? Maybe you want to say “this requires a combination of regulatory framework as well as informative/engagement actions, to encourage sustained …” </w:t>
      </w:r>
    </w:p>
  </w:comment>
  <w:comment w:id="557" w:author="MARELLI Luisa (JRC-ISPRA)" w:date="2025-01-21T17:43:00Z" w:initials="ML(">
    <w:p w14:paraId="45B06E31" w14:textId="77777777" w:rsidR="00B83206" w:rsidRDefault="00B83206" w:rsidP="0037462D">
      <w:pPr>
        <w:pStyle w:val="CommentText"/>
      </w:pPr>
      <w:r>
        <w:rPr>
          <w:rStyle w:val="CommentReference"/>
        </w:rPr>
        <w:annotationRef/>
      </w:r>
      <w:r>
        <w:t>Where is this numbered list coming from, I mean what is it linked to ??</w:t>
      </w:r>
    </w:p>
  </w:comment>
  <w:comment w:id="585" w:author="GASTALDI Chiara (JRC-ISPRA)" w:date="2025-02-04T17:43:00Z" w:initials="GC(">
    <w:p w14:paraId="5C363AB6" w14:textId="1EA09131" w:rsidR="00B83206" w:rsidRDefault="00B83206">
      <w:pPr>
        <w:pStyle w:val="CommentText"/>
      </w:pPr>
      <w:r>
        <w:rPr>
          <w:rStyle w:val="CommentReference"/>
        </w:rPr>
        <w:annotationRef/>
      </w:r>
      <w:r>
        <w:t>cit</w:t>
      </w:r>
    </w:p>
  </w:comment>
  <w:comment w:id="604" w:author="MARELLI Luisa (JRC-ISPRA)" w:date="2025-01-21T17:58:00Z" w:initials="ML(">
    <w:p w14:paraId="1C8027F1" w14:textId="77777777" w:rsidR="00B83206" w:rsidRDefault="00B83206" w:rsidP="0037462D">
      <w:pPr>
        <w:pStyle w:val="CommentText"/>
      </w:pPr>
      <w:r>
        <w:rPr>
          <w:rStyle w:val="CommentReference"/>
        </w:rPr>
        <w:annotationRef/>
      </w:r>
      <w:r>
        <w:t>Why don’t you add this into the “challenges” paragrpahs rather than here under enablers?</w:t>
      </w:r>
    </w:p>
  </w:comment>
  <w:comment w:id="606" w:author="MARELLI Luisa (JRC-ISPRA)" w:date="2025-01-21T18:02:00Z" w:initials="ML(">
    <w:p w14:paraId="7B890FBB" w14:textId="77777777" w:rsidR="00B83206" w:rsidRDefault="00B83206" w:rsidP="0037462D">
      <w:pPr>
        <w:pStyle w:val="CommentText"/>
      </w:pPr>
      <w:r>
        <w:rPr>
          <w:rStyle w:val="CommentReference"/>
        </w:rPr>
        <w:annotationRef/>
      </w:r>
      <w:r>
        <w:t>This is a strong policy recommendation. So if we want to keep it, I would suggest to write “To this end, [source] recommend to establish a Temporary …” – BUT I CANNOT OPEN THE SOURCE.</w:t>
      </w:r>
    </w:p>
  </w:comment>
  <w:comment w:id="607" w:author="GASTALDI Chiara (JRC-ISPRA)" w:date="2025-02-04T18:05:00Z" w:initials="GC(">
    <w:p w14:paraId="16E1BBFA" w14:textId="0ED2BC4F" w:rsidR="00B83206" w:rsidRDefault="00B83206">
      <w:pPr>
        <w:pStyle w:val="CommentText"/>
      </w:pPr>
      <w:r>
        <w:rPr>
          <w:rStyle w:val="CommentReference"/>
        </w:rPr>
        <w:annotationRef/>
      </w:r>
      <w:r>
        <w:t>change</w:t>
      </w:r>
    </w:p>
  </w:comment>
  <w:comment w:id="608" w:author="GASTALDI Chiara (JRC-ISPRA)" w:date="2025-02-12T19:46:00Z" w:initials="GC(">
    <w:p w14:paraId="7ED8036A" w14:textId="58FF9B63" w:rsidR="00B83206" w:rsidRDefault="00B83206">
      <w:pPr>
        <w:pStyle w:val="CommentText"/>
      </w:pPr>
      <w:r>
        <w:rPr>
          <w:rStyle w:val="CommentReference"/>
        </w:rPr>
        <w:annotationRef/>
      </w:r>
      <w:r>
        <w:t>change</w:t>
      </w:r>
    </w:p>
  </w:comment>
  <w:comment w:id="610" w:author="GASTALDI Chiara (JRC-ISPRA)" w:date="2025-02-04T18:08:00Z" w:initials="GC(">
    <w:p w14:paraId="020008CE" w14:textId="19CE4781" w:rsidR="00B83206" w:rsidRDefault="00B83206">
      <w:pPr>
        <w:pStyle w:val="CommentText"/>
      </w:pPr>
      <w:r>
        <w:rPr>
          <w:rStyle w:val="CommentReference"/>
        </w:rPr>
        <w:annotationRef/>
      </w:r>
      <w:r>
        <w:t>a lot of citation MISSING</w:t>
      </w:r>
    </w:p>
  </w:comment>
  <w:comment w:id="611" w:author="GASTALDI Chiara (JRC-ISPRA)" w:date="2025-02-12T19:47:00Z" w:initials="GC(">
    <w:p w14:paraId="5E1DABCD" w14:textId="09E28757" w:rsidR="00B83206" w:rsidRPr="00506A11" w:rsidRDefault="00B83206">
      <w:pPr>
        <w:pStyle w:val="CommentText"/>
        <w:rPr>
          <w:lang w:val="it-IT"/>
        </w:rPr>
      </w:pPr>
      <w:r>
        <w:rPr>
          <w:rStyle w:val="CommentReference"/>
        </w:rPr>
        <w:annotationRef/>
      </w:r>
      <w:r w:rsidRPr="00506A11">
        <w:rPr>
          <w:lang w:val="it-IT"/>
        </w:rPr>
        <w:t>cite</w:t>
      </w:r>
    </w:p>
  </w:comment>
  <w:comment w:id="612" w:author="GASTALDI Chiara (JRC-ISPRA)" w:date="2025-02-12T19:47:00Z" w:initials="GC(">
    <w:p w14:paraId="5A39322D" w14:textId="5631B748" w:rsidR="00B83206" w:rsidRPr="00506A11" w:rsidRDefault="00B83206">
      <w:pPr>
        <w:pStyle w:val="CommentText"/>
        <w:rPr>
          <w:lang w:val="it-IT"/>
        </w:rPr>
      </w:pPr>
      <w:r>
        <w:rPr>
          <w:rStyle w:val="CommentReference"/>
        </w:rPr>
        <w:annotationRef/>
      </w:r>
      <w:r w:rsidRPr="00506A11">
        <w:rPr>
          <w:lang w:val="it-IT"/>
        </w:rPr>
        <w:t>cite</w:t>
      </w:r>
    </w:p>
  </w:comment>
  <w:comment w:id="613" w:author="GASTALDI Chiara (JRC-ISPRA)" w:date="2025-02-12T19:47:00Z" w:initials="GC(">
    <w:p w14:paraId="73758C4F" w14:textId="260148F5" w:rsidR="00B83206" w:rsidRPr="00506A11" w:rsidRDefault="00B83206">
      <w:pPr>
        <w:pStyle w:val="CommentText"/>
        <w:rPr>
          <w:lang w:val="it-IT"/>
        </w:rPr>
      </w:pPr>
      <w:r>
        <w:rPr>
          <w:rStyle w:val="CommentReference"/>
        </w:rPr>
        <w:annotationRef/>
      </w:r>
      <w:r w:rsidRPr="00506A11">
        <w:rPr>
          <w:lang w:val="it-IT"/>
        </w:rPr>
        <w:t>cite</w:t>
      </w:r>
    </w:p>
  </w:comment>
  <w:comment w:id="614" w:author="GASTALDI Chiara (JRC-ISPRA)" w:date="2025-02-04T18:10:00Z" w:initials="GC(">
    <w:p w14:paraId="78D9CEFC" w14:textId="0F3DEF1D" w:rsidR="00B83206" w:rsidRPr="00506A11" w:rsidRDefault="00B83206">
      <w:pPr>
        <w:pStyle w:val="CommentText"/>
        <w:rPr>
          <w:lang w:val="it-IT"/>
        </w:rPr>
      </w:pPr>
      <w:r>
        <w:rPr>
          <w:rStyle w:val="CommentReference"/>
        </w:rPr>
        <w:annotationRef/>
      </w:r>
      <w:r w:rsidRPr="00506A11">
        <w:rPr>
          <w:lang w:val="it-IT"/>
        </w:rPr>
        <w:t>missing in biblio</w:t>
      </w:r>
    </w:p>
  </w:comment>
  <w:comment w:id="618" w:author="GOURDON Thomas (JRC-SEVILLA)" w:date="2024-11-14T16:40:00Z" w:initials="GT(">
    <w:p w14:paraId="3C1C247C" w14:textId="77777777" w:rsidR="00B83206" w:rsidRDefault="00B83206" w:rsidP="003C2616">
      <w:pPr>
        <w:pStyle w:val="CommentText"/>
      </w:pPr>
      <w:r>
        <w:rPr>
          <w:rStyle w:val="CommentReference"/>
        </w:rPr>
        <w:annotationRef/>
      </w:r>
      <w:r>
        <w:t xml:space="preserve">Overall I find : </w:t>
      </w:r>
    </w:p>
    <w:p w14:paraId="79FA3FC4" w14:textId="1F85C303" w:rsidR="00B83206" w:rsidRDefault="00B83206" w:rsidP="003C2616">
      <w:pPr>
        <w:pStyle w:val="CommentText"/>
        <w:numPr>
          <w:ilvl w:val="0"/>
          <w:numId w:val="85"/>
        </w:numPr>
      </w:pPr>
      <w:r>
        <w:t xml:space="preserve"> Good length and format</w:t>
      </w:r>
    </w:p>
    <w:p w14:paraId="6F694485" w14:textId="1F396FD7" w:rsidR="00B83206" w:rsidRDefault="00B83206" w:rsidP="003C2616">
      <w:pPr>
        <w:pStyle w:val="CommentText"/>
        <w:numPr>
          <w:ilvl w:val="0"/>
          <w:numId w:val="85"/>
        </w:numPr>
      </w:pPr>
      <w:r>
        <w:t xml:space="preserve"> the narrative sounds too much disconnected from JRC’s opinion (e.g XX suggests, literature messages are, etc.) </w:t>
      </w:r>
    </w:p>
    <w:p w14:paraId="0242F259" w14:textId="1D1DFB2F" w:rsidR="00B83206" w:rsidRDefault="00B83206" w:rsidP="003C2616">
      <w:pPr>
        <w:pStyle w:val="CommentText"/>
        <w:numPr>
          <w:ilvl w:val="0"/>
          <w:numId w:val="85"/>
        </w:numPr>
      </w:pPr>
      <w:r>
        <w:t xml:space="preserve"> Re-read the other other chapter to avoid ducplication on the food/soil part</w:t>
      </w:r>
    </w:p>
    <w:p w14:paraId="223A0095" w14:textId="6E424697" w:rsidR="00B83206" w:rsidRDefault="00B83206" w:rsidP="003C2616">
      <w:pPr>
        <w:pStyle w:val="CommentText"/>
        <w:numPr>
          <w:ilvl w:val="0"/>
          <w:numId w:val="85"/>
        </w:numPr>
      </w:pPr>
      <w:r>
        <w:t xml:space="preserve"> Try to be a little bit more vertical as there a lot of high level messages or information which would deserve some deepdive for attracting the curiosity of the cabinets in policy initiatives to tackle barriers or boost enablers</w:t>
      </w:r>
    </w:p>
    <w:p w14:paraId="0FAA4A5D" w14:textId="22AB78AB" w:rsidR="00B83206" w:rsidRDefault="00B83206">
      <w:pPr>
        <w:pStyle w:val="CommentText"/>
      </w:pPr>
    </w:p>
  </w:comment>
  <w:comment w:id="619" w:author="MANCINI Lucia (JRC-ISPRA-EXT)" w:date="2024-12-12T17:48:00Z" w:initials="M(">
    <w:p w14:paraId="6721F905" w14:textId="1232CF2F" w:rsidR="00B83206" w:rsidRDefault="00B83206">
      <w:pPr>
        <w:pStyle w:val="CommentText"/>
      </w:pPr>
      <w:r>
        <w:rPr>
          <w:rStyle w:val="CommentReference"/>
        </w:rPr>
        <w:annotationRef/>
      </w:r>
      <w:r w:rsidRPr="36F6D0E5">
        <w:t>redrafted</w:t>
      </w:r>
    </w:p>
  </w:comment>
  <w:comment w:id="620" w:author="GASTALDI Chiara (JRC-ISPRA)" w:date="2025-02-18T12:23:00Z" w:initials="G(">
    <w:p w14:paraId="405C8088" w14:textId="1D931D7C" w:rsidR="00B83206" w:rsidRDefault="00B83206">
      <w:pPr>
        <w:pStyle w:val="CommentText"/>
      </w:pPr>
      <w:r>
        <w:rPr>
          <w:rStyle w:val="CommentReference"/>
        </w:rPr>
        <w:annotationRef/>
      </w:r>
      <w:hyperlink r:id="rId8">
        <w:r w:rsidRPr="7713F16E">
          <w:rPr>
            <w:rStyle w:val="Hyperlink"/>
          </w:rPr>
          <w:t>https://eur-lex.europa.eu/eli/dir/2000/60/oj/eng</w:t>
        </w:r>
      </w:hyperlink>
    </w:p>
    <w:p w14:paraId="5531214D" w14:textId="599F308C" w:rsidR="00B83206" w:rsidRDefault="00B83206">
      <w:pPr>
        <w:pStyle w:val="CommentText"/>
      </w:pPr>
    </w:p>
  </w:comment>
  <w:comment w:id="621" w:author="GASTALDI Chiara (JRC-ISPRA)" w:date="2025-02-12T19:50:00Z" w:initials="GC(">
    <w:p w14:paraId="03EAA691" w14:textId="219321F7" w:rsidR="00B83206" w:rsidRDefault="00B83206">
      <w:pPr>
        <w:pStyle w:val="CommentText"/>
      </w:pPr>
      <w:r>
        <w:rPr>
          <w:rStyle w:val="CommentReference"/>
        </w:rPr>
        <w:annotationRef/>
      </w:r>
      <w:r>
        <w:t>cite these directives</w:t>
      </w:r>
    </w:p>
  </w:comment>
  <w:comment w:id="622" w:author="GASTALDI Chiara (JRC-ISPRA)" w:date="2025-02-18T12:23:00Z" w:initials="G(">
    <w:p w14:paraId="21357722" w14:textId="2DEBCBF3" w:rsidR="00B83206" w:rsidRDefault="00B83206">
      <w:pPr>
        <w:pStyle w:val="CommentText"/>
      </w:pPr>
      <w:r>
        <w:rPr>
          <w:rStyle w:val="CommentReference"/>
        </w:rPr>
        <w:annotationRef/>
      </w:r>
      <w:r w:rsidRPr="447C74DE">
        <w:t>https://eur-lex.europa.eu/eli/dir/1991/676/oj/eng</w:t>
      </w:r>
    </w:p>
  </w:comment>
  <w:comment w:id="623" w:author="GASTALDI Chiara (JRC-ISPRA)" w:date="2025-02-18T12:24:00Z" w:initials="G(">
    <w:p w14:paraId="589EA253" w14:textId="77C6547D" w:rsidR="00B83206" w:rsidRDefault="00B83206">
      <w:pPr>
        <w:pStyle w:val="CommentText"/>
      </w:pPr>
      <w:r>
        <w:rPr>
          <w:rStyle w:val="CommentReference"/>
        </w:rPr>
        <w:annotationRef/>
      </w:r>
      <w:r w:rsidRPr="32FC8665">
        <w:t>https://eur-lex.europa.eu/eli/dir/2008/56/oj/eng</w:t>
      </w:r>
    </w:p>
  </w:comment>
  <w:comment w:id="624" w:author="GASTALDI Chiara (JRC-ISPRA)" w:date="2025-02-18T12:24:00Z" w:initials="G(">
    <w:p w14:paraId="6E2F13C5" w14:textId="2DB9FC2B" w:rsidR="00B83206" w:rsidRDefault="00B83206">
      <w:pPr>
        <w:pStyle w:val="CommentText"/>
      </w:pPr>
      <w:r>
        <w:rPr>
          <w:rStyle w:val="CommentReference"/>
        </w:rPr>
        <w:annotationRef/>
      </w:r>
      <w:r w:rsidRPr="6175D261">
        <w:t>https://eur-lex.europa.eu/eli/dir/2024/2881/oj/eng</w:t>
      </w:r>
    </w:p>
  </w:comment>
  <w:comment w:id="663" w:author="GOURDON Thomas (JRC-SEVILLA)" w:date="2024-12-11T00:53:00Z" w:initials="G(">
    <w:p w14:paraId="3881E085" w14:textId="0494993E" w:rsidR="00B83206" w:rsidRDefault="00B83206">
      <w:pPr>
        <w:pStyle w:val="CommentText"/>
      </w:pPr>
      <w:r>
        <w:rPr>
          <w:rStyle w:val="CommentReference"/>
        </w:rPr>
        <w:annotationRef/>
      </w:r>
      <w:r w:rsidRPr="3AE2BA0D">
        <w:t>I would personaly put it at the 3</w:t>
      </w:r>
      <w:r w:rsidRPr="195B50FA">
        <w:t>rd</w:t>
      </w:r>
      <w:r w:rsidRPr="43F4DC78">
        <w:t xml:space="preserve"> place, as a little sweet </w:t>
      </w:r>
      <w:r w:rsidRPr="785F2F48">
        <w:t></w:t>
      </w:r>
    </w:p>
  </w:comment>
  <w:comment w:id="664" w:author="MANCINI Lucia (JRC-ISPRA-EXT)" w:date="2024-12-12T16:55:00Z" w:initials="M(">
    <w:p w14:paraId="5E0E9C0B" w14:textId="69444326" w:rsidR="00B83206" w:rsidRDefault="00B83206">
      <w:pPr>
        <w:pStyle w:val="CommentText"/>
      </w:pPr>
      <w:r>
        <w:rPr>
          <w:rStyle w:val="CommentReference"/>
        </w:rPr>
        <w:annotationRef/>
      </w:r>
      <w:r w:rsidRPr="6A125EC2">
        <w:t>done</w:t>
      </w:r>
    </w:p>
  </w:comment>
  <w:comment w:id="665" w:author="GOURDON Thomas (JRC-SEVILLA)" w:date="2024-12-11T00:53:00Z" w:initials="G(">
    <w:p w14:paraId="235B430D" w14:textId="2BD6D275" w:rsidR="00B83206" w:rsidRDefault="00B83206">
      <w:pPr>
        <w:pStyle w:val="CommentText"/>
      </w:pPr>
      <w:r>
        <w:rPr>
          <w:rStyle w:val="CommentReference"/>
        </w:rPr>
        <w:annotationRef/>
      </w:r>
      <w:r w:rsidRPr="7F9B619D">
        <w:t>Tipo? Shows ?</w:t>
      </w:r>
    </w:p>
  </w:comment>
  <w:comment w:id="666" w:author="GASTALDI Chiara (JRC-ISPRA)" w:date="2025-01-30T17:50:00Z" w:initials="GC(">
    <w:p w14:paraId="6520BF5C" w14:textId="32A5551B" w:rsidR="00B83206" w:rsidRDefault="00B83206">
      <w:pPr>
        <w:pStyle w:val="CommentText"/>
      </w:pPr>
      <w:r>
        <w:rPr>
          <w:rStyle w:val="CommentReference"/>
        </w:rPr>
        <w:annotationRef/>
      </w:r>
      <w:r>
        <w:t>Double check this quotation</w:t>
      </w:r>
    </w:p>
  </w:comment>
  <w:comment w:id="667" w:author="GASTALDI Chiara (JRC-ISPRA) [2]" w:date="2025-02-04T18:17:00Z" w:initials="G(">
    <w:p w14:paraId="4A177C35" w14:textId="39DF0759" w:rsidR="00B83206" w:rsidRPr="002C3D54" w:rsidRDefault="00B83206">
      <w:pPr>
        <w:pStyle w:val="CommentText"/>
        <w:rPr>
          <w:lang w:val="it-IT"/>
        </w:rPr>
      </w:pPr>
      <w:r>
        <w:rPr>
          <w:rStyle w:val="CommentReference"/>
        </w:rPr>
        <w:annotationRef/>
      </w:r>
      <w:r>
        <w:fldChar w:fldCharType="begin"/>
      </w:r>
      <w:r w:rsidRPr="002C3D54">
        <w:rPr>
          <w:lang w:val="it-IT"/>
        </w:rPr>
        <w:instrText xml:space="preserve"> HYPERLINK "mailto:Lucia.MANCINI@ext.ec.europa.eu"</w:instrText>
      </w:r>
      <w:bookmarkStart w:id="669" w:name="_@_6FD97E2707974552A1A4F34C4A0E638AZ"/>
      <w:r>
        <w:fldChar w:fldCharType="separate"/>
      </w:r>
      <w:bookmarkEnd w:id="669"/>
      <w:r w:rsidRPr="002C3D54">
        <w:rPr>
          <w:noProof/>
          <w:lang w:val="it-IT"/>
        </w:rPr>
        <w:t>@MANCINI Lucia (JRC-ISPRA-EXT)</w:t>
      </w:r>
      <w:r>
        <w:fldChar w:fldCharType="end"/>
      </w:r>
      <w:r w:rsidRPr="002C3D54">
        <w:rPr>
          <w:lang w:val="it-IT"/>
        </w:rPr>
        <w:t xml:space="preserve"> </w:t>
      </w:r>
    </w:p>
  </w:comment>
  <w:comment w:id="668" w:author="GASTALDI Chiara (JRC-ISPRA)" w:date="2025-02-17T17:03:00Z" w:initials="G(">
    <w:p w14:paraId="49351BC9" w14:textId="328ECFA8" w:rsidR="00B83206" w:rsidRDefault="00B83206">
      <w:pPr>
        <w:pStyle w:val="CommentText"/>
      </w:pPr>
      <w:r>
        <w:rPr>
          <w:rStyle w:val="CommentReference"/>
        </w:rPr>
        <w:annotationRef/>
      </w:r>
      <w:r w:rsidRPr="32070698">
        <w:t>if done please delete the comment</w:t>
      </w:r>
    </w:p>
    <w:p w14:paraId="4C462317" w14:textId="6D56B79E" w:rsidR="00B83206" w:rsidRDefault="00B83206">
      <w:pPr>
        <w:pStyle w:val="CommentText"/>
      </w:pPr>
    </w:p>
  </w:comment>
  <w:comment w:id="673" w:author="GASTALDI Chiara (JRC-ISPRA)" w:date="2025-01-30T17:54:00Z" w:initials="GC(">
    <w:p w14:paraId="0DBB9B83" w14:textId="77777777" w:rsidR="00B83206" w:rsidRDefault="00B83206">
      <w:pPr>
        <w:pStyle w:val="CommentText"/>
      </w:pPr>
      <w:r>
        <w:rPr>
          <w:rStyle w:val="CommentReference"/>
        </w:rPr>
        <w:annotationRef/>
      </w:r>
      <w:r>
        <w:t>Check this quotation</w:t>
      </w:r>
    </w:p>
    <w:p w14:paraId="3D78092C" w14:textId="614E23AD" w:rsidR="00B83206" w:rsidRDefault="00B83206">
      <w:pPr>
        <w:pStyle w:val="CommentText"/>
      </w:pPr>
    </w:p>
  </w:comment>
  <w:comment w:id="674" w:author="GASTALDI Chiara (JRC-ISPRA) [2]" w:date="2025-02-04T18:17:00Z" w:initials="G(">
    <w:p w14:paraId="0B012D50" w14:textId="775EE0AC" w:rsidR="00B83206" w:rsidRPr="000E3176" w:rsidRDefault="00B83206">
      <w:pPr>
        <w:pStyle w:val="CommentText"/>
        <w:rPr>
          <w:lang w:val="it-IT"/>
        </w:rPr>
      </w:pPr>
      <w:r>
        <w:rPr>
          <w:rStyle w:val="CommentReference"/>
        </w:rPr>
        <w:annotationRef/>
      </w:r>
      <w:r>
        <w:fldChar w:fldCharType="begin"/>
      </w:r>
      <w:r w:rsidRPr="000E3176">
        <w:rPr>
          <w:lang w:val="it-IT"/>
        </w:rPr>
        <w:instrText xml:space="preserve"> HYPERLINK "mailto:Lucia.MANCINI@ext.ec.europa.eu"</w:instrText>
      </w:r>
      <w:bookmarkStart w:id="676" w:name="_@_A12B2ABCEC1243B6923C322CD2FCFA2AZ"/>
      <w:r>
        <w:fldChar w:fldCharType="separate"/>
      </w:r>
      <w:bookmarkEnd w:id="676"/>
      <w:r w:rsidRPr="000E3176">
        <w:rPr>
          <w:noProof/>
          <w:lang w:val="it-IT"/>
        </w:rPr>
        <w:t>@MANCINI Lucia (JRC-ISPRA-EXT)</w:t>
      </w:r>
      <w:r>
        <w:fldChar w:fldCharType="end"/>
      </w:r>
      <w:r w:rsidRPr="000E3176">
        <w:rPr>
          <w:lang w:val="it-IT"/>
        </w:rPr>
        <w:t xml:space="preserve"> </w:t>
      </w:r>
    </w:p>
  </w:comment>
  <w:comment w:id="675" w:author="GASTALDI Chiara (JRC-ISPRA)" w:date="2025-02-17T17:03:00Z" w:initials="G(">
    <w:p w14:paraId="43286F05" w14:textId="34E8CF60" w:rsidR="00B83206" w:rsidRDefault="00B83206">
      <w:pPr>
        <w:pStyle w:val="CommentText"/>
      </w:pPr>
      <w:r>
        <w:rPr>
          <w:rStyle w:val="CommentReference"/>
        </w:rPr>
        <w:annotationRef/>
      </w:r>
      <w:r w:rsidRPr="5703FE71">
        <w:t>if done please delete the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FEF6AF" w15:done="1"/>
  <w15:commentEx w15:paraId="68F37D15" w15:done="1"/>
  <w15:commentEx w15:paraId="60D57798" w15:done="0"/>
  <w15:commentEx w15:paraId="0937EAE8" w15:done="1"/>
  <w15:commentEx w15:paraId="037134E6" w15:paraIdParent="0937EAE8" w15:done="1"/>
  <w15:commentEx w15:paraId="15BEAA1B" w15:paraIdParent="0937EAE8" w15:done="1"/>
  <w15:commentEx w15:paraId="1114355D" w15:done="0"/>
  <w15:commentEx w15:paraId="663584CF" w15:paraIdParent="1114355D" w15:done="0"/>
  <w15:commentEx w15:paraId="482EF3C8" w15:done="0"/>
  <w15:commentEx w15:paraId="1EBEF144" w15:done="0"/>
  <w15:commentEx w15:paraId="3BD36DDC" w15:done="0"/>
  <w15:commentEx w15:paraId="6E1E1256" w15:done="1"/>
  <w15:commentEx w15:paraId="41857851" w15:done="0"/>
  <w15:commentEx w15:paraId="5708512F" w15:paraIdParent="41857851" w15:done="0"/>
  <w15:commentEx w15:paraId="018A7576" w15:done="1"/>
  <w15:commentEx w15:paraId="5B68C32A" w15:paraIdParent="018A7576" w15:done="1"/>
  <w15:commentEx w15:paraId="171DA041" w15:done="1"/>
  <w15:commentEx w15:paraId="6699A099" w15:paraIdParent="171DA041" w15:done="1"/>
  <w15:commentEx w15:paraId="4E84863D" w15:done="1"/>
  <w15:commentEx w15:paraId="3C8BE0A2" w15:paraIdParent="4E84863D" w15:done="1"/>
  <w15:commentEx w15:paraId="4AE4BFC6" w15:done="1"/>
  <w15:commentEx w15:paraId="0745F785" w15:done="0"/>
  <w15:commentEx w15:paraId="3B55AC2A" w15:paraIdParent="0745F785" w15:done="0"/>
  <w15:commentEx w15:paraId="3082790F" w15:done="0"/>
  <w15:commentEx w15:paraId="7E3288F5" w15:paraIdParent="3082790F" w15:done="0"/>
  <w15:commentEx w15:paraId="738CCD17" w15:done="1"/>
  <w15:commentEx w15:paraId="124FD655" w15:done="0"/>
  <w15:commentEx w15:paraId="637BB44D" w15:paraIdParent="124FD655" w15:done="0"/>
  <w15:commentEx w15:paraId="762419A6" w15:done="0"/>
  <w15:commentEx w15:paraId="1631B86A" w15:paraIdParent="762419A6" w15:done="1"/>
  <w15:commentEx w15:paraId="5F20B9C6" w15:done="1"/>
  <w15:commentEx w15:paraId="2CC2CE70" w15:paraIdParent="5F20B9C6" w15:done="1"/>
  <w15:commentEx w15:paraId="78456D40" w15:done="1"/>
  <w15:commentEx w15:paraId="31B65954" w15:paraIdParent="78456D40" w15:done="1"/>
  <w15:commentEx w15:paraId="27C23C46" w15:done="0"/>
  <w15:commentEx w15:paraId="203B9DF6" w15:done="0"/>
  <w15:commentEx w15:paraId="2696EAB2" w15:done="0"/>
  <w15:commentEx w15:paraId="2C5647DD" w15:done="0"/>
  <w15:commentEx w15:paraId="0874D205" w15:done="0"/>
  <w15:commentEx w15:paraId="6B33E85A" w15:done="0"/>
  <w15:commentEx w15:paraId="32302E30" w15:done="0"/>
  <w15:commentEx w15:paraId="109D4686" w15:done="1"/>
  <w15:commentEx w15:paraId="087FB3D7" w15:done="0"/>
  <w15:commentEx w15:paraId="35AB95E0" w15:done="0"/>
  <w15:commentEx w15:paraId="766D1730" w15:done="1"/>
  <w15:commentEx w15:paraId="39D6D53E" w15:paraIdParent="766D1730" w15:done="1"/>
  <w15:commentEx w15:paraId="518D1CEA" w15:done="1"/>
  <w15:commentEx w15:paraId="07B72CAC" w15:done="1"/>
  <w15:commentEx w15:paraId="614AF320" w15:done="1"/>
  <w15:commentEx w15:paraId="739E75B4" w15:paraIdParent="614AF320" w15:done="1"/>
  <w15:commentEx w15:paraId="3CAA4217" w15:done="1"/>
  <w15:commentEx w15:paraId="7E9C07CF" w15:done="1"/>
  <w15:commentEx w15:paraId="4CD1DF5B" w15:paraIdParent="7E9C07CF" w15:done="1"/>
  <w15:commentEx w15:paraId="406E1129" w15:paraIdParent="7E9C07CF" w15:done="1"/>
  <w15:commentEx w15:paraId="1327A5FB" w15:done="1"/>
  <w15:commentEx w15:paraId="2D1ECF7F" w15:done="0"/>
  <w15:commentEx w15:paraId="283F0ECD" w15:done="1"/>
  <w15:commentEx w15:paraId="1B2ECA6D" w15:paraIdParent="283F0ECD" w15:done="1"/>
  <w15:commentEx w15:paraId="03FEA968" w15:paraIdParent="283F0ECD" w15:done="1"/>
  <w15:commentEx w15:paraId="285B6136" w15:done="1"/>
  <w15:commentEx w15:paraId="74F57ABC" w15:paraIdParent="285B6136" w15:done="1"/>
  <w15:commentEx w15:paraId="6BE43CBF" w15:paraIdParent="285B6136" w15:done="1"/>
  <w15:commentEx w15:paraId="01A64D95" w15:done="0"/>
  <w15:commentEx w15:paraId="552E68E9" w15:paraIdParent="01A64D95" w15:done="0"/>
  <w15:commentEx w15:paraId="36F650B1" w15:paraIdParent="01A64D95" w15:done="0"/>
  <w15:commentEx w15:paraId="25BAFFE2" w15:paraIdParent="01A64D95" w15:done="0"/>
  <w15:commentEx w15:paraId="1416E6D0" w15:done="0"/>
  <w15:commentEx w15:paraId="74BBE039" w15:done="0"/>
  <w15:commentEx w15:paraId="5204D5F6" w15:paraIdParent="74BBE039" w15:done="0"/>
  <w15:commentEx w15:paraId="5667096A" w15:paraIdParent="74BBE039" w15:done="0"/>
  <w15:commentEx w15:paraId="0183C5AD" w15:paraIdParent="74BBE039" w15:done="0"/>
  <w15:commentEx w15:paraId="778FF922" w15:done="1"/>
  <w15:commentEx w15:paraId="642C52BB" w15:paraIdParent="778FF922" w15:done="1"/>
  <w15:commentEx w15:paraId="5006C56A" w15:paraIdParent="778FF922" w15:done="1"/>
  <w15:commentEx w15:paraId="6E5749B8" w15:done="0"/>
  <w15:commentEx w15:paraId="0D14A8E9" w15:done="0"/>
  <w15:commentEx w15:paraId="6D384A55" w15:done="0"/>
  <w15:commentEx w15:paraId="4E5DCFDC" w15:done="0"/>
  <w15:commentEx w15:paraId="4B3C053B" w15:done="0"/>
  <w15:commentEx w15:paraId="1DD958AF" w15:done="0"/>
  <w15:commentEx w15:paraId="40F781FF" w15:done="0"/>
  <w15:commentEx w15:paraId="4A2C04CC" w15:done="1"/>
  <w15:commentEx w15:paraId="38691C00" w15:paraIdParent="4A2C04CC" w15:done="1"/>
  <w15:commentEx w15:paraId="5D603BDB" w15:done="1"/>
  <w15:commentEx w15:paraId="7603AC9B" w15:paraIdParent="5D603BDB" w15:done="1"/>
  <w15:commentEx w15:paraId="706F3EE4" w15:done="1"/>
  <w15:commentEx w15:paraId="28A44C9F" w15:paraIdParent="706F3EE4" w15:done="1"/>
  <w15:commentEx w15:paraId="3A79A57C" w15:done="1"/>
  <w15:commentEx w15:paraId="5D3196A2" w15:paraIdParent="3A79A57C" w15:done="1"/>
  <w15:commentEx w15:paraId="58300B21" w15:done="1"/>
  <w15:commentEx w15:paraId="1150F4C8" w15:done="0"/>
  <w15:commentEx w15:paraId="01457723" w15:paraIdParent="1150F4C8" w15:done="0"/>
  <w15:commentEx w15:paraId="6A3E7EF6" w15:paraIdParent="1150F4C8" w15:done="0"/>
  <w15:commentEx w15:paraId="04271A34" w15:done="0"/>
  <w15:commentEx w15:paraId="3AD7A90C" w15:paraIdParent="04271A34" w15:done="0"/>
  <w15:commentEx w15:paraId="7E00B00A" w15:done="1"/>
  <w15:commentEx w15:paraId="5F144BE1" w15:done="1"/>
  <w15:commentEx w15:paraId="59834763" w15:done="1"/>
  <w15:commentEx w15:paraId="3737D6CA" w15:done="1"/>
  <w15:commentEx w15:paraId="530AAA73" w15:done="1"/>
  <w15:commentEx w15:paraId="62E2507E" w15:done="0"/>
  <w15:commentEx w15:paraId="7EA4F648" w15:paraIdParent="62E2507E" w15:done="0"/>
  <w15:commentEx w15:paraId="1607DBD7" w15:paraIdParent="62E2507E" w15:done="0"/>
  <w15:commentEx w15:paraId="3C385C4F" w15:done="1"/>
  <w15:commentEx w15:paraId="23CA9E4D" w15:done="1"/>
  <w15:commentEx w15:paraId="2F27B0DD" w15:done="0"/>
  <w15:commentEx w15:paraId="20B8CD4D" w15:done="0"/>
  <w15:commentEx w15:paraId="6CA8D398" w15:done="0"/>
  <w15:commentEx w15:paraId="23CA5925" w15:done="1"/>
  <w15:commentEx w15:paraId="104CF5F8" w15:done="0"/>
  <w15:commentEx w15:paraId="20B98924" w15:paraIdParent="104CF5F8" w15:done="0"/>
  <w15:commentEx w15:paraId="0BEEE640" w15:done="1"/>
  <w15:commentEx w15:paraId="6D084400" w15:done="0"/>
  <w15:commentEx w15:paraId="738B00D4" w15:done="0"/>
  <w15:commentEx w15:paraId="2DA44FEB" w15:done="0"/>
  <w15:commentEx w15:paraId="73A4A5EC" w15:done="0"/>
  <w15:commentEx w15:paraId="24CA9BB6" w15:done="1"/>
  <w15:commentEx w15:paraId="0BF59E45" w15:done="0"/>
  <w15:commentEx w15:paraId="0BC46299" w15:done="0"/>
  <w15:commentEx w15:paraId="08073405" w15:done="0"/>
  <w15:commentEx w15:paraId="17634C48" w15:done="0"/>
  <w15:commentEx w15:paraId="57721CED" w15:done="0"/>
  <w15:commentEx w15:paraId="4FCCA7D5" w15:done="0"/>
  <w15:commentEx w15:paraId="794F7A41" w15:done="0"/>
  <w15:commentEx w15:paraId="791214AF" w15:done="0"/>
  <w15:commentEx w15:paraId="45B06E31" w15:done="0"/>
  <w15:commentEx w15:paraId="5C363AB6" w15:done="0"/>
  <w15:commentEx w15:paraId="1C8027F1" w15:done="0"/>
  <w15:commentEx w15:paraId="7B890FBB" w15:done="0"/>
  <w15:commentEx w15:paraId="16E1BBFA" w15:done="0"/>
  <w15:commentEx w15:paraId="7ED8036A" w15:done="0"/>
  <w15:commentEx w15:paraId="020008CE" w15:done="0"/>
  <w15:commentEx w15:paraId="5E1DABCD" w15:done="0"/>
  <w15:commentEx w15:paraId="5A39322D" w15:done="0"/>
  <w15:commentEx w15:paraId="73758C4F" w15:done="0"/>
  <w15:commentEx w15:paraId="78D9CEFC" w15:done="0"/>
  <w15:commentEx w15:paraId="0FAA4A5D" w15:done="1"/>
  <w15:commentEx w15:paraId="6721F905" w15:paraIdParent="0FAA4A5D" w15:done="1"/>
  <w15:commentEx w15:paraId="5531214D" w15:done="1"/>
  <w15:commentEx w15:paraId="03EAA691" w15:done="1"/>
  <w15:commentEx w15:paraId="21357722" w15:done="1"/>
  <w15:commentEx w15:paraId="589EA253" w15:done="1"/>
  <w15:commentEx w15:paraId="6E2F13C5" w15:done="1"/>
  <w15:commentEx w15:paraId="3881E085" w15:done="1"/>
  <w15:commentEx w15:paraId="5E0E9C0B" w15:paraIdParent="3881E085" w15:done="1"/>
  <w15:commentEx w15:paraId="235B430D" w15:done="1"/>
  <w15:commentEx w15:paraId="6520BF5C" w15:done="1"/>
  <w15:commentEx w15:paraId="4A177C35" w15:paraIdParent="6520BF5C" w15:done="1"/>
  <w15:commentEx w15:paraId="4C462317" w15:paraIdParent="6520BF5C" w15:done="1"/>
  <w15:commentEx w15:paraId="3D78092C" w15:done="1"/>
  <w15:commentEx w15:paraId="0B012D50" w15:paraIdParent="3D78092C" w15:done="1"/>
  <w15:commentEx w15:paraId="43286F05" w15:paraIdParent="3D78092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079B239" w16cex:dateUtc="2025-01-20T13:49:00Z"/>
  <w16cex:commentExtensible w16cex:durableId="70840A44" w16cex:dateUtc="2024-12-18T09:27:00Z"/>
  <w16cex:commentExtensible w16cex:durableId="1AA50749" w16cex:dateUtc="2024-11-11T21:30:00Z"/>
  <w16cex:commentExtensible w16cex:durableId="18E0B6B3" w16cex:dateUtc="2025-02-17T16:00:00Z"/>
  <w16cex:commentExtensible w16cex:durableId="6ED2B23A" w16cex:dateUtc="2025-03-07T22:07:00Z"/>
  <w16cex:commentExtensible w16cex:durableId="3C047568" w16cex:dateUtc="2025-02-04T14:39:00Z"/>
  <w16cex:commentExtensible w16cex:durableId="2B54EEDD" w16cex:dateUtc="2025-02-09T20:41:00Z"/>
  <w16cex:commentExtensible w16cex:durableId="52900335" w16cex:dateUtc="2025-02-04T14:39:00Z"/>
  <w16cex:commentExtensible w16cex:durableId="5BDC462A" w16cex:dateUtc="2025-02-09T20:56:00Z"/>
  <w16cex:commentExtensible w16cex:durableId="1C662647" w16cex:dateUtc="2025-02-17T16:01:00Z"/>
  <w16cex:commentExtensible w16cex:durableId="03596700" w16cex:dateUtc="2025-02-04T14:39:00Z"/>
  <w16cex:commentExtensible w16cex:durableId="5DE2731F" w16cex:dateUtc="2025-02-17T16:01:00Z"/>
  <w16cex:commentExtensible w16cex:durableId="0FCE35C2" w16cex:dateUtc="2025-02-18T11:19:00Z"/>
  <w16cex:commentExtensible w16cex:durableId="28E85E8D" w16cex:dateUtc="2025-02-17T16:02:00Z"/>
  <w16cex:commentExtensible w16cex:durableId="76162A57" w16cex:dateUtc="2025-02-18T11:21:00Z"/>
  <w16cex:commentExtensible w16cex:durableId="1A3C3A3A" w16cex:dateUtc="2025-02-17T16:02:00Z"/>
  <w16cex:commentExtensible w16cex:durableId="13CF2D16" w16cex:dateUtc="2025-03-04T09:46:00Z"/>
  <w16cex:commentExtensible w16cex:durableId="5AFA5DAF" w16cex:dateUtc="2025-02-04T17:17:00Z"/>
  <w16cex:commentExtensible w16cex:durableId="70D49FD2" w16cex:dateUtc="2024-12-18T09:22:00Z"/>
  <w16cex:commentExtensible w16cex:durableId="30DA5E17" w16cex:dateUtc="2024-12-18T14:56:00Z"/>
  <w16cex:commentExtensible w16cex:durableId="3C8C28C0" w16cex:dateUtc="2025-02-04T17:19:00Z"/>
  <w16cex:commentExtensible w16cex:durableId="1418BA04" w16cex:dateUtc="2025-02-05T07:53:00Z"/>
  <w16cex:commentExtensible w16cex:durableId="1460E080" w16cex:dateUtc="2024-12-12T16:48:00Z"/>
  <w16cex:commentExtensible w16cex:durableId="0BB4F0DA" w16cex:dateUtc="2025-02-18T11:23:00Z"/>
  <w16cex:commentExtensible w16cex:durableId="2B51C447" w16cex:dateUtc="2025-02-04T17:17:00Z"/>
  <w16cex:commentExtensible w16cex:durableId="326DCB4D" w16cex:dateUtc="2025-02-17T16:03:00Z"/>
  <w16cex:commentExtensible w16cex:durableId="3D8EC6B4" w16cex:dateUtc="2025-02-04T17:17:00Z"/>
  <w16cex:commentExtensible w16cex:durableId="2C485F9B" w16cex:dateUtc="2025-02-17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FEF6AF" w16cid:durableId="13FEF6AF"/>
  <w16cid:commentId w16cid:paraId="68F37D15" w16cid:durableId="68F37D15"/>
  <w16cid:commentId w16cid:paraId="60D57798" w16cid:durableId="6079B239"/>
  <w16cid:commentId w16cid:paraId="0937EAE8" w16cid:durableId="0937EAE8"/>
  <w16cid:commentId w16cid:paraId="037134E6" w16cid:durableId="037134E6"/>
  <w16cid:commentId w16cid:paraId="15BEAA1B" w16cid:durableId="675290D4"/>
  <w16cid:commentId w16cid:paraId="1114355D" w16cid:durableId="1114355D"/>
  <w16cid:commentId w16cid:paraId="663584CF" w16cid:durableId="663584CF"/>
  <w16cid:commentId w16cid:paraId="482EF3C8" w16cid:durableId="70840A44"/>
  <w16cid:commentId w16cid:paraId="1EBEF144" w16cid:durableId="2BB991C5"/>
  <w16cid:commentId w16cid:paraId="3BD36DDC" w16cid:durableId="7109655A"/>
  <w16cid:commentId w16cid:paraId="6E1E1256" w16cid:durableId="6E1E1256"/>
  <w16cid:commentId w16cid:paraId="41857851" w16cid:durableId="41857851"/>
  <w16cid:commentId w16cid:paraId="5708512F" w16cid:durableId="5708512F"/>
  <w16cid:commentId w16cid:paraId="018A7576" w16cid:durableId="018A7576"/>
  <w16cid:commentId w16cid:paraId="5B68C32A" w16cid:durableId="5B68C32A"/>
  <w16cid:commentId w16cid:paraId="171DA041" w16cid:durableId="171DA041"/>
  <w16cid:commentId w16cid:paraId="6699A099" w16cid:durableId="6699A099"/>
  <w16cid:commentId w16cid:paraId="4E84863D" w16cid:durableId="4E84863D"/>
  <w16cid:commentId w16cid:paraId="3C8BE0A2" w16cid:durableId="3C8BE0A2"/>
  <w16cid:commentId w16cid:paraId="4AE4BFC6" w16cid:durableId="4AE4BFC6"/>
  <w16cid:commentId w16cid:paraId="0745F785" w16cid:durableId="0745F785"/>
  <w16cid:commentId w16cid:paraId="3B55AC2A" w16cid:durableId="3B55AC2A"/>
  <w16cid:commentId w16cid:paraId="3082790F" w16cid:durableId="3082790F"/>
  <w16cid:commentId w16cid:paraId="7E3288F5" w16cid:durableId="7E3288F5"/>
  <w16cid:commentId w16cid:paraId="738CCD17" w16cid:durableId="738CCD17"/>
  <w16cid:commentId w16cid:paraId="124FD655" w16cid:durableId="124FD655"/>
  <w16cid:commentId w16cid:paraId="637BB44D" w16cid:durableId="637BB44D"/>
  <w16cid:commentId w16cid:paraId="762419A6" w16cid:durableId="762419A6"/>
  <w16cid:commentId w16cid:paraId="1631B86A" w16cid:durableId="1631B86A"/>
  <w16cid:commentId w16cid:paraId="5F20B9C6" w16cid:durableId="5F20B9C6"/>
  <w16cid:commentId w16cid:paraId="2CC2CE70" w16cid:durableId="2CC2CE70"/>
  <w16cid:commentId w16cid:paraId="78456D40" w16cid:durableId="78456D40"/>
  <w16cid:commentId w16cid:paraId="31B65954" w16cid:durableId="31B65954"/>
  <w16cid:commentId w16cid:paraId="27C23C46" w16cid:durableId="41B09AF6"/>
  <w16cid:commentId w16cid:paraId="203B9DF6" w16cid:durableId="3017F7A6"/>
  <w16cid:commentId w16cid:paraId="2696EAB2" w16cid:durableId="1CA8F6E5"/>
  <w16cid:commentId w16cid:paraId="2C5647DD" w16cid:durableId="71E1B4CC"/>
  <w16cid:commentId w16cid:paraId="0874D205" w16cid:durableId="65083AE5"/>
  <w16cid:commentId w16cid:paraId="6B33E85A" w16cid:durableId="0A54B8A1"/>
  <w16cid:commentId w16cid:paraId="32302E30" w16cid:durableId="59AFEA6F"/>
  <w16cid:commentId w16cid:paraId="109D4686" w16cid:durableId="109D4686"/>
  <w16cid:commentId w16cid:paraId="087FB3D7" w16cid:durableId="0BA36408"/>
  <w16cid:commentId w16cid:paraId="35AB95E0" w16cid:durableId="7BADCC14"/>
  <w16cid:commentId w16cid:paraId="766D1730" w16cid:durableId="1CE1CFCE"/>
  <w16cid:commentId w16cid:paraId="39D6D53E" w16cid:durableId="1AA50749"/>
  <w16cid:commentId w16cid:paraId="518D1CEA" w16cid:durableId="518D1CEA"/>
  <w16cid:commentId w16cid:paraId="07B72CAC" w16cid:durableId="07B72CAC"/>
  <w16cid:commentId w16cid:paraId="614AF320" w16cid:durableId="5A4C7375"/>
  <w16cid:commentId w16cid:paraId="739E75B4" w16cid:durableId="11EEE4CB"/>
  <w16cid:commentId w16cid:paraId="3CAA4217" w16cid:durableId="3CAA4217"/>
  <w16cid:commentId w16cid:paraId="7E9C07CF" w16cid:durableId="18E0B6B3"/>
  <w16cid:commentId w16cid:paraId="4CD1DF5B" w16cid:durableId="261326FF"/>
  <w16cid:commentId w16cid:paraId="406E1129" w16cid:durableId="12D8026B"/>
  <w16cid:commentId w16cid:paraId="1327A5FB" w16cid:durableId="1327A5FB"/>
  <w16cid:commentId w16cid:paraId="2D1ECF7F" w16cid:durableId="6ED2B23A"/>
  <w16cid:commentId w16cid:paraId="283F0ECD" w16cid:durableId="1895D052"/>
  <w16cid:commentId w16cid:paraId="1B2ECA6D" w16cid:durableId="3C047568"/>
  <w16cid:commentId w16cid:paraId="03FEA968" w16cid:durableId="2B54EEDD"/>
  <w16cid:commentId w16cid:paraId="285B6136" w16cid:durableId="4E671149"/>
  <w16cid:commentId w16cid:paraId="74F57ABC" w16cid:durableId="52900335"/>
  <w16cid:commentId w16cid:paraId="6BE43CBF" w16cid:durableId="5BDC462A"/>
  <w16cid:commentId w16cid:paraId="01A64D95" w16cid:durableId="3FC345D3"/>
  <w16cid:commentId w16cid:paraId="552E68E9" w16cid:durableId="1C662647"/>
  <w16cid:commentId w16cid:paraId="36F650B1" w16cid:durableId="41676C38"/>
  <w16cid:commentId w16cid:paraId="25BAFFE2" w16cid:durableId="7521C0AE"/>
  <w16cid:commentId w16cid:paraId="1416E6D0" w16cid:durableId="40D4305F"/>
  <w16cid:commentId w16cid:paraId="74BBE039" w16cid:durableId="0CA2EC14"/>
  <w16cid:commentId w16cid:paraId="5204D5F6" w16cid:durableId="03596700"/>
  <w16cid:commentId w16cid:paraId="5667096A" w16cid:durableId="5DE2731F"/>
  <w16cid:commentId w16cid:paraId="0183C5AD" w16cid:durableId="6364BEB8"/>
  <w16cid:commentId w16cid:paraId="642C52BB" w16cid:durableId="0FCE35C2"/>
  <w16cid:commentId w16cid:paraId="5006C56A" w16cid:durableId="77ABD46D"/>
  <w16cid:commentId w16cid:paraId="6E5749B8" w16cid:durableId="28E85E8D"/>
  <w16cid:commentId w16cid:paraId="0D14A8E9" w16cid:durableId="7FFD5933"/>
  <w16cid:commentId w16cid:paraId="6D384A55" w16cid:durableId="76162A57"/>
  <w16cid:commentId w16cid:paraId="4E5DCFDC" w16cid:durableId="6EC71522"/>
  <w16cid:commentId w16cid:paraId="4B3C053B" w16cid:durableId="556E49B4"/>
  <w16cid:commentId w16cid:paraId="1DD958AF" w16cid:durableId="01B34F2E"/>
  <w16cid:commentId w16cid:paraId="40F781FF" w16cid:durableId="54A6175E"/>
  <w16cid:commentId w16cid:paraId="38691C00" w16cid:durableId="5D1B69CA"/>
  <w16cid:commentId w16cid:paraId="5D603BDB" w16cid:durableId="712BCA15"/>
  <w16cid:commentId w16cid:paraId="7603AC9B" w16cid:durableId="2F8C7D44"/>
  <w16cid:commentId w16cid:paraId="28A44C9F" w16cid:durableId="637C1A85"/>
  <w16cid:commentId w16cid:paraId="5D3196A2" w16cid:durableId="3B033A87"/>
  <w16cid:commentId w16cid:paraId="58300B21" w16cid:durableId="25142EAC"/>
  <w16cid:commentId w16cid:paraId="1150F4C8" w16cid:durableId="51A33060"/>
  <w16cid:commentId w16cid:paraId="01457723" w16cid:durableId="67889880"/>
  <w16cid:commentId w16cid:paraId="6A3E7EF6" w16cid:durableId="1493944E"/>
  <w16cid:commentId w16cid:paraId="04271A34" w16cid:durableId="47FBE6DC"/>
  <w16cid:commentId w16cid:paraId="3AD7A90C" w16cid:durableId="1A3C3A3A"/>
  <w16cid:commentId w16cid:paraId="7E00B00A" w16cid:durableId="13CF2D16"/>
  <w16cid:commentId w16cid:paraId="5F144BE1" w16cid:durableId="58A750D1"/>
  <w16cid:commentId w16cid:paraId="59834763" w16cid:durableId="09A44FB1"/>
  <w16cid:commentId w16cid:paraId="3737D6CA" w16cid:durableId="26F1ECFD"/>
  <w16cid:commentId w16cid:paraId="530AAA73" w16cid:durableId="5AFA5DAF"/>
  <w16cid:commentId w16cid:paraId="62E2507E" w16cid:durableId="70D49FD2"/>
  <w16cid:commentId w16cid:paraId="7EA4F648" w16cid:durableId="30DA5E17"/>
  <w16cid:commentId w16cid:paraId="1607DBD7" w16cid:durableId="1607DBD7"/>
  <w16cid:commentId w16cid:paraId="3C385C4F" w16cid:durableId="617BFD58"/>
  <w16cid:commentId w16cid:paraId="23CA9E4D" w16cid:durableId="33671C3A"/>
  <w16cid:commentId w16cid:paraId="2F27B0DD" w16cid:durableId="406DD546"/>
  <w16cid:commentId w16cid:paraId="20B8CD4D" w16cid:durableId="00C2FB83"/>
  <w16cid:commentId w16cid:paraId="6CA8D398" w16cid:durableId="5D88BF1D"/>
  <w16cid:commentId w16cid:paraId="23CA5925" w16cid:durableId="20AD1018"/>
  <w16cid:commentId w16cid:paraId="104CF5F8" w16cid:durableId="3C8C28C0"/>
  <w16cid:commentId w16cid:paraId="20B98924" w16cid:durableId="1418BA04"/>
  <w16cid:commentId w16cid:paraId="0BEEE640" w16cid:durableId="0996A39C"/>
  <w16cid:commentId w16cid:paraId="6D084400" w16cid:durableId="74196143"/>
  <w16cid:commentId w16cid:paraId="738B00D4" w16cid:durableId="6AD02225"/>
  <w16cid:commentId w16cid:paraId="2DA44FEB" w16cid:durableId="64924EFD"/>
  <w16cid:commentId w16cid:paraId="73A4A5EC" w16cid:durableId="41F7FEC0"/>
  <w16cid:commentId w16cid:paraId="24CA9BB6" w16cid:durableId="4E61D469"/>
  <w16cid:commentId w16cid:paraId="0BF59E45" w16cid:durableId="592DDCC3"/>
  <w16cid:commentId w16cid:paraId="0BC46299" w16cid:durableId="5A48E89B"/>
  <w16cid:commentId w16cid:paraId="08073405" w16cid:durableId="2E3B4C57"/>
  <w16cid:commentId w16cid:paraId="17634C48" w16cid:durableId="502FF941"/>
  <w16cid:commentId w16cid:paraId="57721CED" w16cid:durableId="20BD3FDB"/>
  <w16cid:commentId w16cid:paraId="4FCCA7D5" w16cid:durableId="0EADF8A1"/>
  <w16cid:commentId w16cid:paraId="794F7A41" w16cid:durableId="56E1FE95"/>
  <w16cid:commentId w16cid:paraId="791214AF" w16cid:durableId="16341BE7"/>
  <w16cid:commentId w16cid:paraId="45B06E31" w16cid:durableId="6B198035"/>
  <w16cid:commentId w16cid:paraId="5C363AB6" w16cid:durableId="3A1FCE28"/>
  <w16cid:commentId w16cid:paraId="1C8027F1" w16cid:durableId="4E29FC9C"/>
  <w16cid:commentId w16cid:paraId="7B890FBB" w16cid:durableId="34FDB73E"/>
  <w16cid:commentId w16cid:paraId="16E1BBFA" w16cid:durableId="6D49BAA0"/>
  <w16cid:commentId w16cid:paraId="7ED8036A" w16cid:durableId="5F1B698C"/>
  <w16cid:commentId w16cid:paraId="020008CE" w16cid:durableId="42F5D187"/>
  <w16cid:commentId w16cid:paraId="5E1DABCD" w16cid:durableId="7FF0451A"/>
  <w16cid:commentId w16cid:paraId="5A39322D" w16cid:durableId="52E6D641"/>
  <w16cid:commentId w16cid:paraId="73758C4F" w16cid:durableId="307F984B"/>
  <w16cid:commentId w16cid:paraId="78D9CEFC" w16cid:durableId="66298490"/>
  <w16cid:commentId w16cid:paraId="0FAA4A5D" w16cid:durableId="5C4A7A7A"/>
  <w16cid:commentId w16cid:paraId="6721F905" w16cid:durableId="1460E080"/>
  <w16cid:commentId w16cid:paraId="21357722" w16cid:durableId="0BB4F0DA"/>
  <w16cid:commentId w16cid:paraId="3881E085" w16cid:durableId="3A515E32"/>
  <w16cid:commentId w16cid:paraId="5E0E9C0B" w16cid:durableId="35C1AB2A"/>
  <w16cid:commentId w16cid:paraId="235B430D" w16cid:durableId="565E37CD"/>
  <w16cid:commentId w16cid:paraId="6520BF5C" w16cid:durableId="6A82E835"/>
  <w16cid:commentId w16cid:paraId="4A177C35" w16cid:durableId="2B51C447"/>
  <w16cid:commentId w16cid:paraId="4C462317" w16cid:durableId="326DCB4D"/>
  <w16cid:commentId w16cid:paraId="3D78092C" w16cid:durableId="3A5306A4"/>
  <w16cid:commentId w16cid:paraId="0B012D50" w16cid:durableId="3D8EC6B4"/>
  <w16cid:commentId w16cid:paraId="43286F05" w16cid:durableId="2C485F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371E6" w14:textId="77777777" w:rsidR="00F7206E" w:rsidRDefault="00F7206E" w:rsidP="00F7732B">
      <w:pPr>
        <w:spacing w:before="0" w:after="0"/>
      </w:pPr>
      <w:r>
        <w:separator/>
      </w:r>
    </w:p>
  </w:endnote>
  <w:endnote w:type="continuationSeparator" w:id="0">
    <w:p w14:paraId="185EB08E" w14:textId="77777777" w:rsidR="00F7206E" w:rsidRDefault="00F7206E" w:rsidP="00F7732B">
      <w:pPr>
        <w:spacing w:before="0" w:after="0"/>
      </w:pPr>
      <w:r>
        <w:continuationSeparator/>
      </w:r>
    </w:p>
  </w:endnote>
  <w:endnote w:type="continuationNotice" w:id="1">
    <w:p w14:paraId="5BEEB69D" w14:textId="77777777" w:rsidR="00F7206E" w:rsidRDefault="00F7206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EC Square Sans Pro">
    <w:altName w:val="Calibri"/>
    <w:panose1 w:val="020B0604020202020204"/>
    <w:charset w:val="00"/>
    <w:family w:val="swiss"/>
    <w:pitch w:val="variable"/>
    <w:sig w:usb0="20000287" w:usb1="00000001" w:usb2="00000000" w:usb3="00000000" w:csb0="0000019F" w:csb1="00000000"/>
  </w:font>
  <w:font w:name="&quot;Calibri&quot;,sans-serif">
    <w:altName w:val="Times New Roman"/>
    <w:panose1 w:val="020B0604020202020204"/>
    <w:charset w:val="00"/>
    <w:family w:val="roman"/>
    <w:notTrueType/>
    <w:pitch w:val="default"/>
  </w:font>
  <w:font w:name="Aptos">
    <w:altName w:val="Arial"/>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ot;Georgia&quot;,serif">
    <w:altName w:val="Times New Roman"/>
    <w:panose1 w:val="020B0604020202020204"/>
    <w:charset w:val="00"/>
    <w:family w:val="roman"/>
    <w:notTrueType/>
    <w:pitch w:val="default"/>
  </w:font>
  <w:font w:name="Calibri,Arial">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EC Square Sans Cond Pro">
    <w:altName w:val="Calibri"/>
    <w:panose1 w:val="020B0604020202020204"/>
    <w:charset w:val="00"/>
    <w:family w:val="swiss"/>
    <w:pitch w:val="variable"/>
    <w:sig w:usb0="20000287" w:usb1="00000001"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EC Square Sans Pro Light">
    <w:panose1 w:val="020B0604020202020204"/>
    <w:charset w:val="00"/>
    <w:family w:val="swiss"/>
    <w:pitch w:val="variable"/>
    <w:sig w:usb0="20000287" w:usb1="00000001" w:usb2="00000000" w:usb3="00000000" w:csb0="0000019F" w:csb1="00000000"/>
  </w:font>
  <w:font w:name="MinionPro-Regular">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C Square Sans Pro Thin">
    <w:panose1 w:val="020B0604020202020204"/>
    <w:charset w:val="00"/>
    <w:family w:val="swiss"/>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334602"/>
      <w:docPartObj>
        <w:docPartGallery w:val="Page Numbers (Bottom of Page)"/>
        <w:docPartUnique/>
      </w:docPartObj>
    </w:sdtPr>
    <w:sdtEndPr>
      <w:rPr>
        <w:noProof/>
      </w:rPr>
    </w:sdtEndPr>
    <w:sdtContent>
      <w:p w14:paraId="455E40EB" w14:textId="183ED96C" w:rsidR="00B83206" w:rsidRDefault="00B83206">
        <w:pPr>
          <w:pStyle w:val="Footer"/>
          <w:jc w:val="center"/>
          <w:rPr>
            <w:noProof/>
          </w:rPr>
        </w:pPr>
        <w:r w:rsidRPr="3017100E">
          <w:rPr>
            <w:noProof/>
          </w:rPr>
          <w:fldChar w:fldCharType="begin"/>
        </w:r>
        <w:r>
          <w:instrText>PAGE</w:instrText>
        </w:r>
        <w:r w:rsidRPr="3017100E">
          <w:rPr>
            <w:noProof/>
          </w:rPr>
          <w:fldChar w:fldCharType="separate"/>
        </w:r>
        <w:r w:rsidR="001324DF">
          <w:rPr>
            <w:noProof/>
          </w:rPr>
          <w:t>37</w:t>
        </w:r>
        <w:r w:rsidRPr="3017100E">
          <w:fldChar w:fldCharType="end"/>
        </w:r>
      </w:p>
      <w:p w14:paraId="68222754" w14:textId="77777777" w:rsidR="00B83206" w:rsidRDefault="00B83206">
        <w:pPr>
          <w:pStyle w:val="Footer"/>
          <w:jc w:val="center"/>
          <w:rPr>
            <w:noProof/>
          </w:rPr>
        </w:pPr>
      </w:p>
      <w:p w14:paraId="2D2157FF" w14:textId="002C0A67" w:rsidR="00B83206" w:rsidRPr="001A1BC8" w:rsidRDefault="00B83206" w:rsidP="001A1BC8">
        <w:pPr>
          <w:pStyle w:val="Footer"/>
          <w:jc w:val="center"/>
          <w:rPr>
            <w:color w:val="C00000"/>
          </w:rPr>
        </w:pPr>
        <w:r w:rsidRPr="003C40AD">
          <w:rPr>
            <w:rStyle w:val="ui-provider"/>
            <w:color w:val="C00000"/>
          </w:rPr>
          <w:t xml:space="preserve">DO NOT DISCLOSE - For internal use of the European Commission only </w:t>
        </w:r>
        <w:r>
          <w:rPr>
            <w:rStyle w:val="ui-provider"/>
            <w:color w:val="C00000"/>
          </w:rPr>
          <w:t xml:space="preserve">- </w:t>
        </w:r>
        <w:r w:rsidRPr="003C40AD">
          <w:rPr>
            <w:rStyle w:val="ui-provider"/>
            <w:color w:val="C00000"/>
          </w:rPr>
          <w:t xml:space="preserve">Draft version </w:t>
        </w:r>
        <w:r>
          <w:rPr>
            <w:rStyle w:val="ui-provider"/>
            <w:color w:val="C00000"/>
          </w:rPr>
          <w:t>2</w:t>
        </w:r>
        <w:r w:rsidRPr="003C40AD">
          <w:rPr>
            <w:rStyle w:val="ui-provider"/>
            <w:color w:val="C00000"/>
          </w:rPr>
          <w:t>024</w:t>
        </w:r>
      </w:p>
    </w:sdtContent>
  </w:sdt>
  <w:p w14:paraId="78CC965D" w14:textId="05D5EA9C" w:rsidR="00B83206" w:rsidRPr="008F0188" w:rsidRDefault="00B83206" w:rsidP="008F0188">
    <w:pPr>
      <w:pStyle w:val="Footer"/>
      <w:jc w:val="center"/>
      <w:rPr>
        <w:color w:val="C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DE87B" w14:textId="77777777" w:rsidR="00F7206E" w:rsidRDefault="00F7206E" w:rsidP="00F7732B">
      <w:pPr>
        <w:spacing w:before="0" w:after="0"/>
      </w:pPr>
      <w:r>
        <w:separator/>
      </w:r>
    </w:p>
  </w:footnote>
  <w:footnote w:type="continuationSeparator" w:id="0">
    <w:p w14:paraId="5A6B5BA7" w14:textId="77777777" w:rsidR="00F7206E" w:rsidRDefault="00F7206E" w:rsidP="00F7732B">
      <w:pPr>
        <w:spacing w:before="0" w:after="0"/>
      </w:pPr>
      <w:r>
        <w:continuationSeparator/>
      </w:r>
    </w:p>
  </w:footnote>
  <w:footnote w:type="continuationNotice" w:id="1">
    <w:p w14:paraId="3EDDE5E8" w14:textId="77777777" w:rsidR="00F7206E" w:rsidRDefault="00F7206E">
      <w:pPr>
        <w:spacing w:before="0" w:after="0"/>
      </w:pPr>
    </w:p>
  </w:footnote>
  <w:footnote w:id="2">
    <w:p w14:paraId="55C42BF5" w14:textId="7D8288D3" w:rsidR="00B83206" w:rsidRPr="00C475B3" w:rsidRDefault="00B83206" w:rsidP="00C475B3">
      <w:pPr>
        <w:pStyle w:val="FootnoteText"/>
        <w:ind w:left="0" w:firstLine="0"/>
      </w:pPr>
      <w:r w:rsidRPr="00C475B3">
        <w:rPr>
          <w:rStyle w:val="FootnoteReference"/>
        </w:rPr>
        <w:footnoteRef/>
      </w:r>
      <w:r w:rsidRPr="00C475B3">
        <w:t xml:space="preserve"> </w:t>
      </w:r>
      <w:r w:rsidRPr="00C475B3">
        <w:rPr>
          <w:rFonts w:eastAsia="EC Square Sans Pro" w:cs="EC Square Sans Pro"/>
          <w:color w:val="000000" w:themeColor="text1"/>
        </w:rPr>
        <w:t>CBAM is a tool to put a fair price on the carbon emitted during the production of certain carbon intensive goods that are entering the EU, and to encourage cleaner industrial production in non-EU countries. The CBAM will initially apply to imports of goods and selected precursors whose production is carbon intensive and at most significant risk of carbon leakage: cement, iron and steel, aluminium, fertilisers, electricity and hydrogen.</w:t>
      </w:r>
      <w:r w:rsidRPr="00C475B3">
        <w:rPr>
          <w:rFonts w:eastAsia="EC Square Sans Pro" w:cs="EC Square Sans Pro"/>
          <w:b/>
          <w:i/>
        </w:rPr>
        <w:t xml:space="preserve"> </w:t>
      </w:r>
      <w:r w:rsidRPr="00C475B3">
        <w:rPr>
          <w:rStyle w:val="CommentReference"/>
        </w:rPr>
        <w:annotationRef/>
      </w:r>
      <w:r w:rsidRPr="00C475B3">
        <w:rPr>
          <w:rStyle w:val="CommentReference"/>
        </w:rPr>
        <w:annotationRef/>
      </w:r>
    </w:p>
  </w:footnote>
  <w:footnote w:id="3">
    <w:p w14:paraId="51DB156C" w14:textId="0F9E1137" w:rsidR="00B83206" w:rsidRPr="008664FB" w:rsidRDefault="00B83206" w:rsidP="000A4D67">
      <w:pPr>
        <w:pStyle w:val="FootnoteText"/>
        <w:ind w:left="0" w:firstLine="0"/>
      </w:pPr>
      <w:r>
        <w:rPr>
          <w:rStyle w:val="FootnoteReference"/>
        </w:rPr>
        <w:footnoteRef/>
      </w:r>
      <w:r>
        <w:t xml:space="preserve"> </w:t>
      </w:r>
      <w:r>
        <w:rPr>
          <w:rStyle w:val="markedcontent"/>
          <w:rFonts w:ascii="Arial" w:hAnsi="Arial" w:cs="Arial"/>
        </w:rPr>
        <w:t>“Middle actors” are the individuals in between ‘top down’ policy and instruction, and ‘bottom up’ norms. In</w:t>
      </w:r>
      <w:r>
        <w:br/>
      </w:r>
      <w:r>
        <w:rPr>
          <w:rStyle w:val="markedcontent"/>
          <w:rFonts w:ascii="Arial" w:hAnsi="Arial" w:cs="Arial"/>
        </w:rPr>
        <w:t>construction, 'middle actors' with influence on building performance include clerks of works,</w:t>
      </w:r>
      <w:r>
        <w:br/>
      </w:r>
      <w:r>
        <w:rPr>
          <w:rStyle w:val="markedcontent"/>
          <w:rFonts w:ascii="Arial" w:hAnsi="Arial" w:cs="Arial"/>
        </w:rPr>
        <w:t>project managers, tradespeople and technical advisers</w:t>
      </w:r>
      <w:ins w:id="99" w:author="GASTALDI Chiara (JRC-ISPRA)" w:date="2025-02-17T10:51:00Z">
        <w:r>
          <w:rPr>
            <w:rStyle w:val="markedcontent"/>
            <w:rFonts w:ascii="Arial" w:hAnsi="Arial" w:cs="Arial"/>
          </w:rPr>
          <w:t xml:space="preserve"> </w:t>
        </w:r>
      </w:ins>
      <w:r>
        <w:rPr>
          <w:rStyle w:val="markedcontent"/>
          <w:rFonts w:ascii="Arial" w:hAnsi="Arial" w:cs="Arial"/>
        </w:rPr>
        <w:fldChar w:fldCharType="begin"/>
      </w:r>
      <w:r>
        <w:rPr>
          <w:rStyle w:val="markedcontent"/>
          <w:rFonts w:ascii="Arial" w:hAnsi="Arial" w:cs="Arial"/>
        </w:rPr>
        <w:instrText xml:space="preserve"> ADDIN ZOTERO_ITEM CSL_CITATION {"citationID":"a239p7783i9","properties":{"formattedCitation":"[19]","plainCitation":"[19]","noteIndex":2},"citationItems":[{"id":1586,"uris":["http://zotero.org/groups/5272309/items/YUAIWZ64"],"itemData":{"id":1586,"type":"chapter","abstract":"This paper explores what knowledge and skills are needed, and how those skills and knowledge might be gained, in order to deliver more sustainable outcomes from construction, using the concept of ‘middle actors’. ‘Middle actors’ are the individuals who occupy the space between ‘top-down’ policy and instruction, and ‘bottom-up’ norms. In construction, ‘middle actors’ with influence on building performance include clerks of works, project managers, tradespeople and technical advisers.\nThere is a relentless drive for more sustainable buildings that use less energy, generate less waste during construction and use, and provide healthy environments for people to live and work in. This direction of travel can no longer be considered ‘new’ and yet it remains far from the mainstream. To create buildings which are sustainable, we need to consider not only technology and design changes, but how to alter the wider system of construction. We use middle actors as the lens through which to examine these non-technical changes, and the skills and knowledge required to achieve them.\nA review of the concept of middle actors as it has been applied to construction and an overview of skills and knowledge needs for sustainable construction is followed by identifying middle actors in new build and retrofit, commercial and domestic projects currently under way with one developer in Leeds, UK. The skills and knowledge needed by ‘middle actors’ to deliver more sustainable outcomes from their projects are described, based on empirical data gathered from project teams, and further structured by considering when in the project cycle they are needed, and what routes to gaining the required skills and knowledge might be most effective. This analysis reinforces that there is no single route to achieving more sustainable buildings and instead the activities, responsibilities and networks of individuals need to be carefully considered in developing training programmes for construction teams.","container-title":"Sustainable Ecological Engineering Design","publisher":"Springer International Publishing","title":"Who are the 'middle actors' in sustainable construction and what do they need to know?","author":[{"family":"Owen","given":"Alice"},{"family":"Janda","given":"Kathryn"},{"family":"Simpson","given":"Kate"}],"issued":{"date-parts":[["2019",12,8]]}}}],"schema":"https://github.com/citation-style-language/schema/raw/master/csl-citation.json"} </w:instrText>
      </w:r>
      <w:r>
        <w:rPr>
          <w:rStyle w:val="markedcontent"/>
          <w:rFonts w:ascii="Arial" w:hAnsi="Arial" w:cs="Arial"/>
        </w:rPr>
        <w:fldChar w:fldCharType="separate"/>
      </w:r>
      <w:r w:rsidRPr="000A4D67">
        <w:rPr>
          <w:rFonts w:ascii="Arial" w:hAnsi="Arial" w:cs="Arial"/>
          <w:szCs w:val="24"/>
        </w:rPr>
        <w:t>[19]</w:t>
      </w:r>
      <w:r>
        <w:rPr>
          <w:rStyle w:val="markedcontent"/>
          <w:rFonts w:ascii="Arial" w:hAnsi="Arial" w:cs="Arial"/>
        </w:rPr>
        <w:fldChar w:fldCharType="end"/>
      </w:r>
      <w:r>
        <w:rPr>
          <w:rStyle w:val="markedcontent"/>
          <w:rFonts w:ascii="Arial" w:hAnsi="Arial" w:cs="Arial"/>
        </w:rPr>
        <w:t xml:space="preserve">. </w:t>
      </w:r>
      <w:del w:id="100" w:author="GASTALDI Chiara (JRC-ISPRA)" w:date="2025-02-17T10:52:00Z">
        <w:r w:rsidDel="000A4D67">
          <w:rPr>
            <w:rStyle w:val="markedcontent"/>
            <w:rFonts w:ascii="Arial" w:hAnsi="Arial" w:cs="Arial"/>
          </w:rPr>
          <w:delText>.]</w:delText>
        </w:r>
      </w:del>
    </w:p>
  </w:footnote>
  <w:footnote w:id="4">
    <w:p w14:paraId="4977CB3D" w14:textId="0B8D6FE8" w:rsidR="00B83206" w:rsidRDefault="00B83206">
      <w:pPr>
        <w:pStyle w:val="FootnoteText"/>
      </w:pPr>
      <w:r>
        <w:rPr>
          <w:rStyle w:val="FootnoteReference"/>
        </w:rPr>
        <w:footnoteRef/>
      </w:r>
      <w:r>
        <w:t xml:space="preserve"> JRC Expert - Fiche on Textiles</w:t>
      </w:r>
    </w:p>
  </w:footnote>
  <w:footnote w:id="5">
    <w:p w14:paraId="29FD083E" w14:textId="77777777" w:rsidR="00B83206" w:rsidRDefault="00B83206" w:rsidP="009532B7">
      <w:pPr>
        <w:pStyle w:val="FootnoteText"/>
      </w:pPr>
      <w:r>
        <w:rPr>
          <w:rStyle w:val="FootnoteReference"/>
        </w:rPr>
        <w:footnoteRef/>
      </w:r>
      <w:r>
        <w:t xml:space="preserve"> On-going JRC project from B5 for DG ENV.B3 focused on construction and demolition waste, publication awaiting</w:t>
      </w:r>
    </w:p>
  </w:footnote>
  <w:footnote w:id="6">
    <w:p w14:paraId="05229444" w14:textId="0369281D" w:rsidR="00B83206" w:rsidDel="00195803" w:rsidRDefault="00B83206">
      <w:pPr>
        <w:pStyle w:val="FootnoteText"/>
        <w:rPr>
          <w:del w:id="252" w:author="GASTALDI Chiara (JRC-ISPRA)" w:date="2025-02-18T11:57:00Z"/>
        </w:rPr>
      </w:pPr>
      <w:del w:id="253" w:author="GASTALDI Chiara (JRC-ISPRA)" w:date="2025-02-18T11:57:00Z">
        <w:r w:rsidDel="00195803">
          <w:rPr>
            <w:rStyle w:val="FootnoteReference"/>
          </w:rPr>
          <w:footnoteRef/>
        </w:r>
        <w:r w:rsidDel="00195803">
          <w:delText xml:space="preserve"> JRC Expertise - Fiche on Waste Management</w:delText>
        </w:r>
      </w:del>
    </w:p>
  </w:footnote>
  <w:footnote w:id="7">
    <w:p w14:paraId="0A104E57" w14:textId="147DB508" w:rsidR="00B83206" w:rsidRPr="0018628E" w:rsidRDefault="00B83206" w:rsidP="00737833">
      <w:pPr>
        <w:pStyle w:val="FootnoteText"/>
        <w:ind w:left="0" w:firstLine="0"/>
      </w:pPr>
      <w:r>
        <w:rPr>
          <w:rStyle w:val="FootnoteReference"/>
        </w:rPr>
        <w:footnoteRef/>
      </w:r>
      <w:r>
        <w:t xml:space="preserve"> </w:t>
      </w:r>
      <w:r>
        <w:rPr>
          <w:rStyle w:val="normaltextrun"/>
          <w:color w:val="000000"/>
          <w:shd w:val="clear" w:color="auto" w:fill="FFFFFF"/>
        </w:rPr>
        <w:t xml:space="preserve">Mobility-as-a-Service describes the combination of various mobility services into a single digital platform, facing the difficulties to integrate data of diverse transport operators </w:t>
      </w:r>
      <w:r>
        <w:rPr>
          <w:rStyle w:val="normaltextrun"/>
          <w:color w:val="000000"/>
          <w:shd w:val="clear" w:color="auto" w:fill="FFFFFF"/>
        </w:rPr>
        <w:fldChar w:fldCharType="begin"/>
      </w:r>
      <w:r>
        <w:rPr>
          <w:rStyle w:val="normaltextrun"/>
          <w:color w:val="000000"/>
          <w:shd w:val="clear" w:color="auto" w:fill="FFFFFF"/>
        </w:rPr>
        <w:instrText xml:space="preserve"> ADDIN ZOTERO_ITEM CSL_CITATION {"citationID":"KUF1wRzO","properties":{"formattedCitation":"[145]","plainCitation":"[145]","noteIndex":6},"citationItems":[{"id":1516,"uris":["http://zotero.org/groups/5272309/items/T7DVGRS7","http://zotero.org/groups/5272309/items/4RU7B79X"],"itemData":{"id":1516,"type":"report","genre":"Maas Alliance Working Group 3 - Position paper","title":"Interoperability for Mobility, Data Models, and API","URL":"https://maas-alliance.eu/wp-content/uploads/2021/11/20211120-Def-Version-Interoperaability-for-Mobility.-Data-Models-and-API-_-FINAL.pdf","author":[{"family":"MaaS Alliance","given":""}],"issued":{"date-parts":[["2021",11,10]]}}}],"schema":"https://github.com/citation-style-language/schema/raw/master/csl-citation.json"} </w:instrText>
      </w:r>
      <w:r>
        <w:rPr>
          <w:rStyle w:val="normaltextrun"/>
          <w:color w:val="000000"/>
          <w:shd w:val="clear" w:color="auto" w:fill="FFFFFF"/>
        </w:rPr>
        <w:fldChar w:fldCharType="separate"/>
      </w:r>
      <w:r w:rsidRPr="00B83206">
        <w:t>[145]</w:t>
      </w:r>
      <w:r>
        <w:rPr>
          <w:rStyle w:val="normaltextrun"/>
          <w:color w:val="000000"/>
          <w:shd w:val="clear" w:color="auto" w:fill="FFFFFF"/>
        </w:rPr>
        <w:fldChar w:fldCharType="end"/>
      </w:r>
      <w:r>
        <w:rPr>
          <w:rStyle w:val="normaltextrun"/>
          <w:color w:val="000000"/>
          <w:shd w:val="clear" w:color="auto" w:fill="FFFFFF"/>
        </w:rPr>
        <w:t>.</w:t>
      </w:r>
      <w:r>
        <w:rPr>
          <w:rStyle w:val="eop"/>
          <w:rFonts w:ascii="Calibri" w:hAnsi="Calibri" w:cs="Calibri"/>
          <w:color w:val="000000"/>
          <w:shd w:val="clear" w:color="auto" w:fill="FFFFFF"/>
        </w:rPr>
        <w: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B83206" w14:paraId="53249310" w14:textId="77777777" w:rsidTr="3017100E">
      <w:trPr>
        <w:trHeight w:val="300"/>
      </w:trPr>
      <w:tc>
        <w:tcPr>
          <w:tcW w:w="3020" w:type="dxa"/>
        </w:tcPr>
        <w:p w14:paraId="21A5FF93" w14:textId="3C34C19D" w:rsidR="00B83206" w:rsidRDefault="00B83206" w:rsidP="3017100E">
          <w:pPr>
            <w:pStyle w:val="Header"/>
            <w:ind w:left="-115"/>
            <w:jc w:val="left"/>
          </w:pPr>
        </w:p>
      </w:tc>
      <w:tc>
        <w:tcPr>
          <w:tcW w:w="3020" w:type="dxa"/>
        </w:tcPr>
        <w:p w14:paraId="6C946FF4" w14:textId="111739AA" w:rsidR="00B83206" w:rsidRDefault="00B83206" w:rsidP="3017100E">
          <w:pPr>
            <w:pStyle w:val="Header"/>
            <w:jc w:val="center"/>
          </w:pPr>
        </w:p>
      </w:tc>
      <w:tc>
        <w:tcPr>
          <w:tcW w:w="3020" w:type="dxa"/>
        </w:tcPr>
        <w:p w14:paraId="27F85CA4" w14:textId="68C52ACD" w:rsidR="00B83206" w:rsidRDefault="00B83206" w:rsidP="3017100E">
          <w:pPr>
            <w:pStyle w:val="Header"/>
            <w:ind w:right="-115"/>
            <w:jc w:val="right"/>
          </w:pPr>
        </w:p>
      </w:tc>
    </w:tr>
  </w:tbl>
  <w:p w14:paraId="67F1389B" w14:textId="319F4529" w:rsidR="00B83206" w:rsidRDefault="00B83206" w:rsidP="3017100E">
    <w:pPr>
      <w:pStyle w:val="Header"/>
    </w:pPr>
  </w:p>
</w:hdr>
</file>

<file path=word/intelligence2.xml><?xml version="1.0" encoding="utf-8"?>
<int2:intelligence xmlns:int2="http://schemas.microsoft.com/office/intelligence/2020/intelligence" xmlns:oel="http://schemas.microsoft.com/office/2019/extlst">
  <int2:observations>
    <int2:textHash int2:hashCode="09haIiUoRgSnGV" int2:id="JLlFtjSF">
      <int2:state int2:value="Rejected" int2:type="AugLoop_Text_Critique"/>
    </int2:textHash>
    <int2:textHash int2:hashCode="iDhXiqCFroFHLh" int2:id="jy0sh6W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ADA"/>
    <w:multiLevelType w:val="hybridMultilevel"/>
    <w:tmpl w:val="08B67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14CF58"/>
    <w:multiLevelType w:val="hybridMultilevel"/>
    <w:tmpl w:val="1F96229C"/>
    <w:lvl w:ilvl="0" w:tplc="40BCC106">
      <w:start w:val="1"/>
      <w:numFmt w:val="bullet"/>
      <w:lvlText w:val=""/>
      <w:lvlJc w:val="left"/>
      <w:pPr>
        <w:ind w:left="360" w:hanging="360"/>
      </w:pPr>
      <w:rPr>
        <w:rFonts w:ascii="Symbol" w:hAnsi="Symbol" w:hint="default"/>
      </w:rPr>
    </w:lvl>
    <w:lvl w:ilvl="1" w:tplc="8E9206B6">
      <w:start w:val="1"/>
      <w:numFmt w:val="bullet"/>
      <w:lvlText w:val="o"/>
      <w:lvlJc w:val="left"/>
      <w:pPr>
        <w:ind w:left="1080" w:hanging="360"/>
      </w:pPr>
      <w:rPr>
        <w:rFonts w:ascii="Courier New" w:hAnsi="Courier New" w:hint="default"/>
      </w:rPr>
    </w:lvl>
    <w:lvl w:ilvl="2" w:tplc="C97076CC">
      <w:start w:val="1"/>
      <w:numFmt w:val="bullet"/>
      <w:lvlText w:val=""/>
      <w:lvlJc w:val="left"/>
      <w:pPr>
        <w:ind w:left="1800" w:hanging="360"/>
      </w:pPr>
      <w:rPr>
        <w:rFonts w:ascii="Wingdings" w:hAnsi="Wingdings" w:hint="default"/>
      </w:rPr>
    </w:lvl>
    <w:lvl w:ilvl="3" w:tplc="0226A52C">
      <w:start w:val="1"/>
      <w:numFmt w:val="bullet"/>
      <w:lvlText w:val=""/>
      <w:lvlJc w:val="left"/>
      <w:pPr>
        <w:ind w:left="2520" w:hanging="360"/>
      </w:pPr>
      <w:rPr>
        <w:rFonts w:ascii="Symbol" w:hAnsi="Symbol" w:hint="default"/>
      </w:rPr>
    </w:lvl>
    <w:lvl w:ilvl="4" w:tplc="0DD400DE">
      <w:start w:val="1"/>
      <w:numFmt w:val="bullet"/>
      <w:lvlText w:val="o"/>
      <w:lvlJc w:val="left"/>
      <w:pPr>
        <w:ind w:left="3240" w:hanging="360"/>
      </w:pPr>
      <w:rPr>
        <w:rFonts w:ascii="Courier New" w:hAnsi="Courier New" w:hint="default"/>
      </w:rPr>
    </w:lvl>
    <w:lvl w:ilvl="5" w:tplc="97760FAC">
      <w:start w:val="1"/>
      <w:numFmt w:val="bullet"/>
      <w:lvlText w:val=""/>
      <w:lvlJc w:val="left"/>
      <w:pPr>
        <w:ind w:left="3960" w:hanging="360"/>
      </w:pPr>
      <w:rPr>
        <w:rFonts w:ascii="Wingdings" w:hAnsi="Wingdings" w:hint="default"/>
      </w:rPr>
    </w:lvl>
    <w:lvl w:ilvl="6" w:tplc="A260B8DA">
      <w:start w:val="1"/>
      <w:numFmt w:val="bullet"/>
      <w:lvlText w:val=""/>
      <w:lvlJc w:val="left"/>
      <w:pPr>
        <w:ind w:left="4680" w:hanging="360"/>
      </w:pPr>
      <w:rPr>
        <w:rFonts w:ascii="Symbol" w:hAnsi="Symbol" w:hint="default"/>
      </w:rPr>
    </w:lvl>
    <w:lvl w:ilvl="7" w:tplc="FA2404D8">
      <w:start w:val="1"/>
      <w:numFmt w:val="bullet"/>
      <w:lvlText w:val="o"/>
      <w:lvlJc w:val="left"/>
      <w:pPr>
        <w:ind w:left="5400" w:hanging="360"/>
      </w:pPr>
      <w:rPr>
        <w:rFonts w:ascii="Courier New" w:hAnsi="Courier New" w:hint="default"/>
      </w:rPr>
    </w:lvl>
    <w:lvl w:ilvl="8" w:tplc="3D80B7CC">
      <w:start w:val="1"/>
      <w:numFmt w:val="bullet"/>
      <w:lvlText w:val=""/>
      <w:lvlJc w:val="left"/>
      <w:pPr>
        <w:ind w:left="6120" w:hanging="360"/>
      </w:pPr>
      <w:rPr>
        <w:rFonts w:ascii="Wingdings" w:hAnsi="Wingdings" w:hint="default"/>
      </w:rPr>
    </w:lvl>
  </w:abstractNum>
  <w:abstractNum w:abstractNumId="2" w15:restartNumberingAfterBreak="0">
    <w:nsid w:val="047D582E"/>
    <w:multiLevelType w:val="hybridMultilevel"/>
    <w:tmpl w:val="32788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60365"/>
    <w:multiLevelType w:val="hybridMultilevel"/>
    <w:tmpl w:val="D6C4B3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918B226"/>
    <w:multiLevelType w:val="hybridMultilevel"/>
    <w:tmpl w:val="0458DE12"/>
    <w:lvl w:ilvl="0" w:tplc="D53E3CEA">
      <w:start w:val="1"/>
      <w:numFmt w:val="bullet"/>
      <w:lvlText w:val=""/>
      <w:lvlJc w:val="left"/>
      <w:pPr>
        <w:ind w:left="720" w:hanging="360"/>
      </w:pPr>
      <w:rPr>
        <w:rFonts w:ascii="Symbol" w:hAnsi="Symbol" w:hint="default"/>
      </w:rPr>
    </w:lvl>
    <w:lvl w:ilvl="1" w:tplc="52BC86A2">
      <w:start w:val="1"/>
      <w:numFmt w:val="bullet"/>
      <w:lvlText w:val="o"/>
      <w:lvlJc w:val="left"/>
      <w:pPr>
        <w:ind w:left="1440" w:hanging="360"/>
      </w:pPr>
      <w:rPr>
        <w:rFonts w:ascii="Courier New" w:hAnsi="Courier New" w:hint="default"/>
      </w:rPr>
    </w:lvl>
    <w:lvl w:ilvl="2" w:tplc="73FE44E8">
      <w:start w:val="1"/>
      <w:numFmt w:val="bullet"/>
      <w:lvlText w:val=""/>
      <w:lvlJc w:val="left"/>
      <w:pPr>
        <w:ind w:left="2160" w:hanging="360"/>
      </w:pPr>
      <w:rPr>
        <w:rFonts w:ascii="Wingdings" w:hAnsi="Wingdings" w:hint="default"/>
      </w:rPr>
    </w:lvl>
    <w:lvl w:ilvl="3" w:tplc="E0E20248">
      <w:start w:val="1"/>
      <w:numFmt w:val="bullet"/>
      <w:lvlText w:val=""/>
      <w:lvlJc w:val="left"/>
      <w:pPr>
        <w:ind w:left="2880" w:hanging="360"/>
      </w:pPr>
      <w:rPr>
        <w:rFonts w:ascii="Symbol" w:hAnsi="Symbol" w:hint="default"/>
      </w:rPr>
    </w:lvl>
    <w:lvl w:ilvl="4" w:tplc="03C039E8">
      <w:start w:val="1"/>
      <w:numFmt w:val="bullet"/>
      <w:lvlText w:val="o"/>
      <w:lvlJc w:val="left"/>
      <w:pPr>
        <w:ind w:left="3600" w:hanging="360"/>
      </w:pPr>
      <w:rPr>
        <w:rFonts w:ascii="Courier New" w:hAnsi="Courier New" w:hint="default"/>
      </w:rPr>
    </w:lvl>
    <w:lvl w:ilvl="5" w:tplc="C61CCAF2">
      <w:start w:val="1"/>
      <w:numFmt w:val="bullet"/>
      <w:lvlText w:val=""/>
      <w:lvlJc w:val="left"/>
      <w:pPr>
        <w:ind w:left="4320" w:hanging="360"/>
      </w:pPr>
      <w:rPr>
        <w:rFonts w:ascii="Wingdings" w:hAnsi="Wingdings" w:hint="default"/>
      </w:rPr>
    </w:lvl>
    <w:lvl w:ilvl="6" w:tplc="2BD61616">
      <w:start w:val="1"/>
      <w:numFmt w:val="bullet"/>
      <w:lvlText w:val=""/>
      <w:lvlJc w:val="left"/>
      <w:pPr>
        <w:ind w:left="5040" w:hanging="360"/>
      </w:pPr>
      <w:rPr>
        <w:rFonts w:ascii="Symbol" w:hAnsi="Symbol" w:hint="default"/>
      </w:rPr>
    </w:lvl>
    <w:lvl w:ilvl="7" w:tplc="B454848C">
      <w:start w:val="1"/>
      <w:numFmt w:val="bullet"/>
      <w:lvlText w:val="o"/>
      <w:lvlJc w:val="left"/>
      <w:pPr>
        <w:ind w:left="5760" w:hanging="360"/>
      </w:pPr>
      <w:rPr>
        <w:rFonts w:ascii="Courier New" w:hAnsi="Courier New" w:hint="default"/>
      </w:rPr>
    </w:lvl>
    <w:lvl w:ilvl="8" w:tplc="78F839D0">
      <w:start w:val="1"/>
      <w:numFmt w:val="bullet"/>
      <w:lvlText w:val=""/>
      <w:lvlJc w:val="left"/>
      <w:pPr>
        <w:ind w:left="6480" w:hanging="360"/>
      </w:pPr>
      <w:rPr>
        <w:rFonts w:ascii="Wingdings" w:hAnsi="Wingdings" w:hint="default"/>
      </w:rPr>
    </w:lvl>
  </w:abstractNum>
  <w:abstractNum w:abstractNumId="5" w15:restartNumberingAfterBreak="0">
    <w:nsid w:val="091A2BF0"/>
    <w:multiLevelType w:val="hybridMultilevel"/>
    <w:tmpl w:val="68749576"/>
    <w:lvl w:ilvl="0" w:tplc="34CA8BF0">
      <w:start w:val="1"/>
      <w:numFmt w:val="decimal"/>
      <w:lvlText w:val="%1."/>
      <w:lvlJc w:val="left"/>
      <w:pPr>
        <w:ind w:left="720" w:hanging="360"/>
      </w:pPr>
    </w:lvl>
    <w:lvl w:ilvl="1" w:tplc="ED5457A4">
      <w:start w:val="1"/>
      <w:numFmt w:val="lowerLetter"/>
      <w:lvlText w:val="%2."/>
      <w:lvlJc w:val="left"/>
      <w:pPr>
        <w:ind w:left="1440" w:hanging="360"/>
      </w:pPr>
    </w:lvl>
    <w:lvl w:ilvl="2" w:tplc="B24C8DC6">
      <w:start w:val="1"/>
      <w:numFmt w:val="lowerRoman"/>
      <w:lvlText w:val="%3."/>
      <w:lvlJc w:val="right"/>
      <w:pPr>
        <w:ind w:left="2160" w:hanging="180"/>
      </w:pPr>
    </w:lvl>
    <w:lvl w:ilvl="3" w:tplc="4F7254AC">
      <w:start w:val="1"/>
      <w:numFmt w:val="decimal"/>
      <w:lvlText w:val="%4."/>
      <w:lvlJc w:val="left"/>
      <w:pPr>
        <w:ind w:left="2880" w:hanging="360"/>
      </w:pPr>
    </w:lvl>
    <w:lvl w:ilvl="4" w:tplc="DE5613EC">
      <w:start w:val="1"/>
      <w:numFmt w:val="lowerLetter"/>
      <w:lvlText w:val="%5."/>
      <w:lvlJc w:val="left"/>
      <w:pPr>
        <w:ind w:left="3600" w:hanging="360"/>
      </w:pPr>
    </w:lvl>
    <w:lvl w:ilvl="5" w:tplc="B5A0543C">
      <w:start w:val="1"/>
      <w:numFmt w:val="lowerRoman"/>
      <w:lvlText w:val="%6."/>
      <w:lvlJc w:val="right"/>
      <w:pPr>
        <w:ind w:left="4320" w:hanging="180"/>
      </w:pPr>
    </w:lvl>
    <w:lvl w:ilvl="6" w:tplc="F306F2AA">
      <w:start w:val="1"/>
      <w:numFmt w:val="decimal"/>
      <w:lvlText w:val="%7."/>
      <w:lvlJc w:val="left"/>
      <w:pPr>
        <w:ind w:left="5040" w:hanging="360"/>
      </w:pPr>
    </w:lvl>
    <w:lvl w:ilvl="7" w:tplc="FDF4FFD6">
      <w:start w:val="1"/>
      <w:numFmt w:val="lowerLetter"/>
      <w:lvlText w:val="%8."/>
      <w:lvlJc w:val="left"/>
      <w:pPr>
        <w:ind w:left="5760" w:hanging="360"/>
      </w:pPr>
    </w:lvl>
    <w:lvl w:ilvl="8" w:tplc="53206AF4">
      <w:start w:val="1"/>
      <w:numFmt w:val="lowerRoman"/>
      <w:lvlText w:val="%9."/>
      <w:lvlJc w:val="right"/>
      <w:pPr>
        <w:ind w:left="6480" w:hanging="180"/>
      </w:pPr>
    </w:lvl>
  </w:abstractNum>
  <w:abstractNum w:abstractNumId="6" w15:restartNumberingAfterBreak="0">
    <w:nsid w:val="09AF3A4D"/>
    <w:multiLevelType w:val="hybridMultilevel"/>
    <w:tmpl w:val="FF54D748"/>
    <w:lvl w:ilvl="0" w:tplc="A0EE43A2">
      <w:start w:val="1"/>
      <w:numFmt w:val="bullet"/>
      <w:pStyle w:val="JRCTextbulletedlist1"/>
      <w:lvlText w:val="—"/>
      <w:lvlJc w:val="left"/>
      <w:pPr>
        <w:ind w:left="360" w:hanging="360"/>
      </w:pPr>
      <w:rPr>
        <w:rFonts w:ascii="Times New Roman"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9EFD14C"/>
    <w:multiLevelType w:val="hybridMultilevel"/>
    <w:tmpl w:val="2D3E0650"/>
    <w:lvl w:ilvl="0" w:tplc="994467C8">
      <w:start w:val="1"/>
      <w:numFmt w:val="decimal"/>
      <w:lvlText w:val="%1."/>
      <w:lvlJc w:val="left"/>
      <w:pPr>
        <w:ind w:left="720" w:hanging="360"/>
      </w:pPr>
    </w:lvl>
    <w:lvl w:ilvl="1" w:tplc="F4C6E016">
      <w:start w:val="1"/>
      <w:numFmt w:val="lowerLetter"/>
      <w:lvlText w:val="%2."/>
      <w:lvlJc w:val="left"/>
      <w:pPr>
        <w:ind w:left="1440" w:hanging="360"/>
      </w:pPr>
    </w:lvl>
    <w:lvl w:ilvl="2" w:tplc="5484C478">
      <w:start w:val="1"/>
      <w:numFmt w:val="lowerRoman"/>
      <w:lvlText w:val="%3."/>
      <w:lvlJc w:val="right"/>
      <w:pPr>
        <w:ind w:left="2160" w:hanging="180"/>
      </w:pPr>
    </w:lvl>
    <w:lvl w:ilvl="3" w:tplc="E77869F8">
      <w:start w:val="1"/>
      <w:numFmt w:val="decimal"/>
      <w:lvlText w:val="%4."/>
      <w:lvlJc w:val="left"/>
      <w:pPr>
        <w:ind w:left="2880" w:hanging="360"/>
      </w:pPr>
    </w:lvl>
    <w:lvl w:ilvl="4" w:tplc="D13EAD80">
      <w:start w:val="1"/>
      <w:numFmt w:val="lowerLetter"/>
      <w:lvlText w:val="%5."/>
      <w:lvlJc w:val="left"/>
      <w:pPr>
        <w:ind w:left="3600" w:hanging="360"/>
      </w:pPr>
    </w:lvl>
    <w:lvl w:ilvl="5" w:tplc="B762AE3A">
      <w:start w:val="1"/>
      <w:numFmt w:val="lowerRoman"/>
      <w:lvlText w:val="%6."/>
      <w:lvlJc w:val="right"/>
      <w:pPr>
        <w:ind w:left="4320" w:hanging="180"/>
      </w:pPr>
    </w:lvl>
    <w:lvl w:ilvl="6" w:tplc="6E042E7A">
      <w:start w:val="1"/>
      <w:numFmt w:val="decimal"/>
      <w:lvlText w:val="%7."/>
      <w:lvlJc w:val="left"/>
      <w:pPr>
        <w:ind w:left="5040" w:hanging="360"/>
      </w:pPr>
    </w:lvl>
    <w:lvl w:ilvl="7" w:tplc="53569A80">
      <w:start w:val="1"/>
      <w:numFmt w:val="lowerLetter"/>
      <w:lvlText w:val="%8."/>
      <w:lvlJc w:val="left"/>
      <w:pPr>
        <w:ind w:left="5760" w:hanging="360"/>
      </w:pPr>
    </w:lvl>
    <w:lvl w:ilvl="8" w:tplc="BBF426A8">
      <w:start w:val="1"/>
      <w:numFmt w:val="lowerRoman"/>
      <w:lvlText w:val="%9."/>
      <w:lvlJc w:val="right"/>
      <w:pPr>
        <w:ind w:left="6480" w:hanging="180"/>
      </w:pPr>
    </w:lvl>
  </w:abstractNum>
  <w:abstractNum w:abstractNumId="8" w15:restartNumberingAfterBreak="0">
    <w:nsid w:val="0E17E96F"/>
    <w:multiLevelType w:val="hybridMultilevel"/>
    <w:tmpl w:val="90B28256"/>
    <w:lvl w:ilvl="0" w:tplc="80802E3A">
      <w:start w:val="1"/>
      <w:numFmt w:val="bullet"/>
      <w:lvlText w:val=""/>
      <w:lvlJc w:val="left"/>
      <w:pPr>
        <w:ind w:left="360" w:hanging="360"/>
      </w:pPr>
      <w:rPr>
        <w:rFonts w:ascii="Symbol" w:hAnsi="Symbol" w:hint="default"/>
      </w:rPr>
    </w:lvl>
    <w:lvl w:ilvl="1" w:tplc="BFF83086">
      <w:start w:val="1"/>
      <w:numFmt w:val="bullet"/>
      <w:lvlText w:val="o"/>
      <w:lvlJc w:val="left"/>
      <w:pPr>
        <w:ind w:left="1080" w:hanging="360"/>
      </w:pPr>
      <w:rPr>
        <w:rFonts w:ascii="Courier New" w:hAnsi="Courier New" w:hint="default"/>
      </w:rPr>
    </w:lvl>
    <w:lvl w:ilvl="2" w:tplc="0CE4D4E2">
      <w:start w:val="1"/>
      <w:numFmt w:val="bullet"/>
      <w:lvlText w:val=""/>
      <w:lvlJc w:val="left"/>
      <w:pPr>
        <w:ind w:left="1800" w:hanging="360"/>
      </w:pPr>
      <w:rPr>
        <w:rFonts w:ascii="Wingdings" w:hAnsi="Wingdings" w:hint="default"/>
      </w:rPr>
    </w:lvl>
    <w:lvl w:ilvl="3" w:tplc="6D9A1612">
      <w:start w:val="1"/>
      <w:numFmt w:val="bullet"/>
      <w:lvlText w:val=""/>
      <w:lvlJc w:val="left"/>
      <w:pPr>
        <w:ind w:left="2520" w:hanging="360"/>
      </w:pPr>
      <w:rPr>
        <w:rFonts w:ascii="Symbol" w:hAnsi="Symbol" w:hint="default"/>
      </w:rPr>
    </w:lvl>
    <w:lvl w:ilvl="4" w:tplc="15746FA8">
      <w:start w:val="1"/>
      <w:numFmt w:val="bullet"/>
      <w:lvlText w:val="o"/>
      <w:lvlJc w:val="left"/>
      <w:pPr>
        <w:ind w:left="3240" w:hanging="360"/>
      </w:pPr>
      <w:rPr>
        <w:rFonts w:ascii="Courier New" w:hAnsi="Courier New" w:hint="default"/>
      </w:rPr>
    </w:lvl>
    <w:lvl w:ilvl="5" w:tplc="00EA8082">
      <w:start w:val="1"/>
      <w:numFmt w:val="bullet"/>
      <w:lvlText w:val=""/>
      <w:lvlJc w:val="left"/>
      <w:pPr>
        <w:ind w:left="3960" w:hanging="360"/>
      </w:pPr>
      <w:rPr>
        <w:rFonts w:ascii="Wingdings" w:hAnsi="Wingdings" w:hint="default"/>
      </w:rPr>
    </w:lvl>
    <w:lvl w:ilvl="6" w:tplc="5EEE45CE">
      <w:start w:val="1"/>
      <w:numFmt w:val="bullet"/>
      <w:lvlText w:val=""/>
      <w:lvlJc w:val="left"/>
      <w:pPr>
        <w:ind w:left="4680" w:hanging="360"/>
      </w:pPr>
      <w:rPr>
        <w:rFonts w:ascii="Symbol" w:hAnsi="Symbol" w:hint="default"/>
      </w:rPr>
    </w:lvl>
    <w:lvl w:ilvl="7" w:tplc="672A3644">
      <w:start w:val="1"/>
      <w:numFmt w:val="bullet"/>
      <w:lvlText w:val="o"/>
      <w:lvlJc w:val="left"/>
      <w:pPr>
        <w:ind w:left="5400" w:hanging="360"/>
      </w:pPr>
      <w:rPr>
        <w:rFonts w:ascii="Courier New" w:hAnsi="Courier New" w:hint="default"/>
      </w:rPr>
    </w:lvl>
    <w:lvl w:ilvl="8" w:tplc="50C86432">
      <w:start w:val="1"/>
      <w:numFmt w:val="bullet"/>
      <w:lvlText w:val=""/>
      <w:lvlJc w:val="left"/>
      <w:pPr>
        <w:ind w:left="6120" w:hanging="360"/>
      </w:pPr>
      <w:rPr>
        <w:rFonts w:ascii="Wingdings" w:hAnsi="Wingdings" w:hint="default"/>
      </w:rPr>
    </w:lvl>
  </w:abstractNum>
  <w:abstractNum w:abstractNumId="9" w15:restartNumberingAfterBreak="0">
    <w:nsid w:val="0EFD4954"/>
    <w:multiLevelType w:val="hybridMultilevel"/>
    <w:tmpl w:val="B73AE150"/>
    <w:lvl w:ilvl="0" w:tplc="413E52A6">
      <w:start w:val="1"/>
      <w:numFmt w:val="bullet"/>
      <w:lvlText w:val="·"/>
      <w:lvlJc w:val="left"/>
      <w:pPr>
        <w:ind w:left="720" w:hanging="360"/>
      </w:pPr>
      <w:rPr>
        <w:rFonts w:ascii="Symbol" w:hAnsi="Symbol" w:hint="default"/>
      </w:rPr>
    </w:lvl>
    <w:lvl w:ilvl="1" w:tplc="004C9EB6">
      <w:start w:val="1"/>
      <w:numFmt w:val="bullet"/>
      <w:lvlText w:val="o"/>
      <w:lvlJc w:val="left"/>
      <w:pPr>
        <w:ind w:left="1440" w:hanging="360"/>
      </w:pPr>
      <w:rPr>
        <w:rFonts w:ascii="Courier New" w:hAnsi="Courier New" w:hint="default"/>
      </w:rPr>
    </w:lvl>
    <w:lvl w:ilvl="2" w:tplc="3790DCE2">
      <w:start w:val="1"/>
      <w:numFmt w:val="bullet"/>
      <w:lvlText w:val=""/>
      <w:lvlJc w:val="left"/>
      <w:pPr>
        <w:ind w:left="2160" w:hanging="360"/>
      </w:pPr>
      <w:rPr>
        <w:rFonts w:ascii="Wingdings" w:hAnsi="Wingdings" w:hint="default"/>
      </w:rPr>
    </w:lvl>
    <w:lvl w:ilvl="3" w:tplc="5F94132A">
      <w:start w:val="1"/>
      <w:numFmt w:val="bullet"/>
      <w:lvlText w:val=""/>
      <w:lvlJc w:val="left"/>
      <w:pPr>
        <w:ind w:left="2880" w:hanging="360"/>
      </w:pPr>
      <w:rPr>
        <w:rFonts w:ascii="Symbol" w:hAnsi="Symbol" w:hint="default"/>
      </w:rPr>
    </w:lvl>
    <w:lvl w:ilvl="4" w:tplc="7EB0B968">
      <w:start w:val="1"/>
      <w:numFmt w:val="bullet"/>
      <w:lvlText w:val="o"/>
      <w:lvlJc w:val="left"/>
      <w:pPr>
        <w:ind w:left="3600" w:hanging="360"/>
      </w:pPr>
      <w:rPr>
        <w:rFonts w:ascii="Courier New" w:hAnsi="Courier New" w:hint="default"/>
      </w:rPr>
    </w:lvl>
    <w:lvl w:ilvl="5" w:tplc="39DE8CA4">
      <w:start w:val="1"/>
      <w:numFmt w:val="bullet"/>
      <w:lvlText w:val=""/>
      <w:lvlJc w:val="left"/>
      <w:pPr>
        <w:ind w:left="4320" w:hanging="360"/>
      </w:pPr>
      <w:rPr>
        <w:rFonts w:ascii="Wingdings" w:hAnsi="Wingdings" w:hint="default"/>
      </w:rPr>
    </w:lvl>
    <w:lvl w:ilvl="6" w:tplc="F17E30BA">
      <w:start w:val="1"/>
      <w:numFmt w:val="bullet"/>
      <w:lvlText w:val=""/>
      <w:lvlJc w:val="left"/>
      <w:pPr>
        <w:ind w:left="5040" w:hanging="360"/>
      </w:pPr>
      <w:rPr>
        <w:rFonts w:ascii="Symbol" w:hAnsi="Symbol" w:hint="default"/>
      </w:rPr>
    </w:lvl>
    <w:lvl w:ilvl="7" w:tplc="D4EE5A8C">
      <w:start w:val="1"/>
      <w:numFmt w:val="bullet"/>
      <w:lvlText w:val="o"/>
      <w:lvlJc w:val="left"/>
      <w:pPr>
        <w:ind w:left="5760" w:hanging="360"/>
      </w:pPr>
      <w:rPr>
        <w:rFonts w:ascii="Courier New" w:hAnsi="Courier New" w:hint="default"/>
      </w:rPr>
    </w:lvl>
    <w:lvl w:ilvl="8" w:tplc="2E9ED738">
      <w:start w:val="1"/>
      <w:numFmt w:val="bullet"/>
      <w:lvlText w:val=""/>
      <w:lvlJc w:val="left"/>
      <w:pPr>
        <w:ind w:left="6480" w:hanging="360"/>
      </w:pPr>
      <w:rPr>
        <w:rFonts w:ascii="Wingdings" w:hAnsi="Wingdings" w:hint="default"/>
      </w:rPr>
    </w:lvl>
  </w:abstractNum>
  <w:abstractNum w:abstractNumId="10" w15:restartNumberingAfterBreak="0">
    <w:nsid w:val="0F3B51D4"/>
    <w:multiLevelType w:val="hybridMultilevel"/>
    <w:tmpl w:val="52EA5FB0"/>
    <w:lvl w:ilvl="0" w:tplc="7DFCA828">
      <w:start w:val="1"/>
      <w:numFmt w:val="bullet"/>
      <w:lvlText w:val=""/>
      <w:lvlJc w:val="left"/>
      <w:pPr>
        <w:ind w:left="720" w:hanging="360"/>
      </w:pPr>
      <w:rPr>
        <w:rFonts w:ascii="Symbol" w:hAnsi="Symbol" w:hint="default"/>
      </w:rPr>
    </w:lvl>
    <w:lvl w:ilvl="1" w:tplc="99BE7AD0">
      <w:start w:val="1"/>
      <w:numFmt w:val="bullet"/>
      <w:lvlText w:val="o"/>
      <w:lvlJc w:val="left"/>
      <w:pPr>
        <w:ind w:left="1440" w:hanging="360"/>
      </w:pPr>
      <w:rPr>
        <w:rFonts w:ascii="Courier New" w:hAnsi="Courier New" w:hint="default"/>
      </w:rPr>
    </w:lvl>
    <w:lvl w:ilvl="2" w:tplc="24785792">
      <w:start w:val="1"/>
      <w:numFmt w:val="bullet"/>
      <w:lvlText w:val=""/>
      <w:lvlJc w:val="left"/>
      <w:pPr>
        <w:ind w:left="2160" w:hanging="360"/>
      </w:pPr>
      <w:rPr>
        <w:rFonts w:ascii="Wingdings" w:hAnsi="Wingdings" w:hint="default"/>
      </w:rPr>
    </w:lvl>
    <w:lvl w:ilvl="3" w:tplc="F09C13E4">
      <w:start w:val="1"/>
      <w:numFmt w:val="bullet"/>
      <w:lvlText w:val=""/>
      <w:lvlJc w:val="left"/>
      <w:pPr>
        <w:ind w:left="2880" w:hanging="360"/>
      </w:pPr>
      <w:rPr>
        <w:rFonts w:ascii="Symbol" w:hAnsi="Symbol" w:hint="default"/>
      </w:rPr>
    </w:lvl>
    <w:lvl w:ilvl="4" w:tplc="86CA9E70">
      <w:start w:val="1"/>
      <w:numFmt w:val="bullet"/>
      <w:lvlText w:val="o"/>
      <w:lvlJc w:val="left"/>
      <w:pPr>
        <w:ind w:left="3600" w:hanging="360"/>
      </w:pPr>
      <w:rPr>
        <w:rFonts w:ascii="Courier New" w:hAnsi="Courier New" w:hint="default"/>
      </w:rPr>
    </w:lvl>
    <w:lvl w:ilvl="5" w:tplc="BAFABD6E">
      <w:start w:val="1"/>
      <w:numFmt w:val="bullet"/>
      <w:lvlText w:val=""/>
      <w:lvlJc w:val="left"/>
      <w:pPr>
        <w:ind w:left="4320" w:hanging="360"/>
      </w:pPr>
      <w:rPr>
        <w:rFonts w:ascii="Wingdings" w:hAnsi="Wingdings" w:hint="default"/>
      </w:rPr>
    </w:lvl>
    <w:lvl w:ilvl="6" w:tplc="9B3E1C7C">
      <w:start w:val="1"/>
      <w:numFmt w:val="bullet"/>
      <w:lvlText w:val=""/>
      <w:lvlJc w:val="left"/>
      <w:pPr>
        <w:ind w:left="5040" w:hanging="360"/>
      </w:pPr>
      <w:rPr>
        <w:rFonts w:ascii="Symbol" w:hAnsi="Symbol" w:hint="default"/>
      </w:rPr>
    </w:lvl>
    <w:lvl w:ilvl="7" w:tplc="3700545A">
      <w:start w:val="1"/>
      <w:numFmt w:val="bullet"/>
      <w:lvlText w:val="o"/>
      <w:lvlJc w:val="left"/>
      <w:pPr>
        <w:ind w:left="5760" w:hanging="360"/>
      </w:pPr>
      <w:rPr>
        <w:rFonts w:ascii="Courier New" w:hAnsi="Courier New" w:hint="default"/>
      </w:rPr>
    </w:lvl>
    <w:lvl w:ilvl="8" w:tplc="844A6B76">
      <w:start w:val="1"/>
      <w:numFmt w:val="bullet"/>
      <w:lvlText w:val=""/>
      <w:lvlJc w:val="left"/>
      <w:pPr>
        <w:ind w:left="6480" w:hanging="360"/>
      </w:pPr>
      <w:rPr>
        <w:rFonts w:ascii="Wingdings" w:hAnsi="Wingdings" w:hint="default"/>
      </w:rPr>
    </w:lvl>
  </w:abstractNum>
  <w:abstractNum w:abstractNumId="11" w15:restartNumberingAfterBreak="0">
    <w:nsid w:val="0F5B2F20"/>
    <w:multiLevelType w:val="hybridMultilevel"/>
    <w:tmpl w:val="0E7870E0"/>
    <w:lvl w:ilvl="0" w:tplc="C048FA12">
      <w:start w:val="1"/>
      <w:numFmt w:val="bullet"/>
      <w:lvlText w:val=""/>
      <w:lvlJc w:val="left"/>
      <w:pPr>
        <w:ind w:left="360" w:hanging="360"/>
      </w:pPr>
      <w:rPr>
        <w:rFonts w:ascii="Symbol" w:hAnsi="Symbol" w:hint="default"/>
      </w:rPr>
    </w:lvl>
    <w:lvl w:ilvl="1" w:tplc="4B64D0A6">
      <w:start w:val="1"/>
      <w:numFmt w:val="bullet"/>
      <w:lvlText w:val="o"/>
      <w:lvlJc w:val="left"/>
      <w:pPr>
        <w:ind w:left="1080" w:hanging="360"/>
      </w:pPr>
      <w:rPr>
        <w:rFonts w:ascii="Courier New" w:hAnsi="Courier New" w:hint="default"/>
      </w:rPr>
    </w:lvl>
    <w:lvl w:ilvl="2" w:tplc="FB242C0C">
      <w:start w:val="1"/>
      <w:numFmt w:val="bullet"/>
      <w:lvlText w:val=""/>
      <w:lvlJc w:val="left"/>
      <w:pPr>
        <w:ind w:left="1800" w:hanging="360"/>
      </w:pPr>
      <w:rPr>
        <w:rFonts w:ascii="Wingdings" w:hAnsi="Wingdings" w:hint="default"/>
      </w:rPr>
    </w:lvl>
    <w:lvl w:ilvl="3" w:tplc="42D2BE06">
      <w:start w:val="1"/>
      <w:numFmt w:val="bullet"/>
      <w:lvlText w:val=""/>
      <w:lvlJc w:val="left"/>
      <w:pPr>
        <w:ind w:left="2520" w:hanging="360"/>
      </w:pPr>
      <w:rPr>
        <w:rFonts w:ascii="Symbol" w:hAnsi="Symbol" w:hint="default"/>
      </w:rPr>
    </w:lvl>
    <w:lvl w:ilvl="4" w:tplc="68A4C18C">
      <w:start w:val="1"/>
      <w:numFmt w:val="bullet"/>
      <w:lvlText w:val="o"/>
      <w:lvlJc w:val="left"/>
      <w:pPr>
        <w:ind w:left="3240" w:hanging="360"/>
      </w:pPr>
      <w:rPr>
        <w:rFonts w:ascii="Courier New" w:hAnsi="Courier New" w:hint="default"/>
      </w:rPr>
    </w:lvl>
    <w:lvl w:ilvl="5" w:tplc="ABB8313C">
      <w:start w:val="1"/>
      <w:numFmt w:val="bullet"/>
      <w:lvlText w:val=""/>
      <w:lvlJc w:val="left"/>
      <w:pPr>
        <w:ind w:left="3960" w:hanging="360"/>
      </w:pPr>
      <w:rPr>
        <w:rFonts w:ascii="Wingdings" w:hAnsi="Wingdings" w:hint="default"/>
      </w:rPr>
    </w:lvl>
    <w:lvl w:ilvl="6" w:tplc="51046C62">
      <w:start w:val="1"/>
      <w:numFmt w:val="bullet"/>
      <w:lvlText w:val=""/>
      <w:lvlJc w:val="left"/>
      <w:pPr>
        <w:ind w:left="4680" w:hanging="360"/>
      </w:pPr>
      <w:rPr>
        <w:rFonts w:ascii="Symbol" w:hAnsi="Symbol" w:hint="default"/>
      </w:rPr>
    </w:lvl>
    <w:lvl w:ilvl="7" w:tplc="6AF6BF64">
      <w:start w:val="1"/>
      <w:numFmt w:val="bullet"/>
      <w:lvlText w:val="o"/>
      <w:lvlJc w:val="left"/>
      <w:pPr>
        <w:ind w:left="5400" w:hanging="360"/>
      </w:pPr>
      <w:rPr>
        <w:rFonts w:ascii="Courier New" w:hAnsi="Courier New" w:hint="default"/>
      </w:rPr>
    </w:lvl>
    <w:lvl w:ilvl="8" w:tplc="F63627FC">
      <w:start w:val="1"/>
      <w:numFmt w:val="bullet"/>
      <w:lvlText w:val=""/>
      <w:lvlJc w:val="left"/>
      <w:pPr>
        <w:ind w:left="6120" w:hanging="360"/>
      </w:pPr>
      <w:rPr>
        <w:rFonts w:ascii="Wingdings" w:hAnsi="Wingdings" w:hint="default"/>
      </w:rPr>
    </w:lvl>
  </w:abstractNum>
  <w:abstractNum w:abstractNumId="12" w15:restartNumberingAfterBreak="0">
    <w:nsid w:val="107173A0"/>
    <w:multiLevelType w:val="hybridMultilevel"/>
    <w:tmpl w:val="1B7E2868"/>
    <w:lvl w:ilvl="0" w:tplc="0809000F">
      <w:start w:val="1"/>
      <w:numFmt w:val="decimal"/>
      <w:lvlText w:val="%1."/>
      <w:lvlJc w:val="left"/>
      <w:pPr>
        <w:ind w:left="360" w:hanging="360"/>
      </w:pPr>
      <w:rPr>
        <w:rFonts w:hint="default"/>
      </w:rPr>
    </w:lvl>
    <w:lvl w:ilvl="1" w:tplc="8C68FF1E">
      <w:start w:val="1"/>
      <w:numFmt w:val="bullet"/>
      <w:lvlText w:val="o"/>
      <w:lvlJc w:val="left"/>
      <w:pPr>
        <w:ind w:left="1080" w:hanging="360"/>
      </w:pPr>
      <w:rPr>
        <w:rFonts w:ascii="Courier New" w:hAnsi="Courier New" w:hint="default"/>
      </w:rPr>
    </w:lvl>
    <w:lvl w:ilvl="2" w:tplc="D81C54AA">
      <w:start w:val="1"/>
      <w:numFmt w:val="bullet"/>
      <w:lvlText w:val=""/>
      <w:lvlJc w:val="left"/>
      <w:pPr>
        <w:ind w:left="1800" w:hanging="360"/>
      </w:pPr>
      <w:rPr>
        <w:rFonts w:ascii="Wingdings" w:hAnsi="Wingdings" w:hint="default"/>
      </w:rPr>
    </w:lvl>
    <w:lvl w:ilvl="3" w:tplc="80721928">
      <w:start w:val="1"/>
      <w:numFmt w:val="bullet"/>
      <w:lvlText w:val=""/>
      <w:lvlJc w:val="left"/>
      <w:pPr>
        <w:ind w:left="2520" w:hanging="360"/>
      </w:pPr>
      <w:rPr>
        <w:rFonts w:ascii="Symbol" w:hAnsi="Symbol" w:hint="default"/>
      </w:rPr>
    </w:lvl>
    <w:lvl w:ilvl="4" w:tplc="6AF0FF9E">
      <w:start w:val="1"/>
      <w:numFmt w:val="bullet"/>
      <w:lvlText w:val="o"/>
      <w:lvlJc w:val="left"/>
      <w:pPr>
        <w:ind w:left="3240" w:hanging="360"/>
      </w:pPr>
      <w:rPr>
        <w:rFonts w:ascii="Courier New" w:hAnsi="Courier New" w:hint="default"/>
      </w:rPr>
    </w:lvl>
    <w:lvl w:ilvl="5" w:tplc="DDC6B83C">
      <w:start w:val="1"/>
      <w:numFmt w:val="bullet"/>
      <w:lvlText w:val=""/>
      <w:lvlJc w:val="left"/>
      <w:pPr>
        <w:ind w:left="3960" w:hanging="360"/>
      </w:pPr>
      <w:rPr>
        <w:rFonts w:ascii="Wingdings" w:hAnsi="Wingdings" w:hint="default"/>
      </w:rPr>
    </w:lvl>
    <w:lvl w:ilvl="6" w:tplc="72EC5688">
      <w:start w:val="1"/>
      <w:numFmt w:val="bullet"/>
      <w:lvlText w:val=""/>
      <w:lvlJc w:val="left"/>
      <w:pPr>
        <w:ind w:left="4680" w:hanging="360"/>
      </w:pPr>
      <w:rPr>
        <w:rFonts w:ascii="Symbol" w:hAnsi="Symbol" w:hint="default"/>
      </w:rPr>
    </w:lvl>
    <w:lvl w:ilvl="7" w:tplc="1BE2042E">
      <w:start w:val="1"/>
      <w:numFmt w:val="bullet"/>
      <w:lvlText w:val="o"/>
      <w:lvlJc w:val="left"/>
      <w:pPr>
        <w:ind w:left="5400" w:hanging="360"/>
      </w:pPr>
      <w:rPr>
        <w:rFonts w:ascii="Courier New" w:hAnsi="Courier New" w:hint="default"/>
      </w:rPr>
    </w:lvl>
    <w:lvl w:ilvl="8" w:tplc="D06AFBE8">
      <w:start w:val="1"/>
      <w:numFmt w:val="bullet"/>
      <w:lvlText w:val=""/>
      <w:lvlJc w:val="left"/>
      <w:pPr>
        <w:ind w:left="6120" w:hanging="360"/>
      </w:pPr>
      <w:rPr>
        <w:rFonts w:ascii="Wingdings" w:hAnsi="Wingdings" w:hint="default"/>
      </w:rPr>
    </w:lvl>
  </w:abstractNum>
  <w:abstractNum w:abstractNumId="13" w15:restartNumberingAfterBreak="0">
    <w:nsid w:val="10D02D9A"/>
    <w:multiLevelType w:val="hybridMultilevel"/>
    <w:tmpl w:val="33025D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0" w:hanging="360"/>
      </w:pPr>
      <w:rPr>
        <w:rFonts w:ascii="Symbol" w:hAnsi="Symbol" w:hint="default"/>
      </w:rPr>
    </w:lvl>
    <w:lvl w:ilvl="4" w:tplc="08090003" w:tentative="1">
      <w:start w:val="1"/>
      <w:numFmt w:val="bullet"/>
      <w:lvlText w:val="o"/>
      <w:lvlJc w:val="left"/>
      <w:pPr>
        <w:ind w:left="720" w:hanging="360"/>
      </w:pPr>
      <w:rPr>
        <w:rFonts w:ascii="Courier New" w:hAnsi="Courier New" w:cs="Courier New" w:hint="default"/>
      </w:rPr>
    </w:lvl>
    <w:lvl w:ilvl="5" w:tplc="08090005" w:tentative="1">
      <w:start w:val="1"/>
      <w:numFmt w:val="bullet"/>
      <w:lvlText w:val=""/>
      <w:lvlJc w:val="left"/>
      <w:pPr>
        <w:ind w:left="1440" w:hanging="360"/>
      </w:pPr>
      <w:rPr>
        <w:rFonts w:ascii="Wingdings" w:hAnsi="Wingdings" w:hint="default"/>
      </w:rPr>
    </w:lvl>
    <w:lvl w:ilvl="6" w:tplc="08090001" w:tentative="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4" w15:restartNumberingAfterBreak="0">
    <w:nsid w:val="11A21BA5"/>
    <w:multiLevelType w:val="hybridMultilevel"/>
    <w:tmpl w:val="BB9E406E"/>
    <w:lvl w:ilvl="0" w:tplc="A0EE43A2">
      <w:start w:val="1"/>
      <w:numFmt w:val="bullet"/>
      <w:lvlText w:val="—"/>
      <w:lvlJc w:val="left"/>
      <w:pPr>
        <w:ind w:left="360" w:hanging="360"/>
      </w:pPr>
      <w:rPr>
        <w:rFonts w:ascii="Times New Roman" w:hAnsi="Times New Roman" w:cs="Times New Roman" w:hint="default"/>
      </w:rPr>
    </w:lvl>
    <w:lvl w:ilvl="1" w:tplc="4480544E">
      <w:start w:val="1"/>
      <w:numFmt w:val="bullet"/>
      <w:pStyle w:val="JRCTextbulletedlist2"/>
      <w:lvlText w:val="●"/>
      <w:lvlJc w:val="left"/>
      <w:pPr>
        <w:ind w:left="1080" w:hanging="360"/>
      </w:pPr>
      <w:rPr>
        <w:rFonts w:ascii="Verdana" w:hAnsi="Verdana"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1D3F2D6"/>
    <w:multiLevelType w:val="hybridMultilevel"/>
    <w:tmpl w:val="FFFFFFFF"/>
    <w:lvl w:ilvl="0" w:tplc="12D4D0F8">
      <w:start w:val="1"/>
      <w:numFmt w:val="bullet"/>
      <w:lvlText w:val="·"/>
      <w:lvlJc w:val="left"/>
      <w:pPr>
        <w:ind w:left="720" w:hanging="360"/>
      </w:pPr>
      <w:rPr>
        <w:rFonts w:ascii="Symbol" w:hAnsi="Symbol" w:hint="default"/>
      </w:rPr>
    </w:lvl>
    <w:lvl w:ilvl="1" w:tplc="59A48294">
      <w:start w:val="1"/>
      <w:numFmt w:val="bullet"/>
      <w:lvlText w:val="o"/>
      <w:lvlJc w:val="left"/>
      <w:pPr>
        <w:ind w:left="1440" w:hanging="360"/>
      </w:pPr>
      <w:rPr>
        <w:rFonts w:ascii="Courier New" w:hAnsi="Courier New" w:hint="default"/>
      </w:rPr>
    </w:lvl>
    <w:lvl w:ilvl="2" w:tplc="E92E1578">
      <w:start w:val="1"/>
      <w:numFmt w:val="bullet"/>
      <w:lvlText w:val=""/>
      <w:lvlJc w:val="left"/>
      <w:pPr>
        <w:ind w:left="2160" w:hanging="360"/>
      </w:pPr>
      <w:rPr>
        <w:rFonts w:ascii="Wingdings" w:hAnsi="Wingdings" w:hint="default"/>
      </w:rPr>
    </w:lvl>
    <w:lvl w:ilvl="3" w:tplc="E3445E82">
      <w:start w:val="1"/>
      <w:numFmt w:val="bullet"/>
      <w:lvlText w:val=""/>
      <w:lvlJc w:val="left"/>
      <w:pPr>
        <w:ind w:left="2880" w:hanging="360"/>
      </w:pPr>
      <w:rPr>
        <w:rFonts w:ascii="Symbol" w:hAnsi="Symbol" w:hint="default"/>
      </w:rPr>
    </w:lvl>
    <w:lvl w:ilvl="4" w:tplc="07C6AE54">
      <w:start w:val="1"/>
      <w:numFmt w:val="bullet"/>
      <w:lvlText w:val="o"/>
      <w:lvlJc w:val="left"/>
      <w:pPr>
        <w:ind w:left="3600" w:hanging="360"/>
      </w:pPr>
      <w:rPr>
        <w:rFonts w:ascii="Courier New" w:hAnsi="Courier New" w:hint="default"/>
      </w:rPr>
    </w:lvl>
    <w:lvl w:ilvl="5" w:tplc="3BEC2F52">
      <w:start w:val="1"/>
      <w:numFmt w:val="bullet"/>
      <w:lvlText w:val=""/>
      <w:lvlJc w:val="left"/>
      <w:pPr>
        <w:ind w:left="4320" w:hanging="360"/>
      </w:pPr>
      <w:rPr>
        <w:rFonts w:ascii="Wingdings" w:hAnsi="Wingdings" w:hint="default"/>
      </w:rPr>
    </w:lvl>
    <w:lvl w:ilvl="6" w:tplc="C78CEDF2">
      <w:start w:val="1"/>
      <w:numFmt w:val="bullet"/>
      <w:lvlText w:val=""/>
      <w:lvlJc w:val="left"/>
      <w:pPr>
        <w:ind w:left="5040" w:hanging="360"/>
      </w:pPr>
      <w:rPr>
        <w:rFonts w:ascii="Symbol" w:hAnsi="Symbol" w:hint="default"/>
      </w:rPr>
    </w:lvl>
    <w:lvl w:ilvl="7" w:tplc="2030442C">
      <w:start w:val="1"/>
      <w:numFmt w:val="bullet"/>
      <w:lvlText w:val="o"/>
      <w:lvlJc w:val="left"/>
      <w:pPr>
        <w:ind w:left="5760" w:hanging="360"/>
      </w:pPr>
      <w:rPr>
        <w:rFonts w:ascii="Courier New" w:hAnsi="Courier New" w:hint="default"/>
      </w:rPr>
    </w:lvl>
    <w:lvl w:ilvl="8" w:tplc="E3083E8C">
      <w:start w:val="1"/>
      <w:numFmt w:val="bullet"/>
      <w:lvlText w:val=""/>
      <w:lvlJc w:val="left"/>
      <w:pPr>
        <w:ind w:left="6480" w:hanging="360"/>
      </w:pPr>
      <w:rPr>
        <w:rFonts w:ascii="Wingdings" w:hAnsi="Wingdings" w:hint="default"/>
      </w:rPr>
    </w:lvl>
  </w:abstractNum>
  <w:abstractNum w:abstractNumId="16" w15:restartNumberingAfterBreak="0">
    <w:nsid w:val="11EA7D2A"/>
    <w:multiLevelType w:val="hybridMultilevel"/>
    <w:tmpl w:val="15247274"/>
    <w:lvl w:ilvl="0" w:tplc="54E0AC7A">
      <w:start w:val="1"/>
      <w:numFmt w:val="bullet"/>
      <w:pStyle w:val="JRCBoxbulletlis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D593EC"/>
    <w:multiLevelType w:val="hybridMultilevel"/>
    <w:tmpl w:val="B5AAB65C"/>
    <w:lvl w:ilvl="0" w:tplc="8ABE407A">
      <w:start w:val="1"/>
      <w:numFmt w:val="bullet"/>
      <w:lvlText w:val=""/>
      <w:lvlJc w:val="left"/>
      <w:pPr>
        <w:ind w:left="720" w:hanging="360"/>
      </w:pPr>
      <w:rPr>
        <w:rFonts w:ascii="Symbol" w:hAnsi="Symbol" w:hint="default"/>
      </w:rPr>
    </w:lvl>
    <w:lvl w:ilvl="1" w:tplc="1062E82A">
      <w:start w:val="1"/>
      <w:numFmt w:val="bullet"/>
      <w:lvlText w:val="o"/>
      <w:lvlJc w:val="left"/>
      <w:pPr>
        <w:ind w:left="1440" w:hanging="360"/>
      </w:pPr>
      <w:rPr>
        <w:rFonts w:ascii="Courier New" w:hAnsi="Courier New" w:hint="default"/>
      </w:rPr>
    </w:lvl>
    <w:lvl w:ilvl="2" w:tplc="24540F9E">
      <w:start w:val="1"/>
      <w:numFmt w:val="bullet"/>
      <w:lvlText w:val=""/>
      <w:lvlJc w:val="left"/>
      <w:pPr>
        <w:ind w:left="2160" w:hanging="360"/>
      </w:pPr>
      <w:rPr>
        <w:rFonts w:ascii="Wingdings" w:hAnsi="Wingdings" w:hint="default"/>
      </w:rPr>
    </w:lvl>
    <w:lvl w:ilvl="3" w:tplc="9EB06786">
      <w:start w:val="1"/>
      <w:numFmt w:val="bullet"/>
      <w:lvlText w:val=""/>
      <w:lvlJc w:val="left"/>
      <w:pPr>
        <w:ind w:left="2880" w:hanging="360"/>
      </w:pPr>
      <w:rPr>
        <w:rFonts w:ascii="Symbol" w:hAnsi="Symbol" w:hint="default"/>
      </w:rPr>
    </w:lvl>
    <w:lvl w:ilvl="4" w:tplc="E59631AC">
      <w:start w:val="1"/>
      <w:numFmt w:val="bullet"/>
      <w:lvlText w:val="o"/>
      <w:lvlJc w:val="left"/>
      <w:pPr>
        <w:ind w:left="3600" w:hanging="360"/>
      </w:pPr>
      <w:rPr>
        <w:rFonts w:ascii="Courier New" w:hAnsi="Courier New" w:hint="default"/>
      </w:rPr>
    </w:lvl>
    <w:lvl w:ilvl="5" w:tplc="08945E98">
      <w:start w:val="1"/>
      <w:numFmt w:val="bullet"/>
      <w:lvlText w:val=""/>
      <w:lvlJc w:val="left"/>
      <w:pPr>
        <w:ind w:left="4320" w:hanging="360"/>
      </w:pPr>
      <w:rPr>
        <w:rFonts w:ascii="Wingdings" w:hAnsi="Wingdings" w:hint="default"/>
      </w:rPr>
    </w:lvl>
    <w:lvl w:ilvl="6" w:tplc="4902624A">
      <w:start w:val="1"/>
      <w:numFmt w:val="bullet"/>
      <w:lvlText w:val=""/>
      <w:lvlJc w:val="left"/>
      <w:pPr>
        <w:ind w:left="5040" w:hanging="360"/>
      </w:pPr>
      <w:rPr>
        <w:rFonts w:ascii="Symbol" w:hAnsi="Symbol" w:hint="default"/>
      </w:rPr>
    </w:lvl>
    <w:lvl w:ilvl="7" w:tplc="3D66E13C">
      <w:start w:val="1"/>
      <w:numFmt w:val="bullet"/>
      <w:lvlText w:val="o"/>
      <w:lvlJc w:val="left"/>
      <w:pPr>
        <w:ind w:left="5760" w:hanging="360"/>
      </w:pPr>
      <w:rPr>
        <w:rFonts w:ascii="Courier New" w:hAnsi="Courier New" w:hint="default"/>
      </w:rPr>
    </w:lvl>
    <w:lvl w:ilvl="8" w:tplc="6B3A0878">
      <w:start w:val="1"/>
      <w:numFmt w:val="bullet"/>
      <w:lvlText w:val=""/>
      <w:lvlJc w:val="left"/>
      <w:pPr>
        <w:ind w:left="6480" w:hanging="360"/>
      </w:pPr>
      <w:rPr>
        <w:rFonts w:ascii="Wingdings" w:hAnsi="Wingdings" w:hint="default"/>
      </w:rPr>
    </w:lvl>
  </w:abstractNum>
  <w:abstractNum w:abstractNumId="18" w15:restartNumberingAfterBreak="0">
    <w:nsid w:val="12F77DA6"/>
    <w:multiLevelType w:val="hybridMultilevel"/>
    <w:tmpl w:val="FE6E57F4"/>
    <w:lvl w:ilvl="0" w:tplc="A1CED956">
      <w:start w:val="1"/>
      <w:numFmt w:val="bullet"/>
      <w:lvlText w:val=""/>
      <w:lvlJc w:val="left"/>
      <w:pPr>
        <w:ind w:left="360" w:hanging="360"/>
      </w:pPr>
      <w:rPr>
        <w:rFonts w:ascii="Symbol" w:hAnsi="Symbol" w:hint="default"/>
      </w:rPr>
    </w:lvl>
    <w:lvl w:ilvl="1" w:tplc="5588A258">
      <w:start w:val="1"/>
      <w:numFmt w:val="bullet"/>
      <w:lvlText w:val="o"/>
      <w:lvlJc w:val="left"/>
      <w:pPr>
        <w:ind w:left="1080" w:hanging="360"/>
      </w:pPr>
      <w:rPr>
        <w:rFonts w:ascii="Courier New" w:hAnsi="Courier New" w:hint="default"/>
      </w:rPr>
    </w:lvl>
    <w:lvl w:ilvl="2" w:tplc="8AEE4D46">
      <w:start w:val="1"/>
      <w:numFmt w:val="bullet"/>
      <w:lvlText w:val=""/>
      <w:lvlJc w:val="left"/>
      <w:pPr>
        <w:ind w:left="1800" w:hanging="360"/>
      </w:pPr>
      <w:rPr>
        <w:rFonts w:ascii="Wingdings" w:hAnsi="Wingdings" w:hint="default"/>
      </w:rPr>
    </w:lvl>
    <w:lvl w:ilvl="3" w:tplc="EB70AAD8">
      <w:start w:val="1"/>
      <w:numFmt w:val="bullet"/>
      <w:lvlText w:val=""/>
      <w:lvlJc w:val="left"/>
      <w:pPr>
        <w:ind w:left="2520" w:hanging="360"/>
      </w:pPr>
      <w:rPr>
        <w:rFonts w:ascii="Symbol" w:hAnsi="Symbol" w:hint="default"/>
      </w:rPr>
    </w:lvl>
    <w:lvl w:ilvl="4" w:tplc="B98A7112">
      <w:start w:val="1"/>
      <w:numFmt w:val="bullet"/>
      <w:lvlText w:val="o"/>
      <w:lvlJc w:val="left"/>
      <w:pPr>
        <w:ind w:left="3240" w:hanging="360"/>
      </w:pPr>
      <w:rPr>
        <w:rFonts w:ascii="Courier New" w:hAnsi="Courier New" w:hint="default"/>
      </w:rPr>
    </w:lvl>
    <w:lvl w:ilvl="5" w:tplc="1A547BC4">
      <w:start w:val="1"/>
      <w:numFmt w:val="bullet"/>
      <w:lvlText w:val=""/>
      <w:lvlJc w:val="left"/>
      <w:pPr>
        <w:ind w:left="3960" w:hanging="360"/>
      </w:pPr>
      <w:rPr>
        <w:rFonts w:ascii="Wingdings" w:hAnsi="Wingdings" w:hint="default"/>
      </w:rPr>
    </w:lvl>
    <w:lvl w:ilvl="6" w:tplc="B48E22B2">
      <w:start w:val="1"/>
      <w:numFmt w:val="bullet"/>
      <w:lvlText w:val=""/>
      <w:lvlJc w:val="left"/>
      <w:pPr>
        <w:ind w:left="4680" w:hanging="360"/>
      </w:pPr>
      <w:rPr>
        <w:rFonts w:ascii="Symbol" w:hAnsi="Symbol" w:hint="default"/>
      </w:rPr>
    </w:lvl>
    <w:lvl w:ilvl="7" w:tplc="53C2B97E">
      <w:start w:val="1"/>
      <w:numFmt w:val="bullet"/>
      <w:lvlText w:val="o"/>
      <w:lvlJc w:val="left"/>
      <w:pPr>
        <w:ind w:left="5400" w:hanging="360"/>
      </w:pPr>
      <w:rPr>
        <w:rFonts w:ascii="Courier New" w:hAnsi="Courier New" w:hint="default"/>
      </w:rPr>
    </w:lvl>
    <w:lvl w:ilvl="8" w:tplc="B41E7AB4">
      <w:start w:val="1"/>
      <w:numFmt w:val="bullet"/>
      <w:lvlText w:val=""/>
      <w:lvlJc w:val="left"/>
      <w:pPr>
        <w:ind w:left="6120" w:hanging="360"/>
      </w:pPr>
      <w:rPr>
        <w:rFonts w:ascii="Wingdings" w:hAnsi="Wingdings" w:hint="default"/>
      </w:rPr>
    </w:lvl>
  </w:abstractNum>
  <w:abstractNum w:abstractNumId="19" w15:restartNumberingAfterBreak="0">
    <w:nsid w:val="1316DB66"/>
    <w:multiLevelType w:val="hybridMultilevel"/>
    <w:tmpl w:val="4E22F2F2"/>
    <w:lvl w:ilvl="0" w:tplc="D0DAEB3C">
      <w:start w:val="1"/>
      <w:numFmt w:val="bullet"/>
      <w:lvlText w:val="·"/>
      <w:lvlJc w:val="left"/>
      <w:pPr>
        <w:ind w:left="720" w:hanging="360"/>
      </w:pPr>
      <w:rPr>
        <w:rFonts w:ascii="Symbol" w:hAnsi="Symbol" w:hint="default"/>
      </w:rPr>
    </w:lvl>
    <w:lvl w:ilvl="1" w:tplc="EB78F34E">
      <w:start w:val="1"/>
      <w:numFmt w:val="bullet"/>
      <w:lvlText w:val="o"/>
      <w:lvlJc w:val="left"/>
      <w:pPr>
        <w:ind w:left="1440" w:hanging="360"/>
      </w:pPr>
      <w:rPr>
        <w:rFonts w:ascii="Courier New" w:hAnsi="Courier New" w:hint="default"/>
      </w:rPr>
    </w:lvl>
    <w:lvl w:ilvl="2" w:tplc="99B2D120">
      <w:start w:val="1"/>
      <w:numFmt w:val="bullet"/>
      <w:lvlText w:val=""/>
      <w:lvlJc w:val="left"/>
      <w:pPr>
        <w:ind w:left="2160" w:hanging="360"/>
      </w:pPr>
      <w:rPr>
        <w:rFonts w:ascii="Wingdings" w:hAnsi="Wingdings" w:hint="default"/>
      </w:rPr>
    </w:lvl>
    <w:lvl w:ilvl="3" w:tplc="60B68B56">
      <w:start w:val="1"/>
      <w:numFmt w:val="bullet"/>
      <w:lvlText w:val=""/>
      <w:lvlJc w:val="left"/>
      <w:pPr>
        <w:ind w:left="2880" w:hanging="360"/>
      </w:pPr>
      <w:rPr>
        <w:rFonts w:ascii="Symbol" w:hAnsi="Symbol" w:hint="default"/>
      </w:rPr>
    </w:lvl>
    <w:lvl w:ilvl="4" w:tplc="043857F6">
      <w:start w:val="1"/>
      <w:numFmt w:val="bullet"/>
      <w:lvlText w:val="o"/>
      <w:lvlJc w:val="left"/>
      <w:pPr>
        <w:ind w:left="3600" w:hanging="360"/>
      </w:pPr>
      <w:rPr>
        <w:rFonts w:ascii="Courier New" w:hAnsi="Courier New" w:hint="default"/>
      </w:rPr>
    </w:lvl>
    <w:lvl w:ilvl="5" w:tplc="117C332E">
      <w:start w:val="1"/>
      <w:numFmt w:val="bullet"/>
      <w:lvlText w:val=""/>
      <w:lvlJc w:val="left"/>
      <w:pPr>
        <w:ind w:left="4320" w:hanging="360"/>
      </w:pPr>
      <w:rPr>
        <w:rFonts w:ascii="Wingdings" w:hAnsi="Wingdings" w:hint="default"/>
      </w:rPr>
    </w:lvl>
    <w:lvl w:ilvl="6" w:tplc="DA348746">
      <w:start w:val="1"/>
      <w:numFmt w:val="bullet"/>
      <w:lvlText w:val=""/>
      <w:lvlJc w:val="left"/>
      <w:pPr>
        <w:ind w:left="5040" w:hanging="360"/>
      </w:pPr>
      <w:rPr>
        <w:rFonts w:ascii="Symbol" w:hAnsi="Symbol" w:hint="default"/>
      </w:rPr>
    </w:lvl>
    <w:lvl w:ilvl="7" w:tplc="09EAD936">
      <w:start w:val="1"/>
      <w:numFmt w:val="bullet"/>
      <w:lvlText w:val="o"/>
      <w:lvlJc w:val="left"/>
      <w:pPr>
        <w:ind w:left="5760" w:hanging="360"/>
      </w:pPr>
      <w:rPr>
        <w:rFonts w:ascii="Courier New" w:hAnsi="Courier New" w:hint="default"/>
      </w:rPr>
    </w:lvl>
    <w:lvl w:ilvl="8" w:tplc="A8EE51BA">
      <w:start w:val="1"/>
      <w:numFmt w:val="bullet"/>
      <w:lvlText w:val=""/>
      <w:lvlJc w:val="left"/>
      <w:pPr>
        <w:ind w:left="6480" w:hanging="360"/>
      </w:pPr>
      <w:rPr>
        <w:rFonts w:ascii="Wingdings" w:hAnsi="Wingdings" w:hint="default"/>
      </w:rPr>
    </w:lvl>
  </w:abstractNum>
  <w:abstractNum w:abstractNumId="20" w15:restartNumberingAfterBreak="0">
    <w:nsid w:val="142D864A"/>
    <w:multiLevelType w:val="hybridMultilevel"/>
    <w:tmpl w:val="B2921F6C"/>
    <w:lvl w:ilvl="0" w:tplc="CEF2AAC0">
      <w:start w:val="1"/>
      <w:numFmt w:val="bullet"/>
      <w:lvlText w:val=""/>
      <w:lvlJc w:val="left"/>
      <w:pPr>
        <w:ind w:left="720" w:hanging="360"/>
      </w:pPr>
      <w:rPr>
        <w:rFonts w:ascii="Symbol" w:hAnsi="Symbol" w:hint="default"/>
      </w:rPr>
    </w:lvl>
    <w:lvl w:ilvl="1" w:tplc="108ADDE4">
      <w:start w:val="1"/>
      <w:numFmt w:val="bullet"/>
      <w:lvlText w:val="o"/>
      <w:lvlJc w:val="left"/>
      <w:pPr>
        <w:ind w:left="1440" w:hanging="360"/>
      </w:pPr>
      <w:rPr>
        <w:rFonts w:ascii="Courier New" w:hAnsi="Courier New" w:hint="default"/>
      </w:rPr>
    </w:lvl>
    <w:lvl w:ilvl="2" w:tplc="391A0144">
      <w:start w:val="1"/>
      <w:numFmt w:val="bullet"/>
      <w:lvlText w:val=""/>
      <w:lvlJc w:val="left"/>
      <w:pPr>
        <w:ind w:left="2160" w:hanging="360"/>
      </w:pPr>
      <w:rPr>
        <w:rFonts w:ascii="Wingdings" w:hAnsi="Wingdings" w:hint="default"/>
      </w:rPr>
    </w:lvl>
    <w:lvl w:ilvl="3" w:tplc="014E8A36">
      <w:start w:val="1"/>
      <w:numFmt w:val="bullet"/>
      <w:lvlText w:val=""/>
      <w:lvlJc w:val="left"/>
      <w:pPr>
        <w:ind w:left="2880" w:hanging="360"/>
      </w:pPr>
      <w:rPr>
        <w:rFonts w:ascii="Symbol" w:hAnsi="Symbol" w:hint="default"/>
      </w:rPr>
    </w:lvl>
    <w:lvl w:ilvl="4" w:tplc="9E8E5B8E">
      <w:start w:val="1"/>
      <w:numFmt w:val="bullet"/>
      <w:lvlText w:val="o"/>
      <w:lvlJc w:val="left"/>
      <w:pPr>
        <w:ind w:left="3600" w:hanging="360"/>
      </w:pPr>
      <w:rPr>
        <w:rFonts w:ascii="Courier New" w:hAnsi="Courier New" w:hint="default"/>
      </w:rPr>
    </w:lvl>
    <w:lvl w:ilvl="5" w:tplc="E69C72EE">
      <w:start w:val="1"/>
      <w:numFmt w:val="bullet"/>
      <w:lvlText w:val=""/>
      <w:lvlJc w:val="left"/>
      <w:pPr>
        <w:ind w:left="4320" w:hanging="360"/>
      </w:pPr>
      <w:rPr>
        <w:rFonts w:ascii="Wingdings" w:hAnsi="Wingdings" w:hint="default"/>
      </w:rPr>
    </w:lvl>
    <w:lvl w:ilvl="6" w:tplc="A2AC1B92">
      <w:start w:val="1"/>
      <w:numFmt w:val="bullet"/>
      <w:lvlText w:val=""/>
      <w:lvlJc w:val="left"/>
      <w:pPr>
        <w:ind w:left="5040" w:hanging="360"/>
      </w:pPr>
      <w:rPr>
        <w:rFonts w:ascii="Symbol" w:hAnsi="Symbol" w:hint="default"/>
      </w:rPr>
    </w:lvl>
    <w:lvl w:ilvl="7" w:tplc="FC10846E">
      <w:start w:val="1"/>
      <w:numFmt w:val="bullet"/>
      <w:lvlText w:val="o"/>
      <w:lvlJc w:val="left"/>
      <w:pPr>
        <w:ind w:left="5760" w:hanging="360"/>
      </w:pPr>
      <w:rPr>
        <w:rFonts w:ascii="Courier New" w:hAnsi="Courier New" w:hint="default"/>
      </w:rPr>
    </w:lvl>
    <w:lvl w:ilvl="8" w:tplc="FD6A8AA4">
      <w:start w:val="1"/>
      <w:numFmt w:val="bullet"/>
      <w:lvlText w:val=""/>
      <w:lvlJc w:val="left"/>
      <w:pPr>
        <w:ind w:left="6480" w:hanging="360"/>
      </w:pPr>
      <w:rPr>
        <w:rFonts w:ascii="Wingdings" w:hAnsi="Wingdings" w:hint="default"/>
      </w:rPr>
    </w:lvl>
  </w:abstractNum>
  <w:abstractNum w:abstractNumId="21" w15:restartNumberingAfterBreak="0">
    <w:nsid w:val="14582D45"/>
    <w:multiLevelType w:val="hybridMultilevel"/>
    <w:tmpl w:val="88F459FC"/>
    <w:lvl w:ilvl="0" w:tplc="99A010B0">
      <w:numFmt w:val="bullet"/>
      <w:lvlText w:val="-"/>
      <w:lvlJc w:val="left"/>
      <w:pPr>
        <w:ind w:left="720" w:hanging="360"/>
      </w:pPr>
      <w:rPr>
        <w:rFonts w:ascii="EC Square Sans Pro" w:eastAsia="Times New Roman" w:hAnsi="EC Squar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77255C6"/>
    <w:multiLevelType w:val="hybridMultilevel"/>
    <w:tmpl w:val="E46CB612"/>
    <w:lvl w:ilvl="0" w:tplc="72E4F60A">
      <w:start w:val="1"/>
      <w:numFmt w:val="bullet"/>
      <w:lvlText w:val="·"/>
      <w:lvlJc w:val="left"/>
      <w:pPr>
        <w:ind w:left="720" w:hanging="360"/>
      </w:pPr>
      <w:rPr>
        <w:rFonts w:ascii="Symbol" w:hAnsi="Symbol" w:hint="default"/>
      </w:rPr>
    </w:lvl>
    <w:lvl w:ilvl="1" w:tplc="9A227406">
      <w:start w:val="1"/>
      <w:numFmt w:val="bullet"/>
      <w:lvlText w:val="o"/>
      <w:lvlJc w:val="left"/>
      <w:pPr>
        <w:ind w:left="1440" w:hanging="360"/>
      </w:pPr>
      <w:rPr>
        <w:rFonts w:ascii="Courier New" w:hAnsi="Courier New" w:hint="default"/>
      </w:rPr>
    </w:lvl>
    <w:lvl w:ilvl="2" w:tplc="AC1A1588">
      <w:start w:val="1"/>
      <w:numFmt w:val="bullet"/>
      <w:lvlText w:val=""/>
      <w:lvlJc w:val="left"/>
      <w:pPr>
        <w:ind w:left="2160" w:hanging="360"/>
      </w:pPr>
      <w:rPr>
        <w:rFonts w:ascii="Wingdings" w:hAnsi="Wingdings" w:hint="default"/>
      </w:rPr>
    </w:lvl>
    <w:lvl w:ilvl="3" w:tplc="6DA0F0EA">
      <w:start w:val="1"/>
      <w:numFmt w:val="bullet"/>
      <w:lvlText w:val=""/>
      <w:lvlJc w:val="left"/>
      <w:pPr>
        <w:ind w:left="2880" w:hanging="360"/>
      </w:pPr>
      <w:rPr>
        <w:rFonts w:ascii="Symbol" w:hAnsi="Symbol" w:hint="default"/>
      </w:rPr>
    </w:lvl>
    <w:lvl w:ilvl="4" w:tplc="016AAAF4">
      <w:start w:val="1"/>
      <w:numFmt w:val="bullet"/>
      <w:lvlText w:val="o"/>
      <w:lvlJc w:val="left"/>
      <w:pPr>
        <w:ind w:left="3600" w:hanging="360"/>
      </w:pPr>
      <w:rPr>
        <w:rFonts w:ascii="Courier New" w:hAnsi="Courier New" w:hint="default"/>
      </w:rPr>
    </w:lvl>
    <w:lvl w:ilvl="5" w:tplc="D4E4EF4C">
      <w:start w:val="1"/>
      <w:numFmt w:val="bullet"/>
      <w:lvlText w:val=""/>
      <w:lvlJc w:val="left"/>
      <w:pPr>
        <w:ind w:left="4320" w:hanging="360"/>
      </w:pPr>
      <w:rPr>
        <w:rFonts w:ascii="Wingdings" w:hAnsi="Wingdings" w:hint="default"/>
      </w:rPr>
    </w:lvl>
    <w:lvl w:ilvl="6" w:tplc="FDF8D86C">
      <w:start w:val="1"/>
      <w:numFmt w:val="bullet"/>
      <w:lvlText w:val=""/>
      <w:lvlJc w:val="left"/>
      <w:pPr>
        <w:ind w:left="5040" w:hanging="360"/>
      </w:pPr>
      <w:rPr>
        <w:rFonts w:ascii="Symbol" w:hAnsi="Symbol" w:hint="default"/>
      </w:rPr>
    </w:lvl>
    <w:lvl w:ilvl="7" w:tplc="6088D69A">
      <w:start w:val="1"/>
      <w:numFmt w:val="bullet"/>
      <w:lvlText w:val="o"/>
      <w:lvlJc w:val="left"/>
      <w:pPr>
        <w:ind w:left="5760" w:hanging="360"/>
      </w:pPr>
      <w:rPr>
        <w:rFonts w:ascii="Courier New" w:hAnsi="Courier New" w:hint="default"/>
      </w:rPr>
    </w:lvl>
    <w:lvl w:ilvl="8" w:tplc="819A8BCC">
      <w:start w:val="1"/>
      <w:numFmt w:val="bullet"/>
      <w:lvlText w:val=""/>
      <w:lvlJc w:val="left"/>
      <w:pPr>
        <w:ind w:left="6480" w:hanging="360"/>
      </w:pPr>
      <w:rPr>
        <w:rFonts w:ascii="Wingdings" w:hAnsi="Wingdings" w:hint="default"/>
      </w:rPr>
    </w:lvl>
  </w:abstractNum>
  <w:abstractNum w:abstractNumId="23" w15:restartNumberingAfterBreak="0">
    <w:nsid w:val="18681E28"/>
    <w:multiLevelType w:val="hybridMultilevel"/>
    <w:tmpl w:val="7188D4DE"/>
    <w:lvl w:ilvl="0" w:tplc="F1421A38">
      <w:start w:val="1"/>
      <w:numFmt w:val="bullet"/>
      <w:lvlText w:val=""/>
      <w:lvlJc w:val="left"/>
      <w:pPr>
        <w:ind w:left="360" w:hanging="360"/>
      </w:pPr>
      <w:rPr>
        <w:rFonts w:ascii="Symbol" w:hAnsi="Symbol" w:hint="default"/>
      </w:rPr>
    </w:lvl>
    <w:lvl w:ilvl="1" w:tplc="3B3020CC">
      <w:start w:val="1"/>
      <w:numFmt w:val="bullet"/>
      <w:lvlText w:val="o"/>
      <w:lvlJc w:val="left"/>
      <w:pPr>
        <w:ind w:left="1080" w:hanging="360"/>
      </w:pPr>
      <w:rPr>
        <w:rFonts w:ascii="Courier New" w:hAnsi="Courier New" w:hint="default"/>
      </w:rPr>
    </w:lvl>
    <w:lvl w:ilvl="2" w:tplc="802CA37E">
      <w:start w:val="1"/>
      <w:numFmt w:val="bullet"/>
      <w:lvlText w:val=""/>
      <w:lvlJc w:val="left"/>
      <w:pPr>
        <w:ind w:left="1800" w:hanging="360"/>
      </w:pPr>
      <w:rPr>
        <w:rFonts w:ascii="Wingdings" w:hAnsi="Wingdings" w:hint="default"/>
      </w:rPr>
    </w:lvl>
    <w:lvl w:ilvl="3" w:tplc="8D50B910">
      <w:start w:val="1"/>
      <w:numFmt w:val="bullet"/>
      <w:lvlText w:val=""/>
      <w:lvlJc w:val="left"/>
      <w:pPr>
        <w:ind w:left="2520" w:hanging="360"/>
      </w:pPr>
      <w:rPr>
        <w:rFonts w:ascii="Symbol" w:hAnsi="Symbol" w:hint="default"/>
      </w:rPr>
    </w:lvl>
    <w:lvl w:ilvl="4" w:tplc="2F262C78">
      <w:start w:val="1"/>
      <w:numFmt w:val="bullet"/>
      <w:lvlText w:val="o"/>
      <w:lvlJc w:val="left"/>
      <w:pPr>
        <w:ind w:left="3240" w:hanging="360"/>
      </w:pPr>
      <w:rPr>
        <w:rFonts w:ascii="Courier New" w:hAnsi="Courier New" w:hint="default"/>
      </w:rPr>
    </w:lvl>
    <w:lvl w:ilvl="5" w:tplc="6A7A6C4C">
      <w:start w:val="1"/>
      <w:numFmt w:val="bullet"/>
      <w:lvlText w:val=""/>
      <w:lvlJc w:val="left"/>
      <w:pPr>
        <w:ind w:left="3960" w:hanging="360"/>
      </w:pPr>
      <w:rPr>
        <w:rFonts w:ascii="Wingdings" w:hAnsi="Wingdings" w:hint="default"/>
      </w:rPr>
    </w:lvl>
    <w:lvl w:ilvl="6" w:tplc="1E04077C">
      <w:start w:val="1"/>
      <w:numFmt w:val="bullet"/>
      <w:lvlText w:val=""/>
      <w:lvlJc w:val="left"/>
      <w:pPr>
        <w:ind w:left="4680" w:hanging="360"/>
      </w:pPr>
      <w:rPr>
        <w:rFonts w:ascii="Symbol" w:hAnsi="Symbol" w:hint="default"/>
      </w:rPr>
    </w:lvl>
    <w:lvl w:ilvl="7" w:tplc="77600BCA">
      <w:start w:val="1"/>
      <w:numFmt w:val="bullet"/>
      <w:lvlText w:val="o"/>
      <w:lvlJc w:val="left"/>
      <w:pPr>
        <w:ind w:left="5400" w:hanging="360"/>
      </w:pPr>
      <w:rPr>
        <w:rFonts w:ascii="Courier New" w:hAnsi="Courier New" w:hint="default"/>
      </w:rPr>
    </w:lvl>
    <w:lvl w:ilvl="8" w:tplc="89C49E14">
      <w:start w:val="1"/>
      <w:numFmt w:val="bullet"/>
      <w:lvlText w:val=""/>
      <w:lvlJc w:val="left"/>
      <w:pPr>
        <w:ind w:left="6120" w:hanging="360"/>
      </w:pPr>
      <w:rPr>
        <w:rFonts w:ascii="Wingdings" w:hAnsi="Wingdings" w:hint="default"/>
      </w:rPr>
    </w:lvl>
  </w:abstractNum>
  <w:abstractNum w:abstractNumId="24" w15:restartNumberingAfterBreak="0">
    <w:nsid w:val="1886F034"/>
    <w:multiLevelType w:val="hybridMultilevel"/>
    <w:tmpl w:val="2642F6F0"/>
    <w:lvl w:ilvl="0" w:tplc="FF60B19A">
      <w:start w:val="1"/>
      <w:numFmt w:val="bullet"/>
      <w:lvlText w:val=""/>
      <w:lvlJc w:val="left"/>
      <w:pPr>
        <w:ind w:left="720" w:hanging="360"/>
      </w:pPr>
      <w:rPr>
        <w:rFonts w:ascii="Symbol" w:hAnsi="Symbol" w:hint="default"/>
      </w:rPr>
    </w:lvl>
    <w:lvl w:ilvl="1" w:tplc="DC4AA9C0">
      <w:start w:val="1"/>
      <w:numFmt w:val="bullet"/>
      <w:lvlText w:val="o"/>
      <w:lvlJc w:val="left"/>
      <w:pPr>
        <w:ind w:left="1440" w:hanging="360"/>
      </w:pPr>
      <w:rPr>
        <w:rFonts w:ascii="Courier New" w:hAnsi="Courier New" w:hint="default"/>
      </w:rPr>
    </w:lvl>
    <w:lvl w:ilvl="2" w:tplc="B3AC457A">
      <w:start w:val="1"/>
      <w:numFmt w:val="bullet"/>
      <w:lvlText w:val=""/>
      <w:lvlJc w:val="left"/>
      <w:pPr>
        <w:ind w:left="2160" w:hanging="360"/>
      </w:pPr>
      <w:rPr>
        <w:rFonts w:ascii="Wingdings" w:hAnsi="Wingdings" w:hint="default"/>
      </w:rPr>
    </w:lvl>
    <w:lvl w:ilvl="3" w:tplc="D0F28DE8">
      <w:start w:val="1"/>
      <w:numFmt w:val="bullet"/>
      <w:lvlText w:val=""/>
      <w:lvlJc w:val="left"/>
      <w:pPr>
        <w:ind w:left="2880" w:hanging="360"/>
      </w:pPr>
      <w:rPr>
        <w:rFonts w:ascii="Symbol" w:hAnsi="Symbol" w:hint="default"/>
      </w:rPr>
    </w:lvl>
    <w:lvl w:ilvl="4" w:tplc="A46421EE">
      <w:start w:val="1"/>
      <w:numFmt w:val="bullet"/>
      <w:lvlText w:val="o"/>
      <w:lvlJc w:val="left"/>
      <w:pPr>
        <w:ind w:left="3600" w:hanging="360"/>
      </w:pPr>
      <w:rPr>
        <w:rFonts w:ascii="Courier New" w:hAnsi="Courier New" w:hint="default"/>
      </w:rPr>
    </w:lvl>
    <w:lvl w:ilvl="5" w:tplc="0664AA3E">
      <w:start w:val="1"/>
      <w:numFmt w:val="bullet"/>
      <w:lvlText w:val=""/>
      <w:lvlJc w:val="left"/>
      <w:pPr>
        <w:ind w:left="4320" w:hanging="360"/>
      </w:pPr>
      <w:rPr>
        <w:rFonts w:ascii="Wingdings" w:hAnsi="Wingdings" w:hint="default"/>
      </w:rPr>
    </w:lvl>
    <w:lvl w:ilvl="6" w:tplc="9AE84FF8">
      <w:start w:val="1"/>
      <w:numFmt w:val="bullet"/>
      <w:lvlText w:val=""/>
      <w:lvlJc w:val="left"/>
      <w:pPr>
        <w:ind w:left="5040" w:hanging="360"/>
      </w:pPr>
      <w:rPr>
        <w:rFonts w:ascii="Symbol" w:hAnsi="Symbol" w:hint="default"/>
      </w:rPr>
    </w:lvl>
    <w:lvl w:ilvl="7" w:tplc="4A143370">
      <w:start w:val="1"/>
      <w:numFmt w:val="bullet"/>
      <w:lvlText w:val="o"/>
      <w:lvlJc w:val="left"/>
      <w:pPr>
        <w:ind w:left="5760" w:hanging="360"/>
      </w:pPr>
      <w:rPr>
        <w:rFonts w:ascii="Courier New" w:hAnsi="Courier New" w:hint="default"/>
      </w:rPr>
    </w:lvl>
    <w:lvl w:ilvl="8" w:tplc="BE80AABA">
      <w:start w:val="1"/>
      <w:numFmt w:val="bullet"/>
      <w:lvlText w:val=""/>
      <w:lvlJc w:val="left"/>
      <w:pPr>
        <w:ind w:left="6480" w:hanging="360"/>
      </w:pPr>
      <w:rPr>
        <w:rFonts w:ascii="Wingdings" w:hAnsi="Wingdings" w:hint="default"/>
      </w:rPr>
    </w:lvl>
  </w:abstractNum>
  <w:abstractNum w:abstractNumId="25" w15:restartNumberingAfterBreak="0">
    <w:nsid w:val="18D6DA48"/>
    <w:multiLevelType w:val="hybridMultilevel"/>
    <w:tmpl w:val="523C6138"/>
    <w:lvl w:ilvl="0" w:tplc="0F1AA434">
      <w:start w:val="1"/>
      <w:numFmt w:val="bullet"/>
      <w:lvlText w:val="-"/>
      <w:lvlJc w:val="left"/>
      <w:pPr>
        <w:ind w:left="720" w:hanging="360"/>
      </w:pPr>
      <w:rPr>
        <w:rFonts w:ascii="&quot;Calibri&quot;,sans-serif" w:hAnsi="&quot;Calibri&quot;,sans-serif" w:hint="default"/>
      </w:rPr>
    </w:lvl>
    <w:lvl w:ilvl="1" w:tplc="F5A675B8">
      <w:start w:val="1"/>
      <w:numFmt w:val="bullet"/>
      <w:lvlText w:val="o"/>
      <w:lvlJc w:val="left"/>
      <w:pPr>
        <w:ind w:left="1440" w:hanging="360"/>
      </w:pPr>
      <w:rPr>
        <w:rFonts w:ascii="Courier New" w:hAnsi="Courier New" w:hint="default"/>
      </w:rPr>
    </w:lvl>
    <w:lvl w:ilvl="2" w:tplc="B1AC9B3A">
      <w:start w:val="1"/>
      <w:numFmt w:val="bullet"/>
      <w:lvlText w:val=""/>
      <w:lvlJc w:val="left"/>
      <w:pPr>
        <w:ind w:left="2160" w:hanging="360"/>
      </w:pPr>
      <w:rPr>
        <w:rFonts w:ascii="Wingdings" w:hAnsi="Wingdings" w:hint="default"/>
      </w:rPr>
    </w:lvl>
    <w:lvl w:ilvl="3" w:tplc="95068664">
      <w:start w:val="1"/>
      <w:numFmt w:val="bullet"/>
      <w:lvlText w:val=""/>
      <w:lvlJc w:val="left"/>
      <w:pPr>
        <w:ind w:left="2880" w:hanging="360"/>
      </w:pPr>
      <w:rPr>
        <w:rFonts w:ascii="Symbol" w:hAnsi="Symbol" w:hint="default"/>
      </w:rPr>
    </w:lvl>
    <w:lvl w:ilvl="4" w:tplc="262AA048">
      <w:start w:val="1"/>
      <w:numFmt w:val="bullet"/>
      <w:lvlText w:val="o"/>
      <w:lvlJc w:val="left"/>
      <w:pPr>
        <w:ind w:left="3600" w:hanging="360"/>
      </w:pPr>
      <w:rPr>
        <w:rFonts w:ascii="Courier New" w:hAnsi="Courier New" w:hint="default"/>
      </w:rPr>
    </w:lvl>
    <w:lvl w:ilvl="5" w:tplc="97CCD814">
      <w:start w:val="1"/>
      <w:numFmt w:val="bullet"/>
      <w:lvlText w:val=""/>
      <w:lvlJc w:val="left"/>
      <w:pPr>
        <w:ind w:left="4320" w:hanging="360"/>
      </w:pPr>
      <w:rPr>
        <w:rFonts w:ascii="Wingdings" w:hAnsi="Wingdings" w:hint="default"/>
      </w:rPr>
    </w:lvl>
    <w:lvl w:ilvl="6" w:tplc="3142F73A">
      <w:start w:val="1"/>
      <w:numFmt w:val="bullet"/>
      <w:lvlText w:val=""/>
      <w:lvlJc w:val="left"/>
      <w:pPr>
        <w:ind w:left="5040" w:hanging="360"/>
      </w:pPr>
      <w:rPr>
        <w:rFonts w:ascii="Symbol" w:hAnsi="Symbol" w:hint="default"/>
      </w:rPr>
    </w:lvl>
    <w:lvl w:ilvl="7" w:tplc="1502424C">
      <w:start w:val="1"/>
      <w:numFmt w:val="bullet"/>
      <w:lvlText w:val="o"/>
      <w:lvlJc w:val="left"/>
      <w:pPr>
        <w:ind w:left="5760" w:hanging="360"/>
      </w:pPr>
      <w:rPr>
        <w:rFonts w:ascii="Courier New" w:hAnsi="Courier New" w:hint="default"/>
      </w:rPr>
    </w:lvl>
    <w:lvl w:ilvl="8" w:tplc="EBC22DDC">
      <w:start w:val="1"/>
      <w:numFmt w:val="bullet"/>
      <w:lvlText w:val=""/>
      <w:lvlJc w:val="left"/>
      <w:pPr>
        <w:ind w:left="6480" w:hanging="360"/>
      </w:pPr>
      <w:rPr>
        <w:rFonts w:ascii="Wingdings" w:hAnsi="Wingdings" w:hint="default"/>
      </w:rPr>
    </w:lvl>
  </w:abstractNum>
  <w:abstractNum w:abstractNumId="26" w15:restartNumberingAfterBreak="0">
    <w:nsid w:val="1A238B0D"/>
    <w:multiLevelType w:val="hybridMultilevel"/>
    <w:tmpl w:val="359E677A"/>
    <w:lvl w:ilvl="0" w:tplc="15CA4EE0">
      <w:start w:val="1"/>
      <w:numFmt w:val="bullet"/>
      <w:lvlText w:val=""/>
      <w:lvlJc w:val="left"/>
      <w:pPr>
        <w:ind w:left="360" w:hanging="360"/>
      </w:pPr>
      <w:rPr>
        <w:rFonts w:ascii="Symbol" w:hAnsi="Symbol" w:hint="default"/>
      </w:rPr>
    </w:lvl>
    <w:lvl w:ilvl="1" w:tplc="77C2B65E">
      <w:start w:val="1"/>
      <w:numFmt w:val="bullet"/>
      <w:lvlText w:val="o"/>
      <w:lvlJc w:val="left"/>
      <w:pPr>
        <w:ind w:left="1080" w:hanging="360"/>
      </w:pPr>
      <w:rPr>
        <w:rFonts w:ascii="Courier New" w:hAnsi="Courier New" w:hint="default"/>
      </w:rPr>
    </w:lvl>
    <w:lvl w:ilvl="2" w:tplc="C9A2E37E">
      <w:start w:val="1"/>
      <w:numFmt w:val="bullet"/>
      <w:lvlText w:val=""/>
      <w:lvlJc w:val="left"/>
      <w:pPr>
        <w:ind w:left="1800" w:hanging="360"/>
      </w:pPr>
      <w:rPr>
        <w:rFonts w:ascii="Wingdings" w:hAnsi="Wingdings" w:hint="default"/>
      </w:rPr>
    </w:lvl>
    <w:lvl w:ilvl="3" w:tplc="1E169554">
      <w:start w:val="1"/>
      <w:numFmt w:val="bullet"/>
      <w:lvlText w:val=""/>
      <w:lvlJc w:val="left"/>
      <w:pPr>
        <w:ind w:left="2520" w:hanging="360"/>
      </w:pPr>
      <w:rPr>
        <w:rFonts w:ascii="Symbol" w:hAnsi="Symbol" w:hint="default"/>
      </w:rPr>
    </w:lvl>
    <w:lvl w:ilvl="4" w:tplc="4D843F5E">
      <w:start w:val="1"/>
      <w:numFmt w:val="bullet"/>
      <w:lvlText w:val="o"/>
      <w:lvlJc w:val="left"/>
      <w:pPr>
        <w:ind w:left="3240" w:hanging="360"/>
      </w:pPr>
      <w:rPr>
        <w:rFonts w:ascii="Courier New" w:hAnsi="Courier New" w:hint="default"/>
      </w:rPr>
    </w:lvl>
    <w:lvl w:ilvl="5" w:tplc="7D64D836">
      <w:start w:val="1"/>
      <w:numFmt w:val="bullet"/>
      <w:lvlText w:val=""/>
      <w:lvlJc w:val="left"/>
      <w:pPr>
        <w:ind w:left="3960" w:hanging="360"/>
      </w:pPr>
      <w:rPr>
        <w:rFonts w:ascii="Wingdings" w:hAnsi="Wingdings" w:hint="default"/>
      </w:rPr>
    </w:lvl>
    <w:lvl w:ilvl="6" w:tplc="22F45BF6">
      <w:start w:val="1"/>
      <w:numFmt w:val="bullet"/>
      <w:lvlText w:val=""/>
      <w:lvlJc w:val="left"/>
      <w:pPr>
        <w:ind w:left="4680" w:hanging="360"/>
      </w:pPr>
      <w:rPr>
        <w:rFonts w:ascii="Symbol" w:hAnsi="Symbol" w:hint="default"/>
      </w:rPr>
    </w:lvl>
    <w:lvl w:ilvl="7" w:tplc="3F7AA7AC">
      <w:start w:val="1"/>
      <w:numFmt w:val="bullet"/>
      <w:lvlText w:val="o"/>
      <w:lvlJc w:val="left"/>
      <w:pPr>
        <w:ind w:left="5400" w:hanging="360"/>
      </w:pPr>
      <w:rPr>
        <w:rFonts w:ascii="Courier New" w:hAnsi="Courier New" w:hint="default"/>
      </w:rPr>
    </w:lvl>
    <w:lvl w:ilvl="8" w:tplc="F72029F2">
      <w:start w:val="1"/>
      <w:numFmt w:val="bullet"/>
      <w:lvlText w:val=""/>
      <w:lvlJc w:val="left"/>
      <w:pPr>
        <w:ind w:left="6120" w:hanging="360"/>
      </w:pPr>
      <w:rPr>
        <w:rFonts w:ascii="Wingdings" w:hAnsi="Wingdings" w:hint="default"/>
      </w:rPr>
    </w:lvl>
  </w:abstractNum>
  <w:abstractNum w:abstractNumId="27" w15:restartNumberingAfterBreak="0">
    <w:nsid w:val="1BB5AA2A"/>
    <w:multiLevelType w:val="hybridMultilevel"/>
    <w:tmpl w:val="FFFFFFFF"/>
    <w:lvl w:ilvl="0" w:tplc="66FADBEA">
      <w:start w:val="1"/>
      <w:numFmt w:val="bullet"/>
      <w:lvlText w:val=""/>
      <w:lvlJc w:val="left"/>
      <w:pPr>
        <w:ind w:left="360" w:hanging="360"/>
      </w:pPr>
      <w:rPr>
        <w:rFonts w:ascii="Symbol" w:hAnsi="Symbol" w:hint="default"/>
      </w:rPr>
    </w:lvl>
    <w:lvl w:ilvl="1" w:tplc="502400AC">
      <w:start w:val="1"/>
      <w:numFmt w:val="bullet"/>
      <w:lvlText w:val="o"/>
      <w:lvlJc w:val="left"/>
      <w:pPr>
        <w:ind w:left="1080" w:hanging="360"/>
      </w:pPr>
      <w:rPr>
        <w:rFonts w:ascii="Courier New" w:hAnsi="Courier New" w:hint="default"/>
      </w:rPr>
    </w:lvl>
    <w:lvl w:ilvl="2" w:tplc="411ACC16">
      <w:start w:val="1"/>
      <w:numFmt w:val="bullet"/>
      <w:lvlText w:val=""/>
      <w:lvlJc w:val="left"/>
      <w:pPr>
        <w:ind w:left="1800" w:hanging="360"/>
      </w:pPr>
      <w:rPr>
        <w:rFonts w:ascii="Wingdings" w:hAnsi="Wingdings" w:hint="default"/>
      </w:rPr>
    </w:lvl>
    <w:lvl w:ilvl="3" w:tplc="167C026A">
      <w:start w:val="1"/>
      <w:numFmt w:val="bullet"/>
      <w:lvlText w:val=""/>
      <w:lvlJc w:val="left"/>
      <w:pPr>
        <w:ind w:left="2520" w:hanging="360"/>
      </w:pPr>
      <w:rPr>
        <w:rFonts w:ascii="Symbol" w:hAnsi="Symbol" w:hint="default"/>
      </w:rPr>
    </w:lvl>
    <w:lvl w:ilvl="4" w:tplc="14B84C9E">
      <w:start w:val="1"/>
      <w:numFmt w:val="bullet"/>
      <w:lvlText w:val="o"/>
      <w:lvlJc w:val="left"/>
      <w:pPr>
        <w:ind w:left="3240" w:hanging="360"/>
      </w:pPr>
      <w:rPr>
        <w:rFonts w:ascii="Courier New" w:hAnsi="Courier New" w:hint="default"/>
      </w:rPr>
    </w:lvl>
    <w:lvl w:ilvl="5" w:tplc="B3E630B8">
      <w:start w:val="1"/>
      <w:numFmt w:val="bullet"/>
      <w:lvlText w:val=""/>
      <w:lvlJc w:val="left"/>
      <w:pPr>
        <w:ind w:left="3960" w:hanging="360"/>
      </w:pPr>
      <w:rPr>
        <w:rFonts w:ascii="Wingdings" w:hAnsi="Wingdings" w:hint="default"/>
      </w:rPr>
    </w:lvl>
    <w:lvl w:ilvl="6" w:tplc="5FFCB58A">
      <w:start w:val="1"/>
      <w:numFmt w:val="bullet"/>
      <w:lvlText w:val=""/>
      <w:lvlJc w:val="left"/>
      <w:pPr>
        <w:ind w:left="4680" w:hanging="360"/>
      </w:pPr>
      <w:rPr>
        <w:rFonts w:ascii="Symbol" w:hAnsi="Symbol" w:hint="default"/>
      </w:rPr>
    </w:lvl>
    <w:lvl w:ilvl="7" w:tplc="FE2C93C0">
      <w:start w:val="1"/>
      <w:numFmt w:val="bullet"/>
      <w:lvlText w:val="o"/>
      <w:lvlJc w:val="left"/>
      <w:pPr>
        <w:ind w:left="5400" w:hanging="360"/>
      </w:pPr>
      <w:rPr>
        <w:rFonts w:ascii="Courier New" w:hAnsi="Courier New" w:hint="default"/>
      </w:rPr>
    </w:lvl>
    <w:lvl w:ilvl="8" w:tplc="CD1E8C98">
      <w:start w:val="1"/>
      <w:numFmt w:val="bullet"/>
      <w:lvlText w:val=""/>
      <w:lvlJc w:val="left"/>
      <w:pPr>
        <w:ind w:left="6120" w:hanging="360"/>
      </w:pPr>
      <w:rPr>
        <w:rFonts w:ascii="Wingdings" w:hAnsi="Wingdings" w:hint="default"/>
      </w:rPr>
    </w:lvl>
  </w:abstractNum>
  <w:abstractNum w:abstractNumId="28" w15:restartNumberingAfterBreak="0">
    <w:nsid w:val="1BE961FD"/>
    <w:multiLevelType w:val="multilevel"/>
    <w:tmpl w:val="D994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190578"/>
    <w:multiLevelType w:val="hybridMultilevel"/>
    <w:tmpl w:val="FFFFFFFF"/>
    <w:lvl w:ilvl="0" w:tplc="B8DE92AA">
      <w:start w:val="1"/>
      <w:numFmt w:val="bullet"/>
      <w:lvlText w:val=""/>
      <w:lvlJc w:val="left"/>
      <w:pPr>
        <w:ind w:left="360" w:hanging="360"/>
      </w:pPr>
      <w:rPr>
        <w:rFonts w:ascii="Symbol" w:hAnsi="Symbol" w:hint="default"/>
      </w:rPr>
    </w:lvl>
    <w:lvl w:ilvl="1" w:tplc="ED5EE88A">
      <w:start w:val="1"/>
      <w:numFmt w:val="bullet"/>
      <w:lvlText w:val="o"/>
      <w:lvlJc w:val="left"/>
      <w:pPr>
        <w:ind w:left="1080" w:hanging="360"/>
      </w:pPr>
      <w:rPr>
        <w:rFonts w:ascii="Courier New" w:hAnsi="Courier New" w:hint="default"/>
      </w:rPr>
    </w:lvl>
    <w:lvl w:ilvl="2" w:tplc="72FCB3CE">
      <w:start w:val="1"/>
      <w:numFmt w:val="bullet"/>
      <w:lvlText w:val=""/>
      <w:lvlJc w:val="left"/>
      <w:pPr>
        <w:ind w:left="1800" w:hanging="360"/>
      </w:pPr>
      <w:rPr>
        <w:rFonts w:ascii="Wingdings" w:hAnsi="Wingdings" w:hint="default"/>
      </w:rPr>
    </w:lvl>
    <w:lvl w:ilvl="3" w:tplc="9E129952">
      <w:start w:val="1"/>
      <w:numFmt w:val="bullet"/>
      <w:lvlText w:val=""/>
      <w:lvlJc w:val="left"/>
      <w:pPr>
        <w:ind w:left="2520" w:hanging="360"/>
      </w:pPr>
      <w:rPr>
        <w:rFonts w:ascii="Symbol" w:hAnsi="Symbol" w:hint="default"/>
      </w:rPr>
    </w:lvl>
    <w:lvl w:ilvl="4" w:tplc="470E3C56">
      <w:start w:val="1"/>
      <w:numFmt w:val="bullet"/>
      <w:lvlText w:val="o"/>
      <w:lvlJc w:val="left"/>
      <w:pPr>
        <w:ind w:left="3240" w:hanging="360"/>
      </w:pPr>
      <w:rPr>
        <w:rFonts w:ascii="Courier New" w:hAnsi="Courier New" w:hint="default"/>
      </w:rPr>
    </w:lvl>
    <w:lvl w:ilvl="5" w:tplc="13A88352">
      <w:start w:val="1"/>
      <w:numFmt w:val="bullet"/>
      <w:lvlText w:val=""/>
      <w:lvlJc w:val="left"/>
      <w:pPr>
        <w:ind w:left="3960" w:hanging="360"/>
      </w:pPr>
      <w:rPr>
        <w:rFonts w:ascii="Wingdings" w:hAnsi="Wingdings" w:hint="default"/>
      </w:rPr>
    </w:lvl>
    <w:lvl w:ilvl="6" w:tplc="50822398">
      <w:start w:val="1"/>
      <w:numFmt w:val="bullet"/>
      <w:lvlText w:val=""/>
      <w:lvlJc w:val="left"/>
      <w:pPr>
        <w:ind w:left="4680" w:hanging="360"/>
      </w:pPr>
      <w:rPr>
        <w:rFonts w:ascii="Symbol" w:hAnsi="Symbol" w:hint="default"/>
      </w:rPr>
    </w:lvl>
    <w:lvl w:ilvl="7" w:tplc="05C80FF6">
      <w:start w:val="1"/>
      <w:numFmt w:val="bullet"/>
      <w:lvlText w:val="o"/>
      <w:lvlJc w:val="left"/>
      <w:pPr>
        <w:ind w:left="5400" w:hanging="360"/>
      </w:pPr>
      <w:rPr>
        <w:rFonts w:ascii="Courier New" w:hAnsi="Courier New" w:hint="default"/>
      </w:rPr>
    </w:lvl>
    <w:lvl w:ilvl="8" w:tplc="CD0E198E">
      <w:start w:val="1"/>
      <w:numFmt w:val="bullet"/>
      <w:lvlText w:val=""/>
      <w:lvlJc w:val="left"/>
      <w:pPr>
        <w:ind w:left="6120" w:hanging="360"/>
      </w:pPr>
      <w:rPr>
        <w:rFonts w:ascii="Wingdings" w:hAnsi="Wingdings" w:hint="default"/>
      </w:rPr>
    </w:lvl>
  </w:abstractNum>
  <w:abstractNum w:abstractNumId="30" w15:restartNumberingAfterBreak="0">
    <w:nsid w:val="1D339545"/>
    <w:multiLevelType w:val="hybridMultilevel"/>
    <w:tmpl w:val="A3266EC4"/>
    <w:lvl w:ilvl="0" w:tplc="E8384DBC">
      <w:start w:val="1"/>
      <w:numFmt w:val="bullet"/>
      <w:lvlText w:val="·"/>
      <w:lvlJc w:val="left"/>
      <w:pPr>
        <w:ind w:left="720" w:hanging="360"/>
      </w:pPr>
      <w:rPr>
        <w:rFonts w:ascii="Symbol" w:hAnsi="Symbol" w:hint="default"/>
      </w:rPr>
    </w:lvl>
    <w:lvl w:ilvl="1" w:tplc="8682C306">
      <w:start w:val="1"/>
      <w:numFmt w:val="bullet"/>
      <w:lvlText w:val="o"/>
      <w:lvlJc w:val="left"/>
      <w:pPr>
        <w:ind w:left="1440" w:hanging="360"/>
      </w:pPr>
      <w:rPr>
        <w:rFonts w:ascii="Courier New" w:hAnsi="Courier New" w:hint="default"/>
      </w:rPr>
    </w:lvl>
    <w:lvl w:ilvl="2" w:tplc="6C546F4E">
      <w:start w:val="1"/>
      <w:numFmt w:val="bullet"/>
      <w:lvlText w:val=""/>
      <w:lvlJc w:val="left"/>
      <w:pPr>
        <w:ind w:left="2160" w:hanging="360"/>
      </w:pPr>
      <w:rPr>
        <w:rFonts w:ascii="Wingdings" w:hAnsi="Wingdings" w:hint="default"/>
      </w:rPr>
    </w:lvl>
    <w:lvl w:ilvl="3" w:tplc="718C63CC">
      <w:start w:val="1"/>
      <w:numFmt w:val="bullet"/>
      <w:lvlText w:val=""/>
      <w:lvlJc w:val="left"/>
      <w:pPr>
        <w:ind w:left="2880" w:hanging="360"/>
      </w:pPr>
      <w:rPr>
        <w:rFonts w:ascii="Symbol" w:hAnsi="Symbol" w:hint="default"/>
      </w:rPr>
    </w:lvl>
    <w:lvl w:ilvl="4" w:tplc="DEEA4F40">
      <w:start w:val="1"/>
      <w:numFmt w:val="bullet"/>
      <w:lvlText w:val="o"/>
      <w:lvlJc w:val="left"/>
      <w:pPr>
        <w:ind w:left="3600" w:hanging="360"/>
      </w:pPr>
      <w:rPr>
        <w:rFonts w:ascii="Courier New" w:hAnsi="Courier New" w:hint="default"/>
      </w:rPr>
    </w:lvl>
    <w:lvl w:ilvl="5" w:tplc="BEF43660">
      <w:start w:val="1"/>
      <w:numFmt w:val="bullet"/>
      <w:lvlText w:val=""/>
      <w:lvlJc w:val="left"/>
      <w:pPr>
        <w:ind w:left="4320" w:hanging="360"/>
      </w:pPr>
      <w:rPr>
        <w:rFonts w:ascii="Wingdings" w:hAnsi="Wingdings" w:hint="default"/>
      </w:rPr>
    </w:lvl>
    <w:lvl w:ilvl="6" w:tplc="771E1EF8">
      <w:start w:val="1"/>
      <w:numFmt w:val="bullet"/>
      <w:lvlText w:val=""/>
      <w:lvlJc w:val="left"/>
      <w:pPr>
        <w:ind w:left="5040" w:hanging="360"/>
      </w:pPr>
      <w:rPr>
        <w:rFonts w:ascii="Symbol" w:hAnsi="Symbol" w:hint="default"/>
      </w:rPr>
    </w:lvl>
    <w:lvl w:ilvl="7" w:tplc="8A10F98A">
      <w:start w:val="1"/>
      <w:numFmt w:val="bullet"/>
      <w:lvlText w:val="o"/>
      <w:lvlJc w:val="left"/>
      <w:pPr>
        <w:ind w:left="5760" w:hanging="360"/>
      </w:pPr>
      <w:rPr>
        <w:rFonts w:ascii="Courier New" w:hAnsi="Courier New" w:hint="default"/>
      </w:rPr>
    </w:lvl>
    <w:lvl w:ilvl="8" w:tplc="A9CC83D6">
      <w:start w:val="1"/>
      <w:numFmt w:val="bullet"/>
      <w:lvlText w:val=""/>
      <w:lvlJc w:val="left"/>
      <w:pPr>
        <w:ind w:left="6480" w:hanging="360"/>
      </w:pPr>
      <w:rPr>
        <w:rFonts w:ascii="Wingdings" w:hAnsi="Wingdings" w:hint="default"/>
      </w:rPr>
    </w:lvl>
  </w:abstractNum>
  <w:abstractNum w:abstractNumId="31" w15:restartNumberingAfterBreak="0">
    <w:nsid w:val="1ED1EA65"/>
    <w:multiLevelType w:val="hybridMultilevel"/>
    <w:tmpl w:val="FFFFFFFF"/>
    <w:lvl w:ilvl="0" w:tplc="F8428972">
      <w:start w:val="1"/>
      <w:numFmt w:val="bullet"/>
      <w:lvlText w:val="·"/>
      <w:lvlJc w:val="left"/>
      <w:pPr>
        <w:ind w:left="720" w:hanging="360"/>
      </w:pPr>
      <w:rPr>
        <w:rFonts w:ascii="Symbol" w:hAnsi="Symbol" w:hint="default"/>
      </w:rPr>
    </w:lvl>
    <w:lvl w:ilvl="1" w:tplc="719C0390">
      <w:start w:val="1"/>
      <w:numFmt w:val="bullet"/>
      <w:lvlText w:val="o"/>
      <w:lvlJc w:val="left"/>
      <w:pPr>
        <w:ind w:left="1440" w:hanging="360"/>
      </w:pPr>
      <w:rPr>
        <w:rFonts w:ascii="Courier New" w:hAnsi="Courier New" w:hint="default"/>
      </w:rPr>
    </w:lvl>
    <w:lvl w:ilvl="2" w:tplc="F7844410">
      <w:start w:val="1"/>
      <w:numFmt w:val="bullet"/>
      <w:lvlText w:val=""/>
      <w:lvlJc w:val="left"/>
      <w:pPr>
        <w:ind w:left="2160" w:hanging="360"/>
      </w:pPr>
      <w:rPr>
        <w:rFonts w:ascii="Wingdings" w:hAnsi="Wingdings" w:hint="default"/>
      </w:rPr>
    </w:lvl>
    <w:lvl w:ilvl="3" w:tplc="94924674">
      <w:start w:val="1"/>
      <w:numFmt w:val="bullet"/>
      <w:lvlText w:val=""/>
      <w:lvlJc w:val="left"/>
      <w:pPr>
        <w:ind w:left="2880" w:hanging="360"/>
      </w:pPr>
      <w:rPr>
        <w:rFonts w:ascii="Symbol" w:hAnsi="Symbol" w:hint="default"/>
      </w:rPr>
    </w:lvl>
    <w:lvl w:ilvl="4" w:tplc="38428C3C">
      <w:start w:val="1"/>
      <w:numFmt w:val="bullet"/>
      <w:lvlText w:val="o"/>
      <w:lvlJc w:val="left"/>
      <w:pPr>
        <w:ind w:left="3600" w:hanging="360"/>
      </w:pPr>
      <w:rPr>
        <w:rFonts w:ascii="Courier New" w:hAnsi="Courier New" w:hint="default"/>
      </w:rPr>
    </w:lvl>
    <w:lvl w:ilvl="5" w:tplc="7F50BDAA">
      <w:start w:val="1"/>
      <w:numFmt w:val="bullet"/>
      <w:lvlText w:val=""/>
      <w:lvlJc w:val="left"/>
      <w:pPr>
        <w:ind w:left="4320" w:hanging="360"/>
      </w:pPr>
      <w:rPr>
        <w:rFonts w:ascii="Wingdings" w:hAnsi="Wingdings" w:hint="default"/>
      </w:rPr>
    </w:lvl>
    <w:lvl w:ilvl="6" w:tplc="9B3E09D2">
      <w:start w:val="1"/>
      <w:numFmt w:val="bullet"/>
      <w:lvlText w:val=""/>
      <w:lvlJc w:val="left"/>
      <w:pPr>
        <w:ind w:left="5040" w:hanging="360"/>
      </w:pPr>
      <w:rPr>
        <w:rFonts w:ascii="Symbol" w:hAnsi="Symbol" w:hint="default"/>
      </w:rPr>
    </w:lvl>
    <w:lvl w:ilvl="7" w:tplc="0838AEF2">
      <w:start w:val="1"/>
      <w:numFmt w:val="bullet"/>
      <w:lvlText w:val="o"/>
      <w:lvlJc w:val="left"/>
      <w:pPr>
        <w:ind w:left="5760" w:hanging="360"/>
      </w:pPr>
      <w:rPr>
        <w:rFonts w:ascii="Courier New" w:hAnsi="Courier New" w:hint="default"/>
      </w:rPr>
    </w:lvl>
    <w:lvl w:ilvl="8" w:tplc="2B64069A">
      <w:start w:val="1"/>
      <w:numFmt w:val="bullet"/>
      <w:lvlText w:val=""/>
      <w:lvlJc w:val="left"/>
      <w:pPr>
        <w:ind w:left="6480" w:hanging="360"/>
      </w:pPr>
      <w:rPr>
        <w:rFonts w:ascii="Wingdings" w:hAnsi="Wingdings" w:hint="default"/>
      </w:rPr>
    </w:lvl>
  </w:abstractNum>
  <w:abstractNum w:abstractNumId="32" w15:restartNumberingAfterBreak="0">
    <w:nsid w:val="227A3F88"/>
    <w:multiLevelType w:val="hybridMultilevel"/>
    <w:tmpl w:val="FE7C82EE"/>
    <w:lvl w:ilvl="0" w:tplc="5AA2574E">
      <w:start w:val="1"/>
      <w:numFmt w:val="decimal"/>
      <w:lvlText w:val="%1."/>
      <w:lvlJc w:val="left"/>
      <w:pPr>
        <w:ind w:left="720" w:hanging="360"/>
      </w:pPr>
    </w:lvl>
    <w:lvl w:ilvl="1" w:tplc="D354B71C">
      <w:start w:val="1"/>
      <w:numFmt w:val="lowerLetter"/>
      <w:lvlText w:val="%2."/>
      <w:lvlJc w:val="left"/>
      <w:pPr>
        <w:ind w:left="1440" w:hanging="360"/>
      </w:pPr>
    </w:lvl>
    <w:lvl w:ilvl="2" w:tplc="403A3C22">
      <w:start w:val="1"/>
      <w:numFmt w:val="lowerRoman"/>
      <w:lvlText w:val="%3."/>
      <w:lvlJc w:val="right"/>
      <w:pPr>
        <w:ind w:left="2160" w:hanging="180"/>
      </w:pPr>
    </w:lvl>
    <w:lvl w:ilvl="3" w:tplc="671859EA">
      <w:start w:val="1"/>
      <w:numFmt w:val="decimal"/>
      <w:lvlText w:val="%4."/>
      <w:lvlJc w:val="left"/>
      <w:pPr>
        <w:ind w:left="2880" w:hanging="360"/>
      </w:pPr>
    </w:lvl>
    <w:lvl w:ilvl="4" w:tplc="B9023A2A">
      <w:start w:val="1"/>
      <w:numFmt w:val="lowerLetter"/>
      <w:lvlText w:val="%5."/>
      <w:lvlJc w:val="left"/>
      <w:pPr>
        <w:ind w:left="3600" w:hanging="360"/>
      </w:pPr>
    </w:lvl>
    <w:lvl w:ilvl="5" w:tplc="B7BC21A6">
      <w:start w:val="1"/>
      <w:numFmt w:val="lowerRoman"/>
      <w:lvlText w:val="%6."/>
      <w:lvlJc w:val="right"/>
      <w:pPr>
        <w:ind w:left="4320" w:hanging="180"/>
      </w:pPr>
    </w:lvl>
    <w:lvl w:ilvl="6" w:tplc="541AC4EE">
      <w:start w:val="1"/>
      <w:numFmt w:val="decimal"/>
      <w:lvlText w:val="%7."/>
      <w:lvlJc w:val="left"/>
      <w:pPr>
        <w:ind w:left="5040" w:hanging="360"/>
      </w:pPr>
    </w:lvl>
    <w:lvl w:ilvl="7" w:tplc="8BD29A20">
      <w:start w:val="1"/>
      <w:numFmt w:val="lowerLetter"/>
      <w:lvlText w:val="%8."/>
      <w:lvlJc w:val="left"/>
      <w:pPr>
        <w:ind w:left="5760" w:hanging="360"/>
      </w:pPr>
    </w:lvl>
    <w:lvl w:ilvl="8" w:tplc="5B2890FC">
      <w:start w:val="1"/>
      <w:numFmt w:val="lowerRoman"/>
      <w:lvlText w:val="%9."/>
      <w:lvlJc w:val="right"/>
      <w:pPr>
        <w:ind w:left="6480" w:hanging="180"/>
      </w:pPr>
    </w:lvl>
  </w:abstractNum>
  <w:abstractNum w:abstractNumId="33" w15:restartNumberingAfterBreak="0">
    <w:nsid w:val="22E85F1D"/>
    <w:multiLevelType w:val="hybridMultilevel"/>
    <w:tmpl w:val="939EB20A"/>
    <w:lvl w:ilvl="0" w:tplc="6F3CABD4">
      <w:numFmt w:val="bullet"/>
      <w:lvlText w:val="-"/>
      <w:lvlJc w:val="left"/>
      <w:pPr>
        <w:ind w:left="720" w:hanging="360"/>
      </w:pPr>
      <w:rPr>
        <w:rFonts w:ascii="EC Square Sans Pro" w:eastAsia="Times New Roman" w:hAnsi="EC Squar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34DE1D0"/>
    <w:multiLevelType w:val="hybridMultilevel"/>
    <w:tmpl w:val="396E90C2"/>
    <w:lvl w:ilvl="0" w:tplc="D0D061BA">
      <w:start w:val="1"/>
      <w:numFmt w:val="bullet"/>
      <w:lvlText w:val="-"/>
      <w:lvlJc w:val="left"/>
      <w:pPr>
        <w:ind w:left="720" w:hanging="360"/>
      </w:pPr>
      <w:rPr>
        <w:rFonts w:ascii="Aptos" w:hAnsi="Aptos" w:hint="default"/>
      </w:rPr>
    </w:lvl>
    <w:lvl w:ilvl="1" w:tplc="8C68FF1E">
      <w:start w:val="1"/>
      <w:numFmt w:val="bullet"/>
      <w:lvlText w:val="o"/>
      <w:lvlJc w:val="left"/>
      <w:pPr>
        <w:ind w:left="1440" w:hanging="360"/>
      </w:pPr>
      <w:rPr>
        <w:rFonts w:ascii="Courier New" w:hAnsi="Courier New" w:hint="default"/>
      </w:rPr>
    </w:lvl>
    <w:lvl w:ilvl="2" w:tplc="D81C54AA">
      <w:start w:val="1"/>
      <w:numFmt w:val="bullet"/>
      <w:lvlText w:val=""/>
      <w:lvlJc w:val="left"/>
      <w:pPr>
        <w:ind w:left="2160" w:hanging="360"/>
      </w:pPr>
      <w:rPr>
        <w:rFonts w:ascii="Wingdings" w:hAnsi="Wingdings" w:hint="default"/>
      </w:rPr>
    </w:lvl>
    <w:lvl w:ilvl="3" w:tplc="80721928">
      <w:start w:val="1"/>
      <w:numFmt w:val="bullet"/>
      <w:lvlText w:val=""/>
      <w:lvlJc w:val="left"/>
      <w:pPr>
        <w:ind w:left="2880" w:hanging="360"/>
      </w:pPr>
      <w:rPr>
        <w:rFonts w:ascii="Symbol" w:hAnsi="Symbol" w:hint="default"/>
      </w:rPr>
    </w:lvl>
    <w:lvl w:ilvl="4" w:tplc="6AF0FF9E">
      <w:start w:val="1"/>
      <w:numFmt w:val="bullet"/>
      <w:lvlText w:val="o"/>
      <w:lvlJc w:val="left"/>
      <w:pPr>
        <w:ind w:left="3600" w:hanging="360"/>
      </w:pPr>
      <w:rPr>
        <w:rFonts w:ascii="Courier New" w:hAnsi="Courier New" w:hint="default"/>
      </w:rPr>
    </w:lvl>
    <w:lvl w:ilvl="5" w:tplc="DDC6B83C">
      <w:start w:val="1"/>
      <w:numFmt w:val="bullet"/>
      <w:lvlText w:val=""/>
      <w:lvlJc w:val="left"/>
      <w:pPr>
        <w:ind w:left="4320" w:hanging="360"/>
      </w:pPr>
      <w:rPr>
        <w:rFonts w:ascii="Wingdings" w:hAnsi="Wingdings" w:hint="default"/>
      </w:rPr>
    </w:lvl>
    <w:lvl w:ilvl="6" w:tplc="72EC5688">
      <w:start w:val="1"/>
      <w:numFmt w:val="bullet"/>
      <w:lvlText w:val=""/>
      <w:lvlJc w:val="left"/>
      <w:pPr>
        <w:ind w:left="5040" w:hanging="360"/>
      </w:pPr>
      <w:rPr>
        <w:rFonts w:ascii="Symbol" w:hAnsi="Symbol" w:hint="default"/>
      </w:rPr>
    </w:lvl>
    <w:lvl w:ilvl="7" w:tplc="1BE2042E">
      <w:start w:val="1"/>
      <w:numFmt w:val="bullet"/>
      <w:lvlText w:val="o"/>
      <w:lvlJc w:val="left"/>
      <w:pPr>
        <w:ind w:left="5760" w:hanging="360"/>
      </w:pPr>
      <w:rPr>
        <w:rFonts w:ascii="Courier New" w:hAnsi="Courier New" w:hint="default"/>
      </w:rPr>
    </w:lvl>
    <w:lvl w:ilvl="8" w:tplc="D06AFBE8">
      <w:start w:val="1"/>
      <w:numFmt w:val="bullet"/>
      <w:lvlText w:val=""/>
      <w:lvlJc w:val="left"/>
      <w:pPr>
        <w:ind w:left="6480" w:hanging="360"/>
      </w:pPr>
      <w:rPr>
        <w:rFonts w:ascii="Wingdings" w:hAnsi="Wingdings" w:hint="default"/>
      </w:rPr>
    </w:lvl>
  </w:abstractNum>
  <w:abstractNum w:abstractNumId="35" w15:restartNumberingAfterBreak="0">
    <w:nsid w:val="23601A96"/>
    <w:multiLevelType w:val="hybridMultilevel"/>
    <w:tmpl w:val="FFFFFFFF"/>
    <w:lvl w:ilvl="0" w:tplc="9B7A1504">
      <w:start w:val="1"/>
      <w:numFmt w:val="decimal"/>
      <w:lvlText w:val="%1."/>
      <w:lvlJc w:val="left"/>
      <w:pPr>
        <w:ind w:left="720" w:hanging="360"/>
      </w:pPr>
    </w:lvl>
    <w:lvl w:ilvl="1" w:tplc="85C0859C">
      <w:start w:val="1"/>
      <w:numFmt w:val="lowerLetter"/>
      <w:lvlText w:val="%2."/>
      <w:lvlJc w:val="left"/>
      <w:pPr>
        <w:ind w:left="1440" w:hanging="360"/>
      </w:pPr>
    </w:lvl>
    <w:lvl w:ilvl="2" w:tplc="57D4EB5A">
      <w:start w:val="1"/>
      <w:numFmt w:val="lowerRoman"/>
      <w:lvlText w:val="%3."/>
      <w:lvlJc w:val="right"/>
      <w:pPr>
        <w:ind w:left="2160" w:hanging="180"/>
      </w:pPr>
    </w:lvl>
    <w:lvl w:ilvl="3" w:tplc="71460BCC">
      <w:start w:val="1"/>
      <w:numFmt w:val="decimal"/>
      <w:lvlText w:val="%4."/>
      <w:lvlJc w:val="left"/>
      <w:pPr>
        <w:ind w:left="2880" w:hanging="360"/>
      </w:pPr>
    </w:lvl>
    <w:lvl w:ilvl="4" w:tplc="0324EDB0">
      <w:start w:val="1"/>
      <w:numFmt w:val="lowerLetter"/>
      <w:lvlText w:val="%5."/>
      <w:lvlJc w:val="left"/>
      <w:pPr>
        <w:ind w:left="3600" w:hanging="360"/>
      </w:pPr>
    </w:lvl>
    <w:lvl w:ilvl="5" w:tplc="251C0380">
      <w:start w:val="1"/>
      <w:numFmt w:val="lowerRoman"/>
      <w:lvlText w:val="%6."/>
      <w:lvlJc w:val="right"/>
      <w:pPr>
        <w:ind w:left="4320" w:hanging="180"/>
      </w:pPr>
    </w:lvl>
    <w:lvl w:ilvl="6" w:tplc="BE042B06">
      <w:start w:val="1"/>
      <w:numFmt w:val="decimal"/>
      <w:lvlText w:val="%7."/>
      <w:lvlJc w:val="left"/>
      <w:pPr>
        <w:ind w:left="5040" w:hanging="360"/>
      </w:pPr>
    </w:lvl>
    <w:lvl w:ilvl="7" w:tplc="EB884192">
      <w:start w:val="1"/>
      <w:numFmt w:val="lowerLetter"/>
      <w:lvlText w:val="%8."/>
      <w:lvlJc w:val="left"/>
      <w:pPr>
        <w:ind w:left="5760" w:hanging="360"/>
      </w:pPr>
    </w:lvl>
    <w:lvl w:ilvl="8" w:tplc="0E72A242">
      <w:start w:val="1"/>
      <w:numFmt w:val="lowerRoman"/>
      <w:lvlText w:val="%9."/>
      <w:lvlJc w:val="right"/>
      <w:pPr>
        <w:ind w:left="6480" w:hanging="180"/>
      </w:pPr>
    </w:lvl>
  </w:abstractNum>
  <w:abstractNum w:abstractNumId="36" w15:restartNumberingAfterBreak="0">
    <w:nsid w:val="23A7033F"/>
    <w:multiLevelType w:val="hybridMultilevel"/>
    <w:tmpl w:val="97540D7A"/>
    <w:lvl w:ilvl="0" w:tplc="4530C742">
      <w:start w:val="1"/>
      <w:numFmt w:val="decimal"/>
      <w:lvlText w:val="%1."/>
      <w:lvlJc w:val="left"/>
      <w:pPr>
        <w:ind w:left="720" w:hanging="360"/>
      </w:pPr>
    </w:lvl>
    <w:lvl w:ilvl="1" w:tplc="D92A994C">
      <w:start w:val="1"/>
      <w:numFmt w:val="lowerLetter"/>
      <w:lvlText w:val="%2."/>
      <w:lvlJc w:val="left"/>
      <w:pPr>
        <w:ind w:left="1440" w:hanging="360"/>
      </w:pPr>
    </w:lvl>
    <w:lvl w:ilvl="2" w:tplc="8848B686">
      <w:start w:val="1"/>
      <w:numFmt w:val="lowerRoman"/>
      <w:lvlText w:val="%3."/>
      <w:lvlJc w:val="right"/>
      <w:pPr>
        <w:ind w:left="2160" w:hanging="180"/>
      </w:pPr>
    </w:lvl>
    <w:lvl w:ilvl="3" w:tplc="E0E69506">
      <w:start w:val="1"/>
      <w:numFmt w:val="decimal"/>
      <w:lvlText w:val="%4."/>
      <w:lvlJc w:val="left"/>
      <w:pPr>
        <w:ind w:left="2880" w:hanging="360"/>
      </w:pPr>
    </w:lvl>
    <w:lvl w:ilvl="4" w:tplc="A7E233C6">
      <w:start w:val="1"/>
      <w:numFmt w:val="lowerLetter"/>
      <w:lvlText w:val="%5."/>
      <w:lvlJc w:val="left"/>
      <w:pPr>
        <w:ind w:left="3600" w:hanging="360"/>
      </w:pPr>
    </w:lvl>
    <w:lvl w:ilvl="5" w:tplc="7EDADAC2">
      <w:start w:val="1"/>
      <w:numFmt w:val="lowerRoman"/>
      <w:lvlText w:val="%6."/>
      <w:lvlJc w:val="right"/>
      <w:pPr>
        <w:ind w:left="4320" w:hanging="180"/>
      </w:pPr>
    </w:lvl>
    <w:lvl w:ilvl="6" w:tplc="C74EAE88">
      <w:start w:val="1"/>
      <w:numFmt w:val="decimal"/>
      <w:lvlText w:val="%7."/>
      <w:lvlJc w:val="left"/>
      <w:pPr>
        <w:ind w:left="5040" w:hanging="360"/>
      </w:pPr>
    </w:lvl>
    <w:lvl w:ilvl="7" w:tplc="0AD00B16">
      <w:start w:val="1"/>
      <w:numFmt w:val="lowerLetter"/>
      <w:lvlText w:val="%8."/>
      <w:lvlJc w:val="left"/>
      <w:pPr>
        <w:ind w:left="5760" w:hanging="360"/>
      </w:pPr>
    </w:lvl>
    <w:lvl w:ilvl="8" w:tplc="B5B0A288">
      <w:start w:val="1"/>
      <w:numFmt w:val="lowerRoman"/>
      <w:lvlText w:val="%9."/>
      <w:lvlJc w:val="right"/>
      <w:pPr>
        <w:ind w:left="6480" w:hanging="180"/>
      </w:pPr>
    </w:lvl>
  </w:abstractNum>
  <w:abstractNum w:abstractNumId="37" w15:restartNumberingAfterBreak="0">
    <w:nsid w:val="241C6C1A"/>
    <w:multiLevelType w:val="hybridMultilevel"/>
    <w:tmpl w:val="3F54F59E"/>
    <w:lvl w:ilvl="0" w:tplc="499C490E">
      <w:start w:val="1"/>
      <w:numFmt w:val="decimal"/>
      <w:lvlText w:val="%1."/>
      <w:lvlJc w:val="left"/>
      <w:pPr>
        <w:ind w:left="360" w:hanging="360"/>
      </w:pPr>
      <w:rPr>
        <w:rFonts w:cstheme="minorHAnsi" w:hint="default"/>
        <w:i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254219B0"/>
    <w:multiLevelType w:val="hybridMultilevel"/>
    <w:tmpl w:val="40822A58"/>
    <w:lvl w:ilvl="0" w:tplc="CF4C4C90">
      <w:start w:val="1"/>
      <w:numFmt w:val="decimal"/>
      <w:lvlText w:val="%1."/>
      <w:lvlJc w:val="left"/>
      <w:pPr>
        <w:ind w:left="720" w:hanging="360"/>
      </w:pPr>
    </w:lvl>
    <w:lvl w:ilvl="1" w:tplc="8446F65E">
      <w:start w:val="1"/>
      <w:numFmt w:val="lowerLetter"/>
      <w:lvlText w:val="%2."/>
      <w:lvlJc w:val="left"/>
      <w:pPr>
        <w:ind w:left="1440" w:hanging="360"/>
      </w:pPr>
    </w:lvl>
    <w:lvl w:ilvl="2" w:tplc="2D740F5C">
      <w:start w:val="1"/>
      <w:numFmt w:val="lowerRoman"/>
      <w:lvlText w:val="%3."/>
      <w:lvlJc w:val="right"/>
      <w:pPr>
        <w:ind w:left="2160" w:hanging="180"/>
      </w:pPr>
    </w:lvl>
    <w:lvl w:ilvl="3" w:tplc="BB04F9A0">
      <w:start w:val="1"/>
      <w:numFmt w:val="decimal"/>
      <w:lvlText w:val="%4."/>
      <w:lvlJc w:val="left"/>
      <w:pPr>
        <w:ind w:left="2880" w:hanging="360"/>
      </w:pPr>
    </w:lvl>
    <w:lvl w:ilvl="4" w:tplc="36DE3286">
      <w:start w:val="1"/>
      <w:numFmt w:val="lowerLetter"/>
      <w:lvlText w:val="%5."/>
      <w:lvlJc w:val="left"/>
      <w:pPr>
        <w:ind w:left="3600" w:hanging="360"/>
      </w:pPr>
    </w:lvl>
    <w:lvl w:ilvl="5" w:tplc="BA1413BA">
      <w:start w:val="1"/>
      <w:numFmt w:val="lowerRoman"/>
      <w:lvlText w:val="%6."/>
      <w:lvlJc w:val="right"/>
      <w:pPr>
        <w:ind w:left="4320" w:hanging="180"/>
      </w:pPr>
    </w:lvl>
    <w:lvl w:ilvl="6" w:tplc="44E8F054">
      <w:start w:val="1"/>
      <w:numFmt w:val="decimal"/>
      <w:lvlText w:val="%7."/>
      <w:lvlJc w:val="left"/>
      <w:pPr>
        <w:ind w:left="5040" w:hanging="360"/>
      </w:pPr>
    </w:lvl>
    <w:lvl w:ilvl="7" w:tplc="45A05B9E">
      <w:start w:val="1"/>
      <w:numFmt w:val="lowerLetter"/>
      <w:lvlText w:val="%8."/>
      <w:lvlJc w:val="left"/>
      <w:pPr>
        <w:ind w:left="5760" w:hanging="360"/>
      </w:pPr>
    </w:lvl>
    <w:lvl w:ilvl="8" w:tplc="299E1234">
      <w:start w:val="1"/>
      <w:numFmt w:val="lowerRoman"/>
      <w:lvlText w:val="%9."/>
      <w:lvlJc w:val="right"/>
      <w:pPr>
        <w:ind w:left="6480" w:hanging="180"/>
      </w:pPr>
    </w:lvl>
  </w:abstractNum>
  <w:abstractNum w:abstractNumId="39" w15:restartNumberingAfterBreak="0">
    <w:nsid w:val="258E4CA7"/>
    <w:multiLevelType w:val="hybridMultilevel"/>
    <w:tmpl w:val="EF506A50"/>
    <w:lvl w:ilvl="0" w:tplc="1B5CE404">
      <w:start w:val="1"/>
      <w:numFmt w:val="decimal"/>
      <w:lvlText w:val="%1."/>
      <w:lvlJc w:val="left"/>
      <w:pPr>
        <w:ind w:left="720" w:hanging="360"/>
      </w:pPr>
    </w:lvl>
    <w:lvl w:ilvl="1" w:tplc="0DC6CBC2">
      <w:start w:val="1"/>
      <w:numFmt w:val="lowerLetter"/>
      <w:lvlText w:val="%2."/>
      <w:lvlJc w:val="left"/>
      <w:pPr>
        <w:ind w:left="1440" w:hanging="360"/>
      </w:pPr>
    </w:lvl>
    <w:lvl w:ilvl="2" w:tplc="84FAEE54">
      <w:start w:val="1"/>
      <w:numFmt w:val="lowerRoman"/>
      <w:lvlText w:val="%3."/>
      <w:lvlJc w:val="right"/>
      <w:pPr>
        <w:ind w:left="2160" w:hanging="180"/>
      </w:pPr>
    </w:lvl>
    <w:lvl w:ilvl="3" w:tplc="CC5ED000">
      <w:start w:val="1"/>
      <w:numFmt w:val="decimal"/>
      <w:lvlText w:val="%4."/>
      <w:lvlJc w:val="left"/>
      <w:pPr>
        <w:ind w:left="2880" w:hanging="360"/>
      </w:pPr>
    </w:lvl>
    <w:lvl w:ilvl="4" w:tplc="1EB6A764">
      <w:start w:val="1"/>
      <w:numFmt w:val="lowerLetter"/>
      <w:lvlText w:val="%5."/>
      <w:lvlJc w:val="left"/>
      <w:pPr>
        <w:ind w:left="3600" w:hanging="360"/>
      </w:pPr>
    </w:lvl>
    <w:lvl w:ilvl="5" w:tplc="25C41B40">
      <w:start w:val="1"/>
      <w:numFmt w:val="lowerRoman"/>
      <w:lvlText w:val="%6."/>
      <w:lvlJc w:val="right"/>
      <w:pPr>
        <w:ind w:left="4320" w:hanging="180"/>
      </w:pPr>
    </w:lvl>
    <w:lvl w:ilvl="6" w:tplc="EB0E1D56">
      <w:start w:val="1"/>
      <w:numFmt w:val="decimal"/>
      <w:lvlText w:val="%7."/>
      <w:lvlJc w:val="left"/>
      <w:pPr>
        <w:ind w:left="5040" w:hanging="360"/>
      </w:pPr>
    </w:lvl>
    <w:lvl w:ilvl="7" w:tplc="F3B40064">
      <w:start w:val="1"/>
      <w:numFmt w:val="lowerLetter"/>
      <w:lvlText w:val="%8."/>
      <w:lvlJc w:val="left"/>
      <w:pPr>
        <w:ind w:left="5760" w:hanging="360"/>
      </w:pPr>
    </w:lvl>
    <w:lvl w:ilvl="8" w:tplc="45449FC0">
      <w:start w:val="1"/>
      <w:numFmt w:val="lowerRoman"/>
      <w:lvlText w:val="%9."/>
      <w:lvlJc w:val="right"/>
      <w:pPr>
        <w:ind w:left="6480" w:hanging="180"/>
      </w:pPr>
    </w:lvl>
  </w:abstractNum>
  <w:abstractNum w:abstractNumId="40" w15:restartNumberingAfterBreak="0">
    <w:nsid w:val="26B645C2"/>
    <w:multiLevelType w:val="hybridMultilevel"/>
    <w:tmpl w:val="47BC49C8"/>
    <w:lvl w:ilvl="0" w:tplc="E93A1B8E">
      <w:start w:val="1"/>
      <w:numFmt w:val="bullet"/>
      <w:lvlText w:val="·"/>
      <w:lvlJc w:val="left"/>
      <w:pPr>
        <w:ind w:left="720" w:hanging="360"/>
      </w:pPr>
      <w:rPr>
        <w:rFonts w:ascii="Symbol" w:hAnsi="Symbol" w:hint="default"/>
      </w:rPr>
    </w:lvl>
    <w:lvl w:ilvl="1" w:tplc="63BC8B76">
      <w:start w:val="1"/>
      <w:numFmt w:val="bullet"/>
      <w:lvlText w:val="o"/>
      <w:lvlJc w:val="left"/>
      <w:pPr>
        <w:ind w:left="1440" w:hanging="360"/>
      </w:pPr>
      <w:rPr>
        <w:rFonts w:ascii="Courier New" w:hAnsi="Courier New" w:hint="default"/>
      </w:rPr>
    </w:lvl>
    <w:lvl w:ilvl="2" w:tplc="B48C07D2">
      <w:start w:val="1"/>
      <w:numFmt w:val="bullet"/>
      <w:lvlText w:val=""/>
      <w:lvlJc w:val="left"/>
      <w:pPr>
        <w:ind w:left="2160" w:hanging="360"/>
      </w:pPr>
      <w:rPr>
        <w:rFonts w:ascii="Wingdings" w:hAnsi="Wingdings" w:hint="default"/>
      </w:rPr>
    </w:lvl>
    <w:lvl w:ilvl="3" w:tplc="42169F4E">
      <w:start w:val="1"/>
      <w:numFmt w:val="bullet"/>
      <w:lvlText w:val=""/>
      <w:lvlJc w:val="left"/>
      <w:pPr>
        <w:ind w:left="2880" w:hanging="360"/>
      </w:pPr>
      <w:rPr>
        <w:rFonts w:ascii="Symbol" w:hAnsi="Symbol" w:hint="default"/>
      </w:rPr>
    </w:lvl>
    <w:lvl w:ilvl="4" w:tplc="1F6CBD42">
      <w:start w:val="1"/>
      <w:numFmt w:val="bullet"/>
      <w:lvlText w:val="o"/>
      <w:lvlJc w:val="left"/>
      <w:pPr>
        <w:ind w:left="3600" w:hanging="360"/>
      </w:pPr>
      <w:rPr>
        <w:rFonts w:ascii="Courier New" w:hAnsi="Courier New" w:hint="default"/>
      </w:rPr>
    </w:lvl>
    <w:lvl w:ilvl="5" w:tplc="427E4436">
      <w:start w:val="1"/>
      <w:numFmt w:val="bullet"/>
      <w:lvlText w:val=""/>
      <w:lvlJc w:val="left"/>
      <w:pPr>
        <w:ind w:left="4320" w:hanging="360"/>
      </w:pPr>
      <w:rPr>
        <w:rFonts w:ascii="Wingdings" w:hAnsi="Wingdings" w:hint="default"/>
      </w:rPr>
    </w:lvl>
    <w:lvl w:ilvl="6" w:tplc="25FE0A88">
      <w:start w:val="1"/>
      <w:numFmt w:val="bullet"/>
      <w:lvlText w:val=""/>
      <w:lvlJc w:val="left"/>
      <w:pPr>
        <w:ind w:left="5040" w:hanging="360"/>
      </w:pPr>
      <w:rPr>
        <w:rFonts w:ascii="Symbol" w:hAnsi="Symbol" w:hint="default"/>
      </w:rPr>
    </w:lvl>
    <w:lvl w:ilvl="7" w:tplc="821277E4">
      <w:start w:val="1"/>
      <w:numFmt w:val="bullet"/>
      <w:lvlText w:val="o"/>
      <w:lvlJc w:val="left"/>
      <w:pPr>
        <w:ind w:left="5760" w:hanging="360"/>
      </w:pPr>
      <w:rPr>
        <w:rFonts w:ascii="Courier New" w:hAnsi="Courier New" w:hint="default"/>
      </w:rPr>
    </w:lvl>
    <w:lvl w:ilvl="8" w:tplc="07604B18">
      <w:start w:val="1"/>
      <w:numFmt w:val="bullet"/>
      <w:lvlText w:val=""/>
      <w:lvlJc w:val="left"/>
      <w:pPr>
        <w:ind w:left="6480" w:hanging="360"/>
      </w:pPr>
      <w:rPr>
        <w:rFonts w:ascii="Wingdings" w:hAnsi="Wingdings" w:hint="default"/>
      </w:rPr>
    </w:lvl>
  </w:abstractNum>
  <w:abstractNum w:abstractNumId="41" w15:restartNumberingAfterBreak="0">
    <w:nsid w:val="26F4D155"/>
    <w:multiLevelType w:val="multilevel"/>
    <w:tmpl w:val="B3205A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2" w15:restartNumberingAfterBreak="0">
    <w:nsid w:val="271FC07A"/>
    <w:multiLevelType w:val="hybridMultilevel"/>
    <w:tmpl w:val="FFFFFFFF"/>
    <w:lvl w:ilvl="0" w:tplc="42180D88">
      <w:start w:val="1"/>
      <w:numFmt w:val="bullet"/>
      <w:lvlText w:val="-"/>
      <w:lvlJc w:val="left"/>
      <w:pPr>
        <w:ind w:left="720" w:hanging="360"/>
      </w:pPr>
      <w:rPr>
        <w:rFonts w:ascii="&quot;Calibri&quot;,sans-serif" w:hAnsi="&quot;Calibri&quot;,sans-serif" w:hint="default"/>
      </w:rPr>
    </w:lvl>
    <w:lvl w:ilvl="1" w:tplc="7084F23E">
      <w:start w:val="1"/>
      <w:numFmt w:val="bullet"/>
      <w:lvlText w:val="o"/>
      <w:lvlJc w:val="left"/>
      <w:pPr>
        <w:ind w:left="1440" w:hanging="360"/>
      </w:pPr>
      <w:rPr>
        <w:rFonts w:ascii="Courier New" w:hAnsi="Courier New" w:hint="default"/>
      </w:rPr>
    </w:lvl>
    <w:lvl w:ilvl="2" w:tplc="FE605FA0">
      <w:start w:val="1"/>
      <w:numFmt w:val="bullet"/>
      <w:lvlText w:val=""/>
      <w:lvlJc w:val="left"/>
      <w:pPr>
        <w:ind w:left="2160" w:hanging="360"/>
      </w:pPr>
      <w:rPr>
        <w:rFonts w:ascii="Wingdings" w:hAnsi="Wingdings" w:hint="default"/>
      </w:rPr>
    </w:lvl>
    <w:lvl w:ilvl="3" w:tplc="E8988E06">
      <w:start w:val="1"/>
      <w:numFmt w:val="bullet"/>
      <w:lvlText w:val=""/>
      <w:lvlJc w:val="left"/>
      <w:pPr>
        <w:ind w:left="2880" w:hanging="360"/>
      </w:pPr>
      <w:rPr>
        <w:rFonts w:ascii="Symbol" w:hAnsi="Symbol" w:hint="default"/>
      </w:rPr>
    </w:lvl>
    <w:lvl w:ilvl="4" w:tplc="E83CC1E2">
      <w:start w:val="1"/>
      <w:numFmt w:val="bullet"/>
      <w:lvlText w:val="o"/>
      <w:lvlJc w:val="left"/>
      <w:pPr>
        <w:ind w:left="3600" w:hanging="360"/>
      </w:pPr>
      <w:rPr>
        <w:rFonts w:ascii="Courier New" w:hAnsi="Courier New" w:hint="default"/>
      </w:rPr>
    </w:lvl>
    <w:lvl w:ilvl="5" w:tplc="6FB611AC">
      <w:start w:val="1"/>
      <w:numFmt w:val="bullet"/>
      <w:lvlText w:val=""/>
      <w:lvlJc w:val="left"/>
      <w:pPr>
        <w:ind w:left="4320" w:hanging="360"/>
      </w:pPr>
      <w:rPr>
        <w:rFonts w:ascii="Wingdings" w:hAnsi="Wingdings" w:hint="default"/>
      </w:rPr>
    </w:lvl>
    <w:lvl w:ilvl="6" w:tplc="4A86875C">
      <w:start w:val="1"/>
      <w:numFmt w:val="bullet"/>
      <w:lvlText w:val=""/>
      <w:lvlJc w:val="left"/>
      <w:pPr>
        <w:ind w:left="5040" w:hanging="360"/>
      </w:pPr>
      <w:rPr>
        <w:rFonts w:ascii="Symbol" w:hAnsi="Symbol" w:hint="default"/>
      </w:rPr>
    </w:lvl>
    <w:lvl w:ilvl="7" w:tplc="331AE674">
      <w:start w:val="1"/>
      <w:numFmt w:val="bullet"/>
      <w:lvlText w:val="o"/>
      <w:lvlJc w:val="left"/>
      <w:pPr>
        <w:ind w:left="5760" w:hanging="360"/>
      </w:pPr>
      <w:rPr>
        <w:rFonts w:ascii="Courier New" w:hAnsi="Courier New" w:hint="default"/>
      </w:rPr>
    </w:lvl>
    <w:lvl w:ilvl="8" w:tplc="ADAE8918">
      <w:start w:val="1"/>
      <w:numFmt w:val="bullet"/>
      <w:lvlText w:val=""/>
      <w:lvlJc w:val="left"/>
      <w:pPr>
        <w:ind w:left="6480" w:hanging="360"/>
      </w:pPr>
      <w:rPr>
        <w:rFonts w:ascii="Wingdings" w:hAnsi="Wingdings" w:hint="default"/>
      </w:rPr>
    </w:lvl>
  </w:abstractNum>
  <w:abstractNum w:abstractNumId="43" w15:restartNumberingAfterBreak="0">
    <w:nsid w:val="28020AEB"/>
    <w:multiLevelType w:val="multilevel"/>
    <w:tmpl w:val="29C0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0898A8"/>
    <w:multiLevelType w:val="hybridMultilevel"/>
    <w:tmpl w:val="66983604"/>
    <w:lvl w:ilvl="0" w:tplc="A6EA1264">
      <w:start w:val="1"/>
      <w:numFmt w:val="bullet"/>
      <w:lvlText w:val="·"/>
      <w:lvlJc w:val="left"/>
      <w:pPr>
        <w:ind w:left="720" w:hanging="360"/>
      </w:pPr>
      <w:rPr>
        <w:rFonts w:ascii="Symbol" w:hAnsi="Symbol" w:hint="default"/>
      </w:rPr>
    </w:lvl>
    <w:lvl w:ilvl="1" w:tplc="E59E746C">
      <w:start w:val="1"/>
      <w:numFmt w:val="bullet"/>
      <w:lvlText w:val="o"/>
      <w:lvlJc w:val="left"/>
      <w:pPr>
        <w:ind w:left="1440" w:hanging="360"/>
      </w:pPr>
      <w:rPr>
        <w:rFonts w:ascii="Courier New" w:hAnsi="Courier New" w:hint="default"/>
      </w:rPr>
    </w:lvl>
    <w:lvl w:ilvl="2" w:tplc="C37601C4">
      <w:start w:val="1"/>
      <w:numFmt w:val="bullet"/>
      <w:lvlText w:val=""/>
      <w:lvlJc w:val="left"/>
      <w:pPr>
        <w:ind w:left="2160" w:hanging="360"/>
      </w:pPr>
      <w:rPr>
        <w:rFonts w:ascii="Wingdings" w:hAnsi="Wingdings" w:hint="default"/>
      </w:rPr>
    </w:lvl>
    <w:lvl w:ilvl="3" w:tplc="FCDADD2C">
      <w:start w:val="1"/>
      <w:numFmt w:val="bullet"/>
      <w:lvlText w:val=""/>
      <w:lvlJc w:val="left"/>
      <w:pPr>
        <w:ind w:left="2880" w:hanging="360"/>
      </w:pPr>
      <w:rPr>
        <w:rFonts w:ascii="Symbol" w:hAnsi="Symbol" w:hint="default"/>
      </w:rPr>
    </w:lvl>
    <w:lvl w:ilvl="4" w:tplc="772A122E">
      <w:start w:val="1"/>
      <w:numFmt w:val="bullet"/>
      <w:lvlText w:val="o"/>
      <w:lvlJc w:val="left"/>
      <w:pPr>
        <w:ind w:left="3600" w:hanging="360"/>
      </w:pPr>
      <w:rPr>
        <w:rFonts w:ascii="Courier New" w:hAnsi="Courier New" w:hint="default"/>
      </w:rPr>
    </w:lvl>
    <w:lvl w:ilvl="5" w:tplc="AFB686D2">
      <w:start w:val="1"/>
      <w:numFmt w:val="bullet"/>
      <w:lvlText w:val=""/>
      <w:lvlJc w:val="left"/>
      <w:pPr>
        <w:ind w:left="4320" w:hanging="360"/>
      </w:pPr>
      <w:rPr>
        <w:rFonts w:ascii="Wingdings" w:hAnsi="Wingdings" w:hint="default"/>
      </w:rPr>
    </w:lvl>
    <w:lvl w:ilvl="6" w:tplc="ABB279F0">
      <w:start w:val="1"/>
      <w:numFmt w:val="bullet"/>
      <w:lvlText w:val=""/>
      <w:lvlJc w:val="left"/>
      <w:pPr>
        <w:ind w:left="5040" w:hanging="360"/>
      </w:pPr>
      <w:rPr>
        <w:rFonts w:ascii="Symbol" w:hAnsi="Symbol" w:hint="default"/>
      </w:rPr>
    </w:lvl>
    <w:lvl w:ilvl="7" w:tplc="6BA27EB4">
      <w:start w:val="1"/>
      <w:numFmt w:val="bullet"/>
      <w:lvlText w:val="o"/>
      <w:lvlJc w:val="left"/>
      <w:pPr>
        <w:ind w:left="5760" w:hanging="360"/>
      </w:pPr>
      <w:rPr>
        <w:rFonts w:ascii="Courier New" w:hAnsi="Courier New" w:hint="default"/>
      </w:rPr>
    </w:lvl>
    <w:lvl w:ilvl="8" w:tplc="209C7D04">
      <w:start w:val="1"/>
      <w:numFmt w:val="bullet"/>
      <w:lvlText w:val=""/>
      <w:lvlJc w:val="left"/>
      <w:pPr>
        <w:ind w:left="6480" w:hanging="360"/>
      </w:pPr>
      <w:rPr>
        <w:rFonts w:ascii="Wingdings" w:hAnsi="Wingdings" w:hint="default"/>
      </w:rPr>
    </w:lvl>
  </w:abstractNum>
  <w:abstractNum w:abstractNumId="45" w15:restartNumberingAfterBreak="0">
    <w:nsid w:val="285DDA5B"/>
    <w:multiLevelType w:val="hybridMultilevel"/>
    <w:tmpl w:val="A5C4BA4E"/>
    <w:lvl w:ilvl="0" w:tplc="BD9CB920">
      <w:start w:val="1"/>
      <w:numFmt w:val="bullet"/>
      <w:lvlText w:val=""/>
      <w:lvlJc w:val="left"/>
      <w:pPr>
        <w:ind w:left="720" w:hanging="360"/>
      </w:pPr>
      <w:rPr>
        <w:rFonts w:ascii="Symbol" w:hAnsi="Symbol" w:hint="default"/>
      </w:rPr>
    </w:lvl>
    <w:lvl w:ilvl="1" w:tplc="9A1A59A8">
      <w:start w:val="1"/>
      <w:numFmt w:val="bullet"/>
      <w:lvlText w:val="o"/>
      <w:lvlJc w:val="left"/>
      <w:pPr>
        <w:ind w:left="1440" w:hanging="360"/>
      </w:pPr>
      <w:rPr>
        <w:rFonts w:ascii="Courier New" w:hAnsi="Courier New" w:hint="default"/>
      </w:rPr>
    </w:lvl>
    <w:lvl w:ilvl="2" w:tplc="D4266596">
      <w:start w:val="1"/>
      <w:numFmt w:val="bullet"/>
      <w:lvlText w:val=""/>
      <w:lvlJc w:val="left"/>
      <w:pPr>
        <w:ind w:left="2160" w:hanging="360"/>
      </w:pPr>
      <w:rPr>
        <w:rFonts w:ascii="Wingdings" w:hAnsi="Wingdings" w:hint="default"/>
      </w:rPr>
    </w:lvl>
    <w:lvl w:ilvl="3" w:tplc="C7BAA8A6">
      <w:start w:val="1"/>
      <w:numFmt w:val="bullet"/>
      <w:lvlText w:val=""/>
      <w:lvlJc w:val="left"/>
      <w:pPr>
        <w:ind w:left="2880" w:hanging="360"/>
      </w:pPr>
      <w:rPr>
        <w:rFonts w:ascii="Symbol" w:hAnsi="Symbol" w:hint="default"/>
      </w:rPr>
    </w:lvl>
    <w:lvl w:ilvl="4" w:tplc="52B8C04A">
      <w:start w:val="1"/>
      <w:numFmt w:val="bullet"/>
      <w:lvlText w:val="o"/>
      <w:lvlJc w:val="left"/>
      <w:pPr>
        <w:ind w:left="3600" w:hanging="360"/>
      </w:pPr>
      <w:rPr>
        <w:rFonts w:ascii="Courier New" w:hAnsi="Courier New" w:hint="default"/>
      </w:rPr>
    </w:lvl>
    <w:lvl w:ilvl="5" w:tplc="8FA2E2CA">
      <w:start w:val="1"/>
      <w:numFmt w:val="bullet"/>
      <w:lvlText w:val=""/>
      <w:lvlJc w:val="left"/>
      <w:pPr>
        <w:ind w:left="4320" w:hanging="360"/>
      </w:pPr>
      <w:rPr>
        <w:rFonts w:ascii="Wingdings" w:hAnsi="Wingdings" w:hint="default"/>
      </w:rPr>
    </w:lvl>
    <w:lvl w:ilvl="6" w:tplc="FBE29BBE">
      <w:start w:val="1"/>
      <w:numFmt w:val="bullet"/>
      <w:lvlText w:val=""/>
      <w:lvlJc w:val="left"/>
      <w:pPr>
        <w:ind w:left="5040" w:hanging="360"/>
      </w:pPr>
      <w:rPr>
        <w:rFonts w:ascii="Symbol" w:hAnsi="Symbol" w:hint="default"/>
      </w:rPr>
    </w:lvl>
    <w:lvl w:ilvl="7" w:tplc="414A0878">
      <w:start w:val="1"/>
      <w:numFmt w:val="bullet"/>
      <w:lvlText w:val="o"/>
      <w:lvlJc w:val="left"/>
      <w:pPr>
        <w:ind w:left="5760" w:hanging="360"/>
      </w:pPr>
      <w:rPr>
        <w:rFonts w:ascii="Courier New" w:hAnsi="Courier New" w:hint="default"/>
      </w:rPr>
    </w:lvl>
    <w:lvl w:ilvl="8" w:tplc="1D2C9670">
      <w:start w:val="1"/>
      <w:numFmt w:val="bullet"/>
      <w:lvlText w:val=""/>
      <w:lvlJc w:val="left"/>
      <w:pPr>
        <w:ind w:left="6480" w:hanging="360"/>
      </w:pPr>
      <w:rPr>
        <w:rFonts w:ascii="Wingdings" w:hAnsi="Wingdings" w:hint="default"/>
      </w:rPr>
    </w:lvl>
  </w:abstractNum>
  <w:abstractNum w:abstractNumId="46" w15:restartNumberingAfterBreak="0">
    <w:nsid w:val="29CE048A"/>
    <w:multiLevelType w:val="hybridMultilevel"/>
    <w:tmpl w:val="7D046696"/>
    <w:lvl w:ilvl="0" w:tplc="EC82EDC6">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2ACF124E"/>
    <w:multiLevelType w:val="hybridMultilevel"/>
    <w:tmpl w:val="58A8BFDE"/>
    <w:lvl w:ilvl="0" w:tplc="44B8DD18">
      <w:start w:val="1"/>
      <w:numFmt w:val="decimal"/>
      <w:pStyle w:val="JRCTextnumberedlist1"/>
      <w:lvlText w:val="%1."/>
      <w:lvlJc w:val="left"/>
      <w:pPr>
        <w:ind w:left="720" w:hanging="360"/>
      </w:pPr>
    </w:lvl>
    <w:lvl w:ilvl="1" w:tplc="4F049BF6">
      <w:start w:val="1"/>
      <w:numFmt w:val="lowerLetter"/>
      <w:pStyle w:val="JRCTextnumberedlist2"/>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2ACF7DB0"/>
    <w:multiLevelType w:val="multilevel"/>
    <w:tmpl w:val="2CA65E34"/>
    <w:lvl w:ilvl="0">
      <w:start w:val="4"/>
      <w:numFmt w:val="decimal"/>
      <w:lvlText w:val="%1."/>
      <w:lvlJc w:val="left"/>
      <w:pPr>
        <w:ind w:left="432" w:hanging="432"/>
      </w:pPr>
      <w:rPr>
        <w:b/>
        <w:color w:val="6CA644"/>
      </w:rPr>
    </w:lvl>
    <w:lvl w:ilvl="1">
      <w:numFmt w:val="none"/>
      <w:lvlText w:val=""/>
      <w:lvlJc w:val="left"/>
      <w:pPr>
        <w:tabs>
          <w:tab w:val="num" w:pos="360"/>
        </w:tabs>
      </w:pPr>
    </w:lvl>
    <w:lvl w:ilvl="2">
      <w:start w:val="1"/>
      <w:numFmt w:val="decimal"/>
      <w:lvlText w:val="%1.%2.%3"/>
      <w:lvlJc w:val="left"/>
      <w:pPr>
        <w:ind w:left="1146" w:hanging="720"/>
      </w:pPr>
      <w:rPr>
        <w:color w:val="6CA64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15:restartNumberingAfterBreak="0">
    <w:nsid w:val="2B867139"/>
    <w:multiLevelType w:val="hybridMultilevel"/>
    <w:tmpl w:val="62D866CE"/>
    <w:lvl w:ilvl="0" w:tplc="B2167928">
      <w:numFmt w:val="bullet"/>
      <w:lvlText w:val="-"/>
      <w:lvlJc w:val="left"/>
      <w:pPr>
        <w:ind w:left="720" w:hanging="360"/>
      </w:pPr>
      <w:rPr>
        <w:rFonts w:ascii="EC Square Sans Pro" w:eastAsia="Times New Roman" w:hAnsi="EC Squar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D4565F0"/>
    <w:multiLevelType w:val="hybridMultilevel"/>
    <w:tmpl w:val="FE6AB8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15:restartNumberingAfterBreak="0">
    <w:nsid w:val="2E506F43"/>
    <w:multiLevelType w:val="hybridMultilevel"/>
    <w:tmpl w:val="53D6A5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2F4A0727"/>
    <w:multiLevelType w:val="hybridMultilevel"/>
    <w:tmpl w:val="E90C21D2"/>
    <w:lvl w:ilvl="0" w:tplc="E0A6DFFE">
      <w:start w:val="1"/>
      <w:numFmt w:val="bullet"/>
      <w:lvlText w:val="·"/>
      <w:lvlJc w:val="left"/>
      <w:pPr>
        <w:ind w:left="720" w:hanging="360"/>
      </w:pPr>
      <w:rPr>
        <w:rFonts w:ascii="Symbol" w:hAnsi="Symbol" w:hint="default"/>
      </w:rPr>
    </w:lvl>
    <w:lvl w:ilvl="1" w:tplc="9FDEAE36">
      <w:start w:val="1"/>
      <w:numFmt w:val="bullet"/>
      <w:lvlText w:val="o"/>
      <w:lvlJc w:val="left"/>
      <w:pPr>
        <w:ind w:left="1440" w:hanging="360"/>
      </w:pPr>
      <w:rPr>
        <w:rFonts w:ascii="Courier New" w:hAnsi="Courier New" w:hint="default"/>
      </w:rPr>
    </w:lvl>
    <w:lvl w:ilvl="2" w:tplc="D744D0E0">
      <w:start w:val="1"/>
      <w:numFmt w:val="bullet"/>
      <w:lvlText w:val=""/>
      <w:lvlJc w:val="left"/>
      <w:pPr>
        <w:ind w:left="2160" w:hanging="360"/>
      </w:pPr>
      <w:rPr>
        <w:rFonts w:ascii="Wingdings" w:hAnsi="Wingdings" w:hint="default"/>
      </w:rPr>
    </w:lvl>
    <w:lvl w:ilvl="3" w:tplc="D736EA72">
      <w:start w:val="1"/>
      <w:numFmt w:val="bullet"/>
      <w:lvlText w:val=""/>
      <w:lvlJc w:val="left"/>
      <w:pPr>
        <w:ind w:left="2880" w:hanging="360"/>
      </w:pPr>
      <w:rPr>
        <w:rFonts w:ascii="Symbol" w:hAnsi="Symbol" w:hint="default"/>
      </w:rPr>
    </w:lvl>
    <w:lvl w:ilvl="4" w:tplc="942E180A">
      <w:start w:val="1"/>
      <w:numFmt w:val="bullet"/>
      <w:lvlText w:val="o"/>
      <w:lvlJc w:val="left"/>
      <w:pPr>
        <w:ind w:left="3600" w:hanging="360"/>
      </w:pPr>
      <w:rPr>
        <w:rFonts w:ascii="Courier New" w:hAnsi="Courier New" w:hint="default"/>
      </w:rPr>
    </w:lvl>
    <w:lvl w:ilvl="5" w:tplc="A34AD01C">
      <w:start w:val="1"/>
      <w:numFmt w:val="bullet"/>
      <w:lvlText w:val=""/>
      <w:lvlJc w:val="left"/>
      <w:pPr>
        <w:ind w:left="4320" w:hanging="360"/>
      </w:pPr>
      <w:rPr>
        <w:rFonts w:ascii="Wingdings" w:hAnsi="Wingdings" w:hint="default"/>
      </w:rPr>
    </w:lvl>
    <w:lvl w:ilvl="6" w:tplc="5E1CB29A">
      <w:start w:val="1"/>
      <w:numFmt w:val="bullet"/>
      <w:lvlText w:val=""/>
      <w:lvlJc w:val="left"/>
      <w:pPr>
        <w:ind w:left="5040" w:hanging="360"/>
      </w:pPr>
      <w:rPr>
        <w:rFonts w:ascii="Symbol" w:hAnsi="Symbol" w:hint="default"/>
      </w:rPr>
    </w:lvl>
    <w:lvl w:ilvl="7" w:tplc="5970769A">
      <w:start w:val="1"/>
      <w:numFmt w:val="bullet"/>
      <w:lvlText w:val="o"/>
      <w:lvlJc w:val="left"/>
      <w:pPr>
        <w:ind w:left="5760" w:hanging="360"/>
      </w:pPr>
      <w:rPr>
        <w:rFonts w:ascii="Courier New" w:hAnsi="Courier New" w:hint="default"/>
      </w:rPr>
    </w:lvl>
    <w:lvl w:ilvl="8" w:tplc="4D7269D4">
      <w:start w:val="1"/>
      <w:numFmt w:val="bullet"/>
      <w:lvlText w:val=""/>
      <w:lvlJc w:val="left"/>
      <w:pPr>
        <w:ind w:left="6480" w:hanging="360"/>
      </w:pPr>
      <w:rPr>
        <w:rFonts w:ascii="Wingdings" w:hAnsi="Wingdings" w:hint="default"/>
      </w:rPr>
    </w:lvl>
  </w:abstractNum>
  <w:abstractNum w:abstractNumId="53" w15:restartNumberingAfterBreak="0">
    <w:nsid w:val="30006EE5"/>
    <w:multiLevelType w:val="hybridMultilevel"/>
    <w:tmpl w:val="069017F2"/>
    <w:lvl w:ilvl="0" w:tplc="DEE6D21C">
      <w:start w:val="1"/>
      <w:numFmt w:val="bullet"/>
      <w:lvlText w:val=""/>
      <w:lvlJc w:val="left"/>
      <w:pPr>
        <w:ind w:left="360" w:hanging="360"/>
      </w:pPr>
      <w:rPr>
        <w:rFonts w:ascii="Symbol" w:hAnsi="Symbol" w:hint="default"/>
      </w:rPr>
    </w:lvl>
    <w:lvl w:ilvl="1" w:tplc="FCFCEE30">
      <w:start w:val="1"/>
      <w:numFmt w:val="bullet"/>
      <w:lvlText w:val="o"/>
      <w:lvlJc w:val="left"/>
      <w:pPr>
        <w:ind w:left="1080" w:hanging="360"/>
      </w:pPr>
      <w:rPr>
        <w:rFonts w:ascii="Courier New" w:hAnsi="Courier New" w:hint="default"/>
      </w:rPr>
    </w:lvl>
    <w:lvl w:ilvl="2" w:tplc="42A41D72">
      <w:start w:val="1"/>
      <w:numFmt w:val="bullet"/>
      <w:lvlText w:val=""/>
      <w:lvlJc w:val="left"/>
      <w:pPr>
        <w:ind w:left="1800" w:hanging="360"/>
      </w:pPr>
      <w:rPr>
        <w:rFonts w:ascii="Wingdings" w:hAnsi="Wingdings" w:hint="default"/>
      </w:rPr>
    </w:lvl>
    <w:lvl w:ilvl="3" w:tplc="20581704">
      <w:start w:val="1"/>
      <w:numFmt w:val="bullet"/>
      <w:lvlText w:val=""/>
      <w:lvlJc w:val="left"/>
      <w:pPr>
        <w:ind w:left="2520" w:hanging="360"/>
      </w:pPr>
      <w:rPr>
        <w:rFonts w:ascii="Symbol" w:hAnsi="Symbol" w:hint="default"/>
      </w:rPr>
    </w:lvl>
    <w:lvl w:ilvl="4" w:tplc="451A7F88">
      <w:start w:val="1"/>
      <w:numFmt w:val="bullet"/>
      <w:lvlText w:val="o"/>
      <w:lvlJc w:val="left"/>
      <w:pPr>
        <w:ind w:left="3240" w:hanging="360"/>
      </w:pPr>
      <w:rPr>
        <w:rFonts w:ascii="Courier New" w:hAnsi="Courier New" w:hint="default"/>
      </w:rPr>
    </w:lvl>
    <w:lvl w:ilvl="5" w:tplc="15B89346">
      <w:start w:val="1"/>
      <w:numFmt w:val="bullet"/>
      <w:lvlText w:val=""/>
      <w:lvlJc w:val="left"/>
      <w:pPr>
        <w:ind w:left="3960" w:hanging="360"/>
      </w:pPr>
      <w:rPr>
        <w:rFonts w:ascii="Wingdings" w:hAnsi="Wingdings" w:hint="default"/>
      </w:rPr>
    </w:lvl>
    <w:lvl w:ilvl="6" w:tplc="58E254B2">
      <w:start w:val="1"/>
      <w:numFmt w:val="bullet"/>
      <w:lvlText w:val=""/>
      <w:lvlJc w:val="left"/>
      <w:pPr>
        <w:ind w:left="4680" w:hanging="360"/>
      </w:pPr>
      <w:rPr>
        <w:rFonts w:ascii="Symbol" w:hAnsi="Symbol" w:hint="default"/>
      </w:rPr>
    </w:lvl>
    <w:lvl w:ilvl="7" w:tplc="9B94F8FE">
      <w:start w:val="1"/>
      <w:numFmt w:val="bullet"/>
      <w:lvlText w:val="o"/>
      <w:lvlJc w:val="left"/>
      <w:pPr>
        <w:ind w:left="5400" w:hanging="360"/>
      </w:pPr>
      <w:rPr>
        <w:rFonts w:ascii="Courier New" w:hAnsi="Courier New" w:hint="default"/>
      </w:rPr>
    </w:lvl>
    <w:lvl w:ilvl="8" w:tplc="F294C08C">
      <w:start w:val="1"/>
      <w:numFmt w:val="bullet"/>
      <w:lvlText w:val=""/>
      <w:lvlJc w:val="left"/>
      <w:pPr>
        <w:ind w:left="6120" w:hanging="360"/>
      </w:pPr>
      <w:rPr>
        <w:rFonts w:ascii="Wingdings" w:hAnsi="Wingdings" w:hint="default"/>
      </w:rPr>
    </w:lvl>
  </w:abstractNum>
  <w:abstractNum w:abstractNumId="54" w15:restartNumberingAfterBreak="0">
    <w:nsid w:val="323C2AEF"/>
    <w:multiLevelType w:val="hybridMultilevel"/>
    <w:tmpl w:val="474E086E"/>
    <w:lvl w:ilvl="0" w:tplc="BF325624">
      <w:start w:val="1"/>
      <w:numFmt w:val="bullet"/>
      <w:lvlText w:val=""/>
      <w:lvlJc w:val="left"/>
      <w:pPr>
        <w:ind w:left="720" w:hanging="360"/>
      </w:pPr>
      <w:rPr>
        <w:rFonts w:ascii="Symbol" w:hAnsi="Symbol" w:hint="default"/>
      </w:rPr>
    </w:lvl>
    <w:lvl w:ilvl="1" w:tplc="32C29BCE">
      <w:start w:val="1"/>
      <w:numFmt w:val="bullet"/>
      <w:lvlText w:val="o"/>
      <w:lvlJc w:val="left"/>
      <w:pPr>
        <w:ind w:left="1440" w:hanging="360"/>
      </w:pPr>
      <w:rPr>
        <w:rFonts w:ascii="Courier New" w:hAnsi="Courier New" w:hint="default"/>
      </w:rPr>
    </w:lvl>
    <w:lvl w:ilvl="2" w:tplc="A12A30DA">
      <w:start w:val="1"/>
      <w:numFmt w:val="bullet"/>
      <w:lvlText w:val=""/>
      <w:lvlJc w:val="left"/>
      <w:pPr>
        <w:ind w:left="2160" w:hanging="360"/>
      </w:pPr>
      <w:rPr>
        <w:rFonts w:ascii="Wingdings" w:hAnsi="Wingdings" w:hint="default"/>
      </w:rPr>
    </w:lvl>
    <w:lvl w:ilvl="3" w:tplc="9C389880">
      <w:start w:val="1"/>
      <w:numFmt w:val="bullet"/>
      <w:lvlText w:val=""/>
      <w:lvlJc w:val="left"/>
      <w:pPr>
        <w:ind w:left="2880" w:hanging="360"/>
      </w:pPr>
      <w:rPr>
        <w:rFonts w:ascii="Symbol" w:hAnsi="Symbol" w:hint="default"/>
      </w:rPr>
    </w:lvl>
    <w:lvl w:ilvl="4" w:tplc="03EE03CE">
      <w:start w:val="1"/>
      <w:numFmt w:val="bullet"/>
      <w:lvlText w:val="o"/>
      <w:lvlJc w:val="left"/>
      <w:pPr>
        <w:ind w:left="3600" w:hanging="360"/>
      </w:pPr>
      <w:rPr>
        <w:rFonts w:ascii="Courier New" w:hAnsi="Courier New" w:hint="default"/>
      </w:rPr>
    </w:lvl>
    <w:lvl w:ilvl="5" w:tplc="74B00DC8">
      <w:start w:val="1"/>
      <w:numFmt w:val="bullet"/>
      <w:lvlText w:val=""/>
      <w:lvlJc w:val="left"/>
      <w:pPr>
        <w:ind w:left="4320" w:hanging="360"/>
      </w:pPr>
      <w:rPr>
        <w:rFonts w:ascii="Wingdings" w:hAnsi="Wingdings" w:hint="default"/>
      </w:rPr>
    </w:lvl>
    <w:lvl w:ilvl="6" w:tplc="1F6A7766">
      <w:start w:val="1"/>
      <w:numFmt w:val="bullet"/>
      <w:lvlText w:val=""/>
      <w:lvlJc w:val="left"/>
      <w:pPr>
        <w:ind w:left="5040" w:hanging="360"/>
      </w:pPr>
      <w:rPr>
        <w:rFonts w:ascii="Symbol" w:hAnsi="Symbol" w:hint="default"/>
      </w:rPr>
    </w:lvl>
    <w:lvl w:ilvl="7" w:tplc="06A6500C">
      <w:start w:val="1"/>
      <w:numFmt w:val="bullet"/>
      <w:lvlText w:val="o"/>
      <w:lvlJc w:val="left"/>
      <w:pPr>
        <w:ind w:left="5760" w:hanging="360"/>
      </w:pPr>
      <w:rPr>
        <w:rFonts w:ascii="Courier New" w:hAnsi="Courier New" w:hint="default"/>
      </w:rPr>
    </w:lvl>
    <w:lvl w:ilvl="8" w:tplc="5608DF5E">
      <w:start w:val="1"/>
      <w:numFmt w:val="bullet"/>
      <w:lvlText w:val=""/>
      <w:lvlJc w:val="left"/>
      <w:pPr>
        <w:ind w:left="6480" w:hanging="360"/>
      </w:pPr>
      <w:rPr>
        <w:rFonts w:ascii="Wingdings" w:hAnsi="Wingdings" w:hint="default"/>
      </w:rPr>
    </w:lvl>
  </w:abstractNum>
  <w:abstractNum w:abstractNumId="55" w15:restartNumberingAfterBreak="0">
    <w:nsid w:val="3256310B"/>
    <w:multiLevelType w:val="hybridMultilevel"/>
    <w:tmpl w:val="D8B2DF60"/>
    <w:lvl w:ilvl="0" w:tplc="146AA824">
      <w:start w:val="1"/>
      <w:numFmt w:val="bullet"/>
      <w:lvlText w:val=""/>
      <w:lvlJc w:val="left"/>
      <w:pPr>
        <w:ind w:left="720" w:hanging="360"/>
      </w:pPr>
      <w:rPr>
        <w:rFonts w:ascii="Symbol" w:hAnsi="Symbol" w:hint="default"/>
      </w:rPr>
    </w:lvl>
    <w:lvl w:ilvl="1" w:tplc="ED9AD756">
      <w:start w:val="1"/>
      <w:numFmt w:val="bullet"/>
      <w:lvlText w:val="o"/>
      <w:lvlJc w:val="left"/>
      <w:pPr>
        <w:ind w:left="1440" w:hanging="360"/>
      </w:pPr>
      <w:rPr>
        <w:rFonts w:ascii="Courier New" w:hAnsi="Courier New" w:hint="default"/>
      </w:rPr>
    </w:lvl>
    <w:lvl w:ilvl="2" w:tplc="97565016">
      <w:start w:val="1"/>
      <w:numFmt w:val="bullet"/>
      <w:lvlText w:val=""/>
      <w:lvlJc w:val="left"/>
      <w:pPr>
        <w:ind w:left="2160" w:hanging="360"/>
      </w:pPr>
      <w:rPr>
        <w:rFonts w:ascii="Wingdings" w:hAnsi="Wingdings" w:hint="default"/>
      </w:rPr>
    </w:lvl>
    <w:lvl w:ilvl="3" w:tplc="EF1EF3F2">
      <w:start w:val="1"/>
      <w:numFmt w:val="bullet"/>
      <w:lvlText w:val=""/>
      <w:lvlJc w:val="left"/>
      <w:pPr>
        <w:ind w:left="2880" w:hanging="360"/>
      </w:pPr>
      <w:rPr>
        <w:rFonts w:ascii="Symbol" w:hAnsi="Symbol" w:hint="default"/>
      </w:rPr>
    </w:lvl>
    <w:lvl w:ilvl="4" w:tplc="3E50F02E">
      <w:start w:val="1"/>
      <w:numFmt w:val="bullet"/>
      <w:lvlText w:val="o"/>
      <w:lvlJc w:val="left"/>
      <w:pPr>
        <w:ind w:left="3600" w:hanging="360"/>
      </w:pPr>
      <w:rPr>
        <w:rFonts w:ascii="Courier New" w:hAnsi="Courier New" w:hint="default"/>
      </w:rPr>
    </w:lvl>
    <w:lvl w:ilvl="5" w:tplc="B358AA9E">
      <w:start w:val="1"/>
      <w:numFmt w:val="bullet"/>
      <w:lvlText w:val=""/>
      <w:lvlJc w:val="left"/>
      <w:pPr>
        <w:ind w:left="4320" w:hanging="360"/>
      </w:pPr>
      <w:rPr>
        <w:rFonts w:ascii="Wingdings" w:hAnsi="Wingdings" w:hint="default"/>
      </w:rPr>
    </w:lvl>
    <w:lvl w:ilvl="6" w:tplc="F5021820">
      <w:start w:val="1"/>
      <w:numFmt w:val="bullet"/>
      <w:lvlText w:val=""/>
      <w:lvlJc w:val="left"/>
      <w:pPr>
        <w:ind w:left="5040" w:hanging="360"/>
      </w:pPr>
      <w:rPr>
        <w:rFonts w:ascii="Symbol" w:hAnsi="Symbol" w:hint="default"/>
      </w:rPr>
    </w:lvl>
    <w:lvl w:ilvl="7" w:tplc="026AF022">
      <w:start w:val="1"/>
      <w:numFmt w:val="bullet"/>
      <w:lvlText w:val="o"/>
      <w:lvlJc w:val="left"/>
      <w:pPr>
        <w:ind w:left="5760" w:hanging="360"/>
      </w:pPr>
      <w:rPr>
        <w:rFonts w:ascii="Courier New" w:hAnsi="Courier New" w:hint="default"/>
      </w:rPr>
    </w:lvl>
    <w:lvl w:ilvl="8" w:tplc="CE18242A">
      <w:start w:val="1"/>
      <w:numFmt w:val="bullet"/>
      <w:lvlText w:val=""/>
      <w:lvlJc w:val="left"/>
      <w:pPr>
        <w:ind w:left="6480" w:hanging="360"/>
      </w:pPr>
      <w:rPr>
        <w:rFonts w:ascii="Wingdings" w:hAnsi="Wingdings" w:hint="default"/>
      </w:rPr>
    </w:lvl>
  </w:abstractNum>
  <w:abstractNum w:abstractNumId="56" w15:restartNumberingAfterBreak="0">
    <w:nsid w:val="33520AE7"/>
    <w:multiLevelType w:val="hybridMultilevel"/>
    <w:tmpl w:val="4C6C5274"/>
    <w:lvl w:ilvl="0" w:tplc="C6F641BC">
      <w:start w:val="1"/>
      <w:numFmt w:val="bullet"/>
      <w:lvlText w:val=""/>
      <w:lvlJc w:val="left"/>
      <w:pPr>
        <w:ind w:left="720" w:hanging="360"/>
      </w:pPr>
      <w:rPr>
        <w:rFonts w:ascii="Symbol" w:hAnsi="Symbol" w:hint="default"/>
      </w:rPr>
    </w:lvl>
    <w:lvl w:ilvl="1" w:tplc="39BE8B78">
      <w:start w:val="1"/>
      <w:numFmt w:val="bullet"/>
      <w:lvlText w:val="o"/>
      <w:lvlJc w:val="left"/>
      <w:pPr>
        <w:ind w:left="1440" w:hanging="360"/>
      </w:pPr>
      <w:rPr>
        <w:rFonts w:ascii="Courier New" w:hAnsi="Courier New" w:hint="default"/>
      </w:rPr>
    </w:lvl>
    <w:lvl w:ilvl="2" w:tplc="F36AAC48">
      <w:start w:val="1"/>
      <w:numFmt w:val="bullet"/>
      <w:lvlText w:val=""/>
      <w:lvlJc w:val="left"/>
      <w:pPr>
        <w:ind w:left="2160" w:hanging="360"/>
      </w:pPr>
      <w:rPr>
        <w:rFonts w:ascii="Wingdings" w:hAnsi="Wingdings" w:hint="default"/>
      </w:rPr>
    </w:lvl>
    <w:lvl w:ilvl="3" w:tplc="F0523C9A">
      <w:start w:val="1"/>
      <w:numFmt w:val="bullet"/>
      <w:lvlText w:val=""/>
      <w:lvlJc w:val="left"/>
      <w:pPr>
        <w:ind w:left="2880" w:hanging="360"/>
      </w:pPr>
      <w:rPr>
        <w:rFonts w:ascii="Symbol" w:hAnsi="Symbol" w:hint="default"/>
      </w:rPr>
    </w:lvl>
    <w:lvl w:ilvl="4" w:tplc="2DE8A3E2">
      <w:start w:val="1"/>
      <w:numFmt w:val="bullet"/>
      <w:lvlText w:val="o"/>
      <w:lvlJc w:val="left"/>
      <w:pPr>
        <w:ind w:left="3600" w:hanging="360"/>
      </w:pPr>
      <w:rPr>
        <w:rFonts w:ascii="Courier New" w:hAnsi="Courier New" w:hint="default"/>
      </w:rPr>
    </w:lvl>
    <w:lvl w:ilvl="5" w:tplc="C6E23F90">
      <w:start w:val="1"/>
      <w:numFmt w:val="bullet"/>
      <w:lvlText w:val=""/>
      <w:lvlJc w:val="left"/>
      <w:pPr>
        <w:ind w:left="4320" w:hanging="360"/>
      </w:pPr>
      <w:rPr>
        <w:rFonts w:ascii="Wingdings" w:hAnsi="Wingdings" w:hint="default"/>
      </w:rPr>
    </w:lvl>
    <w:lvl w:ilvl="6" w:tplc="E6FE58BC">
      <w:start w:val="1"/>
      <w:numFmt w:val="bullet"/>
      <w:lvlText w:val=""/>
      <w:lvlJc w:val="left"/>
      <w:pPr>
        <w:ind w:left="5040" w:hanging="360"/>
      </w:pPr>
      <w:rPr>
        <w:rFonts w:ascii="Symbol" w:hAnsi="Symbol" w:hint="default"/>
      </w:rPr>
    </w:lvl>
    <w:lvl w:ilvl="7" w:tplc="8494A2CE">
      <w:start w:val="1"/>
      <w:numFmt w:val="bullet"/>
      <w:lvlText w:val="o"/>
      <w:lvlJc w:val="left"/>
      <w:pPr>
        <w:ind w:left="5760" w:hanging="360"/>
      </w:pPr>
      <w:rPr>
        <w:rFonts w:ascii="Courier New" w:hAnsi="Courier New" w:hint="default"/>
      </w:rPr>
    </w:lvl>
    <w:lvl w:ilvl="8" w:tplc="510005AA">
      <w:start w:val="1"/>
      <w:numFmt w:val="bullet"/>
      <w:lvlText w:val=""/>
      <w:lvlJc w:val="left"/>
      <w:pPr>
        <w:ind w:left="6480" w:hanging="360"/>
      </w:pPr>
      <w:rPr>
        <w:rFonts w:ascii="Wingdings" w:hAnsi="Wingdings" w:hint="default"/>
      </w:rPr>
    </w:lvl>
  </w:abstractNum>
  <w:abstractNum w:abstractNumId="57" w15:restartNumberingAfterBreak="0">
    <w:nsid w:val="3398D516"/>
    <w:multiLevelType w:val="hybridMultilevel"/>
    <w:tmpl w:val="7990FB7E"/>
    <w:lvl w:ilvl="0" w:tplc="A192E432">
      <w:start w:val="1"/>
      <w:numFmt w:val="bullet"/>
      <w:lvlText w:val=""/>
      <w:lvlJc w:val="left"/>
      <w:pPr>
        <w:ind w:left="720" w:hanging="360"/>
      </w:pPr>
      <w:rPr>
        <w:rFonts w:ascii="Symbol" w:hAnsi="Symbol" w:hint="default"/>
      </w:rPr>
    </w:lvl>
    <w:lvl w:ilvl="1" w:tplc="E6D29958">
      <w:start w:val="1"/>
      <w:numFmt w:val="bullet"/>
      <w:lvlText w:val="o"/>
      <w:lvlJc w:val="left"/>
      <w:pPr>
        <w:ind w:left="1440" w:hanging="360"/>
      </w:pPr>
      <w:rPr>
        <w:rFonts w:ascii="Courier New" w:hAnsi="Courier New" w:hint="default"/>
      </w:rPr>
    </w:lvl>
    <w:lvl w:ilvl="2" w:tplc="687833FC">
      <w:start w:val="1"/>
      <w:numFmt w:val="bullet"/>
      <w:lvlText w:val=""/>
      <w:lvlJc w:val="left"/>
      <w:pPr>
        <w:ind w:left="2160" w:hanging="360"/>
      </w:pPr>
      <w:rPr>
        <w:rFonts w:ascii="Wingdings" w:hAnsi="Wingdings" w:hint="default"/>
      </w:rPr>
    </w:lvl>
    <w:lvl w:ilvl="3" w:tplc="DBDE7F7C">
      <w:start w:val="1"/>
      <w:numFmt w:val="bullet"/>
      <w:lvlText w:val=""/>
      <w:lvlJc w:val="left"/>
      <w:pPr>
        <w:ind w:left="2880" w:hanging="360"/>
      </w:pPr>
      <w:rPr>
        <w:rFonts w:ascii="Symbol" w:hAnsi="Symbol" w:hint="default"/>
      </w:rPr>
    </w:lvl>
    <w:lvl w:ilvl="4" w:tplc="3A5406E0">
      <w:start w:val="1"/>
      <w:numFmt w:val="bullet"/>
      <w:lvlText w:val="o"/>
      <w:lvlJc w:val="left"/>
      <w:pPr>
        <w:ind w:left="3600" w:hanging="360"/>
      </w:pPr>
      <w:rPr>
        <w:rFonts w:ascii="Courier New" w:hAnsi="Courier New" w:hint="default"/>
      </w:rPr>
    </w:lvl>
    <w:lvl w:ilvl="5" w:tplc="F788D024">
      <w:start w:val="1"/>
      <w:numFmt w:val="bullet"/>
      <w:lvlText w:val=""/>
      <w:lvlJc w:val="left"/>
      <w:pPr>
        <w:ind w:left="4320" w:hanging="360"/>
      </w:pPr>
      <w:rPr>
        <w:rFonts w:ascii="Wingdings" w:hAnsi="Wingdings" w:hint="default"/>
      </w:rPr>
    </w:lvl>
    <w:lvl w:ilvl="6" w:tplc="7F8EE296">
      <w:start w:val="1"/>
      <w:numFmt w:val="bullet"/>
      <w:lvlText w:val=""/>
      <w:lvlJc w:val="left"/>
      <w:pPr>
        <w:ind w:left="5040" w:hanging="360"/>
      </w:pPr>
      <w:rPr>
        <w:rFonts w:ascii="Symbol" w:hAnsi="Symbol" w:hint="default"/>
      </w:rPr>
    </w:lvl>
    <w:lvl w:ilvl="7" w:tplc="3488CEAE">
      <w:start w:val="1"/>
      <w:numFmt w:val="bullet"/>
      <w:lvlText w:val="o"/>
      <w:lvlJc w:val="left"/>
      <w:pPr>
        <w:ind w:left="5760" w:hanging="360"/>
      </w:pPr>
      <w:rPr>
        <w:rFonts w:ascii="Courier New" w:hAnsi="Courier New" w:hint="default"/>
      </w:rPr>
    </w:lvl>
    <w:lvl w:ilvl="8" w:tplc="6BB0D0FC">
      <w:start w:val="1"/>
      <w:numFmt w:val="bullet"/>
      <w:lvlText w:val=""/>
      <w:lvlJc w:val="left"/>
      <w:pPr>
        <w:ind w:left="6480" w:hanging="360"/>
      </w:pPr>
      <w:rPr>
        <w:rFonts w:ascii="Wingdings" w:hAnsi="Wingdings" w:hint="default"/>
      </w:rPr>
    </w:lvl>
  </w:abstractNum>
  <w:abstractNum w:abstractNumId="58" w15:restartNumberingAfterBreak="0">
    <w:nsid w:val="34204625"/>
    <w:multiLevelType w:val="hybridMultilevel"/>
    <w:tmpl w:val="8124C160"/>
    <w:lvl w:ilvl="0" w:tplc="230CDAC2">
      <w:start w:val="1"/>
      <w:numFmt w:val="bullet"/>
      <w:lvlText w:val="·"/>
      <w:lvlJc w:val="left"/>
      <w:pPr>
        <w:ind w:left="720" w:hanging="360"/>
      </w:pPr>
      <w:rPr>
        <w:rFonts w:ascii="Symbol" w:hAnsi="Symbol" w:hint="default"/>
      </w:rPr>
    </w:lvl>
    <w:lvl w:ilvl="1" w:tplc="ED1E51E2">
      <w:start w:val="1"/>
      <w:numFmt w:val="bullet"/>
      <w:lvlText w:val="o"/>
      <w:lvlJc w:val="left"/>
      <w:pPr>
        <w:ind w:left="1440" w:hanging="360"/>
      </w:pPr>
      <w:rPr>
        <w:rFonts w:ascii="Courier New" w:hAnsi="Courier New" w:hint="default"/>
      </w:rPr>
    </w:lvl>
    <w:lvl w:ilvl="2" w:tplc="C0CCE0DC">
      <w:start w:val="1"/>
      <w:numFmt w:val="bullet"/>
      <w:lvlText w:val=""/>
      <w:lvlJc w:val="left"/>
      <w:pPr>
        <w:ind w:left="2160" w:hanging="360"/>
      </w:pPr>
      <w:rPr>
        <w:rFonts w:ascii="Wingdings" w:hAnsi="Wingdings" w:hint="default"/>
      </w:rPr>
    </w:lvl>
    <w:lvl w:ilvl="3" w:tplc="DC043768">
      <w:start w:val="1"/>
      <w:numFmt w:val="bullet"/>
      <w:lvlText w:val=""/>
      <w:lvlJc w:val="left"/>
      <w:pPr>
        <w:ind w:left="2880" w:hanging="360"/>
      </w:pPr>
      <w:rPr>
        <w:rFonts w:ascii="Symbol" w:hAnsi="Symbol" w:hint="default"/>
      </w:rPr>
    </w:lvl>
    <w:lvl w:ilvl="4" w:tplc="10F87C5A">
      <w:start w:val="1"/>
      <w:numFmt w:val="bullet"/>
      <w:lvlText w:val="o"/>
      <w:lvlJc w:val="left"/>
      <w:pPr>
        <w:ind w:left="3600" w:hanging="360"/>
      </w:pPr>
      <w:rPr>
        <w:rFonts w:ascii="Courier New" w:hAnsi="Courier New" w:hint="default"/>
      </w:rPr>
    </w:lvl>
    <w:lvl w:ilvl="5" w:tplc="0E482568">
      <w:start w:val="1"/>
      <w:numFmt w:val="bullet"/>
      <w:lvlText w:val=""/>
      <w:lvlJc w:val="left"/>
      <w:pPr>
        <w:ind w:left="4320" w:hanging="360"/>
      </w:pPr>
      <w:rPr>
        <w:rFonts w:ascii="Wingdings" w:hAnsi="Wingdings" w:hint="default"/>
      </w:rPr>
    </w:lvl>
    <w:lvl w:ilvl="6" w:tplc="62E8EEB6">
      <w:start w:val="1"/>
      <w:numFmt w:val="bullet"/>
      <w:lvlText w:val=""/>
      <w:lvlJc w:val="left"/>
      <w:pPr>
        <w:ind w:left="5040" w:hanging="360"/>
      </w:pPr>
      <w:rPr>
        <w:rFonts w:ascii="Symbol" w:hAnsi="Symbol" w:hint="default"/>
      </w:rPr>
    </w:lvl>
    <w:lvl w:ilvl="7" w:tplc="5E822B40">
      <w:start w:val="1"/>
      <w:numFmt w:val="bullet"/>
      <w:lvlText w:val="o"/>
      <w:lvlJc w:val="left"/>
      <w:pPr>
        <w:ind w:left="5760" w:hanging="360"/>
      </w:pPr>
      <w:rPr>
        <w:rFonts w:ascii="Courier New" w:hAnsi="Courier New" w:hint="default"/>
      </w:rPr>
    </w:lvl>
    <w:lvl w:ilvl="8" w:tplc="A25E869A">
      <w:start w:val="1"/>
      <w:numFmt w:val="bullet"/>
      <w:lvlText w:val=""/>
      <w:lvlJc w:val="left"/>
      <w:pPr>
        <w:ind w:left="6480" w:hanging="360"/>
      </w:pPr>
      <w:rPr>
        <w:rFonts w:ascii="Wingdings" w:hAnsi="Wingdings" w:hint="default"/>
      </w:rPr>
    </w:lvl>
  </w:abstractNum>
  <w:abstractNum w:abstractNumId="59" w15:restartNumberingAfterBreak="0">
    <w:nsid w:val="34B1297C"/>
    <w:multiLevelType w:val="hybridMultilevel"/>
    <w:tmpl w:val="D9701AAC"/>
    <w:lvl w:ilvl="0" w:tplc="BA62E720">
      <w:start w:val="1"/>
      <w:numFmt w:val="bullet"/>
      <w:lvlText w:val=""/>
      <w:lvlJc w:val="left"/>
      <w:pPr>
        <w:ind w:left="360" w:hanging="360"/>
      </w:pPr>
      <w:rPr>
        <w:rFonts w:ascii="Symbol" w:hAnsi="Symbol" w:hint="default"/>
      </w:rPr>
    </w:lvl>
    <w:lvl w:ilvl="1" w:tplc="5FC8D872">
      <w:start w:val="1"/>
      <w:numFmt w:val="bullet"/>
      <w:lvlText w:val="o"/>
      <w:lvlJc w:val="left"/>
      <w:pPr>
        <w:ind w:left="1080" w:hanging="360"/>
      </w:pPr>
      <w:rPr>
        <w:rFonts w:ascii="Courier New" w:hAnsi="Courier New" w:hint="default"/>
      </w:rPr>
    </w:lvl>
    <w:lvl w:ilvl="2" w:tplc="4A84158A">
      <w:start w:val="1"/>
      <w:numFmt w:val="bullet"/>
      <w:lvlText w:val=""/>
      <w:lvlJc w:val="left"/>
      <w:pPr>
        <w:ind w:left="1800" w:hanging="360"/>
      </w:pPr>
      <w:rPr>
        <w:rFonts w:ascii="Wingdings" w:hAnsi="Wingdings" w:hint="default"/>
      </w:rPr>
    </w:lvl>
    <w:lvl w:ilvl="3" w:tplc="8BCCAB08">
      <w:start w:val="1"/>
      <w:numFmt w:val="bullet"/>
      <w:lvlText w:val=""/>
      <w:lvlJc w:val="left"/>
      <w:pPr>
        <w:ind w:left="2520" w:hanging="360"/>
      </w:pPr>
      <w:rPr>
        <w:rFonts w:ascii="Symbol" w:hAnsi="Symbol" w:hint="default"/>
      </w:rPr>
    </w:lvl>
    <w:lvl w:ilvl="4" w:tplc="E0B4F52A">
      <w:start w:val="1"/>
      <w:numFmt w:val="bullet"/>
      <w:lvlText w:val="o"/>
      <w:lvlJc w:val="left"/>
      <w:pPr>
        <w:ind w:left="3240" w:hanging="360"/>
      </w:pPr>
      <w:rPr>
        <w:rFonts w:ascii="Courier New" w:hAnsi="Courier New" w:hint="default"/>
      </w:rPr>
    </w:lvl>
    <w:lvl w:ilvl="5" w:tplc="F392CE64">
      <w:start w:val="1"/>
      <w:numFmt w:val="bullet"/>
      <w:lvlText w:val=""/>
      <w:lvlJc w:val="left"/>
      <w:pPr>
        <w:ind w:left="3960" w:hanging="360"/>
      </w:pPr>
      <w:rPr>
        <w:rFonts w:ascii="Wingdings" w:hAnsi="Wingdings" w:hint="default"/>
      </w:rPr>
    </w:lvl>
    <w:lvl w:ilvl="6" w:tplc="8A101204">
      <w:start w:val="1"/>
      <w:numFmt w:val="bullet"/>
      <w:lvlText w:val=""/>
      <w:lvlJc w:val="left"/>
      <w:pPr>
        <w:ind w:left="4680" w:hanging="360"/>
      </w:pPr>
      <w:rPr>
        <w:rFonts w:ascii="Symbol" w:hAnsi="Symbol" w:hint="default"/>
      </w:rPr>
    </w:lvl>
    <w:lvl w:ilvl="7" w:tplc="6F14F4D6">
      <w:start w:val="1"/>
      <w:numFmt w:val="bullet"/>
      <w:lvlText w:val="o"/>
      <w:lvlJc w:val="left"/>
      <w:pPr>
        <w:ind w:left="5400" w:hanging="360"/>
      </w:pPr>
      <w:rPr>
        <w:rFonts w:ascii="Courier New" w:hAnsi="Courier New" w:hint="default"/>
      </w:rPr>
    </w:lvl>
    <w:lvl w:ilvl="8" w:tplc="765C35F8">
      <w:start w:val="1"/>
      <w:numFmt w:val="bullet"/>
      <w:lvlText w:val=""/>
      <w:lvlJc w:val="left"/>
      <w:pPr>
        <w:ind w:left="6120" w:hanging="360"/>
      </w:pPr>
      <w:rPr>
        <w:rFonts w:ascii="Wingdings" w:hAnsi="Wingdings" w:hint="default"/>
      </w:rPr>
    </w:lvl>
  </w:abstractNum>
  <w:abstractNum w:abstractNumId="60" w15:restartNumberingAfterBreak="0">
    <w:nsid w:val="354C3F2E"/>
    <w:multiLevelType w:val="hybridMultilevel"/>
    <w:tmpl w:val="FFFFFFFF"/>
    <w:lvl w:ilvl="0" w:tplc="43045892">
      <w:start w:val="1"/>
      <w:numFmt w:val="bullet"/>
      <w:lvlText w:val=""/>
      <w:lvlJc w:val="left"/>
      <w:pPr>
        <w:ind w:left="-720" w:hanging="360"/>
      </w:pPr>
      <w:rPr>
        <w:rFonts w:ascii="Symbol" w:hAnsi="Symbol" w:hint="default"/>
      </w:rPr>
    </w:lvl>
    <w:lvl w:ilvl="1" w:tplc="6434B50E">
      <w:start w:val="1"/>
      <w:numFmt w:val="bullet"/>
      <w:lvlText w:val="o"/>
      <w:lvlJc w:val="left"/>
      <w:pPr>
        <w:ind w:left="0" w:hanging="360"/>
      </w:pPr>
      <w:rPr>
        <w:rFonts w:ascii="Courier New" w:hAnsi="Courier New" w:hint="default"/>
      </w:rPr>
    </w:lvl>
    <w:lvl w:ilvl="2" w:tplc="750E008C">
      <w:start w:val="1"/>
      <w:numFmt w:val="bullet"/>
      <w:lvlText w:val=""/>
      <w:lvlJc w:val="left"/>
      <w:pPr>
        <w:ind w:left="720" w:hanging="360"/>
      </w:pPr>
      <w:rPr>
        <w:rFonts w:ascii="Wingdings" w:hAnsi="Wingdings" w:hint="default"/>
      </w:rPr>
    </w:lvl>
    <w:lvl w:ilvl="3" w:tplc="53706342">
      <w:start w:val="1"/>
      <w:numFmt w:val="bullet"/>
      <w:lvlText w:val=""/>
      <w:lvlJc w:val="left"/>
      <w:pPr>
        <w:ind w:left="1440" w:hanging="360"/>
      </w:pPr>
      <w:rPr>
        <w:rFonts w:ascii="Symbol" w:hAnsi="Symbol" w:hint="default"/>
      </w:rPr>
    </w:lvl>
    <w:lvl w:ilvl="4" w:tplc="30BE41B0">
      <w:start w:val="1"/>
      <w:numFmt w:val="bullet"/>
      <w:lvlText w:val="o"/>
      <w:lvlJc w:val="left"/>
      <w:pPr>
        <w:ind w:left="2160" w:hanging="360"/>
      </w:pPr>
      <w:rPr>
        <w:rFonts w:ascii="Courier New" w:hAnsi="Courier New" w:hint="default"/>
      </w:rPr>
    </w:lvl>
    <w:lvl w:ilvl="5" w:tplc="897022FE">
      <w:start w:val="1"/>
      <w:numFmt w:val="bullet"/>
      <w:lvlText w:val=""/>
      <w:lvlJc w:val="left"/>
      <w:pPr>
        <w:ind w:left="2880" w:hanging="360"/>
      </w:pPr>
      <w:rPr>
        <w:rFonts w:ascii="Wingdings" w:hAnsi="Wingdings" w:hint="default"/>
      </w:rPr>
    </w:lvl>
    <w:lvl w:ilvl="6" w:tplc="AEDE1EAC">
      <w:start w:val="1"/>
      <w:numFmt w:val="bullet"/>
      <w:lvlText w:val=""/>
      <w:lvlJc w:val="left"/>
      <w:pPr>
        <w:ind w:left="3600" w:hanging="360"/>
      </w:pPr>
      <w:rPr>
        <w:rFonts w:ascii="Symbol" w:hAnsi="Symbol" w:hint="default"/>
      </w:rPr>
    </w:lvl>
    <w:lvl w:ilvl="7" w:tplc="15E42E64">
      <w:start w:val="1"/>
      <w:numFmt w:val="bullet"/>
      <w:lvlText w:val="o"/>
      <w:lvlJc w:val="left"/>
      <w:pPr>
        <w:ind w:left="4320" w:hanging="360"/>
      </w:pPr>
      <w:rPr>
        <w:rFonts w:ascii="Courier New" w:hAnsi="Courier New" w:hint="default"/>
      </w:rPr>
    </w:lvl>
    <w:lvl w:ilvl="8" w:tplc="3540511E">
      <w:start w:val="1"/>
      <w:numFmt w:val="bullet"/>
      <w:lvlText w:val=""/>
      <w:lvlJc w:val="left"/>
      <w:pPr>
        <w:ind w:left="5040" w:hanging="360"/>
      </w:pPr>
      <w:rPr>
        <w:rFonts w:ascii="Wingdings" w:hAnsi="Wingdings" w:hint="default"/>
      </w:rPr>
    </w:lvl>
  </w:abstractNum>
  <w:abstractNum w:abstractNumId="61" w15:restartNumberingAfterBreak="0">
    <w:nsid w:val="38EA1027"/>
    <w:multiLevelType w:val="hybridMultilevel"/>
    <w:tmpl w:val="D83CF684"/>
    <w:lvl w:ilvl="0" w:tplc="409634CC">
      <w:start w:val="1"/>
      <w:numFmt w:val="decimal"/>
      <w:lvlText w:val="%1."/>
      <w:lvlJc w:val="left"/>
      <w:pPr>
        <w:ind w:left="1080" w:hanging="360"/>
      </w:pPr>
    </w:lvl>
    <w:lvl w:ilvl="1" w:tplc="F9F6EC2A">
      <w:start w:val="1"/>
      <w:numFmt w:val="lowerLetter"/>
      <w:lvlText w:val="%2."/>
      <w:lvlJc w:val="left"/>
      <w:pPr>
        <w:ind w:left="1800" w:hanging="360"/>
      </w:pPr>
    </w:lvl>
    <w:lvl w:ilvl="2" w:tplc="C4BCF794">
      <w:start w:val="1"/>
      <w:numFmt w:val="lowerRoman"/>
      <w:lvlText w:val="%3."/>
      <w:lvlJc w:val="right"/>
      <w:pPr>
        <w:ind w:left="2520" w:hanging="180"/>
      </w:pPr>
    </w:lvl>
    <w:lvl w:ilvl="3" w:tplc="88BE699E">
      <w:start w:val="1"/>
      <w:numFmt w:val="decimal"/>
      <w:lvlText w:val="%4."/>
      <w:lvlJc w:val="left"/>
      <w:pPr>
        <w:ind w:left="3240" w:hanging="360"/>
      </w:pPr>
    </w:lvl>
    <w:lvl w:ilvl="4" w:tplc="641CF724">
      <w:start w:val="1"/>
      <w:numFmt w:val="lowerLetter"/>
      <w:lvlText w:val="%5."/>
      <w:lvlJc w:val="left"/>
      <w:pPr>
        <w:ind w:left="3960" w:hanging="360"/>
      </w:pPr>
    </w:lvl>
    <w:lvl w:ilvl="5" w:tplc="E75A21EE">
      <w:start w:val="1"/>
      <w:numFmt w:val="lowerRoman"/>
      <w:lvlText w:val="%6."/>
      <w:lvlJc w:val="right"/>
      <w:pPr>
        <w:ind w:left="4680" w:hanging="180"/>
      </w:pPr>
    </w:lvl>
    <w:lvl w:ilvl="6" w:tplc="09542DFC">
      <w:start w:val="1"/>
      <w:numFmt w:val="decimal"/>
      <w:lvlText w:val="%7."/>
      <w:lvlJc w:val="left"/>
      <w:pPr>
        <w:ind w:left="5400" w:hanging="360"/>
      </w:pPr>
    </w:lvl>
    <w:lvl w:ilvl="7" w:tplc="9B70C1BA">
      <w:start w:val="1"/>
      <w:numFmt w:val="lowerLetter"/>
      <w:lvlText w:val="%8."/>
      <w:lvlJc w:val="left"/>
      <w:pPr>
        <w:ind w:left="6120" w:hanging="360"/>
      </w:pPr>
    </w:lvl>
    <w:lvl w:ilvl="8" w:tplc="B1BC17A8">
      <w:start w:val="1"/>
      <w:numFmt w:val="lowerRoman"/>
      <w:lvlText w:val="%9."/>
      <w:lvlJc w:val="right"/>
      <w:pPr>
        <w:ind w:left="6840" w:hanging="180"/>
      </w:pPr>
    </w:lvl>
  </w:abstractNum>
  <w:abstractNum w:abstractNumId="62" w15:restartNumberingAfterBreak="0">
    <w:nsid w:val="3940A6B0"/>
    <w:multiLevelType w:val="multilevel"/>
    <w:tmpl w:val="A72491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3" w15:restartNumberingAfterBreak="0">
    <w:nsid w:val="395D3ACB"/>
    <w:multiLevelType w:val="hybridMultilevel"/>
    <w:tmpl w:val="6C4074D0"/>
    <w:lvl w:ilvl="0" w:tplc="EDF0D268">
      <w:start w:val="1"/>
      <w:numFmt w:val="bullet"/>
      <w:lvlText w:val=""/>
      <w:lvlJc w:val="left"/>
      <w:pPr>
        <w:ind w:left="360" w:hanging="360"/>
      </w:pPr>
      <w:rPr>
        <w:rFonts w:ascii="Symbol" w:hAnsi="Symbol" w:hint="default"/>
      </w:rPr>
    </w:lvl>
    <w:lvl w:ilvl="1" w:tplc="7D8CE14A">
      <w:start w:val="1"/>
      <w:numFmt w:val="bullet"/>
      <w:lvlText w:val="o"/>
      <w:lvlJc w:val="left"/>
      <w:pPr>
        <w:ind w:left="1080" w:hanging="360"/>
      </w:pPr>
      <w:rPr>
        <w:rFonts w:ascii="Courier New" w:hAnsi="Courier New" w:hint="default"/>
      </w:rPr>
    </w:lvl>
    <w:lvl w:ilvl="2" w:tplc="6BE6E88C">
      <w:start w:val="1"/>
      <w:numFmt w:val="bullet"/>
      <w:lvlText w:val=""/>
      <w:lvlJc w:val="left"/>
      <w:pPr>
        <w:ind w:left="1800" w:hanging="360"/>
      </w:pPr>
      <w:rPr>
        <w:rFonts w:ascii="Wingdings" w:hAnsi="Wingdings" w:hint="default"/>
      </w:rPr>
    </w:lvl>
    <w:lvl w:ilvl="3" w:tplc="0A76CE86">
      <w:start w:val="1"/>
      <w:numFmt w:val="bullet"/>
      <w:lvlText w:val=""/>
      <w:lvlJc w:val="left"/>
      <w:pPr>
        <w:ind w:left="2520" w:hanging="360"/>
      </w:pPr>
      <w:rPr>
        <w:rFonts w:ascii="Symbol" w:hAnsi="Symbol" w:hint="default"/>
      </w:rPr>
    </w:lvl>
    <w:lvl w:ilvl="4" w:tplc="8F5A047E">
      <w:start w:val="1"/>
      <w:numFmt w:val="bullet"/>
      <w:lvlText w:val="o"/>
      <w:lvlJc w:val="left"/>
      <w:pPr>
        <w:ind w:left="3240" w:hanging="360"/>
      </w:pPr>
      <w:rPr>
        <w:rFonts w:ascii="Courier New" w:hAnsi="Courier New" w:hint="default"/>
      </w:rPr>
    </w:lvl>
    <w:lvl w:ilvl="5" w:tplc="B99635C8">
      <w:start w:val="1"/>
      <w:numFmt w:val="bullet"/>
      <w:lvlText w:val=""/>
      <w:lvlJc w:val="left"/>
      <w:pPr>
        <w:ind w:left="3960" w:hanging="360"/>
      </w:pPr>
      <w:rPr>
        <w:rFonts w:ascii="Wingdings" w:hAnsi="Wingdings" w:hint="default"/>
      </w:rPr>
    </w:lvl>
    <w:lvl w:ilvl="6" w:tplc="B3AC7B2E">
      <w:start w:val="1"/>
      <w:numFmt w:val="bullet"/>
      <w:lvlText w:val=""/>
      <w:lvlJc w:val="left"/>
      <w:pPr>
        <w:ind w:left="4680" w:hanging="360"/>
      </w:pPr>
      <w:rPr>
        <w:rFonts w:ascii="Symbol" w:hAnsi="Symbol" w:hint="default"/>
      </w:rPr>
    </w:lvl>
    <w:lvl w:ilvl="7" w:tplc="1DD4D58C">
      <w:start w:val="1"/>
      <w:numFmt w:val="bullet"/>
      <w:lvlText w:val="o"/>
      <w:lvlJc w:val="left"/>
      <w:pPr>
        <w:ind w:left="5400" w:hanging="360"/>
      </w:pPr>
      <w:rPr>
        <w:rFonts w:ascii="Courier New" w:hAnsi="Courier New" w:hint="default"/>
      </w:rPr>
    </w:lvl>
    <w:lvl w:ilvl="8" w:tplc="FF74BF9C">
      <w:start w:val="1"/>
      <w:numFmt w:val="bullet"/>
      <w:lvlText w:val=""/>
      <w:lvlJc w:val="left"/>
      <w:pPr>
        <w:ind w:left="6120" w:hanging="360"/>
      </w:pPr>
      <w:rPr>
        <w:rFonts w:ascii="Wingdings" w:hAnsi="Wingdings" w:hint="default"/>
      </w:rPr>
    </w:lvl>
  </w:abstractNum>
  <w:abstractNum w:abstractNumId="64" w15:restartNumberingAfterBreak="0">
    <w:nsid w:val="3B4A394F"/>
    <w:multiLevelType w:val="hybridMultilevel"/>
    <w:tmpl w:val="2BD01818"/>
    <w:lvl w:ilvl="0" w:tplc="4B3C92F4">
      <w:numFmt w:val="bullet"/>
      <w:lvlText w:val="-"/>
      <w:lvlJc w:val="left"/>
      <w:pPr>
        <w:ind w:left="720" w:hanging="360"/>
      </w:pPr>
      <w:rPr>
        <w:rFonts w:ascii="EC Square Sans Pro" w:eastAsiaTheme="minorHAnsi" w:hAnsi="EC Square Sans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C9F6393"/>
    <w:multiLevelType w:val="multilevel"/>
    <w:tmpl w:val="B7C6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48CB64"/>
    <w:multiLevelType w:val="hybridMultilevel"/>
    <w:tmpl w:val="B900D5E2"/>
    <w:lvl w:ilvl="0" w:tplc="F00824B0">
      <w:start w:val="1"/>
      <w:numFmt w:val="decimal"/>
      <w:lvlText w:val="%1."/>
      <w:lvlJc w:val="left"/>
      <w:pPr>
        <w:ind w:left="720" w:hanging="360"/>
      </w:pPr>
    </w:lvl>
    <w:lvl w:ilvl="1" w:tplc="C69E3CE6">
      <w:start w:val="1"/>
      <w:numFmt w:val="lowerLetter"/>
      <w:lvlText w:val="%2."/>
      <w:lvlJc w:val="left"/>
      <w:pPr>
        <w:ind w:left="1440" w:hanging="360"/>
      </w:pPr>
    </w:lvl>
    <w:lvl w:ilvl="2" w:tplc="A078A6A0">
      <w:start w:val="1"/>
      <w:numFmt w:val="lowerRoman"/>
      <w:lvlText w:val="%3."/>
      <w:lvlJc w:val="right"/>
      <w:pPr>
        <w:ind w:left="2160" w:hanging="180"/>
      </w:pPr>
    </w:lvl>
    <w:lvl w:ilvl="3" w:tplc="B4803982">
      <w:start w:val="1"/>
      <w:numFmt w:val="decimal"/>
      <w:lvlText w:val="%4."/>
      <w:lvlJc w:val="left"/>
      <w:pPr>
        <w:ind w:left="2880" w:hanging="360"/>
      </w:pPr>
    </w:lvl>
    <w:lvl w:ilvl="4" w:tplc="B972BCA2">
      <w:start w:val="1"/>
      <w:numFmt w:val="lowerLetter"/>
      <w:lvlText w:val="%5."/>
      <w:lvlJc w:val="left"/>
      <w:pPr>
        <w:ind w:left="3600" w:hanging="360"/>
      </w:pPr>
    </w:lvl>
    <w:lvl w:ilvl="5" w:tplc="473EA100">
      <w:start w:val="1"/>
      <w:numFmt w:val="lowerRoman"/>
      <w:lvlText w:val="%6."/>
      <w:lvlJc w:val="right"/>
      <w:pPr>
        <w:ind w:left="4320" w:hanging="180"/>
      </w:pPr>
    </w:lvl>
    <w:lvl w:ilvl="6" w:tplc="FE1E8AB8">
      <w:start w:val="1"/>
      <w:numFmt w:val="decimal"/>
      <w:lvlText w:val="%7."/>
      <w:lvlJc w:val="left"/>
      <w:pPr>
        <w:ind w:left="5040" w:hanging="360"/>
      </w:pPr>
    </w:lvl>
    <w:lvl w:ilvl="7" w:tplc="4114037E">
      <w:start w:val="1"/>
      <w:numFmt w:val="lowerLetter"/>
      <w:lvlText w:val="%8."/>
      <w:lvlJc w:val="left"/>
      <w:pPr>
        <w:ind w:left="5760" w:hanging="360"/>
      </w:pPr>
    </w:lvl>
    <w:lvl w:ilvl="8" w:tplc="74A2F61A">
      <w:start w:val="1"/>
      <w:numFmt w:val="lowerRoman"/>
      <w:lvlText w:val="%9."/>
      <w:lvlJc w:val="right"/>
      <w:pPr>
        <w:ind w:left="6480" w:hanging="180"/>
      </w:pPr>
    </w:lvl>
  </w:abstractNum>
  <w:abstractNum w:abstractNumId="67" w15:restartNumberingAfterBreak="0">
    <w:nsid w:val="3DE96539"/>
    <w:multiLevelType w:val="hybridMultilevel"/>
    <w:tmpl w:val="184452AE"/>
    <w:lvl w:ilvl="0" w:tplc="C3EE25D0">
      <w:numFmt w:val="bullet"/>
      <w:lvlText w:val="-"/>
      <w:lvlJc w:val="left"/>
      <w:pPr>
        <w:ind w:left="720" w:hanging="360"/>
      </w:pPr>
      <w:rPr>
        <w:rFonts w:ascii="EC Square Sans Pro" w:eastAsia="Times New Roman" w:hAnsi="EC Squar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F8C195B"/>
    <w:multiLevelType w:val="multilevel"/>
    <w:tmpl w:val="B7CCA1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9" w15:restartNumberingAfterBreak="0">
    <w:nsid w:val="4043FD9E"/>
    <w:multiLevelType w:val="hybridMultilevel"/>
    <w:tmpl w:val="6890D182"/>
    <w:lvl w:ilvl="0" w:tplc="099030F8">
      <w:start w:val="1"/>
      <w:numFmt w:val="decimal"/>
      <w:lvlText w:val="%1."/>
      <w:lvlJc w:val="left"/>
      <w:pPr>
        <w:ind w:left="720" w:hanging="360"/>
      </w:pPr>
    </w:lvl>
    <w:lvl w:ilvl="1" w:tplc="EAC2968E">
      <w:start w:val="1"/>
      <w:numFmt w:val="lowerLetter"/>
      <w:lvlText w:val="%2."/>
      <w:lvlJc w:val="left"/>
      <w:pPr>
        <w:ind w:left="1440" w:hanging="360"/>
      </w:pPr>
    </w:lvl>
    <w:lvl w:ilvl="2" w:tplc="36BAF546">
      <w:start w:val="1"/>
      <w:numFmt w:val="lowerRoman"/>
      <w:lvlText w:val="%3."/>
      <w:lvlJc w:val="right"/>
      <w:pPr>
        <w:ind w:left="2160" w:hanging="180"/>
      </w:pPr>
    </w:lvl>
    <w:lvl w:ilvl="3" w:tplc="3DE28742">
      <w:start w:val="1"/>
      <w:numFmt w:val="decimal"/>
      <w:lvlText w:val="%4."/>
      <w:lvlJc w:val="left"/>
      <w:pPr>
        <w:ind w:left="2880" w:hanging="360"/>
      </w:pPr>
    </w:lvl>
    <w:lvl w:ilvl="4" w:tplc="6FC40C9A">
      <w:start w:val="1"/>
      <w:numFmt w:val="lowerLetter"/>
      <w:lvlText w:val="%5."/>
      <w:lvlJc w:val="left"/>
      <w:pPr>
        <w:ind w:left="3600" w:hanging="360"/>
      </w:pPr>
    </w:lvl>
    <w:lvl w:ilvl="5" w:tplc="B204E298">
      <w:start w:val="1"/>
      <w:numFmt w:val="lowerRoman"/>
      <w:lvlText w:val="%6."/>
      <w:lvlJc w:val="right"/>
      <w:pPr>
        <w:ind w:left="4320" w:hanging="180"/>
      </w:pPr>
    </w:lvl>
    <w:lvl w:ilvl="6" w:tplc="95E6425E">
      <w:start w:val="1"/>
      <w:numFmt w:val="decimal"/>
      <w:lvlText w:val="%7."/>
      <w:lvlJc w:val="left"/>
      <w:pPr>
        <w:ind w:left="5040" w:hanging="360"/>
      </w:pPr>
    </w:lvl>
    <w:lvl w:ilvl="7" w:tplc="844A8DBE">
      <w:start w:val="1"/>
      <w:numFmt w:val="lowerLetter"/>
      <w:lvlText w:val="%8."/>
      <w:lvlJc w:val="left"/>
      <w:pPr>
        <w:ind w:left="5760" w:hanging="360"/>
      </w:pPr>
    </w:lvl>
    <w:lvl w:ilvl="8" w:tplc="2BD02220">
      <w:start w:val="1"/>
      <w:numFmt w:val="lowerRoman"/>
      <w:lvlText w:val="%9."/>
      <w:lvlJc w:val="right"/>
      <w:pPr>
        <w:ind w:left="6480" w:hanging="180"/>
      </w:pPr>
    </w:lvl>
  </w:abstractNum>
  <w:abstractNum w:abstractNumId="70" w15:restartNumberingAfterBreak="0">
    <w:nsid w:val="40B4ED28"/>
    <w:multiLevelType w:val="hybridMultilevel"/>
    <w:tmpl w:val="259C5210"/>
    <w:lvl w:ilvl="0" w:tplc="99B6777C">
      <w:start w:val="1"/>
      <w:numFmt w:val="decimal"/>
      <w:lvlText w:val="%1."/>
      <w:lvlJc w:val="left"/>
      <w:pPr>
        <w:ind w:left="720" w:hanging="360"/>
      </w:pPr>
    </w:lvl>
    <w:lvl w:ilvl="1" w:tplc="7668F184">
      <w:start w:val="1"/>
      <w:numFmt w:val="lowerLetter"/>
      <w:lvlText w:val="%2."/>
      <w:lvlJc w:val="left"/>
      <w:pPr>
        <w:ind w:left="1440" w:hanging="360"/>
      </w:pPr>
    </w:lvl>
    <w:lvl w:ilvl="2" w:tplc="F858E7CC">
      <w:start w:val="1"/>
      <w:numFmt w:val="lowerRoman"/>
      <w:lvlText w:val="%3."/>
      <w:lvlJc w:val="right"/>
      <w:pPr>
        <w:ind w:left="2160" w:hanging="180"/>
      </w:pPr>
    </w:lvl>
    <w:lvl w:ilvl="3" w:tplc="15E201D4">
      <w:start w:val="1"/>
      <w:numFmt w:val="decimal"/>
      <w:lvlText w:val="%4."/>
      <w:lvlJc w:val="left"/>
      <w:pPr>
        <w:ind w:left="2880" w:hanging="360"/>
      </w:pPr>
    </w:lvl>
    <w:lvl w:ilvl="4" w:tplc="83BC2518">
      <w:start w:val="1"/>
      <w:numFmt w:val="lowerLetter"/>
      <w:lvlText w:val="%5."/>
      <w:lvlJc w:val="left"/>
      <w:pPr>
        <w:ind w:left="3600" w:hanging="360"/>
      </w:pPr>
    </w:lvl>
    <w:lvl w:ilvl="5" w:tplc="67F20C62">
      <w:start w:val="1"/>
      <w:numFmt w:val="lowerRoman"/>
      <w:lvlText w:val="%6."/>
      <w:lvlJc w:val="right"/>
      <w:pPr>
        <w:ind w:left="4320" w:hanging="180"/>
      </w:pPr>
    </w:lvl>
    <w:lvl w:ilvl="6" w:tplc="7C684182">
      <w:start w:val="1"/>
      <w:numFmt w:val="decimal"/>
      <w:lvlText w:val="%7."/>
      <w:lvlJc w:val="left"/>
      <w:pPr>
        <w:ind w:left="5040" w:hanging="360"/>
      </w:pPr>
    </w:lvl>
    <w:lvl w:ilvl="7" w:tplc="7CF67DFC">
      <w:start w:val="1"/>
      <w:numFmt w:val="lowerLetter"/>
      <w:lvlText w:val="%8."/>
      <w:lvlJc w:val="left"/>
      <w:pPr>
        <w:ind w:left="5760" w:hanging="360"/>
      </w:pPr>
    </w:lvl>
    <w:lvl w:ilvl="8" w:tplc="C41E455A">
      <w:start w:val="1"/>
      <w:numFmt w:val="lowerRoman"/>
      <w:lvlText w:val="%9."/>
      <w:lvlJc w:val="right"/>
      <w:pPr>
        <w:ind w:left="6480" w:hanging="180"/>
      </w:pPr>
    </w:lvl>
  </w:abstractNum>
  <w:abstractNum w:abstractNumId="71" w15:restartNumberingAfterBreak="0">
    <w:nsid w:val="40EBC563"/>
    <w:multiLevelType w:val="hybridMultilevel"/>
    <w:tmpl w:val="EFC03D20"/>
    <w:lvl w:ilvl="0" w:tplc="876A81EC">
      <w:start w:val="1"/>
      <w:numFmt w:val="decimal"/>
      <w:lvlText w:val="%1."/>
      <w:lvlJc w:val="left"/>
      <w:pPr>
        <w:ind w:left="720" w:hanging="360"/>
      </w:pPr>
    </w:lvl>
    <w:lvl w:ilvl="1" w:tplc="D33C65A8">
      <w:start w:val="1"/>
      <w:numFmt w:val="lowerLetter"/>
      <w:lvlText w:val="%2."/>
      <w:lvlJc w:val="left"/>
      <w:pPr>
        <w:ind w:left="1440" w:hanging="360"/>
      </w:pPr>
    </w:lvl>
    <w:lvl w:ilvl="2" w:tplc="7A301C72">
      <w:start w:val="1"/>
      <w:numFmt w:val="lowerRoman"/>
      <w:lvlText w:val="%3."/>
      <w:lvlJc w:val="right"/>
      <w:pPr>
        <w:ind w:left="2160" w:hanging="180"/>
      </w:pPr>
    </w:lvl>
    <w:lvl w:ilvl="3" w:tplc="87B49C24">
      <w:start w:val="1"/>
      <w:numFmt w:val="decimal"/>
      <w:lvlText w:val="%4."/>
      <w:lvlJc w:val="left"/>
      <w:pPr>
        <w:ind w:left="2880" w:hanging="360"/>
      </w:pPr>
    </w:lvl>
    <w:lvl w:ilvl="4" w:tplc="B2E0B2A8">
      <w:start w:val="1"/>
      <w:numFmt w:val="lowerLetter"/>
      <w:lvlText w:val="%5."/>
      <w:lvlJc w:val="left"/>
      <w:pPr>
        <w:ind w:left="3600" w:hanging="360"/>
      </w:pPr>
    </w:lvl>
    <w:lvl w:ilvl="5" w:tplc="70F277C4">
      <w:start w:val="1"/>
      <w:numFmt w:val="lowerRoman"/>
      <w:lvlText w:val="%6."/>
      <w:lvlJc w:val="right"/>
      <w:pPr>
        <w:ind w:left="4320" w:hanging="180"/>
      </w:pPr>
    </w:lvl>
    <w:lvl w:ilvl="6" w:tplc="33DA99A0">
      <w:start w:val="1"/>
      <w:numFmt w:val="decimal"/>
      <w:lvlText w:val="%7."/>
      <w:lvlJc w:val="left"/>
      <w:pPr>
        <w:ind w:left="5040" w:hanging="360"/>
      </w:pPr>
    </w:lvl>
    <w:lvl w:ilvl="7" w:tplc="2E640A02">
      <w:start w:val="1"/>
      <w:numFmt w:val="lowerLetter"/>
      <w:lvlText w:val="%8."/>
      <w:lvlJc w:val="left"/>
      <w:pPr>
        <w:ind w:left="5760" w:hanging="360"/>
      </w:pPr>
    </w:lvl>
    <w:lvl w:ilvl="8" w:tplc="4A0030F0">
      <w:start w:val="1"/>
      <w:numFmt w:val="lowerRoman"/>
      <w:lvlText w:val="%9."/>
      <w:lvlJc w:val="right"/>
      <w:pPr>
        <w:ind w:left="6480" w:hanging="180"/>
      </w:pPr>
    </w:lvl>
  </w:abstractNum>
  <w:abstractNum w:abstractNumId="72" w15:restartNumberingAfterBreak="0">
    <w:nsid w:val="41A041CB"/>
    <w:multiLevelType w:val="hybridMultilevel"/>
    <w:tmpl w:val="FFFFFFFF"/>
    <w:lvl w:ilvl="0" w:tplc="7A8CAFEA">
      <w:start w:val="1"/>
      <w:numFmt w:val="bullet"/>
      <w:lvlText w:val="-"/>
      <w:lvlJc w:val="left"/>
      <w:pPr>
        <w:ind w:left="720" w:hanging="360"/>
      </w:pPr>
      <w:rPr>
        <w:rFonts w:ascii="&quot;Calibri&quot;,sans-serif" w:hAnsi="&quot;Calibri&quot;,sans-serif" w:hint="default"/>
      </w:rPr>
    </w:lvl>
    <w:lvl w:ilvl="1" w:tplc="25BA92EC">
      <w:start w:val="1"/>
      <w:numFmt w:val="bullet"/>
      <w:lvlText w:val="o"/>
      <w:lvlJc w:val="left"/>
      <w:pPr>
        <w:ind w:left="1440" w:hanging="360"/>
      </w:pPr>
      <w:rPr>
        <w:rFonts w:ascii="Courier New" w:hAnsi="Courier New" w:hint="default"/>
      </w:rPr>
    </w:lvl>
    <w:lvl w:ilvl="2" w:tplc="F83E12DE">
      <w:start w:val="1"/>
      <w:numFmt w:val="bullet"/>
      <w:lvlText w:val=""/>
      <w:lvlJc w:val="left"/>
      <w:pPr>
        <w:ind w:left="2160" w:hanging="360"/>
      </w:pPr>
      <w:rPr>
        <w:rFonts w:ascii="Wingdings" w:hAnsi="Wingdings" w:hint="default"/>
      </w:rPr>
    </w:lvl>
    <w:lvl w:ilvl="3" w:tplc="0FE2C794">
      <w:start w:val="1"/>
      <w:numFmt w:val="bullet"/>
      <w:lvlText w:val=""/>
      <w:lvlJc w:val="left"/>
      <w:pPr>
        <w:ind w:left="2880" w:hanging="360"/>
      </w:pPr>
      <w:rPr>
        <w:rFonts w:ascii="Symbol" w:hAnsi="Symbol" w:hint="default"/>
      </w:rPr>
    </w:lvl>
    <w:lvl w:ilvl="4" w:tplc="2B407EA2">
      <w:start w:val="1"/>
      <w:numFmt w:val="bullet"/>
      <w:lvlText w:val="o"/>
      <w:lvlJc w:val="left"/>
      <w:pPr>
        <w:ind w:left="3600" w:hanging="360"/>
      </w:pPr>
      <w:rPr>
        <w:rFonts w:ascii="Courier New" w:hAnsi="Courier New" w:hint="default"/>
      </w:rPr>
    </w:lvl>
    <w:lvl w:ilvl="5" w:tplc="ACD4B2BA">
      <w:start w:val="1"/>
      <w:numFmt w:val="bullet"/>
      <w:lvlText w:val=""/>
      <w:lvlJc w:val="left"/>
      <w:pPr>
        <w:ind w:left="4320" w:hanging="360"/>
      </w:pPr>
      <w:rPr>
        <w:rFonts w:ascii="Wingdings" w:hAnsi="Wingdings" w:hint="default"/>
      </w:rPr>
    </w:lvl>
    <w:lvl w:ilvl="6" w:tplc="12C8E0F2">
      <w:start w:val="1"/>
      <w:numFmt w:val="bullet"/>
      <w:lvlText w:val=""/>
      <w:lvlJc w:val="left"/>
      <w:pPr>
        <w:ind w:left="5040" w:hanging="360"/>
      </w:pPr>
      <w:rPr>
        <w:rFonts w:ascii="Symbol" w:hAnsi="Symbol" w:hint="default"/>
      </w:rPr>
    </w:lvl>
    <w:lvl w:ilvl="7" w:tplc="65AE39B0">
      <w:start w:val="1"/>
      <w:numFmt w:val="bullet"/>
      <w:lvlText w:val="o"/>
      <w:lvlJc w:val="left"/>
      <w:pPr>
        <w:ind w:left="5760" w:hanging="360"/>
      </w:pPr>
      <w:rPr>
        <w:rFonts w:ascii="Courier New" w:hAnsi="Courier New" w:hint="default"/>
      </w:rPr>
    </w:lvl>
    <w:lvl w:ilvl="8" w:tplc="76B44F34">
      <w:start w:val="1"/>
      <w:numFmt w:val="bullet"/>
      <w:lvlText w:val=""/>
      <w:lvlJc w:val="left"/>
      <w:pPr>
        <w:ind w:left="6480" w:hanging="360"/>
      </w:pPr>
      <w:rPr>
        <w:rFonts w:ascii="Wingdings" w:hAnsi="Wingdings" w:hint="default"/>
      </w:rPr>
    </w:lvl>
  </w:abstractNum>
  <w:abstractNum w:abstractNumId="73" w15:restartNumberingAfterBreak="0">
    <w:nsid w:val="4271DB75"/>
    <w:multiLevelType w:val="hybridMultilevel"/>
    <w:tmpl w:val="14AEDBA0"/>
    <w:lvl w:ilvl="0" w:tplc="067AB69E">
      <w:start w:val="1"/>
      <w:numFmt w:val="bullet"/>
      <w:lvlText w:val=""/>
      <w:lvlJc w:val="left"/>
      <w:pPr>
        <w:ind w:left="720" w:hanging="360"/>
      </w:pPr>
      <w:rPr>
        <w:rFonts w:ascii="Symbol" w:hAnsi="Symbol" w:hint="default"/>
      </w:rPr>
    </w:lvl>
    <w:lvl w:ilvl="1" w:tplc="6F56A36E">
      <w:start w:val="1"/>
      <w:numFmt w:val="bullet"/>
      <w:lvlText w:val="o"/>
      <w:lvlJc w:val="left"/>
      <w:pPr>
        <w:ind w:left="1440" w:hanging="360"/>
      </w:pPr>
      <w:rPr>
        <w:rFonts w:ascii="Courier New" w:hAnsi="Courier New" w:hint="default"/>
      </w:rPr>
    </w:lvl>
    <w:lvl w:ilvl="2" w:tplc="4E5A3FC0">
      <w:start w:val="1"/>
      <w:numFmt w:val="bullet"/>
      <w:lvlText w:val=""/>
      <w:lvlJc w:val="left"/>
      <w:pPr>
        <w:ind w:left="2160" w:hanging="360"/>
      </w:pPr>
      <w:rPr>
        <w:rFonts w:ascii="Wingdings" w:hAnsi="Wingdings" w:hint="default"/>
      </w:rPr>
    </w:lvl>
    <w:lvl w:ilvl="3" w:tplc="F97EFEFA">
      <w:start w:val="1"/>
      <w:numFmt w:val="bullet"/>
      <w:lvlText w:val=""/>
      <w:lvlJc w:val="left"/>
      <w:pPr>
        <w:ind w:left="2880" w:hanging="360"/>
      </w:pPr>
      <w:rPr>
        <w:rFonts w:ascii="Symbol" w:hAnsi="Symbol" w:hint="default"/>
      </w:rPr>
    </w:lvl>
    <w:lvl w:ilvl="4" w:tplc="71A89498">
      <w:start w:val="1"/>
      <w:numFmt w:val="bullet"/>
      <w:lvlText w:val="o"/>
      <w:lvlJc w:val="left"/>
      <w:pPr>
        <w:ind w:left="3600" w:hanging="360"/>
      </w:pPr>
      <w:rPr>
        <w:rFonts w:ascii="Courier New" w:hAnsi="Courier New" w:hint="default"/>
      </w:rPr>
    </w:lvl>
    <w:lvl w:ilvl="5" w:tplc="F6C6C1B0">
      <w:start w:val="1"/>
      <w:numFmt w:val="bullet"/>
      <w:lvlText w:val=""/>
      <w:lvlJc w:val="left"/>
      <w:pPr>
        <w:ind w:left="4320" w:hanging="360"/>
      </w:pPr>
      <w:rPr>
        <w:rFonts w:ascii="Wingdings" w:hAnsi="Wingdings" w:hint="default"/>
      </w:rPr>
    </w:lvl>
    <w:lvl w:ilvl="6" w:tplc="2ACE812E">
      <w:start w:val="1"/>
      <w:numFmt w:val="bullet"/>
      <w:lvlText w:val=""/>
      <w:lvlJc w:val="left"/>
      <w:pPr>
        <w:ind w:left="5040" w:hanging="360"/>
      </w:pPr>
      <w:rPr>
        <w:rFonts w:ascii="Symbol" w:hAnsi="Symbol" w:hint="default"/>
      </w:rPr>
    </w:lvl>
    <w:lvl w:ilvl="7" w:tplc="3D30DAFC">
      <w:start w:val="1"/>
      <w:numFmt w:val="bullet"/>
      <w:lvlText w:val="o"/>
      <w:lvlJc w:val="left"/>
      <w:pPr>
        <w:ind w:left="5760" w:hanging="360"/>
      </w:pPr>
      <w:rPr>
        <w:rFonts w:ascii="Courier New" w:hAnsi="Courier New" w:hint="default"/>
      </w:rPr>
    </w:lvl>
    <w:lvl w:ilvl="8" w:tplc="A65EE47E">
      <w:start w:val="1"/>
      <w:numFmt w:val="bullet"/>
      <w:lvlText w:val=""/>
      <w:lvlJc w:val="left"/>
      <w:pPr>
        <w:ind w:left="6480" w:hanging="360"/>
      </w:pPr>
      <w:rPr>
        <w:rFonts w:ascii="Wingdings" w:hAnsi="Wingdings" w:hint="default"/>
      </w:rPr>
    </w:lvl>
  </w:abstractNum>
  <w:abstractNum w:abstractNumId="74" w15:restartNumberingAfterBreak="0">
    <w:nsid w:val="449FED82"/>
    <w:multiLevelType w:val="hybridMultilevel"/>
    <w:tmpl w:val="5E2E9FBE"/>
    <w:lvl w:ilvl="0" w:tplc="E6922594">
      <w:start w:val="1"/>
      <w:numFmt w:val="bullet"/>
      <w:lvlText w:val=""/>
      <w:lvlJc w:val="left"/>
      <w:pPr>
        <w:ind w:left="360" w:hanging="360"/>
      </w:pPr>
      <w:rPr>
        <w:rFonts w:ascii="Symbol" w:hAnsi="Symbol" w:hint="default"/>
      </w:rPr>
    </w:lvl>
    <w:lvl w:ilvl="1" w:tplc="05D870F4">
      <w:start w:val="1"/>
      <w:numFmt w:val="bullet"/>
      <w:lvlText w:val="o"/>
      <w:lvlJc w:val="left"/>
      <w:pPr>
        <w:ind w:left="1080" w:hanging="360"/>
      </w:pPr>
      <w:rPr>
        <w:rFonts w:ascii="Courier New" w:hAnsi="Courier New" w:hint="default"/>
      </w:rPr>
    </w:lvl>
    <w:lvl w:ilvl="2" w:tplc="A42A5D8A">
      <w:start w:val="1"/>
      <w:numFmt w:val="bullet"/>
      <w:lvlText w:val=""/>
      <w:lvlJc w:val="left"/>
      <w:pPr>
        <w:ind w:left="1800" w:hanging="360"/>
      </w:pPr>
      <w:rPr>
        <w:rFonts w:ascii="Wingdings" w:hAnsi="Wingdings" w:hint="default"/>
      </w:rPr>
    </w:lvl>
    <w:lvl w:ilvl="3" w:tplc="CB5288F0">
      <w:start w:val="1"/>
      <w:numFmt w:val="bullet"/>
      <w:lvlText w:val=""/>
      <w:lvlJc w:val="left"/>
      <w:pPr>
        <w:ind w:left="2520" w:hanging="360"/>
      </w:pPr>
      <w:rPr>
        <w:rFonts w:ascii="Symbol" w:hAnsi="Symbol" w:hint="default"/>
      </w:rPr>
    </w:lvl>
    <w:lvl w:ilvl="4" w:tplc="F642FA52">
      <w:start w:val="1"/>
      <w:numFmt w:val="bullet"/>
      <w:lvlText w:val="o"/>
      <w:lvlJc w:val="left"/>
      <w:pPr>
        <w:ind w:left="3240" w:hanging="360"/>
      </w:pPr>
      <w:rPr>
        <w:rFonts w:ascii="Courier New" w:hAnsi="Courier New" w:hint="default"/>
      </w:rPr>
    </w:lvl>
    <w:lvl w:ilvl="5" w:tplc="C5468D60">
      <w:start w:val="1"/>
      <w:numFmt w:val="bullet"/>
      <w:lvlText w:val=""/>
      <w:lvlJc w:val="left"/>
      <w:pPr>
        <w:ind w:left="3960" w:hanging="360"/>
      </w:pPr>
      <w:rPr>
        <w:rFonts w:ascii="Wingdings" w:hAnsi="Wingdings" w:hint="default"/>
      </w:rPr>
    </w:lvl>
    <w:lvl w:ilvl="6" w:tplc="31D876BC">
      <w:start w:val="1"/>
      <w:numFmt w:val="bullet"/>
      <w:lvlText w:val=""/>
      <w:lvlJc w:val="left"/>
      <w:pPr>
        <w:ind w:left="4680" w:hanging="360"/>
      </w:pPr>
      <w:rPr>
        <w:rFonts w:ascii="Symbol" w:hAnsi="Symbol" w:hint="default"/>
      </w:rPr>
    </w:lvl>
    <w:lvl w:ilvl="7" w:tplc="92BA5C3C">
      <w:start w:val="1"/>
      <w:numFmt w:val="bullet"/>
      <w:lvlText w:val="o"/>
      <w:lvlJc w:val="left"/>
      <w:pPr>
        <w:ind w:left="5400" w:hanging="360"/>
      </w:pPr>
      <w:rPr>
        <w:rFonts w:ascii="Courier New" w:hAnsi="Courier New" w:hint="default"/>
      </w:rPr>
    </w:lvl>
    <w:lvl w:ilvl="8" w:tplc="F3441334">
      <w:start w:val="1"/>
      <w:numFmt w:val="bullet"/>
      <w:lvlText w:val=""/>
      <w:lvlJc w:val="left"/>
      <w:pPr>
        <w:ind w:left="6120" w:hanging="360"/>
      </w:pPr>
      <w:rPr>
        <w:rFonts w:ascii="Wingdings" w:hAnsi="Wingdings" w:hint="default"/>
      </w:rPr>
    </w:lvl>
  </w:abstractNum>
  <w:abstractNum w:abstractNumId="75" w15:restartNumberingAfterBreak="0">
    <w:nsid w:val="45804685"/>
    <w:multiLevelType w:val="hybridMultilevel"/>
    <w:tmpl w:val="FED2735C"/>
    <w:lvl w:ilvl="0" w:tplc="27C07768">
      <w:start w:val="1"/>
      <w:numFmt w:val="bullet"/>
      <w:lvlText w:val="-"/>
      <w:lvlJc w:val="left"/>
      <w:pPr>
        <w:ind w:left="720" w:hanging="360"/>
      </w:pPr>
      <w:rPr>
        <w:rFonts w:ascii="Symbol" w:hAnsi="Symbol" w:hint="default"/>
      </w:rPr>
    </w:lvl>
    <w:lvl w:ilvl="1" w:tplc="43687A3A">
      <w:start w:val="1"/>
      <w:numFmt w:val="bullet"/>
      <w:lvlText w:val="o"/>
      <w:lvlJc w:val="left"/>
      <w:pPr>
        <w:ind w:left="1440" w:hanging="360"/>
      </w:pPr>
      <w:rPr>
        <w:rFonts w:ascii="Courier New" w:hAnsi="Courier New" w:hint="default"/>
      </w:rPr>
    </w:lvl>
    <w:lvl w:ilvl="2" w:tplc="8E7E1C68">
      <w:start w:val="1"/>
      <w:numFmt w:val="bullet"/>
      <w:lvlText w:val=""/>
      <w:lvlJc w:val="left"/>
      <w:pPr>
        <w:ind w:left="2160" w:hanging="360"/>
      </w:pPr>
      <w:rPr>
        <w:rFonts w:ascii="Wingdings" w:hAnsi="Wingdings" w:hint="default"/>
      </w:rPr>
    </w:lvl>
    <w:lvl w:ilvl="3" w:tplc="4704C6BC">
      <w:start w:val="1"/>
      <w:numFmt w:val="bullet"/>
      <w:lvlText w:val=""/>
      <w:lvlJc w:val="left"/>
      <w:pPr>
        <w:ind w:left="2880" w:hanging="360"/>
      </w:pPr>
      <w:rPr>
        <w:rFonts w:ascii="Symbol" w:hAnsi="Symbol" w:hint="default"/>
      </w:rPr>
    </w:lvl>
    <w:lvl w:ilvl="4" w:tplc="B13E0B70">
      <w:start w:val="1"/>
      <w:numFmt w:val="bullet"/>
      <w:lvlText w:val="o"/>
      <w:lvlJc w:val="left"/>
      <w:pPr>
        <w:ind w:left="3600" w:hanging="360"/>
      </w:pPr>
      <w:rPr>
        <w:rFonts w:ascii="Courier New" w:hAnsi="Courier New" w:hint="default"/>
      </w:rPr>
    </w:lvl>
    <w:lvl w:ilvl="5" w:tplc="39F6068E">
      <w:start w:val="1"/>
      <w:numFmt w:val="bullet"/>
      <w:lvlText w:val=""/>
      <w:lvlJc w:val="left"/>
      <w:pPr>
        <w:ind w:left="4320" w:hanging="360"/>
      </w:pPr>
      <w:rPr>
        <w:rFonts w:ascii="Wingdings" w:hAnsi="Wingdings" w:hint="default"/>
      </w:rPr>
    </w:lvl>
    <w:lvl w:ilvl="6" w:tplc="C68EB0A0">
      <w:start w:val="1"/>
      <w:numFmt w:val="bullet"/>
      <w:lvlText w:val=""/>
      <w:lvlJc w:val="left"/>
      <w:pPr>
        <w:ind w:left="5040" w:hanging="360"/>
      </w:pPr>
      <w:rPr>
        <w:rFonts w:ascii="Symbol" w:hAnsi="Symbol" w:hint="default"/>
      </w:rPr>
    </w:lvl>
    <w:lvl w:ilvl="7" w:tplc="6284F090">
      <w:start w:val="1"/>
      <w:numFmt w:val="bullet"/>
      <w:lvlText w:val="o"/>
      <w:lvlJc w:val="left"/>
      <w:pPr>
        <w:ind w:left="5760" w:hanging="360"/>
      </w:pPr>
      <w:rPr>
        <w:rFonts w:ascii="Courier New" w:hAnsi="Courier New" w:hint="default"/>
      </w:rPr>
    </w:lvl>
    <w:lvl w:ilvl="8" w:tplc="67D86726">
      <w:start w:val="1"/>
      <w:numFmt w:val="bullet"/>
      <w:lvlText w:val=""/>
      <w:lvlJc w:val="left"/>
      <w:pPr>
        <w:ind w:left="6480" w:hanging="360"/>
      </w:pPr>
      <w:rPr>
        <w:rFonts w:ascii="Wingdings" w:hAnsi="Wingdings" w:hint="default"/>
      </w:rPr>
    </w:lvl>
  </w:abstractNum>
  <w:abstractNum w:abstractNumId="76" w15:restartNumberingAfterBreak="0">
    <w:nsid w:val="45E63B6C"/>
    <w:multiLevelType w:val="multilevel"/>
    <w:tmpl w:val="B7CCA1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7" w15:restartNumberingAfterBreak="0">
    <w:nsid w:val="466300F8"/>
    <w:multiLevelType w:val="hybridMultilevel"/>
    <w:tmpl w:val="0D722962"/>
    <w:lvl w:ilvl="0" w:tplc="F2FC49F0">
      <w:numFmt w:val="bullet"/>
      <w:lvlText w:val="-"/>
      <w:lvlJc w:val="left"/>
      <w:pPr>
        <w:ind w:left="720" w:hanging="360"/>
      </w:pPr>
      <w:rPr>
        <w:rFonts w:ascii="EC Square Sans Pro" w:eastAsia="Times New Roman" w:hAnsi="EC Square Sans Pro"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76AD2FF"/>
    <w:multiLevelType w:val="hybridMultilevel"/>
    <w:tmpl w:val="FFFFFFFF"/>
    <w:lvl w:ilvl="0" w:tplc="9D38055A">
      <w:start w:val="1"/>
      <w:numFmt w:val="bullet"/>
      <w:lvlText w:val="·"/>
      <w:lvlJc w:val="left"/>
      <w:pPr>
        <w:ind w:left="720" w:hanging="360"/>
      </w:pPr>
      <w:rPr>
        <w:rFonts w:ascii="Symbol" w:hAnsi="Symbol" w:hint="default"/>
      </w:rPr>
    </w:lvl>
    <w:lvl w:ilvl="1" w:tplc="88B623D0">
      <w:start w:val="1"/>
      <w:numFmt w:val="bullet"/>
      <w:lvlText w:val="o"/>
      <w:lvlJc w:val="left"/>
      <w:pPr>
        <w:ind w:left="1440" w:hanging="360"/>
      </w:pPr>
      <w:rPr>
        <w:rFonts w:ascii="Courier New" w:hAnsi="Courier New" w:hint="default"/>
      </w:rPr>
    </w:lvl>
    <w:lvl w:ilvl="2" w:tplc="4B00D292">
      <w:start w:val="1"/>
      <w:numFmt w:val="bullet"/>
      <w:lvlText w:val=""/>
      <w:lvlJc w:val="left"/>
      <w:pPr>
        <w:ind w:left="2160" w:hanging="360"/>
      </w:pPr>
      <w:rPr>
        <w:rFonts w:ascii="Wingdings" w:hAnsi="Wingdings" w:hint="default"/>
      </w:rPr>
    </w:lvl>
    <w:lvl w:ilvl="3" w:tplc="CE401488">
      <w:start w:val="1"/>
      <w:numFmt w:val="bullet"/>
      <w:lvlText w:val=""/>
      <w:lvlJc w:val="left"/>
      <w:pPr>
        <w:ind w:left="2880" w:hanging="360"/>
      </w:pPr>
      <w:rPr>
        <w:rFonts w:ascii="Symbol" w:hAnsi="Symbol" w:hint="default"/>
      </w:rPr>
    </w:lvl>
    <w:lvl w:ilvl="4" w:tplc="2D4C4B38">
      <w:start w:val="1"/>
      <w:numFmt w:val="bullet"/>
      <w:lvlText w:val="o"/>
      <w:lvlJc w:val="left"/>
      <w:pPr>
        <w:ind w:left="3600" w:hanging="360"/>
      </w:pPr>
      <w:rPr>
        <w:rFonts w:ascii="Courier New" w:hAnsi="Courier New" w:hint="default"/>
      </w:rPr>
    </w:lvl>
    <w:lvl w:ilvl="5" w:tplc="33BABBD0">
      <w:start w:val="1"/>
      <w:numFmt w:val="bullet"/>
      <w:lvlText w:val=""/>
      <w:lvlJc w:val="left"/>
      <w:pPr>
        <w:ind w:left="4320" w:hanging="360"/>
      </w:pPr>
      <w:rPr>
        <w:rFonts w:ascii="Wingdings" w:hAnsi="Wingdings" w:hint="default"/>
      </w:rPr>
    </w:lvl>
    <w:lvl w:ilvl="6" w:tplc="A202C3AA">
      <w:start w:val="1"/>
      <w:numFmt w:val="bullet"/>
      <w:lvlText w:val=""/>
      <w:lvlJc w:val="left"/>
      <w:pPr>
        <w:ind w:left="5040" w:hanging="360"/>
      </w:pPr>
      <w:rPr>
        <w:rFonts w:ascii="Symbol" w:hAnsi="Symbol" w:hint="default"/>
      </w:rPr>
    </w:lvl>
    <w:lvl w:ilvl="7" w:tplc="0C0ECEDE">
      <w:start w:val="1"/>
      <w:numFmt w:val="bullet"/>
      <w:lvlText w:val="o"/>
      <w:lvlJc w:val="left"/>
      <w:pPr>
        <w:ind w:left="5760" w:hanging="360"/>
      </w:pPr>
      <w:rPr>
        <w:rFonts w:ascii="Courier New" w:hAnsi="Courier New" w:hint="default"/>
      </w:rPr>
    </w:lvl>
    <w:lvl w:ilvl="8" w:tplc="C8E2158E">
      <w:start w:val="1"/>
      <w:numFmt w:val="bullet"/>
      <w:lvlText w:val=""/>
      <w:lvlJc w:val="left"/>
      <w:pPr>
        <w:ind w:left="6480" w:hanging="360"/>
      </w:pPr>
      <w:rPr>
        <w:rFonts w:ascii="Wingdings" w:hAnsi="Wingdings" w:hint="default"/>
      </w:rPr>
    </w:lvl>
  </w:abstractNum>
  <w:abstractNum w:abstractNumId="79" w15:restartNumberingAfterBreak="0">
    <w:nsid w:val="480473B4"/>
    <w:multiLevelType w:val="hybridMultilevel"/>
    <w:tmpl w:val="2A0464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481AD22F"/>
    <w:multiLevelType w:val="hybridMultilevel"/>
    <w:tmpl w:val="7D1AE47E"/>
    <w:lvl w:ilvl="0" w:tplc="3C6089AE">
      <w:start w:val="1"/>
      <w:numFmt w:val="decimal"/>
      <w:lvlText w:val="%1."/>
      <w:lvlJc w:val="left"/>
      <w:pPr>
        <w:ind w:left="720" w:hanging="360"/>
      </w:pPr>
    </w:lvl>
    <w:lvl w:ilvl="1" w:tplc="51F462F0">
      <w:start w:val="1"/>
      <w:numFmt w:val="lowerLetter"/>
      <w:lvlText w:val="%2."/>
      <w:lvlJc w:val="left"/>
      <w:pPr>
        <w:ind w:left="1440" w:hanging="360"/>
      </w:pPr>
    </w:lvl>
    <w:lvl w:ilvl="2" w:tplc="017EA046">
      <w:start w:val="1"/>
      <w:numFmt w:val="lowerRoman"/>
      <w:lvlText w:val="%3."/>
      <w:lvlJc w:val="right"/>
      <w:pPr>
        <w:ind w:left="2160" w:hanging="180"/>
      </w:pPr>
    </w:lvl>
    <w:lvl w:ilvl="3" w:tplc="4E00C218">
      <w:start w:val="1"/>
      <w:numFmt w:val="decimal"/>
      <w:lvlText w:val="%4."/>
      <w:lvlJc w:val="left"/>
      <w:pPr>
        <w:ind w:left="2880" w:hanging="360"/>
      </w:pPr>
    </w:lvl>
    <w:lvl w:ilvl="4" w:tplc="9E64CED6">
      <w:start w:val="1"/>
      <w:numFmt w:val="lowerLetter"/>
      <w:lvlText w:val="%5."/>
      <w:lvlJc w:val="left"/>
      <w:pPr>
        <w:ind w:left="3600" w:hanging="360"/>
      </w:pPr>
    </w:lvl>
    <w:lvl w:ilvl="5" w:tplc="6F5471F6">
      <w:start w:val="1"/>
      <w:numFmt w:val="lowerRoman"/>
      <w:lvlText w:val="%6."/>
      <w:lvlJc w:val="right"/>
      <w:pPr>
        <w:ind w:left="4320" w:hanging="180"/>
      </w:pPr>
    </w:lvl>
    <w:lvl w:ilvl="6" w:tplc="63ECD5FE">
      <w:start w:val="1"/>
      <w:numFmt w:val="decimal"/>
      <w:lvlText w:val="%7."/>
      <w:lvlJc w:val="left"/>
      <w:pPr>
        <w:ind w:left="5040" w:hanging="360"/>
      </w:pPr>
    </w:lvl>
    <w:lvl w:ilvl="7" w:tplc="28268450">
      <w:start w:val="1"/>
      <w:numFmt w:val="lowerLetter"/>
      <w:lvlText w:val="%8."/>
      <w:lvlJc w:val="left"/>
      <w:pPr>
        <w:ind w:left="5760" w:hanging="360"/>
      </w:pPr>
    </w:lvl>
    <w:lvl w:ilvl="8" w:tplc="8CAC3AC0">
      <w:start w:val="1"/>
      <w:numFmt w:val="lowerRoman"/>
      <w:lvlText w:val="%9."/>
      <w:lvlJc w:val="right"/>
      <w:pPr>
        <w:ind w:left="6480" w:hanging="180"/>
      </w:pPr>
    </w:lvl>
  </w:abstractNum>
  <w:abstractNum w:abstractNumId="81" w15:restartNumberingAfterBreak="0">
    <w:nsid w:val="497E23EA"/>
    <w:multiLevelType w:val="hybridMultilevel"/>
    <w:tmpl w:val="3F54F59E"/>
    <w:lvl w:ilvl="0" w:tplc="499C490E">
      <w:start w:val="1"/>
      <w:numFmt w:val="decimal"/>
      <w:lvlText w:val="%1."/>
      <w:lvlJc w:val="left"/>
      <w:pPr>
        <w:ind w:left="360" w:hanging="360"/>
      </w:pPr>
      <w:rPr>
        <w:rFonts w:cstheme="minorHAnsi" w:hint="default"/>
        <w:i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49E7466D"/>
    <w:multiLevelType w:val="hybridMultilevel"/>
    <w:tmpl w:val="DD34BCA0"/>
    <w:lvl w:ilvl="0" w:tplc="D39ECD14">
      <w:start w:val="1"/>
      <w:numFmt w:val="bullet"/>
      <w:lvlText w:val=""/>
      <w:lvlJc w:val="left"/>
      <w:pPr>
        <w:ind w:left="720" w:hanging="360"/>
      </w:pPr>
      <w:rPr>
        <w:rFonts w:ascii="Symbol" w:hAnsi="Symbol" w:hint="default"/>
      </w:rPr>
    </w:lvl>
    <w:lvl w:ilvl="1" w:tplc="185A77F4">
      <w:start w:val="1"/>
      <w:numFmt w:val="bullet"/>
      <w:lvlText w:val="o"/>
      <w:lvlJc w:val="left"/>
      <w:pPr>
        <w:ind w:left="1440" w:hanging="360"/>
      </w:pPr>
      <w:rPr>
        <w:rFonts w:ascii="Courier New" w:hAnsi="Courier New" w:hint="default"/>
      </w:rPr>
    </w:lvl>
    <w:lvl w:ilvl="2" w:tplc="7214F668">
      <w:start w:val="1"/>
      <w:numFmt w:val="bullet"/>
      <w:lvlText w:val=""/>
      <w:lvlJc w:val="left"/>
      <w:pPr>
        <w:ind w:left="2160" w:hanging="360"/>
      </w:pPr>
      <w:rPr>
        <w:rFonts w:ascii="Wingdings" w:hAnsi="Wingdings" w:hint="default"/>
      </w:rPr>
    </w:lvl>
    <w:lvl w:ilvl="3" w:tplc="8F009472">
      <w:start w:val="1"/>
      <w:numFmt w:val="bullet"/>
      <w:lvlText w:val=""/>
      <w:lvlJc w:val="left"/>
      <w:pPr>
        <w:ind w:left="2880" w:hanging="360"/>
      </w:pPr>
      <w:rPr>
        <w:rFonts w:ascii="Symbol" w:hAnsi="Symbol" w:hint="default"/>
      </w:rPr>
    </w:lvl>
    <w:lvl w:ilvl="4" w:tplc="670C915E">
      <w:start w:val="1"/>
      <w:numFmt w:val="bullet"/>
      <w:lvlText w:val="o"/>
      <w:lvlJc w:val="left"/>
      <w:pPr>
        <w:ind w:left="3600" w:hanging="360"/>
      </w:pPr>
      <w:rPr>
        <w:rFonts w:ascii="Courier New" w:hAnsi="Courier New" w:hint="default"/>
      </w:rPr>
    </w:lvl>
    <w:lvl w:ilvl="5" w:tplc="6300918E">
      <w:start w:val="1"/>
      <w:numFmt w:val="bullet"/>
      <w:lvlText w:val=""/>
      <w:lvlJc w:val="left"/>
      <w:pPr>
        <w:ind w:left="4320" w:hanging="360"/>
      </w:pPr>
      <w:rPr>
        <w:rFonts w:ascii="Wingdings" w:hAnsi="Wingdings" w:hint="default"/>
      </w:rPr>
    </w:lvl>
    <w:lvl w:ilvl="6" w:tplc="5CF82330">
      <w:start w:val="1"/>
      <w:numFmt w:val="bullet"/>
      <w:lvlText w:val=""/>
      <w:lvlJc w:val="left"/>
      <w:pPr>
        <w:ind w:left="5040" w:hanging="360"/>
      </w:pPr>
      <w:rPr>
        <w:rFonts w:ascii="Symbol" w:hAnsi="Symbol" w:hint="default"/>
      </w:rPr>
    </w:lvl>
    <w:lvl w:ilvl="7" w:tplc="33A471B0">
      <w:start w:val="1"/>
      <w:numFmt w:val="bullet"/>
      <w:lvlText w:val="o"/>
      <w:lvlJc w:val="left"/>
      <w:pPr>
        <w:ind w:left="5760" w:hanging="360"/>
      </w:pPr>
      <w:rPr>
        <w:rFonts w:ascii="Courier New" w:hAnsi="Courier New" w:hint="default"/>
      </w:rPr>
    </w:lvl>
    <w:lvl w:ilvl="8" w:tplc="E2DA88FE">
      <w:start w:val="1"/>
      <w:numFmt w:val="bullet"/>
      <w:lvlText w:val=""/>
      <w:lvlJc w:val="left"/>
      <w:pPr>
        <w:ind w:left="6480" w:hanging="360"/>
      </w:pPr>
      <w:rPr>
        <w:rFonts w:ascii="Wingdings" w:hAnsi="Wingdings" w:hint="default"/>
      </w:rPr>
    </w:lvl>
  </w:abstractNum>
  <w:abstractNum w:abstractNumId="83" w15:restartNumberingAfterBreak="0">
    <w:nsid w:val="4C191C05"/>
    <w:multiLevelType w:val="hybridMultilevel"/>
    <w:tmpl w:val="457273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4C192099"/>
    <w:multiLevelType w:val="hybridMultilevel"/>
    <w:tmpl w:val="D02808AC"/>
    <w:lvl w:ilvl="0" w:tplc="D334F3F6">
      <w:numFmt w:val="bullet"/>
      <w:lvlText w:val="-"/>
      <w:lvlJc w:val="left"/>
      <w:pPr>
        <w:ind w:left="720" w:hanging="360"/>
      </w:pPr>
      <w:rPr>
        <w:rFonts w:ascii="EC Square Sans Pro" w:eastAsia="Times New Roman" w:hAnsi="EC Squar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D0B6C9C"/>
    <w:multiLevelType w:val="multilevel"/>
    <w:tmpl w:val="DE36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809AE2"/>
    <w:multiLevelType w:val="hybridMultilevel"/>
    <w:tmpl w:val="FF12EEFE"/>
    <w:lvl w:ilvl="0" w:tplc="3154BFF4">
      <w:start w:val="1"/>
      <w:numFmt w:val="bullet"/>
      <w:lvlText w:val=""/>
      <w:lvlJc w:val="left"/>
      <w:pPr>
        <w:ind w:left="720" w:hanging="360"/>
      </w:pPr>
      <w:rPr>
        <w:rFonts w:ascii="Symbol" w:hAnsi="Symbol" w:hint="default"/>
      </w:rPr>
    </w:lvl>
    <w:lvl w:ilvl="1" w:tplc="7E308DC0">
      <w:start w:val="1"/>
      <w:numFmt w:val="bullet"/>
      <w:lvlText w:val="o"/>
      <w:lvlJc w:val="left"/>
      <w:pPr>
        <w:ind w:left="1440" w:hanging="360"/>
      </w:pPr>
      <w:rPr>
        <w:rFonts w:ascii="Courier New" w:hAnsi="Courier New" w:hint="default"/>
      </w:rPr>
    </w:lvl>
    <w:lvl w:ilvl="2" w:tplc="71765AD8">
      <w:start w:val="1"/>
      <w:numFmt w:val="bullet"/>
      <w:lvlText w:val=""/>
      <w:lvlJc w:val="left"/>
      <w:pPr>
        <w:ind w:left="2160" w:hanging="360"/>
      </w:pPr>
      <w:rPr>
        <w:rFonts w:ascii="Wingdings" w:hAnsi="Wingdings" w:hint="default"/>
      </w:rPr>
    </w:lvl>
    <w:lvl w:ilvl="3" w:tplc="61F43C2E">
      <w:start w:val="1"/>
      <w:numFmt w:val="bullet"/>
      <w:lvlText w:val=""/>
      <w:lvlJc w:val="left"/>
      <w:pPr>
        <w:ind w:left="2880" w:hanging="360"/>
      </w:pPr>
      <w:rPr>
        <w:rFonts w:ascii="Symbol" w:hAnsi="Symbol" w:hint="default"/>
      </w:rPr>
    </w:lvl>
    <w:lvl w:ilvl="4" w:tplc="28605E2E">
      <w:start w:val="1"/>
      <w:numFmt w:val="bullet"/>
      <w:lvlText w:val="o"/>
      <w:lvlJc w:val="left"/>
      <w:pPr>
        <w:ind w:left="3600" w:hanging="360"/>
      </w:pPr>
      <w:rPr>
        <w:rFonts w:ascii="Courier New" w:hAnsi="Courier New" w:hint="default"/>
      </w:rPr>
    </w:lvl>
    <w:lvl w:ilvl="5" w:tplc="6BA404E6">
      <w:start w:val="1"/>
      <w:numFmt w:val="bullet"/>
      <w:lvlText w:val=""/>
      <w:lvlJc w:val="left"/>
      <w:pPr>
        <w:ind w:left="4320" w:hanging="360"/>
      </w:pPr>
      <w:rPr>
        <w:rFonts w:ascii="Wingdings" w:hAnsi="Wingdings" w:hint="default"/>
      </w:rPr>
    </w:lvl>
    <w:lvl w:ilvl="6" w:tplc="3560EEBA">
      <w:start w:val="1"/>
      <w:numFmt w:val="bullet"/>
      <w:lvlText w:val=""/>
      <w:lvlJc w:val="left"/>
      <w:pPr>
        <w:ind w:left="5040" w:hanging="360"/>
      </w:pPr>
      <w:rPr>
        <w:rFonts w:ascii="Symbol" w:hAnsi="Symbol" w:hint="default"/>
      </w:rPr>
    </w:lvl>
    <w:lvl w:ilvl="7" w:tplc="E0BC129C">
      <w:start w:val="1"/>
      <w:numFmt w:val="bullet"/>
      <w:lvlText w:val="o"/>
      <w:lvlJc w:val="left"/>
      <w:pPr>
        <w:ind w:left="5760" w:hanging="360"/>
      </w:pPr>
      <w:rPr>
        <w:rFonts w:ascii="Courier New" w:hAnsi="Courier New" w:hint="default"/>
      </w:rPr>
    </w:lvl>
    <w:lvl w:ilvl="8" w:tplc="677C5ADC">
      <w:start w:val="1"/>
      <w:numFmt w:val="bullet"/>
      <w:lvlText w:val=""/>
      <w:lvlJc w:val="left"/>
      <w:pPr>
        <w:ind w:left="6480" w:hanging="360"/>
      </w:pPr>
      <w:rPr>
        <w:rFonts w:ascii="Wingdings" w:hAnsi="Wingdings" w:hint="default"/>
      </w:rPr>
    </w:lvl>
  </w:abstractNum>
  <w:abstractNum w:abstractNumId="87" w15:restartNumberingAfterBreak="0">
    <w:nsid w:val="4F2F2ADE"/>
    <w:multiLevelType w:val="multilevel"/>
    <w:tmpl w:val="2E3C14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8" w15:restartNumberingAfterBreak="0">
    <w:nsid w:val="4F6A6899"/>
    <w:multiLevelType w:val="hybridMultilevel"/>
    <w:tmpl w:val="1C9872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9" w15:restartNumberingAfterBreak="0">
    <w:nsid w:val="50B3A048"/>
    <w:multiLevelType w:val="hybridMultilevel"/>
    <w:tmpl w:val="83A48A4A"/>
    <w:lvl w:ilvl="0" w:tplc="B51CA6A4">
      <w:start w:val="1"/>
      <w:numFmt w:val="bullet"/>
      <w:lvlText w:val="-"/>
      <w:lvlJc w:val="left"/>
      <w:pPr>
        <w:ind w:left="720" w:hanging="360"/>
      </w:pPr>
      <w:rPr>
        <w:rFonts w:ascii="&quot;Georgia&quot;,serif" w:hAnsi="&quot;Georgia&quot;,serif" w:hint="default"/>
      </w:rPr>
    </w:lvl>
    <w:lvl w:ilvl="1" w:tplc="6EA63B2C">
      <w:start w:val="1"/>
      <w:numFmt w:val="bullet"/>
      <w:lvlText w:val="o"/>
      <w:lvlJc w:val="left"/>
      <w:pPr>
        <w:ind w:left="1440" w:hanging="360"/>
      </w:pPr>
      <w:rPr>
        <w:rFonts w:ascii="Courier New" w:hAnsi="Courier New" w:hint="default"/>
      </w:rPr>
    </w:lvl>
    <w:lvl w:ilvl="2" w:tplc="5C3A94B6">
      <w:start w:val="1"/>
      <w:numFmt w:val="bullet"/>
      <w:lvlText w:val=""/>
      <w:lvlJc w:val="left"/>
      <w:pPr>
        <w:ind w:left="2160" w:hanging="360"/>
      </w:pPr>
      <w:rPr>
        <w:rFonts w:ascii="Wingdings" w:hAnsi="Wingdings" w:hint="default"/>
      </w:rPr>
    </w:lvl>
    <w:lvl w:ilvl="3" w:tplc="75A0DA66">
      <w:start w:val="1"/>
      <w:numFmt w:val="bullet"/>
      <w:lvlText w:val=""/>
      <w:lvlJc w:val="left"/>
      <w:pPr>
        <w:ind w:left="2880" w:hanging="360"/>
      </w:pPr>
      <w:rPr>
        <w:rFonts w:ascii="Symbol" w:hAnsi="Symbol" w:hint="default"/>
      </w:rPr>
    </w:lvl>
    <w:lvl w:ilvl="4" w:tplc="F6C8F094">
      <w:start w:val="1"/>
      <w:numFmt w:val="bullet"/>
      <w:lvlText w:val="o"/>
      <w:lvlJc w:val="left"/>
      <w:pPr>
        <w:ind w:left="3600" w:hanging="360"/>
      </w:pPr>
      <w:rPr>
        <w:rFonts w:ascii="Courier New" w:hAnsi="Courier New" w:hint="default"/>
      </w:rPr>
    </w:lvl>
    <w:lvl w:ilvl="5" w:tplc="EDC671D2">
      <w:start w:val="1"/>
      <w:numFmt w:val="bullet"/>
      <w:lvlText w:val=""/>
      <w:lvlJc w:val="left"/>
      <w:pPr>
        <w:ind w:left="4320" w:hanging="360"/>
      </w:pPr>
      <w:rPr>
        <w:rFonts w:ascii="Wingdings" w:hAnsi="Wingdings" w:hint="default"/>
      </w:rPr>
    </w:lvl>
    <w:lvl w:ilvl="6" w:tplc="F01298B2">
      <w:start w:val="1"/>
      <w:numFmt w:val="bullet"/>
      <w:lvlText w:val=""/>
      <w:lvlJc w:val="left"/>
      <w:pPr>
        <w:ind w:left="5040" w:hanging="360"/>
      </w:pPr>
      <w:rPr>
        <w:rFonts w:ascii="Symbol" w:hAnsi="Symbol" w:hint="default"/>
      </w:rPr>
    </w:lvl>
    <w:lvl w:ilvl="7" w:tplc="5BA64AF8">
      <w:start w:val="1"/>
      <w:numFmt w:val="bullet"/>
      <w:lvlText w:val="o"/>
      <w:lvlJc w:val="left"/>
      <w:pPr>
        <w:ind w:left="5760" w:hanging="360"/>
      </w:pPr>
      <w:rPr>
        <w:rFonts w:ascii="Courier New" w:hAnsi="Courier New" w:hint="default"/>
      </w:rPr>
    </w:lvl>
    <w:lvl w:ilvl="8" w:tplc="5F189EB4">
      <w:start w:val="1"/>
      <w:numFmt w:val="bullet"/>
      <w:lvlText w:val=""/>
      <w:lvlJc w:val="left"/>
      <w:pPr>
        <w:ind w:left="6480" w:hanging="360"/>
      </w:pPr>
      <w:rPr>
        <w:rFonts w:ascii="Wingdings" w:hAnsi="Wingdings" w:hint="default"/>
      </w:rPr>
    </w:lvl>
  </w:abstractNum>
  <w:abstractNum w:abstractNumId="90" w15:restartNumberingAfterBreak="0">
    <w:nsid w:val="51403842"/>
    <w:multiLevelType w:val="multilevel"/>
    <w:tmpl w:val="0A047D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1" w15:restartNumberingAfterBreak="0">
    <w:nsid w:val="51F6D300"/>
    <w:multiLevelType w:val="hybridMultilevel"/>
    <w:tmpl w:val="FFFFFFFF"/>
    <w:lvl w:ilvl="0" w:tplc="7512C5BC">
      <w:start w:val="1"/>
      <w:numFmt w:val="decimal"/>
      <w:lvlText w:val="%1."/>
      <w:lvlJc w:val="left"/>
      <w:pPr>
        <w:ind w:left="720" w:hanging="360"/>
      </w:pPr>
    </w:lvl>
    <w:lvl w:ilvl="1" w:tplc="6076FEA0">
      <w:start w:val="1"/>
      <w:numFmt w:val="lowerLetter"/>
      <w:lvlText w:val="%2."/>
      <w:lvlJc w:val="left"/>
      <w:pPr>
        <w:ind w:left="1440" w:hanging="360"/>
      </w:pPr>
    </w:lvl>
    <w:lvl w:ilvl="2" w:tplc="D012CEA8">
      <w:start w:val="1"/>
      <w:numFmt w:val="lowerRoman"/>
      <w:lvlText w:val="%3."/>
      <w:lvlJc w:val="right"/>
      <w:pPr>
        <w:ind w:left="2160" w:hanging="180"/>
      </w:pPr>
    </w:lvl>
    <w:lvl w:ilvl="3" w:tplc="97A406C0">
      <w:start w:val="1"/>
      <w:numFmt w:val="decimal"/>
      <w:lvlText w:val="%4."/>
      <w:lvlJc w:val="left"/>
      <w:pPr>
        <w:ind w:left="2880" w:hanging="360"/>
      </w:pPr>
    </w:lvl>
    <w:lvl w:ilvl="4" w:tplc="5CF80916">
      <w:start w:val="1"/>
      <w:numFmt w:val="lowerLetter"/>
      <w:lvlText w:val="%5."/>
      <w:lvlJc w:val="left"/>
      <w:pPr>
        <w:ind w:left="3600" w:hanging="360"/>
      </w:pPr>
    </w:lvl>
    <w:lvl w:ilvl="5" w:tplc="E822E040">
      <w:start w:val="1"/>
      <w:numFmt w:val="lowerRoman"/>
      <w:lvlText w:val="%6."/>
      <w:lvlJc w:val="right"/>
      <w:pPr>
        <w:ind w:left="4320" w:hanging="180"/>
      </w:pPr>
    </w:lvl>
    <w:lvl w:ilvl="6" w:tplc="BAC6BB60">
      <w:start w:val="1"/>
      <w:numFmt w:val="decimal"/>
      <w:lvlText w:val="%7."/>
      <w:lvlJc w:val="left"/>
      <w:pPr>
        <w:ind w:left="5040" w:hanging="360"/>
      </w:pPr>
    </w:lvl>
    <w:lvl w:ilvl="7" w:tplc="C4A6CD7C">
      <w:start w:val="1"/>
      <w:numFmt w:val="lowerLetter"/>
      <w:lvlText w:val="%8."/>
      <w:lvlJc w:val="left"/>
      <w:pPr>
        <w:ind w:left="5760" w:hanging="360"/>
      </w:pPr>
    </w:lvl>
    <w:lvl w:ilvl="8" w:tplc="B41C3370">
      <w:start w:val="1"/>
      <w:numFmt w:val="lowerRoman"/>
      <w:lvlText w:val="%9."/>
      <w:lvlJc w:val="right"/>
      <w:pPr>
        <w:ind w:left="6480" w:hanging="180"/>
      </w:pPr>
    </w:lvl>
  </w:abstractNum>
  <w:abstractNum w:abstractNumId="92" w15:restartNumberingAfterBreak="0">
    <w:nsid w:val="52166F61"/>
    <w:multiLevelType w:val="hybridMultilevel"/>
    <w:tmpl w:val="B1FC86CE"/>
    <w:lvl w:ilvl="0" w:tplc="52364D2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2346946"/>
    <w:multiLevelType w:val="hybridMultilevel"/>
    <w:tmpl w:val="FD80C02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52D25D37"/>
    <w:multiLevelType w:val="multilevel"/>
    <w:tmpl w:val="C316DD8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5" w15:restartNumberingAfterBreak="0">
    <w:nsid w:val="5343937D"/>
    <w:multiLevelType w:val="hybridMultilevel"/>
    <w:tmpl w:val="2494B6B2"/>
    <w:lvl w:ilvl="0" w:tplc="465E047E">
      <w:start w:val="1"/>
      <w:numFmt w:val="bullet"/>
      <w:lvlText w:val="-"/>
      <w:lvlJc w:val="left"/>
      <w:pPr>
        <w:ind w:left="720" w:hanging="360"/>
      </w:pPr>
      <w:rPr>
        <w:rFonts w:ascii="&quot;Georgia&quot;,serif" w:hAnsi="&quot;Georgia&quot;,serif" w:hint="default"/>
      </w:rPr>
    </w:lvl>
    <w:lvl w:ilvl="1" w:tplc="B6186BC0">
      <w:start w:val="1"/>
      <w:numFmt w:val="bullet"/>
      <w:lvlText w:val="o"/>
      <w:lvlJc w:val="left"/>
      <w:pPr>
        <w:ind w:left="1440" w:hanging="360"/>
      </w:pPr>
      <w:rPr>
        <w:rFonts w:ascii="Courier New" w:hAnsi="Courier New" w:hint="default"/>
      </w:rPr>
    </w:lvl>
    <w:lvl w:ilvl="2" w:tplc="12C424FC">
      <w:start w:val="1"/>
      <w:numFmt w:val="bullet"/>
      <w:lvlText w:val=""/>
      <w:lvlJc w:val="left"/>
      <w:pPr>
        <w:ind w:left="2160" w:hanging="360"/>
      </w:pPr>
      <w:rPr>
        <w:rFonts w:ascii="Wingdings" w:hAnsi="Wingdings" w:hint="default"/>
      </w:rPr>
    </w:lvl>
    <w:lvl w:ilvl="3" w:tplc="1A0C8A58">
      <w:start w:val="1"/>
      <w:numFmt w:val="bullet"/>
      <w:lvlText w:val=""/>
      <w:lvlJc w:val="left"/>
      <w:pPr>
        <w:ind w:left="2880" w:hanging="360"/>
      </w:pPr>
      <w:rPr>
        <w:rFonts w:ascii="Symbol" w:hAnsi="Symbol" w:hint="default"/>
      </w:rPr>
    </w:lvl>
    <w:lvl w:ilvl="4" w:tplc="EEF005F0">
      <w:start w:val="1"/>
      <w:numFmt w:val="bullet"/>
      <w:lvlText w:val="o"/>
      <w:lvlJc w:val="left"/>
      <w:pPr>
        <w:ind w:left="3600" w:hanging="360"/>
      </w:pPr>
      <w:rPr>
        <w:rFonts w:ascii="Courier New" w:hAnsi="Courier New" w:hint="default"/>
      </w:rPr>
    </w:lvl>
    <w:lvl w:ilvl="5" w:tplc="18408FCE">
      <w:start w:val="1"/>
      <w:numFmt w:val="bullet"/>
      <w:lvlText w:val=""/>
      <w:lvlJc w:val="left"/>
      <w:pPr>
        <w:ind w:left="4320" w:hanging="360"/>
      </w:pPr>
      <w:rPr>
        <w:rFonts w:ascii="Wingdings" w:hAnsi="Wingdings" w:hint="default"/>
      </w:rPr>
    </w:lvl>
    <w:lvl w:ilvl="6" w:tplc="3970E076">
      <w:start w:val="1"/>
      <w:numFmt w:val="bullet"/>
      <w:lvlText w:val=""/>
      <w:lvlJc w:val="left"/>
      <w:pPr>
        <w:ind w:left="5040" w:hanging="360"/>
      </w:pPr>
      <w:rPr>
        <w:rFonts w:ascii="Symbol" w:hAnsi="Symbol" w:hint="default"/>
      </w:rPr>
    </w:lvl>
    <w:lvl w:ilvl="7" w:tplc="B582EC4C">
      <w:start w:val="1"/>
      <w:numFmt w:val="bullet"/>
      <w:lvlText w:val="o"/>
      <w:lvlJc w:val="left"/>
      <w:pPr>
        <w:ind w:left="5760" w:hanging="360"/>
      </w:pPr>
      <w:rPr>
        <w:rFonts w:ascii="Courier New" w:hAnsi="Courier New" w:hint="default"/>
      </w:rPr>
    </w:lvl>
    <w:lvl w:ilvl="8" w:tplc="B8042718">
      <w:start w:val="1"/>
      <w:numFmt w:val="bullet"/>
      <w:lvlText w:val=""/>
      <w:lvlJc w:val="left"/>
      <w:pPr>
        <w:ind w:left="6480" w:hanging="360"/>
      </w:pPr>
      <w:rPr>
        <w:rFonts w:ascii="Wingdings" w:hAnsi="Wingdings" w:hint="default"/>
      </w:rPr>
    </w:lvl>
  </w:abstractNum>
  <w:abstractNum w:abstractNumId="96" w15:restartNumberingAfterBreak="0">
    <w:nsid w:val="53EF5167"/>
    <w:multiLevelType w:val="hybridMultilevel"/>
    <w:tmpl w:val="FFFFFFFF"/>
    <w:lvl w:ilvl="0" w:tplc="0A48E63E">
      <w:start w:val="1"/>
      <w:numFmt w:val="bullet"/>
      <w:lvlText w:val="·"/>
      <w:lvlJc w:val="left"/>
      <w:pPr>
        <w:ind w:left="720" w:hanging="360"/>
      </w:pPr>
      <w:rPr>
        <w:rFonts w:ascii="Symbol" w:hAnsi="Symbol" w:hint="default"/>
      </w:rPr>
    </w:lvl>
    <w:lvl w:ilvl="1" w:tplc="7A0A5166">
      <w:start w:val="1"/>
      <w:numFmt w:val="bullet"/>
      <w:lvlText w:val="o"/>
      <w:lvlJc w:val="left"/>
      <w:pPr>
        <w:ind w:left="1440" w:hanging="360"/>
      </w:pPr>
      <w:rPr>
        <w:rFonts w:ascii="Courier New" w:hAnsi="Courier New" w:hint="default"/>
      </w:rPr>
    </w:lvl>
    <w:lvl w:ilvl="2" w:tplc="256ACFCC">
      <w:start w:val="1"/>
      <w:numFmt w:val="bullet"/>
      <w:lvlText w:val=""/>
      <w:lvlJc w:val="left"/>
      <w:pPr>
        <w:ind w:left="2160" w:hanging="360"/>
      </w:pPr>
      <w:rPr>
        <w:rFonts w:ascii="Wingdings" w:hAnsi="Wingdings" w:hint="default"/>
      </w:rPr>
    </w:lvl>
    <w:lvl w:ilvl="3" w:tplc="3B98983E">
      <w:start w:val="1"/>
      <w:numFmt w:val="bullet"/>
      <w:lvlText w:val=""/>
      <w:lvlJc w:val="left"/>
      <w:pPr>
        <w:ind w:left="2880" w:hanging="360"/>
      </w:pPr>
      <w:rPr>
        <w:rFonts w:ascii="Symbol" w:hAnsi="Symbol" w:hint="default"/>
      </w:rPr>
    </w:lvl>
    <w:lvl w:ilvl="4" w:tplc="0AE439E6">
      <w:start w:val="1"/>
      <w:numFmt w:val="bullet"/>
      <w:lvlText w:val="o"/>
      <w:lvlJc w:val="left"/>
      <w:pPr>
        <w:ind w:left="3600" w:hanging="360"/>
      </w:pPr>
      <w:rPr>
        <w:rFonts w:ascii="Courier New" w:hAnsi="Courier New" w:hint="default"/>
      </w:rPr>
    </w:lvl>
    <w:lvl w:ilvl="5" w:tplc="9DC40C04">
      <w:start w:val="1"/>
      <w:numFmt w:val="bullet"/>
      <w:lvlText w:val=""/>
      <w:lvlJc w:val="left"/>
      <w:pPr>
        <w:ind w:left="4320" w:hanging="360"/>
      </w:pPr>
      <w:rPr>
        <w:rFonts w:ascii="Wingdings" w:hAnsi="Wingdings" w:hint="default"/>
      </w:rPr>
    </w:lvl>
    <w:lvl w:ilvl="6" w:tplc="363E2F84">
      <w:start w:val="1"/>
      <w:numFmt w:val="bullet"/>
      <w:lvlText w:val=""/>
      <w:lvlJc w:val="left"/>
      <w:pPr>
        <w:ind w:left="5040" w:hanging="360"/>
      </w:pPr>
      <w:rPr>
        <w:rFonts w:ascii="Symbol" w:hAnsi="Symbol" w:hint="default"/>
      </w:rPr>
    </w:lvl>
    <w:lvl w:ilvl="7" w:tplc="4678CA9A">
      <w:start w:val="1"/>
      <w:numFmt w:val="bullet"/>
      <w:lvlText w:val="o"/>
      <w:lvlJc w:val="left"/>
      <w:pPr>
        <w:ind w:left="5760" w:hanging="360"/>
      </w:pPr>
      <w:rPr>
        <w:rFonts w:ascii="Courier New" w:hAnsi="Courier New" w:hint="default"/>
      </w:rPr>
    </w:lvl>
    <w:lvl w:ilvl="8" w:tplc="16E23BE0">
      <w:start w:val="1"/>
      <w:numFmt w:val="bullet"/>
      <w:lvlText w:val=""/>
      <w:lvlJc w:val="left"/>
      <w:pPr>
        <w:ind w:left="6480" w:hanging="360"/>
      </w:pPr>
      <w:rPr>
        <w:rFonts w:ascii="Wingdings" w:hAnsi="Wingdings" w:hint="default"/>
      </w:rPr>
    </w:lvl>
  </w:abstractNum>
  <w:abstractNum w:abstractNumId="97" w15:restartNumberingAfterBreak="0">
    <w:nsid w:val="56848EDB"/>
    <w:multiLevelType w:val="hybridMultilevel"/>
    <w:tmpl w:val="4162C722"/>
    <w:lvl w:ilvl="0" w:tplc="03F891F2">
      <w:start w:val="1"/>
      <w:numFmt w:val="bullet"/>
      <w:lvlText w:val="·"/>
      <w:lvlJc w:val="left"/>
      <w:pPr>
        <w:ind w:left="720" w:hanging="360"/>
      </w:pPr>
      <w:rPr>
        <w:rFonts w:ascii="Symbol" w:hAnsi="Symbol" w:hint="default"/>
      </w:rPr>
    </w:lvl>
    <w:lvl w:ilvl="1" w:tplc="76DE9C88">
      <w:start w:val="1"/>
      <w:numFmt w:val="bullet"/>
      <w:lvlText w:val="o"/>
      <w:lvlJc w:val="left"/>
      <w:pPr>
        <w:ind w:left="1440" w:hanging="360"/>
      </w:pPr>
      <w:rPr>
        <w:rFonts w:ascii="Courier New" w:hAnsi="Courier New" w:hint="default"/>
      </w:rPr>
    </w:lvl>
    <w:lvl w:ilvl="2" w:tplc="7F542B98">
      <w:start w:val="1"/>
      <w:numFmt w:val="bullet"/>
      <w:lvlText w:val=""/>
      <w:lvlJc w:val="left"/>
      <w:pPr>
        <w:ind w:left="2160" w:hanging="360"/>
      </w:pPr>
      <w:rPr>
        <w:rFonts w:ascii="Wingdings" w:hAnsi="Wingdings" w:hint="default"/>
      </w:rPr>
    </w:lvl>
    <w:lvl w:ilvl="3" w:tplc="AB16DF94">
      <w:start w:val="1"/>
      <w:numFmt w:val="bullet"/>
      <w:lvlText w:val=""/>
      <w:lvlJc w:val="left"/>
      <w:pPr>
        <w:ind w:left="2880" w:hanging="360"/>
      </w:pPr>
      <w:rPr>
        <w:rFonts w:ascii="Symbol" w:hAnsi="Symbol" w:hint="default"/>
      </w:rPr>
    </w:lvl>
    <w:lvl w:ilvl="4" w:tplc="E95CEADA">
      <w:start w:val="1"/>
      <w:numFmt w:val="bullet"/>
      <w:lvlText w:val="o"/>
      <w:lvlJc w:val="left"/>
      <w:pPr>
        <w:ind w:left="3600" w:hanging="360"/>
      </w:pPr>
      <w:rPr>
        <w:rFonts w:ascii="Courier New" w:hAnsi="Courier New" w:hint="default"/>
      </w:rPr>
    </w:lvl>
    <w:lvl w:ilvl="5" w:tplc="38243024">
      <w:start w:val="1"/>
      <w:numFmt w:val="bullet"/>
      <w:lvlText w:val=""/>
      <w:lvlJc w:val="left"/>
      <w:pPr>
        <w:ind w:left="4320" w:hanging="360"/>
      </w:pPr>
      <w:rPr>
        <w:rFonts w:ascii="Wingdings" w:hAnsi="Wingdings" w:hint="default"/>
      </w:rPr>
    </w:lvl>
    <w:lvl w:ilvl="6" w:tplc="52BA0AC8">
      <w:start w:val="1"/>
      <w:numFmt w:val="bullet"/>
      <w:lvlText w:val=""/>
      <w:lvlJc w:val="left"/>
      <w:pPr>
        <w:ind w:left="5040" w:hanging="360"/>
      </w:pPr>
      <w:rPr>
        <w:rFonts w:ascii="Symbol" w:hAnsi="Symbol" w:hint="default"/>
      </w:rPr>
    </w:lvl>
    <w:lvl w:ilvl="7" w:tplc="D8A60C76">
      <w:start w:val="1"/>
      <w:numFmt w:val="bullet"/>
      <w:lvlText w:val="o"/>
      <w:lvlJc w:val="left"/>
      <w:pPr>
        <w:ind w:left="5760" w:hanging="360"/>
      </w:pPr>
      <w:rPr>
        <w:rFonts w:ascii="Courier New" w:hAnsi="Courier New" w:hint="default"/>
      </w:rPr>
    </w:lvl>
    <w:lvl w:ilvl="8" w:tplc="5F6AE7D8">
      <w:start w:val="1"/>
      <w:numFmt w:val="bullet"/>
      <w:lvlText w:val=""/>
      <w:lvlJc w:val="left"/>
      <w:pPr>
        <w:ind w:left="6480" w:hanging="360"/>
      </w:pPr>
      <w:rPr>
        <w:rFonts w:ascii="Wingdings" w:hAnsi="Wingdings" w:hint="default"/>
      </w:rPr>
    </w:lvl>
  </w:abstractNum>
  <w:abstractNum w:abstractNumId="98" w15:restartNumberingAfterBreak="0">
    <w:nsid w:val="56EF76E6"/>
    <w:multiLevelType w:val="hybridMultilevel"/>
    <w:tmpl w:val="FFFFFFFF"/>
    <w:lvl w:ilvl="0" w:tplc="AAA89C2E">
      <w:start w:val="1"/>
      <w:numFmt w:val="bullet"/>
      <w:lvlText w:val="·"/>
      <w:lvlJc w:val="left"/>
      <w:pPr>
        <w:ind w:left="720" w:hanging="360"/>
      </w:pPr>
      <w:rPr>
        <w:rFonts w:ascii="Symbol" w:hAnsi="Symbol" w:hint="default"/>
      </w:rPr>
    </w:lvl>
    <w:lvl w:ilvl="1" w:tplc="FB908626">
      <w:start w:val="1"/>
      <w:numFmt w:val="bullet"/>
      <w:lvlText w:val="o"/>
      <w:lvlJc w:val="left"/>
      <w:pPr>
        <w:ind w:left="1440" w:hanging="360"/>
      </w:pPr>
      <w:rPr>
        <w:rFonts w:ascii="Courier New" w:hAnsi="Courier New" w:hint="default"/>
      </w:rPr>
    </w:lvl>
    <w:lvl w:ilvl="2" w:tplc="D17ABD5C">
      <w:start w:val="1"/>
      <w:numFmt w:val="bullet"/>
      <w:lvlText w:val=""/>
      <w:lvlJc w:val="left"/>
      <w:pPr>
        <w:ind w:left="2160" w:hanging="360"/>
      </w:pPr>
      <w:rPr>
        <w:rFonts w:ascii="Wingdings" w:hAnsi="Wingdings" w:hint="default"/>
      </w:rPr>
    </w:lvl>
    <w:lvl w:ilvl="3" w:tplc="F97A4DC8">
      <w:start w:val="1"/>
      <w:numFmt w:val="bullet"/>
      <w:lvlText w:val=""/>
      <w:lvlJc w:val="left"/>
      <w:pPr>
        <w:ind w:left="2880" w:hanging="360"/>
      </w:pPr>
      <w:rPr>
        <w:rFonts w:ascii="Symbol" w:hAnsi="Symbol" w:hint="default"/>
      </w:rPr>
    </w:lvl>
    <w:lvl w:ilvl="4" w:tplc="533A6640">
      <w:start w:val="1"/>
      <w:numFmt w:val="bullet"/>
      <w:lvlText w:val="o"/>
      <w:lvlJc w:val="left"/>
      <w:pPr>
        <w:ind w:left="3600" w:hanging="360"/>
      </w:pPr>
      <w:rPr>
        <w:rFonts w:ascii="Courier New" w:hAnsi="Courier New" w:hint="default"/>
      </w:rPr>
    </w:lvl>
    <w:lvl w:ilvl="5" w:tplc="108E8112">
      <w:start w:val="1"/>
      <w:numFmt w:val="bullet"/>
      <w:lvlText w:val=""/>
      <w:lvlJc w:val="left"/>
      <w:pPr>
        <w:ind w:left="4320" w:hanging="360"/>
      </w:pPr>
      <w:rPr>
        <w:rFonts w:ascii="Wingdings" w:hAnsi="Wingdings" w:hint="default"/>
      </w:rPr>
    </w:lvl>
    <w:lvl w:ilvl="6" w:tplc="F9B66016">
      <w:start w:val="1"/>
      <w:numFmt w:val="bullet"/>
      <w:lvlText w:val=""/>
      <w:lvlJc w:val="left"/>
      <w:pPr>
        <w:ind w:left="5040" w:hanging="360"/>
      </w:pPr>
      <w:rPr>
        <w:rFonts w:ascii="Symbol" w:hAnsi="Symbol" w:hint="default"/>
      </w:rPr>
    </w:lvl>
    <w:lvl w:ilvl="7" w:tplc="CA6C2A72">
      <w:start w:val="1"/>
      <w:numFmt w:val="bullet"/>
      <w:lvlText w:val="o"/>
      <w:lvlJc w:val="left"/>
      <w:pPr>
        <w:ind w:left="5760" w:hanging="360"/>
      </w:pPr>
      <w:rPr>
        <w:rFonts w:ascii="Courier New" w:hAnsi="Courier New" w:hint="default"/>
      </w:rPr>
    </w:lvl>
    <w:lvl w:ilvl="8" w:tplc="D5C44D72">
      <w:start w:val="1"/>
      <w:numFmt w:val="bullet"/>
      <w:lvlText w:val=""/>
      <w:lvlJc w:val="left"/>
      <w:pPr>
        <w:ind w:left="6480" w:hanging="360"/>
      </w:pPr>
      <w:rPr>
        <w:rFonts w:ascii="Wingdings" w:hAnsi="Wingdings" w:hint="default"/>
      </w:rPr>
    </w:lvl>
  </w:abstractNum>
  <w:abstractNum w:abstractNumId="99" w15:restartNumberingAfterBreak="0">
    <w:nsid w:val="571D2B2A"/>
    <w:multiLevelType w:val="hybridMultilevel"/>
    <w:tmpl w:val="0A7A4CFA"/>
    <w:lvl w:ilvl="0" w:tplc="999EF108">
      <w:start w:val="1"/>
      <w:numFmt w:val="bullet"/>
      <w:lvlText w:val=""/>
      <w:lvlJc w:val="left"/>
      <w:pPr>
        <w:ind w:left="720" w:hanging="360"/>
      </w:pPr>
      <w:rPr>
        <w:rFonts w:ascii="Symbol" w:hAnsi="Symbol" w:hint="default"/>
      </w:rPr>
    </w:lvl>
    <w:lvl w:ilvl="1" w:tplc="5D40BD70">
      <w:start w:val="1"/>
      <w:numFmt w:val="bullet"/>
      <w:lvlText w:val="o"/>
      <w:lvlJc w:val="left"/>
      <w:pPr>
        <w:ind w:left="1440" w:hanging="360"/>
      </w:pPr>
      <w:rPr>
        <w:rFonts w:ascii="Courier New" w:hAnsi="Courier New" w:hint="default"/>
      </w:rPr>
    </w:lvl>
    <w:lvl w:ilvl="2" w:tplc="2AA45984">
      <w:start w:val="1"/>
      <w:numFmt w:val="bullet"/>
      <w:lvlText w:val=""/>
      <w:lvlJc w:val="left"/>
      <w:pPr>
        <w:ind w:left="2160" w:hanging="360"/>
      </w:pPr>
      <w:rPr>
        <w:rFonts w:ascii="Wingdings" w:hAnsi="Wingdings" w:hint="default"/>
      </w:rPr>
    </w:lvl>
    <w:lvl w:ilvl="3" w:tplc="B61CFCA6">
      <w:start w:val="1"/>
      <w:numFmt w:val="bullet"/>
      <w:lvlText w:val=""/>
      <w:lvlJc w:val="left"/>
      <w:pPr>
        <w:ind w:left="2880" w:hanging="360"/>
      </w:pPr>
      <w:rPr>
        <w:rFonts w:ascii="Symbol" w:hAnsi="Symbol" w:hint="default"/>
      </w:rPr>
    </w:lvl>
    <w:lvl w:ilvl="4" w:tplc="367CB5EA">
      <w:start w:val="1"/>
      <w:numFmt w:val="bullet"/>
      <w:lvlText w:val="o"/>
      <w:lvlJc w:val="left"/>
      <w:pPr>
        <w:ind w:left="3600" w:hanging="360"/>
      </w:pPr>
      <w:rPr>
        <w:rFonts w:ascii="Courier New" w:hAnsi="Courier New" w:hint="default"/>
      </w:rPr>
    </w:lvl>
    <w:lvl w:ilvl="5" w:tplc="548AA2CE">
      <w:start w:val="1"/>
      <w:numFmt w:val="bullet"/>
      <w:lvlText w:val=""/>
      <w:lvlJc w:val="left"/>
      <w:pPr>
        <w:ind w:left="4320" w:hanging="360"/>
      </w:pPr>
      <w:rPr>
        <w:rFonts w:ascii="Wingdings" w:hAnsi="Wingdings" w:hint="default"/>
      </w:rPr>
    </w:lvl>
    <w:lvl w:ilvl="6" w:tplc="3C469952">
      <w:start w:val="1"/>
      <w:numFmt w:val="bullet"/>
      <w:lvlText w:val=""/>
      <w:lvlJc w:val="left"/>
      <w:pPr>
        <w:ind w:left="5040" w:hanging="360"/>
      </w:pPr>
      <w:rPr>
        <w:rFonts w:ascii="Symbol" w:hAnsi="Symbol" w:hint="default"/>
      </w:rPr>
    </w:lvl>
    <w:lvl w:ilvl="7" w:tplc="771601A0">
      <w:start w:val="1"/>
      <w:numFmt w:val="bullet"/>
      <w:lvlText w:val="o"/>
      <w:lvlJc w:val="left"/>
      <w:pPr>
        <w:ind w:left="5760" w:hanging="360"/>
      </w:pPr>
      <w:rPr>
        <w:rFonts w:ascii="Courier New" w:hAnsi="Courier New" w:hint="default"/>
      </w:rPr>
    </w:lvl>
    <w:lvl w:ilvl="8" w:tplc="BFF0CCFA">
      <w:start w:val="1"/>
      <w:numFmt w:val="bullet"/>
      <w:lvlText w:val=""/>
      <w:lvlJc w:val="left"/>
      <w:pPr>
        <w:ind w:left="6480" w:hanging="360"/>
      </w:pPr>
      <w:rPr>
        <w:rFonts w:ascii="Wingdings" w:hAnsi="Wingdings" w:hint="default"/>
      </w:rPr>
    </w:lvl>
  </w:abstractNum>
  <w:abstractNum w:abstractNumId="100" w15:restartNumberingAfterBreak="0">
    <w:nsid w:val="585B267F"/>
    <w:multiLevelType w:val="hybridMultilevel"/>
    <w:tmpl w:val="93665354"/>
    <w:lvl w:ilvl="0" w:tplc="39E43A40">
      <w:start w:val="1"/>
      <w:numFmt w:val="bullet"/>
      <w:lvlText w:val=""/>
      <w:lvlJc w:val="left"/>
      <w:pPr>
        <w:ind w:left="360" w:hanging="360"/>
      </w:pPr>
      <w:rPr>
        <w:rFonts w:ascii="Symbol" w:hAnsi="Symbol" w:hint="default"/>
      </w:rPr>
    </w:lvl>
    <w:lvl w:ilvl="1" w:tplc="0CD6D892">
      <w:start w:val="1"/>
      <w:numFmt w:val="bullet"/>
      <w:lvlText w:val="o"/>
      <w:lvlJc w:val="left"/>
      <w:pPr>
        <w:ind w:left="1080" w:hanging="360"/>
      </w:pPr>
      <w:rPr>
        <w:rFonts w:ascii="Courier New" w:hAnsi="Courier New" w:hint="default"/>
      </w:rPr>
    </w:lvl>
    <w:lvl w:ilvl="2" w:tplc="0696ECAA">
      <w:start w:val="1"/>
      <w:numFmt w:val="bullet"/>
      <w:lvlText w:val=""/>
      <w:lvlJc w:val="left"/>
      <w:pPr>
        <w:ind w:left="1800" w:hanging="360"/>
      </w:pPr>
      <w:rPr>
        <w:rFonts w:ascii="Wingdings" w:hAnsi="Wingdings" w:hint="default"/>
      </w:rPr>
    </w:lvl>
    <w:lvl w:ilvl="3" w:tplc="C6567F02">
      <w:start w:val="1"/>
      <w:numFmt w:val="bullet"/>
      <w:lvlText w:val=""/>
      <w:lvlJc w:val="left"/>
      <w:pPr>
        <w:ind w:left="2520" w:hanging="360"/>
      </w:pPr>
      <w:rPr>
        <w:rFonts w:ascii="Symbol" w:hAnsi="Symbol" w:hint="default"/>
      </w:rPr>
    </w:lvl>
    <w:lvl w:ilvl="4" w:tplc="1006319A">
      <w:start w:val="1"/>
      <w:numFmt w:val="bullet"/>
      <w:lvlText w:val="o"/>
      <w:lvlJc w:val="left"/>
      <w:pPr>
        <w:ind w:left="3240" w:hanging="360"/>
      </w:pPr>
      <w:rPr>
        <w:rFonts w:ascii="Courier New" w:hAnsi="Courier New" w:hint="default"/>
      </w:rPr>
    </w:lvl>
    <w:lvl w:ilvl="5" w:tplc="61C652D8">
      <w:start w:val="1"/>
      <w:numFmt w:val="bullet"/>
      <w:lvlText w:val=""/>
      <w:lvlJc w:val="left"/>
      <w:pPr>
        <w:ind w:left="3960" w:hanging="360"/>
      </w:pPr>
      <w:rPr>
        <w:rFonts w:ascii="Wingdings" w:hAnsi="Wingdings" w:hint="default"/>
      </w:rPr>
    </w:lvl>
    <w:lvl w:ilvl="6" w:tplc="7F545542">
      <w:start w:val="1"/>
      <w:numFmt w:val="bullet"/>
      <w:lvlText w:val=""/>
      <w:lvlJc w:val="left"/>
      <w:pPr>
        <w:ind w:left="4680" w:hanging="360"/>
      </w:pPr>
      <w:rPr>
        <w:rFonts w:ascii="Symbol" w:hAnsi="Symbol" w:hint="default"/>
      </w:rPr>
    </w:lvl>
    <w:lvl w:ilvl="7" w:tplc="4FB2BCE8">
      <w:start w:val="1"/>
      <w:numFmt w:val="bullet"/>
      <w:lvlText w:val="o"/>
      <w:lvlJc w:val="left"/>
      <w:pPr>
        <w:ind w:left="5400" w:hanging="360"/>
      </w:pPr>
      <w:rPr>
        <w:rFonts w:ascii="Courier New" w:hAnsi="Courier New" w:hint="default"/>
      </w:rPr>
    </w:lvl>
    <w:lvl w:ilvl="8" w:tplc="9AECE3C4">
      <w:start w:val="1"/>
      <w:numFmt w:val="bullet"/>
      <w:lvlText w:val=""/>
      <w:lvlJc w:val="left"/>
      <w:pPr>
        <w:ind w:left="6120" w:hanging="360"/>
      </w:pPr>
      <w:rPr>
        <w:rFonts w:ascii="Wingdings" w:hAnsi="Wingdings" w:hint="default"/>
      </w:rPr>
    </w:lvl>
  </w:abstractNum>
  <w:abstractNum w:abstractNumId="101" w15:restartNumberingAfterBreak="0">
    <w:nsid w:val="59F88B85"/>
    <w:multiLevelType w:val="hybridMultilevel"/>
    <w:tmpl w:val="8AC8C710"/>
    <w:lvl w:ilvl="0" w:tplc="53CA0590">
      <w:start w:val="1"/>
      <w:numFmt w:val="decimal"/>
      <w:lvlText w:val="%1."/>
      <w:lvlJc w:val="left"/>
      <w:pPr>
        <w:ind w:left="720" w:hanging="360"/>
      </w:pPr>
    </w:lvl>
    <w:lvl w:ilvl="1" w:tplc="E178689E">
      <w:start w:val="1"/>
      <w:numFmt w:val="lowerLetter"/>
      <w:lvlText w:val="%2."/>
      <w:lvlJc w:val="left"/>
      <w:pPr>
        <w:ind w:left="1440" w:hanging="360"/>
      </w:pPr>
    </w:lvl>
    <w:lvl w:ilvl="2" w:tplc="DB12CDF0">
      <w:start w:val="1"/>
      <w:numFmt w:val="lowerRoman"/>
      <w:lvlText w:val="%3."/>
      <w:lvlJc w:val="right"/>
      <w:pPr>
        <w:ind w:left="2160" w:hanging="180"/>
      </w:pPr>
    </w:lvl>
    <w:lvl w:ilvl="3" w:tplc="F99A0D4C">
      <w:start w:val="1"/>
      <w:numFmt w:val="decimal"/>
      <w:lvlText w:val="%4."/>
      <w:lvlJc w:val="left"/>
      <w:pPr>
        <w:ind w:left="2880" w:hanging="360"/>
      </w:pPr>
    </w:lvl>
    <w:lvl w:ilvl="4" w:tplc="6CAEB232">
      <w:start w:val="1"/>
      <w:numFmt w:val="lowerLetter"/>
      <w:lvlText w:val="%5."/>
      <w:lvlJc w:val="left"/>
      <w:pPr>
        <w:ind w:left="3600" w:hanging="360"/>
      </w:pPr>
    </w:lvl>
    <w:lvl w:ilvl="5" w:tplc="C9426ADC">
      <w:start w:val="1"/>
      <w:numFmt w:val="lowerRoman"/>
      <w:lvlText w:val="%6."/>
      <w:lvlJc w:val="right"/>
      <w:pPr>
        <w:ind w:left="4320" w:hanging="180"/>
      </w:pPr>
    </w:lvl>
    <w:lvl w:ilvl="6" w:tplc="086A416C">
      <w:start w:val="1"/>
      <w:numFmt w:val="decimal"/>
      <w:lvlText w:val="%7."/>
      <w:lvlJc w:val="left"/>
      <w:pPr>
        <w:ind w:left="5040" w:hanging="360"/>
      </w:pPr>
    </w:lvl>
    <w:lvl w:ilvl="7" w:tplc="3B661BF6">
      <w:start w:val="1"/>
      <w:numFmt w:val="lowerLetter"/>
      <w:lvlText w:val="%8."/>
      <w:lvlJc w:val="left"/>
      <w:pPr>
        <w:ind w:left="5760" w:hanging="360"/>
      </w:pPr>
    </w:lvl>
    <w:lvl w:ilvl="8" w:tplc="EEF02574">
      <w:start w:val="1"/>
      <w:numFmt w:val="lowerRoman"/>
      <w:lvlText w:val="%9."/>
      <w:lvlJc w:val="right"/>
      <w:pPr>
        <w:ind w:left="6480" w:hanging="180"/>
      </w:pPr>
    </w:lvl>
  </w:abstractNum>
  <w:abstractNum w:abstractNumId="102" w15:restartNumberingAfterBreak="0">
    <w:nsid w:val="5A816F37"/>
    <w:multiLevelType w:val="hybridMultilevel"/>
    <w:tmpl w:val="BF6053C8"/>
    <w:lvl w:ilvl="0" w:tplc="B2E2359C">
      <w:start w:val="1"/>
      <w:numFmt w:val="decimal"/>
      <w:lvlText w:val="%1."/>
      <w:lvlJc w:val="left"/>
      <w:pPr>
        <w:ind w:left="720" w:hanging="360"/>
      </w:pPr>
    </w:lvl>
    <w:lvl w:ilvl="1" w:tplc="32E02742">
      <w:start w:val="1"/>
      <w:numFmt w:val="lowerLetter"/>
      <w:lvlText w:val="%2."/>
      <w:lvlJc w:val="left"/>
      <w:pPr>
        <w:ind w:left="1440" w:hanging="360"/>
      </w:pPr>
    </w:lvl>
    <w:lvl w:ilvl="2" w:tplc="6756D7FE">
      <w:start w:val="1"/>
      <w:numFmt w:val="decimal"/>
      <w:lvlText w:val="%3.6"/>
      <w:lvlJc w:val="left"/>
      <w:pPr>
        <w:ind w:left="2160" w:hanging="180"/>
      </w:pPr>
    </w:lvl>
    <w:lvl w:ilvl="3" w:tplc="A3DA95C4">
      <w:start w:val="1"/>
      <w:numFmt w:val="decimal"/>
      <w:lvlText w:val="%4."/>
      <w:lvlJc w:val="left"/>
      <w:pPr>
        <w:ind w:left="2880" w:hanging="360"/>
      </w:pPr>
    </w:lvl>
    <w:lvl w:ilvl="4" w:tplc="E9CA913E">
      <w:start w:val="1"/>
      <w:numFmt w:val="lowerLetter"/>
      <w:lvlText w:val="%5."/>
      <w:lvlJc w:val="left"/>
      <w:pPr>
        <w:ind w:left="3600" w:hanging="360"/>
      </w:pPr>
    </w:lvl>
    <w:lvl w:ilvl="5" w:tplc="7210552C">
      <w:start w:val="1"/>
      <w:numFmt w:val="lowerRoman"/>
      <w:lvlText w:val="%6."/>
      <w:lvlJc w:val="right"/>
      <w:pPr>
        <w:ind w:left="4320" w:hanging="180"/>
      </w:pPr>
    </w:lvl>
    <w:lvl w:ilvl="6" w:tplc="F120F0E6">
      <w:start w:val="1"/>
      <w:numFmt w:val="decimal"/>
      <w:lvlText w:val="%7."/>
      <w:lvlJc w:val="left"/>
      <w:pPr>
        <w:ind w:left="5040" w:hanging="360"/>
      </w:pPr>
    </w:lvl>
    <w:lvl w:ilvl="7" w:tplc="2F6E14FA">
      <w:start w:val="1"/>
      <w:numFmt w:val="lowerLetter"/>
      <w:lvlText w:val="%8."/>
      <w:lvlJc w:val="left"/>
      <w:pPr>
        <w:ind w:left="5760" w:hanging="360"/>
      </w:pPr>
    </w:lvl>
    <w:lvl w:ilvl="8" w:tplc="300464F2">
      <w:start w:val="1"/>
      <w:numFmt w:val="lowerRoman"/>
      <w:lvlText w:val="%9."/>
      <w:lvlJc w:val="right"/>
      <w:pPr>
        <w:ind w:left="6480" w:hanging="180"/>
      </w:pPr>
    </w:lvl>
  </w:abstractNum>
  <w:abstractNum w:abstractNumId="103" w15:restartNumberingAfterBreak="0">
    <w:nsid w:val="5A8D1857"/>
    <w:multiLevelType w:val="hybridMultilevel"/>
    <w:tmpl w:val="8A741C14"/>
    <w:lvl w:ilvl="0" w:tplc="0E760E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5C12F69A"/>
    <w:multiLevelType w:val="hybridMultilevel"/>
    <w:tmpl w:val="116E1946"/>
    <w:lvl w:ilvl="0" w:tplc="E04A24D6">
      <w:start w:val="1"/>
      <w:numFmt w:val="bullet"/>
      <w:lvlText w:val=""/>
      <w:lvlJc w:val="left"/>
      <w:pPr>
        <w:ind w:left="360" w:hanging="360"/>
      </w:pPr>
      <w:rPr>
        <w:rFonts w:ascii="Symbol" w:hAnsi="Symbol" w:hint="default"/>
      </w:rPr>
    </w:lvl>
    <w:lvl w:ilvl="1" w:tplc="68804FDA">
      <w:start w:val="1"/>
      <w:numFmt w:val="bullet"/>
      <w:lvlText w:val="o"/>
      <w:lvlJc w:val="left"/>
      <w:pPr>
        <w:ind w:left="1080" w:hanging="360"/>
      </w:pPr>
      <w:rPr>
        <w:rFonts w:ascii="Courier New" w:hAnsi="Courier New" w:hint="default"/>
      </w:rPr>
    </w:lvl>
    <w:lvl w:ilvl="2" w:tplc="F0EC0DBC">
      <w:start w:val="1"/>
      <w:numFmt w:val="bullet"/>
      <w:lvlText w:val=""/>
      <w:lvlJc w:val="left"/>
      <w:pPr>
        <w:ind w:left="1800" w:hanging="360"/>
      </w:pPr>
      <w:rPr>
        <w:rFonts w:ascii="Wingdings" w:hAnsi="Wingdings" w:hint="default"/>
      </w:rPr>
    </w:lvl>
    <w:lvl w:ilvl="3" w:tplc="58C4D3B2">
      <w:start w:val="1"/>
      <w:numFmt w:val="bullet"/>
      <w:lvlText w:val=""/>
      <w:lvlJc w:val="left"/>
      <w:pPr>
        <w:ind w:left="2520" w:hanging="360"/>
      </w:pPr>
      <w:rPr>
        <w:rFonts w:ascii="Symbol" w:hAnsi="Symbol" w:hint="default"/>
      </w:rPr>
    </w:lvl>
    <w:lvl w:ilvl="4" w:tplc="F042CD98">
      <w:start w:val="1"/>
      <w:numFmt w:val="bullet"/>
      <w:lvlText w:val="o"/>
      <w:lvlJc w:val="left"/>
      <w:pPr>
        <w:ind w:left="3240" w:hanging="360"/>
      </w:pPr>
      <w:rPr>
        <w:rFonts w:ascii="Courier New" w:hAnsi="Courier New" w:hint="default"/>
      </w:rPr>
    </w:lvl>
    <w:lvl w:ilvl="5" w:tplc="C888C478">
      <w:start w:val="1"/>
      <w:numFmt w:val="bullet"/>
      <w:lvlText w:val=""/>
      <w:lvlJc w:val="left"/>
      <w:pPr>
        <w:ind w:left="3960" w:hanging="360"/>
      </w:pPr>
      <w:rPr>
        <w:rFonts w:ascii="Wingdings" w:hAnsi="Wingdings" w:hint="default"/>
      </w:rPr>
    </w:lvl>
    <w:lvl w:ilvl="6" w:tplc="D6B2126C">
      <w:start w:val="1"/>
      <w:numFmt w:val="bullet"/>
      <w:lvlText w:val=""/>
      <w:lvlJc w:val="left"/>
      <w:pPr>
        <w:ind w:left="4680" w:hanging="360"/>
      </w:pPr>
      <w:rPr>
        <w:rFonts w:ascii="Symbol" w:hAnsi="Symbol" w:hint="default"/>
      </w:rPr>
    </w:lvl>
    <w:lvl w:ilvl="7" w:tplc="1672890C">
      <w:start w:val="1"/>
      <w:numFmt w:val="bullet"/>
      <w:lvlText w:val="o"/>
      <w:lvlJc w:val="left"/>
      <w:pPr>
        <w:ind w:left="5400" w:hanging="360"/>
      </w:pPr>
      <w:rPr>
        <w:rFonts w:ascii="Courier New" w:hAnsi="Courier New" w:hint="default"/>
      </w:rPr>
    </w:lvl>
    <w:lvl w:ilvl="8" w:tplc="08C02EAA">
      <w:start w:val="1"/>
      <w:numFmt w:val="bullet"/>
      <w:lvlText w:val=""/>
      <w:lvlJc w:val="left"/>
      <w:pPr>
        <w:ind w:left="6120" w:hanging="360"/>
      </w:pPr>
      <w:rPr>
        <w:rFonts w:ascii="Wingdings" w:hAnsi="Wingdings" w:hint="default"/>
      </w:rPr>
    </w:lvl>
  </w:abstractNum>
  <w:abstractNum w:abstractNumId="105" w15:restartNumberingAfterBreak="0">
    <w:nsid w:val="5C77E6E2"/>
    <w:multiLevelType w:val="hybridMultilevel"/>
    <w:tmpl w:val="5E8EDBC4"/>
    <w:lvl w:ilvl="0" w:tplc="81422360">
      <w:start w:val="1"/>
      <w:numFmt w:val="bullet"/>
      <w:lvlText w:val=""/>
      <w:lvlJc w:val="left"/>
      <w:pPr>
        <w:ind w:left="360" w:hanging="360"/>
      </w:pPr>
      <w:rPr>
        <w:rFonts w:ascii="Symbol" w:hAnsi="Symbol" w:hint="default"/>
      </w:rPr>
    </w:lvl>
    <w:lvl w:ilvl="1" w:tplc="7DEEA484">
      <w:start w:val="1"/>
      <w:numFmt w:val="bullet"/>
      <w:lvlText w:val="o"/>
      <w:lvlJc w:val="left"/>
      <w:pPr>
        <w:ind w:left="1080" w:hanging="360"/>
      </w:pPr>
      <w:rPr>
        <w:rFonts w:ascii="Courier New" w:hAnsi="Courier New" w:hint="default"/>
      </w:rPr>
    </w:lvl>
    <w:lvl w:ilvl="2" w:tplc="D61EFCA4">
      <w:start w:val="1"/>
      <w:numFmt w:val="bullet"/>
      <w:lvlText w:val=""/>
      <w:lvlJc w:val="left"/>
      <w:pPr>
        <w:ind w:left="1800" w:hanging="360"/>
      </w:pPr>
      <w:rPr>
        <w:rFonts w:ascii="Wingdings" w:hAnsi="Wingdings" w:hint="default"/>
      </w:rPr>
    </w:lvl>
    <w:lvl w:ilvl="3" w:tplc="A3F43892">
      <w:start w:val="1"/>
      <w:numFmt w:val="bullet"/>
      <w:lvlText w:val=""/>
      <w:lvlJc w:val="left"/>
      <w:pPr>
        <w:ind w:left="2520" w:hanging="360"/>
      </w:pPr>
      <w:rPr>
        <w:rFonts w:ascii="Symbol" w:hAnsi="Symbol" w:hint="default"/>
      </w:rPr>
    </w:lvl>
    <w:lvl w:ilvl="4" w:tplc="98C43B22">
      <w:start w:val="1"/>
      <w:numFmt w:val="bullet"/>
      <w:lvlText w:val="o"/>
      <w:lvlJc w:val="left"/>
      <w:pPr>
        <w:ind w:left="3240" w:hanging="360"/>
      </w:pPr>
      <w:rPr>
        <w:rFonts w:ascii="Courier New" w:hAnsi="Courier New" w:hint="default"/>
      </w:rPr>
    </w:lvl>
    <w:lvl w:ilvl="5" w:tplc="16C284D8">
      <w:start w:val="1"/>
      <w:numFmt w:val="bullet"/>
      <w:lvlText w:val=""/>
      <w:lvlJc w:val="left"/>
      <w:pPr>
        <w:ind w:left="3960" w:hanging="360"/>
      </w:pPr>
      <w:rPr>
        <w:rFonts w:ascii="Wingdings" w:hAnsi="Wingdings" w:hint="default"/>
      </w:rPr>
    </w:lvl>
    <w:lvl w:ilvl="6" w:tplc="E7484EF4">
      <w:start w:val="1"/>
      <w:numFmt w:val="bullet"/>
      <w:lvlText w:val=""/>
      <w:lvlJc w:val="left"/>
      <w:pPr>
        <w:ind w:left="4680" w:hanging="360"/>
      </w:pPr>
      <w:rPr>
        <w:rFonts w:ascii="Symbol" w:hAnsi="Symbol" w:hint="default"/>
      </w:rPr>
    </w:lvl>
    <w:lvl w:ilvl="7" w:tplc="5694D2A4">
      <w:start w:val="1"/>
      <w:numFmt w:val="bullet"/>
      <w:lvlText w:val="o"/>
      <w:lvlJc w:val="left"/>
      <w:pPr>
        <w:ind w:left="5400" w:hanging="360"/>
      </w:pPr>
      <w:rPr>
        <w:rFonts w:ascii="Courier New" w:hAnsi="Courier New" w:hint="default"/>
      </w:rPr>
    </w:lvl>
    <w:lvl w:ilvl="8" w:tplc="7172A470">
      <w:start w:val="1"/>
      <w:numFmt w:val="bullet"/>
      <w:lvlText w:val=""/>
      <w:lvlJc w:val="left"/>
      <w:pPr>
        <w:ind w:left="6120" w:hanging="360"/>
      </w:pPr>
      <w:rPr>
        <w:rFonts w:ascii="Wingdings" w:hAnsi="Wingdings" w:hint="default"/>
      </w:rPr>
    </w:lvl>
  </w:abstractNum>
  <w:abstractNum w:abstractNumId="106" w15:restartNumberingAfterBreak="0">
    <w:nsid w:val="5CFDE4D8"/>
    <w:multiLevelType w:val="hybridMultilevel"/>
    <w:tmpl w:val="FFFFFFFF"/>
    <w:lvl w:ilvl="0" w:tplc="AAF8581A">
      <w:start w:val="1"/>
      <w:numFmt w:val="bullet"/>
      <w:lvlText w:val=""/>
      <w:lvlJc w:val="left"/>
      <w:pPr>
        <w:ind w:left="360" w:hanging="360"/>
      </w:pPr>
      <w:rPr>
        <w:rFonts w:ascii="Symbol" w:hAnsi="Symbol" w:hint="default"/>
      </w:rPr>
    </w:lvl>
    <w:lvl w:ilvl="1" w:tplc="6310F90C">
      <w:start w:val="1"/>
      <w:numFmt w:val="bullet"/>
      <w:lvlText w:val="o"/>
      <w:lvlJc w:val="left"/>
      <w:pPr>
        <w:ind w:left="1080" w:hanging="360"/>
      </w:pPr>
      <w:rPr>
        <w:rFonts w:ascii="Courier New" w:hAnsi="Courier New" w:hint="default"/>
      </w:rPr>
    </w:lvl>
    <w:lvl w:ilvl="2" w:tplc="CE8687C6">
      <w:start w:val="1"/>
      <w:numFmt w:val="bullet"/>
      <w:lvlText w:val=""/>
      <w:lvlJc w:val="left"/>
      <w:pPr>
        <w:ind w:left="1800" w:hanging="360"/>
      </w:pPr>
      <w:rPr>
        <w:rFonts w:ascii="Wingdings" w:hAnsi="Wingdings" w:hint="default"/>
      </w:rPr>
    </w:lvl>
    <w:lvl w:ilvl="3" w:tplc="17927A8C">
      <w:start w:val="1"/>
      <w:numFmt w:val="bullet"/>
      <w:lvlText w:val=""/>
      <w:lvlJc w:val="left"/>
      <w:pPr>
        <w:ind w:left="2520" w:hanging="360"/>
      </w:pPr>
      <w:rPr>
        <w:rFonts w:ascii="Symbol" w:hAnsi="Symbol" w:hint="default"/>
      </w:rPr>
    </w:lvl>
    <w:lvl w:ilvl="4" w:tplc="E32CA716">
      <w:start w:val="1"/>
      <w:numFmt w:val="bullet"/>
      <w:lvlText w:val="o"/>
      <w:lvlJc w:val="left"/>
      <w:pPr>
        <w:ind w:left="3240" w:hanging="360"/>
      </w:pPr>
      <w:rPr>
        <w:rFonts w:ascii="Courier New" w:hAnsi="Courier New" w:hint="default"/>
      </w:rPr>
    </w:lvl>
    <w:lvl w:ilvl="5" w:tplc="989053C0">
      <w:start w:val="1"/>
      <w:numFmt w:val="bullet"/>
      <w:lvlText w:val=""/>
      <w:lvlJc w:val="left"/>
      <w:pPr>
        <w:ind w:left="3960" w:hanging="360"/>
      </w:pPr>
      <w:rPr>
        <w:rFonts w:ascii="Wingdings" w:hAnsi="Wingdings" w:hint="default"/>
      </w:rPr>
    </w:lvl>
    <w:lvl w:ilvl="6" w:tplc="82185626">
      <w:start w:val="1"/>
      <w:numFmt w:val="bullet"/>
      <w:lvlText w:val=""/>
      <w:lvlJc w:val="left"/>
      <w:pPr>
        <w:ind w:left="4680" w:hanging="360"/>
      </w:pPr>
      <w:rPr>
        <w:rFonts w:ascii="Symbol" w:hAnsi="Symbol" w:hint="default"/>
      </w:rPr>
    </w:lvl>
    <w:lvl w:ilvl="7" w:tplc="86E6B434">
      <w:start w:val="1"/>
      <w:numFmt w:val="bullet"/>
      <w:lvlText w:val="o"/>
      <w:lvlJc w:val="left"/>
      <w:pPr>
        <w:ind w:left="5400" w:hanging="360"/>
      </w:pPr>
      <w:rPr>
        <w:rFonts w:ascii="Courier New" w:hAnsi="Courier New" w:hint="default"/>
      </w:rPr>
    </w:lvl>
    <w:lvl w:ilvl="8" w:tplc="BC5E1254">
      <w:start w:val="1"/>
      <w:numFmt w:val="bullet"/>
      <w:lvlText w:val=""/>
      <w:lvlJc w:val="left"/>
      <w:pPr>
        <w:ind w:left="6120" w:hanging="360"/>
      </w:pPr>
      <w:rPr>
        <w:rFonts w:ascii="Wingdings" w:hAnsi="Wingdings" w:hint="default"/>
      </w:rPr>
    </w:lvl>
  </w:abstractNum>
  <w:abstractNum w:abstractNumId="107" w15:restartNumberingAfterBreak="0">
    <w:nsid w:val="5E982B9D"/>
    <w:multiLevelType w:val="hybridMultilevel"/>
    <w:tmpl w:val="55AAC76C"/>
    <w:lvl w:ilvl="0" w:tplc="0C568DA8">
      <w:start w:val="1"/>
      <w:numFmt w:val="decimal"/>
      <w:lvlText w:val="%1."/>
      <w:lvlJc w:val="left"/>
      <w:pPr>
        <w:ind w:left="720" w:hanging="360"/>
      </w:pPr>
    </w:lvl>
    <w:lvl w:ilvl="1" w:tplc="E8769DFE">
      <w:start w:val="1"/>
      <w:numFmt w:val="lowerLetter"/>
      <w:lvlText w:val="%2."/>
      <w:lvlJc w:val="left"/>
      <w:pPr>
        <w:ind w:left="1440" w:hanging="360"/>
      </w:pPr>
    </w:lvl>
    <w:lvl w:ilvl="2" w:tplc="A374388E">
      <w:start w:val="1"/>
      <w:numFmt w:val="lowerRoman"/>
      <w:lvlText w:val="%3."/>
      <w:lvlJc w:val="right"/>
      <w:pPr>
        <w:ind w:left="2160" w:hanging="180"/>
      </w:pPr>
    </w:lvl>
    <w:lvl w:ilvl="3" w:tplc="025A850E">
      <w:start w:val="1"/>
      <w:numFmt w:val="decimal"/>
      <w:lvlText w:val="%4."/>
      <w:lvlJc w:val="left"/>
      <w:pPr>
        <w:ind w:left="2880" w:hanging="360"/>
      </w:pPr>
    </w:lvl>
    <w:lvl w:ilvl="4" w:tplc="DDB4BCA6">
      <w:start w:val="1"/>
      <w:numFmt w:val="lowerLetter"/>
      <w:lvlText w:val="%5."/>
      <w:lvlJc w:val="left"/>
      <w:pPr>
        <w:ind w:left="3600" w:hanging="360"/>
      </w:pPr>
    </w:lvl>
    <w:lvl w:ilvl="5" w:tplc="E00018E0">
      <w:start w:val="1"/>
      <w:numFmt w:val="lowerRoman"/>
      <w:lvlText w:val="%6."/>
      <w:lvlJc w:val="right"/>
      <w:pPr>
        <w:ind w:left="4320" w:hanging="180"/>
      </w:pPr>
    </w:lvl>
    <w:lvl w:ilvl="6" w:tplc="AB3A44F8">
      <w:start w:val="1"/>
      <w:numFmt w:val="decimal"/>
      <w:lvlText w:val="%7."/>
      <w:lvlJc w:val="left"/>
      <w:pPr>
        <w:ind w:left="5040" w:hanging="360"/>
      </w:pPr>
    </w:lvl>
    <w:lvl w:ilvl="7" w:tplc="6A9A2B76">
      <w:start w:val="1"/>
      <w:numFmt w:val="lowerLetter"/>
      <w:lvlText w:val="%8."/>
      <w:lvlJc w:val="left"/>
      <w:pPr>
        <w:ind w:left="5760" w:hanging="360"/>
      </w:pPr>
    </w:lvl>
    <w:lvl w:ilvl="8" w:tplc="93F00B06">
      <w:start w:val="1"/>
      <w:numFmt w:val="lowerRoman"/>
      <w:lvlText w:val="%9."/>
      <w:lvlJc w:val="right"/>
      <w:pPr>
        <w:ind w:left="6480" w:hanging="180"/>
      </w:pPr>
    </w:lvl>
  </w:abstractNum>
  <w:abstractNum w:abstractNumId="108" w15:restartNumberingAfterBreak="0">
    <w:nsid w:val="5F2B4B71"/>
    <w:multiLevelType w:val="multilevel"/>
    <w:tmpl w:val="B7CCA1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9" w15:restartNumberingAfterBreak="0">
    <w:nsid w:val="5FFE570E"/>
    <w:multiLevelType w:val="multilevel"/>
    <w:tmpl w:val="B7CCA1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0" w15:restartNumberingAfterBreak="0">
    <w:nsid w:val="604BE277"/>
    <w:multiLevelType w:val="hybridMultilevel"/>
    <w:tmpl w:val="FFFFFFFF"/>
    <w:lvl w:ilvl="0" w:tplc="4E0690C2">
      <w:start w:val="1"/>
      <w:numFmt w:val="decimal"/>
      <w:lvlText w:val="%1."/>
      <w:lvlJc w:val="left"/>
      <w:pPr>
        <w:ind w:left="720" w:hanging="360"/>
      </w:pPr>
    </w:lvl>
    <w:lvl w:ilvl="1" w:tplc="08BEAFCE">
      <w:start w:val="1"/>
      <w:numFmt w:val="lowerLetter"/>
      <w:lvlText w:val="%2."/>
      <w:lvlJc w:val="left"/>
      <w:pPr>
        <w:ind w:left="1440" w:hanging="360"/>
      </w:pPr>
    </w:lvl>
    <w:lvl w:ilvl="2" w:tplc="16A06DCC">
      <w:start w:val="1"/>
      <w:numFmt w:val="lowerRoman"/>
      <w:lvlText w:val="%3."/>
      <w:lvlJc w:val="right"/>
      <w:pPr>
        <w:ind w:left="2160" w:hanging="180"/>
      </w:pPr>
    </w:lvl>
    <w:lvl w:ilvl="3" w:tplc="89F4E3C2">
      <w:start w:val="1"/>
      <w:numFmt w:val="decimal"/>
      <w:lvlText w:val="%4."/>
      <w:lvlJc w:val="left"/>
      <w:pPr>
        <w:ind w:left="2880" w:hanging="360"/>
      </w:pPr>
    </w:lvl>
    <w:lvl w:ilvl="4" w:tplc="37D080B4">
      <w:start w:val="1"/>
      <w:numFmt w:val="lowerLetter"/>
      <w:lvlText w:val="%5."/>
      <w:lvlJc w:val="left"/>
      <w:pPr>
        <w:ind w:left="3600" w:hanging="360"/>
      </w:pPr>
    </w:lvl>
    <w:lvl w:ilvl="5" w:tplc="2160ABCE">
      <w:start w:val="1"/>
      <w:numFmt w:val="lowerRoman"/>
      <w:lvlText w:val="%6."/>
      <w:lvlJc w:val="right"/>
      <w:pPr>
        <w:ind w:left="4320" w:hanging="180"/>
      </w:pPr>
    </w:lvl>
    <w:lvl w:ilvl="6" w:tplc="8D28C7C2">
      <w:start w:val="1"/>
      <w:numFmt w:val="decimal"/>
      <w:lvlText w:val="%7."/>
      <w:lvlJc w:val="left"/>
      <w:pPr>
        <w:ind w:left="5040" w:hanging="360"/>
      </w:pPr>
    </w:lvl>
    <w:lvl w:ilvl="7" w:tplc="FAAA185C">
      <w:start w:val="1"/>
      <w:numFmt w:val="lowerLetter"/>
      <w:lvlText w:val="%8."/>
      <w:lvlJc w:val="left"/>
      <w:pPr>
        <w:ind w:left="5760" w:hanging="360"/>
      </w:pPr>
    </w:lvl>
    <w:lvl w:ilvl="8" w:tplc="0B74C934">
      <w:start w:val="1"/>
      <w:numFmt w:val="lowerRoman"/>
      <w:lvlText w:val="%9."/>
      <w:lvlJc w:val="right"/>
      <w:pPr>
        <w:ind w:left="6480" w:hanging="180"/>
      </w:pPr>
    </w:lvl>
  </w:abstractNum>
  <w:abstractNum w:abstractNumId="111" w15:restartNumberingAfterBreak="0">
    <w:nsid w:val="610E0FA3"/>
    <w:multiLevelType w:val="hybridMultilevel"/>
    <w:tmpl w:val="5308B906"/>
    <w:lvl w:ilvl="0" w:tplc="9FFAEBF8">
      <w:start w:val="1"/>
      <w:numFmt w:val="decimal"/>
      <w:lvlText w:val="%1."/>
      <w:lvlJc w:val="left"/>
      <w:pPr>
        <w:ind w:left="720" w:hanging="360"/>
      </w:pPr>
    </w:lvl>
    <w:lvl w:ilvl="1" w:tplc="452C3E9E">
      <w:start w:val="1"/>
      <w:numFmt w:val="lowerLetter"/>
      <w:lvlText w:val="%2."/>
      <w:lvlJc w:val="left"/>
      <w:pPr>
        <w:ind w:left="1440" w:hanging="360"/>
      </w:pPr>
    </w:lvl>
    <w:lvl w:ilvl="2" w:tplc="B5E21C12">
      <w:start w:val="1"/>
      <w:numFmt w:val="lowerRoman"/>
      <w:lvlText w:val="%3."/>
      <w:lvlJc w:val="right"/>
      <w:pPr>
        <w:ind w:left="2160" w:hanging="180"/>
      </w:pPr>
    </w:lvl>
    <w:lvl w:ilvl="3" w:tplc="681088F0">
      <w:start w:val="1"/>
      <w:numFmt w:val="decimal"/>
      <w:lvlText w:val="%4."/>
      <w:lvlJc w:val="left"/>
      <w:pPr>
        <w:ind w:left="2880" w:hanging="360"/>
      </w:pPr>
    </w:lvl>
    <w:lvl w:ilvl="4" w:tplc="06985736">
      <w:start w:val="1"/>
      <w:numFmt w:val="lowerLetter"/>
      <w:lvlText w:val="%5."/>
      <w:lvlJc w:val="left"/>
      <w:pPr>
        <w:ind w:left="3600" w:hanging="360"/>
      </w:pPr>
    </w:lvl>
    <w:lvl w:ilvl="5" w:tplc="40347AC4">
      <w:start w:val="1"/>
      <w:numFmt w:val="lowerRoman"/>
      <w:lvlText w:val="%6."/>
      <w:lvlJc w:val="right"/>
      <w:pPr>
        <w:ind w:left="4320" w:hanging="180"/>
      </w:pPr>
    </w:lvl>
    <w:lvl w:ilvl="6" w:tplc="3A58CF18">
      <w:start w:val="1"/>
      <w:numFmt w:val="decimal"/>
      <w:lvlText w:val="%7."/>
      <w:lvlJc w:val="left"/>
      <w:pPr>
        <w:ind w:left="5040" w:hanging="360"/>
      </w:pPr>
    </w:lvl>
    <w:lvl w:ilvl="7" w:tplc="659EFE70">
      <w:start w:val="1"/>
      <w:numFmt w:val="lowerLetter"/>
      <w:lvlText w:val="%8."/>
      <w:lvlJc w:val="left"/>
      <w:pPr>
        <w:ind w:left="5760" w:hanging="360"/>
      </w:pPr>
    </w:lvl>
    <w:lvl w:ilvl="8" w:tplc="AD8A277A">
      <w:start w:val="1"/>
      <w:numFmt w:val="lowerRoman"/>
      <w:lvlText w:val="%9."/>
      <w:lvlJc w:val="right"/>
      <w:pPr>
        <w:ind w:left="6480" w:hanging="180"/>
      </w:pPr>
    </w:lvl>
  </w:abstractNum>
  <w:abstractNum w:abstractNumId="112" w15:restartNumberingAfterBreak="0">
    <w:nsid w:val="62AD54EA"/>
    <w:multiLevelType w:val="hybridMultilevel"/>
    <w:tmpl w:val="42589732"/>
    <w:lvl w:ilvl="0" w:tplc="D60888A8">
      <w:start w:val="1"/>
      <w:numFmt w:val="bullet"/>
      <w:lvlText w:val="·"/>
      <w:lvlJc w:val="left"/>
      <w:pPr>
        <w:ind w:left="720" w:hanging="360"/>
      </w:pPr>
      <w:rPr>
        <w:rFonts w:ascii="Symbol" w:hAnsi="Symbol" w:hint="default"/>
      </w:rPr>
    </w:lvl>
    <w:lvl w:ilvl="1" w:tplc="32BE0E3A">
      <w:start w:val="1"/>
      <w:numFmt w:val="bullet"/>
      <w:lvlText w:val="o"/>
      <w:lvlJc w:val="left"/>
      <w:pPr>
        <w:ind w:left="1440" w:hanging="360"/>
      </w:pPr>
      <w:rPr>
        <w:rFonts w:ascii="Courier New" w:hAnsi="Courier New" w:hint="default"/>
      </w:rPr>
    </w:lvl>
    <w:lvl w:ilvl="2" w:tplc="381E4C08">
      <w:start w:val="1"/>
      <w:numFmt w:val="bullet"/>
      <w:lvlText w:val=""/>
      <w:lvlJc w:val="left"/>
      <w:pPr>
        <w:ind w:left="2160" w:hanging="360"/>
      </w:pPr>
      <w:rPr>
        <w:rFonts w:ascii="Wingdings" w:hAnsi="Wingdings" w:hint="default"/>
      </w:rPr>
    </w:lvl>
    <w:lvl w:ilvl="3" w:tplc="432A129E">
      <w:start w:val="1"/>
      <w:numFmt w:val="bullet"/>
      <w:lvlText w:val=""/>
      <w:lvlJc w:val="left"/>
      <w:pPr>
        <w:ind w:left="2880" w:hanging="360"/>
      </w:pPr>
      <w:rPr>
        <w:rFonts w:ascii="Symbol" w:hAnsi="Symbol" w:hint="default"/>
      </w:rPr>
    </w:lvl>
    <w:lvl w:ilvl="4" w:tplc="8340B12C">
      <w:start w:val="1"/>
      <w:numFmt w:val="bullet"/>
      <w:lvlText w:val="o"/>
      <w:lvlJc w:val="left"/>
      <w:pPr>
        <w:ind w:left="3600" w:hanging="360"/>
      </w:pPr>
      <w:rPr>
        <w:rFonts w:ascii="Courier New" w:hAnsi="Courier New" w:hint="default"/>
      </w:rPr>
    </w:lvl>
    <w:lvl w:ilvl="5" w:tplc="8B605180">
      <w:start w:val="1"/>
      <w:numFmt w:val="bullet"/>
      <w:lvlText w:val=""/>
      <w:lvlJc w:val="left"/>
      <w:pPr>
        <w:ind w:left="4320" w:hanging="360"/>
      </w:pPr>
      <w:rPr>
        <w:rFonts w:ascii="Wingdings" w:hAnsi="Wingdings" w:hint="default"/>
      </w:rPr>
    </w:lvl>
    <w:lvl w:ilvl="6" w:tplc="2514C1B6">
      <w:start w:val="1"/>
      <w:numFmt w:val="bullet"/>
      <w:lvlText w:val=""/>
      <w:lvlJc w:val="left"/>
      <w:pPr>
        <w:ind w:left="5040" w:hanging="360"/>
      </w:pPr>
      <w:rPr>
        <w:rFonts w:ascii="Symbol" w:hAnsi="Symbol" w:hint="default"/>
      </w:rPr>
    </w:lvl>
    <w:lvl w:ilvl="7" w:tplc="E4FC57B8">
      <w:start w:val="1"/>
      <w:numFmt w:val="bullet"/>
      <w:lvlText w:val="o"/>
      <w:lvlJc w:val="left"/>
      <w:pPr>
        <w:ind w:left="5760" w:hanging="360"/>
      </w:pPr>
      <w:rPr>
        <w:rFonts w:ascii="Courier New" w:hAnsi="Courier New" w:hint="default"/>
      </w:rPr>
    </w:lvl>
    <w:lvl w:ilvl="8" w:tplc="A1A4AD1C">
      <w:start w:val="1"/>
      <w:numFmt w:val="bullet"/>
      <w:lvlText w:val=""/>
      <w:lvlJc w:val="left"/>
      <w:pPr>
        <w:ind w:left="6480" w:hanging="360"/>
      </w:pPr>
      <w:rPr>
        <w:rFonts w:ascii="Wingdings" w:hAnsi="Wingdings" w:hint="default"/>
      </w:rPr>
    </w:lvl>
  </w:abstractNum>
  <w:abstractNum w:abstractNumId="113" w15:restartNumberingAfterBreak="0">
    <w:nsid w:val="65C0E250"/>
    <w:multiLevelType w:val="hybridMultilevel"/>
    <w:tmpl w:val="D8E2EFF6"/>
    <w:lvl w:ilvl="0" w:tplc="771AACE0">
      <w:start w:val="1"/>
      <w:numFmt w:val="bullet"/>
      <w:lvlText w:val="·"/>
      <w:lvlJc w:val="left"/>
      <w:pPr>
        <w:ind w:left="720" w:hanging="360"/>
      </w:pPr>
      <w:rPr>
        <w:rFonts w:ascii="Symbol" w:hAnsi="Symbol" w:hint="default"/>
      </w:rPr>
    </w:lvl>
    <w:lvl w:ilvl="1" w:tplc="825ECF1C">
      <w:start w:val="1"/>
      <w:numFmt w:val="bullet"/>
      <w:lvlText w:val="o"/>
      <w:lvlJc w:val="left"/>
      <w:pPr>
        <w:ind w:left="1440" w:hanging="360"/>
      </w:pPr>
      <w:rPr>
        <w:rFonts w:ascii="Courier New" w:hAnsi="Courier New" w:hint="default"/>
      </w:rPr>
    </w:lvl>
    <w:lvl w:ilvl="2" w:tplc="01CE9276">
      <w:start w:val="1"/>
      <w:numFmt w:val="bullet"/>
      <w:lvlText w:val=""/>
      <w:lvlJc w:val="left"/>
      <w:pPr>
        <w:ind w:left="2160" w:hanging="360"/>
      </w:pPr>
      <w:rPr>
        <w:rFonts w:ascii="Wingdings" w:hAnsi="Wingdings" w:hint="default"/>
      </w:rPr>
    </w:lvl>
    <w:lvl w:ilvl="3" w:tplc="523642D2">
      <w:start w:val="1"/>
      <w:numFmt w:val="bullet"/>
      <w:lvlText w:val=""/>
      <w:lvlJc w:val="left"/>
      <w:pPr>
        <w:ind w:left="2880" w:hanging="360"/>
      </w:pPr>
      <w:rPr>
        <w:rFonts w:ascii="Symbol" w:hAnsi="Symbol" w:hint="default"/>
      </w:rPr>
    </w:lvl>
    <w:lvl w:ilvl="4" w:tplc="CE52CE34">
      <w:start w:val="1"/>
      <w:numFmt w:val="bullet"/>
      <w:lvlText w:val="o"/>
      <w:lvlJc w:val="left"/>
      <w:pPr>
        <w:ind w:left="3600" w:hanging="360"/>
      </w:pPr>
      <w:rPr>
        <w:rFonts w:ascii="Courier New" w:hAnsi="Courier New" w:hint="default"/>
      </w:rPr>
    </w:lvl>
    <w:lvl w:ilvl="5" w:tplc="4628D534">
      <w:start w:val="1"/>
      <w:numFmt w:val="bullet"/>
      <w:lvlText w:val=""/>
      <w:lvlJc w:val="left"/>
      <w:pPr>
        <w:ind w:left="4320" w:hanging="360"/>
      </w:pPr>
      <w:rPr>
        <w:rFonts w:ascii="Wingdings" w:hAnsi="Wingdings" w:hint="default"/>
      </w:rPr>
    </w:lvl>
    <w:lvl w:ilvl="6" w:tplc="C4C8E12A">
      <w:start w:val="1"/>
      <w:numFmt w:val="bullet"/>
      <w:lvlText w:val=""/>
      <w:lvlJc w:val="left"/>
      <w:pPr>
        <w:ind w:left="5040" w:hanging="360"/>
      </w:pPr>
      <w:rPr>
        <w:rFonts w:ascii="Symbol" w:hAnsi="Symbol" w:hint="default"/>
      </w:rPr>
    </w:lvl>
    <w:lvl w:ilvl="7" w:tplc="A2BC92C0">
      <w:start w:val="1"/>
      <w:numFmt w:val="bullet"/>
      <w:lvlText w:val="o"/>
      <w:lvlJc w:val="left"/>
      <w:pPr>
        <w:ind w:left="5760" w:hanging="360"/>
      </w:pPr>
      <w:rPr>
        <w:rFonts w:ascii="Courier New" w:hAnsi="Courier New" w:hint="default"/>
      </w:rPr>
    </w:lvl>
    <w:lvl w:ilvl="8" w:tplc="328E024A">
      <w:start w:val="1"/>
      <w:numFmt w:val="bullet"/>
      <w:lvlText w:val=""/>
      <w:lvlJc w:val="left"/>
      <w:pPr>
        <w:ind w:left="6480" w:hanging="360"/>
      </w:pPr>
      <w:rPr>
        <w:rFonts w:ascii="Wingdings" w:hAnsi="Wingdings" w:hint="default"/>
      </w:rPr>
    </w:lvl>
  </w:abstractNum>
  <w:abstractNum w:abstractNumId="114" w15:restartNumberingAfterBreak="0">
    <w:nsid w:val="66C1E8F3"/>
    <w:multiLevelType w:val="hybridMultilevel"/>
    <w:tmpl w:val="DB2CC9A0"/>
    <w:lvl w:ilvl="0" w:tplc="8BA25570">
      <w:start w:val="1"/>
      <w:numFmt w:val="bullet"/>
      <w:lvlText w:val="·"/>
      <w:lvlJc w:val="left"/>
      <w:pPr>
        <w:ind w:left="720" w:hanging="360"/>
      </w:pPr>
      <w:rPr>
        <w:rFonts w:ascii="Symbol" w:hAnsi="Symbol" w:hint="default"/>
      </w:rPr>
    </w:lvl>
    <w:lvl w:ilvl="1" w:tplc="F9FE22CA">
      <w:start w:val="1"/>
      <w:numFmt w:val="bullet"/>
      <w:lvlText w:val="o"/>
      <w:lvlJc w:val="left"/>
      <w:pPr>
        <w:ind w:left="1440" w:hanging="360"/>
      </w:pPr>
      <w:rPr>
        <w:rFonts w:ascii="Courier New" w:hAnsi="Courier New" w:hint="default"/>
      </w:rPr>
    </w:lvl>
    <w:lvl w:ilvl="2" w:tplc="EC5AF30C">
      <w:start w:val="1"/>
      <w:numFmt w:val="bullet"/>
      <w:lvlText w:val=""/>
      <w:lvlJc w:val="left"/>
      <w:pPr>
        <w:ind w:left="2160" w:hanging="360"/>
      </w:pPr>
      <w:rPr>
        <w:rFonts w:ascii="Wingdings" w:hAnsi="Wingdings" w:hint="default"/>
      </w:rPr>
    </w:lvl>
    <w:lvl w:ilvl="3" w:tplc="A1A49B86">
      <w:start w:val="1"/>
      <w:numFmt w:val="bullet"/>
      <w:lvlText w:val=""/>
      <w:lvlJc w:val="left"/>
      <w:pPr>
        <w:ind w:left="2880" w:hanging="360"/>
      </w:pPr>
      <w:rPr>
        <w:rFonts w:ascii="Symbol" w:hAnsi="Symbol" w:hint="default"/>
      </w:rPr>
    </w:lvl>
    <w:lvl w:ilvl="4" w:tplc="04D48D76">
      <w:start w:val="1"/>
      <w:numFmt w:val="bullet"/>
      <w:lvlText w:val="o"/>
      <w:lvlJc w:val="left"/>
      <w:pPr>
        <w:ind w:left="3600" w:hanging="360"/>
      </w:pPr>
      <w:rPr>
        <w:rFonts w:ascii="Courier New" w:hAnsi="Courier New" w:hint="default"/>
      </w:rPr>
    </w:lvl>
    <w:lvl w:ilvl="5" w:tplc="8E8AA58E">
      <w:start w:val="1"/>
      <w:numFmt w:val="bullet"/>
      <w:lvlText w:val=""/>
      <w:lvlJc w:val="left"/>
      <w:pPr>
        <w:ind w:left="4320" w:hanging="360"/>
      </w:pPr>
      <w:rPr>
        <w:rFonts w:ascii="Wingdings" w:hAnsi="Wingdings" w:hint="default"/>
      </w:rPr>
    </w:lvl>
    <w:lvl w:ilvl="6" w:tplc="A732C4BA">
      <w:start w:val="1"/>
      <w:numFmt w:val="bullet"/>
      <w:lvlText w:val=""/>
      <w:lvlJc w:val="left"/>
      <w:pPr>
        <w:ind w:left="5040" w:hanging="360"/>
      </w:pPr>
      <w:rPr>
        <w:rFonts w:ascii="Symbol" w:hAnsi="Symbol" w:hint="default"/>
      </w:rPr>
    </w:lvl>
    <w:lvl w:ilvl="7" w:tplc="9308102C">
      <w:start w:val="1"/>
      <w:numFmt w:val="bullet"/>
      <w:lvlText w:val="o"/>
      <w:lvlJc w:val="left"/>
      <w:pPr>
        <w:ind w:left="5760" w:hanging="360"/>
      </w:pPr>
      <w:rPr>
        <w:rFonts w:ascii="Courier New" w:hAnsi="Courier New" w:hint="default"/>
      </w:rPr>
    </w:lvl>
    <w:lvl w:ilvl="8" w:tplc="CA12A2C4">
      <w:start w:val="1"/>
      <w:numFmt w:val="bullet"/>
      <w:lvlText w:val=""/>
      <w:lvlJc w:val="left"/>
      <w:pPr>
        <w:ind w:left="6480" w:hanging="360"/>
      </w:pPr>
      <w:rPr>
        <w:rFonts w:ascii="Wingdings" w:hAnsi="Wingdings" w:hint="default"/>
      </w:rPr>
    </w:lvl>
  </w:abstractNum>
  <w:abstractNum w:abstractNumId="115" w15:restartNumberingAfterBreak="0">
    <w:nsid w:val="67B2BF67"/>
    <w:multiLevelType w:val="hybridMultilevel"/>
    <w:tmpl w:val="926A72EE"/>
    <w:lvl w:ilvl="0" w:tplc="732CBAC8">
      <w:start w:val="1"/>
      <w:numFmt w:val="decimal"/>
      <w:lvlText w:val="%1."/>
      <w:lvlJc w:val="left"/>
      <w:pPr>
        <w:ind w:left="720" w:hanging="360"/>
      </w:pPr>
    </w:lvl>
    <w:lvl w:ilvl="1" w:tplc="2D66110A">
      <w:start w:val="1"/>
      <w:numFmt w:val="lowerLetter"/>
      <w:lvlText w:val="%2."/>
      <w:lvlJc w:val="left"/>
      <w:pPr>
        <w:ind w:left="1440" w:hanging="360"/>
      </w:pPr>
    </w:lvl>
    <w:lvl w:ilvl="2" w:tplc="1D9AFE84">
      <w:start w:val="1"/>
      <w:numFmt w:val="lowerRoman"/>
      <w:lvlText w:val="%3."/>
      <w:lvlJc w:val="right"/>
      <w:pPr>
        <w:ind w:left="2160" w:hanging="180"/>
      </w:pPr>
    </w:lvl>
    <w:lvl w:ilvl="3" w:tplc="9B244774">
      <w:start w:val="1"/>
      <w:numFmt w:val="decimal"/>
      <w:lvlText w:val="%4."/>
      <w:lvlJc w:val="left"/>
      <w:pPr>
        <w:ind w:left="2880" w:hanging="360"/>
      </w:pPr>
    </w:lvl>
    <w:lvl w:ilvl="4" w:tplc="875408F2">
      <w:start w:val="1"/>
      <w:numFmt w:val="lowerLetter"/>
      <w:lvlText w:val="%5."/>
      <w:lvlJc w:val="left"/>
      <w:pPr>
        <w:ind w:left="3600" w:hanging="360"/>
      </w:pPr>
    </w:lvl>
    <w:lvl w:ilvl="5" w:tplc="75A47008">
      <w:start w:val="1"/>
      <w:numFmt w:val="lowerRoman"/>
      <w:lvlText w:val="%6."/>
      <w:lvlJc w:val="right"/>
      <w:pPr>
        <w:ind w:left="4320" w:hanging="180"/>
      </w:pPr>
    </w:lvl>
    <w:lvl w:ilvl="6" w:tplc="61AED298">
      <w:start w:val="1"/>
      <w:numFmt w:val="decimal"/>
      <w:lvlText w:val="%7."/>
      <w:lvlJc w:val="left"/>
      <w:pPr>
        <w:ind w:left="5040" w:hanging="360"/>
      </w:pPr>
    </w:lvl>
    <w:lvl w:ilvl="7" w:tplc="AC12D608">
      <w:start w:val="1"/>
      <w:numFmt w:val="lowerLetter"/>
      <w:lvlText w:val="%8."/>
      <w:lvlJc w:val="left"/>
      <w:pPr>
        <w:ind w:left="5760" w:hanging="360"/>
      </w:pPr>
    </w:lvl>
    <w:lvl w:ilvl="8" w:tplc="73D424FA">
      <w:start w:val="1"/>
      <w:numFmt w:val="lowerRoman"/>
      <w:lvlText w:val="%9."/>
      <w:lvlJc w:val="right"/>
      <w:pPr>
        <w:ind w:left="6480" w:hanging="180"/>
      </w:pPr>
    </w:lvl>
  </w:abstractNum>
  <w:abstractNum w:abstractNumId="116" w15:restartNumberingAfterBreak="0">
    <w:nsid w:val="69CB511F"/>
    <w:multiLevelType w:val="hybridMultilevel"/>
    <w:tmpl w:val="CFF6A3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6B32BF3D"/>
    <w:multiLevelType w:val="hybridMultilevel"/>
    <w:tmpl w:val="0B2AC57C"/>
    <w:lvl w:ilvl="0" w:tplc="AACE12EA">
      <w:start w:val="1"/>
      <w:numFmt w:val="bullet"/>
      <w:lvlText w:val="-"/>
      <w:lvlJc w:val="left"/>
      <w:pPr>
        <w:ind w:left="720" w:hanging="360"/>
      </w:pPr>
      <w:rPr>
        <w:rFonts w:ascii="&quot;Calibri&quot;,sans-serif" w:hAnsi="&quot;Calibri&quot;,sans-serif" w:hint="default"/>
      </w:rPr>
    </w:lvl>
    <w:lvl w:ilvl="1" w:tplc="E0802860">
      <w:start w:val="1"/>
      <w:numFmt w:val="bullet"/>
      <w:lvlText w:val="o"/>
      <w:lvlJc w:val="left"/>
      <w:pPr>
        <w:ind w:left="1440" w:hanging="360"/>
      </w:pPr>
      <w:rPr>
        <w:rFonts w:ascii="Courier New" w:hAnsi="Courier New" w:hint="default"/>
      </w:rPr>
    </w:lvl>
    <w:lvl w:ilvl="2" w:tplc="36A83602">
      <w:start w:val="1"/>
      <w:numFmt w:val="bullet"/>
      <w:lvlText w:val=""/>
      <w:lvlJc w:val="left"/>
      <w:pPr>
        <w:ind w:left="2160" w:hanging="360"/>
      </w:pPr>
      <w:rPr>
        <w:rFonts w:ascii="Wingdings" w:hAnsi="Wingdings" w:hint="default"/>
      </w:rPr>
    </w:lvl>
    <w:lvl w:ilvl="3" w:tplc="49FA5A44">
      <w:start w:val="1"/>
      <w:numFmt w:val="bullet"/>
      <w:lvlText w:val=""/>
      <w:lvlJc w:val="left"/>
      <w:pPr>
        <w:ind w:left="2880" w:hanging="360"/>
      </w:pPr>
      <w:rPr>
        <w:rFonts w:ascii="Symbol" w:hAnsi="Symbol" w:hint="default"/>
      </w:rPr>
    </w:lvl>
    <w:lvl w:ilvl="4" w:tplc="3690B752">
      <w:start w:val="1"/>
      <w:numFmt w:val="bullet"/>
      <w:lvlText w:val="o"/>
      <w:lvlJc w:val="left"/>
      <w:pPr>
        <w:ind w:left="3600" w:hanging="360"/>
      </w:pPr>
      <w:rPr>
        <w:rFonts w:ascii="Courier New" w:hAnsi="Courier New" w:hint="default"/>
      </w:rPr>
    </w:lvl>
    <w:lvl w:ilvl="5" w:tplc="36164E64">
      <w:start w:val="1"/>
      <w:numFmt w:val="bullet"/>
      <w:lvlText w:val=""/>
      <w:lvlJc w:val="left"/>
      <w:pPr>
        <w:ind w:left="4320" w:hanging="360"/>
      </w:pPr>
      <w:rPr>
        <w:rFonts w:ascii="Wingdings" w:hAnsi="Wingdings" w:hint="default"/>
      </w:rPr>
    </w:lvl>
    <w:lvl w:ilvl="6" w:tplc="BE80A5EA">
      <w:start w:val="1"/>
      <w:numFmt w:val="bullet"/>
      <w:lvlText w:val=""/>
      <w:lvlJc w:val="left"/>
      <w:pPr>
        <w:ind w:left="5040" w:hanging="360"/>
      </w:pPr>
      <w:rPr>
        <w:rFonts w:ascii="Symbol" w:hAnsi="Symbol" w:hint="default"/>
      </w:rPr>
    </w:lvl>
    <w:lvl w:ilvl="7" w:tplc="A4A833B4">
      <w:start w:val="1"/>
      <w:numFmt w:val="bullet"/>
      <w:lvlText w:val="o"/>
      <w:lvlJc w:val="left"/>
      <w:pPr>
        <w:ind w:left="5760" w:hanging="360"/>
      </w:pPr>
      <w:rPr>
        <w:rFonts w:ascii="Courier New" w:hAnsi="Courier New" w:hint="default"/>
      </w:rPr>
    </w:lvl>
    <w:lvl w:ilvl="8" w:tplc="F1A8778C">
      <w:start w:val="1"/>
      <w:numFmt w:val="bullet"/>
      <w:lvlText w:val=""/>
      <w:lvlJc w:val="left"/>
      <w:pPr>
        <w:ind w:left="6480" w:hanging="360"/>
      </w:pPr>
      <w:rPr>
        <w:rFonts w:ascii="Wingdings" w:hAnsi="Wingdings" w:hint="default"/>
      </w:rPr>
    </w:lvl>
  </w:abstractNum>
  <w:abstractNum w:abstractNumId="118" w15:restartNumberingAfterBreak="0">
    <w:nsid w:val="6CF56F06"/>
    <w:multiLevelType w:val="hybridMultilevel"/>
    <w:tmpl w:val="AD7ABE00"/>
    <w:lvl w:ilvl="0" w:tplc="91249560">
      <w:start w:val="1"/>
      <w:numFmt w:val="bullet"/>
      <w:lvlText w:val="-"/>
      <w:lvlJc w:val="left"/>
      <w:pPr>
        <w:ind w:left="720" w:hanging="360"/>
      </w:pPr>
      <w:rPr>
        <w:rFonts w:ascii="&quot;Calibri&quot;,sans-serif" w:hAnsi="&quot;Calibri&quot;,sans-serif" w:hint="default"/>
      </w:rPr>
    </w:lvl>
    <w:lvl w:ilvl="1" w:tplc="13865184">
      <w:start w:val="1"/>
      <w:numFmt w:val="bullet"/>
      <w:lvlText w:val="o"/>
      <w:lvlJc w:val="left"/>
      <w:pPr>
        <w:ind w:left="1440" w:hanging="360"/>
      </w:pPr>
      <w:rPr>
        <w:rFonts w:ascii="Courier New" w:hAnsi="Courier New" w:hint="default"/>
      </w:rPr>
    </w:lvl>
    <w:lvl w:ilvl="2" w:tplc="BAE2EF02">
      <w:start w:val="1"/>
      <w:numFmt w:val="bullet"/>
      <w:lvlText w:val=""/>
      <w:lvlJc w:val="left"/>
      <w:pPr>
        <w:ind w:left="2160" w:hanging="360"/>
      </w:pPr>
      <w:rPr>
        <w:rFonts w:ascii="Wingdings" w:hAnsi="Wingdings" w:hint="default"/>
      </w:rPr>
    </w:lvl>
    <w:lvl w:ilvl="3" w:tplc="A2EA7D6C">
      <w:start w:val="1"/>
      <w:numFmt w:val="bullet"/>
      <w:lvlText w:val=""/>
      <w:lvlJc w:val="left"/>
      <w:pPr>
        <w:ind w:left="2880" w:hanging="360"/>
      </w:pPr>
      <w:rPr>
        <w:rFonts w:ascii="Symbol" w:hAnsi="Symbol" w:hint="default"/>
      </w:rPr>
    </w:lvl>
    <w:lvl w:ilvl="4" w:tplc="25D841B0">
      <w:start w:val="1"/>
      <w:numFmt w:val="bullet"/>
      <w:lvlText w:val="o"/>
      <w:lvlJc w:val="left"/>
      <w:pPr>
        <w:ind w:left="3600" w:hanging="360"/>
      </w:pPr>
      <w:rPr>
        <w:rFonts w:ascii="Courier New" w:hAnsi="Courier New" w:hint="default"/>
      </w:rPr>
    </w:lvl>
    <w:lvl w:ilvl="5" w:tplc="5A500756">
      <w:start w:val="1"/>
      <w:numFmt w:val="bullet"/>
      <w:lvlText w:val=""/>
      <w:lvlJc w:val="left"/>
      <w:pPr>
        <w:ind w:left="4320" w:hanging="360"/>
      </w:pPr>
      <w:rPr>
        <w:rFonts w:ascii="Wingdings" w:hAnsi="Wingdings" w:hint="default"/>
      </w:rPr>
    </w:lvl>
    <w:lvl w:ilvl="6" w:tplc="AF2223F0">
      <w:start w:val="1"/>
      <w:numFmt w:val="bullet"/>
      <w:lvlText w:val=""/>
      <w:lvlJc w:val="left"/>
      <w:pPr>
        <w:ind w:left="5040" w:hanging="360"/>
      </w:pPr>
      <w:rPr>
        <w:rFonts w:ascii="Symbol" w:hAnsi="Symbol" w:hint="default"/>
      </w:rPr>
    </w:lvl>
    <w:lvl w:ilvl="7" w:tplc="EF3A4BAC">
      <w:start w:val="1"/>
      <w:numFmt w:val="bullet"/>
      <w:lvlText w:val="o"/>
      <w:lvlJc w:val="left"/>
      <w:pPr>
        <w:ind w:left="5760" w:hanging="360"/>
      </w:pPr>
      <w:rPr>
        <w:rFonts w:ascii="Courier New" w:hAnsi="Courier New" w:hint="default"/>
      </w:rPr>
    </w:lvl>
    <w:lvl w:ilvl="8" w:tplc="543CE79A">
      <w:start w:val="1"/>
      <w:numFmt w:val="bullet"/>
      <w:lvlText w:val=""/>
      <w:lvlJc w:val="left"/>
      <w:pPr>
        <w:ind w:left="6480" w:hanging="360"/>
      </w:pPr>
      <w:rPr>
        <w:rFonts w:ascii="Wingdings" w:hAnsi="Wingdings" w:hint="default"/>
      </w:rPr>
    </w:lvl>
  </w:abstractNum>
  <w:abstractNum w:abstractNumId="119" w15:restartNumberingAfterBreak="0">
    <w:nsid w:val="6D193399"/>
    <w:multiLevelType w:val="multilevel"/>
    <w:tmpl w:val="66960208"/>
    <w:lvl w:ilvl="0">
      <w:start w:val="1"/>
      <w:numFmt w:val="decimal"/>
      <w:lvlText w:val="%1."/>
      <w:lvlJc w:val="left"/>
      <w:pPr>
        <w:ind w:left="720" w:hanging="360"/>
      </w:pPr>
    </w:lvl>
    <w:lvl w:ilvl="1">
      <w:start w:val="1"/>
      <w:numFmt w:val="decimal"/>
      <w:lvlText w:val="%1.%2"/>
      <w:lvlJc w:val="left"/>
      <w:pPr>
        <w:ind w:left="576" w:hanging="576"/>
      </w:pPr>
      <w:rPr>
        <w:rFonts w:ascii="Calibri,Arial" w:hAnsi="Calibri,Arial" w:hint="default"/>
      </w:rPr>
    </w:lvl>
    <w:lvl w:ilvl="2">
      <w:start w:val="1"/>
      <w:numFmt w:val="decimal"/>
      <w:lvlText w:val="%1.%2.%3"/>
      <w:lvlJc w:val="left"/>
      <w:pPr>
        <w:ind w:left="1146"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6F2EE9D3"/>
    <w:multiLevelType w:val="hybridMultilevel"/>
    <w:tmpl w:val="C08C4A12"/>
    <w:lvl w:ilvl="0" w:tplc="0C36E7DE">
      <w:start w:val="1"/>
      <w:numFmt w:val="bullet"/>
      <w:lvlText w:val="-"/>
      <w:lvlJc w:val="left"/>
      <w:pPr>
        <w:ind w:left="720" w:hanging="360"/>
      </w:pPr>
      <w:rPr>
        <w:rFonts w:ascii="&quot;Calibri&quot;,sans-serif" w:hAnsi="&quot;Calibri&quot;,sans-serif" w:hint="default"/>
      </w:rPr>
    </w:lvl>
    <w:lvl w:ilvl="1" w:tplc="D3EA3848">
      <w:start w:val="1"/>
      <w:numFmt w:val="bullet"/>
      <w:lvlText w:val="o"/>
      <w:lvlJc w:val="left"/>
      <w:pPr>
        <w:ind w:left="1440" w:hanging="360"/>
      </w:pPr>
      <w:rPr>
        <w:rFonts w:ascii="Courier New" w:hAnsi="Courier New" w:hint="default"/>
      </w:rPr>
    </w:lvl>
    <w:lvl w:ilvl="2" w:tplc="9FF4E1FE">
      <w:start w:val="1"/>
      <w:numFmt w:val="bullet"/>
      <w:lvlText w:val=""/>
      <w:lvlJc w:val="left"/>
      <w:pPr>
        <w:ind w:left="2160" w:hanging="360"/>
      </w:pPr>
      <w:rPr>
        <w:rFonts w:ascii="Wingdings" w:hAnsi="Wingdings" w:hint="default"/>
      </w:rPr>
    </w:lvl>
    <w:lvl w:ilvl="3" w:tplc="79CA9EF8">
      <w:start w:val="1"/>
      <w:numFmt w:val="bullet"/>
      <w:lvlText w:val=""/>
      <w:lvlJc w:val="left"/>
      <w:pPr>
        <w:ind w:left="2880" w:hanging="360"/>
      </w:pPr>
      <w:rPr>
        <w:rFonts w:ascii="Symbol" w:hAnsi="Symbol" w:hint="default"/>
      </w:rPr>
    </w:lvl>
    <w:lvl w:ilvl="4" w:tplc="022A68C0">
      <w:start w:val="1"/>
      <w:numFmt w:val="bullet"/>
      <w:lvlText w:val="o"/>
      <w:lvlJc w:val="left"/>
      <w:pPr>
        <w:ind w:left="3600" w:hanging="360"/>
      </w:pPr>
      <w:rPr>
        <w:rFonts w:ascii="Courier New" w:hAnsi="Courier New" w:hint="default"/>
      </w:rPr>
    </w:lvl>
    <w:lvl w:ilvl="5" w:tplc="E86AD440">
      <w:start w:val="1"/>
      <w:numFmt w:val="bullet"/>
      <w:lvlText w:val=""/>
      <w:lvlJc w:val="left"/>
      <w:pPr>
        <w:ind w:left="4320" w:hanging="360"/>
      </w:pPr>
      <w:rPr>
        <w:rFonts w:ascii="Wingdings" w:hAnsi="Wingdings" w:hint="default"/>
      </w:rPr>
    </w:lvl>
    <w:lvl w:ilvl="6" w:tplc="59629574">
      <w:start w:val="1"/>
      <w:numFmt w:val="bullet"/>
      <w:lvlText w:val=""/>
      <w:lvlJc w:val="left"/>
      <w:pPr>
        <w:ind w:left="5040" w:hanging="360"/>
      </w:pPr>
      <w:rPr>
        <w:rFonts w:ascii="Symbol" w:hAnsi="Symbol" w:hint="default"/>
      </w:rPr>
    </w:lvl>
    <w:lvl w:ilvl="7" w:tplc="09184FA6">
      <w:start w:val="1"/>
      <w:numFmt w:val="bullet"/>
      <w:lvlText w:val="o"/>
      <w:lvlJc w:val="left"/>
      <w:pPr>
        <w:ind w:left="5760" w:hanging="360"/>
      </w:pPr>
      <w:rPr>
        <w:rFonts w:ascii="Courier New" w:hAnsi="Courier New" w:hint="default"/>
      </w:rPr>
    </w:lvl>
    <w:lvl w:ilvl="8" w:tplc="1F3CBAC8">
      <w:start w:val="1"/>
      <w:numFmt w:val="bullet"/>
      <w:lvlText w:val=""/>
      <w:lvlJc w:val="left"/>
      <w:pPr>
        <w:ind w:left="6480" w:hanging="360"/>
      </w:pPr>
      <w:rPr>
        <w:rFonts w:ascii="Wingdings" w:hAnsi="Wingdings" w:hint="default"/>
      </w:rPr>
    </w:lvl>
  </w:abstractNum>
  <w:abstractNum w:abstractNumId="121" w15:restartNumberingAfterBreak="0">
    <w:nsid w:val="6F97E7A1"/>
    <w:multiLevelType w:val="hybridMultilevel"/>
    <w:tmpl w:val="7200E6DC"/>
    <w:lvl w:ilvl="0" w:tplc="1562AE0E">
      <w:start w:val="1"/>
      <w:numFmt w:val="bullet"/>
      <w:lvlText w:val=""/>
      <w:lvlJc w:val="left"/>
      <w:pPr>
        <w:ind w:left="720" w:hanging="360"/>
      </w:pPr>
      <w:rPr>
        <w:rFonts w:ascii="Symbol" w:hAnsi="Symbol" w:hint="default"/>
      </w:rPr>
    </w:lvl>
    <w:lvl w:ilvl="1" w:tplc="05284A58">
      <w:start w:val="1"/>
      <w:numFmt w:val="bullet"/>
      <w:lvlText w:val="o"/>
      <w:lvlJc w:val="left"/>
      <w:pPr>
        <w:ind w:left="1440" w:hanging="360"/>
      </w:pPr>
      <w:rPr>
        <w:rFonts w:ascii="Courier New" w:hAnsi="Courier New" w:hint="default"/>
      </w:rPr>
    </w:lvl>
    <w:lvl w:ilvl="2" w:tplc="8C422BCA">
      <w:start w:val="1"/>
      <w:numFmt w:val="bullet"/>
      <w:lvlText w:val=""/>
      <w:lvlJc w:val="left"/>
      <w:pPr>
        <w:ind w:left="2160" w:hanging="360"/>
      </w:pPr>
      <w:rPr>
        <w:rFonts w:ascii="Wingdings" w:hAnsi="Wingdings" w:hint="default"/>
      </w:rPr>
    </w:lvl>
    <w:lvl w:ilvl="3" w:tplc="37D09EA8">
      <w:start w:val="1"/>
      <w:numFmt w:val="bullet"/>
      <w:lvlText w:val=""/>
      <w:lvlJc w:val="left"/>
      <w:pPr>
        <w:ind w:left="2880" w:hanging="360"/>
      </w:pPr>
      <w:rPr>
        <w:rFonts w:ascii="Symbol" w:hAnsi="Symbol" w:hint="default"/>
      </w:rPr>
    </w:lvl>
    <w:lvl w:ilvl="4" w:tplc="153A9EB2">
      <w:start w:val="1"/>
      <w:numFmt w:val="bullet"/>
      <w:lvlText w:val="o"/>
      <w:lvlJc w:val="left"/>
      <w:pPr>
        <w:ind w:left="3600" w:hanging="360"/>
      </w:pPr>
      <w:rPr>
        <w:rFonts w:ascii="Courier New" w:hAnsi="Courier New" w:hint="default"/>
      </w:rPr>
    </w:lvl>
    <w:lvl w:ilvl="5" w:tplc="8EB641C6">
      <w:start w:val="1"/>
      <w:numFmt w:val="bullet"/>
      <w:lvlText w:val=""/>
      <w:lvlJc w:val="left"/>
      <w:pPr>
        <w:ind w:left="4320" w:hanging="360"/>
      </w:pPr>
      <w:rPr>
        <w:rFonts w:ascii="Wingdings" w:hAnsi="Wingdings" w:hint="default"/>
      </w:rPr>
    </w:lvl>
    <w:lvl w:ilvl="6" w:tplc="A216ADDA">
      <w:start w:val="1"/>
      <w:numFmt w:val="bullet"/>
      <w:lvlText w:val=""/>
      <w:lvlJc w:val="left"/>
      <w:pPr>
        <w:ind w:left="5040" w:hanging="360"/>
      </w:pPr>
      <w:rPr>
        <w:rFonts w:ascii="Symbol" w:hAnsi="Symbol" w:hint="default"/>
      </w:rPr>
    </w:lvl>
    <w:lvl w:ilvl="7" w:tplc="F27E9622">
      <w:start w:val="1"/>
      <w:numFmt w:val="bullet"/>
      <w:lvlText w:val="o"/>
      <w:lvlJc w:val="left"/>
      <w:pPr>
        <w:ind w:left="5760" w:hanging="360"/>
      </w:pPr>
      <w:rPr>
        <w:rFonts w:ascii="Courier New" w:hAnsi="Courier New" w:hint="default"/>
      </w:rPr>
    </w:lvl>
    <w:lvl w:ilvl="8" w:tplc="3B2EC5F0">
      <w:start w:val="1"/>
      <w:numFmt w:val="bullet"/>
      <w:lvlText w:val=""/>
      <w:lvlJc w:val="left"/>
      <w:pPr>
        <w:ind w:left="6480" w:hanging="360"/>
      </w:pPr>
      <w:rPr>
        <w:rFonts w:ascii="Wingdings" w:hAnsi="Wingdings" w:hint="default"/>
      </w:rPr>
    </w:lvl>
  </w:abstractNum>
  <w:abstractNum w:abstractNumId="122" w15:restartNumberingAfterBreak="0">
    <w:nsid w:val="6F9C8492"/>
    <w:multiLevelType w:val="hybridMultilevel"/>
    <w:tmpl w:val="E8EEA522"/>
    <w:lvl w:ilvl="0" w:tplc="9182998C">
      <w:start w:val="2"/>
      <w:numFmt w:val="decimal"/>
      <w:lvlText w:val="%1."/>
      <w:lvlJc w:val="left"/>
      <w:pPr>
        <w:ind w:left="720" w:hanging="360"/>
      </w:pPr>
    </w:lvl>
    <w:lvl w:ilvl="1" w:tplc="F7F646CC">
      <w:start w:val="1"/>
      <w:numFmt w:val="lowerLetter"/>
      <w:lvlText w:val="%2."/>
      <w:lvlJc w:val="left"/>
      <w:pPr>
        <w:ind w:left="1440" w:hanging="360"/>
      </w:pPr>
    </w:lvl>
    <w:lvl w:ilvl="2" w:tplc="7280364C">
      <w:start w:val="1"/>
      <w:numFmt w:val="lowerRoman"/>
      <w:lvlText w:val="%3."/>
      <w:lvlJc w:val="right"/>
      <w:pPr>
        <w:ind w:left="2160" w:hanging="180"/>
      </w:pPr>
    </w:lvl>
    <w:lvl w:ilvl="3" w:tplc="731C6A04">
      <w:start w:val="1"/>
      <w:numFmt w:val="decimal"/>
      <w:lvlText w:val="%4."/>
      <w:lvlJc w:val="left"/>
      <w:pPr>
        <w:ind w:left="2880" w:hanging="360"/>
      </w:pPr>
    </w:lvl>
    <w:lvl w:ilvl="4" w:tplc="B5340DBE">
      <w:start w:val="1"/>
      <w:numFmt w:val="lowerLetter"/>
      <w:lvlText w:val="%5."/>
      <w:lvlJc w:val="left"/>
      <w:pPr>
        <w:ind w:left="3600" w:hanging="360"/>
      </w:pPr>
    </w:lvl>
    <w:lvl w:ilvl="5" w:tplc="82184E18">
      <w:start w:val="1"/>
      <w:numFmt w:val="lowerRoman"/>
      <w:lvlText w:val="%6."/>
      <w:lvlJc w:val="right"/>
      <w:pPr>
        <w:ind w:left="4320" w:hanging="180"/>
      </w:pPr>
    </w:lvl>
    <w:lvl w:ilvl="6" w:tplc="78E6A166">
      <w:start w:val="1"/>
      <w:numFmt w:val="decimal"/>
      <w:lvlText w:val="%7."/>
      <w:lvlJc w:val="left"/>
      <w:pPr>
        <w:ind w:left="5040" w:hanging="360"/>
      </w:pPr>
    </w:lvl>
    <w:lvl w:ilvl="7" w:tplc="6698302E">
      <w:start w:val="1"/>
      <w:numFmt w:val="lowerLetter"/>
      <w:lvlText w:val="%8."/>
      <w:lvlJc w:val="left"/>
      <w:pPr>
        <w:ind w:left="5760" w:hanging="360"/>
      </w:pPr>
    </w:lvl>
    <w:lvl w:ilvl="8" w:tplc="B6CE6CA6">
      <w:start w:val="1"/>
      <w:numFmt w:val="lowerRoman"/>
      <w:lvlText w:val="%9."/>
      <w:lvlJc w:val="right"/>
      <w:pPr>
        <w:ind w:left="6480" w:hanging="180"/>
      </w:pPr>
    </w:lvl>
  </w:abstractNum>
  <w:abstractNum w:abstractNumId="123" w15:restartNumberingAfterBreak="0">
    <w:nsid w:val="6FB54DAA"/>
    <w:multiLevelType w:val="hybridMultilevel"/>
    <w:tmpl w:val="4F280E92"/>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124" w15:restartNumberingAfterBreak="0">
    <w:nsid w:val="6FF999D7"/>
    <w:multiLevelType w:val="hybridMultilevel"/>
    <w:tmpl w:val="BDB2D58E"/>
    <w:lvl w:ilvl="0" w:tplc="3086F404">
      <w:start w:val="1"/>
      <w:numFmt w:val="bullet"/>
      <w:lvlText w:val=""/>
      <w:lvlJc w:val="left"/>
      <w:pPr>
        <w:ind w:left="360" w:hanging="360"/>
      </w:pPr>
      <w:rPr>
        <w:rFonts w:ascii="Symbol" w:hAnsi="Symbol" w:hint="default"/>
      </w:rPr>
    </w:lvl>
    <w:lvl w:ilvl="1" w:tplc="CBC4C65C">
      <w:start w:val="1"/>
      <w:numFmt w:val="bullet"/>
      <w:lvlText w:val="o"/>
      <w:lvlJc w:val="left"/>
      <w:pPr>
        <w:ind w:left="1080" w:hanging="360"/>
      </w:pPr>
      <w:rPr>
        <w:rFonts w:ascii="Courier New" w:hAnsi="Courier New" w:hint="default"/>
      </w:rPr>
    </w:lvl>
    <w:lvl w:ilvl="2" w:tplc="3722A1C6">
      <w:start w:val="1"/>
      <w:numFmt w:val="bullet"/>
      <w:lvlText w:val=""/>
      <w:lvlJc w:val="left"/>
      <w:pPr>
        <w:ind w:left="1800" w:hanging="360"/>
      </w:pPr>
      <w:rPr>
        <w:rFonts w:ascii="Wingdings" w:hAnsi="Wingdings" w:hint="default"/>
      </w:rPr>
    </w:lvl>
    <w:lvl w:ilvl="3" w:tplc="A5D8F06A">
      <w:start w:val="1"/>
      <w:numFmt w:val="bullet"/>
      <w:lvlText w:val=""/>
      <w:lvlJc w:val="left"/>
      <w:pPr>
        <w:ind w:left="2520" w:hanging="360"/>
      </w:pPr>
      <w:rPr>
        <w:rFonts w:ascii="Symbol" w:hAnsi="Symbol" w:hint="default"/>
      </w:rPr>
    </w:lvl>
    <w:lvl w:ilvl="4" w:tplc="A1CEFCE6">
      <w:start w:val="1"/>
      <w:numFmt w:val="bullet"/>
      <w:lvlText w:val="o"/>
      <w:lvlJc w:val="left"/>
      <w:pPr>
        <w:ind w:left="3240" w:hanging="360"/>
      </w:pPr>
      <w:rPr>
        <w:rFonts w:ascii="Courier New" w:hAnsi="Courier New" w:hint="default"/>
      </w:rPr>
    </w:lvl>
    <w:lvl w:ilvl="5" w:tplc="B7C0D0F0">
      <w:start w:val="1"/>
      <w:numFmt w:val="bullet"/>
      <w:lvlText w:val=""/>
      <w:lvlJc w:val="left"/>
      <w:pPr>
        <w:ind w:left="3960" w:hanging="360"/>
      </w:pPr>
      <w:rPr>
        <w:rFonts w:ascii="Wingdings" w:hAnsi="Wingdings" w:hint="default"/>
      </w:rPr>
    </w:lvl>
    <w:lvl w:ilvl="6" w:tplc="3BACAA52">
      <w:start w:val="1"/>
      <w:numFmt w:val="bullet"/>
      <w:lvlText w:val=""/>
      <w:lvlJc w:val="left"/>
      <w:pPr>
        <w:ind w:left="4680" w:hanging="360"/>
      </w:pPr>
      <w:rPr>
        <w:rFonts w:ascii="Symbol" w:hAnsi="Symbol" w:hint="default"/>
      </w:rPr>
    </w:lvl>
    <w:lvl w:ilvl="7" w:tplc="86F6ECF0">
      <w:start w:val="1"/>
      <w:numFmt w:val="bullet"/>
      <w:lvlText w:val="o"/>
      <w:lvlJc w:val="left"/>
      <w:pPr>
        <w:ind w:left="5400" w:hanging="360"/>
      </w:pPr>
      <w:rPr>
        <w:rFonts w:ascii="Courier New" w:hAnsi="Courier New" w:hint="default"/>
      </w:rPr>
    </w:lvl>
    <w:lvl w:ilvl="8" w:tplc="34E21C98">
      <w:start w:val="1"/>
      <w:numFmt w:val="bullet"/>
      <w:lvlText w:val=""/>
      <w:lvlJc w:val="left"/>
      <w:pPr>
        <w:ind w:left="6120" w:hanging="360"/>
      </w:pPr>
      <w:rPr>
        <w:rFonts w:ascii="Wingdings" w:hAnsi="Wingdings" w:hint="default"/>
      </w:rPr>
    </w:lvl>
  </w:abstractNum>
  <w:abstractNum w:abstractNumId="125" w15:restartNumberingAfterBreak="0">
    <w:nsid w:val="713DF32B"/>
    <w:multiLevelType w:val="multilevel"/>
    <w:tmpl w:val="13DAE8EE"/>
    <w:lvl w:ilvl="0">
      <w:start w:val="1"/>
      <w:numFmt w:val="decimal"/>
      <w:lvlText w:val="%1."/>
      <w:lvlJc w:val="left"/>
      <w:pPr>
        <w:ind w:left="720" w:hanging="72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738998F2"/>
    <w:multiLevelType w:val="hybridMultilevel"/>
    <w:tmpl w:val="DC121B70"/>
    <w:lvl w:ilvl="0" w:tplc="1FCE8204">
      <w:start w:val="1"/>
      <w:numFmt w:val="decimal"/>
      <w:lvlText w:val="%1."/>
      <w:lvlJc w:val="left"/>
      <w:pPr>
        <w:ind w:left="720" w:hanging="360"/>
      </w:pPr>
    </w:lvl>
    <w:lvl w:ilvl="1" w:tplc="764A6ABC">
      <w:start w:val="1"/>
      <w:numFmt w:val="lowerLetter"/>
      <w:lvlText w:val="%2."/>
      <w:lvlJc w:val="left"/>
      <w:pPr>
        <w:ind w:left="1440" w:hanging="360"/>
      </w:pPr>
    </w:lvl>
    <w:lvl w:ilvl="2" w:tplc="1FEC1272">
      <w:start w:val="1"/>
      <w:numFmt w:val="lowerRoman"/>
      <w:lvlText w:val="%3."/>
      <w:lvlJc w:val="right"/>
      <w:pPr>
        <w:ind w:left="2160" w:hanging="180"/>
      </w:pPr>
    </w:lvl>
    <w:lvl w:ilvl="3" w:tplc="086C7392">
      <w:start w:val="1"/>
      <w:numFmt w:val="decimal"/>
      <w:lvlText w:val="%4."/>
      <w:lvlJc w:val="left"/>
      <w:pPr>
        <w:ind w:left="2880" w:hanging="360"/>
      </w:pPr>
    </w:lvl>
    <w:lvl w:ilvl="4" w:tplc="115424FC">
      <w:start w:val="1"/>
      <w:numFmt w:val="lowerLetter"/>
      <w:lvlText w:val="%5."/>
      <w:lvlJc w:val="left"/>
      <w:pPr>
        <w:ind w:left="3600" w:hanging="360"/>
      </w:pPr>
    </w:lvl>
    <w:lvl w:ilvl="5" w:tplc="1A626726">
      <w:start w:val="1"/>
      <w:numFmt w:val="lowerRoman"/>
      <w:lvlText w:val="%6."/>
      <w:lvlJc w:val="right"/>
      <w:pPr>
        <w:ind w:left="4320" w:hanging="180"/>
      </w:pPr>
    </w:lvl>
    <w:lvl w:ilvl="6" w:tplc="9768129A">
      <w:start w:val="1"/>
      <w:numFmt w:val="decimal"/>
      <w:lvlText w:val="%7."/>
      <w:lvlJc w:val="left"/>
      <w:pPr>
        <w:ind w:left="5040" w:hanging="360"/>
      </w:pPr>
    </w:lvl>
    <w:lvl w:ilvl="7" w:tplc="F3B4D68E">
      <w:start w:val="1"/>
      <w:numFmt w:val="lowerLetter"/>
      <w:lvlText w:val="%8."/>
      <w:lvlJc w:val="left"/>
      <w:pPr>
        <w:ind w:left="5760" w:hanging="360"/>
      </w:pPr>
    </w:lvl>
    <w:lvl w:ilvl="8" w:tplc="993039A8">
      <w:start w:val="1"/>
      <w:numFmt w:val="lowerRoman"/>
      <w:lvlText w:val="%9."/>
      <w:lvlJc w:val="right"/>
      <w:pPr>
        <w:ind w:left="6480" w:hanging="180"/>
      </w:pPr>
    </w:lvl>
  </w:abstractNum>
  <w:abstractNum w:abstractNumId="127" w15:restartNumberingAfterBreak="0">
    <w:nsid w:val="745812A6"/>
    <w:multiLevelType w:val="hybridMultilevel"/>
    <w:tmpl w:val="16340F10"/>
    <w:lvl w:ilvl="0" w:tplc="230E37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75E2A337"/>
    <w:multiLevelType w:val="hybridMultilevel"/>
    <w:tmpl w:val="A39051FC"/>
    <w:lvl w:ilvl="0" w:tplc="879266FC">
      <w:start w:val="1"/>
      <w:numFmt w:val="bullet"/>
      <w:lvlText w:val=""/>
      <w:lvlJc w:val="left"/>
      <w:pPr>
        <w:ind w:left="720" w:hanging="360"/>
      </w:pPr>
      <w:rPr>
        <w:rFonts w:ascii="Symbol" w:hAnsi="Symbol" w:hint="default"/>
      </w:rPr>
    </w:lvl>
    <w:lvl w:ilvl="1" w:tplc="354896D6">
      <w:start w:val="1"/>
      <w:numFmt w:val="bullet"/>
      <w:lvlText w:val="o"/>
      <w:lvlJc w:val="left"/>
      <w:pPr>
        <w:ind w:left="1440" w:hanging="360"/>
      </w:pPr>
      <w:rPr>
        <w:rFonts w:ascii="Courier New" w:hAnsi="Courier New" w:hint="default"/>
      </w:rPr>
    </w:lvl>
    <w:lvl w:ilvl="2" w:tplc="013A688E">
      <w:start w:val="1"/>
      <w:numFmt w:val="bullet"/>
      <w:lvlText w:val=""/>
      <w:lvlJc w:val="left"/>
      <w:pPr>
        <w:ind w:left="2160" w:hanging="360"/>
      </w:pPr>
      <w:rPr>
        <w:rFonts w:ascii="Wingdings" w:hAnsi="Wingdings" w:hint="default"/>
      </w:rPr>
    </w:lvl>
    <w:lvl w:ilvl="3" w:tplc="891EAAC4">
      <w:start w:val="1"/>
      <w:numFmt w:val="bullet"/>
      <w:lvlText w:val=""/>
      <w:lvlJc w:val="left"/>
      <w:pPr>
        <w:ind w:left="2880" w:hanging="360"/>
      </w:pPr>
      <w:rPr>
        <w:rFonts w:ascii="Symbol" w:hAnsi="Symbol" w:hint="default"/>
      </w:rPr>
    </w:lvl>
    <w:lvl w:ilvl="4" w:tplc="D396DB4E">
      <w:start w:val="1"/>
      <w:numFmt w:val="bullet"/>
      <w:lvlText w:val="o"/>
      <w:lvlJc w:val="left"/>
      <w:pPr>
        <w:ind w:left="3600" w:hanging="360"/>
      </w:pPr>
      <w:rPr>
        <w:rFonts w:ascii="Courier New" w:hAnsi="Courier New" w:hint="default"/>
      </w:rPr>
    </w:lvl>
    <w:lvl w:ilvl="5" w:tplc="B9D2319A">
      <w:start w:val="1"/>
      <w:numFmt w:val="bullet"/>
      <w:lvlText w:val=""/>
      <w:lvlJc w:val="left"/>
      <w:pPr>
        <w:ind w:left="4320" w:hanging="360"/>
      </w:pPr>
      <w:rPr>
        <w:rFonts w:ascii="Wingdings" w:hAnsi="Wingdings" w:hint="default"/>
      </w:rPr>
    </w:lvl>
    <w:lvl w:ilvl="6" w:tplc="31482062">
      <w:start w:val="1"/>
      <w:numFmt w:val="bullet"/>
      <w:lvlText w:val=""/>
      <w:lvlJc w:val="left"/>
      <w:pPr>
        <w:ind w:left="5040" w:hanging="360"/>
      </w:pPr>
      <w:rPr>
        <w:rFonts w:ascii="Symbol" w:hAnsi="Symbol" w:hint="default"/>
      </w:rPr>
    </w:lvl>
    <w:lvl w:ilvl="7" w:tplc="AA307290">
      <w:start w:val="1"/>
      <w:numFmt w:val="bullet"/>
      <w:lvlText w:val="o"/>
      <w:lvlJc w:val="left"/>
      <w:pPr>
        <w:ind w:left="5760" w:hanging="360"/>
      </w:pPr>
      <w:rPr>
        <w:rFonts w:ascii="Courier New" w:hAnsi="Courier New" w:hint="default"/>
      </w:rPr>
    </w:lvl>
    <w:lvl w:ilvl="8" w:tplc="7D1032F8">
      <w:start w:val="1"/>
      <w:numFmt w:val="bullet"/>
      <w:lvlText w:val=""/>
      <w:lvlJc w:val="left"/>
      <w:pPr>
        <w:ind w:left="6480" w:hanging="360"/>
      </w:pPr>
      <w:rPr>
        <w:rFonts w:ascii="Wingdings" w:hAnsi="Wingdings" w:hint="default"/>
      </w:rPr>
    </w:lvl>
  </w:abstractNum>
  <w:abstractNum w:abstractNumId="129" w15:restartNumberingAfterBreak="0">
    <w:nsid w:val="783C6769"/>
    <w:multiLevelType w:val="hybridMultilevel"/>
    <w:tmpl w:val="F2C28C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79683A29"/>
    <w:multiLevelType w:val="hybridMultilevel"/>
    <w:tmpl w:val="7CBCB954"/>
    <w:lvl w:ilvl="0" w:tplc="FFFFFFFF">
      <w:start w:val="1"/>
      <w:numFmt w:val="decimal"/>
      <w:lvlText w:val="%1."/>
      <w:lvlJc w:val="left"/>
      <w:pPr>
        <w:ind w:left="720" w:hanging="360"/>
      </w:pPr>
    </w:lvl>
    <w:lvl w:ilvl="1" w:tplc="36B882DE">
      <w:start w:val="1"/>
      <w:numFmt w:val="lowerLetter"/>
      <w:lvlText w:val="%2."/>
      <w:lvlJc w:val="left"/>
      <w:pPr>
        <w:ind w:left="1440" w:hanging="360"/>
      </w:pPr>
    </w:lvl>
    <w:lvl w:ilvl="2" w:tplc="267823F0">
      <w:start w:val="1"/>
      <w:numFmt w:val="lowerRoman"/>
      <w:lvlText w:val="%3."/>
      <w:lvlJc w:val="right"/>
      <w:pPr>
        <w:ind w:left="2160" w:hanging="180"/>
      </w:pPr>
    </w:lvl>
    <w:lvl w:ilvl="3" w:tplc="078E463A">
      <w:start w:val="1"/>
      <w:numFmt w:val="decimal"/>
      <w:lvlText w:val="%4."/>
      <w:lvlJc w:val="left"/>
      <w:pPr>
        <w:ind w:left="2880" w:hanging="360"/>
      </w:pPr>
    </w:lvl>
    <w:lvl w:ilvl="4" w:tplc="A874D5E2">
      <w:start w:val="1"/>
      <w:numFmt w:val="lowerLetter"/>
      <w:lvlText w:val="%5."/>
      <w:lvlJc w:val="left"/>
      <w:pPr>
        <w:ind w:left="3600" w:hanging="360"/>
      </w:pPr>
    </w:lvl>
    <w:lvl w:ilvl="5" w:tplc="C5724F80">
      <w:start w:val="1"/>
      <w:numFmt w:val="lowerRoman"/>
      <w:lvlText w:val="%6."/>
      <w:lvlJc w:val="right"/>
      <w:pPr>
        <w:ind w:left="4320" w:hanging="180"/>
      </w:pPr>
    </w:lvl>
    <w:lvl w:ilvl="6" w:tplc="572A67D6">
      <w:start w:val="1"/>
      <w:numFmt w:val="decimal"/>
      <w:lvlText w:val="%7."/>
      <w:lvlJc w:val="left"/>
      <w:pPr>
        <w:ind w:left="5040" w:hanging="360"/>
      </w:pPr>
    </w:lvl>
    <w:lvl w:ilvl="7" w:tplc="F37097CC">
      <w:start w:val="1"/>
      <w:numFmt w:val="lowerLetter"/>
      <w:lvlText w:val="%8."/>
      <w:lvlJc w:val="left"/>
      <w:pPr>
        <w:ind w:left="5760" w:hanging="360"/>
      </w:pPr>
    </w:lvl>
    <w:lvl w:ilvl="8" w:tplc="D24AF944">
      <w:start w:val="1"/>
      <w:numFmt w:val="lowerRoman"/>
      <w:lvlText w:val="%9."/>
      <w:lvlJc w:val="right"/>
      <w:pPr>
        <w:ind w:left="6480" w:hanging="180"/>
      </w:pPr>
    </w:lvl>
  </w:abstractNum>
  <w:abstractNum w:abstractNumId="131" w15:restartNumberingAfterBreak="0">
    <w:nsid w:val="79BCB611"/>
    <w:multiLevelType w:val="hybridMultilevel"/>
    <w:tmpl w:val="D8DCE7A4"/>
    <w:lvl w:ilvl="0" w:tplc="39E0AB12">
      <w:start w:val="1"/>
      <w:numFmt w:val="bullet"/>
      <w:lvlText w:val=""/>
      <w:lvlJc w:val="left"/>
      <w:pPr>
        <w:ind w:left="720" w:hanging="360"/>
      </w:pPr>
      <w:rPr>
        <w:rFonts w:ascii="Symbol" w:hAnsi="Symbol" w:hint="default"/>
      </w:rPr>
    </w:lvl>
    <w:lvl w:ilvl="1" w:tplc="80246CF6">
      <w:start w:val="1"/>
      <w:numFmt w:val="bullet"/>
      <w:lvlText w:val="o"/>
      <w:lvlJc w:val="left"/>
      <w:pPr>
        <w:ind w:left="1440" w:hanging="360"/>
      </w:pPr>
      <w:rPr>
        <w:rFonts w:ascii="Courier New" w:hAnsi="Courier New" w:hint="default"/>
      </w:rPr>
    </w:lvl>
    <w:lvl w:ilvl="2" w:tplc="810E54B8">
      <w:start w:val="1"/>
      <w:numFmt w:val="bullet"/>
      <w:lvlText w:val=""/>
      <w:lvlJc w:val="left"/>
      <w:pPr>
        <w:ind w:left="2160" w:hanging="360"/>
      </w:pPr>
      <w:rPr>
        <w:rFonts w:ascii="Wingdings" w:hAnsi="Wingdings" w:hint="default"/>
      </w:rPr>
    </w:lvl>
    <w:lvl w:ilvl="3" w:tplc="A7C02216">
      <w:start w:val="1"/>
      <w:numFmt w:val="bullet"/>
      <w:lvlText w:val=""/>
      <w:lvlJc w:val="left"/>
      <w:pPr>
        <w:ind w:left="2880" w:hanging="360"/>
      </w:pPr>
      <w:rPr>
        <w:rFonts w:ascii="Symbol" w:hAnsi="Symbol" w:hint="default"/>
      </w:rPr>
    </w:lvl>
    <w:lvl w:ilvl="4" w:tplc="137CECF4">
      <w:start w:val="1"/>
      <w:numFmt w:val="bullet"/>
      <w:lvlText w:val="o"/>
      <w:lvlJc w:val="left"/>
      <w:pPr>
        <w:ind w:left="3600" w:hanging="360"/>
      </w:pPr>
      <w:rPr>
        <w:rFonts w:ascii="Courier New" w:hAnsi="Courier New" w:hint="default"/>
      </w:rPr>
    </w:lvl>
    <w:lvl w:ilvl="5" w:tplc="114ABA60">
      <w:start w:val="1"/>
      <w:numFmt w:val="bullet"/>
      <w:lvlText w:val=""/>
      <w:lvlJc w:val="left"/>
      <w:pPr>
        <w:ind w:left="4320" w:hanging="360"/>
      </w:pPr>
      <w:rPr>
        <w:rFonts w:ascii="Wingdings" w:hAnsi="Wingdings" w:hint="default"/>
      </w:rPr>
    </w:lvl>
    <w:lvl w:ilvl="6" w:tplc="8D1E4E06">
      <w:start w:val="1"/>
      <w:numFmt w:val="bullet"/>
      <w:lvlText w:val=""/>
      <w:lvlJc w:val="left"/>
      <w:pPr>
        <w:ind w:left="5040" w:hanging="360"/>
      </w:pPr>
      <w:rPr>
        <w:rFonts w:ascii="Symbol" w:hAnsi="Symbol" w:hint="default"/>
      </w:rPr>
    </w:lvl>
    <w:lvl w:ilvl="7" w:tplc="A230BA7E">
      <w:start w:val="1"/>
      <w:numFmt w:val="bullet"/>
      <w:lvlText w:val="o"/>
      <w:lvlJc w:val="left"/>
      <w:pPr>
        <w:ind w:left="5760" w:hanging="360"/>
      </w:pPr>
      <w:rPr>
        <w:rFonts w:ascii="Courier New" w:hAnsi="Courier New" w:hint="default"/>
      </w:rPr>
    </w:lvl>
    <w:lvl w:ilvl="8" w:tplc="F3CC62DC">
      <w:start w:val="1"/>
      <w:numFmt w:val="bullet"/>
      <w:lvlText w:val=""/>
      <w:lvlJc w:val="left"/>
      <w:pPr>
        <w:ind w:left="6480" w:hanging="360"/>
      </w:pPr>
      <w:rPr>
        <w:rFonts w:ascii="Wingdings" w:hAnsi="Wingdings" w:hint="default"/>
      </w:rPr>
    </w:lvl>
  </w:abstractNum>
  <w:abstractNum w:abstractNumId="132" w15:restartNumberingAfterBreak="0">
    <w:nsid w:val="7B5ABD30"/>
    <w:multiLevelType w:val="hybridMultilevel"/>
    <w:tmpl w:val="FFFFFFFF"/>
    <w:lvl w:ilvl="0" w:tplc="D47AE548">
      <w:start w:val="1"/>
      <w:numFmt w:val="bullet"/>
      <w:lvlText w:val=""/>
      <w:lvlJc w:val="left"/>
      <w:pPr>
        <w:ind w:left="360" w:hanging="360"/>
      </w:pPr>
      <w:rPr>
        <w:rFonts w:ascii="Symbol" w:hAnsi="Symbol" w:hint="default"/>
      </w:rPr>
    </w:lvl>
    <w:lvl w:ilvl="1" w:tplc="B6AA1D66">
      <w:start w:val="1"/>
      <w:numFmt w:val="bullet"/>
      <w:lvlText w:val="o"/>
      <w:lvlJc w:val="left"/>
      <w:pPr>
        <w:ind w:left="1080" w:hanging="360"/>
      </w:pPr>
      <w:rPr>
        <w:rFonts w:ascii="Courier New" w:hAnsi="Courier New" w:hint="default"/>
      </w:rPr>
    </w:lvl>
    <w:lvl w:ilvl="2" w:tplc="499A0B10">
      <w:start w:val="1"/>
      <w:numFmt w:val="bullet"/>
      <w:lvlText w:val=""/>
      <w:lvlJc w:val="left"/>
      <w:pPr>
        <w:ind w:left="1800" w:hanging="360"/>
      </w:pPr>
      <w:rPr>
        <w:rFonts w:ascii="Wingdings" w:hAnsi="Wingdings" w:hint="default"/>
      </w:rPr>
    </w:lvl>
    <w:lvl w:ilvl="3" w:tplc="AC2C8D7C">
      <w:start w:val="1"/>
      <w:numFmt w:val="bullet"/>
      <w:lvlText w:val=""/>
      <w:lvlJc w:val="left"/>
      <w:pPr>
        <w:ind w:left="2520" w:hanging="360"/>
      </w:pPr>
      <w:rPr>
        <w:rFonts w:ascii="Symbol" w:hAnsi="Symbol" w:hint="default"/>
      </w:rPr>
    </w:lvl>
    <w:lvl w:ilvl="4" w:tplc="3D88F32A">
      <w:start w:val="1"/>
      <w:numFmt w:val="bullet"/>
      <w:lvlText w:val="o"/>
      <w:lvlJc w:val="left"/>
      <w:pPr>
        <w:ind w:left="3240" w:hanging="360"/>
      </w:pPr>
      <w:rPr>
        <w:rFonts w:ascii="Courier New" w:hAnsi="Courier New" w:hint="default"/>
      </w:rPr>
    </w:lvl>
    <w:lvl w:ilvl="5" w:tplc="218EA140">
      <w:start w:val="1"/>
      <w:numFmt w:val="bullet"/>
      <w:lvlText w:val=""/>
      <w:lvlJc w:val="left"/>
      <w:pPr>
        <w:ind w:left="3960" w:hanging="360"/>
      </w:pPr>
      <w:rPr>
        <w:rFonts w:ascii="Wingdings" w:hAnsi="Wingdings" w:hint="default"/>
      </w:rPr>
    </w:lvl>
    <w:lvl w:ilvl="6" w:tplc="91D41A94">
      <w:start w:val="1"/>
      <w:numFmt w:val="bullet"/>
      <w:lvlText w:val=""/>
      <w:lvlJc w:val="left"/>
      <w:pPr>
        <w:ind w:left="4680" w:hanging="360"/>
      </w:pPr>
      <w:rPr>
        <w:rFonts w:ascii="Symbol" w:hAnsi="Symbol" w:hint="default"/>
      </w:rPr>
    </w:lvl>
    <w:lvl w:ilvl="7" w:tplc="FEA839F6">
      <w:start w:val="1"/>
      <w:numFmt w:val="bullet"/>
      <w:lvlText w:val="o"/>
      <w:lvlJc w:val="left"/>
      <w:pPr>
        <w:ind w:left="5400" w:hanging="360"/>
      </w:pPr>
      <w:rPr>
        <w:rFonts w:ascii="Courier New" w:hAnsi="Courier New" w:hint="default"/>
      </w:rPr>
    </w:lvl>
    <w:lvl w:ilvl="8" w:tplc="E01E67D8">
      <w:start w:val="1"/>
      <w:numFmt w:val="bullet"/>
      <w:lvlText w:val=""/>
      <w:lvlJc w:val="left"/>
      <w:pPr>
        <w:ind w:left="6120" w:hanging="360"/>
      </w:pPr>
      <w:rPr>
        <w:rFonts w:ascii="Wingdings" w:hAnsi="Wingdings" w:hint="default"/>
      </w:rPr>
    </w:lvl>
  </w:abstractNum>
  <w:abstractNum w:abstractNumId="133" w15:restartNumberingAfterBreak="0">
    <w:nsid w:val="7B9C5B82"/>
    <w:multiLevelType w:val="hybridMultilevel"/>
    <w:tmpl w:val="C1823C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7BAC8661"/>
    <w:multiLevelType w:val="hybridMultilevel"/>
    <w:tmpl w:val="03AC3D90"/>
    <w:lvl w:ilvl="0" w:tplc="50C89444">
      <w:start w:val="1"/>
      <w:numFmt w:val="bullet"/>
      <w:lvlText w:val="·"/>
      <w:lvlJc w:val="left"/>
      <w:pPr>
        <w:ind w:left="720" w:hanging="360"/>
      </w:pPr>
      <w:rPr>
        <w:rFonts w:ascii="Symbol" w:hAnsi="Symbol" w:hint="default"/>
      </w:rPr>
    </w:lvl>
    <w:lvl w:ilvl="1" w:tplc="708C1C6E">
      <w:start w:val="1"/>
      <w:numFmt w:val="bullet"/>
      <w:lvlText w:val="o"/>
      <w:lvlJc w:val="left"/>
      <w:pPr>
        <w:ind w:left="1440" w:hanging="360"/>
      </w:pPr>
      <w:rPr>
        <w:rFonts w:ascii="Courier New" w:hAnsi="Courier New" w:hint="default"/>
      </w:rPr>
    </w:lvl>
    <w:lvl w:ilvl="2" w:tplc="12FCB534">
      <w:start w:val="1"/>
      <w:numFmt w:val="bullet"/>
      <w:lvlText w:val=""/>
      <w:lvlJc w:val="left"/>
      <w:pPr>
        <w:ind w:left="2160" w:hanging="360"/>
      </w:pPr>
      <w:rPr>
        <w:rFonts w:ascii="Wingdings" w:hAnsi="Wingdings" w:hint="default"/>
      </w:rPr>
    </w:lvl>
    <w:lvl w:ilvl="3" w:tplc="FA0C503E">
      <w:start w:val="1"/>
      <w:numFmt w:val="bullet"/>
      <w:lvlText w:val=""/>
      <w:lvlJc w:val="left"/>
      <w:pPr>
        <w:ind w:left="2880" w:hanging="360"/>
      </w:pPr>
      <w:rPr>
        <w:rFonts w:ascii="Symbol" w:hAnsi="Symbol" w:hint="default"/>
      </w:rPr>
    </w:lvl>
    <w:lvl w:ilvl="4" w:tplc="C5504B08">
      <w:start w:val="1"/>
      <w:numFmt w:val="bullet"/>
      <w:lvlText w:val="o"/>
      <w:lvlJc w:val="left"/>
      <w:pPr>
        <w:ind w:left="3600" w:hanging="360"/>
      </w:pPr>
      <w:rPr>
        <w:rFonts w:ascii="Courier New" w:hAnsi="Courier New" w:hint="default"/>
      </w:rPr>
    </w:lvl>
    <w:lvl w:ilvl="5" w:tplc="F2262EF2">
      <w:start w:val="1"/>
      <w:numFmt w:val="bullet"/>
      <w:lvlText w:val=""/>
      <w:lvlJc w:val="left"/>
      <w:pPr>
        <w:ind w:left="4320" w:hanging="360"/>
      </w:pPr>
      <w:rPr>
        <w:rFonts w:ascii="Wingdings" w:hAnsi="Wingdings" w:hint="default"/>
      </w:rPr>
    </w:lvl>
    <w:lvl w:ilvl="6" w:tplc="826E2608">
      <w:start w:val="1"/>
      <w:numFmt w:val="bullet"/>
      <w:lvlText w:val=""/>
      <w:lvlJc w:val="left"/>
      <w:pPr>
        <w:ind w:left="5040" w:hanging="360"/>
      </w:pPr>
      <w:rPr>
        <w:rFonts w:ascii="Symbol" w:hAnsi="Symbol" w:hint="default"/>
      </w:rPr>
    </w:lvl>
    <w:lvl w:ilvl="7" w:tplc="732A9504">
      <w:start w:val="1"/>
      <w:numFmt w:val="bullet"/>
      <w:lvlText w:val="o"/>
      <w:lvlJc w:val="left"/>
      <w:pPr>
        <w:ind w:left="5760" w:hanging="360"/>
      </w:pPr>
      <w:rPr>
        <w:rFonts w:ascii="Courier New" w:hAnsi="Courier New" w:hint="default"/>
      </w:rPr>
    </w:lvl>
    <w:lvl w:ilvl="8" w:tplc="61AA37D6">
      <w:start w:val="1"/>
      <w:numFmt w:val="bullet"/>
      <w:lvlText w:val=""/>
      <w:lvlJc w:val="left"/>
      <w:pPr>
        <w:ind w:left="6480" w:hanging="360"/>
      </w:pPr>
      <w:rPr>
        <w:rFonts w:ascii="Wingdings" w:hAnsi="Wingdings" w:hint="default"/>
      </w:rPr>
    </w:lvl>
  </w:abstractNum>
  <w:abstractNum w:abstractNumId="135" w15:restartNumberingAfterBreak="0">
    <w:nsid w:val="7BC90F48"/>
    <w:multiLevelType w:val="hybridMultilevel"/>
    <w:tmpl w:val="00F4EED0"/>
    <w:lvl w:ilvl="0" w:tplc="337EF868">
      <w:start w:val="1"/>
      <w:numFmt w:val="decimal"/>
      <w:lvlText w:val="%1."/>
      <w:lvlJc w:val="left"/>
      <w:pPr>
        <w:ind w:left="720" w:hanging="360"/>
      </w:pPr>
    </w:lvl>
    <w:lvl w:ilvl="1" w:tplc="3DA2C784">
      <w:start w:val="1"/>
      <w:numFmt w:val="lowerLetter"/>
      <w:lvlText w:val="%2."/>
      <w:lvlJc w:val="left"/>
      <w:pPr>
        <w:ind w:left="1440" w:hanging="360"/>
      </w:pPr>
    </w:lvl>
    <w:lvl w:ilvl="2" w:tplc="95A8F840">
      <w:start w:val="1"/>
      <w:numFmt w:val="lowerRoman"/>
      <w:lvlText w:val="%3."/>
      <w:lvlJc w:val="right"/>
      <w:pPr>
        <w:ind w:left="2160" w:hanging="180"/>
      </w:pPr>
    </w:lvl>
    <w:lvl w:ilvl="3" w:tplc="6AF4B34C">
      <w:start w:val="1"/>
      <w:numFmt w:val="decimal"/>
      <w:lvlText w:val="%4."/>
      <w:lvlJc w:val="left"/>
      <w:pPr>
        <w:ind w:left="2880" w:hanging="360"/>
      </w:pPr>
    </w:lvl>
    <w:lvl w:ilvl="4" w:tplc="E1866BDE">
      <w:start w:val="1"/>
      <w:numFmt w:val="lowerLetter"/>
      <w:lvlText w:val="%5."/>
      <w:lvlJc w:val="left"/>
      <w:pPr>
        <w:ind w:left="3600" w:hanging="360"/>
      </w:pPr>
    </w:lvl>
    <w:lvl w:ilvl="5" w:tplc="B05EBDCA">
      <w:start w:val="1"/>
      <w:numFmt w:val="lowerRoman"/>
      <w:lvlText w:val="%6."/>
      <w:lvlJc w:val="right"/>
      <w:pPr>
        <w:ind w:left="4320" w:hanging="180"/>
      </w:pPr>
    </w:lvl>
    <w:lvl w:ilvl="6" w:tplc="64D2670E">
      <w:start w:val="1"/>
      <w:numFmt w:val="decimal"/>
      <w:lvlText w:val="%7."/>
      <w:lvlJc w:val="left"/>
      <w:pPr>
        <w:ind w:left="5040" w:hanging="360"/>
      </w:pPr>
    </w:lvl>
    <w:lvl w:ilvl="7" w:tplc="F5C89ECE">
      <w:start w:val="1"/>
      <w:numFmt w:val="lowerLetter"/>
      <w:lvlText w:val="%8."/>
      <w:lvlJc w:val="left"/>
      <w:pPr>
        <w:ind w:left="5760" w:hanging="360"/>
      </w:pPr>
    </w:lvl>
    <w:lvl w:ilvl="8" w:tplc="C58AC2E2">
      <w:start w:val="1"/>
      <w:numFmt w:val="lowerRoman"/>
      <w:lvlText w:val="%9."/>
      <w:lvlJc w:val="right"/>
      <w:pPr>
        <w:ind w:left="6480" w:hanging="180"/>
      </w:pPr>
    </w:lvl>
  </w:abstractNum>
  <w:abstractNum w:abstractNumId="136" w15:restartNumberingAfterBreak="0">
    <w:nsid w:val="7DFFFBE8"/>
    <w:multiLevelType w:val="hybridMultilevel"/>
    <w:tmpl w:val="330801EA"/>
    <w:lvl w:ilvl="0" w:tplc="AFD06738">
      <w:start w:val="1"/>
      <w:numFmt w:val="bullet"/>
      <w:lvlText w:val=""/>
      <w:lvlJc w:val="left"/>
      <w:pPr>
        <w:ind w:left="360" w:hanging="360"/>
      </w:pPr>
      <w:rPr>
        <w:rFonts w:ascii="Symbol" w:hAnsi="Symbol" w:hint="default"/>
      </w:rPr>
    </w:lvl>
    <w:lvl w:ilvl="1" w:tplc="3E96819C">
      <w:start w:val="1"/>
      <w:numFmt w:val="bullet"/>
      <w:lvlText w:val="o"/>
      <w:lvlJc w:val="left"/>
      <w:pPr>
        <w:ind w:left="1080" w:hanging="360"/>
      </w:pPr>
      <w:rPr>
        <w:rFonts w:ascii="Courier New" w:hAnsi="Courier New" w:hint="default"/>
      </w:rPr>
    </w:lvl>
    <w:lvl w:ilvl="2" w:tplc="B68EF056">
      <w:start w:val="1"/>
      <w:numFmt w:val="bullet"/>
      <w:lvlText w:val=""/>
      <w:lvlJc w:val="left"/>
      <w:pPr>
        <w:ind w:left="1800" w:hanging="360"/>
      </w:pPr>
      <w:rPr>
        <w:rFonts w:ascii="Wingdings" w:hAnsi="Wingdings" w:hint="default"/>
      </w:rPr>
    </w:lvl>
    <w:lvl w:ilvl="3" w:tplc="BE60177C">
      <w:start w:val="1"/>
      <w:numFmt w:val="bullet"/>
      <w:lvlText w:val=""/>
      <w:lvlJc w:val="left"/>
      <w:pPr>
        <w:ind w:left="2520" w:hanging="360"/>
      </w:pPr>
      <w:rPr>
        <w:rFonts w:ascii="Symbol" w:hAnsi="Symbol" w:hint="default"/>
      </w:rPr>
    </w:lvl>
    <w:lvl w:ilvl="4" w:tplc="68AACF36">
      <w:start w:val="1"/>
      <w:numFmt w:val="bullet"/>
      <w:lvlText w:val="o"/>
      <w:lvlJc w:val="left"/>
      <w:pPr>
        <w:ind w:left="3240" w:hanging="360"/>
      </w:pPr>
      <w:rPr>
        <w:rFonts w:ascii="Courier New" w:hAnsi="Courier New" w:hint="default"/>
      </w:rPr>
    </w:lvl>
    <w:lvl w:ilvl="5" w:tplc="FF308A34">
      <w:start w:val="1"/>
      <w:numFmt w:val="bullet"/>
      <w:lvlText w:val=""/>
      <w:lvlJc w:val="left"/>
      <w:pPr>
        <w:ind w:left="3960" w:hanging="360"/>
      </w:pPr>
      <w:rPr>
        <w:rFonts w:ascii="Wingdings" w:hAnsi="Wingdings" w:hint="default"/>
      </w:rPr>
    </w:lvl>
    <w:lvl w:ilvl="6" w:tplc="7F568C9C">
      <w:start w:val="1"/>
      <w:numFmt w:val="bullet"/>
      <w:lvlText w:val=""/>
      <w:lvlJc w:val="left"/>
      <w:pPr>
        <w:ind w:left="4680" w:hanging="360"/>
      </w:pPr>
      <w:rPr>
        <w:rFonts w:ascii="Symbol" w:hAnsi="Symbol" w:hint="default"/>
      </w:rPr>
    </w:lvl>
    <w:lvl w:ilvl="7" w:tplc="C2C0C762">
      <w:start w:val="1"/>
      <w:numFmt w:val="bullet"/>
      <w:lvlText w:val="o"/>
      <w:lvlJc w:val="left"/>
      <w:pPr>
        <w:ind w:left="5400" w:hanging="360"/>
      </w:pPr>
      <w:rPr>
        <w:rFonts w:ascii="Courier New" w:hAnsi="Courier New" w:hint="default"/>
      </w:rPr>
    </w:lvl>
    <w:lvl w:ilvl="8" w:tplc="7E8A0A1C">
      <w:start w:val="1"/>
      <w:numFmt w:val="bullet"/>
      <w:lvlText w:val=""/>
      <w:lvlJc w:val="left"/>
      <w:pPr>
        <w:ind w:left="6120" w:hanging="360"/>
      </w:pPr>
      <w:rPr>
        <w:rFonts w:ascii="Wingdings" w:hAnsi="Wingdings" w:hint="default"/>
      </w:rPr>
    </w:lvl>
  </w:abstractNum>
  <w:abstractNum w:abstractNumId="137" w15:restartNumberingAfterBreak="0">
    <w:nsid w:val="7ECE5776"/>
    <w:multiLevelType w:val="hybridMultilevel"/>
    <w:tmpl w:val="FFFFFFFF"/>
    <w:lvl w:ilvl="0" w:tplc="BD5AC2FE">
      <w:start w:val="1"/>
      <w:numFmt w:val="bullet"/>
      <w:lvlText w:val="-"/>
      <w:lvlJc w:val="left"/>
      <w:pPr>
        <w:ind w:left="720" w:hanging="360"/>
      </w:pPr>
      <w:rPr>
        <w:rFonts w:ascii="&quot;Georgia&quot;,serif" w:hAnsi="&quot;Georgia&quot;,serif" w:hint="default"/>
      </w:rPr>
    </w:lvl>
    <w:lvl w:ilvl="1" w:tplc="43AA65C6">
      <w:start w:val="1"/>
      <w:numFmt w:val="bullet"/>
      <w:lvlText w:val="o"/>
      <w:lvlJc w:val="left"/>
      <w:pPr>
        <w:ind w:left="1440" w:hanging="360"/>
      </w:pPr>
      <w:rPr>
        <w:rFonts w:ascii="Courier New" w:hAnsi="Courier New" w:hint="default"/>
      </w:rPr>
    </w:lvl>
    <w:lvl w:ilvl="2" w:tplc="DFD81F30">
      <w:start w:val="1"/>
      <w:numFmt w:val="bullet"/>
      <w:lvlText w:val=""/>
      <w:lvlJc w:val="left"/>
      <w:pPr>
        <w:ind w:left="2160" w:hanging="360"/>
      </w:pPr>
      <w:rPr>
        <w:rFonts w:ascii="Wingdings" w:hAnsi="Wingdings" w:hint="default"/>
      </w:rPr>
    </w:lvl>
    <w:lvl w:ilvl="3" w:tplc="B9F6B8BC">
      <w:start w:val="1"/>
      <w:numFmt w:val="bullet"/>
      <w:lvlText w:val=""/>
      <w:lvlJc w:val="left"/>
      <w:pPr>
        <w:ind w:left="2880" w:hanging="360"/>
      </w:pPr>
      <w:rPr>
        <w:rFonts w:ascii="Symbol" w:hAnsi="Symbol" w:hint="default"/>
      </w:rPr>
    </w:lvl>
    <w:lvl w:ilvl="4" w:tplc="9830DED8">
      <w:start w:val="1"/>
      <w:numFmt w:val="bullet"/>
      <w:lvlText w:val="o"/>
      <w:lvlJc w:val="left"/>
      <w:pPr>
        <w:ind w:left="3600" w:hanging="360"/>
      </w:pPr>
      <w:rPr>
        <w:rFonts w:ascii="Courier New" w:hAnsi="Courier New" w:hint="default"/>
      </w:rPr>
    </w:lvl>
    <w:lvl w:ilvl="5" w:tplc="B6743980">
      <w:start w:val="1"/>
      <w:numFmt w:val="bullet"/>
      <w:lvlText w:val=""/>
      <w:lvlJc w:val="left"/>
      <w:pPr>
        <w:ind w:left="4320" w:hanging="360"/>
      </w:pPr>
      <w:rPr>
        <w:rFonts w:ascii="Wingdings" w:hAnsi="Wingdings" w:hint="default"/>
      </w:rPr>
    </w:lvl>
    <w:lvl w:ilvl="6" w:tplc="30D262E8">
      <w:start w:val="1"/>
      <w:numFmt w:val="bullet"/>
      <w:lvlText w:val=""/>
      <w:lvlJc w:val="left"/>
      <w:pPr>
        <w:ind w:left="5040" w:hanging="360"/>
      </w:pPr>
      <w:rPr>
        <w:rFonts w:ascii="Symbol" w:hAnsi="Symbol" w:hint="default"/>
      </w:rPr>
    </w:lvl>
    <w:lvl w:ilvl="7" w:tplc="F738C1A6">
      <w:start w:val="1"/>
      <w:numFmt w:val="bullet"/>
      <w:lvlText w:val="o"/>
      <w:lvlJc w:val="left"/>
      <w:pPr>
        <w:ind w:left="5760" w:hanging="360"/>
      </w:pPr>
      <w:rPr>
        <w:rFonts w:ascii="Courier New" w:hAnsi="Courier New" w:hint="default"/>
      </w:rPr>
    </w:lvl>
    <w:lvl w:ilvl="8" w:tplc="924CFF40">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63"/>
  </w:num>
  <w:num w:numId="4">
    <w:abstractNumId w:val="23"/>
  </w:num>
  <w:num w:numId="5">
    <w:abstractNumId w:val="18"/>
  </w:num>
  <w:num w:numId="6">
    <w:abstractNumId w:val="55"/>
  </w:num>
  <w:num w:numId="7">
    <w:abstractNumId w:val="11"/>
  </w:num>
  <w:num w:numId="8">
    <w:abstractNumId w:val="136"/>
  </w:num>
  <w:num w:numId="9">
    <w:abstractNumId w:val="24"/>
  </w:num>
  <w:num w:numId="10">
    <w:abstractNumId w:val="73"/>
  </w:num>
  <w:num w:numId="11">
    <w:abstractNumId w:val="56"/>
  </w:num>
  <w:num w:numId="12">
    <w:abstractNumId w:val="128"/>
  </w:num>
  <w:num w:numId="13">
    <w:abstractNumId w:val="124"/>
  </w:num>
  <w:num w:numId="14">
    <w:abstractNumId w:val="74"/>
  </w:num>
  <w:num w:numId="15">
    <w:abstractNumId w:val="134"/>
  </w:num>
  <w:num w:numId="16">
    <w:abstractNumId w:val="44"/>
  </w:num>
  <w:num w:numId="17">
    <w:abstractNumId w:val="30"/>
  </w:num>
  <w:num w:numId="18">
    <w:abstractNumId w:val="19"/>
  </w:num>
  <w:num w:numId="19">
    <w:abstractNumId w:val="113"/>
  </w:num>
  <w:num w:numId="20">
    <w:abstractNumId w:val="117"/>
  </w:num>
  <w:num w:numId="21">
    <w:abstractNumId w:val="118"/>
  </w:num>
  <w:num w:numId="22">
    <w:abstractNumId w:val="89"/>
  </w:num>
  <w:num w:numId="23">
    <w:abstractNumId w:val="71"/>
  </w:num>
  <w:num w:numId="24">
    <w:abstractNumId w:val="61"/>
  </w:num>
  <w:num w:numId="25">
    <w:abstractNumId w:val="60"/>
  </w:num>
  <w:num w:numId="26">
    <w:abstractNumId w:val="106"/>
  </w:num>
  <w:num w:numId="27">
    <w:abstractNumId w:val="29"/>
  </w:num>
  <w:num w:numId="28">
    <w:abstractNumId w:val="27"/>
  </w:num>
  <w:num w:numId="29">
    <w:abstractNumId w:val="132"/>
  </w:num>
  <w:num w:numId="30">
    <w:abstractNumId w:val="31"/>
  </w:num>
  <w:num w:numId="31">
    <w:abstractNumId w:val="78"/>
  </w:num>
  <w:num w:numId="32">
    <w:abstractNumId w:val="98"/>
  </w:num>
  <w:num w:numId="33">
    <w:abstractNumId w:val="96"/>
  </w:num>
  <w:num w:numId="34">
    <w:abstractNumId w:val="15"/>
  </w:num>
  <w:num w:numId="35">
    <w:abstractNumId w:val="72"/>
  </w:num>
  <w:num w:numId="36">
    <w:abstractNumId w:val="42"/>
  </w:num>
  <w:num w:numId="37">
    <w:abstractNumId w:val="137"/>
  </w:num>
  <w:num w:numId="38">
    <w:abstractNumId w:val="35"/>
  </w:num>
  <w:num w:numId="39">
    <w:abstractNumId w:val="91"/>
  </w:num>
  <w:num w:numId="40">
    <w:abstractNumId w:val="110"/>
  </w:num>
  <w:num w:numId="41">
    <w:abstractNumId w:val="58"/>
  </w:num>
  <w:num w:numId="42">
    <w:abstractNumId w:val="40"/>
  </w:num>
  <w:num w:numId="43">
    <w:abstractNumId w:val="105"/>
  </w:num>
  <w:num w:numId="44">
    <w:abstractNumId w:val="53"/>
  </w:num>
  <w:num w:numId="45">
    <w:abstractNumId w:val="10"/>
  </w:num>
  <w:num w:numId="46">
    <w:abstractNumId w:val="104"/>
  </w:num>
  <w:num w:numId="47">
    <w:abstractNumId w:val="62"/>
  </w:num>
  <w:num w:numId="48">
    <w:abstractNumId w:val="41"/>
  </w:num>
  <w:num w:numId="49">
    <w:abstractNumId w:val="87"/>
  </w:num>
  <w:num w:numId="50">
    <w:abstractNumId w:val="94"/>
  </w:num>
  <w:num w:numId="51">
    <w:abstractNumId w:val="97"/>
  </w:num>
  <w:num w:numId="52">
    <w:abstractNumId w:val="114"/>
  </w:num>
  <w:num w:numId="53">
    <w:abstractNumId w:val="22"/>
  </w:num>
  <w:num w:numId="54">
    <w:abstractNumId w:val="9"/>
  </w:num>
  <w:num w:numId="55">
    <w:abstractNumId w:val="17"/>
  </w:num>
  <w:num w:numId="56">
    <w:abstractNumId w:val="25"/>
  </w:num>
  <w:num w:numId="57">
    <w:abstractNumId w:val="120"/>
  </w:num>
  <w:num w:numId="58">
    <w:abstractNumId w:val="95"/>
  </w:num>
  <w:num w:numId="59">
    <w:abstractNumId w:val="7"/>
  </w:num>
  <w:num w:numId="60">
    <w:abstractNumId w:val="130"/>
  </w:num>
  <w:num w:numId="61">
    <w:abstractNumId w:val="111"/>
  </w:num>
  <w:num w:numId="62">
    <w:abstractNumId w:val="122"/>
  </w:num>
  <w:num w:numId="63">
    <w:abstractNumId w:val="101"/>
  </w:num>
  <w:num w:numId="64">
    <w:abstractNumId w:val="107"/>
  </w:num>
  <w:num w:numId="65">
    <w:abstractNumId w:val="69"/>
  </w:num>
  <w:num w:numId="66">
    <w:abstractNumId w:val="75"/>
  </w:num>
  <w:num w:numId="67">
    <w:abstractNumId w:val="36"/>
  </w:num>
  <w:num w:numId="68">
    <w:abstractNumId w:val="126"/>
  </w:num>
  <w:num w:numId="69">
    <w:abstractNumId w:val="38"/>
  </w:num>
  <w:num w:numId="70">
    <w:abstractNumId w:val="102"/>
  </w:num>
  <w:num w:numId="71">
    <w:abstractNumId w:val="45"/>
  </w:num>
  <w:num w:numId="72">
    <w:abstractNumId w:val="131"/>
  </w:num>
  <w:num w:numId="73">
    <w:abstractNumId w:val="125"/>
  </w:num>
  <w:num w:numId="74">
    <w:abstractNumId w:val="119"/>
  </w:num>
  <w:num w:numId="75">
    <w:abstractNumId w:val="86"/>
  </w:num>
  <w:num w:numId="76">
    <w:abstractNumId w:val="99"/>
  </w:num>
  <w:num w:numId="77">
    <w:abstractNumId w:val="5"/>
  </w:num>
  <w:num w:numId="78">
    <w:abstractNumId w:val="121"/>
  </w:num>
  <w:num w:numId="79">
    <w:abstractNumId w:val="52"/>
  </w:num>
  <w:num w:numId="80">
    <w:abstractNumId w:val="48"/>
  </w:num>
  <w:num w:numId="81">
    <w:abstractNumId w:val="16"/>
  </w:num>
  <w:num w:numId="82">
    <w:abstractNumId w:val="6"/>
  </w:num>
  <w:num w:numId="83">
    <w:abstractNumId w:val="14"/>
  </w:num>
  <w:num w:numId="84">
    <w:abstractNumId w:val="47"/>
  </w:num>
  <w:num w:numId="85">
    <w:abstractNumId w:val="77"/>
  </w:num>
  <w:num w:numId="8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84"/>
  </w:num>
  <w:num w:numId="100">
    <w:abstractNumId w:val="21"/>
  </w:num>
  <w:num w:numId="101">
    <w:abstractNumId w:val="49"/>
  </w:num>
  <w:num w:numId="102">
    <w:abstractNumId w:val="68"/>
  </w:num>
  <w:num w:numId="10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27"/>
  </w:num>
  <w:num w:numId="115">
    <w:abstractNumId w:val="103"/>
  </w:num>
  <w:num w:numId="116">
    <w:abstractNumId w:val="46"/>
  </w:num>
  <w:num w:numId="117">
    <w:abstractNumId w:val="115"/>
  </w:num>
  <w:num w:numId="118">
    <w:abstractNumId w:val="32"/>
  </w:num>
  <w:num w:numId="119">
    <w:abstractNumId w:val="80"/>
  </w:num>
  <w:num w:numId="120">
    <w:abstractNumId w:val="135"/>
  </w:num>
  <w:num w:numId="121">
    <w:abstractNumId w:val="33"/>
  </w:num>
  <w:num w:numId="122">
    <w:abstractNumId w:val="123"/>
  </w:num>
  <w:num w:numId="123">
    <w:abstractNumId w:val="83"/>
  </w:num>
  <w:num w:numId="124">
    <w:abstractNumId w:val="79"/>
  </w:num>
  <w:num w:numId="125">
    <w:abstractNumId w:val="129"/>
  </w:num>
  <w:num w:numId="126">
    <w:abstractNumId w:val="48"/>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8"/>
  </w:num>
  <w:num w:numId="128">
    <w:abstractNumId w:val="85"/>
  </w:num>
  <w:num w:numId="129">
    <w:abstractNumId w:val="43"/>
  </w:num>
  <w:num w:numId="130">
    <w:abstractNumId w:val="28"/>
  </w:num>
  <w:num w:numId="131">
    <w:abstractNumId w:val="65"/>
  </w:num>
  <w:num w:numId="132">
    <w:abstractNumId w:val="64"/>
  </w:num>
  <w:num w:numId="133">
    <w:abstractNumId w:val="66"/>
  </w:num>
  <w:num w:numId="134">
    <w:abstractNumId w:val="39"/>
  </w:num>
  <w:num w:numId="135">
    <w:abstractNumId w:val="70"/>
  </w:num>
  <w:num w:numId="136">
    <w:abstractNumId w:val="109"/>
  </w:num>
  <w:num w:numId="137">
    <w:abstractNumId w:val="34"/>
  </w:num>
  <w:num w:numId="138">
    <w:abstractNumId w:val="92"/>
  </w:num>
  <w:num w:numId="139">
    <w:abstractNumId w:val="12"/>
  </w:num>
  <w:num w:numId="140">
    <w:abstractNumId w:val="112"/>
  </w:num>
  <w:num w:numId="141">
    <w:abstractNumId w:val="67"/>
  </w:num>
  <w:num w:numId="142">
    <w:abstractNumId w:val="13"/>
  </w:num>
  <w:num w:numId="143">
    <w:abstractNumId w:val="50"/>
  </w:num>
  <w:num w:numId="144">
    <w:abstractNumId w:val="116"/>
  </w:num>
  <w:num w:numId="145">
    <w:abstractNumId w:val="81"/>
  </w:num>
  <w:num w:numId="146">
    <w:abstractNumId w:val="37"/>
  </w:num>
  <w:num w:numId="147">
    <w:abstractNumId w:val="57"/>
  </w:num>
  <w:num w:numId="148">
    <w:abstractNumId w:val="82"/>
  </w:num>
  <w:num w:numId="149">
    <w:abstractNumId w:val="4"/>
  </w:num>
  <w:num w:numId="150">
    <w:abstractNumId w:val="54"/>
  </w:num>
  <w:num w:numId="151">
    <w:abstractNumId w:val="59"/>
  </w:num>
  <w:num w:numId="152">
    <w:abstractNumId w:val="20"/>
  </w:num>
  <w:num w:numId="153">
    <w:abstractNumId w:val="1"/>
  </w:num>
  <w:num w:numId="154">
    <w:abstractNumId w:val="100"/>
  </w:num>
  <w:num w:numId="155">
    <w:abstractNumId w:val="0"/>
  </w:num>
  <w:num w:numId="156">
    <w:abstractNumId w:val="133"/>
  </w:num>
  <w:num w:numId="157">
    <w:abstractNumId w:val="3"/>
  </w:num>
  <w:num w:numId="158">
    <w:abstractNumId w:val="2"/>
  </w:num>
  <w:num w:numId="159">
    <w:abstractNumId w:val="51"/>
  </w:num>
  <w:num w:numId="160">
    <w:abstractNumId w:val="93"/>
  </w:num>
  <w:num w:numId="161">
    <w:abstractNumId w:val="88"/>
  </w:num>
  <w:num w:numId="162">
    <w:abstractNumId w:val="108"/>
  </w:num>
  <w:num w:numId="163">
    <w:abstractNumId w:val="76"/>
  </w:num>
  <w:numIdMacAtCleanup w:val="1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URDON Thomas (JRC-SEVILLA)">
    <w15:presenceInfo w15:providerId="AD" w15:userId="S::thomas.gourdon@ec.europa.eu::a9cdbf8c-ac28-4936-9900-f33f82099f63"/>
  </w15:person>
  <w15:person w15:author="GASTALDI Chiara (JRC-ISPRA)">
    <w15:presenceInfo w15:providerId="AD" w15:userId="S-1-5-21-1606980848-2025429265-839522115-1489361"/>
  </w15:person>
  <w15:person w15:author="MARELLI Luisa (JRC-ISPRA)">
    <w15:presenceInfo w15:providerId="AD" w15:userId="S-1-5-21-1606980848-2025429265-839522115-257191"/>
  </w15:person>
  <w15:person w15:author="BORCHARDT Steve (JRC-ISPRA-EXT)">
    <w15:presenceInfo w15:providerId="AD" w15:userId="S::Steve.BORCHARDT@ext.ec.europa.eu::d5f310b6-46b6-479b-9d3d-8c044f1f1933"/>
  </w15:person>
  <w15:person w15:author="GASTALDI Chiara (JRC-ISPRA) [2]">
    <w15:presenceInfo w15:providerId="AD" w15:userId="S::chiara.gastaldi@ec.europa.eu::c8b7d82c-d0c9-47f2-bd65-0a59874a04b9"/>
  </w15:person>
  <w15:person w15:author="GUERREIRO MIGUEL Mecia (JRC-SEVILLA)">
    <w15:presenceInfo w15:providerId="AD" w15:userId="S::mecia.guerreiro-miguel@ec.europa.eu::4f46229c-d4c3-4425-8012-941a299e9361"/>
  </w15:person>
  <w15:person w15:author="DELGADO CALLICO Laia (JRC-PETTEN)">
    <w15:presenceInfo w15:providerId="AD" w15:userId="S::laia.delgado-callico@ec.europa.eu::840be715-dc1a-449e-9e6e-a6679b46f859"/>
  </w15:person>
  <w15:person w15:author="GUERREIRO MIGUEL Mecia (JRC-SEVILLA) [2]">
    <w15:presenceInfo w15:providerId="AD" w15:userId="S-1-5-21-1606980848-2025429265-839522115-1485980"/>
  </w15:person>
  <w15:person w15:author="ACS Szvetlana (JRC-ISPRA-EXT)">
    <w15:presenceInfo w15:providerId="AD" w15:userId="S::szvetlana.acs@ext.ec.europa.eu::60ae22ce-9e4f-482f-acdd-9a68f6f32177"/>
  </w15:person>
  <w15:person w15:author="MANCINI Lucia (JRC-ISPRA-EXT)">
    <w15:presenceInfo w15:providerId="AD" w15:userId="S::lucia.mancini@ext.ec.europa.eu::00aa6934-f230-478b-9a81-ec45bf607d6d"/>
  </w15:person>
  <w15:person w15:author="SANYE MENGUAL Esther (JRC-ISPRA)">
    <w15:presenceInfo w15:providerId="AD" w15:userId="S::esther.sanye-mengual@ec.europa.eu::e7a7bec5-623d-4a38-b253-d48756bde0a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ctiveWritingStyle w:appName="MSWord" w:lang="en-IE" w:vendorID="64" w:dllVersion="6" w:nlCheck="1" w:checkStyle="1"/>
  <w:activeWritingStyle w:appName="MSWord" w:lang="en-GB" w:vendorID="64" w:dllVersion="4096" w:nlCheck="1" w:checkStyle="0"/>
  <w:trackRevisions/>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sDA1tjQ3MzA1NjZU0lEKTi0uzszPAykwsqgFAA9Fyp8tAAAA"/>
  </w:docVars>
  <w:rsids>
    <w:rsidRoot w:val="00F7732B"/>
    <w:rsid w:val="0000028F"/>
    <w:rsid w:val="00000C05"/>
    <w:rsid w:val="0000151F"/>
    <w:rsid w:val="00001DCD"/>
    <w:rsid w:val="00001EF9"/>
    <w:rsid w:val="00003989"/>
    <w:rsid w:val="00003A52"/>
    <w:rsid w:val="00004C97"/>
    <w:rsid w:val="00004DBD"/>
    <w:rsid w:val="00004E4D"/>
    <w:rsid w:val="00004F3D"/>
    <w:rsid w:val="0000606E"/>
    <w:rsid w:val="00006E06"/>
    <w:rsid w:val="000070E4"/>
    <w:rsid w:val="000073A3"/>
    <w:rsid w:val="0000790F"/>
    <w:rsid w:val="000079B1"/>
    <w:rsid w:val="0000BEB3"/>
    <w:rsid w:val="00010A9B"/>
    <w:rsid w:val="00010DB5"/>
    <w:rsid w:val="00011756"/>
    <w:rsid w:val="00011E55"/>
    <w:rsid w:val="00012150"/>
    <w:rsid w:val="000121BE"/>
    <w:rsid w:val="00012D10"/>
    <w:rsid w:val="0001375E"/>
    <w:rsid w:val="00015396"/>
    <w:rsid w:val="0001645F"/>
    <w:rsid w:val="0001673A"/>
    <w:rsid w:val="00016C8B"/>
    <w:rsid w:val="0001720A"/>
    <w:rsid w:val="00017616"/>
    <w:rsid w:val="00017A73"/>
    <w:rsid w:val="0001A446"/>
    <w:rsid w:val="000203C0"/>
    <w:rsid w:val="00020457"/>
    <w:rsid w:val="00020D1D"/>
    <w:rsid w:val="00021F01"/>
    <w:rsid w:val="00022B71"/>
    <w:rsid w:val="00022C89"/>
    <w:rsid w:val="0002349D"/>
    <w:rsid w:val="00023B59"/>
    <w:rsid w:val="00023D90"/>
    <w:rsid w:val="000246EF"/>
    <w:rsid w:val="00024B71"/>
    <w:rsid w:val="00025643"/>
    <w:rsid w:val="00025E6B"/>
    <w:rsid w:val="0002DB92"/>
    <w:rsid w:val="00030188"/>
    <w:rsid w:val="00031A08"/>
    <w:rsid w:val="000334F4"/>
    <w:rsid w:val="0003351E"/>
    <w:rsid w:val="00033C4F"/>
    <w:rsid w:val="000343E4"/>
    <w:rsid w:val="00034C7B"/>
    <w:rsid w:val="00034E51"/>
    <w:rsid w:val="000350A8"/>
    <w:rsid w:val="000364B0"/>
    <w:rsid w:val="00036D84"/>
    <w:rsid w:val="00037303"/>
    <w:rsid w:val="0004065C"/>
    <w:rsid w:val="00040B31"/>
    <w:rsid w:val="000410F0"/>
    <w:rsid w:val="000413E4"/>
    <w:rsid w:val="00041A12"/>
    <w:rsid w:val="0004286A"/>
    <w:rsid w:val="0004291F"/>
    <w:rsid w:val="000431C3"/>
    <w:rsid w:val="000433D1"/>
    <w:rsid w:val="00043B5C"/>
    <w:rsid w:val="00044C6B"/>
    <w:rsid w:val="00044F2A"/>
    <w:rsid w:val="0004563E"/>
    <w:rsid w:val="00046375"/>
    <w:rsid w:val="000470EB"/>
    <w:rsid w:val="0004713D"/>
    <w:rsid w:val="00047CD9"/>
    <w:rsid w:val="00050B70"/>
    <w:rsid w:val="00050D35"/>
    <w:rsid w:val="00050FE2"/>
    <w:rsid w:val="000512B3"/>
    <w:rsid w:val="0005321A"/>
    <w:rsid w:val="00053609"/>
    <w:rsid w:val="00053696"/>
    <w:rsid w:val="00053A04"/>
    <w:rsid w:val="000544D3"/>
    <w:rsid w:val="00055AB8"/>
    <w:rsid w:val="00055ED4"/>
    <w:rsid w:val="000566AB"/>
    <w:rsid w:val="00056919"/>
    <w:rsid w:val="000577BF"/>
    <w:rsid w:val="00057BC7"/>
    <w:rsid w:val="00057D59"/>
    <w:rsid w:val="000607AA"/>
    <w:rsid w:val="00060CC5"/>
    <w:rsid w:val="00061235"/>
    <w:rsid w:val="000623C7"/>
    <w:rsid w:val="00062945"/>
    <w:rsid w:val="000639D4"/>
    <w:rsid w:val="00064779"/>
    <w:rsid w:val="00065E7F"/>
    <w:rsid w:val="0006767B"/>
    <w:rsid w:val="00067930"/>
    <w:rsid w:val="000707A7"/>
    <w:rsid w:val="000707D5"/>
    <w:rsid w:val="00070A12"/>
    <w:rsid w:val="00070FEF"/>
    <w:rsid w:val="000712A9"/>
    <w:rsid w:val="00071CA2"/>
    <w:rsid w:val="000721CB"/>
    <w:rsid w:val="00072330"/>
    <w:rsid w:val="00073701"/>
    <w:rsid w:val="0007433F"/>
    <w:rsid w:val="00075280"/>
    <w:rsid w:val="000760DE"/>
    <w:rsid w:val="00077153"/>
    <w:rsid w:val="0008061D"/>
    <w:rsid w:val="00080E86"/>
    <w:rsid w:val="00082110"/>
    <w:rsid w:val="0008315E"/>
    <w:rsid w:val="00083FDC"/>
    <w:rsid w:val="0008423E"/>
    <w:rsid w:val="00085E6E"/>
    <w:rsid w:val="00086140"/>
    <w:rsid w:val="0008647E"/>
    <w:rsid w:val="00086B37"/>
    <w:rsid w:val="00086C70"/>
    <w:rsid w:val="000875A7"/>
    <w:rsid w:val="00087A31"/>
    <w:rsid w:val="000910A6"/>
    <w:rsid w:val="0009261F"/>
    <w:rsid w:val="00092D73"/>
    <w:rsid w:val="00093ECE"/>
    <w:rsid w:val="00094B6F"/>
    <w:rsid w:val="00094DCD"/>
    <w:rsid w:val="0009511E"/>
    <w:rsid w:val="00095469"/>
    <w:rsid w:val="00095747"/>
    <w:rsid w:val="000966CA"/>
    <w:rsid w:val="00096BEF"/>
    <w:rsid w:val="00096F61"/>
    <w:rsid w:val="00097E57"/>
    <w:rsid w:val="000A0121"/>
    <w:rsid w:val="000A0361"/>
    <w:rsid w:val="000A037A"/>
    <w:rsid w:val="000A06DA"/>
    <w:rsid w:val="000A071D"/>
    <w:rsid w:val="000A18B5"/>
    <w:rsid w:val="000A1F25"/>
    <w:rsid w:val="000A2FFF"/>
    <w:rsid w:val="000A3B62"/>
    <w:rsid w:val="000A40CA"/>
    <w:rsid w:val="000A4645"/>
    <w:rsid w:val="000A4D67"/>
    <w:rsid w:val="000A5385"/>
    <w:rsid w:val="000A592F"/>
    <w:rsid w:val="000A62F2"/>
    <w:rsid w:val="000A75F2"/>
    <w:rsid w:val="000A7EE4"/>
    <w:rsid w:val="000B107B"/>
    <w:rsid w:val="000B1253"/>
    <w:rsid w:val="000B1FDD"/>
    <w:rsid w:val="000B3239"/>
    <w:rsid w:val="000B3571"/>
    <w:rsid w:val="000B47BD"/>
    <w:rsid w:val="000B47D4"/>
    <w:rsid w:val="000B50F7"/>
    <w:rsid w:val="000B5906"/>
    <w:rsid w:val="000B6581"/>
    <w:rsid w:val="000B6CCE"/>
    <w:rsid w:val="000B6EA8"/>
    <w:rsid w:val="000B6F99"/>
    <w:rsid w:val="000C1C6A"/>
    <w:rsid w:val="000C1F0A"/>
    <w:rsid w:val="000C2961"/>
    <w:rsid w:val="000C305F"/>
    <w:rsid w:val="000C3398"/>
    <w:rsid w:val="000C34DF"/>
    <w:rsid w:val="000C364C"/>
    <w:rsid w:val="000C3AC3"/>
    <w:rsid w:val="000C3D3D"/>
    <w:rsid w:val="000C4D4A"/>
    <w:rsid w:val="000C564A"/>
    <w:rsid w:val="000C5A65"/>
    <w:rsid w:val="000C6141"/>
    <w:rsid w:val="000C6904"/>
    <w:rsid w:val="000C7004"/>
    <w:rsid w:val="000C7F99"/>
    <w:rsid w:val="000D03DF"/>
    <w:rsid w:val="000D052F"/>
    <w:rsid w:val="000D106C"/>
    <w:rsid w:val="000D11FD"/>
    <w:rsid w:val="000D1AF3"/>
    <w:rsid w:val="000D1D0F"/>
    <w:rsid w:val="000D2AE5"/>
    <w:rsid w:val="000D363F"/>
    <w:rsid w:val="000D3E11"/>
    <w:rsid w:val="000D486F"/>
    <w:rsid w:val="000D4F34"/>
    <w:rsid w:val="000D5128"/>
    <w:rsid w:val="000D63EB"/>
    <w:rsid w:val="000D6498"/>
    <w:rsid w:val="000D67F8"/>
    <w:rsid w:val="000D68CD"/>
    <w:rsid w:val="000D716D"/>
    <w:rsid w:val="000D7770"/>
    <w:rsid w:val="000D784E"/>
    <w:rsid w:val="000D78C6"/>
    <w:rsid w:val="000D7E23"/>
    <w:rsid w:val="000E01EF"/>
    <w:rsid w:val="000E0D7C"/>
    <w:rsid w:val="000E1940"/>
    <w:rsid w:val="000E1A8B"/>
    <w:rsid w:val="000E1C60"/>
    <w:rsid w:val="000E232C"/>
    <w:rsid w:val="000E3176"/>
    <w:rsid w:val="000E406A"/>
    <w:rsid w:val="000E44AC"/>
    <w:rsid w:val="000E5285"/>
    <w:rsid w:val="000E536F"/>
    <w:rsid w:val="000E7805"/>
    <w:rsid w:val="000E79D0"/>
    <w:rsid w:val="000E7A04"/>
    <w:rsid w:val="000E7F33"/>
    <w:rsid w:val="000EAAA6"/>
    <w:rsid w:val="000F07AC"/>
    <w:rsid w:val="000F10CE"/>
    <w:rsid w:val="000F1471"/>
    <w:rsid w:val="000F1887"/>
    <w:rsid w:val="000F1964"/>
    <w:rsid w:val="000F4007"/>
    <w:rsid w:val="000F5460"/>
    <w:rsid w:val="000F72C4"/>
    <w:rsid w:val="000F760C"/>
    <w:rsid w:val="0010013A"/>
    <w:rsid w:val="0010049A"/>
    <w:rsid w:val="001010BB"/>
    <w:rsid w:val="001014DE"/>
    <w:rsid w:val="00101E32"/>
    <w:rsid w:val="00102870"/>
    <w:rsid w:val="00102999"/>
    <w:rsid w:val="00102F79"/>
    <w:rsid w:val="00103AB0"/>
    <w:rsid w:val="00104AE6"/>
    <w:rsid w:val="00105A52"/>
    <w:rsid w:val="00105C51"/>
    <w:rsid w:val="00106459"/>
    <w:rsid w:val="0010697B"/>
    <w:rsid w:val="00106A9F"/>
    <w:rsid w:val="00106D7F"/>
    <w:rsid w:val="00106E60"/>
    <w:rsid w:val="0010D34A"/>
    <w:rsid w:val="00110E29"/>
    <w:rsid w:val="00111747"/>
    <w:rsid w:val="00111F14"/>
    <w:rsid w:val="00112BEC"/>
    <w:rsid w:val="001131FB"/>
    <w:rsid w:val="00113483"/>
    <w:rsid w:val="0011367C"/>
    <w:rsid w:val="00113C87"/>
    <w:rsid w:val="0011457A"/>
    <w:rsid w:val="001146CA"/>
    <w:rsid w:val="00114777"/>
    <w:rsid w:val="001157AF"/>
    <w:rsid w:val="001158E5"/>
    <w:rsid w:val="00115C33"/>
    <w:rsid w:val="00116F7B"/>
    <w:rsid w:val="0012034B"/>
    <w:rsid w:val="00120B78"/>
    <w:rsid w:val="00120DEE"/>
    <w:rsid w:val="00120E8B"/>
    <w:rsid w:val="001214A8"/>
    <w:rsid w:val="0012235A"/>
    <w:rsid w:val="0012249A"/>
    <w:rsid w:val="00122F2C"/>
    <w:rsid w:val="00123BD4"/>
    <w:rsid w:val="00123D57"/>
    <w:rsid w:val="001244AA"/>
    <w:rsid w:val="001245F9"/>
    <w:rsid w:val="001253E4"/>
    <w:rsid w:val="00125BEB"/>
    <w:rsid w:val="0012669A"/>
    <w:rsid w:val="0012674D"/>
    <w:rsid w:val="0012785D"/>
    <w:rsid w:val="001302FA"/>
    <w:rsid w:val="00130762"/>
    <w:rsid w:val="001308E5"/>
    <w:rsid w:val="001319EE"/>
    <w:rsid w:val="001324DF"/>
    <w:rsid w:val="00132CA7"/>
    <w:rsid w:val="00133959"/>
    <w:rsid w:val="001353F2"/>
    <w:rsid w:val="00135CD5"/>
    <w:rsid w:val="00135FEC"/>
    <w:rsid w:val="00137054"/>
    <w:rsid w:val="00140B60"/>
    <w:rsid w:val="00140C43"/>
    <w:rsid w:val="00140F1E"/>
    <w:rsid w:val="00140F74"/>
    <w:rsid w:val="0014148A"/>
    <w:rsid w:val="0014282F"/>
    <w:rsid w:val="00142A9B"/>
    <w:rsid w:val="00144800"/>
    <w:rsid w:val="00144D97"/>
    <w:rsid w:val="00146402"/>
    <w:rsid w:val="00146B03"/>
    <w:rsid w:val="001473D7"/>
    <w:rsid w:val="00147791"/>
    <w:rsid w:val="0015035F"/>
    <w:rsid w:val="00150793"/>
    <w:rsid w:val="00150F57"/>
    <w:rsid w:val="0015195A"/>
    <w:rsid w:val="00151A60"/>
    <w:rsid w:val="001520AD"/>
    <w:rsid w:val="00152650"/>
    <w:rsid w:val="0015285A"/>
    <w:rsid w:val="00152BE7"/>
    <w:rsid w:val="001531F7"/>
    <w:rsid w:val="0015452A"/>
    <w:rsid w:val="00154773"/>
    <w:rsid w:val="00154D05"/>
    <w:rsid w:val="0015540C"/>
    <w:rsid w:val="0015600B"/>
    <w:rsid w:val="00156176"/>
    <w:rsid w:val="00156181"/>
    <w:rsid w:val="00157141"/>
    <w:rsid w:val="001578B3"/>
    <w:rsid w:val="00157EFA"/>
    <w:rsid w:val="0015A6D0"/>
    <w:rsid w:val="0016107E"/>
    <w:rsid w:val="00161890"/>
    <w:rsid w:val="00161AD8"/>
    <w:rsid w:val="00161FF6"/>
    <w:rsid w:val="001620C8"/>
    <w:rsid w:val="001627D6"/>
    <w:rsid w:val="001628EC"/>
    <w:rsid w:val="0016376D"/>
    <w:rsid w:val="00163B51"/>
    <w:rsid w:val="00163F75"/>
    <w:rsid w:val="00165679"/>
    <w:rsid w:val="00165DA9"/>
    <w:rsid w:val="00165DCC"/>
    <w:rsid w:val="00170412"/>
    <w:rsid w:val="00170B73"/>
    <w:rsid w:val="00170DA1"/>
    <w:rsid w:val="00171BB1"/>
    <w:rsid w:val="00172148"/>
    <w:rsid w:val="0017229E"/>
    <w:rsid w:val="00172E3A"/>
    <w:rsid w:val="00173F4A"/>
    <w:rsid w:val="00174FAD"/>
    <w:rsid w:val="0017546A"/>
    <w:rsid w:val="00175876"/>
    <w:rsid w:val="00175AB7"/>
    <w:rsid w:val="00175CDC"/>
    <w:rsid w:val="00176002"/>
    <w:rsid w:val="00176DFF"/>
    <w:rsid w:val="00180210"/>
    <w:rsid w:val="001816BF"/>
    <w:rsid w:val="00182107"/>
    <w:rsid w:val="00182A26"/>
    <w:rsid w:val="00182A47"/>
    <w:rsid w:val="00183850"/>
    <w:rsid w:val="00183D92"/>
    <w:rsid w:val="00183FE5"/>
    <w:rsid w:val="00184508"/>
    <w:rsid w:val="00184BAC"/>
    <w:rsid w:val="0018628E"/>
    <w:rsid w:val="001867F0"/>
    <w:rsid w:val="0018686A"/>
    <w:rsid w:val="00186B4B"/>
    <w:rsid w:val="00191AC2"/>
    <w:rsid w:val="001927BF"/>
    <w:rsid w:val="0019350A"/>
    <w:rsid w:val="00193D25"/>
    <w:rsid w:val="00194C0F"/>
    <w:rsid w:val="00195803"/>
    <w:rsid w:val="00197118"/>
    <w:rsid w:val="00197B8B"/>
    <w:rsid w:val="001A01BB"/>
    <w:rsid w:val="001A02C0"/>
    <w:rsid w:val="001A1920"/>
    <w:rsid w:val="001A1BC8"/>
    <w:rsid w:val="001A23F5"/>
    <w:rsid w:val="001A246D"/>
    <w:rsid w:val="001A2D99"/>
    <w:rsid w:val="001A379D"/>
    <w:rsid w:val="001A4402"/>
    <w:rsid w:val="001A53CF"/>
    <w:rsid w:val="001A5BBB"/>
    <w:rsid w:val="001A6237"/>
    <w:rsid w:val="001A635F"/>
    <w:rsid w:val="001A6F61"/>
    <w:rsid w:val="001A7450"/>
    <w:rsid w:val="001A7D2F"/>
    <w:rsid w:val="001B0294"/>
    <w:rsid w:val="001B12C7"/>
    <w:rsid w:val="001B2B1F"/>
    <w:rsid w:val="001B4B9A"/>
    <w:rsid w:val="001B4EDA"/>
    <w:rsid w:val="001B5484"/>
    <w:rsid w:val="001B59E5"/>
    <w:rsid w:val="001B6AC7"/>
    <w:rsid w:val="001B6B40"/>
    <w:rsid w:val="001B6C6A"/>
    <w:rsid w:val="001B7152"/>
    <w:rsid w:val="001C1940"/>
    <w:rsid w:val="001C2B01"/>
    <w:rsid w:val="001C4575"/>
    <w:rsid w:val="001C4F9A"/>
    <w:rsid w:val="001C598E"/>
    <w:rsid w:val="001C6336"/>
    <w:rsid w:val="001C638E"/>
    <w:rsid w:val="001C67FF"/>
    <w:rsid w:val="001C6961"/>
    <w:rsid w:val="001C7B7C"/>
    <w:rsid w:val="001D0259"/>
    <w:rsid w:val="001D025E"/>
    <w:rsid w:val="001D0875"/>
    <w:rsid w:val="001D0D81"/>
    <w:rsid w:val="001D16D3"/>
    <w:rsid w:val="001D23DF"/>
    <w:rsid w:val="001D27B4"/>
    <w:rsid w:val="001D2BBF"/>
    <w:rsid w:val="001D3114"/>
    <w:rsid w:val="001D35EC"/>
    <w:rsid w:val="001D3865"/>
    <w:rsid w:val="001D43AB"/>
    <w:rsid w:val="001D459C"/>
    <w:rsid w:val="001D4B2F"/>
    <w:rsid w:val="001D51E0"/>
    <w:rsid w:val="001D59BC"/>
    <w:rsid w:val="001D6B68"/>
    <w:rsid w:val="001D6B9D"/>
    <w:rsid w:val="001D6DC7"/>
    <w:rsid w:val="001E0242"/>
    <w:rsid w:val="001E0DDB"/>
    <w:rsid w:val="001E12A3"/>
    <w:rsid w:val="001E15F6"/>
    <w:rsid w:val="001E1D9E"/>
    <w:rsid w:val="001E4104"/>
    <w:rsid w:val="001E4116"/>
    <w:rsid w:val="001E5664"/>
    <w:rsid w:val="001E5973"/>
    <w:rsid w:val="001E5C0B"/>
    <w:rsid w:val="001E6380"/>
    <w:rsid w:val="001E68F7"/>
    <w:rsid w:val="001E7708"/>
    <w:rsid w:val="001F10CE"/>
    <w:rsid w:val="001F1AEF"/>
    <w:rsid w:val="001F265E"/>
    <w:rsid w:val="001F2CFB"/>
    <w:rsid w:val="001F347E"/>
    <w:rsid w:val="001F3D4A"/>
    <w:rsid w:val="001F55EF"/>
    <w:rsid w:val="001F5D20"/>
    <w:rsid w:val="001F60BB"/>
    <w:rsid w:val="001F7BCF"/>
    <w:rsid w:val="001FED37"/>
    <w:rsid w:val="00200BAF"/>
    <w:rsid w:val="00200D05"/>
    <w:rsid w:val="0020216E"/>
    <w:rsid w:val="002040AC"/>
    <w:rsid w:val="0020509B"/>
    <w:rsid w:val="00206E88"/>
    <w:rsid w:val="002070EE"/>
    <w:rsid w:val="00207AF5"/>
    <w:rsid w:val="0021002E"/>
    <w:rsid w:val="00210E56"/>
    <w:rsid w:val="002111FA"/>
    <w:rsid w:val="0021216C"/>
    <w:rsid w:val="002134B2"/>
    <w:rsid w:val="0021371B"/>
    <w:rsid w:val="00214547"/>
    <w:rsid w:val="00214FA6"/>
    <w:rsid w:val="002150C7"/>
    <w:rsid w:val="00215655"/>
    <w:rsid w:val="0021586A"/>
    <w:rsid w:val="002158A5"/>
    <w:rsid w:val="00215EEF"/>
    <w:rsid w:val="0021604B"/>
    <w:rsid w:val="00216733"/>
    <w:rsid w:val="0021771D"/>
    <w:rsid w:val="00217A46"/>
    <w:rsid w:val="00220F69"/>
    <w:rsid w:val="00221226"/>
    <w:rsid w:val="00221940"/>
    <w:rsid w:val="00222DE2"/>
    <w:rsid w:val="002237C3"/>
    <w:rsid w:val="00227038"/>
    <w:rsid w:val="00227A65"/>
    <w:rsid w:val="00227A70"/>
    <w:rsid w:val="00227D6A"/>
    <w:rsid w:val="00230B02"/>
    <w:rsid w:val="0023107C"/>
    <w:rsid w:val="00231A62"/>
    <w:rsid w:val="0023235A"/>
    <w:rsid w:val="002328EB"/>
    <w:rsid w:val="00232D33"/>
    <w:rsid w:val="00232FD3"/>
    <w:rsid w:val="00233DC2"/>
    <w:rsid w:val="00234B84"/>
    <w:rsid w:val="00234D45"/>
    <w:rsid w:val="00235124"/>
    <w:rsid w:val="002352AE"/>
    <w:rsid w:val="0023586C"/>
    <w:rsid w:val="00236AC3"/>
    <w:rsid w:val="00237880"/>
    <w:rsid w:val="00237D04"/>
    <w:rsid w:val="002403D4"/>
    <w:rsid w:val="002409A3"/>
    <w:rsid w:val="0024121C"/>
    <w:rsid w:val="00241B0E"/>
    <w:rsid w:val="00241B8A"/>
    <w:rsid w:val="00242335"/>
    <w:rsid w:val="00242424"/>
    <w:rsid w:val="0024351F"/>
    <w:rsid w:val="002439B9"/>
    <w:rsid w:val="00243A1E"/>
    <w:rsid w:val="002454E3"/>
    <w:rsid w:val="00245862"/>
    <w:rsid w:val="00245885"/>
    <w:rsid w:val="00246019"/>
    <w:rsid w:val="00247697"/>
    <w:rsid w:val="002502BE"/>
    <w:rsid w:val="00250504"/>
    <w:rsid w:val="002506F7"/>
    <w:rsid w:val="00250B8E"/>
    <w:rsid w:val="00250E8A"/>
    <w:rsid w:val="002515D4"/>
    <w:rsid w:val="00251AAA"/>
    <w:rsid w:val="0025274E"/>
    <w:rsid w:val="00252819"/>
    <w:rsid w:val="00253185"/>
    <w:rsid w:val="00253638"/>
    <w:rsid w:val="002539EC"/>
    <w:rsid w:val="00253C3A"/>
    <w:rsid w:val="00254B42"/>
    <w:rsid w:val="00254E22"/>
    <w:rsid w:val="0025520C"/>
    <w:rsid w:val="002553AE"/>
    <w:rsid w:val="0025572A"/>
    <w:rsid w:val="00255840"/>
    <w:rsid w:val="00256AB7"/>
    <w:rsid w:val="00257715"/>
    <w:rsid w:val="00257F6D"/>
    <w:rsid w:val="00260B06"/>
    <w:rsid w:val="00260C5C"/>
    <w:rsid w:val="00262214"/>
    <w:rsid w:val="00262B69"/>
    <w:rsid w:val="00262C76"/>
    <w:rsid w:val="00263086"/>
    <w:rsid w:val="002634C7"/>
    <w:rsid w:val="002635D4"/>
    <w:rsid w:val="00263FE5"/>
    <w:rsid w:val="00264006"/>
    <w:rsid w:val="00264088"/>
    <w:rsid w:val="00264EBF"/>
    <w:rsid w:val="002658E7"/>
    <w:rsid w:val="00265F07"/>
    <w:rsid w:val="00266415"/>
    <w:rsid w:val="00266C28"/>
    <w:rsid w:val="00270CD8"/>
    <w:rsid w:val="002715F5"/>
    <w:rsid w:val="002717B3"/>
    <w:rsid w:val="00271A3A"/>
    <w:rsid w:val="00271B03"/>
    <w:rsid w:val="0027343B"/>
    <w:rsid w:val="00273B98"/>
    <w:rsid w:val="00274FC0"/>
    <w:rsid w:val="00276E5D"/>
    <w:rsid w:val="0027720F"/>
    <w:rsid w:val="00277820"/>
    <w:rsid w:val="0028003E"/>
    <w:rsid w:val="00280969"/>
    <w:rsid w:val="002809F6"/>
    <w:rsid w:val="002814BC"/>
    <w:rsid w:val="002823DD"/>
    <w:rsid w:val="00282B8A"/>
    <w:rsid w:val="002838C4"/>
    <w:rsid w:val="00283AFD"/>
    <w:rsid w:val="00283E74"/>
    <w:rsid w:val="00283F59"/>
    <w:rsid w:val="00284366"/>
    <w:rsid w:val="00284DC2"/>
    <w:rsid w:val="00284E99"/>
    <w:rsid w:val="00284F58"/>
    <w:rsid w:val="00285342"/>
    <w:rsid w:val="002854FF"/>
    <w:rsid w:val="0028679B"/>
    <w:rsid w:val="00286E75"/>
    <w:rsid w:val="00287982"/>
    <w:rsid w:val="00291AF9"/>
    <w:rsid w:val="00291DFB"/>
    <w:rsid w:val="00292280"/>
    <w:rsid w:val="00292BAC"/>
    <w:rsid w:val="00292F98"/>
    <w:rsid w:val="0029332A"/>
    <w:rsid w:val="002934FB"/>
    <w:rsid w:val="00295181"/>
    <w:rsid w:val="00296179"/>
    <w:rsid w:val="0029654A"/>
    <w:rsid w:val="00297165"/>
    <w:rsid w:val="002974A9"/>
    <w:rsid w:val="00297548"/>
    <w:rsid w:val="002977C3"/>
    <w:rsid w:val="002978E1"/>
    <w:rsid w:val="002A008F"/>
    <w:rsid w:val="002A04BE"/>
    <w:rsid w:val="002A050C"/>
    <w:rsid w:val="002A079B"/>
    <w:rsid w:val="002A1747"/>
    <w:rsid w:val="002A24E2"/>
    <w:rsid w:val="002A46CF"/>
    <w:rsid w:val="002A4D21"/>
    <w:rsid w:val="002A4EC6"/>
    <w:rsid w:val="002A50E1"/>
    <w:rsid w:val="002A6012"/>
    <w:rsid w:val="002A64C4"/>
    <w:rsid w:val="002A78FC"/>
    <w:rsid w:val="002A7D0D"/>
    <w:rsid w:val="002B011F"/>
    <w:rsid w:val="002B04E6"/>
    <w:rsid w:val="002B0EC7"/>
    <w:rsid w:val="002B148D"/>
    <w:rsid w:val="002B1495"/>
    <w:rsid w:val="002B17F3"/>
    <w:rsid w:val="002B1BDD"/>
    <w:rsid w:val="002B1D9C"/>
    <w:rsid w:val="002B2992"/>
    <w:rsid w:val="002B376A"/>
    <w:rsid w:val="002B3919"/>
    <w:rsid w:val="002B39BC"/>
    <w:rsid w:val="002B477A"/>
    <w:rsid w:val="002B620D"/>
    <w:rsid w:val="002B687F"/>
    <w:rsid w:val="002B6BC6"/>
    <w:rsid w:val="002B772F"/>
    <w:rsid w:val="002B7903"/>
    <w:rsid w:val="002B7971"/>
    <w:rsid w:val="002B7C11"/>
    <w:rsid w:val="002B7FD5"/>
    <w:rsid w:val="002C0314"/>
    <w:rsid w:val="002C0BDB"/>
    <w:rsid w:val="002C1614"/>
    <w:rsid w:val="002C34BF"/>
    <w:rsid w:val="002C3D54"/>
    <w:rsid w:val="002C4141"/>
    <w:rsid w:val="002C48FF"/>
    <w:rsid w:val="002C4AD7"/>
    <w:rsid w:val="002C4DE2"/>
    <w:rsid w:val="002C4F91"/>
    <w:rsid w:val="002C5107"/>
    <w:rsid w:val="002C6258"/>
    <w:rsid w:val="002C69E1"/>
    <w:rsid w:val="002C6A15"/>
    <w:rsid w:val="002C6ECF"/>
    <w:rsid w:val="002C72BB"/>
    <w:rsid w:val="002C7EDA"/>
    <w:rsid w:val="002D04B6"/>
    <w:rsid w:val="002D0BD3"/>
    <w:rsid w:val="002D0CE2"/>
    <w:rsid w:val="002D0EC4"/>
    <w:rsid w:val="002D1BE7"/>
    <w:rsid w:val="002D1FCF"/>
    <w:rsid w:val="002D3983"/>
    <w:rsid w:val="002D3BEA"/>
    <w:rsid w:val="002D4187"/>
    <w:rsid w:val="002D47AA"/>
    <w:rsid w:val="002D4D44"/>
    <w:rsid w:val="002D57AA"/>
    <w:rsid w:val="002D6950"/>
    <w:rsid w:val="002D6DEC"/>
    <w:rsid w:val="002D6F1E"/>
    <w:rsid w:val="002D75EB"/>
    <w:rsid w:val="002D7EF1"/>
    <w:rsid w:val="002E00F4"/>
    <w:rsid w:val="002E0DFF"/>
    <w:rsid w:val="002E0E9D"/>
    <w:rsid w:val="002E2463"/>
    <w:rsid w:val="002E2501"/>
    <w:rsid w:val="002E2CB7"/>
    <w:rsid w:val="002E33CA"/>
    <w:rsid w:val="002E3B4C"/>
    <w:rsid w:val="002E3F8D"/>
    <w:rsid w:val="002E4156"/>
    <w:rsid w:val="002E45A3"/>
    <w:rsid w:val="002E475B"/>
    <w:rsid w:val="002E5968"/>
    <w:rsid w:val="002E6EEA"/>
    <w:rsid w:val="002E731A"/>
    <w:rsid w:val="002F1597"/>
    <w:rsid w:val="002F2163"/>
    <w:rsid w:val="002F2831"/>
    <w:rsid w:val="002F30AF"/>
    <w:rsid w:val="002F3832"/>
    <w:rsid w:val="002F3BDE"/>
    <w:rsid w:val="002F40C6"/>
    <w:rsid w:val="002F47EE"/>
    <w:rsid w:val="002F4C7D"/>
    <w:rsid w:val="002F5F76"/>
    <w:rsid w:val="002F6A1D"/>
    <w:rsid w:val="002F6BCF"/>
    <w:rsid w:val="002F731A"/>
    <w:rsid w:val="002FE5BE"/>
    <w:rsid w:val="00300EF8"/>
    <w:rsid w:val="00300F19"/>
    <w:rsid w:val="00301517"/>
    <w:rsid w:val="003015D9"/>
    <w:rsid w:val="00301CFE"/>
    <w:rsid w:val="00302EB0"/>
    <w:rsid w:val="00303200"/>
    <w:rsid w:val="003039EE"/>
    <w:rsid w:val="0030444D"/>
    <w:rsid w:val="003044E3"/>
    <w:rsid w:val="003052F9"/>
    <w:rsid w:val="00305BEA"/>
    <w:rsid w:val="003074DB"/>
    <w:rsid w:val="00310229"/>
    <w:rsid w:val="00310263"/>
    <w:rsid w:val="00310416"/>
    <w:rsid w:val="0031115E"/>
    <w:rsid w:val="003114E5"/>
    <w:rsid w:val="00311859"/>
    <w:rsid w:val="00311B02"/>
    <w:rsid w:val="00311BD2"/>
    <w:rsid w:val="003120A2"/>
    <w:rsid w:val="0031295D"/>
    <w:rsid w:val="003135B5"/>
    <w:rsid w:val="00314702"/>
    <w:rsid w:val="003151C3"/>
    <w:rsid w:val="00315CCA"/>
    <w:rsid w:val="00315DC3"/>
    <w:rsid w:val="00316A34"/>
    <w:rsid w:val="00320032"/>
    <w:rsid w:val="00322526"/>
    <w:rsid w:val="00322542"/>
    <w:rsid w:val="00322C80"/>
    <w:rsid w:val="0032322D"/>
    <w:rsid w:val="00323A40"/>
    <w:rsid w:val="00323B35"/>
    <w:rsid w:val="00323FE8"/>
    <w:rsid w:val="00324069"/>
    <w:rsid w:val="00324E48"/>
    <w:rsid w:val="00325E53"/>
    <w:rsid w:val="00327FE3"/>
    <w:rsid w:val="00330599"/>
    <w:rsid w:val="003306D4"/>
    <w:rsid w:val="00331993"/>
    <w:rsid w:val="003328FA"/>
    <w:rsid w:val="003336AE"/>
    <w:rsid w:val="0033391F"/>
    <w:rsid w:val="003345BE"/>
    <w:rsid w:val="00334EB8"/>
    <w:rsid w:val="00335263"/>
    <w:rsid w:val="0033623B"/>
    <w:rsid w:val="003369E4"/>
    <w:rsid w:val="00336B77"/>
    <w:rsid w:val="003374D6"/>
    <w:rsid w:val="00337678"/>
    <w:rsid w:val="0034182F"/>
    <w:rsid w:val="00341CA1"/>
    <w:rsid w:val="003420F7"/>
    <w:rsid w:val="003421ED"/>
    <w:rsid w:val="00343891"/>
    <w:rsid w:val="0034394E"/>
    <w:rsid w:val="00344DB1"/>
    <w:rsid w:val="003451C8"/>
    <w:rsid w:val="00345482"/>
    <w:rsid w:val="003461D6"/>
    <w:rsid w:val="00346466"/>
    <w:rsid w:val="003464A1"/>
    <w:rsid w:val="003464E1"/>
    <w:rsid w:val="00346827"/>
    <w:rsid w:val="00346DDE"/>
    <w:rsid w:val="003529A7"/>
    <w:rsid w:val="00352EF2"/>
    <w:rsid w:val="00353287"/>
    <w:rsid w:val="00354F14"/>
    <w:rsid w:val="00356356"/>
    <w:rsid w:val="003569C4"/>
    <w:rsid w:val="00356AF8"/>
    <w:rsid w:val="003607AA"/>
    <w:rsid w:val="003617CB"/>
    <w:rsid w:val="00361B07"/>
    <w:rsid w:val="00362210"/>
    <w:rsid w:val="003622AB"/>
    <w:rsid w:val="00362C51"/>
    <w:rsid w:val="003635D1"/>
    <w:rsid w:val="00364EDB"/>
    <w:rsid w:val="00365BAB"/>
    <w:rsid w:val="0036605F"/>
    <w:rsid w:val="00366626"/>
    <w:rsid w:val="00367E62"/>
    <w:rsid w:val="00371B2F"/>
    <w:rsid w:val="003726CE"/>
    <w:rsid w:val="00372705"/>
    <w:rsid w:val="0037317D"/>
    <w:rsid w:val="0037462D"/>
    <w:rsid w:val="00374BA1"/>
    <w:rsid w:val="00374E38"/>
    <w:rsid w:val="00375878"/>
    <w:rsid w:val="00376767"/>
    <w:rsid w:val="0037742E"/>
    <w:rsid w:val="00380187"/>
    <w:rsid w:val="0038135C"/>
    <w:rsid w:val="00383F93"/>
    <w:rsid w:val="003840A3"/>
    <w:rsid w:val="00384AA5"/>
    <w:rsid w:val="00385F1D"/>
    <w:rsid w:val="003861B8"/>
    <w:rsid w:val="0039118C"/>
    <w:rsid w:val="0039151C"/>
    <w:rsid w:val="003917AD"/>
    <w:rsid w:val="00391B17"/>
    <w:rsid w:val="0039253A"/>
    <w:rsid w:val="003926E2"/>
    <w:rsid w:val="003928D0"/>
    <w:rsid w:val="003929C5"/>
    <w:rsid w:val="00393E24"/>
    <w:rsid w:val="003943E6"/>
    <w:rsid w:val="00394C3D"/>
    <w:rsid w:val="003956B4"/>
    <w:rsid w:val="003958B5"/>
    <w:rsid w:val="00395AEE"/>
    <w:rsid w:val="00396D3F"/>
    <w:rsid w:val="00396E21"/>
    <w:rsid w:val="0039769B"/>
    <w:rsid w:val="00397C52"/>
    <w:rsid w:val="003A0869"/>
    <w:rsid w:val="003A13D8"/>
    <w:rsid w:val="003A141F"/>
    <w:rsid w:val="003A2A82"/>
    <w:rsid w:val="003A2B7D"/>
    <w:rsid w:val="003A3376"/>
    <w:rsid w:val="003A34B2"/>
    <w:rsid w:val="003A3EFE"/>
    <w:rsid w:val="003A40EB"/>
    <w:rsid w:val="003A4DDE"/>
    <w:rsid w:val="003A509B"/>
    <w:rsid w:val="003A591A"/>
    <w:rsid w:val="003A5AE1"/>
    <w:rsid w:val="003A6061"/>
    <w:rsid w:val="003A6224"/>
    <w:rsid w:val="003A7530"/>
    <w:rsid w:val="003A77F0"/>
    <w:rsid w:val="003A7C01"/>
    <w:rsid w:val="003B04B4"/>
    <w:rsid w:val="003B068C"/>
    <w:rsid w:val="003B0EEE"/>
    <w:rsid w:val="003B2022"/>
    <w:rsid w:val="003B2832"/>
    <w:rsid w:val="003B2F6D"/>
    <w:rsid w:val="003B3D88"/>
    <w:rsid w:val="003B4478"/>
    <w:rsid w:val="003B7027"/>
    <w:rsid w:val="003B73EA"/>
    <w:rsid w:val="003B74A2"/>
    <w:rsid w:val="003C2616"/>
    <w:rsid w:val="003C3E01"/>
    <w:rsid w:val="003C40AD"/>
    <w:rsid w:val="003C5C2D"/>
    <w:rsid w:val="003C6172"/>
    <w:rsid w:val="003C6477"/>
    <w:rsid w:val="003C7443"/>
    <w:rsid w:val="003C7984"/>
    <w:rsid w:val="003D046E"/>
    <w:rsid w:val="003D09C2"/>
    <w:rsid w:val="003D1D2C"/>
    <w:rsid w:val="003D208E"/>
    <w:rsid w:val="003D3044"/>
    <w:rsid w:val="003D3626"/>
    <w:rsid w:val="003D36E1"/>
    <w:rsid w:val="003D4925"/>
    <w:rsid w:val="003D640E"/>
    <w:rsid w:val="003D6463"/>
    <w:rsid w:val="003D76D0"/>
    <w:rsid w:val="003D7719"/>
    <w:rsid w:val="003D79E4"/>
    <w:rsid w:val="003D7DB2"/>
    <w:rsid w:val="003E0195"/>
    <w:rsid w:val="003E0237"/>
    <w:rsid w:val="003E0A06"/>
    <w:rsid w:val="003E212A"/>
    <w:rsid w:val="003E268D"/>
    <w:rsid w:val="003E2ACA"/>
    <w:rsid w:val="003E2DCD"/>
    <w:rsid w:val="003E34D3"/>
    <w:rsid w:val="003E3848"/>
    <w:rsid w:val="003E3BC7"/>
    <w:rsid w:val="003E3D8A"/>
    <w:rsid w:val="003E50AC"/>
    <w:rsid w:val="003E5983"/>
    <w:rsid w:val="003E5C4C"/>
    <w:rsid w:val="003E6763"/>
    <w:rsid w:val="003E6909"/>
    <w:rsid w:val="003E6D24"/>
    <w:rsid w:val="003E7C37"/>
    <w:rsid w:val="003F3AE7"/>
    <w:rsid w:val="003F3EE0"/>
    <w:rsid w:val="003F613F"/>
    <w:rsid w:val="003F7509"/>
    <w:rsid w:val="003F7DB7"/>
    <w:rsid w:val="0040025B"/>
    <w:rsid w:val="00400805"/>
    <w:rsid w:val="004015DA"/>
    <w:rsid w:val="00401870"/>
    <w:rsid w:val="00401DA9"/>
    <w:rsid w:val="00401DB6"/>
    <w:rsid w:val="00401E27"/>
    <w:rsid w:val="0040222A"/>
    <w:rsid w:val="00402502"/>
    <w:rsid w:val="00402578"/>
    <w:rsid w:val="00402585"/>
    <w:rsid w:val="00402EF0"/>
    <w:rsid w:val="00403DC3"/>
    <w:rsid w:val="00405067"/>
    <w:rsid w:val="004052B4"/>
    <w:rsid w:val="00406202"/>
    <w:rsid w:val="00406976"/>
    <w:rsid w:val="0040704B"/>
    <w:rsid w:val="00407B18"/>
    <w:rsid w:val="00407E03"/>
    <w:rsid w:val="00407E2D"/>
    <w:rsid w:val="00410B93"/>
    <w:rsid w:val="00412189"/>
    <w:rsid w:val="004135CF"/>
    <w:rsid w:val="004137B6"/>
    <w:rsid w:val="0041427A"/>
    <w:rsid w:val="004152AB"/>
    <w:rsid w:val="00415B0C"/>
    <w:rsid w:val="0041610E"/>
    <w:rsid w:val="0041644C"/>
    <w:rsid w:val="00416847"/>
    <w:rsid w:val="00416AA8"/>
    <w:rsid w:val="00416B98"/>
    <w:rsid w:val="0041733F"/>
    <w:rsid w:val="00420116"/>
    <w:rsid w:val="00420738"/>
    <w:rsid w:val="00421249"/>
    <w:rsid w:val="004212C9"/>
    <w:rsid w:val="00421793"/>
    <w:rsid w:val="00421921"/>
    <w:rsid w:val="00422324"/>
    <w:rsid w:val="00422CEC"/>
    <w:rsid w:val="004249A2"/>
    <w:rsid w:val="00425DD3"/>
    <w:rsid w:val="00427736"/>
    <w:rsid w:val="00427804"/>
    <w:rsid w:val="00427AFC"/>
    <w:rsid w:val="00427C84"/>
    <w:rsid w:val="004302FF"/>
    <w:rsid w:val="0043036A"/>
    <w:rsid w:val="00431248"/>
    <w:rsid w:val="00431BE9"/>
    <w:rsid w:val="00431D41"/>
    <w:rsid w:val="004320DF"/>
    <w:rsid w:val="00432F58"/>
    <w:rsid w:val="0043390F"/>
    <w:rsid w:val="00433E57"/>
    <w:rsid w:val="0043406B"/>
    <w:rsid w:val="00434ACA"/>
    <w:rsid w:val="00434FAA"/>
    <w:rsid w:val="00435BD2"/>
    <w:rsid w:val="004361DE"/>
    <w:rsid w:val="0043620C"/>
    <w:rsid w:val="00436368"/>
    <w:rsid w:val="004368E3"/>
    <w:rsid w:val="00436E8E"/>
    <w:rsid w:val="004413BF"/>
    <w:rsid w:val="00441FD0"/>
    <w:rsid w:val="004422BA"/>
    <w:rsid w:val="00442665"/>
    <w:rsid w:val="00443C16"/>
    <w:rsid w:val="00444377"/>
    <w:rsid w:val="004448B7"/>
    <w:rsid w:val="00445CC6"/>
    <w:rsid w:val="004460FA"/>
    <w:rsid w:val="004463F6"/>
    <w:rsid w:val="00446DEC"/>
    <w:rsid w:val="00450F58"/>
    <w:rsid w:val="0045178A"/>
    <w:rsid w:val="00451A8B"/>
    <w:rsid w:val="00451B2B"/>
    <w:rsid w:val="0045220A"/>
    <w:rsid w:val="0045269F"/>
    <w:rsid w:val="0045280B"/>
    <w:rsid w:val="00452BE7"/>
    <w:rsid w:val="0045301C"/>
    <w:rsid w:val="00453633"/>
    <w:rsid w:val="0045454D"/>
    <w:rsid w:val="004555A5"/>
    <w:rsid w:val="0045718C"/>
    <w:rsid w:val="00457417"/>
    <w:rsid w:val="00460C0A"/>
    <w:rsid w:val="00460CDC"/>
    <w:rsid w:val="00460CF4"/>
    <w:rsid w:val="00460ED3"/>
    <w:rsid w:val="00461102"/>
    <w:rsid w:val="00461830"/>
    <w:rsid w:val="00461C63"/>
    <w:rsid w:val="00461FBB"/>
    <w:rsid w:val="0046227D"/>
    <w:rsid w:val="0046390D"/>
    <w:rsid w:val="004640C9"/>
    <w:rsid w:val="00464FFF"/>
    <w:rsid w:val="0046591E"/>
    <w:rsid w:val="00465BCB"/>
    <w:rsid w:val="004662A9"/>
    <w:rsid w:val="00466535"/>
    <w:rsid w:val="0046718A"/>
    <w:rsid w:val="004675B2"/>
    <w:rsid w:val="00467F0D"/>
    <w:rsid w:val="0047013D"/>
    <w:rsid w:val="004721D3"/>
    <w:rsid w:val="0047242F"/>
    <w:rsid w:val="004724BA"/>
    <w:rsid w:val="004727B6"/>
    <w:rsid w:val="00472E66"/>
    <w:rsid w:val="0047391D"/>
    <w:rsid w:val="00474E0A"/>
    <w:rsid w:val="0047574F"/>
    <w:rsid w:val="00477A4F"/>
    <w:rsid w:val="00477EEE"/>
    <w:rsid w:val="0048184E"/>
    <w:rsid w:val="004835C2"/>
    <w:rsid w:val="004836B7"/>
    <w:rsid w:val="00484197"/>
    <w:rsid w:val="004850F8"/>
    <w:rsid w:val="0048578A"/>
    <w:rsid w:val="0048707D"/>
    <w:rsid w:val="00490B93"/>
    <w:rsid w:val="00491556"/>
    <w:rsid w:val="004922D3"/>
    <w:rsid w:val="00492369"/>
    <w:rsid w:val="004924F1"/>
    <w:rsid w:val="00492614"/>
    <w:rsid w:val="004926D8"/>
    <w:rsid w:val="00493944"/>
    <w:rsid w:val="0049468A"/>
    <w:rsid w:val="0049480A"/>
    <w:rsid w:val="00494C9D"/>
    <w:rsid w:val="00495423"/>
    <w:rsid w:val="004972CF"/>
    <w:rsid w:val="00497326"/>
    <w:rsid w:val="004976BC"/>
    <w:rsid w:val="004A06D9"/>
    <w:rsid w:val="004A092D"/>
    <w:rsid w:val="004A09E9"/>
    <w:rsid w:val="004A1AA1"/>
    <w:rsid w:val="004A1B47"/>
    <w:rsid w:val="004A1E05"/>
    <w:rsid w:val="004A1F89"/>
    <w:rsid w:val="004A257E"/>
    <w:rsid w:val="004A353F"/>
    <w:rsid w:val="004A4A59"/>
    <w:rsid w:val="004A4DAB"/>
    <w:rsid w:val="004A527D"/>
    <w:rsid w:val="004A52AA"/>
    <w:rsid w:val="004A5588"/>
    <w:rsid w:val="004A5A23"/>
    <w:rsid w:val="004A5DA9"/>
    <w:rsid w:val="004A6280"/>
    <w:rsid w:val="004A7407"/>
    <w:rsid w:val="004AA214"/>
    <w:rsid w:val="004B050D"/>
    <w:rsid w:val="004B12A4"/>
    <w:rsid w:val="004B1A20"/>
    <w:rsid w:val="004B21F5"/>
    <w:rsid w:val="004B32D0"/>
    <w:rsid w:val="004B35DC"/>
    <w:rsid w:val="004B3A65"/>
    <w:rsid w:val="004B3AD5"/>
    <w:rsid w:val="004B4FE8"/>
    <w:rsid w:val="004B5C9A"/>
    <w:rsid w:val="004B6EAE"/>
    <w:rsid w:val="004B725E"/>
    <w:rsid w:val="004B768B"/>
    <w:rsid w:val="004B7BB8"/>
    <w:rsid w:val="004BCC80"/>
    <w:rsid w:val="004C06FC"/>
    <w:rsid w:val="004C0802"/>
    <w:rsid w:val="004C0AF5"/>
    <w:rsid w:val="004C0F72"/>
    <w:rsid w:val="004C1363"/>
    <w:rsid w:val="004C2412"/>
    <w:rsid w:val="004C285F"/>
    <w:rsid w:val="004C2A05"/>
    <w:rsid w:val="004C2EEA"/>
    <w:rsid w:val="004C2FE7"/>
    <w:rsid w:val="004C3B1B"/>
    <w:rsid w:val="004C4C38"/>
    <w:rsid w:val="004C53FF"/>
    <w:rsid w:val="004C6166"/>
    <w:rsid w:val="004C68B8"/>
    <w:rsid w:val="004C7073"/>
    <w:rsid w:val="004C77F6"/>
    <w:rsid w:val="004C796E"/>
    <w:rsid w:val="004C7E82"/>
    <w:rsid w:val="004D0700"/>
    <w:rsid w:val="004D0BA6"/>
    <w:rsid w:val="004D180D"/>
    <w:rsid w:val="004D1C3F"/>
    <w:rsid w:val="004D225A"/>
    <w:rsid w:val="004D235B"/>
    <w:rsid w:val="004D3D9A"/>
    <w:rsid w:val="004D3FC4"/>
    <w:rsid w:val="004D4CE6"/>
    <w:rsid w:val="004D5755"/>
    <w:rsid w:val="004D5C1C"/>
    <w:rsid w:val="004D672C"/>
    <w:rsid w:val="004D6757"/>
    <w:rsid w:val="004E10EF"/>
    <w:rsid w:val="004E1626"/>
    <w:rsid w:val="004E1F37"/>
    <w:rsid w:val="004E2B1F"/>
    <w:rsid w:val="004E2B2F"/>
    <w:rsid w:val="004E2EF0"/>
    <w:rsid w:val="004E3554"/>
    <w:rsid w:val="004E370C"/>
    <w:rsid w:val="004E3B84"/>
    <w:rsid w:val="004E45D0"/>
    <w:rsid w:val="004E4DE5"/>
    <w:rsid w:val="004E5DAD"/>
    <w:rsid w:val="004E78B8"/>
    <w:rsid w:val="004E959D"/>
    <w:rsid w:val="004F0001"/>
    <w:rsid w:val="004F241C"/>
    <w:rsid w:val="004F2A9C"/>
    <w:rsid w:val="004F3934"/>
    <w:rsid w:val="004F436E"/>
    <w:rsid w:val="004F4ADB"/>
    <w:rsid w:val="004F5157"/>
    <w:rsid w:val="004F55E3"/>
    <w:rsid w:val="004F59BA"/>
    <w:rsid w:val="004F5B91"/>
    <w:rsid w:val="004F62CD"/>
    <w:rsid w:val="004F63E0"/>
    <w:rsid w:val="004F6656"/>
    <w:rsid w:val="004F75BD"/>
    <w:rsid w:val="004F75CD"/>
    <w:rsid w:val="00500C05"/>
    <w:rsid w:val="00500C7E"/>
    <w:rsid w:val="00500CE0"/>
    <w:rsid w:val="00500DF7"/>
    <w:rsid w:val="00501F7B"/>
    <w:rsid w:val="00502240"/>
    <w:rsid w:val="0050273D"/>
    <w:rsid w:val="005029D6"/>
    <w:rsid w:val="00502CDB"/>
    <w:rsid w:val="00502F53"/>
    <w:rsid w:val="005033F3"/>
    <w:rsid w:val="00503F5E"/>
    <w:rsid w:val="005045E3"/>
    <w:rsid w:val="00504E29"/>
    <w:rsid w:val="00504EB5"/>
    <w:rsid w:val="00505F31"/>
    <w:rsid w:val="005061BC"/>
    <w:rsid w:val="00506309"/>
    <w:rsid w:val="00506A11"/>
    <w:rsid w:val="00506B33"/>
    <w:rsid w:val="00506CB5"/>
    <w:rsid w:val="005074C1"/>
    <w:rsid w:val="00507814"/>
    <w:rsid w:val="00507D4A"/>
    <w:rsid w:val="00507F7F"/>
    <w:rsid w:val="00507FFC"/>
    <w:rsid w:val="005112FF"/>
    <w:rsid w:val="00512C95"/>
    <w:rsid w:val="0051358B"/>
    <w:rsid w:val="0051455F"/>
    <w:rsid w:val="005146E0"/>
    <w:rsid w:val="00515F6C"/>
    <w:rsid w:val="00516C43"/>
    <w:rsid w:val="005172EF"/>
    <w:rsid w:val="00517ACA"/>
    <w:rsid w:val="00517BF6"/>
    <w:rsid w:val="00517E4F"/>
    <w:rsid w:val="00520FB2"/>
    <w:rsid w:val="0052139A"/>
    <w:rsid w:val="005214DD"/>
    <w:rsid w:val="005218A6"/>
    <w:rsid w:val="00521D12"/>
    <w:rsid w:val="00522D34"/>
    <w:rsid w:val="00524133"/>
    <w:rsid w:val="00524953"/>
    <w:rsid w:val="00526190"/>
    <w:rsid w:val="0052668A"/>
    <w:rsid w:val="005268FB"/>
    <w:rsid w:val="00526A33"/>
    <w:rsid w:val="005271B7"/>
    <w:rsid w:val="00527A83"/>
    <w:rsid w:val="00531441"/>
    <w:rsid w:val="00531907"/>
    <w:rsid w:val="00531914"/>
    <w:rsid w:val="00531DEB"/>
    <w:rsid w:val="005324DA"/>
    <w:rsid w:val="00532C97"/>
    <w:rsid w:val="00534195"/>
    <w:rsid w:val="005351AD"/>
    <w:rsid w:val="00535685"/>
    <w:rsid w:val="00535AE2"/>
    <w:rsid w:val="00535AF6"/>
    <w:rsid w:val="00535F6A"/>
    <w:rsid w:val="00535FE8"/>
    <w:rsid w:val="00536001"/>
    <w:rsid w:val="00536362"/>
    <w:rsid w:val="00542185"/>
    <w:rsid w:val="00542958"/>
    <w:rsid w:val="00542FDB"/>
    <w:rsid w:val="005430BD"/>
    <w:rsid w:val="00543258"/>
    <w:rsid w:val="00543470"/>
    <w:rsid w:val="00543A73"/>
    <w:rsid w:val="00543AB0"/>
    <w:rsid w:val="0054406F"/>
    <w:rsid w:val="005445F0"/>
    <w:rsid w:val="0054489C"/>
    <w:rsid w:val="00544CB0"/>
    <w:rsid w:val="00545E0A"/>
    <w:rsid w:val="00546F5D"/>
    <w:rsid w:val="0054726C"/>
    <w:rsid w:val="00550004"/>
    <w:rsid w:val="00551806"/>
    <w:rsid w:val="0055288F"/>
    <w:rsid w:val="005537C5"/>
    <w:rsid w:val="00554024"/>
    <w:rsid w:val="005566BC"/>
    <w:rsid w:val="00556EBD"/>
    <w:rsid w:val="00556F96"/>
    <w:rsid w:val="0055752B"/>
    <w:rsid w:val="00557703"/>
    <w:rsid w:val="0055D58C"/>
    <w:rsid w:val="005612F6"/>
    <w:rsid w:val="005616AA"/>
    <w:rsid w:val="00562EFC"/>
    <w:rsid w:val="00563EA6"/>
    <w:rsid w:val="0056590E"/>
    <w:rsid w:val="00566032"/>
    <w:rsid w:val="005662DC"/>
    <w:rsid w:val="00566CF3"/>
    <w:rsid w:val="00570D18"/>
    <w:rsid w:val="00570E89"/>
    <w:rsid w:val="0057113A"/>
    <w:rsid w:val="00571171"/>
    <w:rsid w:val="00571E1D"/>
    <w:rsid w:val="0057304B"/>
    <w:rsid w:val="005730A2"/>
    <w:rsid w:val="00573280"/>
    <w:rsid w:val="00575413"/>
    <w:rsid w:val="00575817"/>
    <w:rsid w:val="0057598D"/>
    <w:rsid w:val="00576AD2"/>
    <w:rsid w:val="0057705B"/>
    <w:rsid w:val="00577625"/>
    <w:rsid w:val="00582000"/>
    <w:rsid w:val="0058217D"/>
    <w:rsid w:val="005825CB"/>
    <w:rsid w:val="0058291A"/>
    <w:rsid w:val="00582942"/>
    <w:rsid w:val="00582C13"/>
    <w:rsid w:val="00583F9A"/>
    <w:rsid w:val="00584462"/>
    <w:rsid w:val="00584E26"/>
    <w:rsid w:val="005861E2"/>
    <w:rsid w:val="00587CEA"/>
    <w:rsid w:val="005904C8"/>
    <w:rsid w:val="00590BBC"/>
    <w:rsid w:val="00590E08"/>
    <w:rsid w:val="005915E2"/>
    <w:rsid w:val="00592BAB"/>
    <w:rsid w:val="00594AE3"/>
    <w:rsid w:val="00596530"/>
    <w:rsid w:val="005970A4"/>
    <w:rsid w:val="005A01CB"/>
    <w:rsid w:val="005A0DBC"/>
    <w:rsid w:val="005A1899"/>
    <w:rsid w:val="005A1B43"/>
    <w:rsid w:val="005A1CF6"/>
    <w:rsid w:val="005A3224"/>
    <w:rsid w:val="005A347F"/>
    <w:rsid w:val="005A3AC1"/>
    <w:rsid w:val="005A4DE5"/>
    <w:rsid w:val="005A4FAE"/>
    <w:rsid w:val="005A5739"/>
    <w:rsid w:val="005A659C"/>
    <w:rsid w:val="005A6DD7"/>
    <w:rsid w:val="005A6E83"/>
    <w:rsid w:val="005AD975"/>
    <w:rsid w:val="005B091A"/>
    <w:rsid w:val="005B112E"/>
    <w:rsid w:val="005B1347"/>
    <w:rsid w:val="005B1BDF"/>
    <w:rsid w:val="005B259D"/>
    <w:rsid w:val="005B3567"/>
    <w:rsid w:val="005B3D91"/>
    <w:rsid w:val="005B4050"/>
    <w:rsid w:val="005B5FD1"/>
    <w:rsid w:val="005B6194"/>
    <w:rsid w:val="005B69BF"/>
    <w:rsid w:val="005C0EC0"/>
    <w:rsid w:val="005C1652"/>
    <w:rsid w:val="005C2690"/>
    <w:rsid w:val="005C2772"/>
    <w:rsid w:val="005C2F73"/>
    <w:rsid w:val="005C302B"/>
    <w:rsid w:val="005C3236"/>
    <w:rsid w:val="005C3530"/>
    <w:rsid w:val="005C4213"/>
    <w:rsid w:val="005C4324"/>
    <w:rsid w:val="005C4372"/>
    <w:rsid w:val="005C521F"/>
    <w:rsid w:val="005C5606"/>
    <w:rsid w:val="005C59BF"/>
    <w:rsid w:val="005D001D"/>
    <w:rsid w:val="005D04A2"/>
    <w:rsid w:val="005D1B0A"/>
    <w:rsid w:val="005D2697"/>
    <w:rsid w:val="005D3355"/>
    <w:rsid w:val="005D3521"/>
    <w:rsid w:val="005D36D5"/>
    <w:rsid w:val="005D41D8"/>
    <w:rsid w:val="005D469B"/>
    <w:rsid w:val="005D4A25"/>
    <w:rsid w:val="005D5477"/>
    <w:rsid w:val="005D6870"/>
    <w:rsid w:val="005D6C58"/>
    <w:rsid w:val="005D7BB6"/>
    <w:rsid w:val="005D7D76"/>
    <w:rsid w:val="005E155C"/>
    <w:rsid w:val="005E1B11"/>
    <w:rsid w:val="005E2C6E"/>
    <w:rsid w:val="005E40A0"/>
    <w:rsid w:val="005E40CE"/>
    <w:rsid w:val="005E4483"/>
    <w:rsid w:val="005E56DE"/>
    <w:rsid w:val="005E609F"/>
    <w:rsid w:val="005E6323"/>
    <w:rsid w:val="005E7E15"/>
    <w:rsid w:val="005F0F94"/>
    <w:rsid w:val="005F1ACE"/>
    <w:rsid w:val="005F226C"/>
    <w:rsid w:val="005F2705"/>
    <w:rsid w:val="005F279C"/>
    <w:rsid w:val="005F28C9"/>
    <w:rsid w:val="005F2A1C"/>
    <w:rsid w:val="005F2B75"/>
    <w:rsid w:val="005F2D92"/>
    <w:rsid w:val="005F2E21"/>
    <w:rsid w:val="005F2EC5"/>
    <w:rsid w:val="005F3420"/>
    <w:rsid w:val="005F4BA3"/>
    <w:rsid w:val="005F54CC"/>
    <w:rsid w:val="005F5CFB"/>
    <w:rsid w:val="005F5EFF"/>
    <w:rsid w:val="005F6DFF"/>
    <w:rsid w:val="005F7D5B"/>
    <w:rsid w:val="006013BE"/>
    <w:rsid w:val="00601A13"/>
    <w:rsid w:val="006026D0"/>
    <w:rsid w:val="00602A27"/>
    <w:rsid w:val="00602E4F"/>
    <w:rsid w:val="006031AF"/>
    <w:rsid w:val="00604653"/>
    <w:rsid w:val="00604BBE"/>
    <w:rsid w:val="00604F55"/>
    <w:rsid w:val="00605D49"/>
    <w:rsid w:val="006074CD"/>
    <w:rsid w:val="006077DE"/>
    <w:rsid w:val="00607814"/>
    <w:rsid w:val="0061136C"/>
    <w:rsid w:val="00611735"/>
    <w:rsid w:val="0061258E"/>
    <w:rsid w:val="006125CB"/>
    <w:rsid w:val="006126D9"/>
    <w:rsid w:val="006133B2"/>
    <w:rsid w:val="00615F0D"/>
    <w:rsid w:val="00617881"/>
    <w:rsid w:val="00617D70"/>
    <w:rsid w:val="0062048C"/>
    <w:rsid w:val="00620827"/>
    <w:rsid w:val="00620962"/>
    <w:rsid w:val="0062149A"/>
    <w:rsid w:val="0062263B"/>
    <w:rsid w:val="00622CE0"/>
    <w:rsid w:val="00622EED"/>
    <w:rsid w:val="00623136"/>
    <w:rsid w:val="00623FF3"/>
    <w:rsid w:val="00624338"/>
    <w:rsid w:val="00624B80"/>
    <w:rsid w:val="00624EEC"/>
    <w:rsid w:val="0062509E"/>
    <w:rsid w:val="00625127"/>
    <w:rsid w:val="0062562B"/>
    <w:rsid w:val="00625BC2"/>
    <w:rsid w:val="00625F0D"/>
    <w:rsid w:val="00626A2F"/>
    <w:rsid w:val="00626F3F"/>
    <w:rsid w:val="00627081"/>
    <w:rsid w:val="00627A69"/>
    <w:rsid w:val="0063065C"/>
    <w:rsid w:val="00630A6D"/>
    <w:rsid w:val="00631637"/>
    <w:rsid w:val="006320D5"/>
    <w:rsid w:val="00633239"/>
    <w:rsid w:val="006360AF"/>
    <w:rsid w:val="006369C9"/>
    <w:rsid w:val="00637CB4"/>
    <w:rsid w:val="00637EC4"/>
    <w:rsid w:val="00640081"/>
    <w:rsid w:val="006412A7"/>
    <w:rsid w:val="006422DE"/>
    <w:rsid w:val="0064309E"/>
    <w:rsid w:val="00643EFD"/>
    <w:rsid w:val="006446D4"/>
    <w:rsid w:val="006453D6"/>
    <w:rsid w:val="006458AD"/>
    <w:rsid w:val="00645C25"/>
    <w:rsid w:val="00645CB2"/>
    <w:rsid w:val="00645D87"/>
    <w:rsid w:val="006461C2"/>
    <w:rsid w:val="00646E1C"/>
    <w:rsid w:val="00646ED1"/>
    <w:rsid w:val="006472A4"/>
    <w:rsid w:val="00647B0B"/>
    <w:rsid w:val="006512C0"/>
    <w:rsid w:val="00651C19"/>
    <w:rsid w:val="00652C8F"/>
    <w:rsid w:val="00653616"/>
    <w:rsid w:val="006538D8"/>
    <w:rsid w:val="006547A9"/>
    <w:rsid w:val="00654B20"/>
    <w:rsid w:val="00654D0C"/>
    <w:rsid w:val="00654EE7"/>
    <w:rsid w:val="00655171"/>
    <w:rsid w:val="00656838"/>
    <w:rsid w:val="00656909"/>
    <w:rsid w:val="00656EBF"/>
    <w:rsid w:val="00656F34"/>
    <w:rsid w:val="00657374"/>
    <w:rsid w:val="00657C56"/>
    <w:rsid w:val="00660401"/>
    <w:rsid w:val="00660497"/>
    <w:rsid w:val="00661545"/>
    <w:rsid w:val="00662767"/>
    <w:rsid w:val="006627AE"/>
    <w:rsid w:val="00663C92"/>
    <w:rsid w:val="00664C4F"/>
    <w:rsid w:val="00666047"/>
    <w:rsid w:val="00666D26"/>
    <w:rsid w:val="0066740F"/>
    <w:rsid w:val="00667D2D"/>
    <w:rsid w:val="006700D6"/>
    <w:rsid w:val="0067110F"/>
    <w:rsid w:val="00672461"/>
    <w:rsid w:val="00672A9F"/>
    <w:rsid w:val="00673622"/>
    <w:rsid w:val="00673955"/>
    <w:rsid w:val="00673E1B"/>
    <w:rsid w:val="006740AE"/>
    <w:rsid w:val="006754FB"/>
    <w:rsid w:val="00675C4B"/>
    <w:rsid w:val="00677767"/>
    <w:rsid w:val="006778FA"/>
    <w:rsid w:val="00677C76"/>
    <w:rsid w:val="00677EC6"/>
    <w:rsid w:val="006801D7"/>
    <w:rsid w:val="006803FD"/>
    <w:rsid w:val="006809DE"/>
    <w:rsid w:val="00680B31"/>
    <w:rsid w:val="00680C22"/>
    <w:rsid w:val="00680EB5"/>
    <w:rsid w:val="006819B8"/>
    <w:rsid w:val="00681D96"/>
    <w:rsid w:val="00681E0B"/>
    <w:rsid w:val="0068231A"/>
    <w:rsid w:val="00682550"/>
    <w:rsid w:val="0068348D"/>
    <w:rsid w:val="00684220"/>
    <w:rsid w:val="006851DF"/>
    <w:rsid w:val="00685AC1"/>
    <w:rsid w:val="00685B1A"/>
    <w:rsid w:val="00685D42"/>
    <w:rsid w:val="00686DC0"/>
    <w:rsid w:val="00686E42"/>
    <w:rsid w:val="00686E59"/>
    <w:rsid w:val="00687915"/>
    <w:rsid w:val="00687B36"/>
    <w:rsid w:val="00690259"/>
    <w:rsid w:val="00690689"/>
    <w:rsid w:val="00690A4C"/>
    <w:rsid w:val="0069143C"/>
    <w:rsid w:val="00692280"/>
    <w:rsid w:val="0069246D"/>
    <w:rsid w:val="00693E88"/>
    <w:rsid w:val="006942C0"/>
    <w:rsid w:val="006948DF"/>
    <w:rsid w:val="006955A4"/>
    <w:rsid w:val="00695668"/>
    <w:rsid w:val="006965CC"/>
    <w:rsid w:val="0069706C"/>
    <w:rsid w:val="0069778B"/>
    <w:rsid w:val="00697891"/>
    <w:rsid w:val="006A021A"/>
    <w:rsid w:val="006A07E6"/>
    <w:rsid w:val="006A0A8F"/>
    <w:rsid w:val="006A16E3"/>
    <w:rsid w:val="006A1D37"/>
    <w:rsid w:val="006A290E"/>
    <w:rsid w:val="006A29E4"/>
    <w:rsid w:val="006A2AC6"/>
    <w:rsid w:val="006A361D"/>
    <w:rsid w:val="006A4373"/>
    <w:rsid w:val="006A4CD5"/>
    <w:rsid w:val="006A5584"/>
    <w:rsid w:val="006A576A"/>
    <w:rsid w:val="006A5FAC"/>
    <w:rsid w:val="006A6000"/>
    <w:rsid w:val="006A664A"/>
    <w:rsid w:val="006A6728"/>
    <w:rsid w:val="006A7504"/>
    <w:rsid w:val="006B035B"/>
    <w:rsid w:val="006B11E7"/>
    <w:rsid w:val="006B1367"/>
    <w:rsid w:val="006B1AFE"/>
    <w:rsid w:val="006B1F05"/>
    <w:rsid w:val="006B3346"/>
    <w:rsid w:val="006B3BD7"/>
    <w:rsid w:val="006B4507"/>
    <w:rsid w:val="006B5182"/>
    <w:rsid w:val="006B6981"/>
    <w:rsid w:val="006B7E52"/>
    <w:rsid w:val="006BC8B3"/>
    <w:rsid w:val="006C00C9"/>
    <w:rsid w:val="006C0387"/>
    <w:rsid w:val="006C1233"/>
    <w:rsid w:val="006C1EDF"/>
    <w:rsid w:val="006C2221"/>
    <w:rsid w:val="006C3CCC"/>
    <w:rsid w:val="006C3E94"/>
    <w:rsid w:val="006C3FFF"/>
    <w:rsid w:val="006C4322"/>
    <w:rsid w:val="006C44FE"/>
    <w:rsid w:val="006C4C91"/>
    <w:rsid w:val="006C554D"/>
    <w:rsid w:val="006C56B7"/>
    <w:rsid w:val="006C5FE2"/>
    <w:rsid w:val="006C642F"/>
    <w:rsid w:val="006C64F8"/>
    <w:rsid w:val="006C6C29"/>
    <w:rsid w:val="006C7520"/>
    <w:rsid w:val="006C793C"/>
    <w:rsid w:val="006C7B96"/>
    <w:rsid w:val="006D0738"/>
    <w:rsid w:val="006D0C69"/>
    <w:rsid w:val="006D1010"/>
    <w:rsid w:val="006D27E8"/>
    <w:rsid w:val="006D284B"/>
    <w:rsid w:val="006D38BE"/>
    <w:rsid w:val="006D39F4"/>
    <w:rsid w:val="006D4609"/>
    <w:rsid w:val="006D465C"/>
    <w:rsid w:val="006D4C12"/>
    <w:rsid w:val="006D4C8B"/>
    <w:rsid w:val="006D6247"/>
    <w:rsid w:val="006D6763"/>
    <w:rsid w:val="006D6A09"/>
    <w:rsid w:val="006D7246"/>
    <w:rsid w:val="006D733D"/>
    <w:rsid w:val="006D7551"/>
    <w:rsid w:val="006E05B4"/>
    <w:rsid w:val="006E09E4"/>
    <w:rsid w:val="006E12FC"/>
    <w:rsid w:val="006E1442"/>
    <w:rsid w:val="006E21E3"/>
    <w:rsid w:val="006E2499"/>
    <w:rsid w:val="006E27EF"/>
    <w:rsid w:val="006E4295"/>
    <w:rsid w:val="006E67CC"/>
    <w:rsid w:val="006E7F02"/>
    <w:rsid w:val="006F0365"/>
    <w:rsid w:val="006F0529"/>
    <w:rsid w:val="006F0CEC"/>
    <w:rsid w:val="006F169A"/>
    <w:rsid w:val="006F204D"/>
    <w:rsid w:val="006F33F6"/>
    <w:rsid w:val="006F394F"/>
    <w:rsid w:val="006F3BE3"/>
    <w:rsid w:val="006F3E3C"/>
    <w:rsid w:val="006F431A"/>
    <w:rsid w:val="006F44C9"/>
    <w:rsid w:val="006F4C0C"/>
    <w:rsid w:val="006F4CE4"/>
    <w:rsid w:val="006F6696"/>
    <w:rsid w:val="006F6780"/>
    <w:rsid w:val="006F6E72"/>
    <w:rsid w:val="006F6EC3"/>
    <w:rsid w:val="006FF0B8"/>
    <w:rsid w:val="0070001D"/>
    <w:rsid w:val="007000DD"/>
    <w:rsid w:val="00700115"/>
    <w:rsid w:val="00700147"/>
    <w:rsid w:val="007007CA"/>
    <w:rsid w:val="007016E3"/>
    <w:rsid w:val="00701D7F"/>
    <w:rsid w:val="00702424"/>
    <w:rsid w:val="007024B1"/>
    <w:rsid w:val="00704A3D"/>
    <w:rsid w:val="00704FA6"/>
    <w:rsid w:val="00705BD1"/>
    <w:rsid w:val="00705C0B"/>
    <w:rsid w:val="007060E2"/>
    <w:rsid w:val="00706726"/>
    <w:rsid w:val="00706E40"/>
    <w:rsid w:val="007075A1"/>
    <w:rsid w:val="00707857"/>
    <w:rsid w:val="00707DB7"/>
    <w:rsid w:val="0070F172"/>
    <w:rsid w:val="007107DB"/>
    <w:rsid w:val="00710D83"/>
    <w:rsid w:val="00711304"/>
    <w:rsid w:val="0071132F"/>
    <w:rsid w:val="0071233B"/>
    <w:rsid w:val="0071334D"/>
    <w:rsid w:val="007136E6"/>
    <w:rsid w:val="007139CD"/>
    <w:rsid w:val="00713FA5"/>
    <w:rsid w:val="00714CDC"/>
    <w:rsid w:val="00715228"/>
    <w:rsid w:val="00715767"/>
    <w:rsid w:val="00717449"/>
    <w:rsid w:val="0071C97E"/>
    <w:rsid w:val="00720513"/>
    <w:rsid w:val="0072063F"/>
    <w:rsid w:val="00720E96"/>
    <w:rsid w:val="007212C5"/>
    <w:rsid w:val="0072268E"/>
    <w:rsid w:val="00723AC2"/>
    <w:rsid w:val="00724EEC"/>
    <w:rsid w:val="00726006"/>
    <w:rsid w:val="007265A0"/>
    <w:rsid w:val="0072738C"/>
    <w:rsid w:val="007275D1"/>
    <w:rsid w:val="007300B2"/>
    <w:rsid w:val="007307EE"/>
    <w:rsid w:val="007310AC"/>
    <w:rsid w:val="00731710"/>
    <w:rsid w:val="00732F5B"/>
    <w:rsid w:val="00733949"/>
    <w:rsid w:val="00735851"/>
    <w:rsid w:val="00736849"/>
    <w:rsid w:val="00737833"/>
    <w:rsid w:val="00737B5C"/>
    <w:rsid w:val="00737ED3"/>
    <w:rsid w:val="00740877"/>
    <w:rsid w:val="00742367"/>
    <w:rsid w:val="00742E3C"/>
    <w:rsid w:val="00742FF0"/>
    <w:rsid w:val="00743A08"/>
    <w:rsid w:val="00743BF6"/>
    <w:rsid w:val="00743CB3"/>
    <w:rsid w:val="007446EA"/>
    <w:rsid w:val="007447CB"/>
    <w:rsid w:val="00745E76"/>
    <w:rsid w:val="00745FCA"/>
    <w:rsid w:val="00746072"/>
    <w:rsid w:val="00746769"/>
    <w:rsid w:val="0074695D"/>
    <w:rsid w:val="00746EBB"/>
    <w:rsid w:val="00746F50"/>
    <w:rsid w:val="00747702"/>
    <w:rsid w:val="0074785E"/>
    <w:rsid w:val="00747ABA"/>
    <w:rsid w:val="0075066B"/>
    <w:rsid w:val="00750A31"/>
    <w:rsid w:val="00750CE3"/>
    <w:rsid w:val="007513E6"/>
    <w:rsid w:val="00751D8A"/>
    <w:rsid w:val="007527CE"/>
    <w:rsid w:val="00752B59"/>
    <w:rsid w:val="00752C5E"/>
    <w:rsid w:val="0075367E"/>
    <w:rsid w:val="00753905"/>
    <w:rsid w:val="00754666"/>
    <w:rsid w:val="00754BC3"/>
    <w:rsid w:val="007553F3"/>
    <w:rsid w:val="00755D55"/>
    <w:rsid w:val="00756BB9"/>
    <w:rsid w:val="00756D68"/>
    <w:rsid w:val="0076013D"/>
    <w:rsid w:val="0076062C"/>
    <w:rsid w:val="00760773"/>
    <w:rsid w:val="00763A68"/>
    <w:rsid w:val="00763C2A"/>
    <w:rsid w:val="00763F9F"/>
    <w:rsid w:val="007655C1"/>
    <w:rsid w:val="007659AA"/>
    <w:rsid w:val="00765E45"/>
    <w:rsid w:val="00766557"/>
    <w:rsid w:val="00766ADE"/>
    <w:rsid w:val="007673C6"/>
    <w:rsid w:val="0077197A"/>
    <w:rsid w:val="00771D8A"/>
    <w:rsid w:val="00771E6A"/>
    <w:rsid w:val="00772DA1"/>
    <w:rsid w:val="00772DB1"/>
    <w:rsid w:val="00772DB4"/>
    <w:rsid w:val="007742A3"/>
    <w:rsid w:val="00774753"/>
    <w:rsid w:val="00775449"/>
    <w:rsid w:val="007756EF"/>
    <w:rsid w:val="00777588"/>
    <w:rsid w:val="00777BF7"/>
    <w:rsid w:val="007808E4"/>
    <w:rsid w:val="00780CC6"/>
    <w:rsid w:val="007810B1"/>
    <w:rsid w:val="00781136"/>
    <w:rsid w:val="00781563"/>
    <w:rsid w:val="007825E6"/>
    <w:rsid w:val="007834EB"/>
    <w:rsid w:val="0078399B"/>
    <w:rsid w:val="0078405D"/>
    <w:rsid w:val="00784E59"/>
    <w:rsid w:val="00784FBE"/>
    <w:rsid w:val="00784FF1"/>
    <w:rsid w:val="0078561D"/>
    <w:rsid w:val="00785951"/>
    <w:rsid w:val="00785A4D"/>
    <w:rsid w:val="00785D5D"/>
    <w:rsid w:val="00785E8B"/>
    <w:rsid w:val="007871E4"/>
    <w:rsid w:val="007878BC"/>
    <w:rsid w:val="00787967"/>
    <w:rsid w:val="007879B5"/>
    <w:rsid w:val="00787A92"/>
    <w:rsid w:val="00787F1B"/>
    <w:rsid w:val="0079044F"/>
    <w:rsid w:val="007906FE"/>
    <w:rsid w:val="00792707"/>
    <w:rsid w:val="00792A92"/>
    <w:rsid w:val="0079329D"/>
    <w:rsid w:val="0079334D"/>
    <w:rsid w:val="007940A8"/>
    <w:rsid w:val="007942EB"/>
    <w:rsid w:val="00794367"/>
    <w:rsid w:val="007944F6"/>
    <w:rsid w:val="00795B54"/>
    <w:rsid w:val="00797203"/>
    <w:rsid w:val="0079730F"/>
    <w:rsid w:val="007A057C"/>
    <w:rsid w:val="007A05A7"/>
    <w:rsid w:val="007A09D3"/>
    <w:rsid w:val="007A0E1B"/>
    <w:rsid w:val="007A3C5F"/>
    <w:rsid w:val="007A455D"/>
    <w:rsid w:val="007A4646"/>
    <w:rsid w:val="007A4842"/>
    <w:rsid w:val="007A6238"/>
    <w:rsid w:val="007A682B"/>
    <w:rsid w:val="007B1469"/>
    <w:rsid w:val="007B23E0"/>
    <w:rsid w:val="007B24D0"/>
    <w:rsid w:val="007B2E10"/>
    <w:rsid w:val="007B2F31"/>
    <w:rsid w:val="007B3083"/>
    <w:rsid w:val="007B3E0D"/>
    <w:rsid w:val="007B4E9D"/>
    <w:rsid w:val="007B661D"/>
    <w:rsid w:val="007B6B95"/>
    <w:rsid w:val="007B71CE"/>
    <w:rsid w:val="007B768C"/>
    <w:rsid w:val="007BE2F0"/>
    <w:rsid w:val="007C084E"/>
    <w:rsid w:val="007C0DBC"/>
    <w:rsid w:val="007C0F0E"/>
    <w:rsid w:val="007C13B7"/>
    <w:rsid w:val="007C1CF8"/>
    <w:rsid w:val="007C3FA5"/>
    <w:rsid w:val="007C44AA"/>
    <w:rsid w:val="007C4903"/>
    <w:rsid w:val="007C5087"/>
    <w:rsid w:val="007C5428"/>
    <w:rsid w:val="007C6062"/>
    <w:rsid w:val="007C6448"/>
    <w:rsid w:val="007C6CF6"/>
    <w:rsid w:val="007C70D5"/>
    <w:rsid w:val="007C7F6F"/>
    <w:rsid w:val="007D0FB8"/>
    <w:rsid w:val="007D189F"/>
    <w:rsid w:val="007D1DCC"/>
    <w:rsid w:val="007D3F01"/>
    <w:rsid w:val="007D4941"/>
    <w:rsid w:val="007D5C27"/>
    <w:rsid w:val="007D612E"/>
    <w:rsid w:val="007D6668"/>
    <w:rsid w:val="007D69A7"/>
    <w:rsid w:val="007D6ACB"/>
    <w:rsid w:val="007D7F63"/>
    <w:rsid w:val="007E0EA1"/>
    <w:rsid w:val="007E1AAD"/>
    <w:rsid w:val="007E4D52"/>
    <w:rsid w:val="007E5244"/>
    <w:rsid w:val="007E5330"/>
    <w:rsid w:val="007E5A57"/>
    <w:rsid w:val="007E5B7C"/>
    <w:rsid w:val="007E5CED"/>
    <w:rsid w:val="007E65E4"/>
    <w:rsid w:val="007E76AC"/>
    <w:rsid w:val="007F0081"/>
    <w:rsid w:val="007F0201"/>
    <w:rsid w:val="007F057F"/>
    <w:rsid w:val="007F128C"/>
    <w:rsid w:val="007F1420"/>
    <w:rsid w:val="007F19BE"/>
    <w:rsid w:val="007F4BD3"/>
    <w:rsid w:val="007F4F06"/>
    <w:rsid w:val="007F5192"/>
    <w:rsid w:val="007F52EA"/>
    <w:rsid w:val="007F5386"/>
    <w:rsid w:val="007F588A"/>
    <w:rsid w:val="007F5A61"/>
    <w:rsid w:val="007F5D86"/>
    <w:rsid w:val="007F6956"/>
    <w:rsid w:val="007F6BE9"/>
    <w:rsid w:val="007F72AE"/>
    <w:rsid w:val="007F79A2"/>
    <w:rsid w:val="007F7F24"/>
    <w:rsid w:val="00800B1B"/>
    <w:rsid w:val="0080153D"/>
    <w:rsid w:val="008021F8"/>
    <w:rsid w:val="008026BC"/>
    <w:rsid w:val="00802D9E"/>
    <w:rsid w:val="00802DE2"/>
    <w:rsid w:val="0080339D"/>
    <w:rsid w:val="008033F9"/>
    <w:rsid w:val="00803FBA"/>
    <w:rsid w:val="0080410D"/>
    <w:rsid w:val="00804846"/>
    <w:rsid w:val="00804B34"/>
    <w:rsid w:val="0080575A"/>
    <w:rsid w:val="00805A50"/>
    <w:rsid w:val="00806D66"/>
    <w:rsid w:val="00807ED0"/>
    <w:rsid w:val="00808B70"/>
    <w:rsid w:val="00810776"/>
    <w:rsid w:val="00810DE5"/>
    <w:rsid w:val="00811483"/>
    <w:rsid w:val="0081220B"/>
    <w:rsid w:val="0081225B"/>
    <w:rsid w:val="0081318F"/>
    <w:rsid w:val="008138D0"/>
    <w:rsid w:val="00814B86"/>
    <w:rsid w:val="00814D98"/>
    <w:rsid w:val="00814F2C"/>
    <w:rsid w:val="008155A5"/>
    <w:rsid w:val="00815C7C"/>
    <w:rsid w:val="00816009"/>
    <w:rsid w:val="008171EB"/>
    <w:rsid w:val="00817EE4"/>
    <w:rsid w:val="008200D5"/>
    <w:rsid w:val="008208BC"/>
    <w:rsid w:val="00820907"/>
    <w:rsid w:val="00820E5C"/>
    <w:rsid w:val="00822638"/>
    <w:rsid w:val="008234E7"/>
    <w:rsid w:val="008242ED"/>
    <w:rsid w:val="00824824"/>
    <w:rsid w:val="00824997"/>
    <w:rsid w:val="00826ED5"/>
    <w:rsid w:val="008271F0"/>
    <w:rsid w:val="008278CE"/>
    <w:rsid w:val="008279E9"/>
    <w:rsid w:val="0082E9B4"/>
    <w:rsid w:val="0082F3BC"/>
    <w:rsid w:val="0082FFF9"/>
    <w:rsid w:val="0083002D"/>
    <w:rsid w:val="008304BD"/>
    <w:rsid w:val="00830651"/>
    <w:rsid w:val="00830978"/>
    <w:rsid w:val="0083164A"/>
    <w:rsid w:val="00832646"/>
    <w:rsid w:val="00833AA5"/>
    <w:rsid w:val="00833EEC"/>
    <w:rsid w:val="00834ED1"/>
    <w:rsid w:val="008352F8"/>
    <w:rsid w:val="0083561B"/>
    <w:rsid w:val="00835649"/>
    <w:rsid w:val="00835B5C"/>
    <w:rsid w:val="008377D4"/>
    <w:rsid w:val="00837EA4"/>
    <w:rsid w:val="008406A6"/>
    <w:rsid w:val="008411B8"/>
    <w:rsid w:val="0084186A"/>
    <w:rsid w:val="0084205B"/>
    <w:rsid w:val="0084304B"/>
    <w:rsid w:val="008435A6"/>
    <w:rsid w:val="00843E60"/>
    <w:rsid w:val="0084515C"/>
    <w:rsid w:val="008451BB"/>
    <w:rsid w:val="008455CE"/>
    <w:rsid w:val="00845C3F"/>
    <w:rsid w:val="008470BC"/>
    <w:rsid w:val="008476BA"/>
    <w:rsid w:val="00847A78"/>
    <w:rsid w:val="00847DC6"/>
    <w:rsid w:val="0085070D"/>
    <w:rsid w:val="00851A7A"/>
    <w:rsid w:val="00852029"/>
    <w:rsid w:val="008543E8"/>
    <w:rsid w:val="00854BB9"/>
    <w:rsid w:val="00855D06"/>
    <w:rsid w:val="00856B86"/>
    <w:rsid w:val="00856DA4"/>
    <w:rsid w:val="00856E93"/>
    <w:rsid w:val="008571D3"/>
    <w:rsid w:val="008575C6"/>
    <w:rsid w:val="00857867"/>
    <w:rsid w:val="00857AAC"/>
    <w:rsid w:val="00857E56"/>
    <w:rsid w:val="008612E0"/>
    <w:rsid w:val="00861D2D"/>
    <w:rsid w:val="00861EF2"/>
    <w:rsid w:val="00861F0C"/>
    <w:rsid w:val="008639ED"/>
    <w:rsid w:val="00863FFD"/>
    <w:rsid w:val="00865203"/>
    <w:rsid w:val="00865A5D"/>
    <w:rsid w:val="00865A8A"/>
    <w:rsid w:val="00865CD0"/>
    <w:rsid w:val="008664FB"/>
    <w:rsid w:val="008666A0"/>
    <w:rsid w:val="008667F5"/>
    <w:rsid w:val="0086778D"/>
    <w:rsid w:val="00867C1A"/>
    <w:rsid w:val="00867E17"/>
    <w:rsid w:val="00871097"/>
    <w:rsid w:val="0087191E"/>
    <w:rsid w:val="008736C3"/>
    <w:rsid w:val="00873BAE"/>
    <w:rsid w:val="008741B5"/>
    <w:rsid w:val="00875D40"/>
    <w:rsid w:val="00876A3A"/>
    <w:rsid w:val="00876D95"/>
    <w:rsid w:val="0087705A"/>
    <w:rsid w:val="0087707F"/>
    <w:rsid w:val="00877251"/>
    <w:rsid w:val="00877390"/>
    <w:rsid w:val="0088028F"/>
    <w:rsid w:val="00880617"/>
    <w:rsid w:val="00880B0B"/>
    <w:rsid w:val="00881A29"/>
    <w:rsid w:val="00882B9C"/>
    <w:rsid w:val="0088304E"/>
    <w:rsid w:val="00884FD9"/>
    <w:rsid w:val="008851C9"/>
    <w:rsid w:val="008861B5"/>
    <w:rsid w:val="00886463"/>
    <w:rsid w:val="008865AC"/>
    <w:rsid w:val="00886B0F"/>
    <w:rsid w:val="00886BFC"/>
    <w:rsid w:val="00886FA4"/>
    <w:rsid w:val="00887CFF"/>
    <w:rsid w:val="0089233A"/>
    <w:rsid w:val="00893248"/>
    <w:rsid w:val="00893254"/>
    <w:rsid w:val="008950DA"/>
    <w:rsid w:val="00895248"/>
    <w:rsid w:val="00896889"/>
    <w:rsid w:val="008968D4"/>
    <w:rsid w:val="00897865"/>
    <w:rsid w:val="008A099B"/>
    <w:rsid w:val="008A0CAD"/>
    <w:rsid w:val="008A15B4"/>
    <w:rsid w:val="008A1B6C"/>
    <w:rsid w:val="008A1E68"/>
    <w:rsid w:val="008A2B4E"/>
    <w:rsid w:val="008A2F0F"/>
    <w:rsid w:val="008A347D"/>
    <w:rsid w:val="008A3E98"/>
    <w:rsid w:val="008A6315"/>
    <w:rsid w:val="008A6ECC"/>
    <w:rsid w:val="008A7BB9"/>
    <w:rsid w:val="008A7D2E"/>
    <w:rsid w:val="008B06C2"/>
    <w:rsid w:val="008B0981"/>
    <w:rsid w:val="008B132C"/>
    <w:rsid w:val="008B1439"/>
    <w:rsid w:val="008B1444"/>
    <w:rsid w:val="008B23CC"/>
    <w:rsid w:val="008B4078"/>
    <w:rsid w:val="008B42C2"/>
    <w:rsid w:val="008B4830"/>
    <w:rsid w:val="008B5261"/>
    <w:rsid w:val="008B5EEF"/>
    <w:rsid w:val="008B6478"/>
    <w:rsid w:val="008C03A7"/>
    <w:rsid w:val="008C1890"/>
    <w:rsid w:val="008C241C"/>
    <w:rsid w:val="008C33A6"/>
    <w:rsid w:val="008C33B9"/>
    <w:rsid w:val="008C3624"/>
    <w:rsid w:val="008C3D4A"/>
    <w:rsid w:val="008C420F"/>
    <w:rsid w:val="008C5A49"/>
    <w:rsid w:val="008C61E1"/>
    <w:rsid w:val="008C6FAE"/>
    <w:rsid w:val="008C7FBA"/>
    <w:rsid w:val="008D0483"/>
    <w:rsid w:val="008D06B6"/>
    <w:rsid w:val="008D0D96"/>
    <w:rsid w:val="008D19C2"/>
    <w:rsid w:val="008D1F61"/>
    <w:rsid w:val="008D2406"/>
    <w:rsid w:val="008D30E8"/>
    <w:rsid w:val="008D4F86"/>
    <w:rsid w:val="008D53BA"/>
    <w:rsid w:val="008D5877"/>
    <w:rsid w:val="008D5E88"/>
    <w:rsid w:val="008D6A34"/>
    <w:rsid w:val="008D6F13"/>
    <w:rsid w:val="008D70E3"/>
    <w:rsid w:val="008D7EF8"/>
    <w:rsid w:val="008D7FA3"/>
    <w:rsid w:val="008E0EF8"/>
    <w:rsid w:val="008E18F7"/>
    <w:rsid w:val="008E24B0"/>
    <w:rsid w:val="008E2D5F"/>
    <w:rsid w:val="008E3EB3"/>
    <w:rsid w:val="008E489A"/>
    <w:rsid w:val="008E4BB4"/>
    <w:rsid w:val="008E4E2B"/>
    <w:rsid w:val="008E56FA"/>
    <w:rsid w:val="008E5A13"/>
    <w:rsid w:val="008E5B40"/>
    <w:rsid w:val="008E6D77"/>
    <w:rsid w:val="008E7345"/>
    <w:rsid w:val="008F0003"/>
    <w:rsid w:val="008F0188"/>
    <w:rsid w:val="008F0227"/>
    <w:rsid w:val="008F0F8C"/>
    <w:rsid w:val="008F1671"/>
    <w:rsid w:val="008F3178"/>
    <w:rsid w:val="008F4177"/>
    <w:rsid w:val="008F4B6E"/>
    <w:rsid w:val="008F4DEF"/>
    <w:rsid w:val="008F5998"/>
    <w:rsid w:val="008F5BFC"/>
    <w:rsid w:val="00902D92"/>
    <w:rsid w:val="00903DFC"/>
    <w:rsid w:val="00904014"/>
    <w:rsid w:val="009045BA"/>
    <w:rsid w:val="00904C56"/>
    <w:rsid w:val="0090771E"/>
    <w:rsid w:val="0091127C"/>
    <w:rsid w:val="009112F8"/>
    <w:rsid w:val="0091136F"/>
    <w:rsid w:val="0091258F"/>
    <w:rsid w:val="0091315A"/>
    <w:rsid w:val="00913C80"/>
    <w:rsid w:val="00913E6F"/>
    <w:rsid w:val="00914F9F"/>
    <w:rsid w:val="00916B8A"/>
    <w:rsid w:val="00917DD4"/>
    <w:rsid w:val="0092037B"/>
    <w:rsid w:val="00920FE5"/>
    <w:rsid w:val="0092174B"/>
    <w:rsid w:val="00921EE3"/>
    <w:rsid w:val="009220A3"/>
    <w:rsid w:val="00922A00"/>
    <w:rsid w:val="00923F5F"/>
    <w:rsid w:val="00923FAC"/>
    <w:rsid w:val="009246A7"/>
    <w:rsid w:val="0092525B"/>
    <w:rsid w:val="009252A7"/>
    <w:rsid w:val="00926271"/>
    <w:rsid w:val="009265B0"/>
    <w:rsid w:val="00926655"/>
    <w:rsid w:val="00926865"/>
    <w:rsid w:val="00926B80"/>
    <w:rsid w:val="00926E89"/>
    <w:rsid w:val="009271DB"/>
    <w:rsid w:val="0092760E"/>
    <w:rsid w:val="00930033"/>
    <w:rsid w:val="009314D3"/>
    <w:rsid w:val="0093162C"/>
    <w:rsid w:val="009319E7"/>
    <w:rsid w:val="009326F6"/>
    <w:rsid w:val="009346F1"/>
    <w:rsid w:val="0093470B"/>
    <w:rsid w:val="00934809"/>
    <w:rsid w:val="00934BD0"/>
    <w:rsid w:val="00935644"/>
    <w:rsid w:val="00935E24"/>
    <w:rsid w:val="009363FD"/>
    <w:rsid w:val="00936BC3"/>
    <w:rsid w:val="0093762B"/>
    <w:rsid w:val="0093785E"/>
    <w:rsid w:val="0093B963"/>
    <w:rsid w:val="009403CD"/>
    <w:rsid w:val="00940E1E"/>
    <w:rsid w:val="0094160E"/>
    <w:rsid w:val="00941A51"/>
    <w:rsid w:val="00942980"/>
    <w:rsid w:val="009439E9"/>
    <w:rsid w:val="00943A41"/>
    <w:rsid w:val="00943A44"/>
    <w:rsid w:val="00943AE4"/>
    <w:rsid w:val="00943CF1"/>
    <w:rsid w:val="00944030"/>
    <w:rsid w:val="009445C5"/>
    <w:rsid w:val="00944CA4"/>
    <w:rsid w:val="00944D6A"/>
    <w:rsid w:val="009466F4"/>
    <w:rsid w:val="00946B70"/>
    <w:rsid w:val="009476E2"/>
    <w:rsid w:val="00947D45"/>
    <w:rsid w:val="00947D55"/>
    <w:rsid w:val="0094EFF6"/>
    <w:rsid w:val="009508A4"/>
    <w:rsid w:val="009513C6"/>
    <w:rsid w:val="0095170B"/>
    <w:rsid w:val="00951CC0"/>
    <w:rsid w:val="00951FC6"/>
    <w:rsid w:val="009520E2"/>
    <w:rsid w:val="009532B7"/>
    <w:rsid w:val="0095367C"/>
    <w:rsid w:val="00955ACB"/>
    <w:rsid w:val="00955E35"/>
    <w:rsid w:val="00955F7B"/>
    <w:rsid w:val="009568BF"/>
    <w:rsid w:val="00960566"/>
    <w:rsid w:val="00961C2D"/>
    <w:rsid w:val="009624A5"/>
    <w:rsid w:val="009629F6"/>
    <w:rsid w:val="0096300F"/>
    <w:rsid w:val="00963391"/>
    <w:rsid w:val="00963CEA"/>
    <w:rsid w:val="00964DF5"/>
    <w:rsid w:val="00965CC1"/>
    <w:rsid w:val="00966157"/>
    <w:rsid w:val="00966BCF"/>
    <w:rsid w:val="009676D9"/>
    <w:rsid w:val="00967CCF"/>
    <w:rsid w:val="0097076C"/>
    <w:rsid w:val="00971142"/>
    <w:rsid w:val="00971328"/>
    <w:rsid w:val="00971B23"/>
    <w:rsid w:val="00971E9A"/>
    <w:rsid w:val="00972A5C"/>
    <w:rsid w:val="00973824"/>
    <w:rsid w:val="009739B2"/>
    <w:rsid w:val="00973FF8"/>
    <w:rsid w:val="00974699"/>
    <w:rsid w:val="00974F0A"/>
    <w:rsid w:val="009763DA"/>
    <w:rsid w:val="0097665E"/>
    <w:rsid w:val="00977191"/>
    <w:rsid w:val="009771EA"/>
    <w:rsid w:val="00977AF4"/>
    <w:rsid w:val="009810F0"/>
    <w:rsid w:val="0098127E"/>
    <w:rsid w:val="009820BB"/>
    <w:rsid w:val="0098217B"/>
    <w:rsid w:val="009822F0"/>
    <w:rsid w:val="00982C25"/>
    <w:rsid w:val="00983526"/>
    <w:rsid w:val="00983562"/>
    <w:rsid w:val="009835CB"/>
    <w:rsid w:val="009835FC"/>
    <w:rsid w:val="009841C6"/>
    <w:rsid w:val="009846F6"/>
    <w:rsid w:val="00985655"/>
    <w:rsid w:val="00985FB6"/>
    <w:rsid w:val="00986782"/>
    <w:rsid w:val="009874D3"/>
    <w:rsid w:val="00987702"/>
    <w:rsid w:val="0098771F"/>
    <w:rsid w:val="00990D39"/>
    <w:rsid w:val="00991B10"/>
    <w:rsid w:val="00992950"/>
    <w:rsid w:val="009931ED"/>
    <w:rsid w:val="00993658"/>
    <w:rsid w:val="009940EF"/>
    <w:rsid w:val="0099455C"/>
    <w:rsid w:val="00994F01"/>
    <w:rsid w:val="00995B1C"/>
    <w:rsid w:val="00996F1E"/>
    <w:rsid w:val="00997291"/>
    <w:rsid w:val="009A02A4"/>
    <w:rsid w:val="009A1581"/>
    <w:rsid w:val="009A1778"/>
    <w:rsid w:val="009A296D"/>
    <w:rsid w:val="009A2A19"/>
    <w:rsid w:val="009A3138"/>
    <w:rsid w:val="009A4AF2"/>
    <w:rsid w:val="009A4D6B"/>
    <w:rsid w:val="009A662E"/>
    <w:rsid w:val="009A6E77"/>
    <w:rsid w:val="009A7A8A"/>
    <w:rsid w:val="009B00AB"/>
    <w:rsid w:val="009B1DB7"/>
    <w:rsid w:val="009B1F4B"/>
    <w:rsid w:val="009B2325"/>
    <w:rsid w:val="009B312C"/>
    <w:rsid w:val="009B5165"/>
    <w:rsid w:val="009B5E0F"/>
    <w:rsid w:val="009B6348"/>
    <w:rsid w:val="009B6382"/>
    <w:rsid w:val="009B6599"/>
    <w:rsid w:val="009C025C"/>
    <w:rsid w:val="009C061A"/>
    <w:rsid w:val="009C0C85"/>
    <w:rsid w:val="009C1425"/>
    <w:rsid w:val="009C1D9A"/>
    <w:rsid w:val="009C1F29"/>
    <w:rsid w:val="009C206D"/>
    <w:rsid w:val="009C4491"/>
    <w:rsid w:val="009C4C66"/>
    <w:rsid w:val="009C55D1"/>
    <w:rsid w:val="009C5EA5"/>
    <w:rsid w:val="009C6D7C"/>
    <w:rsid w:val="009C723F"/>
    <w:rsid w:val="009C79A8"/>
    <w:rsid w:val="009C7E32"/>
    <w:rsid w:val="009D0A50"/>
    <w:rsid w:val="009D11D9"/>
    <w:rsid w:val="009D1469"/>
    <w:rsid w:val="009D2237"/>
    <w:rsid w:val="009D23A8"/>
    <w:rsid w:val="009D2CAE"/>
    <w:rsid w:val="009D2F8D"/>
    <w:rsid w:val="009D50F2"/>
    <w:rsid w:val="009D704B"/>
    <w:rsid w:val="009D744C"/>
    <w:rsid w:val="009D7890"/>
    <w:rsid w:val="009E0E9A"/>
    <w:rsid w:val="009E1A80"/>
    <w:rsid w:val="009E233B"/>
    <w:rsid w:val="009E2C4B"/>
    <w:rsid w:val="009E304A"/>
    <w:rsid w:val="009E3DE5"/>
    <w:rsid w:val="009E4611"/>
    <w:rsid w:val="009E5F70"/>
    <w:rsid w:val="009E622C"/>
    <w:rsid w:val="009E6FF8"/>
    <w:rsid w:val="009E73E0"/>
    <w:rsid w:val="009E7411"/>
    <w:rsid w:val="009E7CE9"/>
    <w:rsid w:val="009F05AC"/>
    <w:rsid w:val="009F0D74"/>
    <w:rsid w:val="009F1420"/>
    <w:rsid w:val="009F1DBD"/>
    <w:rsid w:val="009F1EAA"/>
    <w:rsid w:val="009F23F5"/>
    <w:rsid w:val="009F25D7"/>
    <w:rsid w:val="009F29B6"/>
    <w:rsid w:val="009F2B97"/>
    <w:rsid w:val="009F30A5"/>
    <w:rsid w:val="009F344F"/>
    <w:rsid w:val="009F4622"/>
    <w:rsid w:val="009F487D"/>
    <w:rsid w:val="009F549D"/>
    <w:rsid w:val="009F6C66"/>
    <w:rsid w:val="009F758C"/>
    <w:rsid w:val="009F7688"/>
    <w:rsid w:val="00A00C63"/>
    <w:rsid w:val="00A00E6F"/>
    <w:rsid w:val="00A013A1"/>
    <w:rsid w:val="00A019A1"/>
    <w:rsid w:val="00A01A79"/>
    <w:rsid w:val="00A024B4"/>
    <w:rsid w:val="00A02B19"/>
    <w:rsid w:val="00A02BDA"/>
    <w:rsid w:val="00A02FC5"/>
    <w:rsid w:val="00A02FDC"/>
    <w:rsid w:val="00A03A3C"/>
    <w:rsid w:val="00A041A9"/>
    <w:rsid w:val="00A0430A"/>
    <w:rsid w:val="00A04534"/>
    <w:rsid w:val="00A0470F"/>
    <w:rsid w:val="00A04C8D"/>
    <w:rsid w:val="00A0554C"/>
    <w:rsid w:val="00A055F5"/>
    <w:rsid w:val="00A05A14"/>
    <w:rsid w:val="00A063C1"/>
    <w:rsid w:val="00A06868"/>
    <w:rsid w:val="00A069D2"/>
    <w:rsid w:val="00A10BFD"/>
    <w:rsid w:val="00A10D53"/>
    <w:rsid w:val="00A11496"/>
    <w:rsid w:val="00A11546"/>
    <w:rsid w:val="00A116A2"/>
    <w:rsid w:val="00A11C06"/>
    <w:rsid w:val="00A1324D"/>
    <w:rsid w:val="00A13D0D"/>
    <w:rsid w:val="00A14AA2"/>
    <w:rsid w:val="00A14ED5"/>
    <w:rsid w:val="00A1568F"/>
    <w:rsid w:val="00A15EF2"/>
    <w:rsid w:val="00A16049"/>
    <w:rsid w:val="00A16F29"/>
    <w:rsid w:val="00A17FEA"/>
    <w:rsid w:val="00A20538"/>
    <w:rsid w:val="00A20A06"/>
    <w:rsid w:val="00A21205"/>
    <w:rsid w:val="00A21955"/>
    <w:rsid w:val="00A219AA"/>
    <w:rsid w:val="00A21BEB"/>
    <w:rsid w:val="00A2275E"/>
    <w:rsid w:val="00A22E68"/>
    <w:rsid w:val="00A23943"/>
    <w:rsid w:val="00A23A97"/>
    <w:rsid w:val="00A2422D"/>
    <w:rsid w:val="00A248C8"/>
    <w:rsid w:val="00A249F1"/>
    <w:rsid w:val="00A24D73"/>
    <w:rsid w:val="00A25266"/>
    <w:rsid w:val="00A25E9D"/>
    <w:rsid w:val="00A26BA9"/>
    <w:rsid w:val="00A26C83"/>
    <w:rsid w:val="00A3062A"/>
    <w:rsid w:val="00A3123A"/>
    <w:rsid w:val="00A33C98"/>
    <w:rsid w:val="00A355B4"/>
    <w:rsid w:val="00A367BE"/>
    <w:rsid w:val="00A36AFA"/>
    <w:rsid w:val="00A40826"/>
    <w:rsid w:val="00A4203D"/>
    <w:rsid w:val="00A4246F"/>
    <w:rsid w:val="00A42874"/>
    <w:rsid w:val="00A42B99"/>
    <w:rsid w:val="00A42DBA"/>
    <w:rsid w:val="00A43593"/>
    <w:rsid w:val="00A43618"/>
    <w:rsid w:val="00A44AFB"/>
    <w:rsid w:val="00A45113"/>
    <w:rsid w:val="00A45E72"/>
    <w:rsid w:val="00A45F49"/>
    <w:rsid w:val="00A4604D"/>
    <w:rsid w:val="00A466B5"/>
    <w:rsid w:val="00A516E5"/>
    <w:rsid w:val="00A517A5"/>
    <w:rsid w:val="00A519EF"/>
    <w:rsid w:val="00A53EE8"/>
    <w:rsid w:val="00A546C5"/>
    <w:rsid w:val="00A54C5D"/>
    <w:rsid w:val="00A54E23"/>
    <w:rsid w:val="00A56D15"/>
    <w:rsid w:val="00A56E9E"/>
    <w:rsid w:val="00A56F6D"/>
    <w:rsid w:val="00A57B72"/>
    <w:rsid w:val="00A61406"/>
    <w:rsid w:val="00A619B0"/>
    <w:rsid w:val="00A61F24"/>
    <w:rsid w:val="00A62982"/>
    <w:rsid w:val="00A63730"/>
    <w:rsid w:val="00A63A91"/>
    <w:rsid w:val="00A64281"/>
    <w:rsid w:val="00A64B7A"/>
    <w:rsid w:val="00A64BF5"/>
    <w:rsid w:val="00A66D96"/>
    <w:rsid w:val="00A67457"/>
    <w:rsid w:val="00A67900"/>
    <w:rsid w:val="00A67C3A"/>
    <w:rsid w:val="00A67CFE"/>
    <w:rsid w:val="00A6BABB"/>
    <w:rsid w:val="00A7004B"/>
    <w:rsid w:val="00A70615"/>
    <w:rsid w:val="00A71C7B"/>
    <w:rsid w:val="00A71EF5"/>
    <w:rsid w:val="00A722DB"/>
    <w:rsid w:val="00A72457"/>
    <w:rsid w:val="00A737FE"/>
    <w:rsid w:val="00A73996"/>
    <w:rsid w:val="00A73A9F"/>
    <w:rsid w:val="00A73C1A"/>
    <w:rsid w:val="00A74332"/>
    <w:rsid w:val="00A744F6"/>
    <w:rsid w:val="00A75692"/>
    <w:rsid w:val="00A75B40"/>
    <w:rsid w:val="00A76339"/>
    <w:rsid w:val="00A7646D"/>
    <w:rsid w:val="00A76DB9"/>
    <w:rsid w:val="00A77290"/>
    <w:rsid w:val="00A77629"/>
    <w:rsid w:val="00A812E1"/>
    <w:rsid w:val="00A8177E"/>
    <w:rsid w:val="00A81B81"/>
    <w:rsid w:val="00A81D35"/>
    <w:rsid w:val="00A82C0C"/>
    <w:rsid w:val="00A82E26"/>
    <w:rsid w:val="00A82F4C"/>
    <w:rsid w:val="00A83344"/>
    <w:rsid w:val="00A83EFD"/>
    <w:rsid w:val="00A8405B"/>
    <w:rsid w:val="00A84933"/>
    <w:rsid w:val="00A84A43"/>
    <w:rsid w:val="00A85B23"/>
    <w:rsid w:val="00A864C1"/>
    <w:rsid w:val="00A870E4"/>
    <w:rsid w:val="00A8785D"/>
    <w:rsid w:val="00A87B43"/>
    <w:rsid w:val="00A8D53E"/>
    <w:rsid w:val="00A903FF"/>
    <w:rsid w:val="00A90594"/>
    <w:rsid w:val="00A909B1"/>
    <w:rsid w:val="00A9167A"/>
    <w:rsid w:val="00A91B96"/>
    <w:rsid w:val="00A9241F"/>
    <w:rsid w:val="00A928F4"/>
    <w:rsid w:val="00A92BDA"/>
    <w:rsid w:val="00A92BED"/>
    <w:rsid w:val="00A936C4"/>
    <w:rsid w:val="00A94095"/>
    <w:rsid w:val="00A942B7"/>
    <w:rsid w:val="00A94685"/>
    <w:rsid w:val="00A956A2"/>
    <w:rsid w:val="00A969C8"/>
    <w:rsid w:val="00A970AD"/>
    <w:rsid w:val="00A97400"/>
    <w:rsid w:val="00A97767"/>
    <w:rsid w:val="00AA0DED"/>
    <w:rsid w:val="00AA2EEE"/>
    <w:rsid w:val="00AA4BD6"/>
    <w:rsid w:val="00AA6BC1"/>
    <w:rsid w:val="00AA7333"/>
    <w:rsid w:val="00AA758D"/>
    <w:rsid w:val="00AA7606"/>
    <w:rsid w:val="00AA790A"/>
    <w:rsid w:val="00AA7AB3"/>
    <w:rsid w:val="00AA7AD0"/>
    <w:rsid w:val="00AA7B54"/>
    <w:rsid w:val="00AB0C7D"/>
    <w:rsid w:val="00AB1E3D"/>
    <w:rsid w:val="00AB3EDB"/>
    <w:rsid w:val="00AB46FF"/>
    <w:rsid w:val="00AB4CF2"/>
    <w:rsid w:val="00AB611F"/>
    <w:rsid w:val="00AB625B"/>
    <w:rsid w:val="00AB6AE4"/>
    <w:rsid w:val="00AB6CA1"/>
    <w:rsid w:val="00AC01C9"/>
    <w:rsid w:val="00AC1025"/>
    <w:rsid w:val="00AC1CBA"/>
    <w:rsid w:val="00AC1D15"/>
    <w:rsid w:val="00AC2B40"/>
    <w:rsid w:val="00AC311E"/>
    <w:rsid w:val="00AC3476"/>
    <w:rsid w:val="00AC355C"/>
    <w:rsid w:val="00AC3AC4"/>
    <w:rsid w:val="00AC3BEE"/>
    <w:rsid w:val="00AC3F67"/>
    <w:rsid w:val="00AC5A8B"/>
    <w:rsid w:val="00AC7F69"/>
    <w:rsid w:val="00AC7F7A"/>
    <w:rsid w:val="00AD1B8F"/>
    <w:rsid w:val="00AD221F"/>
    <w:rsid w:val="00AD29A4"/>
    <w:rsid w:val="00AD2B86"/>
    <w:rsid w:val="00AD34E3"/>
    <w:rsid w:val="00AD383F"/>
    <w:rsid w:val="00AD3D76"/>
    <w:rsid w:val="00AD3E1B"/>
    <w:rsid w:val="00AD409B"/>
    <w:rsid w:val="00AD4F75"/>
    <w:rsid w:val="00AD5AAE"/>
    <w:rsid w:val="00AD5ABB"/>
    <w:rsid w:val="00AD629F"/>
    <w:rsid w:val="00AD6513"/>
    <w:rsid w:val="00AD7035"/>
    <w:rsid w:val="00AD7313"/>
    <w:rsid w:val="00AE09CE"/>
    <w:rsid w:val="00AE0C07"/>
    <w:rsid w:val="00AE0E08"/>
    <w:rsid w:val="00AE1C3A"/>
    <w:rsid w:val="00AE267E"/>
    <w:rsid w:val="00AE2ABD"/>
    <w:rsid w:val="00AE3456"/>
    <w:rsid w:val="00AE35FB"/>
    <w:rsid w:val="00AE38A8"/>
    <w:rsid w:val="00AE3FEE"/>
    <w:rsid w:val="00AE46CC"/>
    <w:rsid w:val="00AE4C93"/>
    <w:rsid w:val="00AE532C"/>
    <w:rsid w:val="00AE53E9"/>
    <w:rsid w:val="00AE576B"/>
    <w:rsid w:val="00AE5C03"/>
    <w:rsid w:val="00AE5E25"/>
    <w:rsid w:val="00AE5F06"/>
    <w:rsid w:val="00AE5F8F"/>
    <w:rsid w:val="00AE6353"/>
    <w:rsid w:val="00AE648A"/>
    <w:rsid w:val="00AE6F3F"/>
    <w:rsid w:val="00AE7A9F"/>
    <w:rsid w:val="00AF03C1"/>
    <w:rsid w:val="00AF080F"/>
    <w:rsid w:val="00AF082C"/>
    <w:rsid w:val="00AF1147"/>
    <w:rsid w:val="00AF13C9"/>
    <w:rsid w:val="00AF1C7D"/>
    <w:rsid w:val="00AF1DA8"/>
    <w:rsid w:val="00AF1EB8"/>
    <w:rsid w:val="00AF257B"/>
    <w:rsid w:val="00AF264D"/>
    <w:rsid w:val="00AF31FF"/>
    <w:rsid w:val="00AF3B94"/>
    <w:rsid w:val="00AF3CE6"/>
    <w:rsid w:val="00AF3E32"/>
    <w:rsid w:val="00AF4878"/>
    <w:rsid w:val="00AF5BED"/>
    <w:rsid w:val="00AF64E0"/>
    <w:rsid w:val="00AF705A"/>
    <w:rsid w:val="00AF7132"/>
    <w:rsid w:val="00AF748E"/>
    <w:rsid w:val="00AF7B87"/>
    <w:rsid w:val="00AF7C30"/>
    <w:rsid w:val="00B0068F"/>
    <w:rsid w:val="00B02FC9"/>
    <w:rsid w:val="00B04B3E"/>
    <w:rsid w:val="00B06134"/>
    <w:rsid w:val="00B06E30"/>
    <w:rsid w:val="00B0703C"/>
    <w:rsid w:val="00B07D0C"/>
    <w:rsid w:val="00B10326"/>
    <w:rsid w:val="00B103AF"/>
    <w:rsid w:val="00B104E6"/>
    <w:rsid w:val="00B10B85"/>
    <w:rsid w:val="00B11654"/>
    <w:rsid w:val="00B126B1"/>
    <w:rsid w:val="00B12718"/>
    <w:rsid w:val="00B13C0A"/>
    <w:rsid w:val="00B13F79"/>
    <w:rsid w:val="00B1409A"/>
    <w:rsid w:val="00B14B69"/>
    <w:rsid w:val="00B150D5"/>
    <w:rsid w:val="00B152B2"/>
    <w:rsid w:val="00B1619E"/>
    <w:rsid w:val="00B168C7"/>
    <w:rsid w:val="00B16A6A"/>
    <w:rsid w:val="00B17514"/>
    <w:rsid w:val="00B20320"/>
    <w:rsid w:val="00B20AC1"/>
    <w:rsid w:val="00B213CB"/>
    <w:rsid w:val="00B21526"/>
    <w:rsid w:val="00B2195C"/>
    <w:rsid w:val="00B22476"/>
    <w:rsid w:val="00B22694"/>
    <w:rsid w:val="00B228F6"/>
    <w:rsid w:val="00B235B9"/>
    <w:rsid w:val="00B24E69"/>
    <w:rsid w:val="00B2534A"/>
    <w:rsid w:val="00B25677"/>
    <w:rsid w:val="00B2572B"/>
    <w:rsid w:val="00B25FC5"/>
    <w:rsid w:val="00B260C1"/>
    <w:rsid w:val="00B26683"/>
    <w:rsid w:val="00B3075A"/>
    <w:rsid w:val="00B30FFC"/>
    <w:rsid w:val="00B310C2"/>
    <w:rsid w:val="00B3136B"/>
    <w:rsid w:val="00B3177C"/>
    <w:rsid w:val="00B317F4"/>
    <w:rsid w:val="00B333CE"/>
    <w:rsid w:val="00B33B9D"/>
    <w:rsid w:val="00B33E7B"/>
    <w:rsid w:val="00B33FA3"/>
    <w:rsid w:val="00B344DA"/>
    <w:rsid w:val="00B347E5"/>
    <w:rsid w:val="00B355B2"/>
    <w:rsid w:val="00B3631E"/>
    <w:rsid w:val="00B36673"/>
    <w:rsid w:val="00B36726"/>
    <w:rsid w:val="00B36B93"/>
    <w:rsid w:val="00B370A9"/>
    <w:rsid w:val="00B41159"/>
    <w:rsid w:val="00B41485"/>
    <w:rsid w:val="00B42F1C"/>
    <w:rsid w:val="00B42F37"/>
    <w:rsid w:val="00B442F8"/>
    <w:rsid w:val="00B45756"/>
    <w:rsid w:val="00B4628C"/>
    <w:rsid w:val="00B46324"/>
    <w:rsid w:val="00B4697B"/>
    <w:rsid w:val="00B47558"/>
    <w:rsid w:val="00B478A3"/>
    <w:rsid w:val="00B479FA"/>
    <w:rsid w:val="00B50045"/>
    <w:rsid w:val="00B500D0"/>
    <w:rsid w:val="00B501D9"/>
    <w:rsid w:val="00B516E2"/>
    <w:rsid w:val="00B51D47"/>
    <w:rsid w:val="00B52557"/>
    <w:rsid w:val="00B5291A"/>
    <w:rsid w:val="00B52D75"/>
    <w:rsid w:val="00B53CA0"/>
    <w:rsid w:val="00B53D5A"/>
    <w:rsid w:val="00B54C67"/>
    <w:rsid w:val="00B55399"/>
    <w:rsid w:val="00B55449"/>
    <w:rsid w:val="00B55B1D"/>
    <w:rsid w:val="00B55B7D"/>
    <w:rsid w:val="00B56196"/>
    <w:rsid w:val="00B567C9"/>
    <w:rsid w:val="00B570BB"/>
    <w:rsid w:val="00B5798F"/>
    <w:rsid w:val="00B60130"/>
    <w:rsid w:val="00B60893"/>
    <w:rsid w:val="00B608D5"/>
    <w:rsid w:val="00B60A13"/>
    <w:rsid w:val="00B6125F"/>
    <w:rsid w:val="00B61502"/>
    <w:rsid w:val="00B61FB8"/>
    <w:rsid w:val="00B6279B"/>
    <w:rsid w:val="00B62DD4"/>
    <w:rsid w:val="00B63493"/>
    <w:rsid w:val="00B63F48"/>
    <w:rsid w:val="00B64255"/>
    <w:rsid w:val="00B644AD"/>
    <w:rsid w:val="00B64793"/>
    <w:rsid w:val="00B64C93"/>
    <w:rsid w:val="00B65A60"/>
    <w:rsid w:val="00B662A4"/>
    <w:rsid w:val="00B666A6"/>
    <w:rsid w:val="00B66B44"/>
    <w:rsid w:val="00B67988"/>
    <w:rsid w:val="00B7015F"/>
    <w:rsid w:val="00B704DC"/>
    <w:rsid w:val="00B70A04"/>
    <w:rsid w:val="00B71349"/>
    <w:rsid w:val="00B717F5"/>
    <w:rsid w:val="00B71EB5"/>
    <w:rsid w:val="00B72300"/>
    <w:rsid w:val="00B72D5C"/>
    <w:rsid w:val="00B73C4C"/>
    <w:rsid w:val="00B73D73"/>
    <w:rsid w:val="00B7492B"/>
    <w:rsid w:val="00B75178"/>
    <w:rsid w:val="00B760D4"/>
    <w:rsid w:val="00B768DF"/>
    <w:rsid w:val="00B7717F"/>
    <w:rsid w:val="00B77768"/>
    <w:rsid w:val="00B77D2C"/>
    <w:rsid w:val="00B77D2F"/>
    <w:rsid w:val="00B78E19"/>
    <w:rsid w:val="00B81079"/>
    <w:rsid w:val="00B8113F"/>
    <w:rsid w:val="00B8197F"/>
    <w:rsid w:val="00B823D8"/>
    <w:rsid w:val="00B82594"/>
    <w:rsid w:val="00B82756"/>
    <w:rsid w:val="00B82E82"/>
    <w:rsid w:val="00B8319F"/>
    <w:rsid w:val="00B83206"/>
    <w:rsid w:val="00B835C4"/>
    <w:rsid w:val="00B8403A"/>
    <w:rsid w:val="00B84381"/>
    <w:rsid w:val="00B844C6"/>
    <w:rsid w:val="00B8569B"/>
    <w:rsid w:val="00B858B4"/>
    <w:rsid w:val="00B85C56"/>
    <w:rsid w:val="00B86AE0"/>
    <w:rsid w:val="00B86CE9"/>
    <w:rsid w:val="00B870EF"/>
    <w:rsid w:val="00B90242"/>
    <w:rsid w:val="00B9262C"/>
    <w:rsid w:val="00B93F63"/>
    <w:rsid w:val="00B940C0"/>
    <w:rsid w:val="00B953C5"/>
    <w:rsid w:val="00B95857"/>
    <w:rsid w:val="00B966C5"/>
    <w:rsid w:val="00B96868"/>
    <w:rsid w:val="00B96E75"/>
    <w:rsid w:val="00B971A2"/>
    <w:rsid w:val="00B97A6F"/>
    <w:rsid w:val="00B97C89"/>
    <w:rsid w:val="00BA0884"/>
    <w:rsid w:val="00BA1954"/>
    <w:rsid w:val="00BA309D"/>
    <w:rsid w:val="00BA4880"/>
    <w:rsid w:val="00BA4A72"/>
    <w:rsid w:val="00BA535A"/>
    <w:rsid w:val="00BA6399"/>
    <w:rsid w:val="00BA65F8"/>
    <w:rsid w:val="00BA684F"/>
    <w:rsid w:val="00BA76C6"/>
    <w:rsid w:val="00BA7D0B"/>
    <w:rsid w:val="00BAB1B8"/>
    <w:rsid w:val="00BAF37C"/>
    <w:rsid w:val="00BB03D6"/>
    <w:rsid w:val="00BB04A9"/>
    <w:rsid w:val="00BB07D7"/>
    <w:rsid w:val="00BB1B67"/>
    <w:rsid w:val="00BB23C9"/>
    <w:rsid w:val="00BB25D8"/>
    <w:rsid w:val="00BB28EA"/>
    <w:rsid w:val="00BB3560"/>
    <w:rsid w:val="00BB3AEC"/>
    <w:rsid w:val="00BB4016"/>
    <w:rsid w:val="00BB4FA2"/>
    <w:rsid w:val="00BB559C"/>
    <w:rsid w:val="00BB5E95"/>
    <w:rsid w:val="00BB674E"/>
    <w:rsid w:val="00BB6B49"/>
    <w:rsid w:val="00BB7014"/>
    <w:rsid w:val="00BB731A"/>
    <w:rsid w:val="00BC0302"/>
    <w:rsid w:val="00BC033E"/>
    <w:rsid w:val="00BC0975"/>
    <w:rsid w:val="00BC0A0C"/>
    <w:rsid w:val="00BC0A21"/>
    <w:rsid w:val="00BC1218"/>
    <w:rsid w:val="00BC1255"/>
    <w:rsid w:val="00BC342F"/>
    <w:rsid w:val="00BC38E8"/>
    <w:rsid w:val="00BC39CE"/>
    <w:rsid w:val="00BC612D"/>
    <w:rsid w:val="00BC6262"/>
    <w:rsid w:val="00BC651D"/>
    <w:rsid w:val="00BC6545"/>
    <w:rsid w:val="00BC6C20"/>
    <w:rsid w:val="00BC7C0D"/>
    <w:rsid w:val="00BC7E99"/>
    <w:rsid w:val="00BC9098"/>
    <w:rsid w:val="00BD0194"/>
    <w:rsid w:val="00BD0B1F"/>
    <w:rsid w:val="00BD2BE9"/>
    <w:rsid w:val="00BD34B3"/>
    <w:rsid w:val="00BD4F11"/>
    <w:rsid w:val="00BD577F"/>
    <w:rsid w:val="00BD58FD"/>
    <w:rsid w:val="00BD59B8"/>
    <w:rsid w:val="00BD5BD6"/>
    <w:rsid w:val="00BD5EB2"/>
    <w:rsid w:val="00BD5F1D"/>
    <w:rsid w:val="00BD67A1"/>
    <w:rsid w:val="00BD732E"/>
    <w:rsid w:val="00BD772A"/>
    <w:rsid w:val="00BD785D"/>
    <w:rsid w:val="00BE026D"/>
    <w:rsid w:val="00BE045E"/>
    <w:rsid w:val="00BE0B66"/>
    <w:rsid w:val="00BE0B68"/>
    <w:rsid w:val="00BE0F80"/>
    <w:rsid w:val="00BE1308"/>
    <w:rsid w:val="00BE19DC"/>
    <w:rsid w:val="00BE25EF"/>
    <w:rsid w:val="00BE2DA9"/>
    <w:rsid w:val="00BE328A"/>
    <w:rsid w:val="00BE3582"/>
    <w:rsid w:val="00BE4039"/>
    <w:rsid w:val="00BE4CBB"/>
    <w:rsid w:val="00BE4D7D"/>
    <w:rsid w:val="00BE5AB4"/>
    <w:rsid w:val="00BE5B73"/>
    <w:rsid w:val="00BE5E2B"/>
    <w:rsid w:val="00BE5E4F"/>
    <w:rsid w:val="00BE6A40"/>
    <w:rsid w:val="00BE7CFB"/>
    <w:rsid w:val="00BF0D8E"/>
    <w:rsid w:val="00BF1084"/>
    <w:rsid w:val="00BF325D"/>
    <w:rsid w:val="00BF4866"/>
    <w:rsid w:val="00BF4E90"/>
    <w:rsid w:val="00BF5033"/>
    <w:rsid w:val="00BF5278"/>
    <w:rsid w:val="00BF57C9"/>
    <w:rsid w:val="00BF5ABD"/>
    <w:rsid w:val="00BF5EE3"/>
    <w:rsid w:val="00BF605D"/>
    <w:rsid w:val="00BF6A58"/>
    <w:rsid w:val="00BF778E"/>
    <w:rsid w:val="00BF78ED"/>
    <w:rsid w:val="00C01C58"/>
    <w:rsid w:val="00C01FBD"/>
    <w:rsid w:val="00C02169"/>
    <w:rsid w:val="00C02DBE"/>
    <w:rsid w:val="00C03428"/>
    <w:rsid w:val="00C03942"/>
    <w:rsid w:val="00C03FD1"/>
    <w:rsid w:val="00C05940"/>
    <w:rsid w:val="00C06CB8"/>
    <w:rsid w:val="00C071EF"/>
    <w:rsid w:val="00C113DE"/>
    <w:rsid w:val="00C11605"/>
    <w:rsid w:val="00C1169A"/>
    <w:rsid w:val="00C11E35"/>
    <w:rsid w:val="00C126E5"/>
    <w:rsid w:val="00C12DF0"/>
    <w:rsid w:val="00C13017"/>
    <w:rsid w:val="00C133C9"/>
    <w:rsid w:val="00C1457D"/>
    <w:rsid w:val="00C1467F"/>
    <w:rsid w:val="00C1513C"/>
    <w:rsid w:val="00C16021"/>
    <w:rsid w:val="00C16E27"/>
    <w:rsid w:val="00C16FB6"/>
    <w:rsid w:val="00C17A4E"/>
    <w:rsid w:val="00C17DC8"/>
    <w:rsid w:val="00C2188F"/>
    <w:rsid w:val="00C21ED3"/>
    <w:rsid w:val="00C21F8C"/>
    <w:rsid w:val="00C2230F"/>
    <w:rsid w:val="00C227E8"/>
    <w:rsid w:val="00C23A61"/>
    <w:rsid w:val="00C23BCF"/>
    <w:rsid w:val="00C23F6B"/>
    <w:rsid w:val="00C24E32"/>
    <w:rsid w:val="00C25531"/>
    <w:rsid w:val="00C255CA"/>
    <w:rsid w:val="00C2578D"/>
    <w:rsid w:val="00C25D8C"/>
    <w:rsid w:val="00C26410"/>
    <w:rsid w:val="00C269E7"/>
    <w:rsid w:val="00C27A74"/>
    <w:rsid w:val="00C27D52"/>
    <w:rsid w:val="00C301B1"/>
    <w:rsid w:val="00C3091F"/>
    <w:rsid w:val="00C30A1B"/>
    <w:rsid w:val="00C31088"/>
    <w:rsid w:val="00C3182E"/>
    <w:rsid w:val="00C31878"/>
    <w:rsid w:val="00C320BB"/>
    <w:rsid w:val="00C32CE0"/>
    <w:rsid w:val="00C32DD1"/>
    <w:rsid w:val="00C33229"/>
    <w:rsid w:val="00C33AAC"/>
    <w:rsid w:val="00C33C8D"/>
    <w:rsid w:val="00C346D4"/>
    <w:rsid w:val="00C34BC2"/>
    <w:rsid w:val="00C354C9"/>
    <w:rsid w:val="00C354E0"/>
    <w:rsid w:val="00C3568E"/>
    <w:rsid w:val="00C357C1"/>
    <w:rsid w:val="00C360E6"/>
    <w:rsid w:val="00C3667E"/>
    <w:rsid w:val="00C36AD8"/>
    <w:rsid w:val="00C376F7"/>
    <w:rsid w:val="00C37D91"/>
    <w:rsid w:val="00C37FB3"/>
    <w:rsid w:val="00C40D79"/>
    <w:rsid w:val="00C414CA"/>
    <w:rsid w:val="00C41B78"/>
    <w:rsid w:val="00C42884"/>
    <w:rsid w:val="00C43227"/>
    <w:rsid w:val="00C43ACD"/>
    <w:rsid w:val="00C44D7B"/>
    <w:rsid w:val="00C456C1"/>
    <w:rsid w:val="00C4597E"/>
    <w:rsid w:val="00C46190"/>
    <w:rsid w:val="00C46451"/>
    <w:rsid w:val="00C468EE"/>
    <w:rsid w:val="00C475B3"/>
    <w:rsid w:val="00C47888"/>
    <w:rsid w:val="00C47BB1"/>
    <w:rsid w:val="00C47CF2"/>
    <w:rsid w:val="00C509E4"/>
    <w:rsid w:val="00C51143"/>
    <w:rsid w:val="00C51873"/>
    <w:rsid w:val="00C54824"/>
    <w:rsid w:val="00C549D4"/>
    <w:rsid w:val="00C560D3"/>
    <w:rsid w:val="00C56D35"/>
    <w:rsid w:val="00C5727F"/>
    <w:rsid w:val="00C573CF"/>
    <w:rsid w:val="00C57747"/>
    <w:rsid w:val="00C57748"/>
    <w:rsid w:val="00C577DE"/>
    <w:rsid w:val="00C57964"/>
    <w:rsid w:val="00C61CFA"/>
    <w:rsid w:val="00C62665"/>
    <w:rsid w:val="00C62863"/>
    <w:rsid w:val="00C63C90"/>
    <w:rsid w:val="00C63FF3"/>
    <w:rsid w:val="00C64651"/>
    <w:rsid w:val="00C64C4D"/>
    <w:rsid w:val="00C6507A"/>
    <w:rsid w:val="00C66A41"/>
    <w:rsid w:val="00C66EF7"/>
    <w:rsid w:val="00C674F3"/>
    <w:rsid w:val="00C69AD2"/>
    <w:rsid w:val="00C720FC"/>
    <w:rsid w:val="00C73CFE"/>
    <w:rsid w:val="00C74490"/>
    <w:rsid w:val="00C746D7"/>
    <w:rsid w:val="00C807E0"/>
    <w:rsid w:val="00C81ACF"/>
    <w:rsid w:val="00C8258D"/>
    <w:rsid w:val="00C82A8E"/>
    <w:rsid w:val="00C82AA5"/>
    <w:rsid w:val="00C82D99"/>
    <w:rsid w:val="00C8383D"/>
    <w:rsid w:val="00C8619A"/>
    <w:rsid w:val="00C869D1"/>
    <w:rsid w:val="00C87608"/>
    <w:rsid w:val="00C87B7F"/>
    <w:rsid w:val="00C87E4A"/>
    <w:rsid w:val="00C900EC"/>
    <w:rsid w:val="00C902B1"/>
    <w:rsid w:val="00C90B52"/>
    <w:rsid w:val="00C90D6C"/>
    <w:rsid w:val="00C91173"/>
    <w:rsid w:val="00C91C5C"/>
    <w:rsid w:val="00C91FC4"/>
    <w:rsid w:val="00C92C00"/>
    <w:rsid w:val="00C92C7E"/>
    <w:rsid w:val="00C95326"/>
    <w:rsid w:val="00C95841"/>
    <w:rsid w:val="00C9744F"/>
    <w:rsid w:val="00C97E77"/>
    <w:rsid w:val="00CA01EF"/>
    <w:rsid w:val="00CA0541"/>
    <w:rsid w:val="00CA1CEA"/>
    <w:rsid w:val="00CA2D87"/>
    <w:rsid w:val="00CA35DE"/>
    <w:rsid w:val="00CA3A4B"/>
    <w:rsid w:val="00CA3F00"/>
    <w:rsid w:val="00CA4271"/>
    <w:rsid w:val="00CA43B0"/>
    <w:rsid w:val="00CA531E"/>
    <w:rsid w:val="00CA5435"/>
    <w:rsid w:val="00CA6467"/>
    <w:rsid w:val="00CA65CE"/>
    <w:rsid w:val="00CA6A24"/>
    <w:rsid w:val="00CA6D1A"/>
    <w:rsid w:val="00CA7189"/>
    <w:rsid w:val="00CB0F67"/>
    <w:rsid w:val="00CB14A0"/>
    <w:rsid w:val="00CB1644"/>
    <w:rsid w:val="00CB1880"/>
    <w:rsid w:val="00CB1E13"/>
    <w:rsid w:val="00CB2DED"/>
    <w:rsid w:val="00CB2FC8"/>
    <w:rsid w:val="00CB3A92"/>
    <w:rsid w:val="00CB4010"/>
    <w:rsid w:val="00CB489A"/>
    <w:rsid w:val="00CB498F"/>
    <w:rsid w:val="00CB52A9"/>
    <w:rsid w:val="00CB667F"/>
    <w:rsid w:val="00CB73C3"/>
    <w:rsid w:val="00CC0365"/>
    <w:rsid w:val="00CC093A"/>
    <w:rsid w:val="00CC0B65"/>
    <w:rsid w:val="00CC21F5"/>
    <w:rsid w:val="00CC22BA"/>
    <w:rsid w:val="00CC2591"/>
    <w:rsid w:val="00CC2A5A"/>
    <w:rsid w:val="00CC2CC3"/>
    <w:rsid w:val="00CC3683"/>
    <w:rsid w:val="00CC371A"/>
    <w:rsid w:val="00CC37DD"/>
    <w:rsid w:val="00CC45B1"/>
    <w:rsid w:val="00CC5992"/>
    <w:rsid w:val="00CC5C5E"/>
    <w:rsid w:val="00CC6A96"/>
    <w:rsid w:val="00CC75CE"/>
    <w:rsid w:val="00CCC82B"/>
    <w:rsid w:val="00CD02B1"/>
    <w:rsid w:val="00CD05EE"/>
    <w:rsid w:val="00CD10E5"/>
    <w:rsid w:val="00CD202D"/>
    <w:rsid w:val="00CD344E"/>
    <w:rsid w:val="00CD4B92"/>
    <w:rsid w:val="00CD4FEF"/>
    <w:rsid w:val="00CD7EA6"/>
    <w:rsid w:val="00CE02E6"/>
    <w:rsid w:val="00CE0B5B"/>
    <w:rsid w:val="00CE2A5C"/>
    <w:rsid w:val="00CE2BE2"/>
    <w:rsid w:val="00CE2E48"/>
    <w:rsid w:val="00CE300F"/>
    <w:rsid w:val="00CE3874"/>
    <w:rsid w:val="00CE3D99"/>
    <w:rsid w:val="00CE4EB0"/>
    <w:rsid w:val="00CE4F68"/>
    <w:rsid w:val="00CE557D"/>
    <w:rsid w:val="00CE6385"/>
    <w:rsid w:val="00CE6603"/>
    <w:rsid w:val="00CE71BC"/>
    <w:rsid w:val="00CE7312"/>
    <w:rsid w:val="00CE77CE"/>
    <w:rsid w:val="00CE7C1C"/>
    <w:rsid w:val="00CE7F79"/>
    <w:rsid w:val="00CE7F94"/>
    <w:rsid w:val="00CE8D67"/>
    <w:rsid w:val="00CF0AA1"/>
    <w:rsid w:val="00CF1054"/>
    <w:rsid w:val="00CF13A9"/>
    <w:rsid w:val="00CF14B4"/>
    <w:rsid w:val="00CF1CAF"/>
    <w:rsid w:val="00CF2216"/>
    <w:rsid w:val="00CF2528"/>
    <w:rsid w:val="00CF3E23"/>
    <w:rsid w:val="00CF40E6"/>
    <w:rsid w:val="00CF46A6"/>
    <w:rsid w:val="00CF4E9E"/>
    <w:rsid w:val="00CF5860"/>
    <w:rsid w:val="00CF75A6"/>
    <w:rsid w:val="00CF7A77"/>
    <w:rsid w:val="00CF7CFD"/>
    <w:rsid w:val="00CFB526"/>
    <w:rsid w:val="00D006CA"/>
    <w:rsid w:val="00D00DAC"/>
    <w:rsid w:val="00D00E56"/>
    <w:rsid w:val="00D016FA"/>
    <w:rsid w:val="00D02504"/>
    <w:rsid w:val="00D033E3"/>
    <w:rsid w:val="00D0388C"/>
    <w:rsid w:val="00D03AE5"/>
    <w:rsid w:val="00D0444E"/>
    <w:rsid w:val="00D04680"/>
    <w:rsid w:val="00D048BF"/>
    <w:rsid w:val="00D0527D"/>
    <w:rsid w:val="00D05F29"/>
    <w:rsid w:val="00D0612E"/>
    <w:rsid w:val="00D076AF"/>
    <w:rsid w:val="00D07B78"/>
    <w:rsid w:val="00D104C3"/>
    <w:rsid w:val="00D12698"/>
    <w:rsid w:val="00D141B9"/>
    <w:rsid w:val="00D14CB5"/>
    <w:rsid w:val="00D14D29"/>
    <w:rsid w:val="00D158E8"/>
    <w:rsid w:val="00D16473"/>
    <w:rsid w:val="00D164C1"/>
    <w:rsid w:val="00D16C5B"/>
    <w:rsid w:val="00D16E05"/>
    <w:rsid w:val="00D17071"/>
    <w:rsid w:val="00D1777A"/>
    <w:rsid w:val="00D2042E"/>
    <w:rsid w:val="00D205F8"/>
    <w:rsid w:val="00D20ACA"/>
    <w:rsid w:val="00D2105F"/>
    <w:rsid w:val="00D217AF"/>
    <w:rsid w:val="00D2192F"/>
    <w:rsid w:val="00D21EBB"/>
    <w:rsid w:val="00D21FD8"/>
    <w:rsid w:val="00D226E6"/>
    <w:rsid w:val="00D2388B"/>
    <w:rsid w:val="00D23CA7"/>
    <w:rsid w:val="00D2445B"/>
    <w:rsid w:val="00D24FA2"/>
    <w:rsid w:val="00D256B9"/>
    <w:rsid w:val="00D25E71"/>
    <w:rsid w:val="00D30F42"/>
    <w:rsid w:val="00D31840"/>
    <w:rsid w:val="00D32A37"/>
    <w:rsid w:val="00D32C13"/>
    <w:rsid w:val="00D32DB2"/>
    <w:rsid w:val="00D33128"/>
    <w:rsid w:val="00D338A8"/>
    <w:rsid w:val="00D34D78"/>
    <w:rsid w:val="00D34F10"/>
    <w:rsid w:val="00D3500B"/>
    <w:rsid w:val="00D351B4"/>
    <w:rsid w:val="00D359F2"/>
    <w:rsid w:val="00D374CB"/>
    <w:rsid w:val="00D40612"/>
    <w:rsid w:val="00D4061B"/>
    <w:rsid w:val="00D40D5F"/>
    <w:rsid w:val="00D40DF3"/>
    <w:rsid w:val="00D42144"/>
    <w:rsid w:val="00D42EF0"/>
    <w:rsid w:val="00D447DF"/>
    <w:rsid w:val="00D44FCA"/>
    <w:rsid w:val="00D45E11"/>
    <w:rsid w:val="00D45FF0"/>
    <w:rsid w:val="00D46445"/>
    <w:rsid w:val="00D46A13"/>
    <w:rsid w:val="00D47C79"/>
    <w:rsid w:val="00D47ECA"/>
    <w:rsid w:val="00D4C720"/>
    <w:rsid w:val="00D5006A"/>
    <w:rsid w:val="00D5021D"/>
    <w:rsid w:val="00D5072E"/>
    <w:rsid w:val="00D50A25"/>
    <w:rsid w:val="00D51555"/>
    <w:rsid w:val="00D51C67"/>
    <w:rsid w:val="00D52DD9"/>
    <w:rsid w:val="00D53D37"/>
    <w:rsid w:val="00D53DDE"/>
    <w:rsid w:val="00D53FDA"/>
    <w:rsid w:val="00D541F7"/>
    <w:rsid w:val="00D5463D"/>
    <w:rsid w:val="00D55018"/>
    <w:rsid w:val="00D5699F"/>
    <w:rsid w:val="00D56D52"/>
    <w:rsid w:val="00D57485"/>
    <w:rsid w:val="00D60772"/>
    <w:rsid w:val="00D61F8E"/>
    <w:rsid w:val="00D631D2"/>
    <w:rsid w:val="00D63505"/>
    <w:rsid w:val="00D63B4E"/>
    <w:rsid w:val="00D64054"/>
    <w:rsid w:val="00D641B4"/>
    <w:rsid w:val="00D64593"/>
    <w:rsid w:val="00D655EA"/>
    <w:rsid w:val="00D657B6"/>
    <w:rsid w:val="00D663AA"/>
    <w:rsid w:val="00D666A8"/>
    <w:rsid w:val="00D66E27"/>
    <w:rsid w:val="00D67070"/>
    <w:rsid w:val="00D70088"/>
    <w:rsid w:val="00D70D84"/>
    <w:rsid w:val="00D71CC1"/>
    <w:rsid w:val="00D72517"/>
    <w:rsid w:val="00D72CE8"/>
    <w:rsid w:val="00D738E5"/>
    <w:rsid w:val="00D73921"/>
    <w:rsid w:val="00D73C05"/>
    <w:rsid w:val="00D73E03"/>
    <w:rsid w:val="00D74D88"/>
    <w:rsid w:val="00D75C6C"/>
    <w:rsid w:val="00D7621C"/>
    <w:rsid w:val="00D7656C"/>
    <w:rsid w:val="00D77EED"/>
    <w:rsid w:val="00D7E2A0"/>
    <w:rsid w:val="00D7E72B"/>
    <w:rsid w:val="00D81042"/>
    <w:rsid w:val="00D8114D"/>
    <w:rsid w:val="00D8152C"/>
    <w:rsid w:val="00D82002"/>
    <w:rsid w:val="00D8266B"/>
    <w:rsid w:val="00D834A0"/>
    <w:rsid w:val="00D8399B"/>
    <w:rsid w:val="00D84021"/>
    <w:rsid w:val="00D8462E"/>
    <w:rsid w:val="00D84DD3"/>
    <w:rsid w:val="00D850A4"/>
    <w:rsid w:val="00D85858"/>
    <w:rsid w:val="00D85ADC"/>
    <w:rsid w:val="00D86313"/>
    <w:rsid w:val="00D875A3"/>
    <w:rsid w:val="00D87648"/>
    <w:rsid w:val="00D90033"/>
    <w:rsid w:val="00D901FF"/>
    <w:rsid w:val="00D9090B"/>
    <w:rsid w:val="00D91C8D"/>
    <w:rsid w:val="00D92115"/>
    <w:rsid w:val="00D925AF"/>
    <w:rsid w:val="00D92C3C"/>
    <w:rsid w:val="00D9378C"/>
    <w:rsid w:val="00D967A0"/>
    <w:rsid w:val="00D96E43"/>
    <w:rsid w:val="00D9703C"/>
    <w:rsid w:val="00DA0468"/>
    <w:rsid w:val="00DA073D"/>
    <w:rsid w:val="00DA08A3"/>
    <w:rsid w:val="00DA169B"/>
    <w:rsid w:val="00DA211A"/>
    <w:rsid w:val="00DA221D"/>
    <w:rsid w:val="00DA3DD2"/>
    <w:rsid w:val="00DA3E16"/>
    <w:rsid w:val="00DA433B"/>
    <w:rsid w:val="00DA4FBC"/>
    <w:rsid w:val="00DA5276"/>
    <w:rsid w:val="00DA5DA8"/>
    <w:rsid w:val="00DA62D9"/>
    <w:rsid w:val="00DA6449"/>
    <w:rsid w:val="00DA7331"/>
    <w:rsid w:val="00DB0741"/>
    <w:rsid w:val="00DB08B4"/>
    <w:rsid w:val="00DB1095"/>
    <w:rsid w:val="00DB306E"/>
    <w:rsid w:val="00DB53F6"/>
    <w:rsid w:val="00DB5DBF"/>
    <w:rsid w:val="00DB6404"/>
    <w:rsid w:val="00DB64A3"/>
    <w:rsid w:val="00DB66A2"/>
    <w:rsid w:val="00DB6C91"/>
    <w:rsid w:val="00DB6E2C"/>
    <w:rsid w:val="00DB74B5"/>
    <w:rsid w:val="00DB7C29"/>
    <w:rsid w:val="00DC03ED"/>
    <w:rsid w:val="00DC0604"/>
    <w:rsid w:val="00DC0C8B"/>
    <w:rsid w:val="00DC1166"/>
    <w:rsid w:val="00DC11E9"/>
    <w:rsid w:val="00DC1ACF"/>
    <w:rsid w:val="00DC1C63"/>
    <w:rsid w:val="00DC34FF"/>
    <w:rsid w:val="00DC3BF9"/>
    <w:rsid w:val="00DC3F92"/>
    <w:rsid w:val="00DC42BD"/>
    <w:rsid w:val="00DC4BB7"/>
    <w:rsid w:val="00DC5272"/>
    <w:rsid w:val="00DC52AB"/>
    <w:rsid w:val="00DC5334"/>
    <w:rsid w:val="00DC53F9"/>
    <w:rsid w:val="00DC6A33"/>
    <w:rsid w:val="00DC7406"/>
    <w:rsid w:val="00DD0A9D"/>
    <w:rsid w:val="00DD17CD"/>
    <w:rsid w:val="00DD2038"/>
    <w:rsid w:val="00DD27C9"/>
    <w:rsid w:val="00DD2E4A"/>
    <w:rsid w:val="00DD3995"/>
    <w:rsid w:val="00DD42B5"/>
    <w:rsid w:val="00DD4356"/>
    <w:rsid w:val="00DD4784"/>
    <w:rsid w:val="00DD4C8B"/>
    <w:rsid w:val="00DD4E92"/>
    <w:rsid w:val="00DD5036"/>
    <w:rsid w:val="00DD525B"/>
    <w:rsid w:val="00DD55E1"/>
    <w:rsid w:val="00DD5E54"/>
    <w:rsid w:val="00DD6117"/>
    <w:rsid w:val="00DD6657"/>
    <w:rsid w:val="00DD7C30"/>
    <w:rsid w:val="00DE1134"/>
    <w:rsid w:val="00DE1D3B"/>
    <w:rsid w:val="00DE20FB"/>
    <w:rsid w:val="00DE23A2"/>
    <w:rsid w:val="00DE2E18"/>
    <w:rsid w:val="00DE354D"/>
    <w:rsid w:val="00DE3F04"/>
    <w:rsid w:val="00DE4907"/>
    <w:rsid w:val="00DE4CAE"/>
    <w:rsid w:val="00DE774E"/>
    <w:rsid w:val="00DE7855"/>
    <w:rsid w:val="00DE78A6"/>
    <w:rsid w:val="00DF067C"/>
    <w:rsid w:val="00DF1052"/>
    <w:rsid w:val="00DF11A5"/>
    <w:rsid w:val="00DF1D04"/>
    <w:rsid w:val="00DF204A"/>
    <w:rsid w:val="00DF380A"/>
    <w:rsid w:val="00DF3CDB"/>
    <w:rsid w:val="00DF408C"/>
    <w:rsid w:val="00DF4CA3"/>
    <w:rsid w:val="00DF5AB8"/>
    <w:rsid w:val="00DF66B3"/>
    <w:rsid w:val="00DF704F"/>
    <w:rsid w:val="00DF7555"/>
    <w:rsid w:val="00E008CB"/>
    <w:rsid w:val="00E01D33"/>
    <w:rsid w:val="00E02FBD"/>
    <w:rsid w:val="00E038B6"/>
    <w:rsid w:val="00E04680"/>
    <w:rsid w:val="00E04CB0"/>
    <w:rsid w:val="00E06B20"/>
    <w:rsid w:val="00E06E09"/>
    <w:rsid w:val="00E074C1"/>
    <w:rsid w:val="00E07D49"/>
    <w:rsid w:val="00E11051"/>
    <w:rsid w:val="00E113C7"/>
    <w:rsid w:val="00E11508"/>
    <w:rsid w:val="00E1356E"/>
    <w:rsid w:val="00E1392D"/>
    <w:rsid w:val="00E15C09"/>
    <w:rsid w:val="00E15C7F"/>
    <w:rsid w:val="00E1615D"/>
    <w:rsid w:val="00E178D2"/>
    <w:rsid w:val="00E201DC"/>
    <w:rsid w:val="00E21EBA"/>
    <w:rsid w:val="00E22149"/>
    <w:rsid w:val="00E22EC5"/>
    <w:rsid w:val="00E23330"/>
    <w:rsid w:val="00E23A6D"/>
    <w:rsid w:val="00E249DA"/>
    <w:rsid w:val="00E24B02"/>
    <w:rsid w:val="00E25013"/>
    <w:rsid w:val="00E26881"/>
    <w:rsid w:val="00E268FC"/>
    <w:rsid w:val="00E26C9D"/>
    <w:rsid w:val="00E26EFB"/>
    <w:rsid w:val="00E30070"/>
    <w:rsid w:val="00E30711"/>
    <w:rsid w:val="00E310D8"/>
    <w:rsid w:val="00E31165"/>
    <w:rsid w:val="00E3144E"/>
    <w:rsid w:val="00E3156D"/>
    <w:rsid w:val="00E317CB"/>
    <w:rsid w:val="00E319D6"/>
    <w:rsid w:val="00E31AC1"/>
    <w:rsid w:val="00E332F7"/>
    <w:rsid w:val="00E3335B"/>
    <w:rsid w:val="00E33AD4"/>
    <w:rsid w:val="00E33C9B"/>
    <w:rsid w:val="00E33D2A"/>
    <w:rsid w:val="00E33F4D"/>
    <w:rsid w:val="00E342F2"/>
    <w:rsid w:val="00E351F3"/>
    <w:rsid w:val="00E35970"/>
    <w:rsid w:val="00E35DA9"/>
    <w:rsid w:val="00E36528"/>
    <w:rsid w:val="00E367FA"/>
    <w:rsid w:val="00E36BE6"/>
    <w:rsid w:val="00E36CF1"/>
    <w:rsid w:val="00E37DBF"/>
    <w:rsid w:val="00E4026B"/>
    <w:rsid w:val="00E41214"/>
    <w:rsid w:val="00E41290"/>
    <w:rsid w:val="00E414D1"/>
    <w:rsid w:val="00E41B0D"/>
    <w:rsid w:val="00E41F53"/>
    <w:rsid w:val="00E41F8A"/>
    <w:rsid w:val="00E42288"/>
    <w:rsid w:val="00E42953"/>
    <w:rsid w:val="00E43098"/>
    <w:rsid w:val="00E4335D"/>
    <w:rsid w:val="00E43806"/>
    <w:rsid w:val="00E43C64"/>
    <w:rsid w:val="00E43EED"/>
    <w:rsid w:val="00E44040"/>
    <w:rsid w:val="00E444EB"/>
    <w:rsid w:val="00E4486E"/>
    <w:rsid w:val="00E44CC3"/>
    <w:rsid w:val="00E44D09"/>
    <w:rsid w:val="00E45232"/>
    <w:rsid w:val="00E45298"/>
    <w:rsid w:val="00E460F2"/>
    <w:rsid w:val="00E4739A"/>
    <w:rsid w:val="00E47DA7"/>
    <w:rsid w:val="00E47EF9"/>
    <w:rsid w:val="00E47FD0"/>
    <w:rsid w:val="00E51342"/>
    <w:rsid w:val="00E5137B"/>
    <w:rsid w:val="00E517C7"/>
    <w:rsid w:val="00E522A8"/>
    <w:rsid w:val="00E55425"/>
    <w:rsid w:val="00E555CB"/>
    <w:rsid w:val="00E55978"/>
    <w:rsid w:val="00E559E3"/>
    <w:rsid w:val="00E56A31"/>
    <w:rsid w:val="00E56BBE"/>
    <w:rsid w:val="00E5798B"/>
    <w:rsid w:val="00E57B95"/>
    <w:rsid w:val="00E5E8D2"/>
    <w:rsid w:val="00E609CB"/>
    <w:rsid w:val="00E609F1"/>
    <w:rsid w:val="00E610DE"/>
    <w:rsid w:val="00E62BAC"/>
    <w:rsid w:val="00E62EFC"/>
    <w:rsid w:val="00E65988"/>
    <w:rsid w:val="00E66349"/>
    <w:rsid w:val="00E677A6"/>
    <w:rsid w:val="00E67BEC"/>
    <w:rsid w:val="00E7044A"/>
    <w:rsid w:val="00E70BDC"/>
    <w:rsid w:val="00E70D49"/>
    <w:rsid w:val="00E71089"/>
    <w:rsid w:val="00E71171"/>
    <w:rsid w:val="00E7136E"/>
    <w:rsid w:val="00E7151D"/>
    <w:rsid w:val="00E716BD"/>
    <w:rsid w:val="00E729AA"/>
    <w:rsid w:val="00E72B79"/>
    <w:rsid w:val="00E72D46"/>
    <w:rsid w:val="00E743CA"/>
    <w:rsid w:val="00E747AD"/>
    <w:rsid w:val="00E75541"/>
    <w:rsid w:val="00E760EE"/>
    <w:rsid w:val="00E7613E"/>
    <w:rsid w:val="00E76BE5"/>
    <w:rsid w:val="00E770C8"/>
    <w:rsid w:val="00E800E1"/>
    <w:rsid w:val="00E80629"/>
    <w:rsid w:val="00E80949"/>
    <w:rsid w:val="00E80B44"/>
    <w:rsid w:val="00E80CA7"/>
    <w:rsid w:val="00E810EE"/>
    <w:rsid w:val="00E81F9B"/>
    <w:rsid w:val="00E81FED"/>
    <w:rsid w:val="00E820D2"/>
    <w:rsid w:val="00E82DCD"/>
    <w:rsid w:val="00E82E58"/>
    <w:rsid w:val="00E83501"/>
    <w:rsid w:val="00E8399A"/>
    <w:rsid w:val="00E84213"/>
    <w:rsid w:val="00E8421B"/>
    <w:rsid w:val="00E85213"/>
    <w:rsid w:val="00E85643"/>
    <w:rsid w:val="00E856F5"/>
    <w:rsid w:val="00E85E0F"/>
    <w:rsid w:val="00E86B74"/>
    <w:rsid w:val="00E87472"/>
    <w:rsid w:val="00E91C05"/>
    <w:rsid w:val="00E91C5A"/>
    <w:rsid w:val="00E9225C"/>
    <w:rsid w:val="00E9232C"/>
    <w:rsid w:val="00E92444"/>
    <w:rsid w:val="00E926C5"/>
    <w:rsid w:val="00E92E35"/>
    <w:rsid w:val="00E93696"/>
    <w:rsid w:val="00E93A86"/>
    <w:rsid w:val="00E943DF"/>
    <w:rsid w:val="00E94AF3"/>
    <w:rsid w:val="00E953DD"/>
    <w:rsid w:val="00E9541F"/>
    <w:rsid w:val="00E96008"/>
    <w:rsid w:val="00E97973"/>
    <w:rsid w:val="00E97E98"/>
    <w:rsid w:val="00EA1B50"/>
    <w:rsid w:val="00EA1CE9"/>
    <w:rsid w:val="00EA241A"/>
    <w:rsid w:val="00EA2AEB"/>
    <w:rsid w:val="00EA2C57"/>
    <w:rsid w:val="00EA3405"/>
    <w:rsid w:val="00EA3637"/>
    <w:rsid w:val="00EA41E2"/>
    <w:rsid w:val="00EA47A5"/>
    <w:rsid w:val="00EA4C99"/>
    <w:rsid w:val="00EA5468"/>
    <w:rsid w:val="00EA5DC2"/>
    <w:rsid w:val="00EA65E0"/>
    <w:rsid w:val="00EA66C4"/>
    <w:rsid w:val="00EA78CC"/>
    <w:rsid w:val="00EA7A13"/>
    <w:rsid w:val="00EA7D77"/>
    <w:rsid w:val="00EB00F1"/>
    <w:rsid w:val="00EB01D8"/>
    <w:rsid w:val="00EB02C4"/>
    <w:rsid w:val="00EB0769"/>
    <w:rsid w:val="00EB09D8"/>
    <w:rsid w:val="00EB1D55"/>
    <w:rsid w:val="00EB2717"/>
    <w:rsid w:val="00EB541B"/>
    <w:rsid w:val="00EB55A3"/>
    <w:rsid w:val="00EB7226"/>
    <w:rsid w:val="00EB7322"/>
    <w:rsid w:val="00EB73D8"/>
    <w:rsid w:val="00EC0680"/>
    <w:rsid w:val="00EC11E0"/>
    <w:rsid w:val="00EC168E"/>
    <w:rsid w:val="00EC16A9"/>
    <w:rsid w:val="00EC1A8A"/>
    <w:rsid w:val="00EC2697"/>
    <w:rsid w:val="00EC2873"/>
    <w:rsid w:val="00EC3AFB"/>
    <w:rsid w:val="00EC3B77"/>
    <w:rsid w:val="00EC52C4"/>
    <w:rsid w:val="00EC550C"/>
    <w:rsid w:val="00EC55C4"/>
    <w:rsid w:val="00EC63DD"/>
    <w:rsid w:val="00EC70F6"/>
    <w:rsid w:val="00EC7935"/>
    <w:rsid w:val="00EC7AAD"/>
    <w:rsid w:val="00EC7BBD"/>
    <w:rsid w:val="00EC7C59"/>
    <w:rsid w:val="00ED05D3"/>
    <w:rsid w:val="00ED1079"/>
    <w:rsid w:val="00ED1249"/>
    <w:rsid w:val="00ED17B7"/>
    <w:rsid w:val="00ED32DD"/>
    <w:rsid w:val="00ED39F3"/>
    <w:rsid w:val="00ED4516"/>
    <w:rsid w:val="00ED5C38"/>
    <w:rsid w:val="00ED688E"/>
    <w:rsid w:val="00ED6B72"/>
    <w:rsid w:val="00ED6DD2"/>
    <w:rsid w:val="00ED6F9C"/>
    <w:rsid w:val="00EE0963"/>
    <w:rsid w:val="00EE13D1"/>
    <w:rsid w:val="00EE18E1"/>
    <w:rsid w:val="00EE1C97"/>
    <w:rsid w:val="00EE1ECE"/>
    <w:rsid w:val="00EE2449"/>
    <w:rsid w:val="00EE2C16"/>
    <w:rsid w:val="00EE3862"/>
    <w:rsid w:val="00EE3C5E"/>
    <w:rsid w:val="00EE4034"/>
    <w:rsid w:val="00EE413E"/>
    <w:rsid w:val="00EE53A6"/>
    <w:rsid w:val="00EE5AF9"/>
    <w:rsid w:val="00EE6115"/>
    <w:rsid w:val="00EE6865"/>
    <w:rsid w:val="00EE6AE9"/>
    <w:rsid w:val="00EF00A1"/>
    <w:rsid w:val="00EF311F"/>
    <w:rsid w:val="00EF3DBD"/>
    <w:rsid w:val="00EF3DC5"/>
    <w:rsid w:val="00EF5417"/>
    <w:rsid w:val="00EF5D7F"/>
    <w:rsid w:val="00EF66B6"/>
    <w:rsid w:val="00EF6DB2"/>
    <w:rsid w:val="00EF6E09"/>
    <w:rsid w:val="00EF7448"/>
    <w:rsid w:val="00EF7457"/>
    <w:rsid w:val="00EF7BFC"/>
    <w:rsid w:val="00F0012E"/>
    <w:rsid w:val="00F00156"/>
    <w:rsid w:val="00F010CE"/>
    <w:rsid w:val="00F01A68"/>
    <w:rsid w:val="00F021E6"/>
    <w:rsid w:val="00F02BC0"/>
    <w:rsid w:val="00F039E5"/>
    <w:rsid w:val="00F049EE"/>
    <w:rsid w:val="00F04C59"/>
    <w:rsid w:val="00F04D2A"/>
    <w:rsid w:val="00F04ED0"/>
    <w:rsid w:val="00F05A97"/>
    <w:rsid w:val="00F05E41"/>
    <w:rsid w:val="00F05F9A"/>
    <w:rsid w:val="00F06B2A"/>
    <w:rsid w:val="00F070F4"/>
    <w:rsid w:val="00F07234"/>
    <w:rsid w:val="00F07F8C"/>
    <w:rsid w:val="00F11385"/>
    <w:rsid w:val="00F124AB"/>
    <w:rsid w:val="00F1270C"/>
    <w:rsid w:val="00F12885"/>
    <w:rsid w:val="00F12E05"/>
    <w:rsid w:val="00F1335C"/>
    <w:rsid w:val="00F134C2"/>
    <w:rsid w:val="00F141EA"/>
    <w:rsid w:val="00F142E9"/>
    <w:rsid w:val="00F15696"/>
    <w:rsid w:val="00F162FB"/>
    <w:rsid w:val="00F16498"/>
    <w:rsid w:val="00F178DA"/>
    <w:rsid w:val="00F179D2"/>
    <w:rsid w:val="00F20507"/>
    <w:rsid w:val="00F2053D"/>
    <w:rsid w:val="00F208EF"/>
    <w:rsid w:val="00F21B6F"/>
    <w:rsid w:val="00F2246B"/>
    <w:rsid w:val="00F23761"/>
    <w:rsid w:val="00F24C14"/>
    <w:rsid w:val="00F26140"/>
    <w:rsid w:val="00F26C37"/>
    <w:rsid w:val="00F26EF6"/>
    <w:rsid w:val="00F27955"/>
    <w:rsid w:val="00F27ACE"/>
    <w:rsid w:val="00F308FC"/>
    <w:rsid w:val="00F31B1C"/>
    <w:rsid w:val="00F320D9"/>
    <w:rsid w:val="00F3528A"/>
    <w:rsid w:val="00F36C50"/>
    <w:rsid w:val="00F37DB1"/>
    <w:rsid w:val="00F40544"/>
    <w:rsid w:val="00F41171"/>
    <w:rsid w:val="00F41E48"/>
    <w:rsid w:val="00F41FC3"/>
    <w:rsid w:val="00F43130"/>
    <w:rsid w:val="00F43A5C"/>
    <w:rsid w:val="00F43DC9"/>
    <w:rsid w:val="00F44075"/>
    <w:rsid w:val="00F441C7"/>
    <w:rsid w:val="00F44B97"/>
    <w:rsid w:val="00F44FA8"/>
    <w:rsid w:val="00F45BF6"/>
    <w:rsid w:val="00F46590"/>
    <w:rsid w:val="00F46CD5"/>
    <w:rsid w:val="00F4721E"/>
    <w:rsid w:val="00F479AF"/>
    <w:rsid w:val="00F5071C"/>
    <w:rsid w:val="00F50F66"/>
    <w:rsid w:val="00F512C3"/>
    <w:rsid w:val="00F52504"/>
    <w:rsid w:val="00F5357A"/>
    <w:rsid w:val="00F53693"/>
    <w:rsid w:val="00F53D50"/>
    <w:rsid w:val="00F53ED6"/>
    <w:rsid w:val="00F5428C"/>
    <w:rsid w:val="00F54FEE"/>
    <w:rsid w:val="00F56026"/>
    <w:rsid w:val="00F5622C"/>
    <w:rsid w:val="00F56B6A"/>
    <w:rsid w:val="00F5783E"/>
    <w:rsid w:val="00F57A5D"/>
    <w:rsid w:val="00F57F6C"/>
    <w:rsid w:val="00F608EC"/>
    <w:rsid w:val="00F60F7B"/>
    <w:rsid w:val="00F616F2"/>
    <w:rsid w:val="00F62078"/>
    <w:rsid w:val="00F62C82"/>
    <w:rsid w:val="00F63925"/>
    <w:rsid w:val="00F63F15"/>
    <w:rsid w:val="00F657C8"/>
    <w:rsid w:val="00F6610D"/>
    <w:rsid w:val="00F66A56"/>
    <w:rsid w:val="00F6729E"/>
    <w:rsid w:val="00F67602"/>
    <w:rsid w:val="00F68946"/>
    <w:rsid w:val="00F705E2"/>
    <w:rsid w:val="00F7112F"/>
    <w:rsid w:val="00F71E26"/>
    <w:rsid w:val="00F7206E"/>
    <w:rsid w:val="00F7365E"/>
    <w:rsid w:val="00F7432C"/>
    <w:rsid w:val="00F746E1"/>
    <w:rsid w:val="00F7493B"/>
    <w:rsid w:val="00F750D9"/>
    <w:rsid w:val="00F767E9"/>
    <w:rsid w:val="00F768E9"/>
    <w:rsid w:val="00F7726E"/>
    <w:rsid w:val="00F7732B"/>
    <w:rsid w:val="00F77D9F"/>
    <w:rsid w:val="00F77F2C"/>
    <w:rsid w:val="00F80011"/>
    <w:rsid w:val="00F805B6"/>
    <w:rsid w:val="00F80689"/>
    <w:rsid w:val="00F808DD"/>
    <w:rsid w:val="00F80929"/>
    <w:rsid w:val="00F80E54"/>
    <w:rsid w:val="00F80F7A"/>
    <w:rsid w:val="00F81B63"/>
    <w:rsid w:val="00F81BED"/>
    <w:rsid w:val="00F828BD"/>
    <w:rsid w:val="00F83551"/>
    <w:rsid w:val="00F841E2"/>
    <w:rsid w:val="00F85AAB"/>
    <w:rsid w:val="00F85E90"/>
    <w:rsid w:val="00F87A28"/>
    <w:rsid w:val="00F87E40"/>
    <w:rsid w:val="00F9018D"/>
    <w:rsid w:val="00F9176D"/>
    <w:rsid w:val="00F91A06"/>
    <w:rsid w:val="00F91A75"/>
    <w:rsid w:val="00F91B1E"/>
    <w:rsid w:val="00F92310"/>
    <w:rsid w:val="00F93B54"/>
    <w:rsid w:val="00F93C28"/>
    <w:rsid w:val="00F94FB3"/>
    <w:rsid w:val="00F95033"/>
    <w:rsid w:val="00F959E8"/>
    <w:rsid w:val="00F95C13"/>
    <w:rsid w:val="00F961BC"/>
    <w:rsid w:val="00F970CE"/>
    <w:rsid w:val="00F978A1"/>
    <w:rsid w:val="00FA01F3"/>
    <w:rsid w:val="00FA075F"/>
    <w:rsid w:val="00FA1290"/>
    <w:rsid w:val="00FA1434"/>
    <w:rsid w:val="00FA180E"/>
    <w:rsid w:val="00FA1BF8"/>
    <w:rsid w:val="00FA1E33"/>
    <w:rsid w:val="00FA2759"/>
    <w:rsid w:val="00FA282B"/>
    <w:rsid w:val="00FA42C1"/>
    <w:rsid w:val="00FA517F"/>
    <w:rsid w:val="00FA60E8"/>
    <w:rsid w:val="00FA655F"/>
    <w:rsid w:val="00FA6916"/>
    <w:rsid w:val="00FA6947"/>
    <w:rsid w:val="00FA6DA5"/>
    <w:rsid w:val="00FA6DF3"/>
    <w:rsid w:val="00FA7480"/>
    <w:rsid w:val="00FB00AC"/>
    <w:rsid w:val="00FB02F8"/>
    <w:rsid w:val="00FB0B3E"/>
    <w:rsid w:val="00FB1959"/>
    <w:rsid w:val="00FB302E"/>
    <w:rsid w:val="00FB37CB"/>
    <w:rsid w:val="00FB420F"/>
    <w:rsid w:val="00FB46B1"/>
    <w:rsid w:val="00FB4B9D"/>
    <w:rsid w:val="00FB4CCE"/>
    <w:rsid w:val="00FB69C5"/>
    <w:rsid w:val="00FB6FCF"/>
    <w:rsid w:val="00FB7536"/>
    <w:rsid w:val="00FC0BE2"/>
    <w:rsid w:val="00FC0CAF"/>
    <w:rsid w:val="00FC1074"/>
    <w:rsid w:val="00FC1336"/>
    <w:rsid w:val="00FC1AE8"/>
    <w:rsid w:val="00FC1B94"/>
    <w:rsid w:val="00FC2DEF"/>
    <w:rsid w:val="00FC35C0"/>
    <w:rsid w:val="00FC3C0C"/>
    <w:rsid w:val="00FC3C44"/>
    <w:rsid w:val="00FC424E"/>
    <w:rsid w:val="00FC4913"/>
    <w:rsid w:val="00FC7A3C"/>
    <w:rsid w:val="00FC7AD1"/>
    <w:rsid w:val="00FD0217"/>
    <w:rsid w:val="00FD031A"/>
    <w:rsid w:val="00FD0AEF"/>
    <w:rsid w:val="00FD0FF2"/>
    <w:rsid w:val="00FD0FFB"/>
    <w:rsid w:val="00FD18DF"/>
    <w:rsid w:val="00FD22CF"/>
    <w:rsid w:val="00FD27ED"/>
    <w:rsid w:val="00FD289F"/>
    <w:rsid w:val="00FD3892"/>
    <w:rsid w:val="00FD38D2"/>
    <w:rsid w:val="00FD421F"/>
    <w:rsid w:val="00FD4BA8"/>
    <w:rsid w:val="00FD4DAD"/>
    <w:rsid w:val="00FD5DF7"/>
    <w:rsid w:val="00FD694D"/>
    <w:rsid w:val="00FD6C48"/>
    <w:rsid w:val="00FD7A99"/>
    <w:rsid w:val="00FE081C"/>
    <w:rsid w:val="00FE093F"/>
    <w:rsid w:val="00FE0B25"/>
    <w:rsid w:val="00FE0DEC"/>
    <w:rsid w:val="00FE0EAE"/>
    <w:rsid w:val="00FE1B51"/>
    <w:rsid w:val="00FE2C46"/>
    <w:rsid w:val="00FE4A49"/>
    <w:rsid w:val="00FE4D08"/>
    <w:rsid w:val="00FE55F0"/>
    <w:rsid w:val="00FE6DE5"/>
    <w:rsid w:val="00FE799A"/>
    <w:rsid w:val="00FE7FDF"/>
    <w:rsid w:val="00FF1E41"/>
    <w:rsid w:val="00FF26D3"/>
    <w:rsid w:val="00FF2A11"/>
    <w:rsid w:val="00FF3CDF"/>
    <w:rsid w:val="00FF41F7"/>
    <w:rsid w:val="00FF442B"/>
    <w:rsid w:val="00FF5248"/>
    <w:rsid w:val="00FF576D"/>
    <w:rsid w:val="00FF62DF"/>
    <w:rsid w:val="00FF6FC7"/>
    <w:rsid w:val="010FC5DA"/>
    <w:rsid w:val="01118C65"/>
    <w:rsid w:val="0111EF5E"/>
    <w:rsid w:val="01136856"/>
    <w:rsid w:val="01188C4A"/>
    <w:rsid w:val="0120B29E"/>
    <w:rsid w:val="0124AE30"/>
    <w:rsid w:val="0124DF15"/>
    <w:rsid w:val="012AECDD"/>
    <w:rsid w:val="012AF703"/>
    <w:rsid w:val="012FAE04"/>
    <w:rsid w:val="01312B92"/>
    <w:rsid w:val="0131C61D"/>
    <w:rsid w:val="013A61BA"/>
    <w:rsid w:val="013DBEF7"/>
    <w:rsid w:val="013E237F"/>
    <w:rsid w:val="013F46EA"/>
    <w:rsid w:val="0141F790"/>
    <w:rsid w:val="0143695C"/>
    <w:rsid w:val="01450630"/>
    <w:rsid w:val="014A0234"/>
    <w:rsid w:val="014F42CF"/>
    <w:rsid w:val="01515777"/>
    <w:rsid w:val="0151C584"/>
    <w:rsid w:val="015585DA"/>
    <w:rsid w:val="0158A174"/>
    <w:rsid w:val="015F9A82"/>
    <w:rsid w:val="016B1160"/>
    <w:rsid w:val="016C31F2"/>
    <w:rsid w:val="01706BDA"/>
    <w:rsid w:val="0171C7A1"/>
    <w:rsid w:val="01758491"/>
    <w:rsid w:val="017BAA80"/>
    <w:rsid w:val="017E923B"/>
    <w:rsid w:val="017FCD35"/>
    <w:rsid w:val="0181CBDB"/>
    <w:rsid w:val="018246E8"/>
    <w:rsid w:val="018DF1E0"/>
    <w:rsid w:val="018E2B9B"/>
    <w:rsid w:val="018F53E4"/>
    <w:rsid w:val="01907C84"/>
    <w:rsid w:val="0192F959"/>
    <w:rsid w:val="0193ED09"/>
    <w:rsid w:val="01992FD6"/>
    <w:rsid w:val="01995E15"/>
    <w:rsid w:val="019E72D7"/>
    <w:rsid w:val="019FC01C"/>
    <w:rsid w:val="01A2F377"/>
    <w:rsid w:val="01A35667"/>
    <w:rsid w:val="01A68BA9"/>
    <w:rsid w:val="01A81643"/>
    <w:rsid w:val="01A9B92F"/>
    <w:rsid w:val="01AAAE09"/>
    <w:rsid w:val="01B1A7D8"/>
    <w:rsid w:val="01B59D04"/>
    <w:rsid w:val="01B5EE3D"/>
    <w:rsid w:val="01B6F8BE"/>
    <w:rsid w:val="01C0DF92"/>
    <w:rsid w:val="01C24E0D"/>
    <w:rsid w:val="01C697C5"/>
    <w:rsid w:val="01C709A3"/>
    <w:rsid w:val="01C797D4"/>
    <w:rsid w:val="01C95C9B"/>
    <w:rsid w:val="01CB76BA"/>
    <w:rsid w:val="01CE854B"/>
    <w:rsid w:val="01CFBC0D"/>
    <w:rsid w:val="01D33EDB"/>
    <w:rsid w:val="01D66C0E"/>
    <w:rsid w:val="01D940FC"/>
    <w:rsid w:val="01DF4629"/>
    <w:rsid w:val="01EACD92"/>
    <w:rsid w:val="01EC9245"/>
    <w:rsid w:val="01ECC6D4"/>
    <w:rsid w:val="01EE6362"/>
    <w:rsid w:val="01EFD23D"/>
    <w:rsid w:val="01F146C3"/>
    <w:rsid w:val="01F52650"/>
    <w:rsid w:val="01F6775D"/>
    <w:rsid w:val="01FAC7B0"/>
    <w:rsid w:val="01FADAFF"/>
    <w:rsid w:val="01FCD958"/>
    <w:rsid w:val="01FE1EC1"/>
    <w:rsid w:val="02069E12"/>
    <w:rsid w:val="02074F7E"/>
    <w:rsid w:val="020C8DEF"/>
    <w:rsid w:val="020FB298"/>
    <w:rsid w:val="0216C6F2"/>
    <w:rsid w:val="02176922"/>
    <w:rsid w:val="02183BF7"/>
    <w:rsid w:val="02186620"/>
    <w:rsid w:val="021F58E8"/>
    <w:rsid w:val="0220BDCA"/>
    <w:rsid w:val="0223B914"/>
    <w:rsid w:val="0235D307"/>
    <w:rsid w:val="023763A2"/>
    <w:rsid w:val="0244A573"/>
    <w:rsid w:val="024D2EB7"/>
    <w:rsid w:val="024D4211"/>
    <w:rsid w:val="0252DD2A"/>
    <w:rsid w:val="02556166"/>
    <w:rsid w:val="0256742A"/>
    <w:rsid w:val="02589DD1"/>
    <w:rsid w:val="02651FE8"/>
    <w:rsid w:val="026A76BC"/>
    <w:rsid w:val="026D72C3"/>
    <w:rsid w:val="026E2A50"/>
    <w:rsid w:val="0275FA16"/>
    <w:rsid w:val="0276A9A0"/>
    <w:rsid w:val="027A7D03"/>
    <w:rsid w:val="027D476C"/>
    <w:rsid w:val="027F44B2"/>
    <w:rsid w:val="028178FC"/>
    <w:rsid w:val="02868CE6"/>
    <w:rsid w:val="028E326C"/>
    <w:rsid w:val="02947ED9"/>
    <w:rsid w:val="0294EF5E"/>
    <w:rsid w:val="029F5CD6"/>
    <w:rsid w:val="02A1ADA2"/>
    <w:rsid w:val="02A49023"/>
    <w:rsid w:val="02A4BC15"/>
    <w:rsid w:val="02AD24F6"/>
    <w:rsid w:val="02AD5BC9"/>
    <w:rsid w:val="02ADBFBF"/>
    <w:rsid w:val="02ADF74E"/>
    <w:rsid w:val="02B1CE15"/>
    <w:rsid w:val="02B6E569"/>
    <w:rsid w:val="02C2945E"/>
    <w:rsid w:val="02C35314"/>
    <w:rsid w:val="02C3CBF1"/>
    <w:rsid w:val="02D209AB"/>
    <w:rsid w:val="02DF503E"/>
    <w:rsid w:val="02DF8C88"/>
    <w:rsid w:val="02E16AAA"/>
    <w:rsid w:val="02E1D623"/>
    <w:rsid w:val="02E2E15E"/>
    <w:rsid w:val="02E47DD4"/>
    <w:rsid w:val="02E8211C"/>
    <w:rsid w:val="02ED4BD4"/>
    <w:rsid w:val="02EDD71F"/>
    <w:rsid w:val="02F2C3B6"/>
    <w:rsid w:val="02F5532D"/>
    <w:rsid w:val="02F89C46"/>
    <w:rsid w:val="02FD09BB"/>
    <w:rsid w:val="030C99BF"/>
    <w:rsid w:val="030D4A16"/>
    <w:rsid w:val="0311EFFC"/>
    <w:rsid w:val="03142D8A"/>
    <w:rsid w:val="031637BE"/>
    <w:rsid w:val="03175358"/>
    <w:rsid w:val="0317F968"/>
    <w:rsid w:val="0318545C"/>
    <w:rsid w:val="03188FAC"/>
    <w:rsid w:val="031C6325"/>
    <w:rsid w:val="0321696B"/>
    <w:rsid w:val="03240991"/>
    <w:rsid w:val="032685CC"/>
    <w:rsid w:val="03268DAD"/>
    <w:rsid w:val="032C182B"/>
    <w:rsid w:val="03331708"/>
    <w:rsid w:val="033524C5"/>
    <w:rsid w:val="0335465B"/>
    <w:rsid w:val="03378DA8"/>
    <w:rsid w:val="03382CE2"/>
    <w:rsid w:val="033B80F2"/>
    <w:rsid w:val="033D0D85"/>
    <w:rsid w:val="033E1C5F"/>
    <w:rsid w:val="0341FDA3"/>
    <w:rsid w:val="0346151F"/>
    <w:rsid w:val="03479C2D"/>
    <w:rsid w:val="0349397D"/>
    <w:rsid w:val="0349BBA2"/>
    <w:rsid w:val="034A6421"/>
    <w:rsid w:val="034C5117"/>
    <w:rsid w:val="034E6023"/>
    <w:rsid w:val="034FA5CA"/>
    <w:rsid w:val="0352CF39"/>
    <w:rsid w:val="0356B55B"/>
    <w:rsid w:val="03589849"/>
    <w:rsid w:val="035B8577"/>
    <w:rsid w:val="035D32CF"/>
    <w:rsid w:val="036508DE"/>
    <w:rsid w:val="036908DD"/>
    <w:rsid w:val="036985AF"/>
    <w:rsid w:val="036FB203"/>
    <w:rsid w:val="0371B2A2"/>
    <w:rsid w:val="0377759F"/>
    <w:rsid w:val="0377F66E"/>
    <w:rsid w:val="037E95E2"/>
    <w:rsid w:val="03814FD0"/>
    <w:rsid w:val="0381D1B4"/>
    <w:rsid w:val="03830656"/>
    <w:rsid w:val="03877C36"/>
    <w:rsid w:val="038858AD"/>
    <w:rsid w:val="038A1D86"/>
    <w:rsid w:val="038A627D"/>
    <w:rsid w:val="038A72D5"/>
    <w:rsid w:val="038A8EBD"/>
    <w:rsid w:val="038DA34C"/>
    <w:rsid w:val="038F5C62"/>
    <w:rsid w:val="038F8A05"/>
    <w:rsid w:val="039135FD"/>
    <w:rsid w:val="0394157C"/>
    <w:rsid w:val="0396C7CE"/>
    <w:rsid w:val="039B6CD9"/>
    <w:rsid w:val="039D067C"/>
    <w:rsid w:val="039EE33B"/>
    <w:rsid w:val="039F4E9D"/>
    <w:rsid w:val="03A66D1F"/>
    <w:rsid w:val="03AF9EBD"/>
    <w:rsid w:val="03B4F4DE"/>
    <w:rsid w:val="03B84386"/>
    <w:rsid w:val="03B8EB89"/>
    <w:rsid w:val="03BAD9D7"/>
    <w:rsid w:val="03BE8EDA"/>
    <w:rsid w:val="03BFA7DD"/>
    <w:rsid w:val="03C16C8B"/>
    <w:rsid w:val="03C644F2"/>
    <w:rsid w:val="03CC315D"/>
    <w:rsid w:val="03D373D3"/>
    <w:rsid w:val="03D4E43E"/>
    <w:rsid w:val="03D7B74D"/>
    <w:rsid w:val="03D92237"/>
    <w:rsid w:val="03DC33FC"/>
    <w:rsid w:val="03DD71AD"/>
    <w:rsid w:val="03E164F1"/>
    <w:rsid w:val="03E4D130"/>
    <w:rsid w:val="03E97D4D"/>
    <w:rsid w:val="03EE20CC"/>
    <w:rsid w:val="03F061DF"/>
    <w:rsid w:val="03F46E32"/>
    <w:rsid w:val="03F5219C"/>
    <w:rsid w:val="03F61866"/>
    <w:rsid w:val="03F7249C"/>
    <w:rsid w:val="03F85E28"/>
    <w:rsid w:val="0407EC04"/>
    <w:rsid w:val="04125BB1"/>
    <w:rsid w:val="041503D2"/>
    <w:rsid w:val="04170DAB"/>
    <w:rsid w:val="04185490"/>
    <w:rsid w:val="041F17E2"/>
    <w:rsid w:val="04223BAE"/>
    <w:rsid w:val="042545D2"/>
    <w:rsid w:val="0425847E"/>
    <w:rsid w:val="042729CB"/>
    <w:rsid w:val="042E9C06"/>
    <w:rsid w:val="0430E7D4"/>
    <w:rsid w:val="0432DEE1"/>
    <w:rsid w:val="0433EC7F"/>
    <w:rsid w:val="043E55A7"/>
    <w:rsid w:val="043FCD3A"/>
    <w:rsid w:val="04466184"/>
    <w:rsid w:val="0446C976"/>
    <w:rsid w:val="04472E90"/>
    <w:rsid w:val="044935B7"/>
    <w:rsid w:val="0449A059"/>
    <w:rsid w:val="044A8279"/>
    <w:rsid w:val="044AD188"/>
    <w:rsid w:val="044AFB6F"/>
    <w:rsid w:val="044C23E4"/>
    <w:rsid w:val="044F29A8"/>
    <w:rsid w:val="04526967"/>
    <w:rsid w:val="04579774"/>
    <w:rsid w:val="04581716"/>
    <w:rsid w:val="045A5FBB"/>
    <w:rsid w:val="045DBC93"/>
    <w:rsid w:val="04619F0F"/>
    <w:rsid w:val="0462BC2D"/>
    <w:rsid w:val="0462F764"/>
    <w:rsid w:val="04660736"/>
    <w:rsid w:val="04676EBD"/>
    <w:rsid w:val="046DDF30"/>
    <w:rsid w:val="046ED6F9"/>
    <w:rsid w:val="04804BA0"/>
    <w:rsid w:val="0480926C"/>
    <w:rsid w:val="04818B7B"/>
    <w:rsid w:val="048384AB"/>
    <w:rsid w:val="048502C5"/>
    <w:rsid w:val="048657F2"/>
    <w:rsid w:val="0486A6EC"/>
    <w:rsid w:val="0486BA64"/>
    <w:rsid w:val="0489B1D5"/>
    <w:rsid w:val="048D21C1"/>
    <w:rsid w:val="04916A4D"/>
    <w:rsid w:val="049958C1"/>
    <w:rsid w:val="049E22FB"/>
    <w:rsid w:val="049F4D4C"/>
    <w:rsid w:val="04A08787"/>
    <w:rsid w:val="04A10694"/>
    <w:rsid w:val="04A2042C"/>
    <w:rsid w:val="04A4D592"/>
    <w:rsid w:val="04A9BBBA"/>
    <w:rsid w:val="04AD15EB"/>
    <w:rsid w:val="04ADBF57"/>
    <w:rsid w:val="04B135A9"/>
    <w:rsid w:val="04B4EE85"/>
    <w:rsid w:val="04B59DD0"/>
    <w:rsid w:val="04B914A9"/>
    <w:rsid w:val="04BE86C5"/>
    <w:rsid w:val="04BF6FC6"/>
    <w:rsid w:val="04C28E6C"/>
    <w:rsid w:val="04D21D90"/>
    <w:rsid w:val="04D30DAB"/>
    <w:rsid w:val="04D885F6"/>
    <w:rsid w:val="04D89049"/>
    <w:rsid w:val="04DF474A"/>
    <w:rsid w:val="04DFA14C"/>
    <w:rsid w:val="04E123D5"/>
    <w:rsid w:val="04E3D1DE"/>
    <w:rsid w:val="04E62A7D"/>
    <w:rsid w:val="04E6B169"/>
    <w:rsid w:val="04E97E26"/>
    <w:rsid w:val="04EE60AB"/>
    <w:rsid w:val="04EE75CC"/>
    <w:rsid w:val="04EEB81B"/>
    <w:rsid w:val="04F3DBA3"/>
    <w:rsid w:val="04FAF62F"/>
    <w:rsid w:val="04FDA91D"/>
    <w:rsid w:val="0500D93F"/>
    <w:rsid w:val="050B40D3"/>
    <w:rsid w:val="050B8C2B"/>
    <w:rsid w:val="050D0400"/>
    <w:rsid w:val="05122C43"/>
    <w:rsid w:val="05147D88"/>
    <w:rsid w:val="0517E149"/>
    <w:rsid w:val="051A2BE0"/>
    <w:rsid w:val="051E7C40"/>
    <w:rsid w:val="05227184"/>
    <w:rsid w:val="0523B97B"/>
    <w:rsid w:val="05253EF1"/>
    <w:rsid w:val="05254D1B"/>
    <w:rsid w:val="05255B54"/>
    <w:rsid w:val="0528046B"/>
    <w:rsid w:val="052D999B"/>
    <w:rsid w:val="05310D45"/>
    <w:rsid w:val="05333BEA"/>
    <w:rsid w:val="0533E33B"/>
    <w:rsid w:val="05346970"/>
    <w:rsid w:val="0537957B"/>
    <w:rsid w:val="05405A2F"/>
    <w:rsid w:val="0542E041"/>
    <w:rsid w:val="05450A5E"/>
    <w:rsid w:val="0547D77A"/>
    <w:rsid w:val="0547E492"/>
    <w:rsid w:val="054C2F2A"/>
    <w:rsid w:val="054F846D"/>
    <w:rsid w:val="05521657"/>
    <w:rsid w:val="05530F10"/>
    <w:rsid w:val="05561046"/>
    <w:rsid w:val="05561317"/>
    <w:rsid w:val="0559D377"/>
    <w:rsid w:val="055B10AB"/>
    <w:rsid w:val="05613E23"/>
    <w:rsid w:val="0563564F"/>
    <w:rsid w:val="05649A60"/>
    <w:rsid w:val="056566BF"/>
    <w:rsid w:val="0567797A"/>
    <w:rsid w:val="056A6267"/>
    <w:rsid w:val="057C6D42"/>
    <w:rsid w:val="0581D660"/>
    <w:rsid w:val="05821808"/>
    <w:rsid w:val="058226FB"/>
    <w:rsid w:val="05856DF1"/>
    <w:rsid w:val="058CF147"/>
    <w:rsid w:val="05942E89"/>
    <w:rsid w:val="05961EC2"/>
    <w:rsid w:val="0596D6BF"/>
    <w:rsid w:val="059A4437"/>
    <w:rsid w:val="059AAC50"/>
    <w:rsid w:val="059B6976"/>
    <w:rsid w:val="059BACC3"/>
    <w:rsid w:val="059D1457"/>
    <w:rsid w:val="059F6FBD"/>
    <w:rsid w:val="05A13F09"/>
    <w:rsid w:val="05A246D8"/>
    <w:rsid w:val="05A58717"/>
    <w:rsid w:val="05A59812"/>
    <w:rsid w:val="05A854BF"/>
    <w:rsid w:val="05AAF45A"/>
    <w:rsid w:val="05B33303"/>
    <w:rsid w:val="05B6F17D"/>
    <w:rsid w:val="05B8DC90"/>
    <w:rsid w:val="05BC1169"/>
    <w:rsid w:val="05BD746B"/>
    <w:rsid w:val="05BDD12B"/>
    <w:rsid w:val="05BE071A"/>
    <w:rsid w:val="05BF574B"/>
    <w:rsid w:val="05C5E554"/>
    <w:rsid w:val="05C9360A"/>
    <w:rsid w:val="05CEE0BE"/>
    <w:rsid w:val="05CFED41"/>
    <w:rsid w:val="05DC8F0E"/>
    <w:rsid w:val="05DF5DDA"/>
    <w:rsid w:val="05E374AE"/>
    <w:rsid w:val="05E5F119"/>
    <w:rsid w:val="05E999E7"/>
    <w:rsid w:val="05EE7BFC"/>
    <w:rsid w:val="05F0C166"/>
    <w:rsid w:val="05F17E9A"/>
    <w:rsid w:val="05F1FB7A"/>
    <w:rsid w:val="05FCE3B4"/>
    <w:rsid w:val="05FD479E"/>
    <w:rsid w:val="05FD94DC"/>
    <w:rsid w:val="05FE544E"/>
    <w:rsid w:val="0605A25F"/>
    <w:rsid w:val="0607F123"/>
    <w:rsid w:val="06088286"/>
    <w:rsid w:val="06092D77"/>
    <w:rsid w:val="0609B8C6"/>
    <w:rsid w:val="060D3CB2"/>
    <w:rsid w:val="060D3F91"/>
    <w:rsid w:val="060E6C0B"/>
    <w:rsid w:val="061D231E"/>
    <w:rsid w:val="06218239"/>
    <w:rsid w:val="0625A782"/>
    <w:rsid w:val="062E7C51"/>
    <w:rsid w:val="0638AC2D"/>
    <w:rsid w:val="063D614A"/>
    <w:rsid w:val="0643691E"/>
    <w:rsid w:val="06465F5E"/>
    <w:rsid w:val="064A4981"/>
    <w:rsid w:val="064BA0C2"/>
    <w:rsid w:val="064E4A65"/>
    <w:rsid w:val="064F215A"/>
    <w:rsid w:val="064FBDBA"/>
    <w:rsid w:val="06529042"/>
    <w:rsid w:val="0658673C"/>
    <w:rsid w:val="065967A1"/>
    <w:rsid w:val="065C21AC"/>
    <w:rsid w:val="0660E6F5"/>
    <w:rsid w:val="06613EF6"/>
    <w:rsid w:val="066C662C"/>
    <w:rsid w:val="066DB533"/>
    <w:rsid w:val="066DE57D"/>
    <w:rsid w:val="06728EC6"/>
    <w:rsid w:val="0672972F"/>
    <w:rsid w:val="0673EBA5"/>
    <w:rsid w:val="0674F9C2"/>
    <w:rsid w:val="0679886A"/>
    <w:rsid w:val="067A1636"/>
    <w:rsid w:val="06803339"/>
    <w:rsid w:val="0681AEE0"/>
    <w:rsid w:val="069076D6"/>
    <w:rsid w:val="06948B8F"/>
    <w:rsid w:val="0699BD7D"/>
    <w:rsid w:val="069C85FE"/>
    <w:rsid w:val="069D022C"/>
    <w:rsid w:val="06A2FF34"/>
    <w:rsid w:val="06A4CD13"/>
    <w:rsid w:val="06AFAC8D"/>
    <w:rsid w:val="06B1AB0C"/>
    <w:rsid w:val="06B1E6E5"/>
    <w:rsid w:val="06B25C91"/>
    <w:rsid w:val="06B52114"/>
    <w:rsid w:val="06B933F3"/>
    <w:rsid w:val="06B94AEC"/>
    <w:rsid w:val="06B98B7B"/>
    <w:rsid w:val="06B99A53"/>
    <w:rsid w:val="06BA0E59"/>
    <w:rsid w:val="06BA42AB"/>
    <w:rsid w:val="06C12BB5"/>
    <w:rsid w:val="06C20C3A"/>
    <w:rsid w:val="06C40D2A"/>
    <w:rsid w:val="06CA56B1"/>
    <w:rsid w:val="06CD0349"/>
    <w:rsid w:val="06CEB5C1"/>
    <w:rsid w:val="06D6AA4D"/>
    <w:rsid w:val="06D6C8CA"/>
    <w:rsid w:val="06DADB5E"/>
    <w:rsid w:val="06DBF9FB"/>
    <w:rsid w:val="06DF780A"/>
    <w:rsid w:val="06E3B4AE"/>
    <w:rsid w:val="06E99EB0"/>
    <w:rsid w:val="06EE1E72"/>
    <w:rsid w:val="06F18981"/>
    <w:rsid w:val="06F27752"/>
    <w:rsid w:val="06F43AA7"/>
    <w:rsid w:val="06F5358A"/>
    <w:rsid w:val="06F717FA"/>
    <w:rsid w:val="06FCCABB"/>
    <w:rsid w:val="06FE9F8D"/>
    <w:rsid w:val="06FF3625"/>
    <w:rsid w:val="07003B81"/>
    <w:rsid w:val="0702FCD8"/>
    <w:rsid w:val="070B77B6"/>
    <w:rsid w:val="070B84EC"/>
    <w:rsid w:val="070DD7F7"/>
    <w:rsid w:val="070FACAF"/>
    <w:rsid w:val="071A06F0"/>
    <w:rsid w:val="0720D5CB"/>
    <w:rsid w:val="07232116"/>
    <w:rsid w:val="0725C18E"/>
    <w:rsid w:val="072E0368"/>
    <w:rsid w:val="072EF0A3"/>
    <w:rsid w:val="07427A09"/>
    <w:rsid w:val="074742FB"/>
    <w:rsid w:val="074FA601"/>
    <w:rsid w:val="07500211"/>
    <w:rsid w:val="0753832E"/>
    <w:rsid w:val="0758399A"/>
    <w:rsid w:val="075B3C30"/>
    <w:rsid w:val="075E7D8D"/>
    <w:rsid w:val="07615ADF"/>
    <w:rsid w:val="07636C3D"/>
    <w:rsid w:val="076931CD"/>
    <w:rsid w:val="07704932"/>
    <w:rsid w:val="0771F80B"/>
    <w:rsid w:val="07729F8A"/>
    <w:rsid w:val="0772FCCD"/>
    <w:rsid w:val="0779359F"/>
    <w:rsid w:val="077AB017"/>
    <w:rsid w:val="077CFBB9"/>
    <w:rsid w:val="077EC073"/>
    <w:rsid w:val="07808B71"/>
    <w:rsid w:val="078EF8D7"/>
    <w:rsid w:val="07904D5F"/>
    <w:rsid w:val="0794362B"/>
    <w:rsid w:val="07A5BA8B"/>
    <w:rsid w:val="07A75DB8"/>
    <w:rsid w:val="07A82602"/>
    <w:rsid w:val="07A8E08C"/>
    <w:rsid w:val="07A90E37"/>
    <w:rsid w:val="07A96A30"/>
    <w:rsid w:val="07B1EF9E"/>
    <w:rsid w:val="07B6E5BD"/>
    <w:rsid w:val="07B906BE"/>
    <w:rsid w:val="07C51053"/>
    <w:rsid w:val="07C958C1"/>
    <w:rsid w:val="07D60125"/>
    <w:rsid w:val="07D7B4EE"/>
    <w:rsid w:val="07DCC20A"/>
    <w:rsid w:val="07E120AF"/>
    <w:rsid w:val="07E62D64"/>
    <w:rsid w:val="07E66FA9"/>
    <w:rsid w:val="07E867E6"/>
    <w:rsid w:val="07EDFBD2"/>
    <w:rsid w:val="07F0449A"/>
    <w:rsid w:val="07F088C7"/>
    <w:rsid w:val="07F203D6"/>
    <w:rsid w:val="07F2903B"/>
    <w:rsid w:val="07F87F90"/>
    <w:rsid w:val="07F95AC9"/>
    <w:rsid w:val="0808B77E"/>
    <w:rsid w:val="080BFBA5"/>
    <w:rsid w:val="080D6558"/>
    <w:rsid w:val="08101BF2"/>
    <w:rsid w:val="08102323"/>
    <w:rsid w:val="08104436"/>
    <w:rsid w:val="0815E752"/>
    <w:rsid w:val="0815E950"/>
    <w:rsid w:val="081D0C8D"/>
    <w:rsid w:val="081F17FE"/>
    <w:rsid w:val="0820B2C6"/>
    <w:rsid w:val="08219E0B"/>
    <w:rsid w:val="0822306E"/>
    <w:rsid w:val="08228477"/>
    <w:rsid w:val="0823C468"/>
    <w:rsid w:val="082A7C3D"/>
    <w:rsid w:val="082B01AA"/>
    <w:rsid w:val="082EAC57"/>
    <w:rsid w:val="0832FA33"/>
    <w:rsid w:val="08336ECF"/>
    <w:rsid w:val="08359364"/>
    <w:rsid w:val="08371768"/>
    <w:rsid w:val="083766AA"/>
    <w:rsid w:val="0838FB25"/>
    <w:rsid w:val="083982D3"/>
    <w:rsid w:val="083B14AD"/>
    <w:rsid w:val="083E3263"/>
    <w:rsid w:val="083FCE93"/>
    <w:rsid w:val="084054DA"/>
    <w:rsid w:val="0840FA52"/>
    <w:rsid w:val="084169D0"/>
    <w:rsid w:val="0843A266"/>
    <w:rsid w:val="08442CBA"/>
    <w:rsid w:val="084BAD62"/>
    <w:rsid w:val="08532807"/>
    <w:rsid w:val="0857C5EA"/>
    <w:rsid w:val="0858BBC3"/>
    <w:rsid w:val="085987A5"/>
    <w:rsid w:val="0859F467"/>
    <w:rsid w:val="085A87E8"/>
    <w:rsid w:val="085B4BDB"/>
    <w:rsid w:val="085F6BF6"/>
    <w:rsid w:val="0863455C"/>
    <w:rsid w:val="08640CEB"/>
    <w:rsid w:val="0867E351"/>
    <w:rsid w:val="0869B60B"/>
    <w:rsid w:val="086F9530"/>
    <w:rsid w:val="087A33F3"/>
    <w:rsid w:val="087AE734"/>
    <w:rsid w:val="087BC5F2"/>
    <w:rsid w:val="087ECE06"/>
    <w:rsid w:val="087F9BFF"/>
    <w:rsid w:val="0881F9E5"/>
    <w:rsid w:val="0882E607"/>
    <w:rsid w:val="0885B2E5"/>
    <w:rsid w:val="0887E795"/>
    <w:rsid w:val="088A656F"/>
    <w:rsid w:val="0890B0C2"/>
    <w:rsid w:val="08910701"/>
    <w:rsid w:val="0894D1EE"/>
    <w:rsid w:val="0895087E"/>
    <w:rsid w:val="0895D59F"/>
    <w:rsid w:val="08964761"/>
    <w:rsid w:val="08987D85"/>
    <w:rsid w:val="08A26323"/>
    <w:rsid w:val="08A5CC1F"/>
    <w:rsid w:val="08A91AC1"/>
    <w:rsid w:val="08A996B2"/>
    <w:rsid w:val="08AA42B5"/>
    <w:rsid w:val="08B0CCAA"/>
    <w:rsid w:val="08B2C796"/>
    <w:rsid w:val="08B319F2"/>
    <w:rsid w:val="08B52908"/>
    <w:rsid w:val="08B951D0"/>
    <w:rsid w:val="08C188EE"/>
    <w:rsid w:val="08C1F8F1"/>
    <w:rsid w:val="08C3B6A5"/>
    <w:rsid w:val="08C59436"/>
    <w:rsid w:val="08C62893"/>
    <w:rsid w:val="08C66561"/>
    <w:rsid w:val="08CD0AE5"/>
    <w:rsid w:val="08CD5D34"/>
    <w:rsid w:val="08CDD038"/>
    <w:rsid w:val="08DC503E"/>
    <w:rsid w:val="08DCD016"/>
    <w:rsid w:val="08E1DBF0"/>
    <w:rsid w:val="08E5652C"/>
    <w:rsid w:val="08E668F9"/>
    <w:rsid w:val="08E6F993"/>
    <w:rsid w:val="08E847C1"/>
    <w:rsid w:val="08E9798D"/>
    <w:rsid w:val="08ED820E"/>
    <w:rsid w:val="08EFB245"/>
    <w:rsid w:val="08EFE642"/>
    <w:rsid w:val="08EFE7A1"/>
    <w:rsid w:val="08F3D47A"/>
    <w:rsid w:val="08F3DB88"/>
    <w:rsid w:val="08F51475"/>
    <w:rsid w:val="08F5B940"/>
    <w:rsid w:val="08FCC366"/>
    <w:rsid w:val="08FE34B4"/>
    <w:rsid w:val="09008FE9"/>
    <w:rsid w:val="0901103D"/>
    <w:rsid w:val="0901E84D"/>
    <w:rsid w:val="0905D99F"/>
    <w:rsid w:val="090A423A"/>
    <w:rsid w:val="090CBE9D"/>
    <w:rsid w:val="090D4CA1"/>
    <w:rsid w:val="090DE25E"/>
    <w:rsid w:val="0915C151"/>
    <w:rsid w:val="091A06E8"/>
    <w:rsid w:val="091D6E41"/>
    <w:rsid w:val="091E5A12"/>
    <w:rsid w:val="091E95E7"/>
    <w:rsid w:val="091F43C4"/>
    <w:rsid w:val="09205AEB"/>
    <w:rsid w:val="0924C3C4"/>
    <w:rsid w:val="0926843D"/>
    <w:rsid w:val="09293A31"/>
    <w:rsid w:val="092DFF4D"/>
    <w:rsid w:val="092ECFE0"/>
    <w:rsid w:val="093075DB"/>
    <w:rsid w:val="0931D182"/>
    <w:rsid w:val="093202D7"/>
    <w:rsid w:val="09356ADC"/>
    <w:rsid w:val="093F62B8"/>
    <w:rsid w:val="0942D1EB"/>
    <w:rsid w:val="094490C9"/>
    <w:rsid w:val="094F48C2"/>
    <w:rsid w:val="094F72EA"/>
    <w:rsid w:val="095186B3"/>
    <w:rsid w:val="0952B167"/>
    <w:rsid w:val="09572EE0"/>
    <w:rsid w:val="09581F75"/>
    <w:rsid w:val="0959493E"/>
    <w:rsid w:val="09598C0F"/>
    <w:rsid w:val="095B77DB"/>
    <w:rsid w:val="0963327F"/>
    <w:rsid w:val="0964DB34"/>
    <w:rsid w:val="09655213"/>
    <w:rsid w:val="09690D38"/>
    <w:rsid w:val="096CC29E"/>
    <w:rsid w:val="096FA69A"/>
    <w:rsid w:val="0972FB68"/>
    <w:rsid w:val="0973BAA1"/>
    <w:rsid w:val="097B9167"/>
    <w:rsid w:val="097DC7DD"/>
    <w:rsid w:val="09805732"/>
    <w:rsid w:val="098346A3"/>
    <w:rsid w:val="098AAF73"/>
    <w:rsid w:val="098F4F18"/>
    <w:rsid w:val="098F885F"/>
    <w:rsid w:val="099043D2"/>
    <w:rsid w:val="0990CDAC"/>
    <w:rsid w:val="09911DCD"/>
    <w:rsid w:val="0992FA31"/>
    <w:rsid w:val="09997EBE"/>
    <w:rsid w:val="099B1994"/>
    <w:rsid w:val="099ECCCD"/>
    <w:rsid w:val="09A089EF"/>
    <w:rsid w:val="09A55D24"/>
    <w:rsid w:val="09A6181F"/>
    <w:rsid w:val="09A644DB"/>
    <w:rsid w:val="09A6B146"/>
    <w:rsid w:val="09A6D07E"/>
    <w:rsid w:val="09AA5758"/>
    <w:rsid w:val="09AE6809"/>
    <w:rsid w:val="09AEEA4C"/>
    <w:rsid w:val="09AF396B"/>
    <w:rsid w:val="09BB303A"/>
    <w:rsid w:val="09C06ED3"/>
    <w:rsid w:val="09CA0917"/>
    <w:rsid w:val="09CB9D03"/>
    <w:rsid w:val="09CCE81D"/>
    <w:rsid w:val="09CE4F47"/>
    <w:rsid w:val="09D2732E"/>
    <w:rsid w:val="09D488D9"/>
    <w:rsid w:val="09D7FC57"/>
    <w:rsid w:val="09DB5366"/>
    <w:rsid w:val="09DD478E"/>
    <w:rsid w:val="09DD7FC8"/>
    <w:rsid w:val="09E4907B"/>
    <w:rsid w:val="09E81126"/>
    <w:rsid w:val="09EB2A71"/>
    <w:rsid w:val="09EBD1E6"/>
    <w:rsid w:val="09EDC1DD"/>
    <w:rsid w:val="09EF25A0"/>
    <w:rsid w:val="09EF2EC7"/>
    <w:rsid w:val="09F71C3C"/>
    <w:rsid w:val="09F8879A"/>
    <w:rsid w:val="09F99B3D"/>
    <w:rsid w:val="09FE7F0A"/>
    <w:rsid w:val="09FF63BD"/>
    <w:rsid w:val="0A04487C"/>
    <w:rsid w:val="0A060CC4"/>
    <w:rsid w:val="0A07DA47"/>
    <w:rsid w:val="0A088E1B"/>
    <w:rsid w:val="0A08CD74"/>
    <w:rsid w:val="0A0A80C9"/>
    <w:rsid w:val="0A0B8665"/>
    <w:rsid w:val="0A0F8A55"/>
    <w:rsid w:val="0A12C8C3"/>
    <w:rsid w:val="0A153DE0"/>
    <w:rsid w:val="0A15DF39"/>
    <w:rsid w:val="0A178F21"/>
    <w:rsid w:val="0A18312D"/>
    <w:rsid w:val="0A1D3A86"/>
    <w:rsid w:val="0A1E1792"/>
    <w:rsid w:val="0A31E079"/>
    <w:rsid w:val="0A3280C9"/>
    <w:rsid w:val="0A3281F0"/>
    <w:rsid w:val="0A353BDA"/>
    <w:rsid w:val="0A3B1BBE"/>
    <w:rsid w:val="0A3B9B20"/>
    <w:rsid w:val="0A3C9893"/>
    <w:rsid w:val="0A3D8A05"/>
    <w:rsid w:val="0A3E76E5"/>
    <w:rsid w:val="0A3FF58B"/>
    <w:rsid w:val="0A403DE9"/>
    <w:rsid w:val="0A40BB2D"/>
    <w:rsid w:val="0A430C1E"/>
    <w:rsid w:val="0A465195"/>
    <w:rsid w:val="0A465284"/>
    <w:rsid w:val="0A46DCD6"/>
    <w:rsid w:val="0A46FAFE"/>
    <w:rsid w:val="0A4A6302"/>
    <w:rsid w:val="0A4B048C"/>
    <w:rsid w:val="0A4BB44D"/>
    <w:rsid w:val="0A4DF01D"/>
    <w:rsid w:val="0A4E154A"/>
    <w:rsid w:val="0A4E8622"/>
    <w:rsid w:val="0A4F124D"/>
    <w:rsid w:val="0A527BFE"/>
    <w:rsid w:val="0A5A45A3"/>
    <w:rsid w:val="0A5DE15C"/>
    <w:rsid w:val="0A5E37FA"/>
    <w:rsid w:val="0A5E7158"/>
    <w:rsid w:val="0A5FAD13"/>
    <w:rsid w:val="0A65F3EF"/>
    <w:rsid w:val="0A7069C7"/>
    <w:rsid w:val="0A73C904"/>
    <w:rsid w:val="0A78BACC"/>
    <w:rsid w:val="0A810724"/>
    <w:rsid w:val="0A8252F6"/>
    <w:rsid w:val="0A835DC8"/>
    <w:rsid w:val="0A90E58E"/>
    <w:rsid w:val="0A92C06C"/>
    <w:rsid w:val="0A935055"/>
    <w:rsid w:val="0A93B79D"/>
    <w:rsid w:val="0A99A841"/>
    <w:rsid w:val="0A9D4F82"/>
    <w:rsid w:val="0AA0E308"/>
    <w:rsid w:val="0AA96B37"/>
    <w:rsid w:val="0AAC2CE3"/>
    <w:rsid w:val="0AAFA208"/>
    <w:rsid w:val="0AB00031"/>
    <w:rsid w:val="0ABB138E"/>
    <w:rsid w:val="0AC02E86"/>
    <w:rsid w:val="0AC1B366"/>
    <w:rsid w:val="0AC4120E"/>
    <w:rsid w:val="0AC51C57"/>
    <w:rsid w:val="0AC59A8E"/>
    <w:rsid w:val="0AC85460"/>
    <w:rsid w:val="0AC8FA04"/>
    <w:rsid w:val="0AC9AEB7"/>
    <w:rsid w:val="0ACB68AE"/>
    <w:rsid w:val="0AD1B2CC"/>
    <w:rsid w:val="0AD3C4BF"/>
    <w:rsid w:val="0AD87672"/>
    <w:rsid w:val="0ADFAECE"/>
    <w:rsid w:val="0AE0A012"/>
    <w:rsid w:val="0AE407E7"/>
    <w:rsid w:val="0AE6ACFB"/>
    <w:rsid w:val="0AF26277"/>
    <w:rsid w:val="0AF3B3D8"/>
    <w:rsid w:val="0AF46ACB"/>
    <w:rsid w:val="0AF4E054"/>
    <w:rsid w:val="0AF708FB"/>
    <w:rsid w:val="0AF84185"/>
    <w:rsid w:val="0AFEC5C1"/>
    <w:rsid w:val="0B03E74B"/>
    <w:rsid w:val="0B049353"/>
    <w:rsid w:val="0B050947"/>
    <w:rsid w:val="0B0592B8"/>
    <w:rsid w:val="0B083200"/>
    <w:rsid w:val="0B0FD253"/>
    <w:rsid w:val="0B105D5E"/>
    <w:rsid w:val="0B1075BC"/>
    <w:rsid w:val="0B136D30"/>
    <w:rsid w:val="0B1457BA"/>
    <w:rsid w:val="0B16A1B8"/>
    <w:rsid w:val="0B1D638C"/>
    <w:rsid w:val="0B1F741E"/>
    <w:rsid w:val="0B2238CC"/>
    <w:rsid w:val="0B233807"/>
    <w:rsid w:val="0B237F22"/>
    <w:rsid w:val="0B25CC87"/>
    <w:rsid w:val="0B26C69E"/>
    <w:rsid w:val="0B27B91B"/>
    <w:rsid w:val="0B296AD9"/>
    <w:rsid w:val="0B2D5B32"/>
    <w:rsid w:val="0B307348"/>
    <w:rsid w:val="0B308D88"/>
    <w:rsid w:val="0B31F676"/>
    <w:rsid w:val="0B440EA3"/>
    <w:rsid w:val="0B492D69"/>
    <w:rsid w:val="0B4B5397"/>
    <w:rsid w:val="0B4F8ECA"/>
    <w:rsid w:val="0B50B148"/>
    <w:rsid w:val="0B50C9E5"/>
    <w:rsid w:val="0B53AB51"/>
    <w:rsid w:val="0B5895C3"/>
    <w:rsid w:val="0B58A026"/>
    <w:rsid w:val="0B5905D6"/>
    <w:rsid w:val="0B5952E3"/>
    <w:rsid w:val="0B5B953E"/>
    <w:rsid w:val="0B6109A0"/>
    <w:rsid w:val="0B61FEE5"/>
    <w:rsid w:val="0B63934B"/>
    <w:rsid w:val="0B643941"/>
    <w:rsid w:val="0B64FADE"/>
    <w:rsid w:val="0B653E5F"/>
    <w:rsid w:val="0B6B0F91"/>
    <w:rsid w:val="0B6C4871"/>
    <w:rsid w:val="0B6D92F0"/>
    <w:rsid w:val="0B75FE56"/>
    <w:rsid w:val="0B7811B2"/>
    <w:rsid w:val="0B8768E1"/>
    <w:rsid w:val="0B8C4759"/>
    <w:rsid w:val="0B8EA134"/>
    <w:rsid w:val="0B92D305"/>
    <w:rsid w:val="0B9447E5"/>
    <w:rsid w:val="0B954E0C"/>
    <w:rsid w:val="0B96B72E"/>
    <w:rsid w:val="0BAFE5A4"/>
    <w:rsid w:val="0BB91BFF"/>
    <w:rsid w:val="0BB9A7D8"/>
    <w:rsid w:val="0BBD7E83"/>
    <w:rsid w:val="0BBDEB90"/>
    <w:rsid w:val="0BBF4866"/>
    <w:rsid w:val="0BBFA5B6"/>
    <w:rsid w:val="0BBFA8C1"/>
    <w:rsid w:val="0BC07D90"/>
    <w:rsid w:val="0BC7A085"/>
    <w:rsid w:val="0BCAB9C2"/>
    <w:rsid w:val="0BCD4170"/>
    <w:rsid w:val="0BCE82A0"/>
    <w:rsid w:val="0BCF5D17"/>
    <w:rsid w:val="0BD0E50B"/>
    <w:rsid w:val="0BD6A9B4"/>
    <w:rsid w:val="0BD6C192"/>
    <w:rsid w:val="0BDA6C39"/>
    <w:rsid w:val="0BDC8B8E"/>
    <w:rsid w:val="0BE53867"/>
    <w:rsid w:val="0BE5E2D2"/>
    <w:rsid w:val="0BE62EB8"/>
    <w:rsid w:val="0BE76F6F"/>
    <w:rsid w:val="0BE87A60"/>
    <w:rsid w:val="0BEF7A03"/>
    <w:rsid w:val="0BF2D704"/>
    <w:rsid w:val="0BF58D27"/>
    <w:rsid w:val="0BF5DF68"/>
    <w:rsid w:val="0BF7E21E"/>
    <w:rsid w:val="0BFCD37B"/>
    <w:rsid w:val="0BFDA7DB"/>
    <w:rsid w:val="0C00C058"/>
    <w:rsid w:val="0C01CC1A"/>
    <w:rsid w:val="0C067F46"/>
    <w:rsid w:val="0C0B92CC"/>
    <w:rsid w:val="0C0E7CFF"/>
    <w:rsid w:val="0C10C1EF"/>
    <w:rsid w:val="0C129631"/>
    <w:rsid w:val="0C138285"/>
    <w:rsid w:val="0C1AF3AA"/>
    <w:rsid w:val="0C1C3F43"/>
    <w:rsid w:val="0C1F412F"/>
    <w:rsid w:val="0C1F99D4"/>
    <w:rsid w:val="0C214055"/>
    <w:rsid w:val="0C237334"/>
    <w:rsid w:val="0C271432"/>
    <w:rsid w:val="0C281030"/>
    <w:rsid w:val="0C2946C0"/>
    <w:rsid w:val="0C2B4988"/>
    <w:rsid w:val="0C2C0356"/>
    <w:rsid w:val="0C2D12E2"/>
    <w:rsid w:val="0C3FEAAA"/>
    <w:rsid w:val="0C46463D"/>
    <w:rsid w:val="0C472213"/>
    <w:rsid w:val="0C47DC35"/>
    <w:rsid w:val="0C4A49F4"/>
    <w:rsid w:val="0C53ADC4"/>
    <w:rsid w:val="0C53C76B"/>
    <w:rsid w:val="0C5C0960"/>
    <w:rsid w:val="0C5ED2DD"/>
    <w:rsid w:val="0C613FCC"/>
    <w:rsid w:val="0C614435"/>
    <w:rsid w:val="0C62B7A6"/>
    <w:rsid w:val="0C64393E"/>
    <w:rsid w:val="0C652AE3"/>
    <w:rsid w:val="0C6CDD72"/>
    <w:rsid w:val="0C76A3B1"/>
    <w:rsid w:val="0C780A15"/>
    <w:rsid w:val="0C7C318B"/>
    <w:rsid w:val="0C7C4A2A"/>
    <w:rsid w:val="0C7C8127"/>
    <w:rsid w:val="0C9555D2"/>
    <w:rsid w:val="0C95E9F4"/>
    <w:rsid w:val="0C98400E"/>
    <w:rsid w:val="0C9A2AD0"/>
    <w:rsid w:val="0CA3569E"/>
    <w:rsid w:val="0CA5431C"/>
    <w:rsid w:val="0CA6A8BD"/>
    <w:rsid w:val="0CA7301C"/>
    <w:rsid w:val="0CAE4631"/>
    <w:rsid w:val="0CB0D75B"/>
    <w:rsid w:val="0CB2A5D4"/>
    <w:rsid w:val="0CB5AE1A"/>
    <w:rsid w:val="0CB9D63B"/>
    <w:rsid w:val="0CB9DDF7"/>
    <w:rsid w:val="0CBADD71"/>
    <w:rsid w:val="0CBE7B0D"/>
    <w:rsid w:val="0CBF1E34"/>
    <w:rsid w:val="0CC20EB9"/>
    <w:rsid w:val="0CC87305"/>
    <w:rsid w:val="0CCA39FF"/>
    <w:rsid w:val="0CCA84A5"/>
    <w:rsid w:val="0CCB0117"/>
    <w:rsid w:val="0CCDE0C8"/>
    <w:rsid w:val="0CD5954B"/>
    <w:rsid w:val="0CDCA111"/>
    <w:rsid w:val="0CDD660A"/>
    <w:rsid w:val="0CDDF2C6"/>
    <w:rsid w:val="0CDE1911"/>
    <w:rsid w:val="0CDEEF1B"/>
    <w:rsid w:val="0CDFDB91"/>
    <w:rsid w:val="0CE27358"/>
    <w:rsid w:val="0CE2A329"/>
    <w:rsid w:val="0CE5A957"/>
    <w:rsid w:val="0CEDEBBA"/>
    <w:rsid w:val="0CEE0860"/>
    <w:rsid w:val="0CF5EB76"/>
    <w:rsid w:val="0CF84C31"/>
    <w:rsid w:val="0CFD9EF4"/>
    <w:rsid w:val="0CFF746E"/>
    <w:rsid w:val="0D074D8A"/>
    <w:rsid w:val="0D0947EB"/>
    <w:rsid w:val="0D0E9923"/>
    <w:rsid w:val="0D0F3A0F"/>
    <w:rsid w:val="0D158498"/>
    <w:rsid w:val="0D184740"/>
    <w:rsid w:val="0D1E5D51"/>
    <w:rsid w:val="0D23D209"/>
    <w:rsid w:val="0D3170E5"/>
    <w:rsid w:val="0D3345E0"/>
    <w:rsid w:val="0D349C6A"/>
    <w:rsid w:val="0D35EB70"/>
    <w:rsid w:val="0D3760C7"/>
    <w:rsid w:val="0D3885DE"/>
    <w:rsid w:val="0D3E86E4"/>
    <w:rsid w:val="0D402684"/>
    <w:rsid w:val="0D436702"/>
    <w:rsid w:val="0D4AA3C0"/>
    <w:rsid w:val="0D4EA49C"/>
    <w:rsid w:val="0D518FAB"/>
    <w:rsid w:val="0D51B0C7"/>
    <w:rsid w:val="0D55A619"/>
    <w:rsid w:val="0D57F979"/>
    <w:rsid w:val="0D5AC114"/>
    <w:rsid w:val="0D5D5D7E"/>
    <w:rsid w:val="0D5D923C"/>
    <w:rsid w:val="0D5F0A0C"/>
    <w:rsid w:val="0D63B1CD"/>
    <w:rsid w:val="0D6669EB"/>
    <w:rsid w:val="0D6B007B"/>
    <w:rsid w:val="0D6E40CB"/>
    <w:rsid w:val="0D704693"/>
    <w:rsid w:val="0D72AFED"/>
    <w:rsid w:val="0D73F881"/>
    <w:rsid w:val="0D74E34A"/>
    <w:rsid w:val="0D783DD3"/>
    <w:rsid w:val="0D7A9BE4"/>
    <w:rsid w:val="0D7BABAD"/>
    <w:rsid w:val="0D7C9431"/>
    <w:rsid w:val="0D811AD4"/>
    <w:rsid w:val="0D835FBE"/>
    <w:rsid w:val="0D87A85B"/>
    <w:rsid w:val="0D87DC80"/>
    <w:rsid w:val="0D89E093"/>
    <w:rsid w:val="0D99352D"/>
    <w:rsid w:val="0D9B28A0"/>
    <w:rsid w:val="0D9B410F"/>
    <w:rsid w:val="0D9CD38D"/>
    <w:rsid w:val="0DA0A39E"/>
    <w:rsid w:val="0DA2F47C"/>
    <w:rsid w:val="0DA674AA"/>
    <w:rsid w:val="0DA9E0EE"/>
    <w:rsid w:val="0DAAFAEF"/>
    <w:rsid w:val="0DAC3651"/>
    <w:rsid w:val="0DAE959B"/>
    <w:rsid w:val="0DAF392F"/>
    <w:rsid w:val="0DB31CB8"/>
    <w:rsid w:val="0DB3D571"/>
    <w:rsid w:val="0DB63C4A"/>
    <w:rsid w:val="0DB6A872"/>
    <w:rsid w:val="0DC07D87"/>
    <w:rsid w:val="0DC08196"/>
    <w:rsid w:val="0DC3B72E"/>
    <w:rsid w:val="0DC58A24"/>
    <w:rsid w:val="0DC7945A"/>
    <w:rsid w:val="0DD2B458"/>
    <w:rsid w:val="0DD48989"/>
    <w:rsid w:val="0DD77E58"/>
    <w:rsid w:val="0DDB0D77"/>
    <w:rsid w:val="0DDF6EB0"/>
    <w:rsid w:val="0DE259D1"/>
    <w:rsid w:val="0DE367E3"/>
    <w:rsid w:val="0DE5DD29"/>
    <w:rsid w:val="0DE659B2"/>
    <w:rsid w:val="0DEF73DB"/>
    <w:rsid w:val="0DF23626"/>
    <w:rsid w:val="0DF63092"/>
    <w:rsid w:val="0DFAADFC"/>
    <w:rsid w:val="0E01E25A"/>
    <w:rsid w:val="0E075923"/>
    <w:rsid w:val="0E094DEB"/>
    <w:rsid w:val="0E0FB5A3"/>
    <w:rsid w:val="0E1AE013"/>
    <w:rsid w:val="0E1B05FE"/>
    <w:rsid w:val="0E1C4276"/>
    <w:rsid w:val="0E1E1DBF"/>
    <w:rsid w:val="0E2316F0"/>
    <w:rsid w:val="0E2D8671"/>
    <w:rsid w:val="0E2EAECB"/>
    <w:rsid w:val="0E2EEC10"/>
    <w:rsid w:val="0E300EE0"/>
    <w:rsid w:val="0E300EEA"/>
    <w:rsid w:val="0E342754"/>
    <w:rsid w:val="0E347ACF"/>
    <w:rsid w:val="0E35842C"/>
    <w:rsid w:val="0E3E5469"/>
    <w:rsid w:val="0E3F9C20"/>
    <w:rsid w:val="0E41400B"/>
    <w:rsid w:val="0E431F36"/>
    <w:rsid w:val="0E49FB05"/>
    <w:rsid w:val="0E4A91C3"/>
    <w:rsid w:val="0E50223B"/>
    <w:rsid w:val="0E5D85BF"/>
    <w:rsid w:val="0E62480A"/>
    <w:rsid w:val="0E66C78D"/>
    <w:rsid w:val="0E6928F7"/>
    <w:rsid w:val="0E69E575"/>
    <w:rsid w:val="0E6ABC6A"/>
    <w:rsid w:val="0E6B2340"/>
    <w:rsid w:val="0E6CE0AF"/>
    <w:rsid w:val="0E776F45"/>
    <w:rsid w:val="0E80E07A"/>
    <w:rsid w:val="0E850B2F"/>
    <w:rsid w:val="0E893124"/>
    <w:rsid w:val="0E89A709"/>
    <w:rsid w:val="0E8B3E9D"/>
    <w:rsid w:val="0E8ED543"/>
    <w:rsid w:val="0E9188E1"/>
    <w:rsid w:val="0E91A2F4"/>
    <w:rsid w:val="0E9503F4"/>
    <w:rsid w:val="0E971E2D"/>
    <w:rsid w:val="0E9781F6"/>
    <w:rsid w:val="0E979DE9"/>
    <w:rsid w:val="0E994CAA"/>
    <w:rsid w:val="0E9A93A3"/>
    <w:rsid w:val="0E9E120D"/>
    <w:rsid w:val="0E9E8754"/>
    <w:rsid w:val="0EA02E91"/>
    <w:rsid w:val="0EA08ECB"/>
    <w:rsid w:val="0EA293A0"/>
    <w:rsid w:val="0EA8FC61"/>
    <w:rsid w:val="0EA99AC8"/>
    <w:rsid w:val="0EB1EEB6"/>
    <w:rsid w:val="0EB7320F"/>
    <w:rsid w:val="0EBA219E"/>
    <w:rsid w:val="0EBF3BD8"/>
    <w:rsid w:val="0EBFDB6A"/>
    <w:rsid w:val="0EC1A78C"/>
    <w:rsid w:val="0EC20A07"/>
    <w:rsid w:val="0EC607DC"/>
    <w:rsid w:val="0ED20872"/>
    <w:rsid w:val="0ED84B00"/>
    <w:rsid w:val="0ED89193"/>
    <w:rsid w:val="0EDB6F22"/>
    <w:rsid w:val="0EDC73FF"/>
    <w:rsid w:val="0EDE6A29"/>
    <w:rsid w:val="0EE01177"/>
    <w:rsid w:val="0EE21318"/>
    <w:rsid w:val="0EE24167"/>
    <w:rsid w:val="0EE440FA"/>
    <w:rsid w:val="0EE96496"/>
    <w:rsid w:val="0EE9731F"/>
    <w:rsid w:val="0EEB172D"/>
    <w:rsid w:val="0EF480B0"/>
    <w:rsid w:val="0EF4AB05"/>
    <w:rsid w:val="0EF7E9D4"/>
    <w:rsid w:val="0EFD2926"/>
    <w:rsid w:val="0F0092DC"/>
    <w:rsid w:val="0F0290D5"/>
    <w:rsid w:val="0F0323EF"/>
    <w:rsid w:val="0F038C02"/>
    <w:rsid w:val="0F04174E"/>
    <w:rsid w:val="0F06A4C9"/>
    <w:rsid w:val="0F0A4662"/>
    <w:rsid w:val="0F0C3909"/>
    <w:rsid w:val="0F0D9463"/>
    <w:rsid w:val="0F0E8CE1"/>
    <w:rsid w:val="0F0EC902"/>
    <w:rsid w:val="0F0F12CE"/>
    <w:rsid w:val="0F0FD595"/>
    <w:rsid w:val="0F16CEC7"/>
    <w:rsid w:val="0F186B48"/>
    <w:rsid w:val="0F1D5CDA"/>
    <w:rsid w:val="0F20238B"/>
    <w:rsid w:val="0F2451E9"/>
    <w:rsid w:val="0F27AA95"/>
    <w:rsid w:val="0F297ED5"/>
    <w:rsid w:val="0F323274"/>
    <w:rsid w:val="0F324DDF"/>
    <w:rsid w:val="0F357B82"/>
    <w:rsid w:val="0F3793AD"/>
    <w:rsid w:val="0F424867"/>
    <w:rsid w:val="0F445D8D"/>
    <w:rsid w:val="0F457717"/>
    <w:rsid w:val="0F4D8882"/>
    <w:rsid w:val="0F4D8CBC"/>
    <w:rsid w:val="0F4E91A3"/>
    <w:rsid w:val="0F4FA39F"/>
    <w:rsid w:val="0F544FAA"/>
    <w:rsid w:val="0F58F187"/>
    <w:rsid w:val="0F58F72F"/>
    <w:rsid w:val="0F5A19A0"/>
    <w:rsid w:val="0F5A51BB"/>
    <w:rsid w:val="0F5AB83F"/>
    <w:rsid w:val="0F5EB794"/>
    <w:rsid w:val="0F5EC490"/>
    <w:rsid w:val="0F614A50"/>
    <w:rsid w:val="0F62B7CD"/>
    <w:rsid w:val="0F632DA6"/>
    <w:rsid w:val="0F67BE05"/>
    <w:rsid w:val="0F69EAEA"/>
    <w:rsid w:val="0F6D6AEB"/>
    <w:rsid w:val="0F722954"/>
    <w:rsid w:val="0F74374D"/>
    <w:rsid w:val="0F7C35E5"/>
    <w:rsid w:val="0F7DF7C8"/>
    <w:rsid w:val="0F7F682B"/>
    <w:rsid w:val="0F811459"/>
    <w:rsid w:val="0F8ADFE1"/>
    <w:rsid w:val="0F914437"/>
    <w:rsid w:val="0F93A25F"/>
    <w:rsid w:val="0F943708"/>
    <w:rsid w:val="0F947F10"/>
    <w:rsid w:val="0F9BD9B2"/>
    <w:rsid w:val="0F9DD080"/>
    <w:rsid w:val="0FA6857B"/>
    <w:rsid w:val="0FA92A0B"/>
    <w:rsid w:val="0FAA125F"/>
    <w:rsid w:val="0FACA1F2"/>
    <w:rsid w:val="0FAE4C7D"/>
    <w:rsid w:val="0FB1924A"/>
    <w:rsid w:val="0FB26DA4"/>
    <w:rsid w:val="0FB43890"/>
    <w:rsid w:val="0FBF0B53"/>
    <w:rsid w:val="0FC943A2"/>
    <w:rsid w:val="0FCC41B1"/>
    <w:rsid w:val="0FCF2AC9"/>
    <w:rsid w:val="0FD49601"/>
    <w:rsid w:val="0FED1907"/>
    <w:rsid w:val="0FF5AC35"/>
    <w:rsid w:val="0FF9C0BD"/>
    <w:rsid w:val="10015F53"/>
    <w:rsid w:val="1001B1C5"/>
    <w:rsid w:val="1002A33B"/>
    <w:rsid w:val="100CEC70"/>
    <w:rsid w:val="1010DDBD"/>
    <w:rsid w:val="101740C8"/>
    <w:rsid w:val="10189F41"/>
    <w:rsid w:val="1018CE75"/>
    <w:rsid w:val="101C9D36"/>
    <w:rsid w:val="101D40A7"/>
    <w:rsid w:val="101D8F07"/>
    <w:rsid w:val="10231464"/>
    <w:rsid w:val="1028470F"/>
    <w:rsid w:val="102AAD0F"/>
    <w:rsid w:val="1033336E"/>
    <w:rsid w:val="10336BF7"/>
    <w:rsid w:val="103D4004"/>
    <w:rsid w:val="103D4E98"/>
    <w:rsid w:val="104231C8"/>
    <w:rsid w:val="1046F74B"/>
    <w:rsid w:val="10484089"/>
    <w:rsid w:val="10503FB6"/>
    <w:rsid w:val="10512205"/>
    <w:rsid w:val="105422B8"/>
    <w:rsid w:val="10599950"/>
    <w:rsid w:val="105A90A8"/>
    <w:rsid w:val="1060AA04"/>
    <w:rsid w:val="1060E9EA"/>
    <w:rsid w:val="1063AA03"/>
    <w:rsid w:val="10687743"/>
    <w:rsid w:val="1069B2E3"/>
    <w:rsid w:val="1070CE97"/>
    <w:rsid w:val="10715153"/>
    <w:rsid w:val="1072E1BB"/>
    <w:rsid w:val="107BCA23"/>
    <w:rsid w:val="107EF389"/>
    <w:rsid w:val="1085A947"/>
    <w:rsid w:val="108B0E93"/>
    <w:rsid w:val="1093350E"/>
    <w:rsid w:val="1099D69E"/>
    <w:rsid w:val="10A088D7"/>
    <w:rsid w:val="10A3B23F"/>
    <w:rsid w:val="10A3DE54"/>
    <w:rsid w:val="10AA8A66"/>
    <w:rsid w:val="10AE797C"/>
    <w:rsid w:val="10B80C4A"/>
    <w:rsid w:val="10B83D81"/>
    <w:rsid w:val="10B92F0A"/>
    <w:rsid w:val="10BCD752"/>
    <w:rsid w:val="10BD445D"/>
    <w:rsid w:val="10BE53D1"/>
    <w:rsid w:val="10BE9FDE"/>
    <w:rsid w:val="10CDEFEB"/>
    <w:rsid w:val="10D12768"/>
    <w:rsid w:val="10D3F951"/>
    <w:rsid w:val="10D5E955"/>
    <w:rsid w:val="10D810F4"/>
    <w:rsid w:val="10DA6435"/>
    <w:rsid w:val="10DB4B2C"/>
    <w:rsid w:val="10DD431B"/>
    <w:rsid w:val="10DECEB6"/>
    <w:rsid w:val="10E1E215"/>
    <w:rsid w:val="10E49CEF"/>
    <w:rsid w:val="10E62BB7"/>
    <w:rsid w:val="10E64B5A"/>
    <w:rsid w:val="10EAF5F4"/>
    <w:rsid w:val="10F0256A"/>
    <w:rsid w:val="10F9B22C"/>
    <w:rsid w:val="11058242"/>
    <w:rsid w:val="110ACE5C"/>
    <w:rsid w:val="11111FF1"/>
    <w:rsid w:val="11144839"/>
    <w:rsid w:val="1118DDF7"/>
    <w:rsid w:val="111AC32B"/>
    <w:rsid w:val="11212155"/>
    <w:rsid w:val="1122D226"/>
    <w:rsid w:val="112353B5"/>
    <w:rsid w:val="113081CF"/>
    <w:rsid w:val="11327C40"/>
    <w:rsid w:val="11353449"/>
    <w:rsid w:val="113583E5"/>
    <w:rsid w:val="113B6074"/>
    <w:rsid w:val="113D8071"/>
    <w:rsid w:val="11443232"/>
    <w:rsid w:val="1145BCED"/>
    <w:rsid w:val="1146DF2E"/>
    <w:rsid w:val="11494B6E"/>
    <w:rsid w:val="114B486D"/>
    <w:rsid w:val="114B991E"/>
    <w:rsid w:val="1151FA15"/>
    <w:rsid w:val="11583F78"/>
    <w:rsid w:val="115D88CC"/>
    <w:rsid w:val="115E2B89"/>
    <w:rsid w:val="115E4529"/>
    <w:rsid w:val="115F2158"/>
    <w:rsid w:val="115F2972"/>
    <w:rsid w:val="11644EE6"/>
    <w:rsid w:val="116E9784"/>
    <w:rsid w:val="1175D82A"/>
    <w:rsid w:val="1179E077"/>
    <w:rsid w:val="1179E250"/>
    <w:rsid w:val="117BC28C"/>
    <w:rsid w:val="117F32FE"/>
    <w:rsid w:val="1181225C"/>
    <w:rsid w:val="118D7210"/>
    <w:rsid w:val="11913876"/>
    <w:rsid w:val="119ABD5A"/>
    <w:rsid w:val="119EBB2D"/>
    <w:rsid w:val="11A5BD11"/>
    <w:rsid w:val="11A6CA5A"/>
    <w:rsid w:val="11A72384"/>
    <w:rsid w:val="11AE3DF1"/>
    <w:rsid w:val="11AF16BB"/>
    <w:rsid w:val="11AF7930"/>
    <w:rsid w:val="11B7C3C8"/>
    <w:rsid w:val="11C27A68"/>
    <w:rsid w:val="11C52DA0"/>
    <w:rsid w:val="11C96444"/>
    <w:rsid w:val="11CFCF00"/>
    <w:rsid w:val="11D28B58"/>
    <w:rsid w:val="11D2B45A"/>
    <w:rsid w:val="11D3868D"/>
    <w:rsid w:val="11D5E91B"/>
    <w:rsid w:val="11D675A0"/>
    <w:rsid w:val="11D874D2"/>
    <w:rsid w:val="11DD7608"/>
    <w:rsid w:val="11DFA9E8"/>
    <w:rsid w:val="11E0EF28"/>
    <w:rsid w:val="11E8324B"/>
    <w:rsid w:val="11E9A5A3"/>
    <w:rsid w:val="11F23517"/>
    <w:rsid w:val="11F250D0"/>
    <w:rsid w:val="11F73694"/>
    <w:rsid w:val="11FA5899"/>
    <w:rsid w:val="11FD0FBF"/>
    <w:rsid w:val="120644E6"/>
    <w:rsid w:val="120822AB"/>
    <w:rsid w:val="120B7805"/>
    <w:rsid w:val="120C0448"/>
    <w:rsid w:val="120E519D"/>
    <w:rsid w:val="12117E0A"/>
    <w:rsid w:val="12138246"/>
    <w:rsid w:val="1219A77A"/>
    <w:rsid w:val="121B5CAA"/>
    <w:rsid w:val="121CEE5C"/>
    <w:rsid w:val="121DE2AC"/>
    <w:rsid w:val="121E62E2"/>
    <w:rsid w:val="12241CAA"/>
    <w:rsid w:val="122857A9"/>
    <w:rsid w:val="122AECFE"/>
    <w:rsid w:val="122D06CA"/>
    <w:rsid w:val="122DE52F"/>
    <w:rsid w:val="1235927A"/>
    <w:rsid w:val="1236EAE9"/>
    <w:rsid w:val="123CEE14"/>
    <w:rsid w:val="123D6119"/>
    <w:rsid w:val="124128DD"/>
    <w:rsid w:val="124421E0"/>
    <w:rsid w:val="1248C8AC"/>
    <w:rsid w:val="124F01C3"/>
    <w:rsid w:val="12531F05"/>
    <w:rsid w:val="1255F367"/>
    <w:rsid w:val="12562442"/>
    <w:rsid w:val="125ADF09"/>
    <w:rsid w:val="1260E3DA"/>
    <w:rsid w:val="12619CA6"/>
    <w:rsid w:val="12657C8D"/>
    <w:rsid w:val="1266035A"/>
    <w:rsid w:val="12679EF7"/>
    <w:rsid w:val="1268CADA"/>
    <w:rsid w:val="126986F1"/>
    <w:rsid w:val="12729C4B"/>
    <w:rsid w:val="127A9F17"/>
    <w:rsid w:val="127C1FD5"/>
    <w:rsid w:val="127DA930"/>
    <w:rsid w:val="127E2ABF"/>
    <w:rsid w:val="127F3756"/>
    <w:rsid w:val="128C02F2"/>
    <w:rsid w:val="128C4FA3"/>
    <w:rsid w:val="1290EBEE"/>
    <w:rsid w:val="1292DB29"/>
    <w:rsid w:val="12931288"/>
    <w:rsid w:val="12967C02"/>
    <w:rsid w:val="12A31E6F"/>
    <w:rsid w:val="12A4A0FE"/>
    <w:rsid w:val="12AD4EF0"/>
    <w:rsid w:val="12B927E7"/>
    <w:rsid w:val="12BB1216"/>
    <w:rsid w:val="12BB4137"/>
    <w:rsid w:val="12BB83B6"/>
    <w:rsid w:val="12BD3273"/>
    <w:rsid w:val="12C3E739"/>
    <w:rsid w:val="12C4B871"/>
    <w:rsid w:val="12C58FC3"/>
    <w:rsid w:val="12C66D80"/>
    <w:rsid w:val="12C689CB"/>
    <w:rsid w:val="12CB5A98"/>
    <w:rsid w:val="12CB9BD2"/>
    <w:rsid w:val="12CDDC48"/>
    <w:rsid w:val="12D21AAF"/>
    <w:rsid w:val="12D7A94E"/>
    <w:rsid w:val="12E43A13"/>
    <w:rsid w:val="12EAD1BA"/>
    <w:rsid w:val="12EC7662"/>
    <w:rsid w:val="12EFD849"/>
    <w:rsid w:val="12F01E81"/>
    <w:rsid w:val="12F09387"/>
    <w:rsid w:val="12F177A7"/>
    <w:rsid w:val="12F540E1"/>
    <w:rsid w:val="12F6D399"/>
    <w:rsid w:val="12F860A3"/>
    <w:rsid w:val="12FBBE21"/>
    <w:rsid w:val="12FD026D"/>
    <w:rsid w:val="12FFADCE"/>
    <w:rsid w:val="1308FBBF"/>
    <w:rsid w:val="130C85B1"/>
    <w:rsid w:val="13150E68"/>
    <w:rsid w:val="13202483"/>
    <w:rsid w:val="1322D4FE"/>
    <w:rsid w:val="13269699"/>
    <w:rsid w:val="132CCC07"/>
    <w:rsid w:val="132DF572"/>
    <w:rsid w:val="13323558"/>
    <w:rsid w:val="133359A2"/>
    <w:rsid w:val="13351516"/>
    <w:rsid w:val="1335EFE8"/>
    <w:rsid w:val="1336F876"/>
    <w:rsid w:val="133A7417"/>
    <w:rsid w:val="133AE9D2"/>
    <w:rsid w:val="133C6DA5"/>
    <w:rsid w:val="133E600F"/>
    <w:rsid w:val="134477DC"/>
    <w:rsid w:val="134A7E3F"/>
    <w:rsid w:val="1351FFEF"/>
    <w:rsid w:val="13539D57"/>
    <w:rsid w:val="1353B7B2"/>
    <w:rsid w:val="135B1EEB"/>
    <w:rsid w:val="135C783E"/>
    <w:rsid w:val="135C8455"/>
    <w:rsid w:val="135FE383"/>
    <w:rsid w:val="136641A7"/>
    <w:rsid w:val="1368A09F"/>
    <w:rsid w:val="136A35C2"/>
    <w:rsid w:val="136E00B3"/>
    <w:rsid w:val="13769B95"/>
    <w:rsid w:val="1376CDBB"/>
    <w:rsid w:val="1378E559"/>
    <w:rsid w:val="1379909C"/>
    <w:rsid w:val="1379F95D"/>
    <w:rsid w:val="137A5239"/>
    <w:rsid w:val="137C1D6C"/>
    <w:rsid w:val="137CA09D"/>
    <w:rsid w:val="137E30E1"/>
    <w:rsid w:val="137F02F2"/>
    <w:rsid w:val="138075D0"/>
    <w:rsid w:val="13826C13"/>
    <w:rsid w:val="13830B59"/>
    <w:rsid w:val="138B6B27"/>
    <w:rsid w:val="138E8D77"/>
    <w:rsid w:val="13917BDB"/>
    <w:rsid w:val="13931104"/>
    <w:rsid w:val="1395AE68"/>
    <w:rsid w:val="139BE760"/>
    <w:rsid w:val="13A0C131"/>
    <w:rsid w:val="13A8C6E0"/>
    <w:rsid w:val="13A91F8E"/>
    <w:rsid w:val="13ADB9D0"/>
    <w:rsid w:val="13AEE2FE"/>
    <w:rsid w:val="13B7BFA4"/>
    <w:rsid w:val="13BC35B8"/>
    <w:rsid w:val="13BC9577"/>
    <w:rsid w:val="13C2B1BE"/>
    <w:rsid w:val="13C5C9B4"/>
    <w:rsid w:val="13C81B0B"/>
    <w:rsid w:val="13CDE9C0"/>
    <w:rsid w:val="13D503A8"/>
    <w:rsid w:val="13DB5DA2"/>
    <w:rsid w:val="13E2B100"/>
    <w:rsid w:val="13E53053"/>
    <w:rsid w:val="13E9EB8A"/>
    <w:rsid w:val="13EBEEF8"/>
    <w:rsid w:val="13EC81D1"/>
    <w:rsid w:val="13EDFB1D"/>
    <w:rsid w:val="13F28BB9"/>
    <w:rsid w:val="13F32366"/>
    <w:rsid w:val="13F394AE"/>
    <w:rsid w:val="13F50BCF"/>
    <w:rsid w:val="13F704BD"/>
    <w:rsid w:val="13FF96B8"/>
    <w:rsid w:val="13FFFB56"/>
    <w:rsid w:val="14089076"/>
    <w:rsid w:val="140B0AE5"/>
    <w:rsid w:val="140DCE9F"/>
    <w:rsid w:val="14129F5E"/>
    <w:rsid w:val="1414C616"/>
    <w:rsid w:val="141AB60C"/>
    <w:rsid w:val="141BC184"/>
    <w:rsid w:val="141E8F17"/>
    <w:rsid w:val="141F9B73"/>
    <w:rsid w:val="14242A61"/>
    <w:rsid w:val="142D6FB6"/>
    <w:rsid w:val="142D977F"/>
    <w:rsid w:val="1435A3DD"/>
    <w:rsid w:val="143FD587"/>
    <w:rsid w:val="1446114E"/>
    <w:rsid w:val="1448C796"/>
    <w:rsid w:val="14491F51"/>
    <w:rsid w:val="144E14E3"/>
    <w:rsid w:val="1454A726"/>
    <w:rsid w:val="1457A1C4"/>
    <w:rsid w:val="145849B7"/>
    <w:rsid w:val="1459241D"/>
    <w:rsid w:val="145B140C"/>
    <w:rsid w:val="145CF72E"/>
    <w:rsid w:val="146192CA"/>
    <w:rsid w:val="1464E98D"/>
    <w:rsid w:val="14690CA1"/>
    <w:rsid w:val="146983C3"/>
    <w:rsid w:val="14698D97"/>
    <w:rsid w:val="1470E9BC"/>
    <w:rsid w:val="14761EE4"/>
    <w:rsid w:val="14765252"/>
    <w:rsid w:val="147C59FA"/>
    <w:rsid w:val="147EE400"/>
    <w:rsid w:val="147F0BFB"/>
    <w:rsid w:val="147FC9D6"/>
    <w:rsid w:val="1480FAC0"/>
    <w:rsid w:val="14849E2D"/>
    <w:rsid w:val="1484B7C4"/>
    <w:rsid w:val="148ACCB5"/>
    <w:rsid w:val="148CBF33"/>
    <w:rsid w:val="148D65B4"/>
    <w:rsid w:val="148E0D62"/>
    <w:rsid w:val="1497FA64"/>
    <w:rsid w:val="1499A7AF"/>
    <w:rsid w:val="149C1A90"/>
    <w:rsid w:val="149C5D68"/>
    <w:rsid w:val="14A3D90D"/>
    <w:rsid w:val="14A49274"/>
    <w:rsid w:val="14A4C876"/>
    <w:rsid w:val="14A9EB79"/>
    <w:rsid w:val="14B0B0DC"/>
    <w:rsid w:val="14B281B5"/>
    <w:rsid w:val="14BC5F1B"/>
    <w:rsid w:val="14BD8C41"/>
    <w:rsid w:val="14C1A5FF"/>
    <w:rsid w:val="14C68D8F"/>
    <w:rsid w:val="14C8ED80"/>
    <w:rsid w:val="14CC1905"/>
    <w:rsid w:val="14CC32CB"/>
    <w:rsid w:val="14D1E4C4"/>
    <w:rsid w:val="14D29AF7"/>
    <w:rsid w:val="14D4691F"/>
    <w:rsid w:val="14D9AD4F"/>
    <w:rsid w:val="14DB8648"/>
    <w:rsid w:val="14DEE76C"/>
    <w:rsid w:val="14E6E724"/>
    <w:rsid w:val="14E92571"/>
    <w:rsid w:val="14E94501"/>
    <w:rsid w:val="14E9E616"/>
    <w:rsid w:val="14EA59F8"/>
    <w:rsid w:val="14EDA75A"/>
    <w:rsid w:val="14F2DCE2"/>
    <w:rsid w:val="14F727AC"/>
    <w:rsid w:val="14F9302A"/>
    <w:rsid w:val="1501E5B2"/>
    <w:rsid w:val="1501EAF1"/>
    <w:rsid w:val="150495F2"/>
    <w:rsid w:val="15071DE2"/>
    <w:rsid w:val="1508CB3E"/>
    <w:rsid w:val="150B56C0"/>
    <w:rsid w:val="150CEB82"/>
    <w:rsid w:val="1510DE0B"/>
    <w:rsid w:val="1514E78E"/>
    <w:rsid w:val="15155CA9"/>
    <w:rsid w:val="1517C8CB"/>
    <w:rsid w:val="1519B873"/>
    <w:rsid w:val="152471C6"/>
    <w:rsid w:val="15272DD0"/>
    <w:rsid w:val="152837DC"/>
    <w:rsid w:val="1528BD6F"/>
    <w:rsid w:val="1529F192"/>
    <w:rsid w:val="152B49FC"/>
    <w:rsid w:val="152CA2AD"/>
    <w:rsid w:val="152D5297"/>
    <w:rsid w:val="152E9278"/>
    <w:rsid w:val="15302855"/>
    <w:rsid w:val="1531D275"/>
    <w:rsid w:val="153287A1"/>
    <w:rsid w:val="15389ECF"/>
    <w:rsid w:val="153C27DD"/>
    <w:rsid w:val="153D0729"/>
    <w:rsid w:val="153F1B84"/>
    <w:rsid w:val="1540A4EE"/>
    <w:rsid w:val="1540EAAA"/>
    <w:rsid w:val="1541209D"/>
    <w:rsid w:val="1542FDE9"/>
    <w:rsid w:val="1546A9A2"/>
    <w:rsid w:val="15496440"/>
    <w:rsid w:val="154A8F62"/>
    <w:rsid w:val="154B09B8"/>
    <w:rsid w:val="154BC8B6"/>
    <w:rsid w:val="154E2C83"/>
    <w:rsid w:val="1550C620"/>
    <w:rsid w:val="155552A2"/>
    <w:rsid w:val="1557D9CD"/>
    <w:rsid w:val="155F81B5"/>
    <w:rsid w:val="1560EE5C"/>
    <w:rsid w:val="156389E2"/>
    <w:rsid w:val="15656EAB"/>
    <w:rsid w:val="1569F95A"/>
    <w:rsid w:val="156A8D67"/>
    <w:rsid w:val="156BF2EE"/>
    <w:rsid w:val="156E2D8E"/>
    <w:rsid w:val="156EF15D"/>
    <w:rsid w:val="1571BDAB"/>
    <w:rsid w:val="1572FB67"/>
    <w:rsid w:val="1574B866"/>
    <w:rsid w:val="157A65E0"/>
    <w:rsid w:val="157F2C42"/>
    <w:rsid w:val="15820D1A"/>
    <w:rsid w:val="15826CED"/>
    <w:rsid w:val="1582A239"/>
    <w:rsid w:val="1583CFDE"/>
    <w:rsid w:val="1585E6F5"/>
    <w:rsid w:val="15887F9A"/>
    <w:rsid w:val="158CB16C"/>
    <w:rsid w:val="15905DAB"/>
    <w:rsid w:val="15968F96"/>
    <w:rsid w:val="1597357A"/>
    <w:rsid w:val="1598E013"/>
    <w:rsid w:val="159A89FC"/>
    <w:rsid w:val="159BF16A"/>
    <w:rsid w:val="159EACD4"/>
    <w:rsid w:val="15A1CCA2"/>
    <w:rsid w:val="15A4511B"/>
    <w:rsid w:val="15A68A45"/>
    <w:rsid w:val="15A71A19"/>
    <w:rsid w:val="15A7B981"/>
    <w:rsid w:val="15AE842B"/>
    <w:rsid w:val="15B0DA08"/>
    <w:rsid w:val="15B1B620"/>
    <w:rsid w:val="15BF6995"/>
    <w:rsid w:val="15C1E7B1"/>
    <w:rsid w:val="15C400E6"/>
    <w:rsid w:val="15C7310B"/>
    <w:rsid w:val="15D2378B"/>
    <w:rsid w:val="15D2F854"/>
    <w:rsid w:val="15D60807"/>
    <w:rsid w:val="15D71A01"/>
    <w:rsid w:val="15D803DD"/>
    <w:rsid w:val="15D9F065"/>
    <w:rsid w:val="15DD64D4"/>
    <w:rsid w:val="15E4C8AC"/>
    <w:rsid w:val="15EDB0B5"/>
    <w:rsid w:val="15EDE3D7"/>
    <w:rsid w:val="15EEA656"/>
    <w:rsid w:val="15F15BA3"/>
    <w:rsid w:val="15F2596E"/>
    <w:rsid w:val="15F32478"/>
    <w:rsid w:val="15F448C6"/>
    <w:rsid w:val="15F51A23"/>
    <w:rsid w:val="15FFC18F"/>
    <w:rsid w:val="1606343A"/>
    <w:rsid w:val="1607B9FD"/>
    <w:rsid w:val="160D387D"/>
    <w:rsid w:val="160DB1B8"/>
    <w:rsid w:val="160F02AB"/>
    <w:rsid w:val="16129FF2"/>
    <w:rsid w:val="16140238"/>
    <w:rsid w:val="16192ED6"/>
    <w:rsid w:val="161C44A3"/>
    <w:rsid w:val="161C668E"/>
    <w:rsid w:val="161DA824"/>
    <w:rsid w:val="161DFD2E"/>
    <w:rsid w:val="161E4C13"/>
    <w:rsid w:val="161FCBD4"/>
    <w:rsid w:val="16272E4B"/>
    <w:rsid w:val="162B0ACE"/>
    <w:rsid w:val="162B2BC5"/>
    <w:rsid w:val="162BA460"/>
    <w:rsid w:val="162BB09B"/>
    <w:rsid w:val="162C55A4"/>
    <w:rsid w:val="16317E78"/>
    <w:rsid w:val="1633A4C4"/>
    <w:rsid w:val="16340D65"/>
    <w:rsid w:val="163A9B3D"/>
    <w:rsid w:val="163F967C"/>
    <w:rsid w:val="1642866C"/>
    <w:rsid w:val="1642E379"/>
    <w:rsid w:val="16477537"/>
    <w:rsid w:val="1654575F"/>
    <w:rsid w:val="1655FAE4"/>
    <w:rsid w:val="165868FB"/>
    <w:rsid w:val="1662DAA5"/>
    <w:rsid w:val="166409DF"/>
    <w:rsid w:val="16658AD4"/>
    <w:rsid w:val="1668F3C1"/>
    <w:rsid w:val="166D1E56"/>
    <w:rsid w:val="166E0E77"/>
    <w:rsid w:val="16705FB6"/>
    <w:rsid w:val="16719158"/>
    <w:rsid w:val="1671FCEF"/>
    <w:rsid w:val="1673BE02"/>
    <w:rsid w:val="1676ED6A"/>
    <w:rsid w:val="167B8BF7"/>
    <w:rsid w:val="167E4478"/>
    <w:rsid w:val="1681D902"/>
    <w:rsid w:val="168EE591"/>
    <w:rsid w:val="1696AA5C"/>
    <w:rsid w:val="1697E8E1"/>
    <w:rsid w:val="169E1E8C"/>
    <w:rsid w:val="16A2C108"/>
    <w:rsid w:val="16A4F295"/>
    <w:rsid w:val="16A68F9D"/>
    <w:rsid w:val="16A74C44"/>
    <w:rsid w:val="16A9BA26"/>
    <w:rsid w:val="16ADC238"/>
    <w:rsid w:val="16AF2F23"/>
    <w:rsid w:val="16AFEFCE"/>
    <w:rsid w:val="16B9FBB4"/>
    <w:rsid w:val="16BA1B0C"/>
    <w:rsid w:val="16BABBC8"/>
    <w:rsid w:val="16BC00FB"/>
    <w:rsid w:val="16BD52E0"/>
    <w:rsid w:val="16C0DC32"/>
    <w:rsid w:val="16C1D339"/>
    <w:rsid w:val="16C3CE5F"/>
    <w:rsid w:val="16C6CD94"/>
    <w:rsid w:val="16C8275A"/>
    <w:rsid w:val="16C980FD"/>
    <w:rsid w:val="16CD5012"/>
    <w:rsid w:val="16CFEC6F"/>
    <w:rsid w:val="16D0DCBC"/>
    <w:rsid w:val="16D33977"/>
    <w:rsid w:val="16D40DC4"/>
    <w:rsid w:val="16DB4056"/>
    <w:rsid w:val="16DC5B1E"/>
    <w:rsid w:val="16DF06D4"/>
    <w:rsid w:val="16E25FA3"/>
    <w:rsid w:val="16E43A0E"/>
    <w:rsid w:val="16E57304"/>
    <w:rsid w:val="16E7F4C8"/>
    <w:rsid w:val="16EBF58B"/>
    <w:rsid w:val="16EFD0B4"/>
    <w:rsid w:val="16F05A9C"/>
    <w:rsid w:val="16F102AF"/>
    <w:rsid w:val="16F43CC2"/>
    <w:rsid w:val="16F5FBF1"/>
    <w:rsid w:val="17059B24"/>
    <w:rsid w:val="1708B51C"/>
    <w:rsid w:val="170B9644"/>
    <w:rsid w:val="170E124A"/>
    <w:rsid w:val="170E187B"/>
    <w:rsid w:val="170F1EB8"/>
    <w:rsid w:val="170F6AE7"/>
    <w:rsid w:val="17202835"/>
    <w:rsid w:val="17223423"/>
    <w:rsid w:val="172469C4"/>
    <w:rsid w:val="172686AB"/>
    <w:rsid w:val="17271091"/>
    <w:rsid w:val="1729FF6B"/>
    <w:rsid w:val="172BF591"/>
    <w:rsid w:val="172C2E6A"/>
    <w:rsid w:val="1732E547"/>
    <w:rsid w:val="173533C4"/>
    <w:rsid w:val="1735DCAE"/>
    <w:rsid w:val="1738C77C"/>
    <w:rsid w:val="173BBE04"/>
    <w:rsid w:val="17453AB4"/>
    <w:rsid w:val="1748CA50"/>
    <w:rsid w:val="17495C1E"/>
    <w:rsid w:val="174C6744"/>
    <w:rsid w:val="174D45DB"/>
    <w:rsid w:val="17513B28"/>
    <w:rsid w:val="17558C68"/>
    <w:rsid w:val="17569E0E"/>
    <w:rsid w:val="1759808B"/>
    <w:rsid w:val="175E8A86"/>
    <w:rsid w:val="1763DFB9"/>
    <w:rsid w:val="1763FEEB"/>
    <w:rsid w:val="176A07C9"/>
    <w:rsid w:val="176A0BC1"/>
    <w:rsid w:val="176A9009"/>
    <w:rsid w:val="17772954"/>
    <w:rsid w:val="177D64AF"/>
    <w:rsid w:val="1788D065"/>
    <w:rsid w:val="1789A550"/>
    <w:rsid w:val="179492B5"/>
    <w:rsid w:val="1795530C"/>
    <w:rsid w:val="1797FF18"/>
    <w:rsid w:val="179D2262"/>
    <w:rsid w:val="17A55A42"/>
    <w:rsid w:val="17A62ED7"/>
    <w:rsid w:val="17A70637"/>
    <w:rsid w:val="17A89B03"/>
    <w:rsid w:val="17ACB1A0"/>
    <w:rsid w:val="17B0CAE1"/>
    <w:rsid w:val="17B551D6"/>
    <w:rsid w:val="17BAA7A9"/>
    <w:rsid w:val="17BFABB0"/>
    <w:rsid w:val="17C2EE7E"/>
    <w:rsid w:val="17C3F404"/>
    <w:rsid w:val="17C4A440"/>
    <w:rsid w:val="17C4F1ED"/>
    <w:rsid w:val="17C578C7"/>
    <w:rsid w:val="17C6728C"/>
    <w:rsid w:val="17C8855D"/>
    <w:rsid w:val="17CD2E9B"/>
    <w:rsid w:val="17CEA19D"/>
    <w:rsid w:val="17CF243C"/>
    <w:rsid w:val="17CF37C9"/>
    <w:rsid w:val="17CF79E6"/>
    <w:rsid w:val="17D5225A"/>
    <w:rsid w:val="17E40920"/>
    <w:rsid w:val="17EE4BAB"/>
    <w:rsid w:val="17F47C0F"/>
    <w:rsid w:val="17FA110D"/>
    <w:rsid w:val="17FFF6D3"/>
    <w:rsid w:val="18079BA9"/>
    <w:rsid w:val="1809EAE1"/>
    <w:rsid w:val="180DDFB0"/>
    <w:rsid w:val="18143273"/>
    <w:rsid w:val="18144222"/>
    <w:rsid w:val="1815520D"/>
    <w:rsid w:val="1820FC39"/>
    <w:rsid w:val="18221ED8"/>
    <w:rsid w:val="18289E7A"/>
    <w:rsid w:val="1828F777"/>
    <w:rsid w:val="182AEF94"/>
    <w:rsid w:val="182B120A"/>
    <w:rsid w:val="182B303B"/>
    <w:rsid w:val="182F64E0"/>
    <w:rsid w:val="18305D97"/>
    <w:rsid w:val="1830AC26"/>
    <w:rsid w:val="1830E45B"/>
    <w:rsid w:val="1831AAAD"/>
    <w:rsid w:val="1832EE91"/>
    <w:rsid w:val="1832F4D8"/>
    <w:rsid w:val="1835AC2F"/>
    <w:rsid w:val="1837A8E5"/>
    <w:rsid w:val="183D7D58"/>
    <w:rsid w:val="183D9AD6"/>
    <w:rsid w:val="183ECB4B"/>
    <w:rsid w:val="1842B596"/>
    <w:rsid w:val="1844D423"/>
    <w:rsid w:val="1846061E"/>
    <w:rsid w:val="18487D5B"/>
    <w:rsid w:val="184A032C"/>
    <w:rsid w:val="184F4BEE"/>
    <w:rsid w:val="184F8921"/>
    <w:rsid w:val="18508602"/>
    <w:rsid w:val="18529A1B"/>
    <w:rsid w:val="18533787"/>
    <w:rsid w:val="185972A1"/>
    <w:rsid w:val="1864DEBE"/>
    <w:rsid w:val="18668636"/>
    <w:rsid w:val="186EA145"/>
    <w:rsid w:val="186F5C67"/>
    <w:rsid w:val="18754C8F"/>
    <w:rsid w:val="187563E5"/>
    <w:rsid w:val="1877070A"/>
    <w:rsid w:val="1878A1F9"/>
    <w:rsid w:val="187B1A3B"/>
    <w:rsid w:val="1885036C"/>
    <w:rsid w:val="18850E36"/>
    <w:rsid w:val="18856F79"/>
    <w:rsid w:val="1889D620"/>
    <w:rsid w:val="188A8136"/>
    <w:rsid w:val="188CBE3C"/>
    <w:rsid w:val="188E3E44"/>
    <w:rsid w:val="188E8ACE"/>
    <w:rsid w:val="1897508D"/>
    <w:rsid w:val="189961C2"/>
    <w:rsid w:val="1899D704"/>
    <w:rsid w:val="189A8ECF"/>
    <w:rsid w:val="189AFACC"/>
    <w:rsid w:val="18A1C96D"/>
    <w:rsid w:val="18A95BFE"/>
    <w:rsid w:val="18ABDC42"/>
    <w:rsid w:val="18B2DA12"/>
    <w:rsid w:val="18B4ABE5"/>
    <w:rsid w:val="18B5CCFD"/>
    <w:rsid w:val="18BB8B51"/>
    <w:rsid w:val="18BC4108"/>
    <w:rsid w:val="18C92605"/>
    <w:rsid w:val="18DC03DB"/>
    <w:rsid w:val="18DCBCE9"/>
    <w:rsid w:val="18DE81E1"/>
    <w:rsid w:val="18E06684"/>
    <w:rsid w:val="18E142D6"/>
    <w:rsid w:val="18EE24C8"/>
    <w:rsid w:val="18F05644"/>
    <w:rsid w:val="18F5C196"/>
    <w:rsid w:val="18F65E8A"/>
    <w:rsid w:val="18F68EF1"/>
    <w:rsid w:val="18F7795C"/>
    <w:rsid w:val="18F8F3EB"/>
    <w:rsid w:val="18F986B4"/>
    <w:rsid w:val="18FC41B4"/>
    <w:rsid w:val="19085EC7"/>
    <w:rsid w:val="190BA768"/>
    <w:rsid w:val="190EFC67"/>
    <w:rsid w:val="19163C34"/>
    <w:rsid w:val="19168DD1"/>
    <w:rsid w:val="19189831"/>
    <w:rsid w:val="191CD1C8"/>
    <w:rsid w:val="1922D701"/>
    <w:rsid w:val="192800A2"/>
    <w:rsid w:val="1928A5F5"/>
    <w:rsid w:val="192F235B"/>
    <w:rsid w:val="1930541E"/>
    <w:rsid w:val="19316DB9"/>
    <w:rsid w:val="193F51BD"/>
    <w:rsid w:val="19466E58"/>
    <w:rsid w:val="19502D14"/>
    <w:rsid w:val="19503B38"/>
    <w:rsid w:val="19504A82"/>
    <w:rsid w:val="19528F3B"/>
    <w:rsid w:val="1954C6D3"/>
    <w:rsid w:val="1955BA0B"/>
    <w:rsid w:val="19613CFE"/>
    <w:rsid w:val="19635984"/>
    <w:rsid w:val="196B507C"/>
    <w:rsid w:val="196D29B8"/>
    <w:rsid w:val="196E38D8"/>
    <w:rsid w:val="19732CFA"/>
    <w:rsid w:val="19733D0A"/>
    <w:rsid w:val="197646DC"/>
    <w:rsid w:val="1977373E"/>
    <w:rsid w:val="197945C3"/>
    <w:rsid w:val="197DAFFB"/>
    <w:rsid w:val="197DF2A5"/>
    <w:rsid w:val="197EDDF1"/>
    <w:rsid w:val="197F1B6D"/>
    <w:rsid w:val="197F6D5B"/>
    <w:rsid w:val="19857402"/>
    <w:rsid w:val="198679D7"/>
    <w:rsid w:val="198BB3E9"/>
    <w:rsid w:val="198CC21F"/>
    <w:rsid w:val="198D33B1"/>
    <w:rsid w:val="198EEAAF"/>
    <w:rsid w:val="198FB1E6"/>
    <w:rsid w:val="19904C70"/>
    <w:rsid w:val="1991CF15"/>
    <w:rsid w:val="199A70AC"/>
    <w:rsid w:val="19A34376"/>
    <w:rsid w:val="19A46490"/>
    <w:rsid w:val="19A60A7C"/>
    <w:rsid w:val="19A9321A"/>
    <w:rsid w:val="19B271DB"/>
    <w:rsid w:val="19B3E09A"/>
    <w:rsid w:val="19B99F9C"/>
    <w:rsid w:val="19BFBE0E"/>
    <w:rsid w:val="19C25450"/>
    <w:rsid w:val="19C3F534"/>
    <w:rsid w:val="19CA6397"/>
    <w:rsid w:val="19CA855C"/>
    <w:rsid w:val="19CC2CCA"/>
    <w:rsid w:val="19CE2A34"/>
    <w:rsid w:val="19D63D10"/>
    <w:rsid w:val="19D9F532"/>
    <w:rsid w:val="19DA29AC"/>
    <w:rsid w:val="19DB323A"/>
    <w:rsid w:val="19E23F12"/>
    <w:rsid w:val="19E2717F"/>
    <w:rsid w:val="19E2B48C"/>
    <w:rsid w:val="19E3F1D5"/>
    <w:rsid w:val="19E48650"/>
    <w:rsid w:val="19E68889"/>
    <w:rsid w:val="19E6EDFA"/>
    <w:rsid w:val="19E72F59"/>
    <w:rsid w:val="19E73B88"/>
    <w:rsid w:val="19E9377F"/>
    <w:rsid w:val="19EC442C"/>
    <w:rsid w:val="19ED487A"/>
    <w:rsid w:val="19F015FF"/>
    <w:rsid w:val="19F66D4D"/>
    <w:rsid w:val="19F75694"/>
    <w:rsid w:val="1A025697"/>
    <w:rsid w:val="1A0865E1"/>
    <w:rsid w:val="1A094EF9"/>
    <w:rsid w:val="1A0A19D8"/>
    <w:rsid w:val="1A0EE54D"/>
    <w:rsid w:val="1A1A78BB"/>
    <w:rsid w:val="1A1BC6F7"/>
    <w:rsid w:val="1A235C5F"/>
    <w:rsid w:val="1A24CAE9"/>
    <w:rsid w:val="1A252194"/>
    <w:rsid w:val="1A2619D1"/>
    <w:rsid w:val="1A26F49B"/>
    <w:rsid w:val="1A292AF9"/>
    <w:rsid w:val="1A29F31B"/>
    <w:rsid w:val="1A2B25D5"/>
    <w:rsid w:val="1A2D9CEC"/>
    <w:rsid w:val="1A2DB2D7"/>
    <w:rsid w:val="1A2F7C36"/>
    <w:rsid w:val="1A335ECC"/>
    <w:rsid w:val="1A33FE48"/>
    <w:rsid w:val="1A356EF6"/>
    <w:rsid w:val="1A369489"/>
    <w:rsid w:val="1A39BE79"/>
    <w:rsid w:val="1A3C57A7"/>
    <w:rsid w:val="1A3D09D1"/>
    <w:rsid w:val="1A4109D0"/>
    <w:rsid w:val="1A4814A3"/>
    <w:rsid w:val="1A4A5070"/>
    <w:rsid w:val="1A526BE6"/>
    <w:rsid w:val="1A54A3E1"/>
    <w:rsid w:val="1A554FC4"/>
    <w:rsid w:val="1A5587C2"/>
    <w:rsid w:val="1A583C07"/>
    <w:rsid w:val="1A5DDEB5"/>
    <w:rsid w:val="1A5F7195"/>
    <w:rsid w:val="1A616A8C"/>
    <w:rsid w:val="1A64298D"/>
    <w:rsid w:val="1A64C3DB"/>
    <w:rsid w:val="1A66B4DC"/>
    <w:rsid w:val="1A78DB24"/>
    <w:rsid w:val="1A7936F5"/>
    <w:rsid w:val="1A79711F"/>
    <w:rsid w:val="1A7A2FBD"/>
    <w:rsid w:val="1A7A7AB9"/>
    <w:rsid w:val="1A835402"/>
    <w:rsid w:val="1A8885CF"/>
    <w:rsid w:val="1A8F60E1"/>
    <w:rsid w:val="1A92D7FA"/>
    <w:rsid w:val="1A9480F9"/>
    <w:rsid w:val="1A97B7F0"/>
    <w:rsid w:val="1A9B4912"/>
    <w:rsid w:val="1A9DE009"/>
    <w:rsid w:val="1AA2FE22"/>
    <w:rsid w:val="1AA69C89"/>
    <w:rsid w:val="1AA7B3BC"/>
    <w:rsid w:val="1AA7C1D6"/>
    <w:rsid w:val="1AB0B169"/>
    <w:rsid w:val="1AB6D2E1"/>
    <w:rsid w:val="1AB70794"/>
    <w:rsid w:val="1AB872EE"/>
    <w:rsid w:val="1AB97EAD"/>
    <w:rsid w:val="1ABA0898"/>
    <w:rsid w:val="1ABE90EB"/>
    <w:rsid w:val="1AC1762F"/>
    <w:rsid w:val="1AC24D73"/>
    <w:rsid w:val="1AC2535E"/>
    <w:rsid w:val="1AC2BA53"/>
    <w:rsid w:val="1AC8A085"/>
    <w:rsid w:val="1ACA5AEA"/>
    <w:rsid w:val="1AD09E16"/>
    <w:rsid w:val="1AD0B850"/>
    <w:rsid w:val="1AD10F37"/>
    <w:rsid w:val="1ADA1415"/>
    <w:rsid w:val="1AE25538"/>
    <w:rsid w:val="1AE3404F"/>
    <w:rsid w:val="1AE7C515"/>
    <w:rsid w:val="1AE7E7EC"/>
    <w:rsid w:val="1AEA24F3"/>
    <w:rsid w:val="1AEFEC23"/>
    <w:rsid w:val="1AF91281"/>
    <w:rsid w:val="1B0045A1"/>
    <w:rsid w:val="1B01FA5F"/>
    <w:rsid w:val="1B0548C6"/>
    <w:rsid w:val="1B0B8AA8"/>
    <w:rsid w:val="1B115D2A"/>
    <w:rsid w:val="1B1516C3"/>
    <w:rsid w:val="1B19B8D7"/>
    <w:rsid w:val="1B1A2838"/>
    <w:rsid w:val="1B1AD288"/>
    <w:rsid w:val="1B1F3439"/>
    <w:rsid w:val="1B210BF4"/>
    <w:rsid w:val="1B213238"/>
    <w:rsid w:val="1B23D106"/>
    <w:rsid w:val="1B2414E2"/>
    <w:rsid w:val="1B27A34C"/>
    <w:rsid w:val="1B286D91"/>
    <w:rsid w:val="1B32E0C4"/>
    <w:rsid w:val="1B357FAD"/>
    <w:rsid w:val="1B3B6C0C"/>
    <w:rsid w:val="1B3DFDC0"/>
    <w:rsid w:val="1B431680"/>
    <w:rsid w:val="1B4B4DAC"/>
    <w:rsid w:val="1B4DF474"/>
    <w:rsid w:val="1B4EB1F1"/>
    <w:rsid w:val="1B541943"/>
    <w:rsid w:val="1B5AC146"/>
    <w:rsid w:val="1B5BDB59"/>
    <w:rsid w:val="1B5C8B43"/>
    <w:rsid w:val="1B5F57FD"/>
    <w:rsid w:val="1B641885"/>
    <w:rsid w:val="1B661237"/>
    <w:rsid w:val="1B6723F5"/>
    <w:rsid w:val="1B673354"/>
    <w:rsid w:val="1B6A5CF1"/>
    <w:rsid w:val="1B6C561E"/>
    <w:rsid w:val="1B750502"/>
    <w:rsid w:val="1B75364C"/>
    <w:rsid w:val="1B759A13"/>
    <w:rsid w:val="1B76C69F"/>
    <w:rsid w:val="1B7AEC5C"/>
    <w:rsid w:val="1B7F5415"/>
    <w:rsid w:val="1B84E727"/>
    <w:rsid w:val="1B854132"/>
    <w:rsid w:val="1B883FF5"/>
    <w:rsid w:val="1B898C0B"/>
    <w:rsid w:val="1B89F852"/>
    <w:rsid w:val="1B8E54BA"/>
    <w:rsid w:val="1B958017"/>
    <w:rsid w:val="1B9A50E8"/>
    <w:rsid w:val="1BA1A1D0"/>
    <w:rsid w:val="1BA23458"/>
    <w:rsid w:val="1BADB7B9"/>
    <w:rsid w:val="1BADD820"/>
    <w:rsid w:val="1BB3D27C"/>
    <w:rsid w:val="1BB69A37"/>
    <w:rsid w:val="1BB7B6A4"/>
    <w:rsid w:val="1BB8989A"/>
    <w:rsid w:val="1BBCAEF8"/>
    <w:rsid w:val="1BBE6312"/>
    <w:rsid w:val="1BBEE062"/>
    <w:rsid w:val="1BC08C7C"/>
    <w:rsid w:val="1BC33C58"/>
    <w:rsid w:val="1BC358F5"/>
    <w:rsid w:val="1BC4FB5A"/>
    <w:rsid w:val="1BCB3CA0"/>
    <w:rsid w:val="1BCC6930"/>
    <w:rsid w:val="1BD61A9E"/>
    <w:rsid w:val="1BD8EE99"/>
    <w:rsid w:val="1BD95C29"/>
    <w:rsid w:val="1BE620D1"/>
    <w:rsid w:val="1BE63AE6"/>
    <w:rsid w:val="1BE9B1B9"/>
    <w:rsid w:val="1BF3BEB0"/>
    <w:rsid w:val="1BF84196"/>
    <w:rsid w:val="1BFE5CEA"/>
    <w:rsid w:val="1BFEF853"/>
    <w:rsid w:val="1C003F48"/>
    <w:rsid w:val="1C005004"/>
    <w:rsid w:val="1C0B41FC"/>
    <w:rsid w:val="1C1487D3"/>
    <w:rsid w:val="1C150756"/>
    <w:rsid w:val="1C1F61F7"/>
    <w:rsid w:val="1C25E4B7"/>
    <w:rsid w:val="1C276D54"/>
    <w:rsid w:val="1C296616"/>
    <w:rsid w:val="1C2D3FC7"/>
    <w:rsid w:val="1C2DBF1A"/>
    <w:rsid w:val="1C2E18A0"/>
    <w:rsid w:val="1C2EE1E5"/>
    <w:rsid w:val="1C31ADF1"/>
    <w:rsid w:val="1C32B633"/>
    <w:rsid w:val="1C33BA41"/>
    <w:rsid w:val="1C350636"/>
    <w:rsid w:val="1C378F9A"/>
    <w:rsid w:val="1C392967"/>
    <w:rsid w:val="1C3AE8E2"/>
    <w:rsid w:val="1C3D0BC2"/>
    <w:rsid w:val="1C404004"/>
    <w:rsid w:val="1C471170"/>
    <w:rsid w:val="1C4BFD12"/>
    <w:rsid w:val="1C4C39BF"/>
    <w:rsid w:val="1C4FACD9"/>
    <w:rsid w:val="1C50312C"/>
    <w:rsid w:val="1C53B611"/>
    <w:rsid w:val="1C56FA47"/>
    <w:rsid w:val="1C5BCDF1"/>
    <w:rsid w:val="1C5C4787"/>
    <w:rsid w:val="1C5CF7FD"/>
    <w:rsid w:val="1C5E3550"/>
    <w:rsid w:val="1C5F86EA"/>
    <w:rsid w:val="1C613E83"/>
    <w:rsid w:val="1C656586"/>
    <w:rsid w:val="1C69BB36"/>
    <w:rsid w:val="1C6D03E4"/>
    <w:rsid w:val="1C6FD635"/>
    <w:rsid w:val="1C74DD37"/>
    <w:rsid w:val="1C7CAF7F"/>
    <w:rsid w:val="1C83FB04"/>
    <w:rsid w:val="1C84E4AF"/>
    <w:rsid w:val="1C852F9D"/>
    <w:rsid w:val="1C9805D2"/>
    <w:rsid w:val="1CA035D5"/>
    <w:rsid w:val="1CA1517D"/>
    <w:rsid w:val="1CA7C855"/>
    <w:rsid w:val="1CAA87E2"/>
    <w:rsid w:val="1CAFA89D"/>
    <w:rsid w:val="1CB062A0"/>
    <w:rsid w:val="1CB4012F"/>
    <w:rsid w:val="1CB836C5"/>
    <w:rsid w:val="1CBC604D"/>
    <w:rsid w:val="1CCC2138"/>
    <w:rsid w:val="1CCF535D"/>
    <w:rsid w:val="1CCFFDD4"/>
    <w:rsid w:val="1CD1BA13"/>
    <w:rsid w:val="1CD1CC9E"/>
    <w:rsid w:val="1CD25105"/>
    <w:rsid w:val="1CD2AA89"/>
    <w:rsid w:val="1CDF17B7"/>
    <w:rsid w:val="1CEAF558"/>
    <w:rsid w:val="1CED8E7A"/>
    <w:rsid w:val="1CEDDAFE"/>
    <w:rsid w:val="1CEF3CB5"/>
    <w:rsid w:val="1CEF50B7"/>
    <w:rsid w:val="1CEF588B"/>
    <w:rsid w:val="1CF2D7F3"/>
    <w:rsid w:val="1CF4F799"/>
    <w:rsid w:val="1CF72743"/>
    <w:rsid w:val="1CF9188D"/>
    <w:rsid w:val="1CFD0B39"/>
    <w:rsid w:val="1CFDA00C"/>
    <w:rsid w:val="1D0355C8"/>
    <w:rsid w:val="1D08D7A4"/>
    <w:rsid w:val="1D0A6D14"/>
    <w:rsid w:val="1D0B4266"/>
    <w:rsid w:val="1D0B5E5F"/>
    <w:rsid w:val="1D0C3272"/>
    <w:rsid w:val="1D0E9C87"/>
    <w:rsid w:val="1D0FC730"/>
    <w:rsid w:val="1D13C5B7"/>
    <w:rsid w:val="1D157B21"/>
    <w:rsid w:val="1D1B7826"/>
    <w:rsid w:val="1D1BB746"/>
    <w:rsid w:val="1D1E8E50"/>
    <w:rsid w:val="1D27C1B5"/>
    <w:rsid w:val="1D2E4F52"/>
    <w:rsid w:val="1D2F1CF8"/>
    <w:rsid w:val="1D300377"/>
    <w:rsid w:val="1D3483A9"/>
    <w:rsid w:val="1D39BB7B"/>
    <w:rsid w:val="1D4006A3"/>
    <w:rsid w:val="1D40600A"/>
    <w:rsid w:val="1D4947A9"/>
    <w:rsid w:val="1D49B3A1"/>
    <w:rsid w:val="1D4D77DC"/>
    <w:rsid w:val="1D548AEC"/>
    <w:rsid w:val="1D557410"/>
    <w:rsid w:val="1D575592"/>
    <w:rsid w:val="1D59A991"/>
    <w:rsid w:val="1D5AF535"/>
    <w:rsid w:val="1D5D0670"/>
    <w:rsid w:val="1D60E179"/>
    <w:rsid w:val="1D664CD3"/>
    <w:rsid w:val="1D6DF3A2"/>
    <w:rsid w:val="1D6F9942"/>
    <w:rsid w:val="1D7390D2"/>
    <w:rsid w:val="1D74E552"/>
    <w:rsid w:val="1D755047"/>
    <w:rsid w:val="1D7701BD"/>
    <w:rsid w:val="1D798FC8"/>
    <w:rsid w:val="1D7C9DDE"/>
    <w:rsid w:val="1D7E7CE0"/>
    <w:rsid w:val="1D7FAC5D"/>
    <w:rsid w:val="1D80DEC5"/>
    <w:rsid w:val="1D81EA14"/>
    <w:rsid w:val="1D82EB10"/>
    <w:rsid w:val="1D839AC8"/>
    <w:rsid w:val="1D8577C5"/>
    <w:rsid w:val="1D874575"/>
    <w:rsid w:val="1D8C03E5"/>
    <w:rsid w:val="1D8C701E"/>
    <w:rsid w:val="1D8D1055"/>
    <w:rsid w:val="1D9ABFD9"/>
    <w:rsid w:val="1D9AC1E0"/>
    <w:rsid w:val="1D9AC866"/>
    <w:rsid w:val="1D9DE812"/>
    <w:rsid w:val="1D9E9535"/>
    <w:rsid w:val="1D9F19D2"/>
    <w:rsid w:val="1D9F38D9"/>
    <w:rsid w:val="1D9F630C"/>
    <w:rsid w:val="1DA221BF"/>
    <w:rsid w:val="1DA35343"/>
    <w:rsid w:val="1DA61246"/>
    <w:rsid w:val="1DA6CA67"/>
    <w:rsid w:val="1DA6DBA9"/>
    <w:rsid w:val="1DAE5D0F"/>
    <w:rsid w:val="1DAF3B15"/>
    <w:rsid w:val="1DB46153"/>
    <w:rsid w:val="1DB6095C"/>
    <w:rsid w:val="1DBA67E8"/>
    <w:rsid w:val="1DC116A9"/>
    <w:rsid w:val="1DC700C1"/>
    <w:rsid w:val="1DC74F53"/>
    <w:rsid w:val="1DC9F412"/>
    <w:rsid w:val="1DCC10BD"/>
    <w:rsid w:val="1DCFA32F"/>
    <w:rsid w:val="1DD1E6C1"/>
    <w:rsid w:val="1DD32D60"/>
    <w:rsid w:val="1DD54D17"/>
    <w:rsid w:val="1DDEBB78"/>
    <w:rsid w:val="1DE2688E"/>
    <w:rsid w:val="1DE69CAD"/>
    <w:rsid w:val="1DE78EFD"/>
    <w:rsid w:val="1DE95ABA"/>
    <w:rsid w:val="1DE98EFB"/>
    <w:rsid w:val="1DEA895D"/>
    <w:rsid w:val="1DEFA04C"/>
    <w:rsid w:val="1DF04742"/>
    <w:rsid w:val="1DF0C34D"/>
    <w:rsid w:val="1DF52CB2"/>
    <w:rsid w:val="1DF71FE6"/>
    <w:rsid w:val="1DFECCC3"/>
    <w:rsid w:val="1DFFFAAA"/>
    <w:rsid w:val="1E00EBF3"/>
    <w:rsid w:val="1E0309A2"/>
    <w:rsid w:val="1E064841"/>
    <w:rsid w:val="1E06B52B"/>
    <w:rsid w:val="1E06F2E0"/>
    <w:rsid w:val="1E0913BE"/>
    <w:rsid w:val="1E09A140"/>
    <w:rsid w:val="1E0D2482"/>
    <w:rsid w:val="1E11CB5B"/>
    <w:rsid w:val="1E122B3B"/>
    <w:rsid w:val="1E15A9B5"/>
    <w:rsid w:val="1E19F101"/>
    <w:rsid w:val="1E1E7149"/>
    <w:rsid w:val="1E1EC0B0"/>
    <w:rsid w:val="1E1ED8FA"/>
    <w:rsid w:val="1E201B3D"/>
    <w:rsid w:val="1E23C35C"/>
    <w:rsid w:val="1E26F074"/>
    <w:rsid w:val="1E27845D"/>
    <w:rsid w:val="1E287253"/>
    <w:rsid w:val="1E2AE2D3"/>
    <w:rsid w:val="1E2B310C"/>
    <w:rsid w:val="1E2BFA43"/>
    <w:rsid w:val="1E2C030A"/>
    <w:rsid w:val="1E2D6DE7"/>
    <w:rsid w:val="1E2EB880"/>
    <w:rsid w:val="1E307DEF"/>
    <w:rsid w:val="1E30F6F2"/>
    <w:rsid w:val="1E31E14B"/>
    <w:rsid w:val="1E32C6F7"/>
    <w:rsid w:val="1E388450"/>
    <w:rsid w:val="1E3BBD97"/>
    <w:rsid w:val="1E3D9533"/>
    <w:rsid w:val="1E40B88E"/>
    <w:rsid w:val="1E447D72"/>
    <w:rsid w:val="1E48AE2E"/>
    <w:rsid w:val="1E48C25A"/>
    <w:rsid w:val="1E4A71E8"/>
    <w:rsid w:val="1E4B11C9"/>
    <w:rsid w:val="1E4E15B4"/>
    <w:rsid w:val="1E518152"/>
    <w:rsid w:val="1E53C188"/>
    <w:rsid w:val="1E59C317"/>
    <w:rsid w:val="1E5C0608"/>
    <w:rsid w:val="1E5C8586"/>
    <w:rsid w:val="1E5F3609"/>
    <w:rsid w:val="1E60B7AE"/>
    <w:rsid w:val="1E622CE0"/>
    <w:rsid w:val="1E64B4C3"/>
    <w:rsid w:val="1E661EE2"/>
    <w:rsid w:val="1E679622"/>
    <w:rsid w:val="1E686ACA"/>
    <w:rsid w:val="1E6E7AEA"/>
    <w:rsid w:val="1E728C58"/>
    <w:rsid w:val="1E73D6B3"/>
    <w:rsid w:val="1E744DEA"/>
    <w:rsid w:val="1E7458EF"/>
    <w:rsid w:val="1E7B0C80"/>
    <w:rsid w:val="1E8493EF"/>
    <w:rsid w:val="1E8524D6"/>
    <w:rsid w:val="1E85BB8C"/>
    <w:rsid w:val="1E887E8B"/>
    <w:rsid w:val="1E8B0190"/>
    <w:rsid w:val="1E8E031C"/>
    <w:rsid w:val="1E954A49"/>
    <w:rsid w:val="1E9B82C1"/>
    <w:rsid w:val="1E9C90F6"/>
    <w:rsid w:val="1E9E1285"/>
    <w:rsid w:val="1EA02BAD"/>
    <w:rsid w:val="1EA10508"/>
    <w:rsid w:val="1EA36328"/>
    <w:rsid w:val="1EA400A9"/>
    <w:rsid w:val="1EAAB748"/>
    <w:rsid w:val="1EABFF66"/>
    <w:rsid w:val="1EB86527"/>
    <w:rsid w:val="1EBA55DF"/>
    <w:rsid w:val="1EBC6277"/>
    <w:rsid w:val="1EBC8763"/>
    <w:rsid w:val="1EBDA1A2"/>
    <w:rsid w:val="1EBDF0AC"/>
    <w:rsid w:val="1EBDF7E6"/>
    <w:rsid w:val="1EC10A33"/>
    <w:rsid w:val="1EC91F1F"/>
    <w:rsid w:val="1ECD8B36"/>
    <w:rsid w:val="1ECE8C98"/>
    <w:rsid w:val="1ECEE6DD"/>
    <w:rsid w:val="1ED1854C"/>
    <w:rsid w:val="1ED5C023"/>
    <w:rsid w:val="1ED5D461"/>
    <w:rsid w:val="1ED69DA1"/>
    <w:rsid w:val="1ED86CEA"/>
    <w:rsid w:val="1ED8E660"/>
    <w:rsid w:val="1EDC80CB"/>
    <w:rsid w:val="1EDD8574"/>
    <w:rsid w:val="1EDDCF45"/>
    <w:rsid w:val="1EDE639C"/>
    <w:rsid w:val="1EDE880F"/>
    <w:rsid w:val="1EE2A9BE"/>
    <w:rsid w:val="1EE555D8"/>
    <w:rsid w:val="1EE57C25"/>
    <w:rsid w:val="1EE58402"/>
    <w:rsid w:val="1EEAC4AF"/>
    <w:rsid w:val="1EEBAB98"/>
    <w:rsid w:val="1EF449C8"/>
    <w:rsid w:val="1EF471F8"/>
    <w:rsid w:val="1F0070ED"/>
    <w:rsid w:val="1F049A66"/>
    <w:rsid w:val="1F05007E"/>
    <w:rsid w:val="1F0783FA"/>
    <w:rsid w:val="1F07B27D"/>
    <w:rsid w:val="1F095C91"/>
    <w:rsid w:val="1F0AC2A9"/>
    <w:rsid w:val="1F0BCE55"/>
    <w:rsid w:val="1F0CBD22"/>
    <w:rsid w:val="1F0E99D1"/>
    <w:rsid w:val="1F11B7B9"/>
    <w:rsid w:val="1F17A77C"/>
    <w:rsid w:val="1F1A0E24"/>
    <w:rsid w:val="1F1F665F"/>
    <w:rsid w:val="1F204FC4"/>
    <w:rsid w:val="1F233615"/>
    <w:rsid w:val="1F2367A1"/>
    <w:rsid w:val="1F25F37D"/>
    <w:rsid w:val="1F272131"/>
    <w:rsid w:val="1F2822A5"/>
    <w:rsid w:val="1F2B0302"/>
    <w:rsid w:val="1F2EACAD"/>
    <w:rsid w:val="1F31F0E3"/>
    <w:rsid w:val="1F326245"/>
    <w:rsid w:val="1F346D84"/>
    <w:rsid w:val="1F371EC7"/>
    <w:rsid w:val="1F3C468B"/>
    <w:rsid w:val="1F42E2BE"/>
    <w:rsid w:val="1F43E0FE"/>
    <w:rsid w:val="1F4D9F4F"/>
    <w:rsid w:val="1F4F31F0"/>
    <w:rsid w:val="1F4F4BC5"/>
    <w:rsid w:val="1F52591F"/>
    <w:rsid w:val="1F52901F"/>
    <w:rsid w:val="1F5740FF"/>
    <w:rsid w:val="1F58EE4E"/>
    <w:rsid w:val="1F5BC5F9"/>
    <w:rsid w:val="1F5BCC32"/>
    <w:rsid w:val="1F60603E"/>
    <w:rsid w:val="1F6B2E4C"/>
    <w:rsid w:val="1F6D0D87"/>
    <w:rsid w:val="1F7335C6"/>
    <w:rsid w:val="1F73AB82"/>
    <w:rsid w:val="1F77247B"/>
    <w:rsid w:val="1F7A39A7"/>
    <w:rsid w:val="1F7DD4CB"/>
    <w:rsid w:val="1F846790"/>
    <w:rsid w:val="1F875969"/>
    <w:rsid w:val="1F87C4C5"/>
    <w:rsid w:val="1F88E109"/>
    <w:rsid w:val="1F89C5EB"/>
    <w:rsid w:val="1F917EE1"/>
    <w:rsid w:val="1F930E2E"/>
    <w:rsid w:val="1F9313C4"/>
    <w:rsid w:val="1F985B50"/>
    <w:rsid w:val="1F98C304"/>
    <w:rsid w:val="1F9C7852"/>
    <w:rsid w:val="1F9F92E3"/>
    <w:rsid w:val="1F9FC6A7"/>
    <w:rsid w:val="1FA0F3D1"/>
    <w:rsid w:val="1FA186E0"/>
    <w:rsid w:val="1FB06EF7"/>
    <w:rsid w:val="1FB0EA61"/>
    <w:rsid w:val="1FB584EB"/>
    <w:rsid w:val="1FB686D1"/>
    <w:rsid w:val="1FCB4F06"/>
    <w:rsid w:val="1FCF8249"/>
    <w:rsid w:val="1FCFFC54"/>
    <w:rsid w:val="1FD1F19F"/>
    <w:rsid w:val="1FD3180D"/>
    <w:rsid w:val="1FDDAA23"/>
    <w:rsid w:val="1FDDEB60"/>
    <w:rsid w:val="1FE24D68"/>
    <w:rsid w:val="1FE47460"/>
    <w:rsid w:val="1FE59B24"/>
    <w:rsid w:val="1FE78627"/>
    <w:rsid w:val="1FEBAAF3"/>
    <w:rsid w:val="1FF2F342"/>
    <w:rsid w:val="1FF39CB3"/>
    <w:rsid w:val="1FF3E158"/>
    <w:rsid w:val="1FF4B586"/>
    <w:rsid w:val="1FF5573D"/>
    <w:rsid w:val="1FF8EEE7"/>
    <w:rsid w:val="1FF8F9F7"/>
    <w:rsid w:val="1FFA0F8C"/>
    <w:rsid w:val="1FFFB41A"/>
    <w:rsid w:val="200065EA"/>
    <w:rsid w:val="2002C3E6"/>
    <w:rsid w:val="200B2A81"/>
    <w:rsid w:val="200B85C0"/>
    <w:rsid w:val="200FEE7B"/>
    <w:rsid w:val="200FFEEF"/>
    <w:rsid w:val="2011C33D"/>
    <w:rsid w:val="2015673F"/>
    <w:rsid w:val="20177076"/>
    <w:rsid w:val="20194D20"/>
    <w:rsid w:val="20223356"/>
    <w:rsid w:val="202404E0"/>
    <w:rsid w:val="20269969"/>
    <w:rsid w:val="202EE0E8"/>
    <w:rsid w:val="20335A46"/>
    <w:rsid w:val="2033801B"/>
    <w:rsid w:val="20338C12"/>
    <w:rsid w:val="20354BDD"/>
    <w:rsid w:val="2036C8B9"/>
    <w:rsid w:val="2037FF07"/>
    <w:rsid w:val="2038EB2B"/>
    <w:rsid w:val="203DFA25"/>
    <w:rsid w:val="203ED695"/>
    <w:rsid w:val="203F8370"/>
    <w:rsid w:val="20467932"/>
    <w:rsid w:val="204DB9C6"/>
    <w:rsid w:val="2050AA1A"/>
    <w:rsid w:val="205224B8"/>
    <w:rsid w:val="205877E2"/>
    <w:rsid w:val="205C0B45"/>
    <w:rsid w:val="205D6ED4"/>
    <w:rsid w:val="205EA8A0"/>
    <w:rsid w:val="206771F6"/>
    <w:rsid w:val="20680B9F"/>
    <w:rsid w:val="20686B35"/>
    <w:rsid w:val="207004C4"/>
    <w:rsid w:val="2072DD75"/>
    <w:rsid w:val="207A3F87"/>
    <w:rsid w:val="207A6E4C"/>
    <w:rsid w:val="207CC099"/>
    <w:rsid w:val="207CC66B"/>
    <w:rsid w:val="207D5D44"/>
    <w:rsid w:val="207F4DFA"/>
    <w:rsid w:val="207F8FF3"/>
    <w:rsid w:val="2083AAB7"/>
    <w:rsid w:val="2084DCA8"/>
    <w:rsid w:val="2085BC4A"/>
    <w:rsid w:val="20890891"/>
    <w:rsid w:val="208D2A04"/>
    <w:rsid w:val="2091093B"/>
    <w:rsid w:val="2093D18D"/>
    <w:rsid w:val="20973E30"/>
    <w:rsid w:val="2098FA63"/>
    <w:rsid w:val="209C40D8"/>
    <w:rsid w:val="209CE9DB"/>
    <w:rsid w:val="209D354E"/>
    <w:rsid w:val="20A3436F"/>
    <w:rsid w:val="20A39AAD"/>
    <w:rsid w:val="20A44DF0"/>
    <w:rsid w:val="20A73A52"/>
    <w:rsid w:val="20AA9F4D"/>
    <w:rsid w:val="20AB26CE"/>
    <w:rsid w:val="20AD2C02"/>
    <w:rsid w:val="20ADF19E"/>
    <w:rsid w:val="20B1B693"/>
    <w:rsid w:val="20B41D39"/>
    <w:rsid w:val="20B8DF6B"/>
    <w:rsid w:val="20B96240"/>
    <w:rsid w:val="20C0A595"/>
    <w:rsid w:val="20C2CD02"/>
    <w:rsid w:val="20C51F49"/>
    <w:rsid w:val="20C5207D"/>
    <w:rsid w:val="20CD7911"/>
    <w:rsid w:val="20D142CC"/>
    <w:rsid w:val="20D43D9D"/>
    <w:rsid w:val="20D4AB89"/>
    <w:rsid w:val="20D80587"/>
    <w:rsid w:val="20DEB31F"/>
    <w:rsid w:val="20E4071B"/>
    <w:rsid w:val="20E77F3E"/>
    <w:rsid w:val="20E9D18E"/>
    <w:rsid w:val="20EBA91D"/>
    <w:rsid w:val="20F3C469"/>
    <w:rsid w:val="20F8C1D5"/>
    <w:rsid w:val="20FA6046"/>
    <w:rsid w:val="20FF0E60"/>
    <w:rsid w:val="2106514A"/>
    <w:rsid w:val="2106C45F"/>
    <w:rsid w:val="210D81E3"/>
    <w:rsid w:val="210F0EE0"/>
    <w:rsid w:val="211C686C"/>
    <w:rsid w:val="21202AE7"/>
    <w:rsid w:val="21222C50"/>
    <w:rsid w:val="2122390C"/>
    <w:rsid w:val="2124434D"/>
    <w:rsid w:val="212A6940"/>
    <w:rsid w:val="212BD137"/>
    <w:rsid w:val="2131A207"/>
    <w:rsid w:val="2132F567"/>
    <w:rsid w:val="2136E966"/>
    <w:rsid w:val="21377294"/>
    <w:rsid w:val="2137A1E1"/>
    <w:rsid w:val="213D15B7"/>
    <w:rsid w:val="2140EB77"/>
    <w:rsid w:val="21423BC1"/>
    <w:rsid w:val="21428587"/>
    <w:rsid w:val="21429AA5"/>
    <w:rsid w:val="214E18B9"/>
    <w:rsid w:val="2152AABE"/>
    <w:rsid w:val="2157F819"/>
    <w:rsid w:val="21591A90"/>
    <w:rsid w:val="215BAA9A"/>
    <w:rsid w:val="215F1A68"/>
    <w:rsid w:val="215FA6F8"/>
    <w:rsid w:val="21656638"/>
    <w:rsid w:val="216B1BDC"/>
    <w:rsid w:val="216DD023"/>
    <w:rsid w:val="216F30F8"/>
    <w:rsid w:val="2175011E"/>
    <w:rsid w:val="217ABC7A"/>
    <w:rsid w:val="217DDABF"/>
    <w:rsid w:val="2186388B"/>
    <w:rsid w:val="2187CAF6"/>
    <w:rsid w:val="2187DE5A"/>
    <w:rsid w:val="218A4533"/>
    <w:rsid w:val="218FE0A3"/>
    <w:rsid w:val="2191279E"/>
    <w:rsid w:val="21913510"/>
    <w:rsid w:val="21939833"/>
    <w:rsid w:val="21999208"/>
    <w:rsid w:val="219D0BCE"/>
    <w:rsid w:val="219E36F0"/>
    <w:rsid w:val="21A05999"/>
    <w:rsid w:val="21A14511"/>
    <w:rsid w:val="21A61BAC"/>
    <w:rsid w:val="21A7FF93"/>
    <w:rsid w:val="21AD16ED"/>
    <w:rsid w:val="21AF7069"/>
    <w:rsid w:val="21B016BC"/>
    <w:rsid w:val="21B1E513"/>
    <w:rsid w:val="21B1F9D9"/>
    <w:rsid w:val="21BACA29"/>
    <w:rsid w:val="21BD3DBD"/>
    <w:rsid w:val="21BFACF7"/>
    <w:rsid w:val="21C117B1"/>
    <w:rsid w:val="21C20626"/>
    <w:rsid w:val="21C6E609"/>
    <w:rsid w:val="21CCD6B9"/>
    <w:rsid w:val="21D003AA"/>
    <w:rsid w:val="21D257A2"/>
    <w:rsid w:val="21DA5D35"/>
    <w:rsid w:val="21DA9ECA"/>
    <w:rsid w:val="21DB4169"/>
    <w:rsid w:val="21E3EE08"/>
    <w:rsid w:val="21ED6C49"/>
    <w:rsid w:val="21EEC17B"/>
    <w:rsid w:val="21F036A2"/>
    <w:rsid w:val="21F32094"/>
    <w:rsid w:val="21FB0653"/>
    <w:rsid w:val="21FC5B4D"/>
    <w:rsid w:val="2201E83B"/>
    <w:rsid w:val="22066407"/>
    <w:rsid w:val="2206B4F9"/>
    <w:rsid w:val="2208749A"/>
    <w:rsid w:val="220B6B3F"/>
    <w:rsid w:val="22100015"/>
    <w:rsid w:val="2210F7BB"/>
    <w:rsid w:val="221A4A80"/>
    <w:rsid w:val="221D9B4A"/>
    <w:rsid w:val="2220EA9A"/>
    <w:rsid w:val="22226D1D"/>
    <w:rsid w:val="2223FF19"/>
    <w:rsid w:val="222A621A"/>
    <w:rsid w:val="222D1D98"/>
    <w:rsid w:val="222F946E"/>
    <w:rsid w:val="222F9A6B"/>
    <w:rsid w:val="2238EC94"/>
    <w:rsid w:val="223AEA0A"/>
    <w:rsid w:val="224577FF"/>
    <w:rsid w:val="2246B726"/>
    <w:rsid w:val="224798AA"/>
    <w:rsid w:val="2251DCD4"/>
    <w:rsid w:val="2255432D"/>
    <w:rsid w:val="225706E1"/>
    <w:rsid w:val="225B42B4"/>
    <w:rsid w:val="225C059F"/>
    <w:rsid w:val="225C165E"/>
    <w:rsid w:val="2260ECC3"/>
    <w:rsid w:val="226573D8"/>
    <w:rsid w:val="22671FFE"/>
    <w:rsid w:val="226FA4E1"/>
    <w:rsid w:val="227362F6"/>
    <w:rsid w:val="22743F92"/>
    <w:rsid w:val="22787EFC"/>
    <w:rsid w:val="227E79D9"/>
    <w:rsid w:val="227ED660"/>
    <w:rsid w:val="2283296F"/>
    <w:rsid w:val="228436A4"/>
    <w:rsid w:val="228D6BFC"/>
    <w:rsid w:val="2291E9E4"/>
    <w:rsid w:val="2293D62B"/>
    <w:rsid w:val="2296B0B8"/>
    <w:rsid w:val="229979E2"/>
    <w:rsid w:val="229A8902"/>
    <w:rsid w:val="229B610D"/>
    <w:rsid w:val="22A0D16E"/>
    <w:rsid w:val="22A515F1"/>
    <w:rsid w:val="22A8BA41"/>
    <w:rsid w:val="22ACCBE2"/>
    <w:rsid w:val="22B686E5"/>
    <w:rsid w:val="22B6D662"/>
    <w:rsid w:val="22BCD9B1"/>
    <w:rsid w:val="22BF765C"/>
    <w:rsid w:val="22C50F84"/>
    <w:rsid w:val="22CAB486"/>
    <w:rsid w:val="22CDD599"/>
    <w:rsid w:val="22D8082D"/>
    <w:rsid w:val="22DAC1A9"/>
    <w:rsid w:val="22DBF275"/>
    <w:rsid w:val="22DDFB26"/>
    <w:rsid w:val="22E1C049"/>
    <w:rsid w:val="22E40B3B"/>
    <w:rsid w:val="22E95EC5"/>
    <w:rsid w:val="22EB1821"/>
    <w:rsid w:val="22ED16FA"/>
    <w:rsid w:val="22EE1A5F"/>
    <w:rsid w:val="22EEB9E7"/>
    <w:rsid w:val="22F34236"/>
    <w:rsid w:val="22F5694A"/>
    <w:rsid w:val="22F75EB1"/>
    <w:rsid w:val="22FD7978"/>
    <w:rsid w:val="23004EAD"/>
    <w:rsid w:val="2304202E"/>
    <w:rsid w:val="230D68C2"/>
    <w:rsid w:val="231045CC"/>
    <w:rsid w:val="2312E148"/>
    <w:rsid w:val="23135162"/>
    <w:rsid w:val="23166E19"/>
    <w:rsid w:val="2318084D"/>
    <w:rsid w:val="231B2F68"/>
    <w:rsid w:val="232034AF"/>
    <w:rsid w:val="2328287D"/>
    <w:rsid w:val="2328715A"/>
    <w:rsid w:val="232A1014"/>
    <w:rsid w:val="232CF20C"/>
    <w:rsid w:val="232E654E"/>
    <w:rsid w:val="232F4E05"/>
    <w:rsid w:val="2331419A"/>
    <w:rsid w:val="2336C29B"/>
    <w:rsid w:val="233999A8"/>
    <w:rsid w:val="233B17A0"/>
    <w:rsid w:val="233B5A1B"/>
    <w:rsid w:val="233F7D30"/>
    <w:rsid w:val="23400699"/>
    <w:rsid w:val="23406411"/>
    <w:rsid w:val="2346D2E6"/>
    <w:rsid w:val="234D77F7"/>
    <w:rsid w:val="234E1BCD"/>
    <w:rsid w:val="234E90FB"/>
    <w:rsid w:val="2350D9F4"/>
    <w:rsid w:val="2351A44C"/>
    <w:rsid w:val="235A5544"/>
    <w:rsid w:val="235E9A36"/>
    <w:rsid w:val="236786A1"/>
    <w:rsid w:val="236FF8AD"/>
    <w:rsid w:val="2371302A"/>
    <w:rsid w:val="2371B7AA"/>
    <w:rsid w:val="2372D876"/>
    <w:rsid w:val="23732DF4"/>
    <w:rsid w:val="237902F1"/>
    <w:rsid w:val="23807E58"/>
    <w:rsid w:val="23816E58"/>
    <w:rsid w:val="23826C99"/>
    <w:rsid w:val="23853C31"/>
    <w:rsid w:val="2389C084"/>
    <w:rsid w:val="2390E603"/>
    <w:rsid w:val="239240BD"/>
    <w:rsid w:val="23978EDA"/>
    <w:rsid w:val="239A1911"/>
    <w:rsid w:val="239B2E1B"/>
    <w:rsid w:val="239B8721"/>
    <w:rsid w:val="239C853B"/>
    <w:rsid w:val="23A23B5A"/>
    <w:rsid w:val="23A7356C"/>
    <w:rsid w:val="23A980E0"/>
    <w:rsid w:val="23AEC228"/>
    <w:rsid w:val="23B1380D"/>
    <w:rsid w:val="23B1D3DE"/>
    <w:rsid w:val="23B250CF"/>
    <w:rsid w:val="23B54562"/>
    <w:rsid w:val="23B58B4C"/>
    <w:rsid w:val="23BAFF9E"/>
    <w:rsid w:val="23C7C067"/>
    <w:rsid w:val="23C92A68"/>
    <w:rsid w:val="23CC18FD"/>
    <w:rsid w:val="23CE5611"/>
    <w:rsid w:val="23D20DE9"/>
    <w:rsid w:val="23D36E6E"/>
    <w:rsid w:val="23D510E7"/>
    <w:rsid w:val="23D59733"/>
    <w:rsid w:val="23D7A4EC"/>
    <w:rsid w:val="23D7FAE9"/>
    <w:rsid w:val="23D911F8"/>
    <w:rsid w:val="23DD164F"/>
    <w:rsid w:val="23E1A833"/>
    <w:rsid w:val="23E1D04B"/>
    <w:rsid w:val="23E20A3A"/>
    <w:rsid w:val="23EB1023"/>
    <w:rsid w:val="23EFEE6A"/>
    <w:rsid w:val="23F19647"/>
    <w:rsid w:val="23F6B50A"/>
    <w:rsid w:val="23F74B16"/>
    <w:rsid w:val="23FE8254"/>
    <w:rsid w:val="24041A09"/>
    <w:rsid w:val="2405037B"/>
    <w:rsid w:val="2405DAC2"/>
    <w:rsid w:val="24066C7D"/>
    <w:rsid w:val="240AE486"/>
    <w:rsid w:val="24131FE4"/>
    <w:rsid w:val="24181E21"/>
    <w:rsid w:val="24199E6A"/>
    <w:rsid w:val="241F8F5B"/>
    <w:rsid w:val="2421C1D0"/>
    <w:rsid w:val="242325DA"/>
    <w:rsid w:val="2427A8B9"/>
    <w:rsid w:val="242D7C30"/>
    <w:rsid w:val="242EF1A8"/>
    <w:rsid w:val="2433024B"/>
    <w:rsid w:val="243ABC6D"/>
    <w:rsid w:val="243B3B33"/>
    <w:rsid w:val="243C302C"/>
    <w:rsid w:val="2440B137"/>
    <w:rsid w:val="24420193"/>
    <w:rsid w:val="244AAD7E"/>
    <w:rsid w:val="244F6E20"/>
    <w:rsid w:val="2453517B"/>
    <w:rsid w:val="24564064"/>
    <w:rsid w:val="245B9D5D"/>
    <w:rsid w:val="24688B11"/>
    <w:rsid w:val="246A9A61"/>
    <w:rsid w:val="246BDDCF"/>
    <w:rsid w:val="24716EEC"/>
    <w:rsid w:val="2475B43C"/>
    <w:rsid w:val="247815C9"/>
    <w:rsid w:val="247F99C6"/>
    <w:rsid w:val="248367E9"/>
    <w:rsid w:val="2488A261"/>
    <w:rsid w:val="2496599D"/>
    <w:rsid w:val="249B6730"/>
    <w:rsid w:val="24A04F97"/>
    <w:rsid w:val="24A21A6B"/>
    <w:rsid w:val="24A528E2"/>
    <w:rsid w:val="24A8CAFF"/>
    <w:rsid w:val="24AEA480"/>
    <w:rsid w:val="24AF2148"/>
    <w:rsid w:val="24B1CD80"/>
    <w:rsid w:val="24B2A23C"/>
    <w:rsid w:val="24B4C306"/>
    <w:rsid w:val="24B52208"/>
    <w:rsid w:val="24B6430E"/>
    <w:rsid w:val="24B6883B"/>
    <w:rsid w:val="24BBCA28"/>
    <w:rsid w:val="24C06A23"/>
    <w:rsid w:val="24C33326"/>
    <w:rsid w:val="24C55BF8"/>
    <w:rsid w:val="24C8C860"/>
    <w:rsid w:val="24C8E7A1"/>
    <w:rsid w:val="24C9D4E2"/>
    <w:rsid w:val="24C9E46A"/>
    <w:rsid w:val="24CC8C56"/>
    <w:rsid w:val="24CD7ABA"/>
    <w:rsid w:val="24D54C28"/>
    <w:rsid w:val="24D5EE1E"/>
    <w:rsid w:val="24E02351"/>
    <w:rsid w:val="24E19237"/>
    <w:rsid w:val="24E3107B"/>
    <w:rsid w:val="24E354A1"/>
    <w:rsid w:val="24E4155F"/>
    <w:rsid w:val="24E5B7FD"/>
    <w:rsid w:val="24E678C7"/>
    <w:rsid w:val="24E8064F"/>
    <w:rsid w:val="24EC8D54"/>
    <w:rsid w:val="24F4B193"/>
    <w:rsid w:val="24F6A21C"/>
    <w:rsid w:val="24FA0F90"/>
    <w:rsid w:val="24FD3445"/>
    <w:rsid w:val="24FD61DB"/>
    <w:rsid w:val="24FE8281"/>
    <w:rsid w:val="25066E16"/>
    <w:rsid w:val="25072709"/>
    <w:rsid w:val="250BEEA8"/>
    <w:rsid w:val="250D7D6F"/>
    <w:rsid w:val="250D873D"/>
    <w:rsid w:val="250E1AA7"/>
    <w:rsid w:val="2512784A"/>
    <w:rsid w:val="2513202B"/>
    <w:rsid w:val="2515E74C"/>
    <w:rsid w:val="25163EF7"/>
    <w:rsid w:val="25217117"/>
    <w:rsid w:val="2521F9CE"/>
    <w:rsid w:val="252373C2"/>
    <w:rsid w:val="25248C8F"/>
    <w:rsid w:val="252D5E5D"/>
    <w:rsid w:val="252E5089"/>
    <w:rsid w:val="252E73AD"/>
    <w:rsid w:val="25330626"/>
    <w:rsid w:val="253759B0"/>
    <w:rsid w:val="2537BC58"/>
    <w:rsid w:val="253804EE"/>
    <w:rsid w:val="25381292"/>
    <w:rsid w:val="253EF42D"/>
    <w:rsid w:val="25405BC8"/>
    <w:rsid w:val="2543E380"/>
    <w:rsid w:val="2544E8BB"/>
    <w:rsid w:val="25460D09"/>
    <w:rsid w:val="25476663"/>
    <w:rsid w:val="254BA59F"/>
    <w:rsid w:val="254F901F"/>
    <w:rsid w:val="255136DE"/>
    <w:rsid w:val="255168CD"/>
    <w:rsid w:val="2551A0C5"/>
    <w:rsid w:val="25570E5D"/>
    <w:rsid w:val="255B2470"/>
    <w:rsid w:val="25604141"/>
    <w:rsid w:val="25618791"/>
    <w:rsid w:val="2569EDCE"/>
    <w:rsid w:val="256A82A2"/>
    <w:rsid w:val="256F4B8E"/>
    <w:rsid w:val="257248DE"/>
    <w:rsid w:val="25730E20"/>
    <w:rsid w:val="2574F821"/>
    <w:rsid w:val="257635A0"/>
    <w:rsid w:val="25771CF4"/>
    <w:rsid w:val="257946FF"/>
    <w:rsid w:val="257A2194"/>
    <w:rsid w:val="257A921B"/>
    <w:rsid w:val="257C654B"/>
    <w:rsid w:val="25861DB0"/>
    <w:rsid w:val="25873AF0"/>
    <w:rsid w:val="2588A72D"/>
    <w:rsid w:val="258B0C0E"/>
    <w:rsid w:val="258BF7BB"/>
    <w:rsid w:val="258BFDC0"/>
    <w:rsid w:val="258D1BA3"/>
    <w:rsid w:val="258F60B4"/>
    <w:rsid w:val="25968FEF"/>
    <w:rsid w:val="259D47D8"/>
    <w:rsid w:val="25A14212"/>
    <w:rsid w:val="25A62F76"/>
    <w:rsid w:val="25AD1BE0"/>
    <w:rsid w:val="25B67CFA"/>
    <w:rsid w:val="25B92FE5"/>
    <w:rsid w:val="25BBE99C"/>
    <w:rsid w:val="25C11FA8"/>
    <w:rsid w:val="25C1A53A"/>
    <w:rsid w:val="25C5512D"/>
    <w:rsid w:val="25C5DE5F"/>
    <w:rsid w:val="25C68CE1"/>
    <w:rsid w:val="25C9BC56"/>
    <w:rsid w:val="25CB83D4"/>
    <w:rsid w:val="25CDB639"/>
    <w:rsid w:val="25D4E5AC"/>
    <w:rsid w:val="25DE1B9B"/>
    <w:rsid w:val="25E1E30A"/>
    <w:rsid w:val="25E260BF"/>
    <w:rsid w:val="25E65414"/>
    <w:rsid w:val="25E71582"/>
    <w:rsid w:val="25E7E99A"/>
    <w:rsid w:val="25EAA4E0"/>
    <w:rsid w:val="25EACA54"/>
    <w:rsid w:val="25F50432"/>
    <w:rsid w:val="25F59AF8"/>
    <w:rsid w:val="25F69613"/>
    <w:rsid w:val="25F7FEA5"/>
    <w:rsid w:val="25F803B3"/>
    <w:rsid w:val="25F8DDD3"/>
    <w:rsid w:val="25F92D9C"/>
    <w:rsid w:val="25FBD7FA"/>
    <w:rsid w:val="25FC5DC4"/>
    <w:rsid w:val="25FEB672"/>
    <w:rsid w:val="2600D1D3"/>
    <w:rsid w:val="26022423"/>
    <w:rsid w:val="26022A60"/>
    <w:rsid w:val="26049FCE"/>
    <w:rsid w:val="26065CBE"/>
    <w:rsid w:val="2606F6D4"/>
    <w:rsid w:val="2607AE30"/>
    <w:rsid w:val="260C01EA"/>
    <w:rsid w:val="260D882F"/>
    <w:rsid w:val="260E3FBD"/>
    <w:rsid w:val="261686BD"/>
    <w:rsid w:val="2618E639"/>
    <w:rsid w:val="261A2A20"/>
    <w:rsid w:val="261BD894"/>
    <w:rsid w:val="261C1CDC"/>
    <w:rsid w:val="26282786"/>
    <w:rsid w:val="262DAA83"/>
    <w:rsid w:val="262EE50E"/>
    <w:rsid w:val="2635EC4C"/>
    <w:rsid w:val="26376533"/>
    <w:rsid w:val="2638B426"/>
    <w:rsid w:val="263B63CA"/>
    <w:rsid w:val="264BC49B"/>
    <w:rsid w:val="264D7584"/>
    <w:rsid w:val="264E5E7C"/>
    <w:rsid w:val="2651C0E3"/>
    <w:rsid w:val="265263A4"/>
    <w:rsid w:val="2655FF52"/>
    <w:rsid w:val="26574005"/>
    <w:rsid w:val="2658D932"/>
    <w:rsid w:val="265E95F0"/>
    <w:rsid w:val="2663F70A"/>
    <w:rsid w:val="2668AA9E"/>
    <w:rsid w:val="2671B290"/>
    <w:rsid w:val="2672BB13"/>
    <w:rsid w:val="2672E93D"/>
    <w:rsid w:val="26738F42"/>
    <w:rsid w:val="26746555"/>
    <w:rsid w:val="267E2015"/>
    <w:rsid w:val="268290F8"/>
    <w:rsid w:val="26843C67"/>
    <w:rsid w:val="26845EEA"/>
    <w:rsid w:val="2684D724"/>
    <w:rsid w:val="2687F3DA"/>
    <w:rsid w:val="2689DB8E"/>
    <w:rsid w:val="268E39F4"/>
    <w:rsid w:val="2691CB56"/>
    <w:rsid w:val="2692402A"/>
    <w:rsid w:val="269E37AE"/>
    <w:rsid w:val="26A19686"/>
    <w:rsid w:val="26A1EE02"/>
    <w:rsid w:val="26A21CE8"/>
    <w:rsid w:val="26A47076"/>
    <w:rsid w:val="26A619D4"/>
    <w:rsid w:val="26A98F40"/>
    <w:rsid w:val="26AB2F2E"/>
    <w:rsid w:val="26B29450"/>
    <w:rsid w:val="26B83665"/>
    <w:rsid w:val="26B97543"/>
    <w:rsid w:val="26B9D96C"/>
    <w:rsid w:val="26C2998C"/>
    <w:rsid w:val="26C32F44"/>
    <w:rsid w:val="26C4ABCB"/>
    <w:rsid w:val="26C97612"/>
    <w:rsid w:val="26CDA6CE"/>
    <w:rsid w:val="26CFBA62"/>
    <w:rsid w:val="26D1D199"/>
    <w:rsid w:val="26D5C4F8"/>
    <w:rsid w:val="26D6C5F6"/>
    <w:rsid w:val="26DD5C6E"/>
    <w:rsid w:val="26DEDB78"/>
    <w:rsid w:val="26DF5B10"/>
    <w:rsid w:val="26DF73B0"/>
    <w:rsid w:val="26E1D769"/>
    <w:rsid w:val="26E24115"/>
    <w:rsid w:val="26E792FE"/>
    <w:rsid w:val="26E840F6"/>
    <w:rsid w:val="26F20631"/>
    <w:rsid w:val="26F44DE2"/>
    <w:rsid w:val="26F8B977"/>
    <w:rsid w:val="26FAD71B"/>
    <w:rsid w:val="26FBA816"/>
    <w:rsid w:val="26FC0C21"/>
    <w:rsid w:val="26FF3770"/>
    <w:rsid w:val="26FF7EE4"/>
    <w:rsid w:val="2701617C"/>
    <w:rsid w:val="27016702"/>
    <w:rsid w:val="27041844"/>
    <w:rsid w:val="2706269B"/>
    <w:rsid w:val="27083058"/>
    <w:rsid w:val="27088D0D"/>
    <w:rsid w:val="2708D586"/>
    <w:rsid w:val="270A667C"/>
    <w:rsid w:val="270E1BDD"/>
    <w:rsid w:val="270EB15D"/>
    <w:rsid w:val="270F45AE"/>
    <w:rsid w:val="2712DA40"/>
    <w:rsid w:val="27134A45"/>
    <w:rsid w:val="27146CCD"/>
    <w:rsid w:val="271C6A23"/>
    <w:rsid w:val="2720048E"/>
    <w:rsid w:val="272D0705"/>
    <w:rsid w:val="2732E953"/>
    <w:rsid w:val="27391EE7"/>
    <w:rsid w:val="273961F6"/>
    <w:rsid w:val="274729BF"/>
    <w:rsid w:val="2748CB54"/>
    <w:rsid w:val="274B5011"/>
    <w:rsid w:val="27523017"/>
    <w:rsid w:val="2752C62F"/>
    <w:rsid w:val="27537A94"/>
    <w:rsid w:val="27574D89"/>
    <w:rsid w:val="2757A4A7"/>
    <w:rsid w:val="27581F52"/>
    <w:rsid w:val="275B76FE"/>
    <w:rsid w:val="275D759B"/>
    <w:rsid w:val="275DE19F"/>
    <w:rsid w:val="27608D95"/>
    <w:rsid w:val="2762EB4E"/>
    <w:rsid w:val="2764941C"/>
    <w:rsid w:val="276512CA"/>
    <w:rsid w:val="2766FA0F"/>
    <w:rsid w:val="276BC3C5"/>
    <w:rsid w:val="276DCF56"/>
    <w:rsid w:val="2774EE07"/>
    <w:rsid w:val="2777D34A"/>
    <w:rsid w:val="277A4673"/>
    <w:rsid w:val="277B2B97"/>
    <w:rsid w:val="277C0217"/>
    <w:rsid w:val="277D58D7"/>
    <w:rsid w:val="2782A613"/>
    <w:rsid w:val="278478F5"/>
    <w:rsid w:val="2788A31B"/>
    <w:rsid w:val="278AEC52"/>
    <w:rsid w:val="278AFCC8"/>
    <w:rsid w:val="2790B901"/>
    <w:rsid w:val="2791F03C"/>
    <w:rsid w:val="2792F9E5"/>
    <w:rsid w:val="279463D2"/>
    <w:rsid w:val="2796EFEA"/>
    <w:rsid w:val="279E11A6"/>
    <w:rsid w:val="27A22849"/>
    <w:rsid w:val="27A2E13D"/>
    <w:rsid w:val="27A46CE7"/>
    <w:rsid w:val="27A4A561"/>
    <w:rsid w:val="27A58729"/>
    <w:rsid w:val="27A67A93"/>
    <w:rsid w:val="27A76D0A"/>
    <w:rsid w:val="27AD8D25"/>
    <w:rsid w:val="27AE0F9F"/>
    <w:rsid w:val="27AFF1B6"/>
    <w:rsid w:val="27B36516"/>
    <w:rsid w:val="27B6D81D"/>
    <w:rsid w:val="27B8994B"/>
    <w:rsid w:val="27BD0A1A"/>
    <w:rsid w:val="27BEACA5"/>
    <w:rsid w:val="27C403DF"/>
    <w:rsid w:val="27C5DAA9"/>
    <w:rsid w:val="27C69484"/>
    <w:rsid w:val="27C8791F"/>
    <w:rsid w:val="27C9967D"/>
    <w:rsid w:val="27CB3F5F"/>
    <w:rsid w:val="27D0EFAB"/>
    <w:rsid w:val="27D8904F"/>
    <w:rsid w:val="27D9A93D"/>
    <w:rsid w:val="27E64D7F"/>
    <w:rsid w:val="27E8D245"/>
    <w:rsid w:val="27ED57B6"/>
    <w:rsid w:val="27EF12CA"/>
    <w:rsid w:val="27F1B234"/>
    <w:rsid w:val="27F268D6"/>
    <w:rsid w:val="27F989BA"/>
    <w:rsid w:val="27FBC192"/>
    <w:rsid w:val="27FEDB1A"/>
    <w:rsid w:val="280D708F"/>
    <w:rsid w:val="280E9418"/>
    <w:rsid w:val="280F4E69"/>
    <w:rsid w:val="281CB50D"/>
    <w:rsid w:val="281D56F7"/>
    <w:rsid w:val="281DF108"/>
    <w:rsid w:val="281F73AD"/>
    <w:rsid w:val="281FBE6F"/>
    <w:rsid w:val="28254370"/>
    <w:rsid w:val="2825ABEF"/>
    <w:rsid w:val="282E5F32"/>
    <w:rsid w:val="28359808"/>
    <w:rsid w:val="2837DE21"/>
    <w:rsid w:val="283DC845"/>
    <w:rsid w:val="283DED49"/>
    <w:rsid w:val="28406D09"/>
    <w:rsid w:val="2840CE52"/>
    <w:rsid w:val="284108E7"/>
    <w:rsid w:val="284159E5"/>
    <w:rsid w:val="284383AB"/>
    <w:rsid w:val="28447D33"/>
    <w:rsid w:val="2844EFAA"/>
    <w:rsid w:val="2846FDE2"/>
    <w:rsid w:val="28476CE4"/>
    <w:rsid w:val="28479D16"/>
    <w:rsid w:val="285069FF"/>
    <w:rsid w:val="28554917"/>
    <w:rsid w:val="2856D332"/>
    <w:rsid w:val="2857BD5A"/>
    <w:rsid w:val="2857DAA5"/>
    <w:rsid w:val="2858C1E1"/>
    <w:rsid w:val="2859D17B"/>
    <w:rsid w:val="285AA015"/>
    <w:rsid w:val="285ACA72"/>
    <w:rsid w:val="285B7E09"/>
    <w:rsid w:val="286857AF"/>
    <w:rsid w:val="28694B78"/>
    <w:rsid w:val="287B418B"/>
    <w:rsid w:val="287FCCB6"/>
    <w:rsid w:val="28830417"/>
    <w:rsid w:val="2884B283"/>
    <w:rsid w:val="2889D3D8"/>
    <w:rsid w:val="288B7C1E"/>
    <w:rsid w:val="288BCE2A"/>
    <w:rsid w:val="288CDB0A"/>
    <w:rsid w:val="28956A06"/>
    <w:rsid w:val="2896B377"/>
    <w:rsid w:val="28983B6C"/>
    <w:rsid w:val="289923DA"/>
    <w:rsid w:val="2899A3F1"/>
    <w:rsid w:val="289C6967"/>
    <w:rsid w:val="289CF4AC"/>
    <w:rsid w:val="289E4F8F"/>
    <w:rsid w:val="289E7FBE"/>
    <w:rsid w:val="289FA0B4"/>
    <w:rsid w:val="28A3FAE2"/>
    <w:rsid w:val="28AA1F77"/>
    <w:rsid w:val="28B0DBC1"/>
    <w:rsid w:val="28B10F7E"/>
    <w:rsid w:val="28B1BD25"/>
    <w:rsid w:val="28B2DA9E"/>
    <w:rsid w:val="28B32A95"/>
    <w:rsid w:val="28B61B70"/>
    <w:rsid w:val="28B94166"/>
    <w:rsid w:val="28B96803"/>
    <w:rsid w:val="28B9E412"/>
    <w:rsid w:val="28BEBC90"/>
    <w:rsid w:val="28D0071E"/>
    <w:rsid w:val="28D15E5A"/>
    <w:rsid w:val="28D4B2EA"/>
    <w:rsid w:val="28D67E53"/>
    <w:rsid w:val="28D7F80F"/>
    <w:rsid w:val="28D84821"/>
    <w:rsid w:val="28DAB1A5"/>
    <w:rsid w:val="28DAC20C"/>
    <w:rsid w:val="28DB8659"/>
    <w:rsid w:val="28DE47D6"/>
    <w:rsid w:val="28DE4CF8"/>
    <w:rsid w:val="28E7AB19"/>
    <w:rsid w:val="28EA4C7F"/>
    <w:rsid w:val="28EAF663"/>
    <w:rsid w:val="28F38A5E"/>
    <w:rsid w:val="28FC624F"/>
    <w:rsid w:val="28FD5609"/>
    <w:rsid w:val="290566FA"/>
    <w:rsid w:val="29065DCC"/>
    <w:rsid w:val="290B0C56"/>
    <w:rsid w:val="290B997A"/>
    <w:rsid w:val="290CE551"/>
    <w:rsid w:val="290DBC56"/>
    <w:rsid w:val="290ED0FE"/>
    <w:rsid w:val="29110CB6"/>
    <w:rsid w:val="2911D0B1"/>
    <w:rsid w:val="29139BBE"/>
    <w:rsid w:val="292104D1"/>
    <w:rsid w:val="2924DA21"/>
    <w:rsid w:val="2926213F"/>
    <w:rsid w:val="29286641"/>
    <w:rsid w:val="2928908E"/>
    <w:rsid w:val="29290557"/>
    <w:rsid w:val="293209CB"/>
    <w:rsid w:val="293D0531"/>
    <w:rsid w:val="293DF0B4"/>
    <w:rsid w:val="29425FA3"/>
    <w:rsid w:val="29444DD3"/>
    <w:rsid w:val="2947F565"/>
    <w:rsid w:val="294E929B"/>
    <w:rsid w:val="294FDB18"/>
    <w:rsid w:val="2959B0FC"/>
    <w:rsid w:val="295B16F4"/>
    <w:rsid w:val="295C16F7"/>
    <w:rsid w:val="295EFFC6"/>
    <w:rsid w:val="295FDE30"/>
    <w:rsid w:val="296303C4"/>
    <w:rsid w:val="296C2C7D"/>
    <w:rsid w:val="296EB430"/>
    <w:rsid w:val="296F8362"/>
    <w:rsid w:val="29749CB0"/>
    <w:rsid w:val="2974C41C"/>
    <w:rsid w:val="2976C639"/>
    <w:rsid w:val="297AAB1B"/>
    <w:rsid w:val="297B4994"/>
    <w:rsid w:val="2980065D"/>
    <w:rsid w:val="29804A5E"/>
    <w:rsid w:val="2986A477"/>
    <w:rsid w:val="298AEB31"/>
    <w:rsid w:val="298B9C9F"/>
    <w:rsid w:val="298FAD31"/>
    <w:rsid w:val="2998DFB7"/>
    <w:rsid w:val="299988C1"/>
    <w:rsid w:val="2999ABCF"/>
    <w:rsid w:val="299E882D"/>
    <w:rsid w:val="29A7756C"/>
    <w:rsid w:val="29A8A0C6"/>
    <w:rsid w:val="29A8EA70"/>
    <w:rsid w:val="29A93CA3"/>
    <w:rsid w:val="29AF318A"/>
    <w:rsid w:val="29BBB9C8"/>
    <w:rsid w:val="29BD3D26"/>
    <w:rsid w:val="29BE38C0"/>
    <w:rsid w:val="29BFEFA7"/>
    <w:rsid w:val="29C4CE1A"/>
    <w:rsid w:val="29CCE48D"/>
    <w:rsid w:val="29CE32BE"/>
    <w:rsid w:val="29D05850"/>
    <w:rsid w:val="29D5976D"/>
    <w:rsid w:val="29DC9FE8"/>
    <w:rsid w:val="29DD9648"/>
    <w:rsid w:val="29E2404E"/>
    <w:rsid w:val="29E2C996"/>
    <w:rsid w:val="29E35259"/>
    <w:rsid w:val="29E4EAFB"/>
    <w:rsid w:val="29E9B3D6"/>
    <w:rsid w:val="29F056BE"/>
    <w:rsid w:val="29F2DD2D"/>
    <w:rsid w:val="29F49D39"/>
    <w:rsid w:val="29F57427"/>
    <w:rsid w:val="29F63C62"/>
    <w:rsid w:val="29F8CB59"/>
    <w:rsid w:val="29FD8170"/>
    <w:rsid w:val="29FF5817"/>
    <w:rsid w:val="2A005DC5"/>
    <w:rsid w:val="2A023839"/>
    <w:rsid w:val="2A0454F5"/>
    <w:rsid w:val="2A0911A8"/>
    <w:rsid w:val="2A0D407A"/>
    <w:rsid w:val="2A0D645C"/>
    <w:rsid w:val="2A0F1156"/>
    <w:rsid w:val="2A1687C4"/>
    <w:rsid w:val="2A17C72F"/>
    <w:rsid w:val="2A1D8B24"/>
    <w:rsid w:val="2A234525"/>
    <w:rsid w:val="2A2A5348"/>
    <w:rsid w:val="2A2AFD64"/>
    <w:rsid w:val="2A2C62AB"/>
    <w:rsid w:val="2A2ED3D4"/>
    <w:rsid w:val="2A2EF36B"/>
    <w:rsid w:val="2A3258E5"/>
    <w:rsid w:val="2A35B861"/>
    <w:rsid w:val="2A37B7BE"/>
    <w:rsid w:val="2A3821BD"/>
    <w:rsid w:val="2A3D9B08"/>
    <w:rsid w:val="2A41BA74"/>
    <w:rsid w:val="2A434B70"/>
    <w:rsid w:val="2A452D9E"/>
    <w:rsid w:val="2A47DC4A"/>
    <w:rsid w:val="2A4AD270"/>
    <w:rsid w:val="2A5110A6"/>
    <w:rsid w:val="2A5AA26E"/>
    <w:rsid w:val="2A5E733A"/>
    <w:rsid w:val="2A60D8B5"/>
    <w:rsid w:val="2A6455A2"/>
    <w:rsid w:val="2A65BD4A"/>
    <w:rsid w:val="2A6D44A3"/>
    <w:rsid w:val="2A6D8FBA"/>
    <w:rsid w:val="2A757F5F"/>
    <w:rsid w:val="2A7797EE"/>
    <w:rsid w:val="2A77FCE2"/>
    <w:rsid w:val="2A79A287"/>
    <w:rsid w:val="2A7C5531"/>
    <w:rsid w:val="2A7C819E"/>
    <w:rsid w:val="2A7E170D"/>
    <w:rsid w:val="2A80F9E0"/>
    <w:rsid w:val="2A813B65"/>
    <w:rsid w:val="2A8C5B6C"/>
    <w:rsid w:val="2A8D3370"/>
    <w:rsid w:val="2A90DB3C"/>
    <w:rsid w:val="2A925477"/>
    <w:rsid w:val="2A92BEE1"/>
    <w:rsid w:val="2A9782B1"/>
    <w:rsid w:val="2A9CF060"/>
    <w:rsid w:val="2A9E19E2"/>
    <w:rsid w:val="2A9E2EB1"/>
    <w:rsid w:val="2A9EDA64"/>
    <w:rsid w:val="2AA22BEC"/>
    <w:rsid w:val="2AAB6A09"/>
    <w:rsid w:val="2AAD3437"/>
    <w:rsid w:val="2AAECBAB"/>
    <w:rsid w:val="2AB041FA"/>
    <w:rsid w:val="2AB43287"/>
    <w:rsid w:val="2AB47609"/>
    <w:rsid w:val="2AB6FFAF"/>
    <w:rsid w:val="2AB71A28"/>
    <w:rsid w:val="2ABB4A57"/>
    <w:rsid w:val="2ABFF941"/>
    <w:rsid w:val="2AC1947B"/>
    <w:rsid w:val="2AC8AEBB"/>
    <w:rsid w:val="2ACD602E"/>
    <w:rsid w:val="2AD0ED11"/>
    <w:rsid w:val="2AD1FB12"/>
    <w:rsid w:val="2AD213D7"/>
    <w:rsid w:val="2AD243E2"/>
    <w:rsid w:val="2ADAC127"/>
    <w:rsid w:val="2ADC5148"/>
    <w:rsid w:val="2ADC6CD5"/>
    <w:rsid w:val="2ADC912B"/>
    <w:rsid w:val="2ADD450C"/>
    <w:rsid w:val="2ADDB620"/>
    <w:rsid w:val="2AE1FFCA"/>
    <w:rsid w:val="2AE91548"/>
    <w:rsid w:val="2AEAEF3F"/>
    <w:rsid w:val="2AED0A6E"/>
    <w:rsid w:val="2AF1B4C3"/>
    <w:rsid w:val="2AF1B6D2"/>
    <w:rsid w:val="2AF82B33"/>
    <w:rsid w:val="2AF8977B"/>
    <w:rsid w:val="2AF9A22B"/>
    <w:rsid w:val="2AFA3191"/>
    <w:rsid w:val="2AFA3F8F"/>
    <w:rsid w:val="2B017539"/>
    <w:rsid w:val="2B033039"/>
    <w:rsid w:val="2B03E4DE"/>
    <w:rsid w:val="2B04A8D9"/>
    <w:rsid w:val="2B06CA9C"/>
    <w:rsid w:val="2B086CA2"/>
    <w:rsid w:val="2B08B227"/>
    <w:rsid w:val="2B1162B2"/>
    <w:rsid w:val="2B1293B1"/>
    <w:rsid w:val="2B15926C"/>
    <w:rsid w:val="2B20EE50"/>
    <w:rsid w:val="2B27F1B7"/>
    <w:rsid w:val="2B287E77"/>
    <w:rsid w:val="2B2A3084"/>
    <w:rsid w:val="2B2AC554"/>
    <w:rsid w:val="2B2AD5B4"/>
    <w:rsid w:val="2B2D39B5"/>
    <w:rsid w:val="2B2DC9A5"/>
    <w:rsid w:val="2B302DAE"/>
    <w:rsid w:val="2B31C471"/>
    <w:rsid w:val="2B381276"/>
    <w:rsid w:val="2B3E2083"/>
    <w:rsid w:val="2B405A15"/>
    <w:rsid w:val="2B41CCC7"/>
    <w:rsid w:val="2B45631A"/>
    <w:rsid w:val="2B4A3388"/>
    <w:rsid w:val="2B4C85BC"/>
    <w:rsid w:val="2B545F3A"/>
    <w:rsid w:val="2B5497E2"/>
    <w:rsid w:val="2B5503A7"/>
    <w:rsid w:val="2B5A8323"/>
    <w:rsid w:val="2B5B0B66"/>
    <w:rsid w:val="2B62EA11"/>
    <w:rsid w:val="2B672352"/>
    <w:rsid w:val="2B69EF8A"/>
    <w:rsid w:val="2B72EE25"/>
    <w:rsid w:val="2B74925D"/>
    <w:rsid w:val="2B74C750"/>
    <w:rsid w:val="2B772BD2"/>
    <w:rsid w:val="2B784C5C"/>
    <w:rsid w:val="2B78CCC7"/>
    <w:rsid w:val="2B793A7B"/>
    <w:rsid w:val="2B7A3F7B"/>
    <w:rsid w:val="2B7C906C"/>
    <w:rsid w:val="2B80073E"/>
    <w:rsid w:val="2B801E5F"/>
    <w:rsid w:val="2B86AD8F"/>
    <w:rsid w:val="2B86DE8F"/>
    <w:rsid w:val="2B882F5C"/>
    <w:rsid w:val="2B89BF28"/>
    <w:rsid w:val="2B8DFDBE"/>
    <w:rsid w:val="2B902BDE"/>
    <w:rsid w:val="2B905326"/>
    <w:rsid w:val="2B972ED5"/>
    <w:rsid w:val="2B9B27A8"/>
    <w:rsid w:val="2B9C1673"/>
    <w:rsid w:val="2B9F12AF"/>
    <w:rsid w:val="2BA24E8F"/>
    <w:rsid w:val="2BA314CD"/>
    <w:rsid w:val="2BAB431C"/>
    <w:rsid w:val="2BAC181F"/>
    <w:rsid w:val="2BAD7094"/>
    <w:rsid w:val="2BAE2665"/>
    <w:rsid w:val="2BB53380"/>
    <w:rsid w:val="2BB6B895"/>
    <w:rsid w:val="2BB98D99"/>
    <w:rsid w:val="2BBA2326"/>
    <w:rsid w:val="2BBB5BC7"/>
    <w:rsid w:val="2BBC3848"/>
    <w:rsid w:val="2BBD9DDC"/>
    <w:rsid w:val="2BC20E92"/>
    <w:rsid w:val="2BC626F6"/>
    <w:rsid w:val="2BC6D40D"/>
    <w:rsid w:val="2BC8E085"/>
    <w:rsid w:val="2BC924A4"/>
    <w:rsid w:val="2BD25F6F"/>
    <w:rsid w:val="2BD2AEC0"/>
    <w:rsid w:val="2BD3402E"/>
    <w:rsid w:val="2BD34147"/>
    <w:rsid w:val="2BD7C9E1"/>
    <w:rsid w:val="2BDC2310"/>
    <w:rsid w:val="2BE51A10"/>
    <w:rsid w:val="2BE9AB73"/>
    <w:rsid w:val="2BEDF3B4"/>
    <w:rsid w:val="2BEEACFB"/>
    <w:rsid w:val="2BF4D11E"/>
    <w:rsid w:val="2BF5712D"/>
    <w:rsid w:val="2BFC6552"/>
    <w:rsid w:val="2C007EB2"/>
    <w:rsid w:val="2C018B6D"/>
    <w:rsid w:val="2C0421B7"/>
    <w:rsid w:val="2C053C99"/>
    <w:rsid w:val="2C063EA6"/>
    <w:rsid w:val="2C06E04A"/>
    <w:rsid w:val="2C076201"/>
    <w:rsid w:val="2C0A7074"/>
    <w:rsid w:val="2C0FB5DE"/>
    <w:rsid w:val="2C1562C2"/>
    <w:rsid w:val="2C1782EA"/>
    <w:rsid w:val="2C1791AC"/>
    <w:rsid w:val="2C1C7E22"/>
    <w:rsid w:val="2C1E633B"/>
    <w:rsid w:val="2C1F2D0E"/>
    <w:rsid w:val="2C28FFBB"/>
    <w:rsid w:val="2C32E88E"/>
    <w:rsid w:val="2C358912"/>
    <w:rsid w:val="2C37E051"/>
    <w:rsid w:val="2C3BA090"/>
    <w:rsid w:val="2C3EE6E5"/>
    <w:rsid w:val="2C44BA33"/>
    <w:rsid w:val="2C468349"/>
    <w:rsid w:val="2C4B2A00"/>
    <w:rsid w:val="2C535F91"/>
    <w:rsid w:val="2C538D24"/>
    <w:rsid w:val="2C54D06F"/>
    <w:rsid w:val="2C572B1E"/>
    <w:rsid w:val="2C5B9EF0"/>
    <w:rsid w:val="2C6447AD"/>
    <w:rsid w:val="2C6581C9"/>
    <w:rsid w:val="2C66B044"/>
    <w:rsid w:val="2C674F01"/>
    <w:rsid w:val="2C6B809C"/>
    <w:rsid w:val="2C6C19BA"/>
    <w:rsid w:val="2C6C1E04"/>
    <w:rsid w:val="2C716A33"/>
    <w:rsid w:val="2C73B15F"/>
    <w:rsid w:val="2C73C998"/>
    <w:rsid w:val="2C75E2C2"/>
    <w:rsid w:val="2C785B7A"/>
    <w:rsid w:val="2C7930CB"/>
    <w:rsid w:val="2C7ABA51"/>
    <w:rsid w:val="2C8098F3"/>
    <w:rsid w:val="2C80AD82"/>
    <w:rsid w:val="2C84A1E5"/>
    <w:rsid w:val="2C854DC5"/>
    <w:rsid w:val="2C8AF951"/>
    <w:rsid w:val="2C8C9F78"/>
    <w:rsid w:val="2C907AC0"/>
    <w:rsid w:val="2C910C78"/>
    <w:rsid w:val="2C93DA78"/>
    <w:rsid w:val="2C940C27"/>
    <w:rsid w:val="2C96C817"/>
    <w:rsid w:val="2C97D634"/>
    <w:rsid w:val="2C9CB50C"/>
    <w:rsid w:val="2C9FA02D"/>
    <w:rsid w:val="2C9FF514"/>
    <w:rsid w:val="2CA2BEF2"/>
    <w:rsid w:val="2CAD1A60"/>
    <w:rsid w:val="2CAEC1CD"/>
    <w:rsid w:val="2CB123A1"/>
    <w:rsid w:val="2CB82DD7"/>
    <w:rsid w:val="2CB9F2E0"/>
    <w:rsid w:val="2CBB754F"/>
    <w:rsid w:val="2CBD7CEB"/>
    <w:rsid w:val="2CBE84E6"/>
    <w:rsid w:val="2CC23E1E"/>
    <w:rsid w:val="2CC2EB80"/>
    <w:rsid w:val="2CC39F9E"/>
    <w:rsid w:val="2CC4FDFA"/>
    <w:rsid w:val="2CC5CC67"/>
    <w:rsid w:val="2CC8AE45"/>
    <w:rsid w:val="2CC935DF"/>
    <w:rsid w:val="2CCA5850"/>
    <w:rsid w:val="2CCF0982"/>
    <w:rsid w:val="2CD10EEF"/>
    <w:rsid w:val="2CD2BABE"/>
    <w:rsid w:val="2CD4090A"/>
    <w:rsid w:val="2CD4A1F7"/>
    <w:rsid w:val="2CD7DB0F"/>
    <w:rsid w:val="2CD8563C"/>
    <w:rsid w:val="2CD9E5C8"/>
    <w:rsid w:val="2CDBA607"/>
    <w:rsid w:val="2CE11CB2"/>
    <w:rsid w:val="2CE97637"/>
    <w:rsid w:val="2CEA35B1"/>
    <w:rsid w:val="2CEF4F96"/>
    <w:rsid w:val="2CF23839"/>
    <w:rsid w:val="2CF97988"/>
    <w:rsid w:val="2CFCA78D"/>
    <w:rsid w:val="2D00E45E"/>
    <w:rsid w:val="2D03BE21"/>
    <w:rsid w:val="2D06F886"/>
    <w:rsid w:val="2D0D302E"/>
    <w:rsid w:val="2D1401BE"/>
    <w:rsid w:val="2D14FC5A"/>
    <w:rsid w:val="2D18B2B3"/>
    <w:rsid w:val="2D1D21E3"/>
    <w:rsid w:val="2D21E060"/>
    <w:rsid w:val="2D266F77"/>
    <w:rsid w:val="2D27F467"/>
    <w:rsid w:val="2D2F3461"/>
    <w:rsid w:val="2D373738"/>
    <w:rsid w:val="2D3CFAE7"/>
    <w:rsid w:val="2D401714"/>
    <w:rsid w:val="2D414814"/>
    <w:rsid w:val="2D415822"/>
    <w:rsid w:val="2D43B0CE"/>
    <w:rsid w:val="2D4BB257"/>
    <w:rsid w:val="2D4BC5B0"/>
    <w:rsid w:val="2D4DB65D"/>
    <w:rsid w:val="2D51908A"/>
    <w:rsid w:val="2D52E1DD"/>
    <w:rsid w:val="2D5301CF"/>
    <w:rsid w:val="2D56B698"/>
    <w:rsid w:val="2D57092C"/>
    <w:rsid w:val="2D581663"/>
    <w:rsid w:val="2D595B5C"/>
    <w:rsid w:val="2D5FDB09"/>
    <w:rsid w:val="2D623F76"/>
    <w:rsid w:val="2D636799"/>
    <w:rsid w:val="2D687682"/>
    <w:rsid w:val="2D6AE9A6"/>
    <w:rsid w:val="2D6C00C5"/>
    <w:rsid w:val="2D6C651E"/>
    <w:rsid w:val="2D6DABC0"/>
    <w:rsid w:val="2D776739"/>
    <w:rsid w:val="2D7A1B88"/>
    <w:rsid w:val="2D7A3FE5"/>
    <w:rsid w:val="2D7CCCF7"/>
    <w:rsid w:val="2D7FA0EA"/>
    <w:rsid w:val="2D808020"/>
    <w:rsid w:val="2D809D09"/>
    <w:rsid w:val="2D826CC5"/>
    <w:rsid w:val="2D82DCF4"/>
    <w:rsid w:val="2D83C8F2"/>
    <w:rsid w:val="2D845B50"/>
    <w:rsid w:val="2D87757F"/>
    <w:rsid w:val="2D8E43EE"/>
    <w:rsid w:val="2D8FC903"/>
    <w:rsid w:val="2D93A34A"/>
    <w:rsid w:val="2D93DA7E"/>
    <w:rsid w:val="2D963A0C"/>
    <w:rsid w:val="2D96406A"/>
    <w:rsid w:val="2D967697"/>
    <w:rsid w:val="2D99014E"/>
    <w:rsid w:val="2DA3BBD9"/>
    <w:rsid w:val="2DA7EC79"/>
    <w:rsid w:val="2DB14349"/>
    <w:rsid w:val="2DB55664"/>
    <w:rsid w:val="2DB60CFE"/>
    <w:rsid w:val="2DB7BC3D"/>
    <w:rsid w:val="2DB9AD70"/>
    <w:rsid w:val="2DBD85FC"/>
    <w:rsid w:val="2DC20E91"/>
    <w:rsid w:val="2DC32A16"/>
    <w:rsid w:val="2DC4965E"/>
    <w:rsid w:val="2DCBA1B0"/>
    <w:rsid w:val="2DCBAFB7"/>
    <w:rsid w:val="2DD1D302"/>
    <w:rsid w:val="2DD437C2"/>
    <w:rsid w:val="2DD65443"/>
    <w:rsid w:val="2DDB9067"/>
    <w:rsid w:val="2DDFDD3E"/>
    <w:rsid w:val="2DE31BD2"/>
    <w:rsid w:val="2DE3EB9B"/>
    <w:rsid w:val="2DE54CD7"/>
    <w:rsid w:val="2DE561AF"/>
    <w:rsid w:val="2DEA2F1D"/>
    <w:rsid w:val="2DEA7774"/>
    <w:rsid w:val="2DEDDDA4"/>
    <w:rsid w:val="2DF6852B"/>
    <w:rsid w:val="2DFE6E9F"/>
    <w:rsid w:val="2DFED9C5"/>
    <w:rsid w:val="2DFF8D43"/>
    <w:rsid w:val="2E0C75A6"/>
    <w:rsid w:val="2E0D5D0E"/>
    <w:rsid w:val="2E1261E9"/>
    <w:rsid w:val="2E1B6250"/>
    <w:rsid w:val="2E1FC02D"/>
    <w:rsid w:val="2E203F86"/>
    <w:rsid w:val="2E266DD3"/>
    <w:rsid w:val="2E280A42"/>
    <w:rsid w:val="2E282C30"/>
    <w:rsid w:val="2E2A2154"/>
    <w:rsid w:val="2E2D2561"/>
    <w:rsid w:val="2E2E0980"/>
    <w:rsid w:val="2E37D2B1"/>
    <w:rsid w:val="2E3931D2"/>
    <w:rsid w:val="2E3AC1AD"/>
    <w:rsid w:val="2E45042B"/>
    <w:rsid w:val="2E4EED62"/>
    <w:rsid w:val="2E5095EC"/>
    <w:rsid w:val="2E54CA71"/>
    <w:rsid w:val="2E5E552B"/>
    <w:rsid w:val="2E633F11"/>
    <w:rsid w:val="2E6F0FD2"/>
    <w:rsid w:val="2E6F9AB5"/>
    <w:rsid w:val="2E76BFD0"/>
    <w:rsid w:val="2E7B1E92"/>
    <w:rsid w:val="2E7BAED7"/>
    <w:rsid w:val="2E7D279D"/>
    <w:rsid w:val="2E8189C1"/>
    <w:rsid w:val="2E86C4FB"/>
    <w:rsid w:val="2E8B3362"/>
    <w:rsid w:val="2E8E6E93"/>
    <w:rsid w:val="2E8E7F74"/>
    <w:rsid w:val="2E9358C7"/>
    <w:rsid w:val="2E95F677"/>
    <w:rsid w:val="2E988617"/>
    <w:rsid w:val="2E9B10F4"/>
    <w:rsid w:val="2E9B550A"/>
    <w:rsid w:val="2E9E2C2A"/>
    <w:rsid w:val="2EA083D1"/>
    <w:rsid w:val="2EA0F286"/>
    <w:rsid w:val="2EA3F6AC"/>
    <w:rsid w:val="2EA85130"/>
    <w:rsid w:val="2EAA6859"/>
    <w:rsid w:val="2EABFB67"/>
    <w:rsid w:val="2EAD1E0D"/>
    <w:rsid w:val="2EAD3C1B"/>
    <w:rsid w:val="2EAE116A"/>
    <w:rsid w:val="2EBAD49A"/>
    <w:rsid w:val="2EBCB40B"/>
    <w:rsid w:val="2EBCF866"/>
    <w:rsid w:val="2EBDDEEA"/>
    <w:rsid w:val="2EBED0AC"/>
    <w:rsid w:val="2EC12546"/>
    <w:rsid w:val="2EC6FA15"/>
    <w:rsid w:val="2ECBA604"/>
    <w:rsid w:val="2ECBB6A4"/>
    <w:rsid w:val="2ECD119E"/>
    <w:rsid w:val="2ECD63E2"/>
    <w:rsid w:val="2ECF1227"/>
    <w:rsid w:val="2ECF67AE"/>
    <w:rsid w:val="2ECF687A"/>
    <w:rsid w:val="2ED1E500"/>
    <w:rsid w:val="2ED64C2E"/>
    <w:rsid w:val="2ED78F6E"/>
    <w:rsid w:val="2EE1432D"/>
    <w:rsid w:val="2EE36F0B"/>
    <w:rsid w:val="2EE6E97C"/>
    <w:rsid w:val="2EE986BE"/>
    <w:rsid w:val="2EEF6F32"/>
    <w:rsid w:val="2EF3BD78"/>
    <w:rsid w:val="2EF48420"/>
    <w:rsid w:val="2EF50484"/>
    <w:rsid w:val="2EF5578D"/>
    <w:rsid w:val="2EF81F2A"/>
    <w:rsid w:val="2EF89618"/>
    <w:rsid w:val="2EFAF6DB"/>
    <w:rsid w:val="2EFC803D"/>
    <w:rsid w:val="2F01B82B"/>
    <w:rsid w:val="2F032146"/>
    <w:rsid w:val="2F03A41E"/>
    <w:rsid w:val="2F0AB90B"/>
    <w:rsid w:val="2F1061AD"/>
    <w:rsid w:val="2F15B969"/>
    <w:rsid w:val="2F16C9AF"/>
    <w:rsid w:val="2F17BB11"/>
    <w:rsid w:val="2F1A368E"/>
    <w:rsid w:val="2F1C1CF5"/>
    <w:rsid w:val="2F23C2DD"/>
    <w:rsid w:val="2F2F9300"/>
    <w:rsid w:val="2F2FD3E5"/>
    <w:rsid w:val="2F31D9BE"/>
    <w:rsid w:val="2F3270DF"/>
    <w:rsid w:val="2F32FD71"/>
    <w:rsid w:val="2F3C644B"/>
    <w:rsid w:val="2F3C78F5"/>
    <w:rsid w:val="2F3D14B7"/>
    <w:rsid w:val="2F3DA12F"/>
    <w:rsid w:val="2F401E9E"/>
    <w:rsid w:val="2F40FE22"/>
    <w:rsid w:val="2F410DB7"/>
    <w:rsid w:val="2F4147FC"/>
    <w:rsid w:val="2F4217D1"/>
    <w:rsid w:val="2F448ABD"/>
    <w:rsid w:val="2F4BD820"/>
    <w:rsid w:val="2F52E4A9"/>
    <w:rsid w:val="2F53C54D"/>
    <w:rsid w:val="2F56F3BC"/>
    <w:rsid w:val="2F58B221"/>
    <w:rsid w:val="2F58C791"/>
    <w:rsid w:val="2F5C8136"/>
    <w:rsid w:val="2F5CFC23"/>
    <w:rsid w:val="2F5F1AB8"/>
    <w:rsid w:val="2F5FAA82"/>
    <w:rsid w:val="2F64DB23"/>
    <w:rsid w:val="2F64F798"/>
    <w:rsid w:val="2F6A3701"/>
    <w:rsid w:val="2F6B8B71"/>
    <w:rsid w:val="2F6EB734"/>
    <w:rsid w:val="2F706274"/>
    <w:rsid w:val="2F70867C"/>
    <w:rsid w:val="2F73BA92"/>
    <w:rsid w:val="2F775E63"/>
    <w:rsid w:val="2F77734A"/>
    <w:rsid w:val="2F79072D"/>
    <w:rsid w:val="2F791B7F"/>
    <w:rsid w:val="2F7F3FEA"/>
    <w:rsid w:val="2F85BA56"/>
    <w:rsid w:val="2F86E37E"/>
    <w:rsid w:val="2F89509E"/>
    <w:rsid w:val="2F89FB6C"/>
    <w:rsid w:val="2F94854A"/>
    <w:rsid w:val="2F983180"/>
    <w:rsid w:val="2F9E1F30"/>
    <w:rsid w:val="2F9E4F87"/>
    <w:rsid w:val="2FA9921A"/>
    <w:rsid w:val="2FAB641D"/>
    <w:rsid w:val="2FB78E44"/>
    <w:rsid w:val="2FB89281"/>
    <w:rsid w:val="2FBAA78C"/>
    <w:rsid w:val="2FC05B27"/>
    <w:rsid w:val="2FC08E47"/>
    <w:rsid w:val="2FC4E19C"/>
    <w:rsid w:val="2FC85620"/>
    <w:rsid w:val="2FC9B3B2"/>
    <w:rsid w:val="2FCBF672"/>
    <w:rsid w:val="2FCC1C2A"/>
    <w:rsid w:val="2FCF03A2"/>
    <w:rsid w:val="2FD356FF"/>
    <w:rsid w:val="2FD46644"/>
    <w:rsid w:val="2FD61FB4"/>
    <w:rsid w:val="2FD8A4FE"/>
    <w:rsid w:val="2FDFF67A"/>
    <w:rsid w:val="2FE08A13"/>
    <w:rsid w:val="2FE38D28"/>
    <w:rsid w:val="2FE884A8"/>
    <w:rsid w:val="2FE9CF64"/>
    <w:rsid w:val="2FEDA446"/>
    <w:rsid w:val="2FEEC272"/>
    <w:rsid w:val="2FF24A54"/>
    <w:rsid w:val="2FF2BD2B"/>
    <w:rsid w:val="2FF33170"/>
    <w:rsid w:val="2FF366E5"/>
    <w:rsid w:val="2FF71A4D"/>
    <w:rsid w:val="2FF80869"/>
    <w:rsid w:val="2FF81EAA"/>
    <w:rsid w:val="2FFB4060"/>
    <w:rsid w:val="30003015"/>
    <w:rsid w:val="30008369"/>
    <w:rsid w:val="30024F15"/>
    <w:rsid w:val="3003907E"/>
    <w:rsid w:val="30063103"/>
    <w:rsid w:val="3008D82E"/>
    <w:rsid w:val="300A618F"/>
    <w:rsid w:val="300DA0EA"/>
    <w:rsid w:val="300E6A80"/>
    <w:rsid w:val="30120686"/>
    <w:rsid w:val="30121CCD"/>
    <w:rsid w:val="30123F0B"/>
    <w:rsid w:val="30126838"/>
    <w:rsid w:val="3017100E"/>
    <w:rsid w:val="3018B86C"/>
    <w:rsid w:val="3018C426"/>
    <w:rsid w:val="301FB6BB"/>
    <w:rsid w:val="301FC09D"/>
    <w:rsid w:val="3020693E"/>
    <w:rsid w:val="30216C66"/>
    <w:rsid w:val="302881E7"/>
    <w:rsid w:val="302EA05A"/>
    <w:rsid w:val="30305662"/>
    <w:rsid w:val="3034F324"/>
    <w:rsid w:val="30383321"/>
    <w:rsid w:val="30385C92"/>
    <w:rsid w:val="3038BBBA"/>
    <w:rsid w:val="303F5C96"/>
    <w:rsid w:val="30404775"/>
    <w:rsid w:val="30407B76"/>
    <w:rsid w:val="30415179"/>
    <w:rsid w:val="30454D25"/>
    <w:rsid w:val="3047C672"/>
    <w:rsid w:val="304AB88A"/>
    <w:rsid w:val="30544603"/>
    <w:rsid w:val="3054E800"/>
    <w:rsid w:val="30558022"/>
    <w:rsid w:val="3056B015"/>
    <w:rsid w:val="3057695A"/>
    <w:rsid w:val="30578F6B"/>
    <w:rsid w:val="3058C9C7"/>
    <w:rsid w:val="305D1285"/>
    <w:rsid w:val="306112FE"/>
    <w:rsid w:val="30623189"/>
    <w:rsid w:val="3062DEFA"/>
    <w:rsid w:val="306484C5"/>
    <w:rsid w:val="30690F4F"/>
    <w:rsid w:val="306CDAF9"/>
    <w:rsid w:val="306F3C02"/>
    <w:rsid w:val="307869C7"/>
    <w:rsid w:val="307AD57B"/>
    <w:rsid w:val="307C0B11"/>
    <w:rsid w:val="307F09B3"/>
    <w:rsid w:val="308BA5D5"/>
    <w:rsid w:val="30910BE7"/>
    <w:rsid w:val="30954118"/>
    <w:rsid w:val="3097F290"/>
    <w:rsid w:val="309B7EDC"/>
    <w:rsid w:val="309D0326"/>
    <w:rsid w:val="309F1658"/>
    <w:rsid w:val="30A44BA7"/>
    <w:rsid w:val="30A5591E"/>
    <w:rsid w:val="30A93CB4"/>
    <w:rsid w:val="30AA9BFC"/>
    <w:rsid w:val="30AC0F05"/>
    <w:rsid w:val="30BA251B"/>
    <w:rsid w:val="30C0B0A5"/>
    <w:rsid w:val="30C2AEFE"/>
    <w:rsid w:val="30C4BD9F"/>
    <w:rsid w:val="30C4E2A7"/>
    <w:rsid w:val="30CEA295"/>
    <w:rsid w:val="30D1845B"/>
    <w:rsid w:val="30D6A594"/>
    <w:rsid w:val="30D6BDEB"/>
    <w:rsid w:val="30D711CF"/>
    <w:rsid w:val="30D8400E"/>
    <w:rsid w:val="30D84D38"/>
    <w:rsid w:val="30D87E15"/>
    <w:rsid w:val="30D8AEA3"/>
    <w:rsid w:val="30D8DE3B"/>
    <w:rsid w:val="30DD8854"/>
    <w:rsid w:val="30E0167A"/>
    <w:rsid w:val="30E6486E"/>
    <w:rsid w:val="30E7C829"/>
    <w:rsid w:val="30E84D9D"/>
    <w:rsid w:val="30E9E0FF"/>
    <w:rsid w:val="30EA4972"/>
    <w:rsid w:val="30EBB35B"/>
    <w:rsid w:val="30ED595B"/>
    <w:rsid w:val="30EE7262"/>
    <w:rsid w:val="30FA63C4"/>
    <w:rsid w:val="310B5386"/>
    <w:rsid w:val="310B96C5"/>
    <w:rsid w:val="310BDAB5"/>
    <w:rsid w:val="310C7391"/>
    <w:rsid w:val="310E48E1"/>
    <w:rsid w:val="3113EF3E"/>
    <w:rsid w:val="311D0271"/>
    <w:rsid w:val="31202949"/>
    <w:rsid w:val="31233C0F"/>
    <w:rsid w:val="3133774A"/>
    <w:rsid w:val="3136E51F"/>
    <w:rsid w:val="3139133E"/>
    <w:rsid w:val="313ACA50"/>
    <w:rsid w:val="313B7B52"/>
    <w:rsid w:val="313E25C1"/>
    <w:rsid w:val="313F9176"/>
    <w:rsid w:val="31456043"/>
    <w:rsid w:val="3147BB71"/>
    <w:rsid w:val="314C1C5B"/>
    <w:rsid w:val="314D49E0"/>
    <w:rsid w:val="3154968C"/>
    <w:rsid w:val="315591C1"/>
    <w:rsid w:val="31573442"/>
    <w:rsid w:val="315E4BDD"/>
    <w:rsid w:val="315F3B51"/>
    <w:rsid w:val="316E74AF"/>
    <w:rsid w:val="3171F840"/>
    <w:rsid w:val="317404DC"/>
    <w:rsid w:val="317659A1"/>
    <w:rsid w:val="31767067"/>
    <w:rsid w:val="3177DB19"/>
    <w:rsid w:val="317B8B7F"/>
    <w:rsid w:val="317DCD91"/>
    <w:rsid w:val="3185F175"/>
    <w:rsid w:val="31862CDE"/>
    <w:rsid w:val="31863E9F"/>
    <w:rsid w:val="31873216"/>
    <w:rsid w:val="3187D606"/>
    <w:rsid w:val="319300DD"/>
    <w:rsid w:val="31944C39"/>
    <w:rsid w:val="319503AC"/>
    <w:rsid w:val="31953772"/>
    <w:rsid w:val="3197E5EE"/>
    <w:rsid w:val="31981217"/>
    <w:rsid w:val="31988538"/>
    <w:rsid w:val="31A06055"/>
    <w:rsid w:val="31A81118"/>
    <w:rsid w:val="31A85DD0"/>
    <w:rsid w:val="31AB9259"/>
    <w:rsid w:val="31AE3899"/>
    <w:rsid w:val="31AF6513"/>
    <w:rsid w:val="31AF9380"/>
    <w:rsid w:val="31B3E57F"/>
    <w:rsid w:val="31B762B7"/>
    <w:rsid w:val="31B81443"/>
    <w:rsid w:val="31BC56E3"/>
    <w:rsid w:val="31C39F4E"/>
    <w:rsid w:val="31C610FE"/>
    <w:rsid w:val="31D28AA2"/>
    <w:rsid w:val="31D5F7A1"/>
    <w:rsid w:val="31D8BBBB"/>
    <w:rsid w:val="31D9F27C"/>
    <w:rsid w:val="31DCD9BA"/>
    <w:rsid w:val="31DF77F9"/>
    <w:rsid w:val="31E6F9C1"/>
    <w:rsid w:val="31EBAF44"/>
    <w:rsid w:val="31F557F3"/>
    <w:rsid w:val="31F816B1"/>
    <w:rsid w:val="31FB90DA"/>
    <w:rsid w:val="31FFB5D2"/>
    <w:rsid w:val="32051075"/>
    <w:rsid w:val="32055FBC"/>
    <w:rsid w:val="32085BD1"/>
    <w:rsid w:val="320ABF30"/>
    <w:rsid w:val="320C0DBB"/>
    <w:rsid w:val="320C99AE"/>
    <w:rsid w:val="320D8DE4"/>
    <w:rsid w:val="3210A9F7"/>
    <w:rsid w:val="32113B3E"/>
    <w:rsid w:val="32114161"/>
    <w:rsid w:val="32148408"/>
    <w:rsid w:val="32174629"/>
    <w:rsid w:val="321B3276"/>
    <w:rsid w:val="321C5575"/>
    <w:rsid w:val="3220280B"/>
    <w:rsid w:val="3221F84D"/>
    <w:rsid w:val="322865CC"/>
    <w:rsid w:val="3228C0BA"/>
    <w:rsid w:val="3228E45B"/>
    <w:rsid w:val="32295955"/>
    <w:rsid w:val="32299C89"/>
    <w:rsid w:val="322A426D"/>
    <w:rsid w:val="322B05C6"/>
    <w:rsid w:val="322FEBD5"/>
    <w:rsid w:val="32318AE6"/>
    <w:rsid w:val="3237D7B2"/>
    <w:rsid w:val="3239E693"/>
    <w:rsid w:val="323B904B"/>
    <w:rsid w:val="32423329"/>
    <w:rsid w:val="3248375B"/>
    <w:rsid w:val="32491432"/>
    <w:rsid w:val="32582522"/>
    <w:rsid w:val="325BE0F8"/>
    <w:rsid w:val="325C9E2E"/>
    <w:rsid w:val="325DCD0C"/>
    <w:rsid w:val="32661572"/>
    <w:rsid w:val="32677E6C"/>
    <w:rsid w:val="326E534E"/>
    <w:rsid w:val="3273844E"/>
    <w:rsid w:val="3273F04F"/>
    <w:rsid w:val="32771B25"/>
    <w:rsid w:val="3278EA3A"/>
    <w:rsid w:val="3281DA23"/>
    <w:rsid w:val="32845EBB"/>
    <w:rsid w:val="32848DFC"/>
    <w:rsid w:val="3285D938"/>
    <w:rsid w:val="328D29F0"/>
    <w:rsid w:val="328E6E92"/>
    <w:rsid w:val="328EAAF4"/>
    <w:rsid w:val="3290E738"/>
    <w:rsid w:val="3296B2F8"/>
    <w:rsid w:val="32981161"/>
    <w:rsid w:val="329B8587"/>
    <w:rsid w:val="329D665C"/>
    <w:rsid w:val="32A87FF1"/>
    <w:rsid w:val="32AD43CD"/>
    <w:rsid w:val="32B0C0DC"/>
    <w:rsid w:val="32B69294"/>
    <w:rsid w:val="32B80411"/>
    <w:rsid w:val="32B97162"/>
    <w:rsid w:val="32B9AECE"/>
    <w:rsid w:val="32C13584"/>
    <w:rsid w:val="32C2F4FB"/>
    <w:rsid w:val="32C2FD8A"/>
    <w:rsid w:val="32C6050F"/>
    <w:rsid w:val="32C60F56"/>
    <w:rsid w:val="32C6958D"/>
    <w:rsid w:val="32C9052E"/>
    <w:rsid w:val="32CDDB3F"/>
    <w:rsid w:val="32CFD9D9"/>
    <w:rsid w:val="32D3C3D5"/>
    <w:rsid w:val="32D77F5B"/>
    <w:rsid w:val="32DA0577"/>
    <w:rsid w:val="32DAFC52"/>
    <w:rsid w:val="32DC0643"/>
    <w:rsid w:val="32E00A9D"/>
    <w:rsid w:val="32E20740"/>
    <w:rsid w:val="32E7CC17"/>
    <w:rsid w:val="32E94F07"/>
    <w:rsid w:val="32EB72DB"/>
    <w:rsid w:val="32EE3E5E"/>
    <w:rsid w:val="32EEE65C"/>
    <w:rsid w:val="32F016FC"/>
    <w:rsid w:val="32F01D0F"/>
    <w:rsid w:val="32F0E216"/>
    <w:rsid w:val="32F1BBF5"/>
    <w:rsid w:val="32F24B7A"/>
    <w:rsid w:val="32F3611D"/>
    <w:rsid w:val="32F8A838"/>
    <w:rsid w:val="32F9ACE0"/>
    <w:rsid w:val="32F9FEE3"/>
    <w:rsid w:val="32FBC42F"/>
    <w:rsid w:val="32FEB753"/>
    <w:rsid w:val="330284D6"/>
    <w:rsid w:val="330DE953"/>
    <w:rsid w:val="330E0411"/>
    <w:rsid w:val="330E0922"/>
    <w:rsid w:val="33111293"/>
    <w:rsid w:val="33143BB2"/>
    <w:rsid w:val="33166E0B"/>
    <w:rsid w:val="3321DED3"/>
    <w:rsid w:val="33243601"/>
    <w:rsid w:val="3324E354"/>
    <w:rsid w:val="332510FC"/>
    <w:rsid w:val="332B796F"/>
    <w:rsid w:val="3331D80C"/>
    <w:rsid w:val="3332F638"/>
    <w:rsid w:val="3333039C"/>
    <w:rsid w:val="33377CC5"/>
    <w:rsid w:val="333B2B55"/>
    <w:rsid w:val="333B9ECC"/>
    <w:rsid w:val="333E7D4C"/>
    <w:rsid w:val="3343BEF3"/>
    <w:rsid w:val="33441231"/>
    <w:rsid w:val="33476845"/>
    <w:rsid w:val="334E050E"/>
    <w:rsid w:val="33501DFD"/>
    <w:rsid w:val="33576CBB"/>
    <w:rsid w:val="3360E39E"/>
    <w:rsid w:val="33685E96"/>
    <w:rsid w:val="3368749F"/>
    <w:rsid w:val="3368F68F"/>
    <w:rsid w:val="337017A7"/>
    <w:rsid w:val="3375CB02"/>
    <w:rsid w:val="337743E5"/>
    <w:rsid w:val="337D00AA"/>
    <w:rsid w:val="337E0B3C"/>
    <w:rsid w:val="33827B35"/>
    <w:rsid w:val="338609A0"/>
    <w:rsid w:val="338885C0"/>
    <w:rsid w:val="338A4EBF"/>
    <w:rsid w:val="3390A5F6"/>
    <w:rsid w:val="339555BC"/>
    <w:rsid w:val="3395D047"/>
    <w:rsid w:val="3397613B"/>
    <w:rsid w:val="3397910C"/>
    <w:rsid w:val="339C6779"/>
    <w:rsid w:val="339C9FE3"/>
    <w:rsid w:val="339CF337"/>
    <w:rsid w:val="339E3A5E"/>
    <w:rsid w:val="339FA114"/>
    <w:rsid w:val="33A20465"/>
    <w:rsid w:val="33A37B6A"/>
    <w:rsid w:val="33A669C7"/>
    <w:rsid w:val="33A71BDC"/>
    <w:rsid w:val="33A72FA8"/>
    <w:rsid w:val="33A8B9B3"/>
    <w:rsid w:val="33AAAFCF"/>
    <w:rsid w:val="33AC686B"/>
    <w:rsid w:val="33B1E800"/>
    <w:rsid w:val="33B20F70"/>
    <w:rsid w:val="33B368E3"/>
    <w:rsid w:val="33B4AB3C"/>
    <w:rsid w:val="33B4EA1F"/>
    <w:rsid w:val="33BA5165"/>
    <w:rsid w:val="33BA9318"/>
    <w:rsid w:val="33BFC22E"/>
    <w:rsid w:val="33C102CD"/>
    <w:rsid w:val="33C6E222"/>
    <w:rsid w:val="33C6EC41"/>
    <w:rsid w:val="33C9B3B9"/>
    <w:rsid w:val="33CE4A15"/>
    <w:rsid w:val="33CF4E9D"/>
    <w:rsid w:val="33D203D7"/>
    <w:rsid w:val="33D36894"/>
    <w:rsid w:val="33D67247"/>
    <w:rsid w:val="33DA596E"/>
    <w:rsid w:val="33DAFAE2"/>
    <w:rsid w:val="33E0B666"/>
    <w:rsid w:val="33E28440"/>
    <w:rsid w:val="33E33B02"/>
    <w:rsid w:val="33E44910"/>
    <w:rsid w:val="33E7822C"/>
    <w:rsid w:val="33EC66B7"/>
    <w:rsid w:val="33EFFDCF"/>
    <w:rsid w:val="33F250AC"/>
    <w:rsid w:val="33F35A02"/>
    <w:rsid w:val="33F41C81"/>
    <w:rsid w:val="33F4AA29"/>
    <w:rsid w:val="33F619B2"/>
    <w:rsid w:val="33F71063"/>
    <w:rsid w:val="33F9B026"/>
    <w:rsid w:val="33FB9518"/>
    <w:rsid w:val="34008D19"/>
    <w:rsid w:val="3401F56D"/>
    <w:rsid w:val="34034ECD"/>
    <w:rsid w:val="34081430"/>
    <w:rsid w:val="3409C844"/>
    <w:rsid w:val="340CFC25"/>
    <w:rsid w:val="34188823"/>
    <w:rsid w:val="34199593"/>
    <w:rsid w:val="341A3DEB"/>
    <w:rsid w:val="341BBB56"/>
    <w:rsid w:val="341C2E45"/>
    <w:rsid w:val="341C772A"/>
    <w:rsid w:val="34220706"/>
    <w:rsid w:val="342363E4"/>
    <w:rsid w:val="342BD6E9"/>
    <w:rsid w:val="342D02C2"/>
    <w:rsid w:val="3435163C"/>
    <w:rsid w:val="3436B52C"/>
    <w:rsid w:val="3440FF7A"/>
    <w:rsid w:val="3441B7F4"/>
    <w:rsid w:val="3445A96C"/>
    <w:rsid w:val="344A51AA"/>
    <w:rsid w:val="344B5544"/>
    <w:rsid w:val="34564589"/>
    <w:rsid w:val="34575EB4"/>
    <w:rsid w:val="34591834"/>
    <w:rsid w:val="3463A621"/>
    <w:rsid w:val="3465EB86"/>
    <w:rsid w:val="34670F6C"/>
    <w:rsid w:val="346FB47C"/>
    <w:rsid w:val="3472630C"/>
    <w:rsid w:val="347719D1"/>
    <w:rsid w:val="347C0337"/>
    <w:rsid w:val="347CFEBC"/>
    <w:rsid w:val="347DB904"/>
    <w:rsid w:val="3482EF00"/>
    <w:rsid w:val="3487B327"/>
    <w:rsid w:val="34882579"/>
    <w:rsid w:val="34899BF4"/>
    <w:rsid w:val="348B35C9"/>
    <w:rsid w:val="348CC056"/>
    <w:rsid w:val="348D965F"/>
    <w:rsid w:val="3493FF6A"/>
    <w:rsid w:val="3497456C"/>
    <w:rsid w:val="34979490"/>
    <w:rsid w:val="349A03E4"/>
    <w:rsid w:val="349A2708"/>
    <w:rsid w:val="34A1E87D"/>
    <w:rsid w:val="34A863A0"/>
    <w:rsid w:val="34ABA095"/>
    <w:rsid w:val="34ACB848"/>
    <w:rsid w:val="34B2F305"/>
    <w:rsid w:val="34B73709"/>
    <w:rsid w:val="34B92120"/>
    <w:rsid w:val="34BA8862"/>
    <w:rsid w:val="34BAEA0F"/>
    <w:rsid w:val="34BCA2A0"/>
    <w:rsid w:val="34C5810E"/>
    <w:rsid w:val="34C8D0A0"/>
    <w:rsid w:val="34C8F013"/>
    <w:rsid w:val="34CC7077"/>
    <w:rsid w:val="34D23FE7"/>
    <w:rsid w:val="34D3835C"/>
    <w:rsid w:val="34D650C0"/>
    <w:rsid w:val="34D6B5BC"/>
    <w:rsid w:val="34D89B72"/>
    <w:rsid w:val="34DA6906"/>
    <w:rsid w:val="34DABD2A"/>
    <w:rsid w:val="34DB3970"/>
    <w:rsid w:val="34DF3029"/>
    <w:rsid w:val="34E2281B"/>
    <w:rsid w:val="34E346DA"/>
    <w:rsid w:val="34EAC544"/>
    <w:rsid w:val="34F27548"/>
    <w:rsid w:val="34F71BF5"/>
    <w:rsid w:val="34FA22ED"/>
    <w:rsid w:val="3508F86D"/>
    <w:rsid w:val="35092C79"/>
    <w:rsid w:val="350A4A55"/>
    <w:rsid w:val="350B65F8"/>
    <w:rsid w:val="3510172F"/>
    <w:rsid w:val="351797DA"/>
    <w:rsid w:val="35179B45"/>
    <w:rsid w:val="35182F52"/>
    <w:rsid w:val="351C7FBE"/>
    <w:rsid w:val="352DC422"/>
    <w:rsid w:val="35332826"/>
    <w:rsid w:val="3534B7C5"/>
    <w:rsid w:val="35353259"/>
    <w:rsid w:val="35375543"/>
    <w:rsid w:val="3537A404"/>
    <w:rsid w:val="35380C40"/>
    <w:rsid w:val="3539D171"/>
    <w:rsid w:val="353C0B39"/>
    <w:rsid w:val="353DB611"/>
    <w:rsid w:val="353EA9FE"/>
    <w:rsid w:val="35424923"/>
    <w:rsid w:val="354796FE"/>
    <w:rsid w:val="354C0D94"/>
    <w:rsid w:val="354F5041"/>
    <w:rsid w:val="354F5838"/>
    <w:rsid w:val="3554963C"/>
    <w:rsid w:val="3556E6A0"/>
    <w:rsid w:val="3558A0BC"/>
    <w:rsid w:val="35597122"/>
    <w:rsid w:val="355F8DEF"/>
    <w:rsid w:val="355F94B8"/>
    <w:rsid w:val="3560FA17"/>
    <w:rsid w:val="35631A8E"/>
    <w:rsid w:val="356913E1"/>
    <w:rsid w:val="356B9075"/>
    <w:rsid w:val="356C0202"/>
    <w:rsid w:val="356D1364"/>
    <w:rsid w:val="357A67F8"/>
    <w:rsid w:val="357C670C"/>
    <w:rsid w:val="357CAD01"/>
    <w:rsid w:val="357DC0D5"/>
    <w:rsid w:val="357DE7AB"/>
    <w:rsid w:val="35838002"/>
    <w:rsid w:val="3585DE56"/>
    <w:rsid w:val="358B9A1B"/>
    <w:rsid w:val="3593CA1C"/>
    <w:rsid w:val="3593F6FA"/>
    <w:rsid w:val="359979F0"/>
    <w:rsid w:val="359F1F2E"/>
    <w:rsid w:val="359F4494"/>
    <w:rsid w:val="35A0CDFC"/>
    <w:rsid w:val="35A6E324"/>
    <w:rsid w:val="35A781DD"/>
    <w:rsid w:val="35A8CC86"/>
    <w:rsid w:val="35AD8689"/>
    <w:rsid w:val="35B1F61C"/>
    <w:rsid w:val="35B2FD0B"/>
    <w:rsid w:val="35B694FF"/>
    <w:rsid w:val="35B7C48C"/>
    <w:rsid w:val="35BADF6E"/>
    <w:rsid w:val="35BB71AC"/>
    <w:rsid w:val="35BBBA65"/>
    <w:rsid w:val="35BD9F9D"/>
    <w:rsid w:val="35BE1E81"/>
    <w:rsid w:val="35CA4D64"/>
    <w:rsid w:val="35CB341B"/>
    <w:rsid w:val="35D10EE7"/>
    <w:rsid w:val="35D87010"/>
    <w:rsid w:val="35D97A24"/>
    <w:rsid w:val="35DAE557"/>
    <w:rsid w:val="35DF64D8"/>
    <w:rsid w:val="35DFA272"/>
    <w:rsid w:val="35E11A44"/>
    <w:rsid w:val="35E39245"/>
    <w:rsid w:val="35E824BB"/>
    <w:rsid w:val="35ED255F"/>
    <w:rsid w:val="35EEB1A0"/>
    <w:rsid w:val="35EED4A3"/>
    <w:rsid w:val="35F08110"/>
    <w:rsid w:val="35F59A20"/>
    <w:rsid w:val="35F7FD7D"/>
    <w:rsid w:val="3600CAE6"/>
    <w:rsid w:val="360594E1"/>
    <w:rsid w:val="36094FF8"/>
    <w:rsid w:val="360F6C35"/>
    <w:rsid w:val="36185EF0"/>
    <w:rsid w:val="3618CF1D"/>
    <w:rsid w:val="361AEA4C"/>
    <w:rsid w:val="361D0E85"/>
    <w:rsid w:val="361D33E3"/>
    <w:rsid w:val="361D8566"/>
    <w:rsid w:val="361E7326"/>
    <w:rsid w:val="362059B5"/>
    <w:rsid w:val="3621D07E"/>
    <w:rsid w:val="36252667"/>
    <w:rsid w:val="36301615"/>
    <w:rsid w:val="36321B50"/>
    <w:rsid w:val="363292F1"/>
    <w:rsid w:val="3635A54A"/>
    <w:rsid w:val="3635E500"/>
    <w:rsid w:val="364182AE"/>
    <w:rsid w:val="36421C95"/>
    <w:rsid w:val="36441CBC"/>
    <w:rsid w:val="3646CE31"/>
    <w:rsid w:val="36484E4B"/>
    <w:rsid w:val="364A92D6"/>
    <w:rsid w:val="364D3903"/>
    <w:rsid w:val="364E717C"/>
    <w:rsid w:val="3650A7D1"/>
    <w:rsid w:val="365542AE"/>
    <w:rsid w:val="365B60A4"/>
    <w:rsid w:val="365E464C"/>
    <w:rsid w:val="366481D7"/>
    <w:rsid w:val="366DB9F0"/>
    <w:rsid w:val="366DEB6D"/>
    <w:rsid w:val="366FD302"/>
    <w:rsid w:val="36755A30"/>
    <w:rsid w:val="3677AC6B"/>
    <w:rsid w:val="367B5FDD"/>
    <w:rsid w:val="367BB342"/>
    <w:rsid w:val="367BBD3C"/>
    <w:rsid w:val="367C34CE"/>
    <w:rsid w:val="367C62B6"/>
    <w:rsid w:val="367E2E03"/>
    <w:rsid w:val="3684357F"/>
    <w:rsid w:val="3688FB99"/>
    <w:rsid w:val="3689BB04"/>
    <w:rsid w:val="368C573C"/>
    <w:rsid w:val="3693A05C"/>
    <w:rsid w:val="36952AEF"/>
    <w:rsid w:val="36A1ADA4"/>
    <w:rsid w:val="36A39993"/>
    <w:rsid w:val="36A98339"/>
    <w:rsid w:val="36AD7F7C"/>
    <w:rsid w:val="36B00614"/>
    <w:rsid w:val="36B16155"/>
    <w:rsid w:val="36B5ECF7"/>
    <w:rsid w:val="36BD3F42"/>
    <w:rsid w:val="36BD703A"/>
    <w:rsid w:val="36BE36D7"/>
    <w:rsid w:val="36BEC04E"/>
    <w:rsid w:val="36BFEEC0"/>
    <w:rsid w:val="36C084C8"/>
    <w:rsid w:val="36C14E33"/>
    <w:rsid w:val="36C721C9"/>
    <w:rsid w:val="36C80956"/>
    <w:rsid w:val="36CACC88"/>
    <w:rsid w:val="36CE2720"/>
    <w:rsid w:val="36D29AEE"/>
    <w:rsid w:val="36D5C858"/>
    <w:rsid w:val="36D7D818"/>
    <w:rsid w:val="36D812AD"/>
    <w:rsid w:val="36E0BD6A"/>
    <w:rsid w:val="36E16C73"/>
    <w:rsid w:val="36E2BAC1"/>
    <w:rsid w:val="36E45DD0"/>
    <w:rsid w:val="36E6E61C"/>
    <w:rsid w:val="36F0C3FF"/>
    <w:rsid w:val="36F215F1"/>
    <w:rsid w:val="36F2E074"/>
    <w:rsid w:val="36F31902"/>
    <w:rsid w:val="36F31A23"/>
    <w:rsid w:val="36F48D47"/>
    <w:rsid w:val="36F69789"/>
    <w:rsid w:val="36F7961C"/>
    <w:rsid w:val="36FB8561"/>
    <w:rsid w:val="36FEEAEF"/>
    <w:rsid w:val="3704BF56"/>
    <w:rsid w:val="37067919"/>
    <w:rsid w:val="370E40B6"/>
    <w:rsid w:val="3712FB7C"/>
    <w:rsid w:val="3713C27C"/>
    <w:rsid w:val="3716309A"/>
    <w:rsid w:val="3717E4FB"/>
    <w:rsid w:val="371AF399"/>
    <w:rsid w:val="371BA381"/>
    <w:rsid w:val="371C47B4"/>
    <w:rsid w:val="371E3241"/>
    <w:rsid w:val="371F68FF"/>
    <w:rsid w:val="37206C17"/>
    <w:rsid w:val="37240CB3"/>
    <w:rsid w:val="3728CBDD"/>
    <w:rsid w:val="37295211"/>
    <w:rsid w:val="372E3693"/>
    <w:rsid w:val="37301C3B"/>
    <w:rsid w:val="37333A42"/>
    <w:rsid w:val="37387B15"/>
    <w:rsid w:val="373A5655"/>
    <w:rsid w:val="373A9A4D"/>
    <w:rsid w:val="373F9E80"/>
    <w:rsid w:val="37418425"/>
    <w:rsid w:val="374193E1"/>
    <w:rsid w:val="37438E8A"/>
    <w:rsid w:val="374462B1"/>
    <w:rsid w:val="3746C2F9"/>
    <w:rsid w:val="3747F2C3"/>
    <w:rsid w:val="37498AFC"/>
    <w:rsid w:val="374C8119"/>
    <w:rsid w:val="374D2F95"/>
    <w:rsid w:val="374FEF2D"/>
    <w:rsid w:val="375167BF"/>
    <w:rsid w:val="375679CB"/>
    <w:rsid w:val="3758E2E3"/>
    <w:rsid w:val="375A97F8"/>
    <w:rsid w:val="375C8691"/>
    <w:rsid w:val="375EE876"/>
    <w:rsid w:val="37600A48"/>
    <w:rsid w:val="37632921"/>
    <w:rsid w:val="3765E0FB"/>
    <w:rsid w:val="376B2A65"/>
    <w:rsid w:val="376C14A9"/>
    <w:rsid w:val="376C2632"/>
    <w:rsid w:val="377195E4"/>
    <w:rsid w:val="377B1D2D"/>
    <w:rsid w:val="378509B7"/>
    <w:rsid w:val="3789DAC4"/>
    <w:rsid w:val="378EF267"/>
    <w:rsid w:val="379076B7"/>
    <w:rsid w:val="3791E4B9"/>
    <w:rsid w:val="379EFA6F"/>
    <w:rsid w:val="379FF9A3"/>
    <w:rsid w:val="37AD3137"/>
    <w:rsid w:val="37ADD50B"/>
    <w:rsid w:val="37B533CA"/>
    <w:rsid w:val="37C1B839"/>
    <w:rsid w:val="37C344BE"/>
    <w:rsid w:val="37C61844"/>
    <w:rsid w:val="37CB3741"/>
    <w:rsid w:val="37CD3A36"/>
    <w:rsid w:val="37CE71D5"/>
    <w:rsid w:val="37D407A7"/>
    <w:rsid w:val="37D5154C"/>
    <w:rsid w:val="37D89FCA"/>
    <w:rsid w:val="37DB7FD5"/>
    <w:rsid w:val="37DE6062"/>
    <w:rsid w:val="37E2845A"/>
    <w:rsid w:val="37E3329E"/>
    <w:rsid w:val="37E44CED"/>
    <w:rsid w:val="37E85B96"/>
    <w:rsid w:val="37EB8B82"/>
    <w:rsid w:val="37EBD380"/>
    <w:rsid w:val="37EF9CBE"/>
    <w:rsid w:val="37F0565C"/>
    <w:rsid w:val="37F63F21"/>
    <w:rsid w:val="37FAE3F6"/>
    <w:rsid w:val="37FE5255"/>
    <w:rsid w:val="3800EA4A"/>
    <w:rsid w:val="38100074"/>
    <w:rsid w:val="381068AA"/>
    <w:rsid w:val="3810BBCC"/>
    <w:rsid w:val="3811F94D"/>
    <w:rsid w:val="3812F78B"/>
    <w:rsid w:val="3813E451"/>
    <w:rsid w:val="3817FBF4"/>
    <w:rsid w:val="381B364A"/>
    <w:rsid w:val="381DFDF5"/>
    <w:rsid w:val="381FBC4E"/>
    <w:rsid w:val="3826C064"/>
    <w:rsid w:val="3827DB4C"/>
    <w:rsid w:val="38379126"/>
    <w:rsid w:val="38399556"/>
    <w:rsid w:val="383B29F6"/>
    <w:rsid w:val="383CDF18"/>
    <w:rsid w:val="383CF654"/>
    <w:rsid w:val="383D3517"/>
    <w:rsid w:val="3843602C"/>
    <w:rsid w:val="38452FED"/>
    <w:rsid w:val="384710AB"/>
    <w:rsid w:val="3848C014"/>
    <w:rsid w:val="384BF7D9"/>
    <w:rsid w:val="384CD882"/>
    <w:rsid w:val="384EED31"/>
    <w:rsid w:val="385293E5"/>
    <w:rsid w:val="38529B91"/>
    <w:rsid w:val="38595C60"/>
    <w:rsid w:val="385991E1"/>
    <w:rsid w:val="3859FC8A"/>
    <w:rsid w:val="385C2A37"/>
    <w:rsid w:val="385E23A0"/>
    <w:rsid w:val="385E9EEB"/>
    <w:rsid w:val="385F05D3"/>
    <w:rsid w:val="385F4331"/>
    <w:rsid w:val="38624E5B"/>
    <w:rsid w:val="38634BFE"/>
    <w:rsid w:val="386EB87E"/>
    <w:rsid w:val="387737D1"/>
    <w:rsid w:val="38776C39"/>
    <w:rsid w:val="3877E13B"/>
    <w:rsid w:val="3877FC65"/>
    <w:rsid w:val="387A3A41"/>
    <w:rsid w:val="387BC128"/>
    <w:rsid w:val="387BC9AD"/>
    <w:rsid w:val="3881A3C1"/>
    <w:rsid w:val="38830E57"/>
    <w:rsid w:val="388539BD"/>
    <w:rsid w:val="3896E9F1"/>
    <w:rsid w:val="3899DDE7"/>
    <w:rsid w:val="389A67D0"/>
    <w:rsid w:val="389B92C8"/>
    <w:rsid w:val="38A08CE6"/>
    <w:rsid w:val="38A2F766"/>
    <w:rsid w:val="38A443D4"/>
    <w:rsid w:val="38A9B964"/>
    <w:rsid w:val="38ABCD5B"/>
    <w:rsid w:val="38AC566D"/>
    <w:rsid w:val="38B2983D"/>
    <w:rsid w:val="38B32C25"/>
    <w:rsid w:val="38B5F1BB"/>
    <w:rsid w:val="38B686D4"/>
    <w:rsid w:val="38B773E2"/>
    <w:rsid w:val="38B7B665"/>
    <w:rsid w:val="38B7FAD6"/>
    <w:rsid w:val="38B9A22C"/>
    <w:rsid w:val="38B9C7C1"/>
    <w:rsid w:val="38BCFD37"/>
    <w:rsid w:val="38BD53DF"/>
    <w:rsid w:val="38C4CA5E"/>
    <w:rsid w:val="38D06105"/>
    <w:rsid w:val="38D221DD"/>
    <w:rsid w:val="38D3444F"/>
    <w:rsid w:val="38D7EBF4"/>
    <w:rsid w:val="38D9E7EA"/>
    <w:rsid w:val="38DCC9BE"/>
    <w:rsid w:val="38DF0A3F"/>
    <w:rsid w:val="38E08EBC"/>
    <w:rsid w:val="38E8B5E4"/>
    <w:rsid w:val="38E8F7ED"/>
    <w:rsid w:val="38EDF138"/>
    <w:rsid w:val="38EFE84D"/>
    <w:rsid w:val="38F2E6B8"/>
    <w:rsid w:val="38F32BEF"/>
    <w:rsid w:val="38F3C85C"/>
    <w:rsid w:val="38F6220F"/>
    <w:rsid w:val="38F7F0E7"/>
    <w:rsid w:val="38FAB10D"/>
    <w:rsid w:val="3900B3E0"/>
    <w:rsid w:val="3901D38C"/>
    <w:rsid w:val="3901F5FD"/>
    <w:rsid w:val="3902AF28"/>
    <w:rsid w:val="3904A272"/>
    <w:rsid w:val="390689DE"/>
    <w:rsid w:val="390AE1A5"/>
    <w:rsid w:val="390B5BC4"/>
    <w:rsid w:val="3910B4EF"/>
    <w:rsid w:val="3914FB0B"/>
    <w:rsid w:val="3916C931"/>
    <w:rsid w:val="391A27AE"/>
    <w:rsid w:val="391D8F97"/>
    <w:rsid w:val="391EE83E"/>
    <w:rsid w:val="39233FEE"/>
    <w:rsid w:val="3923F0E5"/>
    <w:rsid w:val="3923F6F1"/>
    <w:rsid w:val="39283877"/>
    <w:rsid w:val="39288E3C"/>
    <w:rsid w:val="3928A57D"/>
    <w:rsid w:val="392D5514"/>
    <w:rsid w:val="392F4B5E"/>
    <w:rsid w:val="39301087"/>
    <w:rsid w:val="39314FED"/>
    <w:rsid w:val="3933889E"/>
    <w:rsid w:val="3937707F"/>
    <w:rsid w:val="3938B8E3"/>
    <w:rsid w:val="393E18E7"/>
    <w:rsid w:val="3945B8DA"/>
    <w:rsid w:val="3945D1F7"/>
    <w:rsid w:val="3955E915"/>
    <w:rsid w:val="39591C78"/>
    <w:rsid w:val="395A293C"/>
    <w:rsid w:val="3961E7E4"/>
    <w:rsid w:val="3963697B"/>
    <w:rsid w:val="396706EF"/>
    <w:rsid w:val="39686730"/>
    <w:rsid w:val="3969E46E"/>
    <w:rsid w:val="396A5C88"/>
    <w:rsid w:val="396B080E"/>
    <w:rsid w:val="396B83C2"/>
    <w:rsid w:val="396D9406"/>
    <w:rsid w:val="3971085E"/>
    <w:rsid w:val="39783489"/>
    <w:rsid w:val="397843D3"/>
    <w:rsid w:val="397A7227"/>
    <w:rsid w:val="397A9238"/>
    <w:rsid w:val="39825433"/>
    <w:rsid w:val="39856DA0"/>
    <w:rsid w:val="3985D935"/>
    <w:rsid w:val="39863D95"/>
    <w:rsid w:val="39888C21"/>
    <w:rsid w:val="398B63AA"/>
    <w:rsid w:val="39901DAD"/>
    <w:rsid w:val="39944865"/>
    <w:rsid w:val="399747E7"/>
    <w:rsid w:val="39989478"/>
    <w:rsid w:val="399A2BD9"/>
    <w:rsid w:val="39A06AED"/>
    <w:rsid w:val="39A16E9E"/>
    <w:rsid w:val="39A47D6F"/>
    <w:rsid w:val="39A9D505"/>
    <w:rsid w:val="39ACD378"/>
    <w:rsid w:val="39B26B9E"/>
    <w:rsid w:val="39B2818F"/>
    <w:rsid w:val="39B54560"/>
    <w:rsid w:val="39B8E8CC"/>
    <w:rsid w:val="39B8EB5C"/>
    <w:rsid w:val="39BB95B3"/>
    <w:rsid w:val="39BC6F75"/>
    <w:rsid w:val="39BDC46A"/>
    <w:rsid w:val="39BE5AE8"/>
    <w:rsid w:val="39BFD228"/>
    <w:rsid w:val="39C2955D"/>
    <w:rsid w:val="39C4E882"/>
    <w:rsid w:val="39C888F8"/>
    <w:rsid w:val="39C8DA2D"/>
    <w:rsid w:val="39CBF3A9"/>
    <w:rsid w:val="39D047E0"/>
    <w:rsid w:val="39D18259"/>
    <w:rsid w:val="39D4EEB0"/>
    <w:rsid w:val="39D6FD60"/>
    <w:rsid w:val="39DC0491"/>
    <w:rsid w:val="39DD2AF3"/>
    <w:rsid w:val="39E67FE5"/>
    <w:rsid w:val="39E6DC0E"/>
    <w:rsid w:val="39EC0D44"/>
    <w:rsid w:val="39ED6DCC"/>
    <w:rsid w:val="39EED2D2"/>
    <w:rsid w:val="39F386F4"/>
    <w:rsid w:val="39FBCEDA"/>
    <w:rsid w:val="39FE12D2"/>
    <w:rsid w:val="3A041C24"/>
    <w:rsid w:val="3A04BE4B"/>
    <w:rsid w:val="3A0519E0"/>
    <w:rsid w:val="3A0AC945"/>
    <w:rsid w:val="3A0BB28B"/>
    <w:rsid w:val="3A0C845A"/>
    <w:rsid w:val="3A0E8A23"/>
    <w:rsid w:val="3A1187A3"/>
    <w:rsid w:val="3A136C64"/>
    <w:rsid w:val="3A165CFA"/>
    <w:rsid w:val="3A2500D6"/>
    <w:rsid w:val="3A276D2C"/>
    <w:rsid w:val="3A2AB887"/>
    <w:rsid w:val="3A2B6024"/>
    <w:rsid w:val="3A2C6490"/>
    <w:rsid w:val="3A2CFBBA"/>
    <w:rsid w:val="3A32C859"/>
    <w:rsid w:val="3A332A57"/>
    <w:rsid w:val="3A38411F"/>
    <w:rsid w:val="3A39CA6A"/>
    <w:rsid w:val="3A3AA947"/>
    <w:rsid w:val="3A40AD5E"/>
    <w:rsid w:val="3A481646"/>
    <w:rsid w:val="3A48CF2A"/>
    <w:rsid w:val="3A48E231"/>
    <w:rsid w:val="3A4E8FB6"/>
    <w:rsid w:val="3A510A93"/>
    <w:rsid w:val="3A51CBEC"/>
    <w:rsid w:val="3A54E34C"/>
    <w:rsid w:val="3A5F873E"/>
    <w:rsid w:val="3A603FAD"/>
    <w:rsid w:val="3A609263"/>
    <w:rsid w:val="3A637804"/>
    <w:rsid w:val="3A664537"/>
    <w:rsid w:val="3A66BCE0"/>
    <w:rsid w:val="3A676B62"/>
    <w:rsid w:val="3A67CDBF"/>
    <w:rsid w:val="3A68C550"/>
    <w:rsid w:val="3A6A9110"/>
    <w:rsid w:val="3A6B46A1"/>
    <w:rsid w:val="3A6BFE62"/>
    <w:rsid w:val="3A6C0431"/>
    <w:rsid w:val="3A6C3E35"/>
    <w:rsid w:val="3A6DABA4"/>
    <w:rsid w:val="3A6EFF2D"/>
    <w:rsid w:val="3A79D89B"/>
    <w:rsid w:val="3A7A381E"/>
    <w:rsid w:val="3A7B667D"/>
    <w:rsid w:val="3A82AB8F"/>
    <w:rsid w:val="3A83923A"/>
    <w:rsid w:val="3A88AAA1"/>
    <w:rsid w:val="3A8BB8AE"/>
    <w:rsid w:val="3A8E1A8D"/>
    <w:rsid w:val="3A961E1E"/>
    <w:rsid w:val="3A9BEA3A"/>
    <w:rsid w:val="3A9CBD1F"/>
    <w:rsid w:val="3AA96D01"/>
    <w:rsid w:val="3AAAC0AF"/>
    <w:rsid w:val="3AB0D2D4"/>
    <w:rsid w:val="3AB82CED"/>
    <w:rsid w:val="3ABE9F46"/>
    <w:rsid w:val="3AC456AE"/>
    <w:rsid w:val="3AC74A3D"/>
    <w:rsid w:val="3AC94593"/>
    <w:rsid w:val="3ACD9923"/>
    <w:rsid w:val="3ACE259E"/>
    <w:rsid w:val="3ACE66BE"/>
    <w:rsid w:val="3ACE89D5"/>
    <w:rsid w:val="3ACF23E1"/>
    <w:rsid w:val="3AD1C3F3"/>
    <w:rsid w:val="3AD40F0F"/>
    <w:rsid w:val="3AD8B6F4"/>
    <w:rsid w:val="3AD8E604"/>
    <w:rsid w:val="3ADBD76F"/>
    <w:rsid w:val="3AE0A36A"/>
    <w:rsid w:val="3AE1256F"/>
    <w:rsid w:val="3AE55A6C"/>
    <w:rsid w:val="3AE66DC4"/>
    <w:rsid w:val="3AE76300"/>
    <w:rsid w:val="3AE9EE0A"/>
    <w:rsid w:val="3AEB87C0"/>
    <w:rsid w:val="3AF17171"/>
    <w:rsid w:val="3AF8F6FB"/>
    <w:rsid w:val="3B00BDDC"/>
    <w:rsid w:val="3B0260BA"/>
    <w:rsid w:val="3B04E722"/>
    <w:rsid w:val="3B094568"/>
    <w:rsid w:val="3B0A022A"/>
    <w:rsid w:val="3B0ABFE1"/>
    <w:rsid w:val="3B111E70"/>
    <w:rsid w:val="3B12171B"/>
    <w:rsid w:val="3B127ACA"/>
    <w:rsid w:val="3B14613F"/>
    <w:rsid w:val="3B165685"/>
    <w:rsid w:val="3B16E61E"/>
    <w:rsid w:val="3B17C45C"/>
    <w:rsid w:val="3B1A4BDD"/>
    <w:rsid w:val="3B204A38"/>
    <w:rsid w:val="3B21367A"/>
    <w:rsid w:val="3B25D993"/>
    <w:rsid w:val="3B2C7448"/>
    <w:rsid w:val="3B2EFF52"/>
    <w:rsid w:val="3B301AF6"/>
    <w:rsid w:val="3B314683"/>
    <w:rsid w:val="3B32B150"/>
    <w:rsid w:val="3B359717"/>
    <w:rsid w:val="3B37929E"/>
    <w:rsid w:val="3B38AEA1"/>
    <w:rsid w:val="3B3A4AF0"/>
    <w:rsid w:val="3B3C22F8"/>
    <w:rsid w:val="3B400797"/>
    <w:rsid w:val="3B411776"/>
    <w:rsid w:val="3B414398"/>
    <w:rsid w:val="3B42080A"/>
    <w:rsid w:val="3B472BD0"/>
    <w:rsid w:val="3B472EF5"/>
    <w:rsid w:val="3B4866C0"/>
    <w:rsid w:val="3B4B8513"/>
    <w:rsid w:val="3B4C82AE"/>
    <w:rsid w:val="3B51A390"/>
    <w:rsid w:val="3B51BFD1"/>
    <w:rsid w:val="3B52BC5E"/>
    <w:rsid w:val="3B5AF2B0"/>
    <w:rsid w:val="3B61DD5F"/>
    <w:rsid w:val="3B6280E4"/>
    <w:rsid w:val="3B65A4C2"/>
    <w:rsid w:val="3B6C7FA5"/>
    <w:rsid w:val="3B6D41A6"/>
    <w:rsid w:val="3B736AC9"/>
    <w:rsid w:val="3B77A89B"/>
    <w:rsid w:val="3B78E7D6"/>
    <w:rsid w:val="3B7A4A5D"/>
    <w:rsid w:val="3B7CE2F8"/>
    <w:rsid w:val="3B81EA76"/>
    <w:rsid w:val="3B85D49A"/>
    <w:rsid w:val="3B869953"/>
    <w:rsid w:val="3B8941E2"/>
    <w:rsid w:val="3B899E24"/>
    <w:rsid w:val="3B8A1E9C"/>
    <w:rsid w:val="3B8C9163"/>
    <w:rsid w:val="3B9DB74A"/>
    <w:rsid w:val="3B9F2F8E"/>
    <w:rsid w:val="3BA3B089"/>
    <w:rsid w:val="3BA61842"/>
    <w:rsid w:val="3BB36675"/>
    <w:rsid w:val="3BB4E681"/>
    <w:rsid w:val="3BB74B94"/>
    <w:rsid w:val="3BBB45F4"/>
    <w:rsid w:val="3BBB9D41"/>
    <w:rsid w:val="3BBBF0D9"/>
    <w:rsid w:val="3BBE618D"/>
    <w:rsid w:val="3BC1297E"/>
    <w:rsid w:val="3BC89EBF"/>
    <w:rsid w:val="3BC9C97D"/>
    <w:rsid w:val="3BD4656A"/>
    <w:rsid w:val="3BD4D166"/>
    <w:rsid w:val="3BD6A954"/>
    <w:rsid w:val="3BDCD84F"/>
    <w:rsid w:val="3BE32F28"/>
    <w:rsid w:val="3BE72361"/>
    <w:rsid w:val="3BE81782"/>
    <w:rsid w:val="3BE8E993"/>
    <w:rsid w:val="3BEB0578"/>
    <w:rsid w:val="3BEC1E6C"/>
    <w:rsid w:val="3BEFF152"/>
    <w:rsid w:val="3BF2973C"/>
    <w:rsid w:val="3BFFF28E"/>
    <w:rsid w:val="3C021698"/>
    <w:rsid w:val="3C032D96"/>
    <w:rsid w:val="3C054072"/>
    <w:rsid w:val="3C07E1F7"/>
    <w:rsid w:val="3C0B38E4"/>
    <w:rsid w:val="3C0B6DE1"/>
    <w:rsid w:val="3C0C3C18"/>
    <w:rsid w:val="3C0C8EF6"/>
    <w:rsid w:val="3C0EA0FD"/>
    <w:rsid w:val="3C0F6DA9"/>
    <w:rsid w:val="3C1093B8"/>
    <w:rsid w:val="3C1211B0"/>
    <w:rsid w:val="3C12EE89"/>
    <w:rsid w:val="3C1473C1"/>
    <w:rsid w:val="3C166C14"/>
    <w:rsid w:val="3C1A2730"/>
    <w:rsid w:val="3C1A7CD6"/>
    <w:rsid w:val="3C1B22B1"/>
    <w:rsid w:val="3C1DFA8E"/>
    <w:rsid w:val="3C1F060F"/>
    <w:rsid w:val="3C22E1A0"/>
    <w:rsid w:val="3C26773B"/>
    <w:rsid w:val="3C2ACCB1"/>
    <w:rsid w:val="3C2EFE81"/>
    <w:rsid w:val="3C309152"/>
    <w:rsid w:val="3C383D36"/>
    <w:rsid w:val="3C3D82A5"/>
    <w:rsid w:val="3C3DC66E"/>
    <w:rsid w:val="3C3E26A2"/>
    <w:rsid w:val="3C41B675"/>
    <w:rsid w:val="3C43FEAB"/>
    <w:rsid w:val="3C44F228"/>
    <w:rsid w:val="3C463D1D"/>
    <w:rsid w:val="3C4C2212"/>
    <w:rsid w:val="3C4C72AD"/>
    <w:rsid w:val="3C4C818E"/>
    <w:rsid w:val="3C4FE6EA"/>
    <w:rsid w:val="3C5E446C"/>
    <w:rsid w:val="3C62B934"/>
    <w:rsid w:val="3C697B3E"/>
    <w:rsid w:val="3C6A393C"/>
    <w:rsid w:val="3C70B987"/>
    <w:rsid w:val="3C72519F"/>
    <w:rsid w:val="3C76E4BA"/>
    <w:rsid w:val="3C7918D7"/>
    <w:rsid w:val="3C7F02FA"/>
    <w:rsid w:val="3C97E397"/>
    <w:rsid w:val="3C987033"/>
    <w:rsid w:val="3C9A5EFB"/>
    <w:rsid w:val="3C9D7398"/>
    <w:rsid w:val="3C9F95A3"/>
    <w:rsid w:val="3CA117A8"/>
    <w:rsid w:val="3CA164B3"/>
    <w:rsid w:val="3CA53A7D"/>
    <w:rsid w:val="3CA66613"/>
    <w:rsid w:val="3CA80A7E"/>
    <w:rsid w:val="3CA96F33"/>
    <w:rsid w:val="3CAB5E48"/>
    <w:rsid w:val="3CABB9A7"/>
    <w:rsid w:val="3CACA7EA"/>
    <w:rsid w:val="3CB232FA"/>
    <w:rsid w:val="3CB28445"/>
    <w:rsid w:val="3CB4AE49"/>
    <w:rsid w:val="3CB8223F"/>
    <w:rsid w:val="3CBD4966"/>
    <w:rsid w:val="3CBEDC3E"/>
    <w:rsid w:val="3CC1EAA1"/>
    <w:rsid w:val="3CC2645E"/>
    <w:rsid w:val="3CC49D15"/>
    <w:rsid w:val="3CC79E1E"/>
    <w:rsid w:val="3CCC0572"/>
    <w:rsid w:val="3CCD7D4A"/>
    <w:rsid w:val="3CCED911"/>
    <w:rsid w:val="3CD6431D"/>
    <w:rsid w:val="3CD93AE3"/>
    <w:rsid w:val="3CDAAB59"/>
    <w:rsid w:val="3CDEF126"/>
    <w:rsid w:val="3CE4606B"/>
    <w:rsid w:val="3CE7D12B"/>
    <w:rsid w:val="3CED821C"/>
    <w:rsid w:val="3CEE3282"/>
    <w:rsid w:val="3CF08170"/>
    <w:rsid w:val="3CF964B7"/>
    <w:rsid w:val="3CFBB50C"/>
    <w:rsid w:val="3CFEE212"/>
    <w:rsid w:val="3CFF06F5"/>
    <w:rsid w:val="3D00C72A"/>
    <w:rsid w:val="3D02BAD3"/>
    <w:rsid w:val="3D076634"/>
    <w:rsid w:val="3D122426"/>
    <w:rsid w:val="3D18EA2D"/>
    <w:rsid w:val="3D1B2D9D"/>
    <w:rsid w:val="3D23D02D"/>
    <w:rsid w:val="3D347D2F"/>
    <w:rsid w:val="3D36365B"/>
    <w:rsid w:val="3D37273A"/>
    <w:rsid w:val="3D37DD83"/>
    <w:rsid w:val="3D483DAF"/>
    <w:rsid w:val="3D495E51"/>
    <w:rsid w:val="3D4B1494"/>
    <w:rsid w:val="3D580AF5"/>
    <w:rsid w:val="3D581503"/>
    <w:rsid w:val="3D596E0C"/>
    <w:rsid w:val="3D59DD0C"/>
    <w:rsid w:val="3D5F0DEE"/>
    <w:rsid w:val="3D67CD4A"/>
    <w:rsid w:val="3D67E2C0"/>
    <w:rsid w:val="3D75EE5E"/>
    <w:rsid w:val="3D78C956"/>
    <w:rsid w:val="3D79BC2C"/>
    <w:rsid w:val="3D7A236E"/>
    <w:rsid w:val="3D7A2514"/>
    <w:rsid w:val="3D7FAEE9"/>
    <w:rsid w:val="3D818F2F"/>
    <w:rsid w:val="3D83136B"/>
    <w:rsid w:val="3D8BC1B3"/>
    <w:rsid w:val="3D8C9BDF"/>
    <w:rsid w:val="3D91C008"/>
    <w:rsid w:val="3D92147C"/>
    <w:rsid w:val="3D92DD37"/>
    <w:rsid w:val="3D98A56D"/>
    <w:rsid w:val="3D9B63AE"/>
    <w:rsid w:val="3D9B861F"/>
    <w:rsid w:val="3D9DB223"/>
    <w:rsid w:val="3DA79E1D"/>
    <w:rsid w:val="3DA7EA3E"/>
    <w:rsid w:val="3DA9753F"/>
    <w:rsid w:val="3DACC1EB"/>
    <w:rsid w:val="3DAD5762"/>
    <w:rsid w:val="3DB0ABB5"/>
    <w:rsid w:val="3DB84C5A"/>
    <w:rsid w:val="3DB87929"/>
    <w:rsid w:val="3DBAA238"/>
    <w:rsid w:val="3DC12CBE"/>
    <w:rsid w:val="3DC459D2"/>
    <w:rsid w:val="3DC50FC6"/>
    <w:rsid w:val="3DC540EA"/>
    <w:rsid w:val="3DC643CA"/>
    <w:rsid w:val="3DCA462A"/>
    <w:rsid w:val="3DCB13D4"/>
    <w:rsid w:val="3DCCE3E6"/>
    <w:rsid w:val="3DD45EE9"/>
    <w:rsid w:val="3DD47690"/>
    <w:rsid w:val="3DD50CA6"/>
    <w:rsid w:val="3DD69C41"/>
    <w:rsid w:val="3DD868E6"/>
    <w:rsid w:val="3DED2171"/>
    <w:rsid w:val="3DF47138"/>
    <w:rsid w:val="3DF659B7"/>
    <w:rsid w:val="3DFD1184"/>
    <w:rsid w:val="3E0303CF"/>
    <w:rsid w:val="3E08CDB7"/>
    <w:rsid w:val="3E0C9CFD"/>
    <w:rsid w:val="3E0D5B22"/>
    <w:rsid w:val="3E1169D3"/>
    <w:rsid w:val="3E1A0A03"/>
    <w:rsid w:val="3E1AA221"/>
    <w:rsid w:val="3E1D58F0"/>
    <w:rsid w:val="3E1F435A"/>
    <w:rsid w:val="3E1FBC41"/>
    <w:rsid w:val="3E205C03"/>
    <w:rsid w:val="3E26C964"/>
    <w:rsid w:val="3E2CD2B8"/>
    <w:rsid w:val="3E2EC094"/>
    <w:rsid w:val="3E3341D2"/>
    <w:rsid w:val="3E33B534"/>
    <w:rsid w:val="3E344094"/>
    <w:rsid w:val="3E3AEB93"/>
    <w:rsid w:val="3E3CDA1A"/>
    <w:rsid w:val="3E3DBD94"/>
    <w:rsid w:val="3E3E76D6"/>
    <w:rsid w:val="3E3FE95F"/>
    <w:rsid w:val="3E46AA7C"/>
    <w:rsid w:val="3E47976F"/>
    <w:rsid w:val="3E47D17B"/>
    <w:rsid w:val="3E4B2466"/>
    <w:rsid w:val="3E4F627E"/>
    <w:rsid w:val="3E54A1BC"/>
    <w:rsid w:val="3E569C85"/>
    <w:rsid w:val="3E584F60"/>
    <w:rsid w:val="3E593929"/>
    <w:rsid w:val="3E595CC7"/>
    <w:rsid w:val="3E5CFB98"/>
    <w:rsid w:val="3E5DFFBE"/>
    <w:rsid w:val="3E6236C1"/>
    <w:rsid w:val="3E672E46"/>
    <w:rsid w:val="3E68DE19"/>
    <w:rsid w:val="3E6A1BDB"/>
    <w:rsid w:val="3E6D6ED8"/>
    <w:rsid w:val="3E750B44"/>
    <w:rsid w:val="3E75AEA9"/>
    <w:rsid w:val="3E75C0B5"/>
    <w:rsid w:val="3E75F329"/>
    <w:rsid w:val="3E78AE46"/>
    <w:rsid w:val="3E791502"/>
    <w:rsid w:val="3E82C7F2"/>
    <w:rsid w:val="3E82CCCA"/>
    <w:rsid w:val="3E83E56D"/>
    <w:rsid w:val="3E84DF5F"/>
    <w:rsid w:val="3E88FF65"/>
    <w:rsid w:val="3E8C368B"/>
    <w:rsid w:val="3E8E6430"/>
    <w:rsid w:val="3E8EEC11"/>
    <w:rsid w:val="3E8EFA9C"/>
    <w:rsid w:val="3E90E0B7"/>
    <w:rsid w:val="3E93697B"/>
    <w:rsid w:val="3E97AFFA"/>
    <w:rsid w:val="3E9C5723"/>
    <w:rsid w:val="3EA25C40"/>
    <w:rsid w:val="3EAB9E5E"/>
    <w:rsid w:val="3EAECA9F"/>
    <w:rsid w:val="3EB5134D"/>
    <w:rsid w:val="3EBB6A6D"/>
    <w:rsid w:val="3EBF34B3"/>
    <w:rsid w:val="3EC3BC96"/>
    <w:rsid w:val="3EC48FD9"/>
    <w:rsid w:val="3EC53CE3"/>
    <w:rsid w:val="3EC79222"/>
    <w:rsid w:val="3EC883F9"/>
    <w:rsid w:val="3ECB6BA2"/>
    <w:rsid w:val="3ECBA8B3"/>
    <w:rsid w:val="3ECE6C5F"/>
    <w:rsid w:val="3ED51F9E"/>
    <w:rsid w:val="3ED5E95B"/>
    <w:rsid w:val="3ED80D5E"/>
    <w:rsid w:val="3ED8B535"/>
    <w:rsid w:val="3EDC9975"/>
    <w:rsid w:val="3EDDE241"/>
    <w:rsid w:val="3EE0B8A8"/>
    <w:rsid w:val="3EF402F6"/>
    <w:rsid w:val="3EF53A88"/>
    <w:rsid w:val="3EF7305B"/>
    <w:rsid w:val="3EF8C4DF"/>
    <w:rsid w:val="3EF9AF7B"/>
    <w:rsid w:val="3EFB4CB1"/>
    <w:rsid w:val="3EFC3009"/>
    <w:rsid w:val="3F023D3E"/>
    <w:rsid w:val="3F023D87"/>
    <w:rsid w:val="3F06247E"/>
    <w:rsid w:val="3F084051"/>
    <w:rsid w:val="3F0AA786"/>
    <w:rsid w:val="3F0B0DCF"/>
    <w:rsid w:val="3F0C6DE2"/>
    <w:rsid w:val="3F0F4F11"/>
    <w:rsid w:val="3F149310"/>
    <w:rsid w:val="3F156990"/>
    <w:rsid w:val="3F1B088F"/>
    <w:rsid w:val="3F2138F0"/>
    <w:rsid w:val="3F2200D9"/>
    <w:rsid w:val="3F25B248"/>
    <w:rsid w:val="3F2905C4"/>
    <w:rsid w:val="3F294BEB"/>
    <w:rsid w:val="3F297764"/>
    <w:rsid w:val="3F2D2388"/>
    <w:rsid w:val="3F341D2F"/>
    <w:rsid w:val="3F351978"/>
    <w:rsid w:val="3F364588"/>
    <w:rsid w:val="3F429946"/>
    <w:rsid w:val="3F436022"/>
    <w:rsid w:val="3F4689C9"/>
    <w:rsid w:val="3F47A4A1"/>
    <w:rsid w:val="3F49CABF"/>
    <w:rsid w:val="3F4A3771"/>
    <w:rsid w:val="3F4C4518"/>
    <w:rsid w:val="3F53C93D"/>
    <w:rsid w:val="3F56DBFE"/>
    <w:rsid w:val="3F5A1B7D"/>
    <w:rsid w:val="3F5E4C09"/>
    <w:rsid w:val="3F5F8514"/>
    <w:rsid w:val="3F604FCA"/>
    <w:rsid w:val="3F612FFD"/>
    <w:rsid w:val="3F62B02C"/>
    <w:rsid w:val="3F633D86"/>
    <w:rsid w:val="3F66168B"/>
    <w:rsid w:val="3F6CC40A"/>
    <w:rsid w:val="3F6E104E"/>
    <w:rsid w:val="3F7434E7"/>
    <w:rsid w:val="3F763C4A"/>
    <w:rsid w:val="3F781417"/>
    <w:rsid w:val="3F7E7DFE"/>
    <w:rsid w:val="3F804CA7"/>
    <w:rsid w:val="3F8053B0"/>
    <w:rsid w:val="3F8DF47B"/>
    <w:rsid w:val="3F8F59C8"/>
    <w:rsid w:val="3F8F6382"/>
    <w:rsid w:val="3F91BCAF"/>
    <w:rsid w:val="3F92971E"/>
    <w:rsid w:val="3FA0A998"/>
    <w:rsid w:val="3FA9073B"/>
    <w:rsid w:val="3FAAB3E4"/>
    <w:rsid w:val="3FB571A7"/>
    <w:rsid w:val="3FBB7428"/>
    <w:rsid w:val="3FBBCF63"/>
    <w:rsid w:val="3FBBF595"/>
    <w:rsid w:val="3FBC6104"/>
    <w:rsid w:val="3FBFB163"/>
    <w:rsid w:val="3FC0A260"/>
    <w:rsid w:val="3FCAFA93"/>
    <w:rsid w:val="3FCC8D30"/>
    <w:rsid w:val="3FD4978D"/>
    <w:rsid w:val="3FDF18C6"/>
    <w:rsid w:val="3FE10FF5"/>
    <w:rsid w:val="3FE2E185"/>
    <w:rsid w:val="3FE883B4"/>
    <w:rsid w:val="3FE8CAC4"/>
    <w:rsid w:val="3FEA6BA7"/>
    <w:rsid w:val="3FEB29EA"/>
    <w:rsid w:val="3FEBD2B9"/>
    <w:rsid w:val="3FEC1E62"/>
    <w:rsid w:val="3FED4F64"/>
    <w:rsid w:val="3FEE4746"/>
    <w:rsid w:val="3FF864EB"/>
    <w:rsid w:val="3FFA76EF"/>
    <w:rsid w:val="3FFCBC88"/>
    <w:rsid w:val="4000A6DB"/>
    <w:rsid w:val="4003F907"/>
    <w:rsid w:val="40074C99"/>
    <w:rsid w:val="400862C4"/>
    <w:rsid w:val="40087971"/>
    <w:rsid w:val="400AD38A"/>
    <w:rsid w:val="400EB04A"/>
    <w:rsid w:val="400EFE84"/>
    <w:rsid w:val="4014CAE5"/>
    <w:rsid w:val="4017EBA6"/>
    <w:rsid w:val="401A7461"/>
    <w:rsid w:val="4023060B"/>
    <w:rsid w:val="40258D79"/>
    <w:rsid w:val="4027684D"/>
    <w:rsid w:val="40286F6F"/>
    <w:rsid w:val="4028B842"/>
    <w:rsid w:val="402B8F49"/>
    <w:rsid w:val="402C15B4"/>
    <w:rsid w:val="402E482A"/>
    <w:rsid w:val="402E63D3"/>
    <w:rsid w:val="402F0AF8"/>
    <w:rsid w:val="402FC417"/>
    <w:rsid w:val="4031E26A"/>
    <w:rsid w:val="4032FC00"/>
    <w:rsid w:val="4041A05F"/>
    <w:rsid w:val="4047F31A"/>
    <w:rsid w:val="404BE612"/>
    <w:rsid w:val="404F3A27"/>
    <w:rsid w:val="404F5BAE"/>
    <w:rsid w:val="40520951"/>
    <w:rsid w:val="4052A331"/>
    <w:rsid w:val="40542BF9"/>
    <w:rsid w:val="4057C994"/>
    <w:rsid w:val="405C6F46"/>
    <w:rsid w:val="405C7E33"/>
    <w:rsid w:val="405CCD8B"/>
    <w:rsid w:val="405DF0F0"/>
    <w:rsid w:val="405E77C8"/>
    <w:rsid w:val="405EF847"/>
    <w:rsid w:val="40638196"/>
    <w:rsid w:val="40670F18"/>
    <w:rsid w:val="406D6370"/>
    <w:rsid w:val="4070C164"/>
    <w:rsid w:val="40734EAA"/>
    <w:rsid w:val="4076B01B"/>
    <w:rsid w:val="40780F54"/>
    <w:rsid w:val="407962BD"/>
    <w:rsid w:val="407D28CE"/>
    <w:rsid w:val="4084220E"/>
    <w:rsid w:val="4087B0F6"/>
    <w:rsid w:val="408B2E15"/>
    <w:rsid w:val="408F3C71"/>
    <w:rsid w:val="409182D9"/>
    <w:rsid w:val="409935BA"/>
    <w:rsid w:val="40997933"/>
    <w:rsid w:val="409CAF7C"/>
    <w:rsid w:val="409CF517"/>
    <w:rsid w:val="409F4ED6"/>
    <w:rsid w:val="409F67CF"/>
    <w:rsid w:val="40A41A32"/>
    <w:rsid w:val="40A73A2A"/>
    <w:rsid w:val="40AB0714"/>
    <w:rsid w:val="40AC7F86"/>
    <w:rsid w:val="40B2D855"/>
    <w:rsid w:val="40B421FF"/>
    <w:rsid w:val="40B93C78"/>
    <w:rsid w:val="40BDE45F"/>
    <w:rsid w:val="40BF00EE"/>
    <w:rsid w:val="40C23555"/>
    <w:rsid w:val="40C5547F"/>
    <w:rsid w:val="40C6E1C4"/>
    <w:rsid w:val="40C6FB59"/>
    <w:rsid w:val="40CBF54A"/>
    <w:rsid w:val="40CEF12A"/>
    <w:rsid w:val="40D7DC78"/>
    <w:rsid w:val="40DC98DD"/>
    <w:rsid w:val="40DD469D"/>
    <w:rsid w:val="40DE2696"/>
    <w:rsid w:val="40DF8B00"/>
    <w:rsid w:val="40E2B91F"/>
    <w:rsid w:val="40E3F231"/>
    <w:rsid w:val="40E3F6DC"/>
    <w:rsid w:val="40E57785"/>
    <w:rsid w:val="40EA7E67"/>
    <w:rsid w:val="40F024A6"/>
    <w:rsid w:val="40F3D3AC"/>
    <w:rsid w:val="40FB901E"/>
    <w:rsid w:val="41083C03"/>
    <w:rsid w:val="4109BBD9"/>
    <w:rsid w:val="410AFC44"/>
    <w:rsid w:val="411345F9"/>
    <w:rsid w:val="411789A6"/>
    <w:rsid w:val="41183032"/>
    <w:rsid w:val="411840AB"/>
    <w:rsid w:val="411BED43"/>
    <w:rsid w:val="4120B4B2"/>
    <w:rsid w:val="412183B6"/>
    <w:rsid w:val="4125DF37"/>
    <w:rsid w:val="412A06FD"/>
    <w:rsid w:val="4133948D"/>
    <w:rsid w:val="413DCF42"/>
    <w:rsid w:val="413F4B40"/>
    <w:rsid w:val="414218E4"/>
    <w:rsid w:val="4146FFE6"/>
    <w:rsid w:val="41479378"/>
    <w:rsid w:val="4149DA93"/>
    <w:rsid w:val="4149F83A"/>
    <w:rsid w:val="414A054F"/>
    <w:rsid w:val="414C241F"/>
    <w:rsid w:val="414FC5A8"/>
    <w:rsid w:val="4150D9DE"/>
    <w:rsid w:val="4151FEDB"/>
    <w:rsid w:val="41540D55"/>
    <w:rsid w:val="41583165"/>
    <w:rsid w:val="41591F3F"/>
    <w:rsid w:val="415EA7A5"/>
    <w:rsid w:val="415FABAE"/>
    <w:rsid w:val="416033EB"/>
    <w:rsid w:val="4165342C"/>
    <w:rsid w:val="4169B22A"/>
    <w:rsid w:val="4171DC34"/>
    <w:rsid w:val="417843C8"/>
    <w:rsid w:val="417CB481"/>
    <w:rsid w:val="418116AD"/>
    <w:rsid w:val="418424DD"/>
    <w:rsid w:val="4188F7CD"/>
    <w:rsid w:val="41894290"/>
    <w:rsid w:val="418BCE9B"/>
    <w:rsid w:val="418D7B3F"/>
    <w:rsid w:val="418E1ACC"/>
    <w:rsid w:val="4193901A"/>
    <w:rsid w:val="419454B9"/>
    <w:rsid w:val="419638E4"/>
    <w:rsid w:val="4198719D"/>
    <w:rsid w:val="419C5E22"/>
    <w:rsid w:val="41A2FFD6"/>
    <w:rsid w:val="41A371FA"/>
    <w:rsid w:val="41AB92A4"/>
    <w:rsid w:val="41ABDC9B"/>
    <w:rsid w:val="41B1FFC7"/>
    <w:rsid w:val="41B41A8D"/>
    <w:rsid w:val="41BE1C55"/>
    <w:rsid w:val="41BF1010"/>
    <w:rsid w:val="41C01A8F"/>
    <w:rsid w:val="41C1F302"/>
    <w:rsid w:val="41C1F6F2"/>
    <w:rsid w:val="41C6C44B"/>
    <w:rsid w:val="41C818B3"/>
    <w:rsid w:val="41C9092A"/>
    <w:rsid w:val="41C92230"/>
    <w:rsid w:val="41CA24EA"/>
    <w:rsid w:val="41CA9916"/>
    <w:rsid w:val="41CFBB6A"/>
    <w:rsid w:val="41DD010A"/>
    <w:rsid w:val="41E03470"/>
    <w:rsid w:val="41E16291"/>
    <w:rsid w:val="41E390C5"/>
    <w:rsid w:val="41E7AD1B"/>
    <w:rsid w:val="41EB55A1"/>
    <w:rsid w:val="41ED4FA6"/>
    <w:rsid w:val="41EDC960"/>
    <w:rsid w:val="41EFFC5A"/>
    <w:rsid w:val="41F29B16"/>
    <w:rsid w:val="41F3188B"/>
    <w:rsid w:val="41FE1C0C"/>
    <w:rsid w:val="41FF311A"/>
    <w:rsid w:val="42031841"/>
    <w:rsid w:val="420466CB"/>
    <w:rsid w:val="420B211A"/>
    <w:rsid w:val="420BE93B"/>
    <w:rsid w:val="420E5AA5"/>
    <w:rsid w:val="42138CDB"/>
    <w:rsid w:val="4217CEF0"/>
    <w:rsid w:val="421DF1B7"/>
    <w:rsid w:val="421EEBAA"/>
    <w:rsid w:val="4221A10D"/>
    <w:rsid w:val="422353C5"/>
    <w:rsid w:val="4228B10D"/>
    <w:rsid w:val="4228F3E1"/>
    <w:rsid w:val="42294E13"/>
    <w:rsid w:val="4229EFF8"/>
    <w:rsid w:val="42309E28"/>
    <w:rsid w:val="42320165"/>
    <w:rsid w:val="423383A8"/>
    <w:rsid w:val="4234EABC"/>
    <w:rsid w:val="4236C0CF"/>
    <w:rsid w:val="423A36C1"/>
    <w:rsid w:val="42402344"/>
    <w:rsid w:val="4242208A"/>
    <w:rsid w:val="42428AA4"/>
    <w:rsid w:val="4246F9F7"/>
    <w:rsid w:val="424830D3"/>
    <w:rsid w:val="424C81E6"/>
    <w:rsid w:val="42562380"/>
    <w:rsid w:val="42578EA7"/>
    <w:rsid w:val="425A0644"/>
    <w:rsid w:val="425BC59B"/>
    <w:rsid w:val="425CA6FA"/>
    <w:rsid w:val="425DDBED"/>
    <w:rsid w:val="425E04AC"/>
    <w:rsid w:val="4260AD1A"/>
    <w:rsid w:val="4269D872"/>
    <w:rsid w:val="426B60FC"/>
    <w:rsid w:val="4270F62D"/>
    <w:rsid w:val="427287ED"/>
    <w:rsid w:val="4273E0C7"/>
    <w:rsid w:val="4273F5A5"/>
    <w:rsid w:val="42797977"/>
    <w:rsid w:val="427D2F29"/>
    <w:rsid w:val="4282DE16"/>
    <w:rsid w:val="4286674D"/>
    <w:rsid w:val="4287CF21"/>
    <w:rsid w:val="4289FBEA"/>
    <w:rsid w:val="428A5A13"/>
    <w:rsid w:val="428BC54C"/>
    <w:rsid w:val="429033D8"/>
    <w:rsid w:val="4295903D"/>
    <w:rsid w:val="42991A37"/>
    <w:rsid w:val="42997717"/>
    <w:rsid w:val="429D71F6"/>
    <w:rsid w:val="429D76BB"/>
    <w:rsid w:val="429E126D"/>
    <w:rsid w:val="42A2AD5C"/>
    <w:rsid w:val="42A39755"/>
    <w:rsid w:val="42A39D18"/>
    <w:rsid w:val="42A4B251"/>
    <w:rsid w:val="42A8C041"/>
    <w:rsid w:val="42AC1F29"/>
    <w:rsid w:val="42AEF3B5"/>
    <w:rsid w:val="42B8F8A6"/>
    <w:rsid w:val="42C45E0C"/>
    <w:rsid w:val="42C84F2A"/>
    <w:rsid w:val="42CC8312"/>
    <w:rsid w:val="42CCA623"/>
    <w:rsid w:val="42CD1CA6"/>
    <w:rsid w:val="42CD27FA"/>
    <w:rsid w:val="42CD44A0"/>
    <w:rsid w:val="42CE1170"/>
    <w:rsid w:val="42CEAA7C"/>
    <w:rsid w:val="42CF1CB8"/>
    <w:rsid w:val="42CF5803"/>
    <w:rsid w:val="42CF6A56"/>
    <w:rsid w:val="42CFEB24"/>
    <w:rsid w:val="42D0C353"/>
    <w:rsid w:val="42D17120"/>
    <w:rsid w:val="42D8DBAA"/>
    <w:rsid w:val="42DA1653"/>
    <w:rsid w:val="42DCAA50"/>
    <w:rsid w:val="42DD304B"/>
    <w:rsid w:val="42E58048"/>
    <w:rsid w:val="42EAEC83"/>
    <w:rsid w:val="42EBBFBC"/>
    <w:rsid w:val="42EBCCD3"/>
    <w:rsid w:val="42EC0689"/>
    <w:rsid w:val="42EDF69B"/>
    <w:rsid w:val="42EEECB8"/>
    <w:rsid w:val="42EF38FF"/>
    <w:rsid w:val="42EF979D"/>
    <w:rsid w:val="42F20F31"/>
    <w:rsid w:val="42F46859"/>
    <w:rsid w:val="42F570C0"/>
    <w:rsid w:val="42FB10CB"/>
    <w:rsid w:val="42FF2777"/>
    <w:rsid w:val="4300DD3D"/>
    <w:rsid w:val="43010A36"/>
    <w:rsid w:val="4303177F"/>
    <w:rsid w:val="43035A5A"/>
    <w:rsid w:val="4304A9D0"/>
    <w:rsid w:val="43056214"/>
    <w:rsid w:val="430629BB"/>
    <w:rsid w:val="430C1022"/>
    <w:rsid w:val="430FBBA7"/>
    <w:rsid w:val="431156BE"/>
    <w:rsid w:val="43135117"/>
    <w:rsid w:val="4314D2AE"/>
    <w:rsid w:val="431B603D"/>
    <w:rsid w:val="431F032E"/>
    <w:rsid w:val="431FF902"/>
    <w:rsid w:val="4320805B"/>
    <w:rsid w:val="432285D2"/>
    <w:rsid w:val="4327E3F8"/>
    <w:rsid w:val="432CE156"/>
    <w:rsid w:val="4333E36E"/>
    <w:rsid w:val="43344CFC"/>
    <w:rsid w:val="433A6EC6"/>
    <w:rsid w:val="433D1EF3"/>
    <w:rsid w:val="4340E5E4"/>
    <w:rsid w:val="4340EFF1"/>
    <w:rsid w:val="43476305"/>
    <w:rsid w:val="434ED4B2"/>
    <w:rsid w:val="43527946"/>
    <w:rsid w:val="43559D19"/>
    <w:rsid w:val="43599A21"/>
    <w:rsid w:val="435A8C07"/>
    <w:rsid w:val="435B1194"/>
    <w:rsid w:val="435C108C"/>
    <w:rsid w:val="4360C3A8"/>
    <w:rsid w:val="436167E1"/>
    <w:rsid w:val="43631323"/>
    <w:rsid w:val="436351BB"/>
    <w:rsid w:val="43657105"/>
    <w:rsid w:val="4368FF00"/>
    <w:rsid w:val="436D75A6"/>
    <w:rsid w:val="43743F52"/>
    <w:rsid w:val="4376F619"/>
    <w:rsid w:val="43783ED6"/>
    <w:rsid w:val="437F57DD"/>
    <w:rsid w:val="437F5A7E"/>
    <w:rsid w:val="4380641B"/>
    <w:rsid w:val="4384A986"/>
    <w:rsid w:val="438AAD27"/>
    <w:rsid w:val="438CDD2A"/>
    <w:rsid w:val="43906176"/>
    <w:rsid w:val="4393CB2A"/>
    <w:rsid w:val="4398DCA5"/>
    <w:rsid w:val="439D3364"/>
    <w:rsid w:val="439E7FD5"/>
    <w:rsid w:val="43A520EA"/>
    <w:rsid w:val="43AB2050"/>
    <w:rsid w:val="43AFB016"/>
    <w:rsid w:val="43AFD92F"/>
    <w:rsid w:val="43B0B6A6"/>
    <w:rsid w:val="43B4A87A"/>
    <w:rsid w:val="43B705F5"/>
    <w:rsid w:val="43B85F87"/>
    <w:rsid w:val="43C0E597"/>
    <w:rsid w:val="43C2DAD3"/>
    <w:rsid w:val="43C36A1A"/>
    <w:rsid w:val="43C606E1"/>
    <w:rsid w:val="43C71DD9"/>
    <w:rsid w:val="43CA0402"/>
    <w:rsid w:val="43CB7C41"/>
    <w:rsid w:val="43D30794"/>
    <w:rsid w:val="43D3A18C"/>
    <w:rsid w:val="43D548EA"/>
    <w:rsid w:val="43D8BB32"/>
    <w:rsid w:val="43DB7542"/>
    <w:rsid w:val="43DD4D69"/>
    <w:rsid w:val="43E46A27"/>
    <w:rsid w:val="43E5DFCC"/>
    <w:rsid w:val="43E75894"/>
    <w:rsid w:val="43EB967C"/>
    <w:rsid w:val="43F0C595"/>
    <w:rsid w:val="43F797FD"/>
    <w:rsid w:val="43FDF744"/>
    <w:rsid w:val="4402C33F"/>
    <w:rsid w:val="44036D37"/>
    <w:rsid w:val="440402ED"/>
    <w:rsid w:val="4405DACD"/>
    <w:rsid w:val="440803A8"/>
    <w:rsid w:val="44090066"/>
    <w:rsid w:val="440949C5"/>
    <w:rsid w:val="44095A1C"/>
    <w:rsid w:val="4415ABCB"/>
    <w:rsid w:val="441C54A2"/>
    <w:rsid w:val="441EA93C"/>
    <w:rsid w:val="442B77A0"/>
    <w:rsid w:val="44337A98"/>
    <w:rsid w:val="443405E0"/>
    <w:rsid w:val="44353653"/>
    <w:rsid w:val="44371C19"/>
    <w:rsid w:val="4437C1B2"/>
    <w:rsid w:val="4441A865"/>
    <w:rsid w:val="4461A7BF"/>
    <w:rsid w:val="446255C8"/>
    <w:rsid w:val="44645EAD"/>
    <w:rsid w:val="4464F487"/>
    <w:rsid w:val="446571CC"/>
    <w:rsid w:val="446A98EB"/>
    <w:rsid w:val="446AA966"/>
    <w:rsid w:val="446ABE8E"/>
    <w:rsid w:val="446BDABE"/>
    <w:rsid w:val="446C436A"/>
    <w:rsid w:val="446FBAE1"/>
    <w:rsid w:val="44722E86"/>
    <w:rsid w:val="4472E01F"/>
    <w:rsid w:val="44754EBD"/>
    <w:rsid w:val="44782D2E"/>
    <w:rsid w:val="4483E42E"/>
    <w:rsid w:val="44841DDC"/>
    <w:rsid w:val="4484318E"/>
    <w:rsid w:val="44881C08"/>
    <w:rsid w:val="448C2C66"/>
    <w:rsid w:val="448C4493"/>
    <w:rsid w:val="449044AE"/>
    <w:rsid w:val="44958CBB"/>
    <w:rsid w:val="44991C6F"/>
    <w:rsid w:val="44998BA3"/>
    <w:rsid w:val="449A9D9C"/>
    <w:rsid w:val="449B9492"/>
    <w:rsid w:val="44A40362"/>
    <w:rsid w:val="44A4F05A"/>
    <w:rsid w:val="44AE0421"/>
    <w:rsid w:val="44B05681"/>
    <w:rsid w:val="44B12C02"/>
    <w:rsid w:val="44B21AFE"/>
    <w:rsid w:val="44B3EF41"/>
    <w:rsid w:val="44B5EA71"/>
    <w:rsid w:val="44B66115"/>
    <w:rsid w:val="44B699C4"/>
    <w:rsid w:val="44B6FBBA"/>
    <w:rsid w:val="44BBCB52"/>
    <w:rsid w:val="44BE5AEE"/>
    <w:rsid w:val="44C840E9"/>
    <w:rsid w:val="44CB06CF"/>
    <w:rsid w:val="44CC0850"/>
    <w:rsid w:val="44D39A76"/>
    <w:rsid w:val="44D596F7"/>
    <w:rsid w:val="44DABE62"/>
    <w:rsid w:val="44E16D89"/>
    <w:rsid w:val="44E23C92"/>
    <w:rsid w:val="44E327EB"/>
    <w:rsid w:val="44E7E267"/>
    <w:rsid w:val="44EC5245"/>
    <w:rsid w:val="44EC613F"/>
    <w:rsid w:val="44F25CDA"/>
    <w:rsid w:val="44F5C4C5"/>
    <w:rsid w:val="44FA55D3"/>
    <w:rsid w:val="44FDBACD"/>
    <w:rsid w:val="44FE9FDC"/>
    <w:rsid w:val="45002235"/>
    <w:rsid w:val="4500B6E6"/>
    <w:rsid w:val="45041C49"/>
    <w:rsid w:val="45046B97"/>
    <w:rsid w:val="4504CF61"/>
    <w:rsid w:val="45065037"/>
    <w:rsid w:val="450B7077"/>
    <w:rsid w:val="450EACA3"/>
    <w:rsid w:val="450F93C8"/>
    <w:rsid w:val="4517B1E8"/>
    <w:rsid w:val="451B1E51"/>
    <w:rsid w:val="451C76DB"/>
    <w:rsid w:val="451C79E9"/>
    <w:rsid w:val="451E3612"/>
    <w:rsid w:val="451EACB1"/>
    <w:rsid w:val="4525C63D"/>
    <w:rsid w:val="4527B8DD"/>
    <w:rsid w:val="452830F5"/>
    <w:rsid w:val="453006BA"/>
    <w:rsid w:val="4532FC82"/>
    <w:rsid w:val="4533AB35"/>
    <w:rsid w:val="45369012"/>
    <w:rsid w:val="4539A85A"/>
    <w:rsid w:val="45435662"/>
    <w:rsid w:val="4552A321"/>
    <w:rsid w:val="4552D5B4"/>
    <w:rsid w:val="4553A999"/>
    <w:rsid w:val="455453EF"/>
    <w:rsid w:val="45557ED7"/>
    <w:rsid w:val="45562081"/>
    <w:rsid w:val="455D7267"/>
    <w:rsid w:val="4561925B"/>
    <w:rsid w:val="4562A7DA"/>
    <w:rsid w:val="45638979"/>
    <w:rsid w:val="45650116"/>
    <w:rsid w:val="4566039E"/>
    <w:rsid w:val="456ACA66"/>
    <w:rsid w:val="456C2F35"/>
    <w:rsid w:val="4571C0E9"/>
    <w:rsid w:val="45748236"/>
    <w:rsid w:val="457BF533"/>
    <w:rsid w:val="457C4791"/>
    <w:rsid w:val="457E149B"/>
    <w:rsid w:val="457F2209"/>
    <w:rsid w:val="4584AB14"/>
    <w:rsid w:val="458766DD"/>
    <w:rsid w:val="45879D05"/>
    <w:rsid w:val="458A6578"/>
    <w:rsid w:val="458E87A8"/>
    <w:rsid w:val="458F8005"/>
    <w:rsid w:val="4591EB74"/>
    <w:rsid w:val="45969976"/>
    <w:rsid w:val="45972F07"/>
    <w:rsid w:val="45973DD6"/>
    <w:rsid w:val="459D99BA"/>
    <w:rsid w:val="459F2007"/>
    <w:rsid w:val="459F40EA"/>
    <w:rsid w:val="45A13BE3"/>
    <w:rsid w:val="45A3B25F"/>
    <w:rsid w:val="45A4090D"/>
    <w:rsid w:val="45A89F7C"/>
    <w:rsid w:val="45A8BFB1"/>
    <w:rsid w:val="45A988E9"/>
    <w:rsid w:val="45AE4A02"/>
    <w:rsid w:val="45B13363"/>
    <w:rsid w:val="45B1B12C"/>
    <w:rsid w:val="45BAE4EE"/>
    <w:rsid w:val="45BF5D9C"/>
    <w:rsid w:val="45C9AEB8"/>
    <w:rsid w:val="45CBB197"/>
    <w:rsid w:val="45CF4C04"/>
    <w:rsid w:val="45DECBF3"/>
    <w:rsid w:val="45E05BC4"/>
    <w:rsid w:val="45E13FAE"/>
    <w:rsid w:val="45E6057F"/>
    <w:rsid w:val="45EA61EF"/>
    <w:rsid w:val="45F2EBCD"/>
    <w:rsid w:val="45F982CF"/>
    <w:rsid w:val="45FD7820"/>
    <w:rsid w:val="46013F8E"/>
    <w:rsid w:val="4601CBB0"/>
    <w:rsid w:val="4603D2A6"/>
    <w:rsid w:val="46066D03"/>
    <w:rsid w:val="4606BD7A"/>
    <w:rsid w:val="4607F1C7"/>
    <w:rsid w:val="4608239B"/>
    <w:rsid w:val="46178615"/>
    <w:rsid w:val="4617B86D"/>
    <w:rsid w:val="4618C295"/>
    <w:rsid w:val="46198E9D"/>
    <w:rsid w:val="461D847B"/>
    <w:rsid w:val="4627A00B"/>
    <w:rsid w:val="4627CC10"/>
    <w:rsid w:val="463031C4"/>
    <w:rsid w:val="46305E7E"/>
    <w:rsid w:val="46310857"/>
    <w:rsid w:val="4631742B"/>
    <w:rsid w:val="463182EF"/>
    <w:rsid w:val="463427A4"/>
    <w:rsid w:val="4635BCAF"/>
    <w:rsid w:val="46386C45"/>
    <w:rsid w:val="4638724B"/>
    <w:rsid w:val="463A1A4F"/>
    <w:rsid w:val="463D5FB7"/>
    <w:rsid w:val="463D7BA5"/>
    <w:rsid w:val="463FB8FD"/>
    <w:rsid w:val="46482FD3"/>
    <w:rsid w:val="464A1079"/>
    <w:rsid w:val="464D537E"/>
    <w:rsid w:val="464D722E"/>
    <w:rsid w:val="46517ECC"/>
    <w:rsid w:val="4654A520"/>
    <w:rsid w:val="46598861"/>
    <w:rsid w:val="465ABCC2"/>
    <w:rsid w:val="465B595F"/>
    <w:rsid w:val="465BDF4A"/>
    <w:rsid w:val="465C3223"/>
    <w:rsid w:val="465CD700"/>
    <w:rsid w:val="465E75F4"/>
    <w:rsid w:val="465FB7F4"/>
    <w:rsid w:val="4661C2B8"/>
    <w:rsid w:val="4664D6C7"/>
    <w:rsid w:val="466AE0D4"/>
    <w:rsid w:val="466AF195"/>
    <w:rsid w:val="46737BEC"/>
    <w:rsid w:val="4678990A"/>
    <w:rsid w:val="467CBE4E"/>
    <w:rsid w:val="46879067"/>
    <w:rsid w:val="4689FDC1"/>
    <w:rsid w:val="4691E580"/>
    <w:rsid w:val="4698EF67"/>
    <w:rsid w:val="46A3CB7D"/>
    <w:rsid w:val="46AB76E4"/>
    <w:rsid w:val="46ABE014"/>
    <w:rsid w:val="46AE7A56"/>
    <w:rsid w:val="46B2E400"/>
    <w:rsid w:val="46B568DD"/>
    <w:rsid w:val="46B8554B"/>
    <w:rsid w:val="46B87A52"/>
    <w:rsid w:val="46B9F598"/>
    <w:rsid w:val="46C4F482"/>
    <w:rsid w:val="46C5DA78"/>
    <w:rsid w:val="46CD601A"/>
    <w:rsid w:val="46D7D348"/>
    <w:rsid w:val="46D90C12"/>
    <w:rsid w:val="46DBB84C"/>
    <w:rsid w:val="46E11D5F"/>
    <w:rsid w:val="46E7C3D3"/>
    <w:rsid w:val="46F20E42"/>
    <w:rsid w:val="46F6E63D"/>
    <w:rsid w:val="46FAFC6E"/>
    <w:rsid w:val="46FBBE6B"/>
    <w:rsid w:val="46FC2BE1"/>
    <w:rsid w:val="46FE3DFA"/>
    <w:rsid w:val="47015B7F"/>
    <w:rsid w:val="4701EADA"/>
    <w:rsid w:val="4703C42D"/>
    <w:rsid w:val="47046958"/>
    <w:rsid w:val="4704BC8D"/>
    <w:rsid w:val="47071088"/>
    <w:rsid w:val="470AABF7"/>
    <w:rsid w:val="470C7AC6"/>
    <w:rsid w:val="470E7607"/>
    <w:rsid w:val="471100C8"/>
    <w:rsid w:val="47129C40"/>
    <w:rsid w:val="4715C46E"/>
    <w:rsid w:val="471901DB"/>
    <w:rsid w:val="471909EF"/>
    <w:rsid w:val="471E1AED"/>
    <w:rsid w:val="471E3405"/>
    <w:rsid w:val="471EFA3A"/>
    <w:rsid w:val="4721075A"/>
    <w:rsid w:val="47220229"/>
    <w:rsid w:val="472ABAFA"/>
    <w:rsid w:val="472F35D7"/>
    <w:rsid w:val="473A5222"/>
    <w:rsid w:val="473AF4CF"/>
    <w:rsid w:val="4740BF56"/>
    <w:rsid w:val="4741CCC9"/>
    <w:rsid w:val="4747F926"/>
    <w:rsid w:val="474F9F5B"/>
    <w:rsid w:val="4752A745"/>
    <w:rsid w:val="4752DA71"/>
    <w:rsid w:val="4753277F"/>
    <w:rsid w:val="4753DA81"/>
    <w:rsid w:val="47576095"/>
    <w:rsid w:val="4757805A"/>
    <w:rsid w:val="475804FE"/>
    <w:rsid w:val="475FED99"/>
    <w:rsid w:val="47600E07"/>
    <w:rsid w:val="47640B34"/>
    <w:rsid w:val="476B8205"/>
    <w:rsid w:val="47730AAB"/>
    <w:rsid w:val="4776AF3C"/>
    <w:rsid w:val="47817D9B"/>
    <w:rsid w:val="4785E8EE"/>
    <w:rsid w:val="47884E5F"/>
    <w:rsid w:val="478B6810"/>
    <w:rsid w:val="478EB55A"/>
    <w:rsid w:val="47905646"/>
    <w:rsid w:val="47908A5B"/>
    <w:rsid w:val="4793DBF6"/>
    <w:rsid w:val="47970853"/>
    <w:rsid w:val="47978292"/>
    <w:rsid w:val="4799AAF1"/>
    <w:rsid w:val="479B9BB5"/>
    <w:rsid w:val="479E0A52"/>
    <w:rsid w:val="47A28E55"/>
    <w:rsid w:val="47A9D086"/>
    <w:rsid w:val="47A9E063"/>
    <w:rsid w:val="47AC76A8"/>
    <w:rsid w:val="47B275FC"/>
    <w:rsid w:val="47B34227"/>
    <w:rsid w:val="47B5149C"/>
    <w:rsid w:val="47B63DD8"/>
    <w:rsid w:val="47B6F89F"/>
    <w:rsid w:val="47BDFEBD"/>
    <w:rsid w:val="47BE6453"/>
    <w:rsid w:val="47C4DBAC"/>
    <w:rsid w:val="47C5377D"/>
    <w:rsid w:val="47C6BBD3"/>
    <w:rsid w:val="47C6EC68"/>
    <w:rsid w:val="47CB0392"/>
    <w:rsid w:val="47CB6F71"/>
    <w:rsid w:val="47CBBFC1"/>
    <w:rsid w:val="47CDA6EC"/>
    <w:rsid w:val="47D57E79"/>
    <w:rsid w:val="47D68CCF"/>
    <w:rsid w:val="47D7AA61"/>
    <w:rsid w:val="47DD60F8"/>
    <w:rsid w:val="47E17AD1"/>
    <w:rsid w:val="47E2E4C6"/>
    <w:rsid w:val="47EB0C47"/>
    <w:rsid w:val="47ED9E23"/>
    <w:rsid w:val="47EDC62F"/>
    <w:rsid w:val="47F169AA"/>
    <w:rsid w:val="48001B92"/>
    <w:rsid w:val="48001F36"/>
    <w:rsid w:val="4800D79D"/>
    <w:rsid w:val="480533CA"/>
    <w:rsid w:val="48064A2D"/>
    <w:rsid w:val="4806A39C"/>
    <w:rsid w:val="48075086"/>
    <w:rsid w:val="480BE304"/>
    <w:rsid w:val="481133DA"/>
    <w:rsid w:val="4812EA32"/>
    <w:rsid w:val="481416E4"/>
    <w:rsid w:val="481442DE"/>
    <w:rsid w:val="4816EEAC"/>
    <w:rsid w:val="48176703"/>
    <w:rsid w:val="481C5C28"/>
    <w:rsid w:val="481D1A73"/>
    <w:rsid w:val="481DB73F"/>
    <w:rsid w:val="481E2820"/>
    <w:rsid w:val="481EF444"/>
    <w:rsid w:val="4822015E"/>
    <w:rsid w:val="482303DE"/>
    <w:rsid w:val="4827DDD6"/>
    <w:rsid w:val="4828AAE2"/>
    <w:rsid w:val="4829CF67"/>
    <w:rsid w:val="482DFC5E"/>
    <w:rsid w:val="48309662"/>
    <w:rsid w:val="4838817F"/>
    <w:rsid w:val="4838D2BC"/>
    <w:rsid w:val="483B7263"/>
    <w:rsid w:val="483D630D"/>
    <w:rsid w:val="48400004"/>
    <w:rsid w:val="48400E3F"/>
    <w:rsid w:val="48420B5C"/>
    <w:rsid w:val="48424C35"/>
    <w:rsid w:val="48445789"/>
    <w:rsid w:val="48457C2E"/>
    <w:rsid w:val="4845FD22"/>
    <w:rsid w:val="484A4388"/>
    <w:rsid w:val="4850CF87"/>
    <w:rsid w:val="4857A6A6"/>
    <w:rsid w:val="48589220"/>
    <w:rsid w:val="4860822C"/>
    <w:rsid w:val="4863AECC"/>
    <w:rsid w:val="486B3B67"/>
    <w:rsid w:val="486C221F"/>
    <w:rsid w:val="486D9393"/>
    <w:rsid w:val="486E9B72"/>
    <w:rsid w:val="486F0418"/>
    <w:rsid w:val="486FA2ED"/>
    <w:rsid w:val="4871F8B7"/>
    <w:rsid w:val="48732EF9"/>
    <w:rsid w:val="48760686"/>
    <w:rsid w:val="48763300"/>
    <w:rsid w:val="48794F2B"/>
    <w:rsid w:val="487A05A2"/>
    <w:rsid w:val="487B8405"/>
    <w:rsid w:val="487C105D"/>
    <w:rsid w:val="487D5D4B"/>
    <w:rsid w:val="487ED645"/>
    <w:rsid w:val="48828951"/>
    <w:rsid w:val="4882E847"/>
    <w:rsid w:val="48832AB4"/>
    <w:rsid w:val="48837403"/>
    <w:rsid w:val="48852226"/>
    <w:rsid w:val="488561BB"/>
    <w:rsid w:val="488840A0"/>
    <w:rsid w:val="48902AF6"/>
    <w:rsid w:val="4892554D"/>
    <w:rsid w:val="4892AB41"/>
    <w:rsid w:val="4892C2DB"/>
    <w:rsid w:val="48950591"/>
    <w:rsid w:val="48954440"/>
    <w:rsid w:val="489AD5B9"/>
    <w:rsid w:val="489BAB10"/>
    <w:rsid w:val="489C899A"/>
    <w:rsid w:val="48A0439C"/>
    <w:rsid w:val="48A08CEE"/>
    <w:rsid w:val="48A3478C"/>
    <w:rsid w:val="48A5DF42"/>
    <w:rsid w:val="48AA671F"/>
    <w:rsid w:val="48AA8F06"/>
    <w:rsid w:val="48AD5048"/>
    <w:rsid w:val="48AE825F"/>
    <w:rsid w:val="48B717F7"/>
    <w:rsid w:val="48BA401B"/>
    <w:rsid w:val="48C24F9E"/>
    <w:rsid w:val="48C5D10E"/>
    <w:rsid w:val="48C5E29E"/>
    <w:rsid w:val="48CB9329"/>
    <w:rsid w:val="48D63E22"/>
    <w:rsid w:val="48DA08F9"/>
    <w:rsid w:val="48DC8FB7"/>
    <w:rsid w:val="48DCE94E"/>
    <w:rsid w:val="48DFF986"/>
    <w:rsid w:val="48E16438"/>
    <w:rsid w:val="48E88E65"/>
    <w:rsid w:val="48E99FFA"/>
    <w:rsid w:val="48EA17D1"/>
    <w:rsid w:val="48EFFFD1"/>
    <w:rsid w:val="48F4AD0D"/>
    <w:rsid w:val="48F57CF1"/>
    <w:rsid w:val="48F6C498"/>
    <w:rsid w:val="48F8C942"/>
    <w:rsid w:val="48FBB2CF"/>
    <w:rsid w:val="49054AC1"/>
    <w:rsid w:val="4906BFC3"/>
    <w:rsid w:val="4909DF70"/>
    <w:rsid w:val="490B1C77"/>
    <w:rsid w:val="491053AF"/>
    <w:rsid w:val="49122FC4"/>
    <w:rsid w:val="49133F79"/>
    <w:rsid w:val="4915BAAF"/>
    <w:rsid w:val="4918D8F1"/>
    <w:rsid w:val="49192CD6"/>
    <w:rsid w:val="491CF594"/>
    <w:rsid w:val="4922FAF1"/>
    <w:rsid w:val="4923829B"/>
    <w:rsid w:val="4925524E"/>
    <w:rsid w:val="492A7967"/>
    <w:rsid w:val="49303C75"/>
    <w:rsid w:val="493211CC"/>
    <w:rsid w:val="49323E71"/>
    <w:rsid w:val="49323FA1"/>
    <w:rsid w:val="493A247E"/>
    <w:rsid w:val="493A2486"/>
    <w:rsid w:val="4941221D"/>
    <w:rsid w:val="49414D16"/>
    <w:rsid w:val="4942D865"/>
    <w:rsid w:val="49452596"/>
    <w:rsid w:val="494DEFA5"/>
    <w:rsid w:val="495134B7"/>
    <w:rsid w:val="49533F64"/>
    <w:rsid w:val="49551E35"/>
    <w:rsid w:val="4955EDFC"/>
    <w:rsid w:val="495A5BAF"/>
    <w:rsid w:val="495CBC1D"/>
    <w:rsid w:val="495F5E68"/>
    <w:rsid w:val="49666F3E"/>
    <w:rsid w:val="496B33B5"/>
    <w:rsid w:val="496DD546"/>
    <w:rsid w:val="496ED198"/>
    <w:rsid w:val="496EF6A6"/>
    <w:rsid w:val="49713565"/>
    <w:rsid w:val="49775DED"/>
    <w:rsid w:val="497A86EE"/>
    <w:rsid w:val="497D8469"/>
    <w:rsid w:val="497EF6FB"/>
    <w:rsid w:val="498065CC"/>
    <w:rsid w:val="4980B875"/>
    <w:rsid w:val="4981E2B0"/>
    <w:rsid w:val="4989EBF8"/>
    <w:rsid w:val="498E35AE"/>
    <w:rsid w:val="499048F7"/>
    <w:rsid w:val="49909F0E"/>
    <w:rsid w:val="49920285"/>
    <w:rsid w:val="499244D4"/>
    <w:rsid w:val="49954FE6"/>
    <w:rsid w:val="49980866"/>
    <w:rsid w:val="499AAE87"/>
    <w:rsid w:val="499F332A"/>
    <w:rsid w:val="49A35334"/>
    <w:rsid w:val="49AA4407"/>
    <w:rsid w:val="49AF6935"/>
    <w:rsid w:val="49B19F01"/>
    <w:rsid w:val="49B39308"/>
    <w:rsid w:val="49B43917"/>
    <w:rsid w:val="49BA89D7"/>
    <w:rsid w:val="49C4FBB5"/>
    <w:rsid w:val="49C8EA93"/>
    <w:rsid w:val="49CC1F30"/>
    <w:rsid w:val="49D19787"/>
    <w:rsid w:val="49D2A99B"/>
    <w:rsid w:val="49D2CF67"/>
    <w:rsid w:val="49D45795"/>
    <w:rsid w:val="49D5A1D5"/>
    <w:rsid w:val="49D69233"/>
    <w:rsid w:val="49D8E746"/>
    <w:rsid w:val="49DA24EF"/>
    <w:rsid w:val="49DBB320"/>
    <w:rsid w:val="49DC8894"/>
    <w:rsid w:val="49DFAF47"/>
    <w:rsid w:val="49E4FE1B"/>
    <w:rsid w:val="49E80E3B"/>
    <w:rsid w:val="49E8781A"/>
    <w:rsid w:val="49ED71E4"/>
    <w:rsid w:val="49F13CAF"/>
    <w:rsid w:val="49F6526E"/>
    <w:rsid w:val="49F66B7F"/>
    <w:rsid w:val="49F6BB5E"/>
    <w:rsid w:val="49F81097"/>
    <w:rsid w:val="49FC1E82"/>
    <w:rsid w:val="4A001D0F"/>
    <w:rsid w:val="4A06E5B5"/>
    <w:rsid w:val="4A0709CA"/>
    <w:rsid w:val="4A07B53F"/>
    <w:rsid w:val="4A081A09"/>
    <w:rsid w:val="4A0A71EB"/>
    <w:rsid w:val="4A0FF4B4"/>
    <w:rsid w:val="4A12B748"/>
    <w:rsid w:val="4A138AD7"/>
    <w:rsid w:val="4A19E4F3"/>
    <w:rsid w:val="4A1A1B56"/>
    <w:rsid w:val="4A1AAD09"/>
    <w:rsid w:val="4A1EF19A"/>
    <w:rsid w:val="4A266C6A"/>
    <w:rsid w:val="4A29D6BC"/>
    <w:rsid w:val="4A29F275"/>
    <w:rsid w:val="4A2CBF09"/>
    <w:rsid w:val="4A2D93C3"/>
    <w:rsid w:val="4A2DDF8E"/>
    <w:rsid w:val="4A2DF171"/>
    <w:rsid w:val="4A2E7423"/>
    <w:rsid w:val="4A32088F"/>
    <w:rsid w:val="4A333FCC"/>
    <w:rsid w:val="4A35037E"/>
    <w:rsid w:val="4A3987FC"/>
    <w:rsid w:val="4A41B997"/>
    <w:rsid w:val="4A521421"/>
    <w:rsid w:val="4A52CE17"/>
    <w:rsid w:val="4A531263"/>
    <w:rsid w:val="4A5D7017"/>
    <w:rsid w:val="4A5E00A1"/>
    <w:rsid w:val="4A6080EB"/>
    <w:rsid w:val="4A65B89E"/>
    <w:rsid w:val="4A65FB76"/>
    <w:rsid w:val="4A6C1219"/>
    <w:rsid w:val="4A7020E9"/>
    <w:rsid w:val="4A7531B9"/>
    <w:rsid w:val="4A79C60A"/>
    <w:rsid w:val="4A7B410E"/>
    <w:rsid w:val="4A7F8A0D"/>
    <w:rsid w:val="4A839B0F"/>
    <w:rsid w:val="4A8628F0"/>
    <w:rsid w:val="4A913F1F"/>
    <w:rsid w:val="4A91C349"/>
    <w:rsid w:val="4A91E2B0"/>
    <w:rsid w:val="4A9BA07D"/>
    <w:rsid w:val="4A9D3E85"/>
    <w:rsid w:val="4A9E89ED"/>
    <w:rsid w:val="4A9EFB57"/>
    <w:rsid w:val="4AA59C11"/>
    <w:rsid w:val="4AA80902"/>
    <w:rsid w:val="4AAA677C"/>
    <w:rsid w:val="4AB3A2D3"/>
    <w:rsid w:val="4AB7992D"/>
    <w:rsid w:val="4ABA4267"/>
    <w:rsid w:val="4AC1C8F9"/>
    <w:rsid w:val="4AC66498"/>
    <w:rsid w:val="4AC87194"/>
    <w:rsid w:val="4AD1A413"/>
    <w:rsid w:val="4AD35E4E"/>
    <w:rsid w:val="4AD651AD"/>
    <w:rsid w:val="4AD6AA65"/>
    <w:rsid w:val="4AD88CBB"/>
    <w:rsid w:val="4ADD8E3D"/>
    <w:rsid w:val="4AE1808C"/>
    <w:rsid w:val="4AE38212"/>
    <w:rsid w:val="4AF1E29F"/>
    <w:rsid w:val="4AF9E888"/>
    <w:rsid w:val="4AFE8FEF"/>
    <w:rsid w:val="4B0558D4"/>
    <w:rsid w:val="4B07DF70"/>
    <w:rsid w:val="4B0D5D60"/>
    <w:rsid w:val="4B0DB62A"/>
    <w:rsid w:val="4B19E10E"/>
    <w:rsid w:val="4B1CF0F0"/>
    <w:rsid w:val="4B1D8757"/>
    <w:rsid w:val="4B221A2D"/>
    <w:rsid w:val="4B2313C0"/>
    <w:rsid w:val="4B238AC6"/>
    <w:rsid w:val="4B30DDA7"/>
    <w:rsid w:val="4B34B463"/>
    <w:rsid w:val="4B367B05"/>
    <w:rsid w:val="4B3697AC"/>
    <w:rsid w:val="4B36B526"/>
    <w:rsid w:val="4B38D47C"/>
    <w:rsid w:val="4B3F7FE1"/>
    <w:rsid w:val="4B3FBAE6"/>
    <w:rsid w:val="4B46CC1E"/>
    <w:rsid w:val="4B47D774"/>
    <w:rsid w:val="4B51566B"/>
    <w:rsid w:val="4B51C37C"/>
    <w:rsid w:val="4B548899"/>
    <w:rsid w:val="4B56BC7E"/>
    <w:rsid w:val="4B5792CE"/>
    <w:rsid w:val="4B59D209"/>
    <w:rsid w:val="4B5A0465"/>
    <w:rsid w:val="4B5C001C"/>
    <w:rsid w:val="4B5D655F"/>
    <w:rsid w:val="4B5DF097"/>
    <w:rsid w:val="4B5EE3B3"/>
    <w:rsid w:val="4B5FD369"/>
    <w:rsid w:val="4B655335"/>
    <w:rsid w:val="4B6A1086"/>
    <w:rsid w:val="4B6D8BD5"/>
    <w:rsid w:val="4B6F144E"/>
    <w:rsid w:val="4B7131B0"/>
    <w:rsid w:val="4B77F1FC"/>
    <w:rsid w:val="4B791BDE"/>
    <w:rsid w:val="4B7FA12F"/>
    <w:rsid w:val="4B84E9C0"/>
    <w:rsid w:val="4B84EA26"/>
    <w:rsid w:val="4B88C0E6"/>
    <w:rsid w:val="4B8D42A1"/>
    <w:rsid w:val="4B8F4768"/>
    <w:rsid w:val="4B8F6D40"/>
    <w:rsid w:val="4B8F6EE9"/>
    <w:rsid w:val="4B909799"/>
    <w:rsid w:val="4B9220B4"/>
    <w:rsid w:val="4B93EC3E"/>
    <w:rsid w:val="4B972838"/>
    <w:rsid w:val="4B9CDD7C"/>
    <w:rsid w:val="4BA2832C"/>
    <w:rsid w:val="4BA33986"/>
    <w:rsid w:val="4BAD64EA"/>
    <w:rsid w:val="4BAF933E"/>
    <w:rsid w:val="4BAFA46D"/>
    <w:rsid w:val="4BAFCBD1"/>
    <w:rsid w:val="4BB3CC75"/>
    <w:rsid w:val="4BB9A82C"/>
    <w:rsid w:val="4BBD248B"/>
    <w:rsid w:val="4BC172E5"/>
    <w:rsid w:val="4BC29A12"/>
    <w:rsid w:val="4BC31936"/>
    <w:rsid w:val="4BC40F4C"/>
    <w:rsid w:val="4BC49EDF"/>
    <w:rsid w:val="4BC55313"/>
    <w:rsid w:val="4BC66CFB"/>
    <w:rsid w:val="4BC68DC8"/>
    <w:rsid w:val="4BCA327B"/>
    <w:rsid w:val="4BCD18A0"/>
    <w:rsid w:val="4BCE65B5"/>
    <w:rsid w:val="4BD44987"/>
    <w:rsid w:val="4BD60BDE"/>
    <w:rsid w:val="4BD6AC34"/>
    <w:rsid w:val="4BD6CDB6"/>
    <w:rsid w:val="4BDADFF3"/>
    <w:rsid w:val="4BE1E20B"/>
    <w:rsid w:val="4BE31CC3"/>
    <w:rsid w:val="4BE3D248"/>
    <w:rsid w:val="4BE49A38"/>
    <w:rsid w:val="4BE76E91"/>
    <w:rsid w:val="4BE984EA"/>
    <w:rsid w:val="4BE9AB51"/>
    <w:rsid w:val="4BEE9E78"/>
    <w:rsid w:val="4BEF774F"/>
    <w:rsid w:val="4BEFA4D8"/>
    <w:rsid w:val="4BF0387A"/>
    <w:rsid w:val="4BF32477"/>
    <w:rsid w:val="4BF52F5C"/>
    <w:rsid w:val="4BF722A2"/>
    <w:rsid w:val="4BF8F83E"/>
    <w:rsid w:val="4BF9FA34"/>
    <w:rsid w:val="4BFD6D16"/>
    <w:rsid w:val="4BFE01B8"/>
    <w:rsid w:val="4C004AE8"/>
    <w:rsid w:val="4C00E0FE"/>
    <w:rsid w:val="4C02124F"/>
    <w:rsid w:val="4C033AFA"/>
    <w:rsid w:val="4C077880"/>
    <w:rsid w:val="4C07D54C"/>
    <w:rsid w:val="4C08DC29"/>
    <w:rsid w:val="4C11F2EF"/>
    <w:rsid w:val="4C1296AA"/>
    <w:rsid w:val="4C13FE49"/>
    <w:rsid w:val="4C160F59"/>
    <w:rsid w:val="4C16F818"/>
    <w:rsid w:val="4C183557"/>
    <w:rsid w:val="4C1A3F91"/>
    <w:rsid w:val="4C1E29E7"/>
    <w:rsid w:val="4C1E6FF5"/>
    <w:rsid w:val="4C202DC5"/>
    <w:rsid w:val="4C21798E"/>
    <w:rsid w:val="4C257DCA"/>
    <w:rsid w:val="4C25DBD9"/>
    <w:rsid w:val="4C37C974"/>
    <w:rsid w:val="4C393B4B"/>
    <w:rsid w:val="4C3B01E3"/>
    <w:rsid w:val="4C3BF2FF"/>
    <w:rsid w:val="4C3DABB9"/>
    <w:rsid w:val="4C3DF383"/>
    <w:rsid w:val="4C3EC92E"/>
    <w:rsid w:val="4C40D9E2"/>
    <w:rsid w:val="4C435857"/>
    <w:rsid w:val="4C4B8213"/>
    <w:rsid w:val="4C5180F3"/>
    <w:rsid w:val="4C553764"/>
    <w:rsid w:val="4C580748"/>
    <w:rsid w:val="4C585C68"/>
    <w:rsid w:val="4C58AF51"/>
    <w:rsid w:val="4C5EAAA0"/>
    <w:rsid w:val="4C5FE231"/>
    <w:rsid w:val="4C689BD3"/>
    <w:rsid w:val="4C6BB24E"/>
    <w:rsid w:val="4C7FD87B"/>
    <w:rsid w:val="4C813565"/>
    <w:rsid w:val="4C823BF4"/>
    <w:rsid w:val="4C8544BE"/>
    <w:rsid w:val="4C855EBF"/>
    <w:rsid w:val="4C8634A3"/>
    <w:rsid w:val="4C87273C"/>
    <w:rsid w:val="4C8A23DA"/>
    <w:rsid w:val="4C8AFDDD"/>
    <w:rsid w:val="4C8B51B1"/>
    <w:rsid w:val="4C94FCE6"/>
    <w:rsid w:val="4C9A801A"/>
    <w:rsid w:val="4C9E845A"/>
    <w:rsid w:val="4CA01D2B"/>
    <w:rsid w:val="4CA1A99A"/>
    <w:rsid w:val="4CA4EAF5"/>
    <w:rsid w:val="4CA6AC97"/>
    <w:rsid w:val="4CA8A952"/>
    <w:rsid w:val="4CA99402"/>
    <w:rsid w:val="4CAC3BA6"/>
    <w:rsid w:val="4CAF2F82"/>
    <w:rsid w:val="4CAF342B"/>
    <w:rsid w:val="4CB02E2C"/>
    <w:rsid w:val="4CB47C39"/>
    <w:rsid w:val="4CB7883A"/>
    <w:rsid w:val="4CC5BB47"/>
    <w:rsid w:val="4CC8DE98"/>
    <w:rsid w:val="4CCF8C1E"/>
    <w:rsid w:val="4CD117EE"/>
    <w:rsid w:val="4CD92F55"/>
    <w:rsid w:val="4CDA695D"/>
    <w:rsid w:val="4CDAA134"/>
    <w:rsid w:val="4CDD6BE1"/>
    <w:rsid w:val="4CE1946D"/>
    <w:rsid w:val="4CE57F7B"/>
    <w:rsid w:val="4CE9D048"/>
    <w:rsid w:val="4CEEDA84"/>
    <w:rsid w:val="4CF20860"/>
    <w:rsid w:val="4CF2A687"/>
    <w:rsid w:val="4CF39C42"/>
    <w:rsid w:val="4CF6527C"/>
    <w:rsid w:val="4CF6BFAC"/>
    <w:rsid w:val="4CFA34F8"/>
    <w:rsid w:val="4CFC8442"/>
    <w:rsid w:val="4CFD2D8C"/>
    <w:rsid w:val="4D00C0D7"/>
    <w:rsid w:val="4D03F8C2"/>
    <w:rsid w:val="4D06844C"/>
    <w:rsid w:val="4D09245D"/>
    <w:rsid w:val="4D0BD4D7"/>
    <w:rsid w:val="4D10E8DC"/>
    <w:rsid w:val="4D159329"/>
    <w:rsid w:val="4D16D7BA"/>
    <w:rsid w:val="4D172ADD"/>
    <w:rsid w:val="4D187B77"/>
    <w:rsid w:val="4D1B6BA2"/>
    <w:rsid w:val="4D237620"/>
    <w:rsid w:val="4D2BC4F7"/>
    <w:rsid w:val="4D2CCCBE"/>
    <w:rsid w:val="4D31F353"/>
    <w:rsid w:val="4D328C20"/>
    <w:rsid w:val="4D32DD93"/>
    <w:rsid w:val="4D382398"/>
    <w:rsid w:val="4D41BD70"/>
    <w:rsid w:val="4D460194"/>
    <w:rsid w:val="4D465F0F"/>
    <w:rsid w:val="4D46EF6C"/>
    <w:rsid w:val="4D49267E"/>
    <w:rsid w:val="4D50322C"/>
    <w:rsid w:val="4D51D61A"/>
    <w:rsid w:val="4D54A362"/>
    <w:rsid w:val="4D5C3656"/>
    <w:rsid w:val="4D5D00F0"/>
    <w:rsid w:val="4D601053"/>
    <w:rsid w:val="4D620E80"/>
    <w:rsid w:val="4D62323F"/>
    <w:rsid w:val="4D66EB1A"/>
    <w:rsid w:val="4D674CDD"/>
    <w:rsid w:val="4D6A57A4"/>
    <w:rsid w:val="4D6B27E0"/>
    <w:rsid w:val="4D705321"/>
    <w:rsid w:val="4D76EC48"/>
    <w:rsid w:val="4D77876F"/>
    <w:rsid w:val="4D78AC5E"/>
    <w:rsid w:val="4D791AE7"/>
    <w:rsid w:val="4D797101"/>
    <w:rsid w:val="4D79739F"/>
    <w:rsid w:val="4D7C7F35"/>
    <w:rsid w:val="4D7DE23E"/>
    <w:rsid w:val="4D7DE2C2"/>
    <w:rsid w:val="4D7E1D62"/>
    <w:rsid w:val="4D7FA7E2"/>
    <w:rsid w:val="4D88F4EB"/>
    <w:rsid w:val="4D8B3BDE"/>
    <w:rsid w:val="4D8B9FA4"/>
    <w:rsid w:val="4D8BD81C"/>
    <w:rsid w:val="4D9016B6"/>
    <w:rsid w:val="4D90845C"/>
    <w:rsid w:val="4D931FA9"/>
    <w:rsid w:val="4D94B369"/>
    <w:rsid w:val="4D94C857"/>
    <w:rsid w:val="4D963C64"/>
    <w:rsid w:val="4D97A329"/>
    <w:rsid w:val="4D986186"/>
    <w:rsid w:val="4D9AFB80"/>
    <w:rsid w:val="4DA70D17"/>
    <w:rsid w:val="4DA7EAEA"/>
    <w:rsid w:val="4DB264A1"/>
    <w:rsid w:val="4DBA6111"/>
    <w:rsid w:val="4DC08571"/>
    <w:rsid w:val="4DC3B1B2"/>
    <w:rsid w:val="4DC4F5E9"/>
    <w:rsid w:val="4DC760B4"/>
    <w:rsid w:val="4DCA301A"/>
    <w:rsid w:val="4DCC6F08"/>
    <w:rsid w:val="4DCC98D5"/>
    <w:rsid w:val="4DD376CD"/>
    <w:rsid w:val="4DD387C8"/>
    <w:rsid w:val="4DD3BDB6"/>
    <w:rsid w:val="4DD7C72B"/>
    <w:rsid w:val="4DD7DE70"/>
    <w:rsid w:val="4DD861A7"/>
    <w:rsid w:val="4DD88D94"/>
    <w:rsid w:val="4DDADBB3"/>
    <w:rsid w:val="4DDB95E1"/>
    <w:rsid w:val="4DDC0785"/>
    <w:rsid w:val="4DE2454F"/>
    <w:rsid w:val="4DE3BB23"/>
    <w:rsid w:val="4DE8DEC1"/>
    <w:rsid w:val="4DE941DA"/>
    <w:rsid w:val="4DE9765E"/>
    <w:rsid w:val="4DEB9CA5"/>
    <w:rsid w:val="4DF03812"/>
    <w:rsid w:val="4DF048A0"/>
    <w:rsid w:val="4DFBE357"/>
    <w:rsid w:val="4E00CCA6"/>
    <w:rsid w:val="4E030B72"/>
    <w:rsid w:val="4E05536A"/>
    <w:rsid w:val="4E08FF0C"/>
    <w:rsid w:val="4E0DD333"/>
    <w:rsid w:val="4E0E4ADC"/>
    <w:rsid w:val="4E1704D9"/>
    <w:rsid w:val="4E196836"/>
    <w:rsid w:val="4E1DC9C4"/>
    <w:rsid w:val="4E1E1A03"/>
    <w:rsid w:val="4E20885A"/>
    <w:rsid w:val="4E252CAC"/>
    <w:rsid w:val="4E271974"/>
    <w:rsid w:val="4E2A81F7"/>
    <w:rsid w:val="4E2E97AB"/>
    <w:rsid w:val="4E2E9CDE"/>
    <w:rsid w:val="4E2F01E1"/>
    <w:rsid w:val="4E3220AE"/>
    <w:rsid w:val="4E33C0E1"/>
    <w:rsid w:val="4E3CA64E"/>
    <w:rsid w:val="4E40CCDA"/>
    <w:rsid w:val="4E4556EC"/>
    <w:rsid w:val="4E4783A1"/>
    <w:rsid w:val="4E4AC3F0"/>
    <w:rsid w:val="4E4C34B5"/>
    <w:rsid w:val="4E4E7044"/>
    <w:rsid w:val="4E4EEFB6"/>
    <w:rsid w:val="4E4F188F"/>
    <w:rsid w:val="4E507C0D"/>
    <w:rsid w:val="4E56D232"/>
    <w:rsid w:val="4E57FBA1"/>
    <w:rsid w:val="4E58B06E"/>
    <w:rsid w:val="4E5972CB"/>
    <w:rsid w:val="4E5E7FD7"/>
    <w:rsid w:val="4E601A60"/>
    <w:rsid w:val="4E603EAB"/>
    <w:rsid w:val="4E60AD64"/>
    <w:rsid w:val="4E669A7A"/>
    <w:rsid w:val="4E7291C5"/>
    <w:rsid w:val="4E76EED8"/>
    <w:rsid w:val="4E77392D"/>
    <w:rsid w:val="4E78D297"/>
    <w:rsid w:val="4E7F9C8B"/>
    <w:rsid w:val="4E857A15"/>
    <w:rsid w:val="4E87CA3D"/>
    <w:rsid w:val="4E888AA2"/>
    <w:rsid w:val="4E8B7D8B"/>
    <w:rsid w:val="4E8F6705"/>
    <w:rsid w:val="4E90BC96"/>
    <w:rsid w:val="4E9184E9"/>
    <w:rsid w:val="4E947A46"/>
    <w:rsid w:val="4E990EE1"/>
    <w:rsid w:val="4E9A9A31"/>
    <w:rsid w:val="4E9CA45D"/>
    <w:rsid w:val="4E9EC04E"/>
    <w:rsid w:val="4E9F3177"/>
    <w:rsid w:val="4E9FBCDB"/>
    <w:rsid w:val="4EA1E861"/>
    <w:rsid w:val="4EA44F7B"/>
    <w:rsid w:val="4EA62F70"/>
    <w:rsid w:val="4EAB19C4"/>
    <w:rsid w:val="4EACC99B"/>
    <w:rsid w:val="4EADAAE0"/>
    <w:rsid w:val="4EB39F1F"/>
    <w:rsid w:val="4EB75C25"/>
    <w:rsid w:val="4EBC8170"/>
    <w:rsid w:val="4EBCAA8A"/>
    <w:rsid w:val="4EBD94B5"/>
    <w:rsid w:val="4EC117F3"/>
    <w:rsid w:val="4EC13AD2"/>
    <w:rsid w:val="4EC25AF4"/>
    <w:rsid w:val="4EC3D560"/>
    <w:rsid w:val="4EC6C68C"/>
    <w:rsid w:val="4ED15AF6"/>
    <w:rsid w:val="4ED6C5EB"/>
    <w:rsid w:val="4EDC4060"/>
    <w:rsid w:val="4EDF32CA"/>
    <w:rsid w:val="4EE06418"/>
    <w:rsid w:val="4EE0D938"/>
    <w:rsid w:val="4EE882C1"/>
    <w:rsid w:val="4EE899B0"/>
    <w:rsid w:val="4EE8F5EE"/>
    <w:rsid w:val="4EE9A56E"/>
    <w:rsid w:val="4EEAA1D0"/>
    <w:rsid w:val="4EEC945A"/>
    <w:rsid w:val="4EED870E"/>
    <w:rsid w:val="4EEEFF5A"/>
    <w:rsid w:val="4EF03F8C"/>
    <w:rsid w:val="4EF262BD"/>
    <w:rsid w:val="4EF551E0"/>
    <w:rsid w:val="4EFBFC60"/>
    <w:rsid w:val="4EFCDF90"/>
    <w:rsid w:val="4F0579B2"/>
    <w:rsid w:val="4F086A65"/>
    <w:rsid w:val="4F088090"/>
    <w:rsid w:val="4F0CBB11"/>
    <w:rsid w:val="4F0D3CBD"/>
    <w:rsid w:val="4F0DE08D"/>
    <w:rsid w:val="4F11980E"/>
    <w:rsid w:val="4F124560"/>
    <w:rsid w:val="4F160944"/>
    <w:rsid w:val="4F1FCC41"/>
    <w:rsid w:val="4F21D0EF"/>
    <w:rsid w:val="4F240AE8"/>
    <w:rsid w:val="4F255AAE"/>
    <w:rsid w:val="4F2B7DFE"/>
    <w:rsid w:val="4F2CA4B5"/>
    <w:rsid w:val="4F2CC1F2"/>
    <w:rsid w:val="4F34701F"/>
    <w:rsid w:val="4F3E2751"/>
    <w:rsid w:val="4F46D047"/>
    <w:rsid w:val="4F478E2C"/>
    <w:rsid w:val="4F4B9D4A"/>
    <w:rsid w:val="4F4B9E17"/>
    <w:rsid w:val="4F4C2EEF"/>
    <w:rsid w:val="4F4EAF22"/>
    <w:rsid w:val="4F594472"/>
    <w:rsid w:val="4F5AAB74"/>
    <w:rsid w:val="4F5B0E32"/>
    <w:rsid w:val="4F5DAE38"/>
    <w:rsid w:val="4F5EA503"/>
    <w:rsid w:val="4F61AD53"/>
    <w:rsid w:val="4F64B0C7"/>
    <w:rsid w:val="4F688D4B"/>
    <w:rsid w:val="4F6C2AE9"/>
    <w:rsid w:val="4F77DA9F"/>
    <w:rsid w:val="4F7D841E"/>
    <w:rsid w:val="4F7E2A77"/>
    <w:rsid w:val="4F838256"/>
    <w:rsid w:val="4F85D066"/>
    <w:rsid w:val="4F8765DF"/>
    <w:rsid w:val="4F87FF21"/>
    <w:rsid w:val="4F899D31"/>
    <w:rsid w:val="4F8AA5E7"/>
    <w:rsid w:val="4F8D734E"/>
    <w:rsid w:val="4F93506F"/>
    <w:rsid w:val="4F993022"/>
    <w:rsid w:val="4F9BF1D0"/>
    <w:rsid w:val="4F9C8993"/>
    <w:rsid w:val="4F9F8BA0"/>
    <w:rsid w:val="4FA5CB81"/>
    <w:rsid w:val="4FA78203"/>
    <w:rsid w:val="4FAF3057"/>
    <w:rsid w:val="4FB4199B"/>
    <w:rsid w:val="4FB6545F"/>
    <w:rsid w:val="4FB908B0"/>
    <w:rsid w:val="4FC087A2"/>
    <w:rsid w:val="4FC2AE8A"/>
    <w:rsid w:val="4FC352C4"/>
    <w:rsid w:val="4FC48397"/>
    <w:rsid w:val="4FC55B84"/>
    <w:rsid w:val="4FC5FD76"/>
    <w:rsid w:val="4FC97638"/>
    <w:rsid w:val="4FCB5730"/>
    <w:rsid w:val="4FCF3628"/>
    <w:rsid w:val="4FD0B7C9"/>
    <w:rsid w:val="4FD49C2B"/>
    <w:rsid w:val="4FD9EFCF"/>
    <w:rsid w:val="4FDA02DF"/>
    <w:rsid w:val="4FDBFB63"/>
    <w:rsid w:val="4FDC17B5"/>
    <w:rsid w:val="4FDE382A"/>
    <w:rsid w:val="4FE9F9C9"/>
    <w:rsid w:val="4FEA3AF1"/>
    <w:rsid w:val="4FEA7B11"/>
    <w:rsid w:val="4FEB8789"/>
    <w:rsid w:val="4FEBC09E"/>
    <w:rsid w:val="4FEBC9A4"/>
    <w:rsid w:val="4FEC8894"/>
    <w:rsid w:val="4FECE590"/>
    <w:rsid w:val="4FF05B35"/>
    <w:rsid w:val="4FF21704"/>
    <w:rsid w:val="4FF7104F"/>
    <w:rsid w:val="4FF9417F"/>
    <w:rsid w:val="4FFA0F4E"/>
    <w:rsid w:val="4FFB3278"/>
    <w:rsid w:val="4FFFFFE6"/>
    <w:rsid w:val="5003EE80"/>
    <w:rsid w:val="50068802"/>
    <w:rsid w:val="5006E095"/>
    <w:rsid w:val="50085CFD"/>
    <w:rsid w:val="50088531"/>
    <w:rsid w:val="500EDEDF"/>
    <w:rsid w:val="50175BFA"/>
    <w:rsid w:val="5018FDF8"/>
    <w:rsid w:val="501A1C2F"/>
    <w:rsid w:val="501E6ABB"/>
    <w:rsid w:val="50259739"/>
    <w:rsid w:val="5025BCFE"/>
    <w:rsid w:val="502C9061"/>
    <w:rsid w:val="50350EA4"/>
    <w:rsid w:val="503646AF"/>
    <w:rsid w:val="50385716"/>
    <w:rsid w:val="503AB949"/>
    <w:rsid w:val="503ECBF3"/>
    <w:rsid w:val="503F019E"/>
    <w:rsid w:val="503F5E57"/>
    <w:rsid w:val="504009C8"/>
    <w:rsid w:val="50421F6B"/>
    <w:rsid w:val="504248EB"/>
    <w:rsid w:val="504377B1"/>
    <w:rsid w:val="5043BA23"/>
    <w:rsid w:val="50473875"/>
    <w:rsid w:val="5047C8BC"/>
    <w:rsid w:val="504C13E8"/>
    <w:rsid w:val="504C185D"/>
    <w:rsid w:val="504FE831"/>
    <w:rsid w:val="505080A7"/>
    <w:rsid w:val="5051ED06"/>
    <w:rsid w:val="50532322"/>
    <w:rsid w:val="505669ED"/>
    <w:rsid w:val="50579787"/>
    <w:rsid w:val="50583666"/>
    <w:rsid w:val="505A3666"/>
    <w:rsid w:val="505B47F3"/>
    <w:rsid w:val="505BAE70"/>
    <w:rsid w:val="505BD250"/>
    <w:rsid w:val="505C4F77"/>
    <w:rsid w:val="505D9F06"/>
    <w:rsid w:val="5062D885"/>
    <w:rsid w:val="5064399D"/>
    <w:rsid w:val="50656355"/>
    <w:rsid w:val="50676F6E"/>
    <w:rsid w:val="5068258E"/>
    <w:rsid w:val="506C27EF"/>
    <w:rsid w:val="507285FD"/>
    <w:rsid w:val="50738BD8"/>
    <w:rsid w:val="50764A24"/>
    <w:rsid w:val="5076CA6A"/>
    <w:rsid w:val="5077EACE"/>
    <w:rsid w:val="5080F819"/>
    <w:rsid w:val="50838967"/>
    <w:rsid w:val="5083BD06"/>
    <w:rsid w:val="508BB7E0"/>
    <w:rsid w:val="5091CD91"/>
    <w:rsid w:val="50942808"/>
    <w:rsid w:val="50951E5F"/>
    <w:rsid w:val="5098204B"/>
    <w:rsid w:val="50989151"/>
    <w:rsid w:val="5098E36B"/>
    <w:rsid w:val="509CC94F"/>
    <w:rsid w:val="509F2CF2"/>
    <w:rsid w:val="509FE3C7"/>
    <w:rsid w:val="50A8B579"/>
    <w:rsid w:val="50A8DCDA"/>
    <w:rsid w:val="50AC1407"/>
    <w:rsid w:val="50AEF732"/>
    <w:rsid w:val="50AF4AE6"/>
    <w:rsid w:val="50B0749A"/>
    <w:rsid w:val="50B254C5"/>
    <w:rsid w:val="50B2721E"/>
    <w:rsid w:val="50B5FE9B"/>
    <w:rsid w:val="50B80B5B"/>
    <w:rsid w:val="50BA1B7D"/>
    <w:rsid w:val="50BF4DC8"/>
    <w:rsid w:val="50BF63E6"/>
    <w:rsid w:val="50C1AFCE"/>
    <w:rsid w:val="50C230E5"/>
    <w:rsid w:val="50C26E96"/>
    <w:rsid w:val="50C4ADFE"/>
    <w:rsid w:val="50C6BFF6"/>
    <w:rsid w:val="50C7116B"/>
    <w:rsid w:val="50CEACFC"/>
    <w:rsid w:val="50D1B82E"/>
    <w:rsid w:val="50D679FB"/>
    <w:rsid w:val="50D6C931"/>
    <w:rsid w:val="50DBD01A"/>
    <w:rsid w:val="50DFF1E6"/>
    <w:rsid w:val="50E19C85"/>
    <w:rsid w:val="50E6FFB4"/>
    <w:rsid w:val="50E7FBD7"/>
    <w:rsid w:val="50ECD6AF"/>
    <w:rsid w:val="50F01D84"/>
    <w:rsid w:val="50F243DF"/>
    <w:rsid w:val="50F2FAB2"/>
    <w:rsid w:val="50F33F73"/>
    <w:rsid w:val="50F3735A"/>
    <w:rsid w:val="50F68C1F"/>
    <w:rsid w:val="510133CC"/>
    <w:rsid w:val="51014843"/>
    <w:rsid w:val="51027B69"/>
    <w:rsid w:val="51051F9C"/>
    <w:rsid w:val="51059052"/>
    <w:rsid w:val="510A72A8"/>
    <w:rsid w:val="5110D52D"/>
    <w:rsid w:val="5110FCD2"/>
    <w:rsid w:val="51176A7E"/>
    <w:rsid w:val="51195B3F"/>
    <w:rsid w:val="511EE2D0"/>
    <w:rsid w:val="51206FA1"/>
    <w:rsid w:val="5120702C"/>
    <w:rsid w:val="5128133A"/>
    <w:rsid w:val="512DC6D9"/>
    <w:rsid w:val="5131A5A8"/>
    <w:rsid w:val="5138BCFA"/>
    <w:rsid w:val="513F2B27"/>
    <w:rsid w:val="51487E5B"/>
    <w:rsid w:val="5148E762"/>
    <w:rsid w:val="51498C39"/>
    <w:rsid w:val="514F61EA"/>
    <w:rsid w:val="5151FC37"/>
    <w:rsid w:val="51520DD1"/>
    <w:rsid w:val="5152D9FA"/>
    <w:rsid w:val="51568627"/>
    <w:rsid w:val="515F0013"/>
    <w:rsid w:val="51614EA7"/>
    <w:rsid w:val="51788E6B"/>
    <w:rsid w:val="517A2E8B"/>
    <w:rsid w:val="517B4F33"/>
    <w:rsid w:val="5183366F"/>
    <w:rsid w:val="518365E3"/>
    <w:rsid w:val="51851F29"/>
    <w:rsid w:val="518A040F"/>
    <w:rsid w:val="518ADA2C"/>
    <w:rsid w:val="518B63A4"/>
    <w:rsid w:val="51934B9B"/>
    <w:rsid w:val="51969C41"/>
    <w:rsid w:val="5196C4C9"/>
    <w:rsid w:val="51994536"/>
    <w:rsid w:val="519A1AD4"/>
    <w:rsid w:val="519CC704"/>
    <w:rsid w:val="519E240A"/>
    <w:rsid w:val="519FA806"/>
    <w:rsid w:val="519FD82B"/>
    <w:rsid w:val="51A1FCC7"/>
    <w:rsid w:val="51A4174A"/>
    <w:rsid w:val="51A5C29A"/>
    <w:rsid w:val="51AD1916"/>
    <w:rsid w:val="51ADF76F"/>
    <w:rsid w:val="51B37F08"/>
    <w:rsid w:val="51B9E6E7"/>
    <w:rsid w:val="51C3A654"/>
    <w:rsid w:val="51C55D57"/>
    <w:rsid w:val="51C6443D"/>
    <w:rsid w:val="51C7DE0F"/>
    <w:rsid w:val="51C80604"/>
    <w:rsid w:val="51CA0407"/>
    <w:rsid w:val="51CEBA82"/>
    <w:rsid w:val="51D93ED0"/>
    <w:rsid w:val="51DA338F"/>
    <w:rsid w:val="51DA33E3"/>
    <w:rsid w:val="51DAA1ED"/>
    <w:rsid w:val="51DB6F3D"/>
    <w:rsid w:val="51DDEC37"/>
    <w:rsid w:val="51DF23DD"/>
    <w:rsid w:val="51DFC650"/>
    <w:rsid w:val="51E27772"/>
    <w:rsid w:val="51E37621"/>
    <w:rsid w:val="51EB1C89"/>
    <w:rsid w:val="51EDDE50"/>
    <w:rsid w:val="51F10938"/>
    <w:rsid w:val="51FED521"/>
    <w:rsid w:val="52019251"/>
    <w:rsid w:val="52070EFF"/>
    <w:rsid w:val="520F2505"/>
    <w:rsid w:val="5213EFE1"/>
    <w:rsid w:val="521B6AF7"/>
    <w:rsid w:val="521F6A0D"/>
    <w:rsid w:val="5222B7F2"/>
    <w:rsid w:val="5222C180"/>
    <w:rsid w:val="52248C29"/>
    <w:rsid w:val="5226BF82"/>
    <w:rsid w:val="5228FA4C"/>
    <w:rsid w:val="52291A77"/>
    <w:rsid w:val="522A037F"/>
    <w:rsid w:val="5231F561"/>
    <w:rsid w:val="523296E2"/>
    <w:rsid w:val="523B4EB4"/>
    <w:rsid w:val="523C7ED6"/>
    <w:rsid w:val="523E207B"/>
    <w:rsid w:val="524480F2"/>
    <w:rsid w:val="52448827"/>
    <w:rsid w:val="52459F7E"/>
    <w:rsid w:val="524B04B7"/>
    <w:rsid w:val="524B1CDE"/>
    <w:rsid w:val="524EB913"/>
    <w:rsid w:val="5256164A"/>
    <w:rsid w:val="525886E9"/>
    <w:rsid w:val="525DDFFC"/>
    <w:rsid w:val="5260DF6B"/>
    <w:rsid w:val="5263C4F5"/>
    <w:rsid w:val="52661762"/>
    <w:rsid w:val="52665310"/>
    <w:rsid w:val="526B7215"/>
    <w:rsid w:val="5270D142"/>
    <w:rsid w:val="5273BDC4"/>
    <w:rsid w:val="5273C068"/>
    <w:rsid w:val="52743B3A"/>
    <w:rsid w:val="527494CA"/>
    <w:rsid w:val="5275AEBB"/>
    <w:rsid w:val="5278DE98"/>
    <w:rsid w:val="527D78CD"/>
    <w:rsid w:val="5280E273"/>
    <w:rsid w:val="52813BA3"/>
    <w:rsid w:val="52833E0C"/>
    <w:rsid w:val="52855A18"/>
    <w:rsid w:val="528AD25F"/>
    <w:rsid w:val="528F9E2D"/>
    <w:rsid w:val="5290B82E"/>
    <w:rsid w:val="529B4425"/>
    <w:rsid w:val="529D3DC4"/>
    <w:rsid w:val="52A02E0D"/>
    <w:rsid w:val="52A50EEC"/>
    <w:rsid w:val="52A64309"/>
    <w:rsid w:val="52A8E6E8"/>
    <w:rsid w:val="52A97361"/>
    <w:rsid w:val="52ACBE70"/>
    <w:rsid w:val="52ACFD83"/>
    <w:rsid w:val="52AD7940"/>
    <w:rsid w:val="52AF166F"/>
    <w:rsid w:val="52AF310E"/>
    <w:rsid w:val="52B12A3E"/>
    <w:rsid w:val="52B8063D"/>
    <w:rsid w:val="52B97657"/>
    <w:rsid w:val="52BC4886"/>
    <w:rsid w:val="52C60912"/>
    <w:rsid w:val="52CB8991"/>
    <w:rsid w:val="52CD26BF"/>
    <w:rsid w:val="52D14A25"/>
    <w:rsid w:val="52D50AC9"/>
    <w:rsid w:val="52D5C94C"/>
    <w:rsid w:val="52D778F1"/>
    <w:rsid w:val="52D7D4A9"/>
    <w:rsid w:val="52DEADA3"/>
    <w:rsid w:val="52E0C733"/>
    <w:rsid w:val="52E0CB44"/>
    <w:rsid w:val="52E914B5"/>
    <w:rsid w:val="52EA1A8F"/>
    <w:rsid w:val="52ECDD27"/>
    <w:rsid w:val="52ED6B93"/>
    <w:rsid w:val="52EDDAFB"/>
    <w:rsid w:val="52F816FD"/>
    <w:rsid w:val="52F9DFD6"/>
    <w:rsid w:val="52FB0A41"/>
    <w:rsid w:val="52FD2B0C"/>
    <w:rsid w:val="52FD6FFF"/>
    <w:rsid w:val="5301AC3C"/>
    <w:rsid w:val="53031398"/>
    <w:rsid w:val="5304CE0E"/>
    <w:rsid w:val="5308139E"/>
    <w:rsid w:val="530B99EA"/>
    <w:rsid w:val="530FE024"/>
    <w:rsid w:val="531196D9"/>
    <w:rsid w:val="5316EAF9"/>
    <w:rsid w:val="53182633"/>
    <w:rsid w:val="531B6D09"/>
    <w:rsid w:val="531EBA4A"/>
    <w:rsid w:val="5320782F"/>
    <w:rsid w:val="53221B85"/>
    <w:rsid w:val="532D6963"/>
    <w:rsid w:val="532F25D5"/>
    <w:rsid w:val="532F46AD"/>
    <w:rsid w:val="532FCCE4"/>
    <w:rsid w:val="532FDECF"/>
    <w:rsid w:val="533027C7"/>
    <w:rsid w:val="53375E2D"/>
    <w:rsid w:val="5337E733"/>
    <w:rsid w:val="5339B0FA"/>
    <w:rsid w:val="534328CB"/>
    <w:rsid w:val="53464438"/>
    <w:rsid w:val="534AA870"/>
    <w:rsid w:val="534B36BA"/>
    <w:rsid w:val="5350C333"/>
    <w:rsid w:val="5350E892"/>
    <w:rsid w:val="535CFEAB"/>
    <w:rsid w:val="535FB5A2"/>
    <w:rsid w:val="53612828"/>
    <w:rsid w:val="5361D8F1"/>
    <w:rsid w:val="5362AB0B"/>
    <w:rsid w:val="5362EABC"/>
    <w:rsid w:val="53647C99"/>
    <w:rsid w:val="5366F0BE"/>
    <w:rsid w:val="53686CEF"/>
    <w:rsid w:val="536CC254"/>
    <w:rsid w:val="536E5DB7"/>
    <w:rsid w:val="537065B1"/>
    <w:rsid w:val="53726775"/>
    <w:rsid w:val="53737D24"/>
    <w:rsid w:val="5378055F"/>
    <w:rsid w:val="537C0167"/>
    <w:rsid w:val="5386A5C2"/>
    <w:rsid w:val="53918CD1"/>
    <w:rsid w:val="5391D858"/>
    <w:rsid w:val="5391FAC0"/>
    <w:rsid w:val="53929F90"/>
    <w:rsid w:val="5393DE85"/>
    <w:rsid w:val="53949B65"/>
    <w:rsid w:val="5395E3FA"/>
    <w:rsid w:val="5396D54B"/>
    <w:rsid w:val="53973074"/>
    <w:rsid w:val="5399BF01"/>
    <w:rsid w:val="539BFA4A"/>
    <w:rsid w:val="53A26123"/>
    <w:rsid w:val="53A5C4BE"/>
    <w:rsid w:val="53A75A2B"/>
    <w:rsid w:val="53A893B0"/>
    <w:rsid w:val="53ABE489"/>
    <w:rsid w:val="53ADA2C0"/>
    <w:rsid w:val="53AECAD8"/>
    <w:rsid w:val="53B01121"/>
    <w:rsid w:val="53B032AD"/>
    <w:rsid w:val="53B064C7"/>
    <w:rsid w:val="53C05069"/>
    <w:rsid w:val="53C0D21C"/>
    <w:rsid w:val="53C12176"/>
    <w:rsid w:val="53C23CF1"/>
    <w:rsid w:val="53C2707D"/>
    <w:rsid w:val="53C65BEA"/>
    <w:rsid w:val="53C9A897"/>
    <w:rsid w:val="53CA65B4"/>
    <w:rsid w:val="53D8D2D8"/>
    <w:rsid w:val="53DBFE5E"/>
    <w:rsid w:val="53E0138D"/>
    <w:rsid w:val="53E7112C"/>
    <w:rsid w:val="53E8358A"/>
    <w:rsid w:val="53E8472E"/>
    <w:rsid w:val="53E86634"/>
    <w:rsid w:val="53E943BB"/>
    <w:rsid w:val="53EB7977"/>
    <w:rsid w:val="53EBD9F0"/>
    <w:rsid w:val="53F7F4EC"/>
    <w:rsid w:val="53F8D9FE"/>
    <w:rsid w:val="53FBBA99"/>
    <w:rsid w:val="5407FB49"/>
    <w:rsid w:val="540C8B14"/>
    <w:rsid w:val="540E59B5"/>
    <w:rsid w:val="540F06A3"/>
    <w:rsid w:val="54165DD1"/>
    <w:rsid w:val="5418B4DA"/>
    <w:rsid w:val="541D3264"/>
    <w:rsid w:val="5420DA34"/>
    <w:rsid w:val="542178B5"/>
    <w:rsid w:val="5424DE8A"/>
    <w:rsid w:val="5427C1E7"/>
    <w:rsid w:val="54284FE0"/>
    <w:rsid w:val="542A6098"/>
    <w:rsid w:val="542D5C13"/>
    <w:rsid w:val="542EF5C2"/>
    <w:rsid w:val="542F271D"/>
    <w:rsid w:val="542FA33E"/>
    <w:rsid w:val="543427BF"/>
    <w:rsid w:val="54346864"/>
    <w:rsid w:val="54353538"/>
    <w:rsid w:val="54375D93"/>
    <w:rsid w:val="543ECC58"/>
    <w:rsid w:val="543FCC0B"/>
    <w:rsid w:val="5442136A"/>
    <w:rsid w:val="5442C7FE"/>
    <w:rsid w:val="54433BDF"/>
    <w:rsid w:val="5444E2BC"/>
    <w:rsid w:val="544A5FFE"/>
    <w:rsid w:val="544BA554"/>
    <w:rsid w:val="544F2E22"/>
    <w:rsid w:val="5452BB8D"/>
    <w:rsid w:val="545358C8"/>
    <w:rsid w:val="5455F7D2"/>
    <w:rsid w:val="545C784A"/>
    <w:rsid w:val="545DF279"/>
    <w:rsid w:val="54615EDE"/>
    <w:rsid w:val="546B6321"/>
    <w:rsid w:val="546ED94E"/>
    <w:rsid w:val="5474A16B"/>
    <w:rsid w:val="547846FA"/>
    <w:rsid w:val="547A7369"/>
    <w:rsid w:val="547BF8B2"/>
    <w:rsid w:val="547E4C4E"/>
    <w:rsid w:val="54829D1A"/>
    <w:rsid w:val="5483A245"/>
    <w:rsid w:val="548E955F"/>
    <w:rsid w:val="548FA147"/>
    <w:rsid w:val="5493E75E"/>
    <w:rsid w:val="5495047C"/>
    <w:rsid w:val="549A5197"/>
    <w:rsid w:val="549ACEAE"/>
    <w:rsid w:val="549C7E8D"/>
    <w:rsid w:val="549DC0B6"/>
    <w:rsid w:val="549F7E4A"/>
    <w:rsid w:val="54A127AC"/>
    <w:rsid w:val="54A1C4BA"/>
    <w:rsid w:val="54A69044"/>
    <w:rsid w:val="54A92C43"/>
    <w:rsid w:val="54A971C2"/>
    <w:rsid w:val="54B085A5"/>
    <w:rsid w:val="54B23CA6"/>
    <w:rsid w:val="54B6D042"/>
    <w:rsid w:val="54B8D51B"/>
    <w:rsid w:val="54B9765D"/>
    <w:rsid w:val="54C0CCB0"/>
    <w:rsid w:val="54C5C173"/>
    <w:rsid w:val="54D043F2"/>
    <w:rsid w:val="54D04836"/>
    <w:rsid w:val="54D1E68E"/>
    <w:rsid w:val="54D83A4C"/>
    <w:rsid w:val="54DB851D"/>
    <w:rsid w:val="54E12BE5"/>
    <w:rsid w:val="54E189A4"/>
    <w:rsid w:val="54ECD326"/>
    <w:rsid w:val="54EE93C5"/>
    <w:rsid w:val="54EF8C61"/>
    <w:rsid w:val="54F05F35"/>
    <w:rsid w:val="54F0DC07"/>
    <w:rsid w:val="54F10B63"/>
    <w:rsid w:val="54F1543C"/>
    <w:rsid w:val="54F35C6C"/>
    <w:rsid w:val="54F3FC3C"/>
    <w:rsid w:val="54F6A711"/>
    <w:rsid w:val="54F7027B"/>
    <w:rsid w:val="54FCC65B"/>
    <w:rsid w:val="5500A89A"/>
    <w:rsid w:val="5503D20C"/>
    <w:rsid w:val="550714DB"/>
    <w:rsid w:val="550830DA"/>
    <w:rsid w:val="55089ED2"/>
    <w:rsid w:val="550AF6D5"/>
    <w:rsid w:val="550E6869"/>
    <w:rsid w:val="550F2C88"/>
    <w:rsid w:val="55132738"/>
    <w:rsid w:val="55155778"/>
    <w:rsid w:val="551EFCA7"/>
    <w:rsid w:val="551FDEBF"/>
    <w:rsid w:val="55249D9C"/>
    <w:rsid w:val="5524D802"/>
    <w:rsid w:val="552568F6"/>
    <w:rsid w:val="552A47B6"/>
    <w:rsid w:val="552CCCFF"/>
    <w:rsid w:val="552E8FF9"/>
    <w:rsid w:val="55317AF6"/>
    <w:rsid w:val="55334462"/>
    <w:rsid w:val="5533C449"/>
    <w:rsid w:val="5538C2C7"/>
    <w:rsid w:val="55395810"/>
    <w:rsid w:val="553A8BB9"/>
    <w:rsid w:val="553F0844"/>
    <w:rsid w:val="55412C5D"/>
    <w:rsid w:val="5544AEAC"/>
    <w:rsid w:val="554AAA43"/>
    <w:rsid w:val="554D5BD4"/>
    <w:rsid w:val="554FB9FC"/>
    <w:rsid w:val="5555777F"/>
    <w:rsid w:val="555899FD"/>
    <w:rsid w:val="555B291B"/>
    <w:rsid w:val="555CC67D"/>
    <w:rsid w:val="556067DA"/>
    <w:rsid w:val="556306C4"/>
    <w:rsid w:val="5568C51E"/>
    <w:rsid w:val="556BB51D"/>
    <w:rsid w:val="55703357"/>
    <w:rsid w:val="55710FD0"/>
    <w:rsid w:val="55774AC0"/>
    <w:rsid w:val="557DEB81"/>
    <w:rsid w:val="55800A65"/>
    <w:rsid w:val="558810D3"/>
    <w:rsid w:val="558BD350"/>
    <w:rsid w:val="558C637E"/>
    <w:rsid w:val="558FA7F7"/>
    <w:rsid w:val="5593D471"/>
    <w:rsid w:val="55941ABD"/>
    <w:rsid w:val="5598A8C4"/>
    <w:rsid w:val="559D4477"/>
    <w:rsid w:val="559E01C4"/>
    <w:rsid w:val="55A40DBA"/>
    <w:rsid w:val="55A4F505"/>
    <w:rsid w:val="55A7A411"/>
    <w:rsid w:val="55A9684A"/>
    <w:rsid w:val="55AD6526"/>
    <w:rsid w:val="55B1AFAC"/>
    <w:rsid w:val="55B420DC"/>
    <w:rsid w:val="55B8995D"/>
    <w:rsid w:val="55BB9CE5"/>
    <w:rsid w:val="55BD67AC"/>
    <w:rsid w:val="55BD6A38"/>
    <w:rsid w:val="55BE0973"/>
    <w:rsid w:val="55C57E89"/>
    <w:rsid w:val="55C6C567"/>
    <w:rsid w:val="55C94EF5"/>
    <w:rsid w:val="55CBEDDD"/>
    <w:rsid w:val="55CCDDDE"/>
    <w:rsid w:val="55CDFCBC"/>
    <w:rsid w:val="55D2A530"/>
    <w:rsid w:val="55D65CAC"/>
    <w:rsid w:val="55E12377"/>
    <w:rsid w:val="55E26934"/>
    <w:rsid w:val="55E2F8E2"/>
    <w:rsid w:val="55E49220"/>
    <w:rsid w:val="55E96077"/>
    <w:rsid w:val="55EB0422"/>
    <w:rsid w:val="55F596F3"/>
    <w:rsid w:val="55F8BCF1"/>
    <w:rsid w:val="5600C5B3"/>
    <w:rsid w:val="5601D477"/>
    <w:rsid w:val="5602FFEC"/>
    <w:rsid w:val="5606D2F2"/>
    <w:rsid w:val="560E9E07"/>
    <w:rsid w:val="560EB1CE"/>
    <w:rsid w:val="560F2C76"/>
    <w:rsid w:val="560FC34C"/>
    <w:rsid w:val="56193E7B"/>
    <w:rsid w:val="56196BEB"/>
    <w:rsid w:val="561BEB93"/>
    <w:rsid w:val="561CB379"/>
    <w:rsid w:val="561EB002"/>
    <w:rsid w:val="5620269B"/>
    <w:rsid w:val="56205F18"/>
    <w:rsid w:val="5621CDE9"/>
    <w:rsid w:val="562CC5AD"/>
    <w:rsid w:val="562F80BB"/>
    <w:rsid w:val="5631AA81"/>
    <w:rsid w:val="5631FBA1"/>
    <w:rsid w:val="56344682"/>
    <w:rsid w:val="563553A2"/>
    <w:rsid w:val="56360CBA"/>
    <w:rsid w:val="5638B7BC"/>
    <w:rsid w:val="563BB695"/>
    <w:rsid w:val="564A9407"/>
    <w:rsid w:val="5650766F"/>
    <w:rsid w:val="56565A83"/>
    <w:rsid w:val="565763D2"/>
    <w:rsid w:val="5658189E"/>
    <w:rsid w:val="565864E6"/>
    <w:rsid w:val="5658E0BD"/>
    <w:rsid w:val="565DB65F"/>
    <w:rsid w:val="56689F01"/>
    <w:rsid w:val="5668DD4C"/>
    <w:rsid w:val="566A39A1"/>
    <w:rsid w:val="566B9EAA"/>
    <w:rsid w:val="566CF100"/>
    <w:rsid w:val="5674B662"/>
    <w:rsid w:val="56778075"/>
    <w:rsid w:val="5679C67A"/>
    <w:rsid w:val="567D7049"/>
    <w:rsid w:val="56815EF6"/>
    <w:rsid w:val="56818089"/>
    <w:rsid w:val="56820000"/>
    <w:rsid w:val="5682038B"/>
    <w:rsid w:val="56828452"/>
    <w:rsid w:val="56899FA9"/>
    <w:rsid w:val="5689AD14"/>
    <w:rsid w:val="568C0F0A"/>
    <w:rsid w:val="568D6D30"/>
    <w:rsid w:val="569578C3"/>
    <w:rsid w:val="5695B223"/>
    <w:rsid w:val="56983C8F"/>
    <w:rsid w:val="569B291A"/>
    <w:rsid w:val="569D8DCE"/>
    <w:rsid w:val="56A28E4A"/>
    <w:rsid w:val="56A37A11"/>
    <w:rsid w:val="56A4CFC9"/>
    <w:rsid w:val="56A546C7"/>
    <w:rsid w:val="56AAFD4A"/>
    <w:rsid w:val="56AFECB8"/>
    <w:rsid w:val="56B01C73"/>
    <w:rsid w:val="56B034ED"/>
    <w:rsid w:val="56B2F108"/>
    <w:rsid w:val="56B3318E"/>
    <w:rsid w:val="56B563AD"/>
    <w:rsid w:val="56B98CF2"/>
    <w:rsid w:val="56C13F66"/>
    <w:rsid w:val="56C6CA4A"/>
    <w:rsid w:val="56C7E71B"/>
    <w:rsid w:val="56CBA222"/>
    <w:rsid w:val="56D2E25E"/>
    <w:rsid w:val="56D42EC0"/>
    <w:rsid w:val="56D453F9"/>
    <w:rsid w:val="56DBC37D"/>
    <w:rsid w:val="56DD3C34"/>
    <w:rsid w:val="56E33DAD"/>
    <w:rsid w:val="56E40ABA"/>
    <w:rsid w:val="56E58ED0"/>
    <w:rsid w:val="56E7A462"/>
    <w:rsid w:val="56E7ADAB"/>
    <w:rsid w:val="56E833F6"/>
    <w:rsid w:val="56ED7F6E"/>
    <w:rsid w:val="56EE7A13"/>
    <w:rsid w:val="56F02FBA"/>
    <w:rsid w:val="56FC231B"/>
    <w:rsid w:val="56FE8952"/>
    <w:rsid w:val="5700DBF6"/>
    <w:rsid w:val="57025856"/>
    <w:rsid w:val="5703139A"/>
    <w:rsid w:val="5706BBF3"/>
    <w:rsid w:val="5706C518"/>
    <w:rsid w:val="5709679A"/>
    <w:rsid w:val="570C4A82"/>
    <w:rsid w:val="57126E09"/>
    <w:rsid w:val="57132636"/>
    <w:rsid w:val="57134CD7"/>
    <w:rsid w:val="57138676"/>
    <w:rsid w:val="571E7657"/>
    <w:rsid w:val="5720FD90"/>
    <w:rsid w:val="57271B74"/>
    <w:rsid w:val="5727E439"/>
    <w:rsid w:val="572ADCB6"/>
    <w:rsid w:val="572D2B79"/>
    <w:rsid w:val="572F2852"/>
    <w:rsid w:val="572F7D8C"/>
    <w:rsid w:val="572FB4C0"/>
    <w:rsid w:val="57353E3C"/>
    <w:rsid w:val="5735E35C"/>
    <w:rsid w:val="57368781"/>
    <w:rsid w:val="573735B3"/>
    <w:rsid w:val="573BB957"/>
    <w:rsid w:val="57407B9E"/>
    <w:rsid w:val="5743C7EE"/>
    <w:rsid w:val="574A0B2D"/>
    <w:rsid w:val="574C73F7"/>
    <w:rsid w:val="5753EFC6"/>
    <w:rsid w:val="575520A0"/>
    <w:rsid w:val="575899B4"/>
    <w:rsid w:val="575C7533"/>
    <w:rsid w:val="575D372B"/>
    <w:rsid w:val="57654109"/>
    <w:rsid w:val="5765C93E"/>
    <w:rsid w:val="57670378"/>
    <w:rsid w:val="576DD317"/>
    <w:rsid w:val="5770A840"/>
    <w:rsid w:val="5770BDED"/>
    <w:rsid w:val="57729B93"/>
    <w:rsid w:val="5772E2CA"/>
    <w:rsid w:val="577390D7"/>
    <w:rsid w:val="57789033"/>
    <w:rsid w:val="577CD4DD"/>
    <w:rsid w:val="577FDDCD"/>
    <w:rsid w:val="57852E82"/>
    <w:rsid w:val="5787B843"/>
    <w:rsid w:val="5788D8B9"/>
    <w:rsid w:val="5791195D"/>
    <w:rsid w:val="57943E32"/>
    <w:rsid w:val="579670B5"/>
    <w:rsid w:val="579738A2"/>
    <w:rsid w:val="579BB1BF"/>
    <w:rsid w:val="579E29AB"/>
    <w:rsid w:val="579E5FD5"/>
    <w:rsid w:val="579F4521"/>
    <w:rsid w:val="57A44B0E"/>
    <w:rsid w:val="57A71792"/>
    <w:rsid w:val="57AADE40"/>
    <w:rsid w:val="57AE870F"/>
    <w:rsid w:val="57AF7BC5"/>
    <w:rsid w:val="57B3182F"/>
    <w:rsid w:val="57B9705E"/>
    <w:rsid w:val="57B9A175"/>
    <w:rsid w:val="57BA6E0F"/>
    <w:rsid w:val="57BACB4D"/>
    <w:rsid w:val="57C0892C"/>
    <w:rsid w:val="57C238CF"/>
    <w:rsid w:val="57C8E7B8"/>
    <w:rsid w:val="57CA4C95"/>
    <w:rsid w:val="57D41A6A"/>
    <w:rsid w:val="57D63446"/>
    <w:rsid w:val="57D79EA5"/>
    <w:rsid w:val="57E23B2C"/>
    <w:rsid w:val="57E5005C"/>
    <w:rsid w:val="57E56ED0"/>
    <w:rsid w:val="57E719BF"/>
    <w:rsid w:val="57F0692F"/>
    <w:rsid w:val="57F160FC"/>
    <w:rsid w:val="57F80F78"/>
    <w:rsid w:val="58046A8A"/>
    <w:rsid w:val="58095C58"/>
    <w:rsid w:val="580A2093"/>
    <w:rsid w:val="580A2F1B"/>
    <w:rsid w:val="580A8F47"/>
    <w:rsid w:val="580D855F"/>
    <w:rsid w:val="580F1329"/>
    <w:rsid w:val="580F501F"/>
    <w:rsid w:val="581596DB"/>
    <w:rsid w:val="58175E74"/>
    <w:rsid w:val="58190312"/>
    <w:rsid w:val="581C5A9A"/>
    <w:rsid w:val="581CED87"/>
    <w:rsid w:val="581EBADB"/>
    <w:rsid w:val="58253415"/>
    <w:rsid w:val="582F2384"/>
    <w:rsid w:val="582F5EDB"/>
    <w:rsid w:val="58335C95"/>
    <w:rsid w:val="5833C082"/>
    <w:rsid w:val="58342F99"/>
    <w:rsid w:val="5837A47C"/>
    <w:rsid w:val="58384E57"/>
    <w:rsid w:val="58389A37"/>
    <w:rsid w:val="583CA137"/>
    <w:rsid w:val="58401B02"/>
    <w:rsid w:val="5840A3FC"/>
    <w:rsid w:val="58425709"/>
    <w:rsid w:val="58444A33"/>
    <w:rsid w:val="58468BCB"/>
    <w:rsid w:val="584D19DA"/>
    <w:rsid w:val="5851416F"/>
    <w:rsid w:val="58536A3C"/>
    <w:rsid w:val="585756DB"/>
    <w:rsid w:val="58577F9D"/>
    <w:rsid w:val="58587046"/>
    <w:rsid w:val="5858B601"/>
    <w:rsid w:val="5859F914"/>
    <w:rsid w:val="585DD007"/>
    <w:rsid w:val="585EA938"/>
    <w:rsid w:val="5869C5B2"/>
    <w:rsid w:val="5869EC7A"/>
    <w:rsid w:val="586B2ED7"/>
    <w:rsid w:val="586CCF73"/>
    <w:rsid w:val="586CE8B0"/>
    <w:rsid w:val="5873F748"/>
    <w:rsid w:val="587487E3"/>
    <w:rsid w:val="58751A5D"/>
    <w:rsid w:val="587E5369"/>
    <w:rsid w:val="58840519"/>
    <w:rsid w:val="58861190"/>
    <w:rsid w:val="58882FDE"/>
    <w:rsid w:val="588C6CB1"/>
    <w:rsid w:val="588CE30D"/>
    <w:rsid w:val="58917423"/>
    <w:rsid w:val="58958F34"/>
    <w:rsid w:val="5897D395"/>
    <w:rsid w:val="589AA475"/>
    <w:rsid w:val="589AE38C"/>
    <w:rsid w:val="589CAC57"/>
    <w:rsid w:val="58A81D28"/>
    <w:rsid w:val="58ADA794"/>
    <w:rsid w:val="58AFC007"/>
    <w:rsid w:val="58B2A0A4"/>
    <w:rsid w:val="58B4774E"/>
    <w:rsid w:val="58B4A3B5"/>
    <w:rsid w:val="58B68C2B"/>
    <w:rsid w:val="58B9A043"/>
    <w:rsid w:val="58BDD5F8"/>
    <w:rsid w:val="58BDE413"/>
    <w:rsid w:val="58BE4D0A"/>
    <w:rsid w:val="58BE9E3E"/>
    <w:rsid w:val="58BFD1E5"/>
    <w:rsid w:val="58C202B2"/>
    <w:rsid w:val="58C57D68"/>
    <w:rsid w:val="58C6C2E0"/>
    <w:rsid w:val="58C7F483"/>
    <w:rsid w:val="58C95983"/>
    <w:rsid w:val="58CB7AA7"/>
    <w:rsid w:val="58DAA551"/>
    <w:rsid w:val="58DAE9D1"/>
    <w:rsid w:val="58DC61B1"/>
    <w:rsid w:val="58DEA8EE"/>
    <w:rsid w:val="58DEB2A5"/>
    <w:rsid w:val="58E2E0EF"/>
    <w:rsid w:val="58E425F4"/>
    <w:rsid w:val="58E560F1"/>
    <w:rsid w:val="58E5C305"/>
    <w:rsid w:val="58E6AFE8"/>
    <w:rsid w:val="58E794D1"/>
    <w:rsid w:val="58EA0156"/>
    <w:rsid w:val="58F9D80F"/>
    <w:rsid w:val="58FD0D22"/>
    <w:rsid w:val="590023EC"/>
    <w:rsid w:val="5908C219"/>
    <w:rsid w:val="590C65F9"/>
    <w:rsid w:val="590CE77D"/>
    <w:rsid w:val="590E1458"/>
    <w:rsid w:val="5911DEE0"/>
    <w:rsid w:val="59120150"/>
    <w:rsid w:val="591365C0"/>
    <w:rsid w:val="59157BC0"/>
    <w:rsid w:val="59169E9E"/>
    <w:rsid w:val="591876E8"/>
    <w:rsid w:val="5919C408"/>
    <w:rsid w:val="591E938B"/>
    <w:rsid w:val="592560B9"/>
    <w:rsid w:val="59297B57"/>
    <w:rsid w:val="592B0063"/>
    <w:rsid w:val="592C37EB"/>
    <w:rsid w:val="592D8E3B"/>
    <w:rsid w:val="5938712B"/>
    <w:rsid w:val="5939C13C"/>
    <w:rsid w:val="593FC714"/>
    <w:rsid w:val="594264AC"/>
    <w:rsid w:val="5945DA92"/>
    <w:rsid w:val="5947D679"/>
    <w:rsid w:val="594A9F69"/>
    <w:rsid w:val="594CB1E7"/>
    <w:rsid w:val="5955E656"/>
    <w:rsid w:val="595B4C23"/>
    <w:rsid w:val="595D483B"/>
    <w:rsid w:val="595D4863"/>
    <w:rsid w:val="595D8101"/>
    <w:rsid w:val="595E399B"/>
    <w:rsid w:val="59602A04"/>
    <w:rsid w:val="59632FEE"/>
    <w:rsid w:val="596467D0"/>
    <w:rsid w:val="5965A28C"/>
    <w:rsid w:val="59672599"/>
    <w:rsid w:val="596AE0A8"/>
    <w:rsid w:val="596BF213"/>
    <w:rsid w:val="597030E6"/>
    <w:rsid w:val="5974A805"/>
    <w:rsid w:val="597515AC"/>
    <w:rsid w:val="5975A793"/>
    <w:rsid w:val="59770CDD"/>
    <w:rsid w:val="59772D25"/>
    <w:rsid w:val="5979C043"/>
    <w:rsid w:val="597A4E2D"/>
    <w:rsid w:val="597C773A"/>
    <w:rsid w:val="597DEBF6"/>
    <w:rsid w:val="597EAA8F"/>
    <w:rsid w:val="5985BD63"/>
    <w:rsid w:val="59922899"/>
    <w:rsid w:val="599B3558"/>
    <w:rsid w:val="599BC64C"/>
    <w:rsid w:val="59A0856F"/>
    <w:rsid w:val="59A0C5F3"/>
    <w:rsid w:val="59A452D9"/>
    <w:rsid w:val="59A78C9E"/>
    <w:rsid w:val="59AA5C1B"/>
    <w:rsid w:val="59AA9B30"/>
    <w:rsid w:val="59AC1E22"/>
    <w:rsid w:val="59AD37A4"/>
    <w:rsid w:val="59AEA5B3"/>
    <w:rsid w:val="59AF9859"/>
    <w:rsid w:val="59B15C8B"/>
    <w:rsid w:val="59B4207D"/>
    <w:rsid w:val="59B549ED"/>
    <w:rsid w:val="59B79853"/>
    <w:rsid w:val="59B9A17F"/>
    <w:rsid w:val="59BD8842"/>
    <w:rsid w:val="59CEEA25"/>
    <w:rsid w:val="59D142A8"/>
    <w:rsid w:val="59D478E4"/>
    <w:rsid w:val="59D72E90"/>
    <w:rsid w:val="59E3B317"/>
    <w:rsid w:val="59E8E1B2"/>
    <w:rsid w:val="59E9D71B"/>
    <w:rsid w:val="59EA6301"/>
    <w:rsid w:val="59EAAFFF"/>
    <w:rsid w:val="59EB66FF"/>
    <w:rsid w:val="59F40580"/>
    <w:rsid w:val="5A01ACFA"/>
    <w:rsid w:val="5A026398"/>
    <w:rsid w:val="5A026BD9"/>
    <w:rsid w:val="5A02D2E7"/>
    <w:rsid w:val="5A03FDD9"/>
    <w:rsid w:val="5A0615BA"/>
    <w:rsid w:val="5A073C28"/>
    <w:rsid w:val="5A09D705"/>
    <w:rsid w:val="5A0B5F28"/>
    <w:rsid w:val="5A0C1AB3"/>
    <w:rsid w:val="5A0E5AD1"/>
    <w:rsid w:val="5A100BDF"/>
    <w:rsid w:val="5A1356CB"/>
    <w:rsid w:val="5A147060"/>
    <w:rsid w:val="5A14753D"/>
    <w:rsid w:val="5A17022A"/>
    <w:rsid w:val="5A174B37"/>
    <w:rsid w:val="5A195B34"/>
    <w:rsid w:val="5A1B2136"/>
    <w:rsid w:val="5A1BBA45"/>
    <w:rsid w:val="5A1ECB9E"/>
    <w:rsid w:val="5A21121F"/>
    <w:rsid w:val="5A231F6F"/>
    <w:rsid w:val="5A2696FA"/>
    <w:rsid w:val="5A2C5FFB"/>
    <w:rsid w:val="5A2CAF5E"/>
    <w:rsid w:val="5A3353EA"/>
    <w:rsid w:val="5A34381A"/>
    <w:rsid w:val="5A351564"/>
    <w:rsid w:val="5A3709E7"/>
    <w:rsid w:val="5A38A356"/>
    <w:rsid w:val="5A394C19"/>
    <w:rsid w:val="5A3A1637"/>
    <w:rsid w:val="5A3B6F47"/>
    <w:rsid w:val="5A3CD5D7"/>
    <w:rsid w:val="5A3CF84D"/>
    <w:rsid w:val="5A3DB018"/>
    <w:rsid w:val="5A44E42F"/>
    <w:rsid w:val="5A4730D4"/>
    <w:rsid w:val="5A48BACF"/>
    <w:rsid w:val="5A4C1820"/>
    <w:rsid w:val="5A4E3EA1"/>
    <w:rsid w:val="5A506363"/>
    <w:rsid w:val="5A50C6B4"/>
    <w:rsid w:val="5A516234"/>
    <w:rsid w:val="5A53F34A"/>
    <w:rsid w:val="5A572872"/>
    <w:rsid w:val="5A63B1E8"/>
    <w:rsid w:val="5A6787AB"/>
    <w:rsid w:val="5A68887E"/>
    <w:rsid w:val="5A694BF4"/>
    <w:rsid w:val="5A747EED"/>
    <w:rsid w:val="5A74E806"/>
    <w:rsid w:val="5A74F304"/>
    <w:rsid w:val="5A77C21C"/>
    <w:rsid w:val="5A8AA94A"/>
    <w:rsid w:val="5A8C28F5"/>
    <w:rsid w:val="5A9563C1"/>
    <w:rsid w:val="5A95D8E1"/>
    <w:rsid w:val="5A99B4DC"/>
    <w:rsid w:val="5AAF0978"/>
    <w:rsid w:val="5AAF9339"/>
    <w:rsid w:val="5AAFA38B"/>
    <w:rsid w:val="5AB0ACA6"/>
    <w:rsid w:val="5AB0AF54"/>
    <w:rsid w:val="5AB205E6"/>
    <w:rsid w:val="5AB322C4"/>
    <w:rsid w:val="5AB724AA"/>
    <w:rsid w:val="5ABC58B9"/>
    <w:rsid w:val="5ABCDC7B"/>
    <w:rsid w:val="5AC0A16C"/>
    <w:rsid w:val="5AC11D0C"/>
    <w:rsid w:val="5AC3D76A"/>
    <w:rsid w:val="5ACB15FE"/>
    <w:rsid w:val="5ACE0C4C"/>
    <w:rsid w:val="5AD42125"/>
    <w:rsid w:val="5AD782ED"/>
    <w:rsid w:val="5AD8E177"/>
    <w:rsid w:val="5ADC6FA6"/>
    <w:rsid w:val="5AE0AF59"/>
    <w:rsid w:val="5AE1D0F8"/>
    <w:rsid w:val="5AE1F6FF"/>
    <w:rsid w:val="5AE27BA9"/>
    <w:rsid w:val="5AE48D8F"/>
    <w:rsid w:val="5AE8DF24"/>
    <w:rsid w:val="5AE91C95"/>
    <w:rsid w:val="5B01F244"/>
    <w:rsid w:val="5B02FD2D"/>
    <w:rsid w:val="5B0944E1"/>
    <w:rsid w:val="5B09BF8B"/>
    <w:rsid w:val="5B0BE727"/>
    <w:rsid w:val="5B102A6B"/>
    <w:rsid w:val="5B10E276"/>
    <w:rsid w:val="5B18ECD5"/>
    <w:rsid w:val="5B1A7213"/>
    <w:rsid w:val="5B1D2D38"/>
    <w:rsid w:val="5B26B526"/>
    <w:rsid w:val="5B27B347"/>
    <w:rsid w:val="5B28AB8F"/>
    <w:rsid w:val="5B2F24DA"/>
    <w:rsid w:val="5B3D1E5C"/>
    <w:rsid w:val="5B3EA51D"/>
    <w:rsid w:val="5B3EEA3B"/>
    <w:rsid w:val="5B408A71"/>
    <w:rsid w:val="5B435CFF"/>
    <w:rsid w:val="5B441C31"/>
    <w:rsid w:val="5B46D887"/>
    <w:rsid w:val="5B488AA9"/>
    <w:rsid w:val="5B502E96"/>
    <w:rsid w:val="5B5107FA"/>
    <w:rsid w:val="5B530766"/>
    <w:rsid w:val="5B545C7E"/>
    <w:rsid w:val="5B5EAA91"/>
    <w:rsid w:val="5B5EE7C1"/>
    <w:rsid w:val="5B63B4F7"/>
    <w:rsid w:val="5B6534A6"/>
    <w:rsid w:val="5B65E42D"/>
    <w:rsid w:val="5B65F7C2"/>
    <w:rsid w:val="5B6AF444"/>
    <w:rsid w:val="5B6E1B1F"/>
    <w:rsid w:val="5B6E9A3D"/>
    <w:rsid w:val="5B6F708A"/>
    <w:rsid w:val="5B71C826"/>
    <w:rsid w:val="5B73C2AA"/>
    <w:rsid w:val="5B75CFFA"/>
    <w:rsid w:val="5B769FF5"/>
    <w:rsid w:val="5B79AF81"/>
    <w:rsid w:val="5B7B1F21"/>
    <w:rsid w:val="5B7B72CC"/>
    <w:rsid w:val="5B82E363"/>
    <w:rsid w:val="5B8724FE"/>
    <w:rsid w:val="5B87AD69"/>
    <w:rsid w:val="5B8B5AD6"/>
    <w:rsid w:val="5B8DBD25"/>
    <w:rsid w:val="5B9002F0"/>
    <w:rsid w:val="5B900EDB"/>
    <w:rsid w:val="5B9876DD"/>
    <w:rsid w:val="5B9971BE"/>
    <w:rsid w:val="5B99E96F"/>
    <w:rsid w:val="5B9D5BDA"/>
    <w:rsid w:val="5B9D9E43"/>
    <w:rsid w:val="5B9E95B3"/>
    <w:rsid w:val="5B9F0872"/>
    <w:rsid w:val="5BA0B243"/>
    <w:rsid w:val="5BA0E17A"/>
    <w:rsid w:val="5BA25487"/>
    <w:rsid w:val="5BA2FB76"/>
    <w:rsid w:val="5BA45780"/>
    <w:rsid w:val="5BA90E28"/>
    <w:rsid w:val="5BA91E76"/>
    <w:rsid w:val="5BAD8ED6"/>
    <w:rsid w:val="5BAFD9B9"/>
    <w:rsid w:val="5BB51032"/>
    <w:rsid w:val="5BB63155"/>
    <w:rsid w:val="5BB87B3F"/>
    <w:rsid w:val="5BBE6C5B"/>
    <w:rsid w:val="5BD10BF0"/>
    <w:rsid w:val="5BD4E209"/>
    <w:rsid w:val="5BD4EC2F"/>
    <w:rsid w:val="5BD582C7"/>
    <w:rsid w:val="5BDA43A3"/>
    <w:rsid w:val="5BDAF128"/>
    <w:rsid w:val="5BDB7ADB"/>
    <w:rsid w:val="5BDD8091"/>
    <w:rsid w:val="5BE021DF"/>
    <w:rsid w:val="5BE0D47B"/>
    <w:rsid w:val="5BE23D42"/>
    <w:rsid w:val="5BE72E6A"/>
    <w:rsid w:val="5BE80EEB"/>
    <w:rsid w:val="5BE9A163"/>
    <w:rsid w:val="5BF57CF7"/>
    <w:rsid w:val="5BF677EE"/>
    <w:rsid w:val="5C013391"/>
    <w:rsid w:val="5C01DFDF"/>
    <w:rsid w:val="5C048EB0"/>
    <w:rsid w:val="5C0A9C47"/>
    <w:rsid w:val="5C0C745F"/>
    <w:rsid w:val="5C1076A0"/>
    <w:rsid w:val="5C152109"/>
    <w:rsid w:val="5C16089A"/>
    <w:rsid w:val="5C16E1A4"/>
    <w:rsid w:val="5C1D018C"/>
    <w:rsid w:val="5C1DB8A1"/>
    <w:rsid w:val="5C1F8701"/>
    <w:rsid w:val="5C21EB4C"/>
    <w:rsid w:val="5C2375B0"/>
    <w:rsid w:val="5C255362"/>
    <w:rsid w:val="5C294FFB"/>
    <w:rsid w:val="5C2A9F67"/>
    <w:rsid w:val="5C2C4051"/>
    <w:rsid w:val="5C2D5E12"/>
    <w:rsid w:val="5C376BCD"/>
    <w:rsid w:val="5C38E59A"/>
    <w:rsid w:val="5C3A9D7C"/>
    <w:rsid w:val="5C3C8C60"/>
    <w:rsid w:val="5C4A4AB0"/>
    <w:rsid w:val="5C4E3384"/>
    <w:rsid w:val="5C4F6D49"/>
    <w:rsid w:val="5C4FD7BB"/>
    <w:rsid w:val="5C4FE542"/>
    <w:rsid w:val="5C564FA0"/>
    <w:rsid w:val="5C56644B"/>
    <w:rsid w:val="5C59C484"/>
    <w:rsid w:val="5C5D9821"/>
    <w:rsid w:val="5C614A4A"/>
    <w:rsid w:val="5C617AAC"/>
    <w:rsid w:val="5C6369AF"/>
    <w:rsid w:val="5C63B1F3"/>
    <w:rsid w:val="5C69A842"/>
    <w:rsid w:val="5C70474E"/>
    <w:rsid w:val="5C72369D"/>
    <w:rsid w:val="5C7A8976"/>
    <w:rsid w:val="5C7BB047"/>
    <w:rsid w:val="5C7DA159"/>
    <w:rsid w:val="5C7E55A2"/>
    <w:rsid w:val="5C7F5C18"/>
    <w:rsid w:val="5C81CE77"/>
    <w:rsid w:val="5C82402B"/>
    <w:rsid w:val="5C86395C"/>
    <w:rsid w:val="5C867FB1"/>
    <w:rsid w:val="5C8709F3"/>
    <w:rsid w:val="5C89F035"/>
    <w:rsid w:val="5C8A6B6E"/>
    <w:rsid w:val="5C8BBC67"/>
    <w:rsid w:val="5C8C1B48"/>
    <w:rsid w:val="5C8CB5B7"/>
    <w:rsid w:val="5C8DEEF4"/>
    <w:rsid w:val="5C8FA6DC"/>
    <w:rsid w:val="5C9226CE"/>
    <w:rsid w:val="5C942DB8"/>
    <w:rsid w:val="5C95554A"/>
    <w:rsid w:val="5C96F9A0"/>
    <w:rsid w:val="5C977DA5"/>
    <w:rsid w:val="5C98A022"/>
    <w:rsid w:val="5C998C95"/>
    <w:rsid w:val="5C9B7DEF"/>
    <w:rsid w:val="5CA16032"/>
    <w:rsid w:val="5CA519D3"/>
    <w:rsid w:val="5CA7C3D7"/>
    <w:rsid w:val="5CA80822"/>
    <w:rsid w:val="5CADF1B3"/>
    <w:rsid w:val="5CB45DB8"/>
    <w:rsid w:val="5CB47B0D"/>
    <w:rsid w:val="5CB7E7F7"/>
    <w:rsid w:val="5CBA72CB"/>
    <w:rsid w:val="5CBA8089"/>
    <w:rsid w:val="5CBDB119"/>
    <w:rsid w:val="5CC0B0F9"/>
    <w:rsid w:val="5CC145D0"/>
    <w:rsid w:val="5CC2C7CC"/>
    <w:rsid w:val="5CC63B44"/>
    <w:rsid w:val="5CC7940D"/>
    <w:rsid w:val="5CCDA7FD"/>
    <w:rsid w:val="5CCEDF69"/>
    <w:rsid w:val="5CD68003"/>
    <w:rsid w:val="5CD70049"/>
    <w:rsid w:val="5CD81B1F"/>
    <w:rsid w:val="5CE3F7E6"/>
    <w:rsid w:val="5CE63513"/>
    <w:rsid w:val="5CE853F6"/>
    <w:rsid w:val="5CEBE603"/>
    <w:rsid w:val="5CED2D71"/>
    <w:rsid w:val="5CED4C1B"/>
    <w:rsid w:val="5CF02F9E"/>
    <w:rsid w:val="5CF1A77F"/>
    <w:rsid w:val="5CF32DEA"/>
    <w:rsid w:val="5CF5CDFE"/>
    <w:rsid w:val="5CF80EA0"/>
    <w:rsid w:val="5D015073"/>
    <w:rsid w:val="5D045C49"/>
    <w:rsid w:val="5D05FA5E"/>
    <w:rsid w:val="5D07431A"/>
    <w:rsid w:val="5D08F117"/>
    <w:rsid w:val="5D095748"/>
    <w:rsid w:val="5D0A6A9E"/>
    <w:rsid w:val="5D10C5ED"/>
    <w:rsid w:val="5D122E40"/>
    <w:rsid w:val="5D16B531"/>
    <w:rsid w:val="5D190DDE"/>
    <w:rsid w:val="5D19B311"/>
    <w:rsid w:val="5D1B1304"/>
    <w:rsid w:val="5D1FA1C1"/>
    <w:rsid w:val="5D219C90"/>
    <w:rsid w:val="5D224994"/>
    <w:rsid w:val="5D27B441"/>
    <w:rsid w:val="5D286926"/>
    <w:rsid w:val="5D2C56EB"/>
    <w:rsid w:val="5D2DFA16"/>
    <w:rsid w:val="5D2E2BF6"/>
    <w:rsid w:val="5D313094"/>
    <w:rsid w:val="5D34947A"/>
    <w:rsid w:val="5D3BCEC7"/>
    <w:rsid w:val="5D3BDA8A"/>
    <w:rsid w:val="5D3EFC80"/>
    <w:rsid w:val="5D4113B3"/>
    <w:rsid w:val="5D494953"/>
    <w:rsid w:val="5D4B9493"/>
    <w:rsid w:val="5D4E8B07"/>
    <w:rsid w:val="5D4F6516"/>
    <w:rsid w:val="5D5101C6"/>
    <w:rsid w:val="5D519BA3"/>
    <w:rsid w:val="5D5675B6"/>
    <w:rsid w:val="5D598B83"/>
    <w:rsid w:val="5D5DDDC8"/>
    <w:rsid w:val="5D68F52F"/>
    <w:rsid w:val="5D6F25F3"/>
    <w:rsid w:val="5D714049"/>
    <w:rsid w:val="5D715E1C"/>
    <w:rsid w:val="5D730CBA"/>
    <w:rsid w:val="5D74AAFD"/>
    <w:rsid w:val="5D7DB234"/>
    <w:rsid w:val="5D7EB402"/>
    <w:rsid w:val="5D7F6FF6"/>
    <w:rsid w:val="5D7FB168"/>
    <w:rsid w:val="5D84D2C3"/>
    <w:rsid w:val="5D8518DD"/>
    <w:rsid w:val="5D859A54"/>
    <w:rsid w:val="5D919726"/>
    <w:rsid w:val="5D92A744"/>
    <w:rsid w:val="5D93AC02"/>
    <w:rsid w:val="5D979F8D"/>
    <w:rsid w:val="5D980366"/>
    <w:rsid w:val="5D981394"/>
    <w:rsid w:val="5DA3B812"/>
    <w:rsid w:val="5DA51E24"/>
    <w:rsid w:val="5DA98686"/>
    <w:rsid w:val="5DAA3116"/>
    <w:rsid w:val="5DB3AA4D"/>
    <w:rsid w:val="5DBACA7E"/>
    <w:rsid w:val="5DBBA54F"/>
    <w:rsid w:val="5DBD1534"/>
    <w:rsid w:val="5DC1D5A2"/>
    <w:rsid w:val="5DC28918"/>
    <w:rsid w:val="5DC4EFE1"/>
    <w:rsid w:val="5DC5C87A"/>
    <w:rsid w:val="5DC90493"/>
    <w:rsid w:val="5DCE43FC"/>
    <w:rsid w:val="5DCEB948"/>
    <w:rsid w:val="5DD085E2"/>
    <w:rsid w:val="5DDB691F"/>
    <w:rsid w:val="5DDF03AB"/>
    <w:rsid w:val="5DE535E0"/>
    <w:rsid w:val="5DE9528D"/>
    <w:rsid w:val="5DEB14D5"/>
    <w:rsid w:val="5DEE5FE0"/>
    <w:rsid w:val="5DEE765B"/>
    <w:rsid w:val="5DF423E7"/>
    <w:rsid w:val="5DFB9E64"/>
    <w:rsid w:val="5E010E8A"/>
    <w:rsid w:val="5E0224E2"/>
    <w:rsid w:val="5E0567D6"/>
    <w:rsid w:val="5E06AE3D"/>
    <w:rsid w:val="5E14EAAA"/>
    <w:rsid w:val="5E17FAF9"/>
    <w:rsid w:val="5E1A01CA"/>
    <w:rsid w:val="5E1B1E2D"/>
    <w:rsid w:val="5E1B43E2"/>
    <w:rsid w:val="5E1D9BFE"/>
    <w:rsid w:val="5E2170AF"/>
    <w:rsid w:val="5E24A21C"/>
    <w:rsid w:val="5E264465"/>
    <w:rsid w:val="5E2D5CDD"/>
    <w:rsid w:val="5E2F8843"/>
    <w:rsid w:val="5E31FD0A"/>
    <w:rsid w:val="5E32CE95"/>
    <w:rsid w:val="5E33535A"/>
    <w:rsid w:val="5E369E17"/>
    <w:rsid w:val="5E3C670A"/>
    <w:rsid w:val="5E40E23A"/>
    <w:rsid w:val="5E419FDB"/>
    <w:rsid w:val="5E426423"/>
    <w:rsid w:val="5E455820"/>
    <w:rsid w:val="5E45D834"/>
    <w:rsid w:val="5E461B76"/>
    <w:rsid w:val="5E465F35"/>
    <w:rsid w:val="5E4A7F9F"/>
    <w:rsid w:val="5E51A3F8"/>
    <w:rsid w:val="5E52FB88"/>
    <w:rsid w:val="5E56F25E"/>
    <w:rsid w:val="5E588B93"/>
    <w:rsid w:val="5E59F62B"/>
    <w:rsid w:val="5E5BE640"/>
    <w:rsid w:val="5E633CE5"/>
    <w:rsid w:val="5E64260D"/>
    <w:rsid w:val="5E64FEE5"/>
    <w:rsid w:val="5E65F941"/>
    <w:rsid w:val="5E66E587"/>
    <w:rsid w:val="5E6805A0"/>
    <w:rsid w:val="5E69A398"/>
    <w:rsid w:val="5E6CDBFA"/>
    <w:rsid w:val="5E6DD53D"/>
    <w:rsid w:val="5E70BAF3"/>
    <w:rsid w:val="5E76194F"/>
    <w:rsid w:val="5E79DD61"/>
    <w:rsid w:val="5E7F655F"/>
    <w:rsid w:val="5E81EF6C"/>
    <w:rsid w:val="5E86BE2F"/>
    <w:rsid w:val="5E8E54C0"/>
    <w:rsid w:val="5E942660"/>
    <w:rsid w:val="5E9D276A"/>
    <w:rsid w:val="5E9DE1F5"/>
    <w:rsid w:val="5E9E0448"/>
    <w:rsid w:val="5E9F4B3F"/>
    <w:rsid w:val="5EA169CC"/>
    <w:rsid w:val="5EA997B6"/>
    <w:rsid w:val="5EAA6F9C"/>
    <w:rsid w:val="5EABE8B7"/>
    <w:rsid w:val="5EAD5967"/>
    <w:rsid w:val="5EB46A3E"/>
    <w:rsid w:val="5EB84DC8"/>
    <w:rsid w:val="5EBB11E3"/>
    <w:rsid w:val="5EBC6BA6"/>
    <w:rsid w:val="5EC3A3E0"/>
    <w:rsid w:val="5EC6717C"/>
    <w:rsid w:val="5ECF508E"/>
    <w:rsid w:val="5EDBFE5A"/>
    <w:rsid w:val="5EE47C1E"/>
    <w:rsid w:val="5EE4B314"/>
    <w:rsid w:val="5EE51F52"/>
    <w:rsid w:val="5EE962CD"/>
    <w:rsid w:val="5EEBA9C3"/>
    <w:rsid w:val="5EED4661"/>
    <w:rsid w:val="5EEF121B"/>
    <w:rsid w:val="5EF23E37"/>
    <w:rsid w:val="5EF2595D"/>
    <w:rsid w:val="5EF29728"/>
    <w:rsid w:val="5EF82F80"/>
    <w:rsid w:val="5EFB69AA"/>
    <w:rsid w:val="5EFD0876"/>
    <w:rsid w:val="5EFF3029"/>
    <w:rsid w:val="5EFF9819"/>
    <w:rsid w:val="5F044896"/>
    <w:rsid w:val="5F05E183"/>
    <w:rsid w:val="5F0E7B71"/>
    <w:rsid w:val="5F0ECB25"/>
    <w:rsid w:val="5F14DA00"/>
    <w:rsid w:val="5F16D9F7"/>
    <w:rsid w:val="5F1B94AB"/>
    <w:rsid w:val="5F25DD90"/>
    <w:rsid w:val="5F278A46"/>
    <w:rsid w:val="5F297B9A"/>
    <w:rsid w:val="5F2A3AEF"/>
    <w:rsid w:val="5F2A7F5F"/>
    <w:rsid w:val="5F310232"/>
    <w:rsid w:val="5F3CF751"/>
    <w:rsid w:val="5F401BD6"/>
    <w:rsid w:val="5F43D3A6"/>
    <w:rsid w:val="5F46EEC2"/>
    <w:rsid w:val="5F47966E"/>
    <w:rsid w:val="5F55A048"/>
    <w:rsid w:val="5F58ED29"/>
    <w:rsid w:val="5F596A5F"/>
    <w:rsid w:val="5F59BA6C"/>
    <w:rsid w:val="5F5B84FA"/>
    <w:rsid w:val="5F5D5B72"/>
    <w:rsid w:val="5F5D895D"/>
    <w:rsid w:val="5F5EC75C"/>
    <w:rsid w:val="5F6435AF"/>
    <w:rsid w:val="5F6A5705"/>
    <w:rsid w:val="5F6D960D"/>
    <w:rsid w:val="5F765192"/>
    <w:rsid w:val="5F7C986D"/>
    <w:rsid w:val="5F836AB9"/>
    <w:rsid w:val="5F84CB48"/>
    <w:rsid w:val="5F8B7C97"/>
    <w:rsid w:val="5F8C98B4"/>
    <w:rsid w:val="5F8E8E59"/>
    <w:rsid w:val="5F90052A"/>
    <w:rsid w:val="5F905758"/>
    <w:rsid w:val="5F90D4AD"/>
    <w:rsid w:val="5F90E18E"/>
    <w:rsid w:val="5F9531B2"/>
    <w:rsid w:val="5F974506"/>
    <w:rsid w:val="5F9B6EBF"/>
    <w:rsid w:val="5F9CDDE0"/>
    <w:rsid w:val="5FA0B80D"/>
    <w:rsid w:val="5FA36CC0"/>
    <w:rsid w:val="5FA84DBC"/>
    <w:rsid w:val="5FA92269"/>
    <w:rsid w:val="5FA9464B"/>
    <w:rsid w:val="5FBC548D"/>
    <w:rsid w:val="5FBD851B"/>
    <w:rsid w:val="5FBED935"/>
    <w:rsid w:val="5FC0CC9A"/>
    <w:rsid w:val="5FC392AF"/>
    <w:rsid w:val="5FC3C0AC"/>
    <w:rsid w:val="5FC3E938"/>
    <w:rsid w:val="5FCAEB97"/>
    <w:rsid w:val="5FD12278"/>
    <w:rsid w:val="5FE12E72"/>
    <w:rsid w:val="5FE14F23"/>
    <w:rsid w:val="5FE2284D"/>
    <w:rsid w:val="5FE7595A"/>
    <w:rsid w:val="5FE824D9"/>
    <w:rsid w:val="5FEAF6D0"/>
    <w:rsid w:val="5FEB3100"/>
    <w:rsid w:val="5FEBBD3E"/>
    <w:rsid w:val="5FF8E617"/>
    <w:rsid w:val="5FF8E6E3"/>
    <w:rsid w:val="5FF90C04"/>
    <w:rsid w:val="5FF9F57C"/>
    <w:rsid w:val="5FFC2490"/>
    <w:rsid w:val="5FFC63A4"/>
    <w:rsid w:val="5FFE3ED8"/>
    <w:rsid w:val="6007D575"/>
    <w:rsid w:val="600A5F53"/>
    <w:rsid w:val="600AC5B0"/>
    <w:rsid w:val="600B26A6"/>
    <w:rsid w:val="600C0B00"/>
    <w:rsid w:val="600DF7D6"/>
    <w:rsid w:val="601118B5"/>
    <w:rsid w:val="6013D0A6"/>
    <w:rsid w:val="6017D7F0"/>
    <w:rsid w:val="601A11C5"/>
    <w:rsid w:val="60256A0E"/>
    <w:rsid w:val="602672AA"/>
    <w:rsid w:val="60279C1F"/>
    <w:rsid w:val="60286019"/>
    <w:rsid w:val="602BCAC6"/>
    <w:rsid w:val="602D58D8"/>
    <w:rsid w:val="602FE183"/>
    <w:rsid w:val="6032E348"/>
    <w:rsid w:val="60351A61"/>
    <w:rsid w:val="6042DD56"/>
    <w:rsid w:val="604596A5"/>
    <w:rsid w:val="604A9E47"/>
    <w:rsid w:val="604AE3C0"/>
    <w:rsid w:val="604C898D"/>
    <w:rsid w:val="604FEFCB"/>
    <w:rsid w:val="6056DD6A"/>
    <w:rsid w:val="60592F9E"/>
    <w:rsid w:val="605BAD1C"/>
    <w:rsid w:val="605CB153"/>
    <w:rsid w:val="605D67F5"/>
    <w:rsid w:val="605FD508"/>
    <w:rsid w:val="606023C2"/>
    <w:rsid w:val="60612EC4"/>
    <w:rsid w:val="60669AEE"/>
    <w:rsid w:val="6066DE16"/>
    <w:rsid w:val="6069CBFF"/>
    <w:rsid w:val="607577BA"/>
    <w:rsid w:val="60765834"/>
    <w:rsid w:val="60829242"/>
    <w:rsid w:val="60849CCA"/>
    <w:rsid w:val="608786EA"/>
    <w:rsid w:val="608940DB"/>
    <w:rsid w:val="608BC601"/>
    <w:rsid w:val="60903C59"/>
    <w:rsid w:val="60917E3F"/>
    <w:rsid w:val="609A6BCD"/>
    <w:rsid w:val="609C0258"/>
    <w:rsid w:val="60A2247F"/>
    <w:rsid w:val="60A4EFA5"/>
    <w:rsid w:val="60AE8A30"/>
    <w:rsid w:val="60B4247F"/>
    <w:rsid w:val="60B8B09E"/>
    <w:rsid w:val="60B94B4D"/>
    <w:rsid w:val="60C2FDCE"/>
    <w:rsid w:val="60C38133"/>
    <w:rsid w:val="60C6090E"/>
    <w:rsid w:val="60CD3981"/>
    <w:rsid w:val="60CF6589"/>
    <w:rsid w:val="60D4D734"/>
    <w:rsid w:val="60D54E66"/>
    <w:rsid w:val="60D5E593"/>
    <w:rsid w:val="60D7640F"/>
    <w:rsid w:val="60D84DA1"/>
    <w:rsid w:val="60DA574D"/>
    <w:rsid w:val="60DAD90E"/>
    <w:rsid w:val="60DB45F7"/>
    <w:rsid w:val="60DBC2C5"/>
    <w:rsid w:val="60DF451F"/>
    <w:rsid w:val="60E2D9D3"/>
    <w:rsid w:val="60E9B9DE"/>
    <w:rsid w:val="60EC9C21"/>
    <w:rsid w:val="60EF5A90"/>
    <w:rsid w:val="60F79E8F"/>
    <w:rsid w:val="60F8616D"/>
    <w:rsid w:val="60FBB918"/>
    <w:rsid w:val="60FC22BE"/>
    <w:rsid w:val="60FDB634"/>
    <w:rsid w:val="61007F3D"/>
    <w:rsid w:val="61036447"/>
    <w:rsid w:val="6106049A"/>
    <w:rsid w:val="61081185"/>
    <w:rsid w:val="610B227F"/>
    <w:rsid w:val="610B8EAD"/>
    <w:rsid w:val="610DED9D"/>
    <w:rsid w:val="611581CF"/>
    <w:rsid w:val="6118B373"/>
    <w:rsid w:val="6118E82F"/>
    <w:rsid w:val="611CBA0E"/>
    <w:rsid w:val="611D7347"/>
    <w:rsid w:val="6121EB77"/>
    <w:rsid w:val="61221B83"/>
    <w:rsid w:val="61229FEB"/>
    <w:rsid w:val="6122EFB6"/>
    <w:rsid w:val="61230BFD"/>
    <w:rsid w:val="6123C954"/>
    <w:rsid w:val="6125D902"/>
    <w:rsid w:val="612CB59B"/>
    <w:rsid w:val="612DB9D0"/>
    <w:rsid w:val="6131662D"/>
    <w:rsid w:val="61329B71"/>
    <w:rsid w:val="613765D4"/>
    <w:rsid w:val="613C5D9C"/>
    <w:rsid w:val="614380BA"/>
    <w:rsid w:val="6143D0B2"/>
    <w:rsid w:val="61449376"/>
    <w:rsid w:val="614592A0"/>
    <w:rsid w:val="61475885"/>
    <w:rsid w:val="614E0410"/>
    <w:rsid w:val="615164E2"/>
    <w:rsid w:val="61528E69"/>
    <w:rsid w:val="61552B58"/>
    <w:rsid w:val="61557BB2"/>
    <w:rsid w:val="6159983E"/>
    <w:rsid w:val="615AB11C"/>
    <w:rsid w:val="615F2942"/>
    <w:rsid w:val="615FCE21"/>
    <w:rsid w:val="616029B4"/>
    <w:rsid w:val="6160ECF0"/>
    <w:rsid w:val="61661466"/>
    <w:rsid w:val="616EEA2C"/>
    <w:rsid w:val="6173FE6C"/>
    <w:rsid w:val="617565A9"/>
    <w:rsid w:val="61768E81"/>
    <w:rsid w:val="617737B9"/>
    <w:rsid w:val="6178041D"/>
    <w:rsid w:val="617EB40E"/>
    <w:rsid w:val="617EF159"/>
    <w:rsid w:val="617FFF77"/>
    <w:rsid w:val="618368FC"/>
    <w:rsid w:val="6183FD8E"/>
    <w:rsid w:val="618B8DEE"/>
    <w:rsid w:val="618CD61B"/>
    <w:rsid w:val="618F600B"/>
    <w:rsid w:val="6191699E"/>
    <w:rsid w:val="61A011C3"/>
    <w:rsid w:val="61A089EF"/>
    <w:rsid w:val="61AA3CE6"/>
    <w:rsid w:val="61AA5F98"/>
    <w:rsid w:val="61AB6EE1"/>
    <w:rsid w:val="61B1CB8D"/>
    <w:rsid w:val="61B3C82C"/>
    <w:rsid w:val="61B75A45"/>
    <w:rsid w:val="61B7E161"/>
    <w:rsid w:val="61C248EA"/>
    <w:rsid w:val="61C5B73B"/>
    <w:rsid w:val="61C6B64E"/>
    <w:rsid w:val="61C79B27"/>
    <w:rsid w:val="61CB65B7"/>
    <w:rsid w:val="61CD09BB"/>
    <w:rsid w:val="61DAE510"/>
    <w:rsid w:val="61DD4D44"/>
    <w:rsid w:val="61DDB51D"/>
    <w:rsid w:val="61E35DCE"/>
    <w:rsid w:val="61E414E1"/>
    <w:rsid w:val="61E5FCB9"/>
    <w:rsid w:val="61E74FC1"/>
    <w:rsid w:val="61EAF261"/>
    <w:rsid w:val="61EB4CE5"/>
    <w:rsid w:val="61EF69B6"/>
    <w:rsid w:val="61F31243"/>
    <w:rsid w:val="61F64077"/>
    <w:rsid w:val="61F8FF66"/>
    <w:rsid w:val="61F9CFFA"/>
    <w:rsid w:val="61FC0D01"/>
    <w:rsid w:val="62026E15"/>
    <w:rsid w:val="6205B04B"/>
    <w:rsid w:val="62071045"/>
    <w:rsid w:val="62092635"/>
    <w:rsid w:val="620B9716"/>
    <w:rsid w:val="620CC74A"/>
    <w:rsid w:val="620F3238"/>
    <w:rsid w:val="620F61D6"/>
    <w:rsid w:val="6214214D"/>
    <w:rsid w:val="6216FD44"/>
    <w:rsid w:val="621D7770"/>
    <w:rsid w:val="6235AC67"/>
    <w:rsid w:val="6236224F"/>
    <w:rsid w:val="6236675E"/>
    <w:rsid w:val="623A43C7"/>
    <w:rsid w:val="623AC772"/>
    <w:rsid w:val="623B755B"/>
    <w:rsid w:val="623BDD6C"/>
    <w:rsid w:val="623D7EEB"/>
    <w:rsid w:val="62412A35"/>
    <w:rsid w:val="62453012"/>
    <w:rsid w:val="6248B6D3"/>
    <w:rsid w:val="624ED398"/>
    <w:rsid w:val="6250C200"/>
    <w:rsid w:val="6255CDC8"/>
    <w:rsid w:val="625EAAC9"/>
    <w:rsid w:val="6261ABC1"/>
    <w:rsid w:val="62623984"/>
    <w:rsid w:val="626650C8"/>
    <w:rsid w:val="6268170F"/>
    <w:rsid w:val="626C8DA4"/>
    <w:rsid w:val="626D13E1"/>
    <w:rsid w:val="626D9261"/>
    <w:rsid w:val="626F9D05"/>
    <w:rsid w:val="6275D8C7"/>
    <w:rsid w:val="62772935"/>
    <w:rsid w:val="62791B34"/>
    <w:rsid w:val="62861302"/>
    <w:rsid w:val="6286F675"/>
    <w:rsid w:val="628A1E8D"/>
    <w:rsid w:val="628BDFE1"/>
    <w:rsid w:val="628FB0E7"/>
    <w:rsid w:val="629266A2"/>
    <w:rsid w:val="629473CD"/>
    <w:rsid w:val="6294DA4F"/>
    <w:rsid w:val="62983650"/>
    <w:rsid w:val="629AE88D"/>
    <w:rsid w:val="629BF348"/>
    <w:rsid w:val="629E3C7F"/>
    <w:rsid w:val="62A051CF"/>
    <w:rsid w:val="62A2DB8E"/>
    <w:rsid w:val="62A359A3"/>
    <w:rsid w:val="62A4E37B"/>
    <w:rsid w:val="62A939E9"/>
    <w:rsid w:val="62ABDD0C"/>
    <w:rsid w:val="62AF3AA2"/>
    <w:rsid w:val="62B49889"/>
    <w:rsid w:val="62B79949"/>
    <w:rsid w:val="62BF18A4"/>
    <w:rsid w:val="62C0025F"/>
    <w:rsid w:val="62C45459"/>
    <w:rsid w:val="62C868BF"/>
    <w:rsid w:val="62CA7176"/>
    <w:rsid w:val="62D914CD"/>
    <w:rsid w:val="62DA301D"/>
    <w:rsid w:val="62DF409A"/>
    <w:rsid w:val="62DFA7C0"/>
    <w:rsid w:val="62E3A370"/>
    <w:rsid w:val="62E3C1B9"/>
    <w:rsid w:val="62E5F605"/>
    <w:rsid w:val="62EB22CE"/>
    <w:rsid w:val="62EB4F55"/>
    <w:rsid w:val="62EF474C"/>
    <w:rsid w:val="62F09AAC"/>
    <w:rsid w:val="62F1B075"/>
    <w:rsid w:val="62F2C65D"/>
    <w:rsid w:val="62F6817D"/>
    <w:rsid w:val="62F82EF2"/>
    <w:rsid w:val="62F8F28F"/>
    <w:rsid w:val="62FBDDCE"/>
    <w:rsid w:val="6301371E"/>
    <w:rsid w:val="630255F3"/>
    <w:rsid w:val="6303C8BE"/>
    <w:rsid w:val="63099BDA"/>
    <w:rsid w:val="6309BFA8"/>
    <w:rsid w:val="630ACF9F"/>
    <w:rsid w:val="630CD6C6"/>
    <w:rsid w:val="630F69D6"/>
    <w:rsid w:val="63109868"/>
    <w:rsid w:val="631154DA"/>
    <w:rsid w:val="6311E0F8"/>
    <w:rsid w:val="6313BB46"/>
    <w:rsid w:val="631521F5"/>
    <w:rsid w:val="63160431"/>
    <w:rsid w:val="63166086"/>
    <w:rsid w:val="63173155"/>
    <w:rsid w:val="6317A2F8"/>
    <w:rsid w:val="63180839"/>
    <w:rsid w:val="63230824"/>
    <w:rsid w:val="6323225F"/>
    <w:rsid w:val="632C254D"/>
    <w:rsid w:val="632DF701"/>
    <w:rsid w:val="632E4F90"/>
    <w:rsid w:val="6332A842"/>
    <w:rsid w:val="633496EA"/>
    <w:rsid w:val="6339BA7D"/>
    <w:rsid w:val="633DD769"/>
    <w:rsid w:val="63414B54"/>
    <w:rsid w:val="6345ACED"/>
    <w:rsid w:val="63535CDB"/>
    <w:rsid w:val="6356CDE0"/>
    <w:rsid w:val="6357DF95"/>
    <w:rsid w:val="635A5A0C"/>
    <w:rsid w:val="635D2F21"/>
    <w:rsid w:val="63636B88"/>
    <w:rsid w:val="6363B1AE"/>
    <w:rsid w:val="6366E347"/>
    <w:rsid w:val="636D84D8"/>
    <w:rsid w:val="637017FE"/>
    <w:rsid w:val="63773ECD"/>
    <w:rsid w:val="63776516"/>
    <w:rsid w:val="63783E62"/>
    <w:rsid w:val="6379C90C"/>
    <w:rsid w:val="637C52AE"/>
    <w:rsid w:val="637E62DE"/>
    <w:rsid w:val="638284F2"/>
    <w:rsid w:val="63848575"/>
    <w:rsid w:val="63854E6E"/>
    <w:rsid w:val="638F3656"/>
    <w:rsid w:val="638F7D1B"/>
    <w:rsid w:val="6390A5CD"/>
    <w:rsid w:val="639156EA"/>
    <w:rsid w:val="63916815"/>
    <w:rsid w:val="6391B113"/>
    <w:rsid w:val="6393D3FD"/>
    <w:rsid w:val="63962A5A"/>
    <w:rsid w:val="639D6320"/>
    <w:rsid w:val="639F5F29"/>
    <w:rsid w:val="63A143F3"/>
    <w:rsid w:val="63A82060"/>
    <w:rsid w:val="63A8BCEF"/>
    <w:rsid w:val="63AB43A0"/>
    <w:rsid w:val="63ACD2E6"/>
    <w:rsid w:val="63B2CDA5"/>
    <w:rsid w:val="63B634DD"/>
    <w:rsid w:val="63B857C6"/>
    <w:rsid w:val="63B85F60"/>
    <w:rsid w:val="63B899E8"/>
    <w:rsid w:val="63BA7158"/>
    <w:rsid w:val="63BCEDEA"/>
    <w:rsid w:val="63C3C74D"/>
    <w:rsid w:val="63C40E2E"/>
    <w:rsid w:val="63C96951"/>
    <w:rsid w:val="63CDAAFB"/>
    <w:rsid w:val="63CE2427"/>
    <w:rsid w:val="63D0BE3B"/>
    <w:rsid w:val="63D20704"/>
    <w:rsid w:val="63D22C9C"/>
    <w:rsid w:val="63D61144"/>
    <w:rsid w:val="63DD33A5"/>
    <w:rsid w:val="63DD618F"/>
    <w:rsid w:val="63DF24EC"/>
    <w:rsid w:val="63E0B33E"/>
    <w:rsid w:val="63E57B4D"/>
    <w:rsid w:val="63E83C7B"/>
    <w:rsid w:val="63E925EA"/>
    <w:rsid w:val="63ECCECF"/>
    <w:rsid w:val="63EF712B"/>
    <w:rsid w:val="63EFC34C"/>
    <w:rsid w:val="63F3FCA2"/>
    <w:rsid w:val="63F98A01"/>
    <w:rsid w:val="63FF03A1"/>
    <w:rsid w:val="63FF5EE4"/>
    <w:rsid w:val="64060259"/>
    <w:rsid w:val="64062011"/>
    <w:rsid w:val="6407611D"/>
    <w:rsid w:val="6409C6D1"/>
    <w:rsid w:val="640B6FB3"/>
    <w:rsid w:val="64145144"/>
    <w:rsid w:val="64179A9B"/>
    <w:rsid w:val="641E1245"/>
    <w:rsid w:val="641F2924"/>
    <w:rsid w:val="641FC89E"/>
    <w:rsid w:val="6424AC1F"/>
    <w:rsid w:val="6429C24F"/>
    <w:rsid w:val="6431B396"/>
    <w:rsid w:val="6434B39C"/>
    <w:rsid w:val="64372103"/>
    <w:rsid w:val="6437731C"/>
    <w:rsid w:val="643A0598"/>
    <w:rsid w:val="643A8E21"/>
    <w:rsid w:val="643B70F9"/>
    <w:rsid w:val="643F8683"/>
    <w:rsid w:val="6449A0EF"/>
    <w:rsid w:val="644A99FA"/>
    <w:rsid w:val="644AF8B7"/>
    <w:rsid w:val="644B14A6"/>
    <w:rsid w:val="6452BEB0"/>
    <w:rsid w:val="6454946B"/>
    <w:rsid w:val="6454F644"/>
    <w:rsid w:val="6455B90A"/>
    <w:rsid w:val="6456D7A9"/>
    <w:rsid w:val="645801B6"/>
    <w:rsid w:val="645A4698"/>
    <w:rsid w:val="64619911"/>
    <w:rsid w:val="6461E5F1"/>
    <w:rsid w:val="64657BEE"/>
    <w:rsid w:val="646FC9B2"/>
    <w:rsid w:val="6471E3E3"/>
    <w:rsid w:val="6471EFA0"/>
    <w:rsid w:val="64790917"/>
    <w:rsid w:val="647DED54"/>
    <w:rsid w:val="647EE2F7"/>
    <w:rsid w:val="64861FA9"/>
    <w:rsid w:val="64873EDF"/>
    <w:rsid w:val="6489F16C"/>
    <w:rsid w:val="648CC3BE"/>
    <w:rsid w:val="64901940"/>
    <w:rsid w:val="6495D9A7"/>
    <w:rsid w:val="64988F54"/>
    <w:rsid w:val="64A1FBA6"/>
    <w:rsid w:val="64A893D5"/>
    <w:rsid w:val="64AE0129"/>
    <w:rsid w:val="64AE60CF"/>
    <w:rsid w:val="64B04B46"/>
    <w:rsid w:val="64B21828"/>
    <w:rsid w:val="64B6594E"/>
    <w:rsid w:val="64B6DBBE"/>
    <w:rsid w:val="64B9AB19"/>
    <w:rsid w:val="64BA6AFC"/>
    <w:rsid w:val="64C1D415"/>
    <w:rsid w:val="64C76C2F"/>
    <w:rsid w:val="64CB05B9"/>
    <w:rsid w:val="64CC289C"/>
    <w:rsid w:val="64CC3AD4"/>
    <w:rsid w:val="64D018EA"/>
    <w:rsid w:val="64D4C47B"/>
    <w:rsid w:val="64D4ED37"/>
    <w:rsid w:val="64D92494"/>
    <w:rsid w:val="64DC999F"/>
    <w:rsid w:val="64DDB469"/>
    <w:rsid w:val="64DFA400"/>
    <w:rsid w:val="64E0C14F"/>
    <w:rsid w:val="64EA8AA3"/>
    <w:rsid w:val="64EDE8EE"/>
    <w:rsid w:val="64EDE9CB"/>
    <w:rsid w:val="64EF7731"/>
    <w:rsid w:val="64F0F84D"/>
    <w:rsid w:val="64F12222"/>
    <w:rsid w:val="64F6A467"/>
    <w:rsid w:val="64F756B1"/>
    <w:rsid w:val="64F772DC"/>
    <w:rsid w:val="64F9E9AC"/>
    <w:rsid w:val="64FC5A86"/>
    <w:rsid w:val="650167D4"/>
    <w:rsid w:val="6507BE41"/>
    <w:rsid w:val="6507FFD9"/>
    <w:rsid w:val="6509327B"/>
    <w:rsid w:val="6510AA0A"/>
    <w:rsid w:val="65120555"/>
    <w:rsid w:val="65125D8C"/>
    <w:rsid w:val="6512F914"/>
    <w:rsid w:val="6513EF1A"/>
    <w:rsid w:val="6515B09B"/>
    <w:rsid w:val="65162639"/>
    <w:rsid w:val="651659B1"/>
    <w:rsid w:val="6518760B"/>
    <w:rsid w:val="651930C8"/>
    <w:rsid w:val="651C2C64"/>
    <w:rsid w:val="651D51C3"/>
    <w:rsid w:val="651D5B46"/>
    <w:rsid w:val="651E0A6B"/>
    <w:rsid w:val="65243531"/>
    <w:rsid w:val="652440BE"/>
    <w:rsid w:val="65246E70"/>
    <w:rsid w:val="65270D60"/>
    <w:rsid w:val="653863B1"/>
    <w:rsid w:val="6542F9B1"/>
    <w:rsid w:val="654311FA"/>
    <w:rsid w:val="6546183C"/>
    <w:rsid w:val="654CE697"/>
    <w:rsid w:val="654CFA7E"/>
    <w:rsid w:val="65500774"/>
    <w:rsid w:val="65519D14"/>
    <w:rsid w:val="6551D958"/>
    <w:rsid w:val="6551D99B"/>
    <w:rsid w:val="655CED17"/>
    <w:rsid w:val="655E22CD"/>
    <w:rsid w:val="655E4FDE"/>
    <w:rsid w:val="655F93F1"/>
    <w:rsid w:val="65642B40"/>
    <w:rsid w:val="65668C74"/>
    <w:rsid w:val="6566B76D"/>
    <w:rsid w:val="656AB283"/>
    <w:rsid w:val="6573EAAF"/>
    <w:rsid w:val="65765539"/>
    <w:rsid w:val="65775523"/>
    <w:rsid w:val="6577A57F"/>
    <w:rsid w:val="65783241"/>
    <w:rsid w:val="657863FA"/>
    <w:rsid w:val="657AF73A"/>
    <w:rsid w:val="657B1443"/>
    <w:rsid w:val="657B1E28"/>
    <w:rsid w:val="657C3306"/>
    <w:rsid w:val="65800552"/>
    <w:rsid w:val="65889A5C"/>
    <w:rsid w:val="658AB831"/>
    <w:rsid w:val="658BC822"/>
    <w:rsid w:val="658C071B"/>
    <w:rsid w:val="658D6E8A"/>
    <w:rsid w:val="658DA4A3"/>
    <w:rsid w:val="65970B58"/>
    <w:rsid w:val="659789CE"/>
    <w:rsid w:val="6598234B"/>
    <w:rsid w:val="659A7190"/>
    <w:rsid w:val="659AFC3B"/>
    <w:rsid w:val="659CF9FB"/>
    <w:rsid w:val="659FD512"/>
    <w:rsid w:val="659FD626"/>
    <w:rsid w:val="65A37448"/>
    <w:rsid w:val="65A37502"/>
    <w:rsid w:val="65A4FDD4"/>
    <w:rsid w:val="65A55B78"/>
    <w:rsid w:val="65A69C12"/>
    <w:rsid w:val="65AF13D0"/>
    <w:rsid w:val="65B51976"/>
    <w:rsid w:val="65B5FF92"/>
    <w:rsid w:val="65B604D5"/>
    <w:rsid w:val="65BB900A"/>
    <w:rsid w:val="65BCB308"/>
    <w:rsid w:val="65BF81E9"/>
    <w:rsid w:val="65CAA117"/>
    <w:rsid w:val="65D049A1"/>
    <w:rsid w:val="65D95BDC"/>
    <w:rsid w:val="65DCA0DF"/>
    <w:rsid w:val="65DEB207"/>
    <w:rsid w:val="65DEDBFE"/>
    <w:rsid w:val="65E61DCD"/>
    <w:rsid w:val="65F77FF6"/>
    <w:rsid w:val="65FD8A47"/>
    <w:rsid w:val="65FDBED4"/>
    <w:rsid w:val="65FDFEF4"/>
    <w:rsid w:val="6601CD45"/>
    <w:rsid w:val="66033562"/>
    <w:rsid w:val="660DA91B"/>
    <w:rsid w:val="661D7164"/>
    <w:rsid w:val="66256F99"/>
    <w:rsid w:val="66286AFA"/>
    <w:rsid w:val="66287D16"/>
    <w:rsid w:val="662B85DA"/>
    <w:rsid w:val="662EF075"/>
    <w:rsid w:val="66338EFB"/>
    <w:rsid w:val="66345FB5"/>
    <w:rsid w:val="6634D521"/>
    <w:rsid w:val="6635733B"/>
    <w:rsid w:val="6636370D"/>
    <w:rsid w:val="663A2525"/>
    <w:rsid w:val="663A81E2"/>
    <w:rsid w:val="663C9BB4"/>
    <w:rsid w:val="663F1017"/>
    <w:rsid w:val="664175DF"/>
    <w:rsid w:val="6643A746"/>
    <w:rsid w:val="664FA443"/>
    <w:rsid w:val="664FBE80"/>
    <w:rsid w:val="66512CF8"/>
    <w:rsid w:val="665B2B86"/>
    <w:rsid w:val="665C4096"/>
    <w:rsid w:val="665F5CBE"/>
    <w:rsid w:val="666327B9"/>
    <w:rsid w:val="666349F4"/>
    <w:rsid w:val="6665A652"/>
    <w:rsid w:val="6665D508"/>
    <w:rsid w:val="66684B9E"/>
    <w:rsid w:val="66685B0C"/>
    <w:rsid w:val="666897EA"/>
    <w:rsid w:val="66691BB7"/>
    <w:rsid w:val="666A16D6"/>
    <w:rsid w:val="66705B4B"/>
    <w:rsid w:val="6674F4F5"/>
    <w:rsid w:val="66773D75"/>
    <w:rsid w:val="6677A05B"/>
    <w:rsid w:val="66797B28"/>
    <w:rsid w:val="66799FEC"/>
    <w:rsid w:val="667BF2B8"/>
    <w:rsid w:val="66836622"/>
    <w:rsid w:val="668C2B9E"/>
    <w:rsid w:val="668E0295"/>
    <w:rsid w:val="668FEF81"/>
    <w:rsid w:val="6690DFC1"/>
    <w:rsid w:val="66911F31"/>
    <w:rsid w:val="66977FA6"/>
    <w:rsid w:val="669C55F4"/>
    <w:rsid w:val="669D8A01"/>
    <w:rsid w:val="669E11A6"/>
    <w:rsid w:val="66A21292"/>
    <w:rsid w:val="66A6C7C7"/>
    <w:rsid w:val="66AC5515"/>
    <w:rsid w:val="66ACF994"/>
    <w:rsid w:val="66B32C15"/>
    <w:rsid w:val="66B5560B"/>
    <w:rsid w:val="66B8543F"/>
    <w:rsid w:val="66C3072C"/>
    <w:rsid w:val="66C4F97D"/>
    <w:rsid w:val="66C5CE01"/>
    <w:rsid w:val="66CB8287"/>
    <w:rsid w:val="66CF6546"/>
    <w:rsid w:val="66D03F95"/>
    <w:rsid w:val="66D1D9E2"/>
    <w:rsid w:val="66D2E54B"/>
    <w:rsid w:val="66DE689C"/>
    <w:rsid w:val="66DF2BD0"/>
    <w:rsid w:val="66E05C51"/>
    <w:rsid w:val="66E6E9A8"/>
    <w:rsid w:val="66E82765"/>
    <w:rsid w:val="66E8A4EB"/>
    <w:rsid w:val="66E90360"/>
    <w:rsid w:val="66EB8A24"/>
    <w:rsid w:val="66ECCE04"/>
    <w:rsid w:val="66EE2956"/>
    <w:rsid w:val="66F0A905"/>
    <w:rsid w:val="66F76667"/>
    <w:rsid w:val="66F862F8"/>
    <w:rsid w:val="66F9C739"/>
    <w:rsid w:val="66FB92A9"/>
    <w:rsid w:val="6702E208"/>
    <w:rsid w:val="6703C37F"/>
    <w:rsid w:val="670D6384"/>
    <w:rsid w:val="670DEBF7"/>
    <w:rsid w:val="670E415D"/>
    <w:rsid w:val="6711368C"/>
    <w:rsid w:val="6712A34A"/>
    <w:rsid w:val="671413B3"/>
    <w:rsid w:val="6714CBA3"/>
    <w:rsid w:val="67195C28"/>
    <w:rsid w:val="671AA1F0"/>
    <w:rsid w:val="671F9058"/>
    <w:rsid w:val="6725582A"/>
    <w:rsid w:val="672AE697"/>
    <w:rsid w:val="672C9688"/>
    <w:rsid w:val="672FBB99"/>
    <w:rsid w:val="67364B7E"/>
    <w:rsid w:val="673965F7"/>
    <w:rsid w:val="6741562C"/>
    <w:rsid w:val="6747D46A"/>
    <w:rsid w:val="674A5DA9"/>
    <w:rsid w:val="674B0B2E"/>
    <w:rsid w:val="674CA021"/>
    <w:rsid w:val="674DD95E"/>
    <w:rsid w:val="67503419"/>
    <w:rsid w:val="67542C0B"/>
    <w:rsid w:val="675662AE"/>
    <w:rsid w:val="675D2740"/>
    <w:rsid w:val="6762201E"/>
    <w:rsid w:val="6769BE5E"/>
    <w:rsid w:val="676AC2BF"/>
    <w:rsid w:val="67739D26"/>
    <w:rsid w:val="6774B1F6"/>
    <w:rsid w:val="6776D048"/>
    <w:rsid w:val="6777AC19"/>
    <w:rsid w:val="67796BA2"/>
    <w:rsid w:val="677B27E0"/>
    <w:rsid w:val="677C5DCA"/>
    <w:rsid w:val="678AF933"/>
    <w:rsid w:val="679847D5"/>
    <w:rsid w:val="679A1EA0"/>
    <w:rsid w:val="679B10A6"/>
    <w:rsid w:val="679C4710"/>
    <w:rsid w:val="67A01C64"/>
    <w:rsid w:val="67ABE7F5"/>
    <w:rsid w:val="67B0731B"/>
    <w:rsid w:val="67B14838"/>
    <w:rsid w:val="67B22843"/>
    <w:rsid w:val="67B437F7"/>
    <w:rsid w:val="67B4FD9B"/>
    <w:rsid w:val="67BAAFC4"/>
    <w:rsid w:val="67C133B8"/>
    <w:rsid w:val="67C2EAE6"/>
    <w:rsid w:val="67C368C7"/>
    <w:rsid w:val="67C5C84F"/>
    <w:rsid w:val="67C7276D"/>
    <w:rsid w:val="67CAE16D"/>
    <w:rsid w:val="67CE4FCD"/>
    <w:rsid w:val="67CFFED4"/>
    <w:rsid w:val="67D411D5"/>
    <w:rsid w:val="67D4998B"/>
    <w:rsid w:val="67D51431"/>
    <w:rsid w:val="67D52F8A"/>
    <w:rsid w:val="67D7EAB2"/>
    <w:rsid w:val="67E180BB"/>
    <w:rsid w:val="67E4D8AB"/>
    <w:rsid w:val="67E71048"/>
    <w:rsid w:val="67E76FB0"/>
    <w:rsid w:val="67EE994E"/>
    <w:rsid w:val="67F09C66"/>
    <w:rsid w:val="67F2F27C"/>
    <w:rsid w:val="67F56DA5"/>
    <w:rsid w:val="67F82924"/>
    <w:rsid w:val="67FA41F1"/>
    <w:rsid w:val="6803822C"/>
    <w:rsid w:val="6803A590"/>
    <w:rsid w:val="6809C81D"/>
    <w:rsid w:val="680A151A"/>
    <w:rsid w:val="680F45FC"/>
    <w:rsid w:val="681294B8"/>
    <w:rsid w:val="681400BC"/>
    <w:rsid w:val="681680D9"/>
    <w:rsid w:val="68180411"/>
    <w:rsid w:val="681E1F92"/>
    <w:rsid w:val="68207F59"/>
    <w:rsid w:val="68224A00"/>
    <w:rsid w:val="6822BA11"/>
    <w:rsid w:val="68237E92"/>
    <w:rsid w:val="68274C54"/>
    <w:rsid w:val="68295C2C"/>
    <w:rsid w:val="682DC100"/>
    <w:rsid w:val="6833A947"/>
    <w:rsid w:val="6838AE4A"/>
    <w:rsid w:val="683AFF9E"/>
    <w:rsid w:val="683BA6F8"/>
    <w:rsid w:val="683BDBA1"/>
    <w:rsid w:val="683D5ECE"/>
    <w:rsid w:val="683F95DC"/>
    <w:rsid w:val="6841EF58"/>
    <w:rsid w:val="684511F6"/>
    <w:rsid w:val="6848D253"/>
    <w:rsid w:val="6848FF67"/>
    <w:rsid w:val="684993E1"/>
    <w:rsid w:val="684A7F36"/>
    <w:rsid w:val="684E6511"/>
    <w:rsid w:val="6850CEE8"/>
    <w:rsid w:val="68532199"/>
    <w:rsid w:val="685EF0DF"/>
    <w:rsid w:val="685F15B7"/>
    <w:rsid w:val="68602354"/>
    <w:rsid w:val="68602643"/>
    <w:rsid w:val="6861223E"/>
    <w:rsid w:val="6866A4B0"/>
    <w:rsid w:val="686740C6"/>
    <w:rsid w:val="686A326E"/>
    <w:rsid w:val="686B8F70"/>
    <w:rsid w:val="686EBBDD"/>
    <w:rsid w:val="68729B07"/>
    <w:rsid w:val="68736BC1"/>
    <w:rsid w:val="6873C213"/>
    <w:rsid w:val="687540D1"/>
    <w:rsid w:val="687C8B53"/>
    <w:rsid w:val="687FA14A"/>
    <w:rsid w:val="687FF820"/>
    <w:rsid w:val="6884D3C1"/>
    <w:rsid w:val="68861D73"/>
    <w:rsid w:val="6886D1AF"/>
    <w:rsid w:val="688B2FDB"/>
    <w:rsid w:val="688D89D7"/>
    <w:rsid w:val="6891F61B"/>
    <w:rsid w:val="6895979A"/>
    <w:rsid w:val="689DA5B4"/>
    <w:rsid w:val="689F0615"/>
    <w:rsid w:val="68A3E709"/>
    <w:rsid w:val="68A4C347"/>
    <w:rsid w:val="68A77B47"/>
    <w:rsid w:val="68A94235"/>
    <w:rsid w:val="68AADCC3"/>
    <w:rsid w:val="68ABDD68"/>
    <w:rsid w:val="68AC7535"/>
    <w:rsid w:val="68C02B12"/>
    <w:rsid w:val="68C2EAFD"/>
    <w:rsid w:val="68C3B1FA"/>
    <w:rsid w:val="68C68861"/>
    <w:rsid w:val="68C6C346"/>
    <w:rsid w:val="68C72040"/>
    <w:rsid w:val="68C7FFE1"/>
    <w:rsid w:val="68C9EE1B"/>
    <w:rsid w:val="68CF9ED2"/>
    <w:rsid w:val="68CFB287"/>
    <w:rsid w:val="68D301FF"/>
    <w:rsid w:val="68D7306A"/>
    <w:rsid w:val="68E0F6A0"/>
    <w:rsid w:val="68E18085"/>
    <w:rsid w:val="68E4E7F2"/>
    <w:rsid w:val="68EA04BF"/>
    <w:rsid w:val="68EADA10"/>
    <w:rsid w:val="68F1F750"/>
    <w:rsid w:val="68F58877"/>
    <w:rsid w:val="68FC6A88"/>
    <w:rsid w:val="6900CDD8"/>
    <w:rsid w:val="69044F40"/>
    <w:rsid w:val="6905871B"/>
    <w:rsid w:val="6907F254"/>
    <w:rsid w:val="690BCCF7"/>
    <w:rsid w:val="690BF0FE"/>
    <w:rsid w:val="690D5BA9"/>
    <w:rsid w:val="6912D043"/>
    <w:rsid w:val="69135F63"/>
    <w:rsid w:val="69138283"/>
    <w:rsid w:val="6917CB9A"/>
    <w:rsid w:val="6919EFA0"/>
    <w:rsid w:val="691BD0EC"/>
    <w:rsid w:val="691DD842"/>
    <w:rsid w:val="6923DC42"/>
    <w:rsid w:val="6925E333"/>
    <w:rsid w:val="6928DFFB"/>
    <w:rsid w:val="692D507C"/>
    <w:rsid w:val="692E0726"/>
    <w:rsid w:val="692E2575"/>
    <w:rsid w:val="692E4EFA"/>
    <w:rsid w:val="69309429"/>
    <w:rsid w:val="69378A27"/>
    <w:rsid w:val="69390568"/>
    <w:rsid w:val="693DB2B9"/>
    <w:rsid w:val="6941762F"/>
    <w:rsid w:val="694CF95A"/>
    <w:rsid w:val="6954BCBC"/>
    <w:rsid w:val="6955EFD7"/>
    <w:rsid w:val="6957914B"/>
    <w:rsid w:val="695C43BF"/>
    <w:rsid w:val="695D7C21"/>
    <w:rsid w:val="6965277D"/>
    <w:rsid w:val="6966BDC7"/>
    <w:rsid w:val="69681EAD"/>
    <w:rsid w:val="6968EC57"/>
    <w:rsid w:val="6969BD74"/>
    <w:rsid w:val="696D6BD7"/>
    <w:rsid w:val="6972D4ED"/>
    <w:rsid w:val="69772642"/>
    <w:rsid w:val="69777AE6"/>
    <w:rsid w:val="69779AD6"/>
    <w:rsid w:val="6978969E"/>
    <w:rsid w:val="6979B2E0"/>
    <w:rsid w:val="697B5678"/>
    <w:rsid w:val="697F5A68"/>
    <w:rsid w:val="69824276"/>
    <w:rsid w:val="69834F6A"/>
    <w:rsid w:val="69835326"/>
    <w:rsid w:val="69864EFC"/>
    <w:rsid w:val="6988FA30"/>
    <w:rsid w:val="698D5AA9"/>
    <w:rsid w:val="698DFF6D"/>
    <w:rsid w:val="698F4491"/>
    <w:rsid w:val="69919018"/>
    <w:rsid w:val="6992E922"/>
    <w:rsid w:val="6993ED9E"/>
    <w:rsid w:val="69958F5E"/>
    <w:rsid w:val="69976E1B"/>
    <w:rsid w:val="699BA15E"/>
    <w:rsid w:val="699BF788"/>
    <w:rsid w:val="699C08FF"/>
    <w:rsid w:val="699E3090"/>
    <w:rsid w:val="699F417B"/>
    <w:rsid w:val="69A18F56"/>
    <w:rsid w:val="69AC95B7"/>
    <w:rsid w:val="69AD77D5"/>
    <w:rsid w:val="69B29CD4"/>
    <w:rsid w:val="69B2D828"/>
    <w:rsid w:val="69BD6DE4"/>
    <w:rsid w:val="69BEF742"/>
    <w:rsid w:val="69C1A131"/>
    <w:rsid w:val="69C54080"/>
    <w:rsid w:val="69C56D49"/>
    <w:rsid w:val="69C5D7D4"/>
    <w:rsid w:val="69C866CC"/>
    <w:rsid w:val="69C8B03C"/>
    <w:rsid w:val="69CA6874"/>
    <w:rsid w:val="69D292B0"/>
    <w:rsid w:val="69D77543"/>
    <w:rsid w:val="69DC7829"/>
    <w:rsid w:val="69DE6889"/>
    <w:rsid w:val="69DEC5FB"/>
    <w:rsid w:val="69DEE7A9"/>
    <w:rsid w:val="69DF3D4C"/>
    <w:rsid w:val="69E0B483"/>
    <w:rsid w:val="69E3B00B"/>
    <w:rsid w:val="69E45005"/>
    <w:rsid w:val="69ECB631"/>
    <w:rsid w:val="69EDAC36"/>
    <w:rsid w:val="69F02D93"/>
    <w:rsid w:val="69F0353C"/>
    <w:rsid w:val="69F0D14A"/>
    <w:rsid w:val="69F7E941"/>
    <w:rsid w:val="69F90F0D"/>
    <w:rsid w:val="69FA2F12"/>
    <w:rsid w:val="69FDED77"/>
    <w:rsid w:val="69FF528F"/>
    <w:rsid w:val="69FF9A9D"/>
    <w:rsid w:val="6A00EACF"/>
    <w:rsid w:val="6A01AF96"/>
    <w:rsid w:val="6A06B582"/>
    <w:rsid w:val="6A06F610"/>
    <w:rsid w:val="6A081797"/>
    <w:rsid w:val="6A097903"/>
    <w:rsid w:val="6A0DF049"/>
    <w:rsid w:val="6A0EAB45"/>
    <w:rsid w:val="6A0F9B23"/>
    <w:rsid w:val="6A12433A"/>
    <w:rsid w:val="6A162D29"/>
    <w:rsid w:val="6A173DA6"/>
    <w:rsid w:val="6A1757F2"/>
    <w:rsid w:val="6A193966"/>
    <w:rsid w:val="6A1CDA15"/>
    <w:rsid w:val="6A25579B"/>
    <w:rsid w:val="6A2BF133"/>
    <w:rsid w:val="6A2C2C47"/>
    <w:rsid w:val="6A300E09"/>
    <w:rsid w:val="6A3067BE"/>
    <w:rsid w:val="6A312A52"/>
    <w:rsid w:val="6A31F2C6"/>
    <w:rsid w:val="6A32F636"/>
    <w:rsid w:val="6A379606"/>
    <w:rsid w:val="6A39FD07"/>
    <w:rsid w:val="6A3E7FF2"/>
    <w:rsid w:val="6A3EDDD4"/>
    <w:rsid w:val="6A417C13"/>
    <w:rsid w:val="6A4425DB"/>
    <w:rsid w:val="6A46CFAE"/>
    <w:rsid w:val="6A4800A5"/>
    <w:rsid w:val="6A488962"/>
    <w:rsid w:val="6A48B27C"/>
    <w:rsid w:val="6A4C9C34"/>
    <w:rsid w:val="6A5201A4"/>
    <w:rsid w:val="6A53CBC0"/>
    <w:rsid w:val="6A559B38"/>
    <w:rsid w:val="6A57DD43"/>
    <w:rsid w:val="6A5C2E34"/>
    <w:rsid w:val="6A5CB0A6"/>
    <w:rsid w:val="6A64FC94"/>
    <w:rsid w:val="6A660512"/>
    <w:rsid w:val="6A69B91E"/>
    <w:rsid w:val="6A6E311C"/>
    <w:rsid w:val="6A70D5B6"/>
    <w:rsid w:val="6A711A46"/>
    <w:rsid w:val="6A741BC7"/>
    <w:rsid w:val="6A76570A"/>
    <w:rsid w:val="6A78AA66"/>
    <w:rsid w:val="6A79F2A0"/>
    <w:rsid w:val="6A7B6CED"/>
    <w:rsid w:val="6A7C5EA5"/>
    <w:rsid w:val="6A7D1448"/>
    <w:rsid w:val="6A7D2A5A"/>
    <w:rsid w:val="6A7F1B1B"/>
    <w:rsid w:val="6A819A6F"/>
    <w:rsid w:val="6A84234E"/>
    <w:rsid w:val="6A84399D"/>
    <w:rsid w:val="6A8783DF"/>
    <w:rsid w:val="6A8B08F7"/>
    <w:rsid w:val="6A8DAE64"/>
    <w:rsid w:val="6A905B69"/>
    <w:rsid w:val="6A930454"/>
    <w:rsid w:val="6A984C68"/>
    <w:rsid w:val="6A9A29D9"/>
    <w:rsid w:val="6A9D14FB"/>
    <w:rsid w:val="6A9E1DD7"/>
    <w:rsid w:val="6AA1173C"/>
    <w:rsid w:val="6AA33ADD"/>
    <w:rsid w:val="6AA93CBB"/>
    <w:rsid w:val="6AABE1CF"/>
    <w:rsid w:val="6AB2E93D"/>
    <w:rsid w:val="6AB3DE4D"/>
    <w:rsid w:val="6ABE923B"/>
    <w:rsid w:val="6AC81586"/>
    <w:rsid w:val="6AC9356F"/>
    <w:rsid w:val="6ACCBDC9"/>
    <w:rsid w:val="6ACD5A3C"/>
    <w:rsid w:val="6ACEDD20"/>
    <w:rsid w:val="6ACF4CD1"/>
    <w:rsid w:val="6AD24AC7"/>
    <w:rsid w:val="6AD25899"/>
    <w:rsid w:val="6AD2795C"/>
    <w:rsid w:val="6AD2A8C1"/>
    <w:rsid w:val="6AD2BDA2"/>
    <w:rsid w:val="6AD76806"/>
    <w:rsid w:val="6ADC014B"/>
    <w:rsid w:val="6AE2E05D"/>
    <w:rsid w:val="6AE4A0B4"/>
    <w:rsid w:val="6AE81D20"/>
    <w:rsid w:val="6AE9D394"/>
    <w:rsid w:val="6AEABBB1"/>
    <w:rsid w:val="6AEB7AB9"/>
    <w:rsid w:val="6AEFDA3A"/>
    <w:rsid w:val="6AEFEEAB"/>
    <w:rsid w:val="6AF1B5C2"/>
    <w:rsid w:val="6AF4F733"/>
    <w:rsid w:val="6AF55CEE"/>
    <w:rsid w:val="6AF8B42D"/>
    <w:rsid w:val="6AFE717E"/>
    <w:rsid w:val="6B0BA623"/>
    <w:rsid w:val="6B0D1635"/>
    <w:rsid w:val="6B0D1A15"/>
    <w:rsid w:val="6B0EDC21"/>
    <w:rsid w:val="6B1899A1"/>
    <w:rsid w:val="6B19AAB2"/>
    <w:rsid w:val="6B1A439F"/>
    <w:rsid w:val="6B21754E"/>
    <w:rsid w:val="6B219EF5"/>
    <w:rsid w:val="6B244080"/>
    <w:rsid w:val="6B28C92B"/>
    <w:rsid w:val="6B329652"/>
    <w:rsid w:val="6B36C496"/>
    <w:rsid w:val="6B37AD47"/>
    <w:rsid w:val="6B389F03"/>
    <w:rsid w:val="6B39BBD4"/>
    <w:rsid w:val="6B3D5A57"/>
    <w:rsid w:val="6B42902E"/>
    <w:rsid w:val="6B43C720"/>
    <w:rsid w:val="6B46C8AB"/>
    <w:rsid w:val="6B48F9F4"/>
    <w:rsid w:val="6B4940B8"/>
    <w:rsid w:val="6B49A8F9"/>
    <w:rsid w:val="6B4A9F85"/>
    <w:rsid w:val="6B4BD0CA"/>
    <w:rsid w:val="6B5648CF"/>
    <w:rsid w:val="6B60DD8C"/>
    <w:rsid w:val="6B615698"/>
    <w:rsid w:val="6B61910D"/>
    <w:rsid w:val="6B61A3D9"/>
    <w:rsid w:val="6B61F0DC"/>
    <w:rsid w:val="6B634D98"/>
    <w:rsid w:val="6B677175"/>
    <w:rsid w:val="6B74A52E"/>
    <w:rsid w:val="6B75EBC2"/>
    <w:rsid w:val="6B779336"/>
    <w:rsid w:val="6B77DA79"/>
    <w:rsid w:val="6B78B4BE"/>
    <w:rsid w:val="6B7D5379"/>
    <w:rsid w:val="6B801105"/>
    <w:rsid w:val="6B85A8F2"/>
    <w:rsid w:val="6B86A972"/>
    <w:rsid w:val="6B8B2B78"/>
    <w:rsid w:val="6B8BE1AE"/>
    <w:rsid w:val="6B8F6F48"/>
    <w:rsid w:val="6B8FA34B"/>
    <w:rsid w:val="6B906654"/>
    <w:rsid w:val="6B949D37"/>
    <w:rsid w:val="6B991C24"/>
    <w:rsid w:val="6B99F935"/>
    <w:rsid w:val="6B9A6BD3"/>
    <w:rsid w:val="6B9BEC7E"/>
    <w:rsid w:val="6BAA4AB7"/>
    <w:rsid w:val="6BB40B9F"/>
    <w:rsid w:val="6BB46CD8"/>
    <w:rsid w:val="6BB769AF"/>
    <w:rsid w:val="6BB8FCEF"/>
    <w:rsid w:val="6BC1681A"/>
    <w:rsid w:val="6BC2236D"/>
    <w:rsid w:val="6BC41349"/>
    <w:rsid w:val="6BC44BBE"/>
    <w:rsid w:val="6BCB0573"/>
    <w:rsid w:val="6BCC2C90"/>
    <w:rsid w:val="6BCD0CF3"/>
    <w:rsid w:val="6BD00055"/>
    <w:rsid w:val="6BD21112"/>
    <w:rsid w:val="6BD69FE1"/>
    <w:rsid w:val="6BE4428D"/>
    <w:rsid w:val="6BEA802F"/>
    <w:rsid w:val="6BEB8CBA"/>
    <w:rsid w:val="6BED82ED"/>
    <w:rsid w:val="6BF7D6FC"/>
    <w:rsid w:val="6C005112"/>
    <w:rsid w:val="6C03F80B"/>
    <w:rsid w:val="6C04C2F9"/>
    <w:rsid w:val="6C0508D3"/>
    <w:rsid w:val="6C09A18D"/>
    <w:rsid w:val="6C116EB5"/>
    <w:rsid w:val="6C146432"/>
    <w:rsid w:val="6C16D88A"/>
    <w:rsid w:val="6C1E6EE2"/>
    <w:rsid w:val="6C1EBF17"/>
    <w:rsid w:val="6C1F5E0E"/>
    <w:rsid w:val="6C205053"/>
    <w:rsid w:val="6C21B854"/>
    <w:rsid w:val="6C220C8E"/>
    <w:rsid w:val="6C27BBC6"/>
    <w:rsid w:val="6C2C274A"/>
    <w:rsid w:val="6C3035B9"/>
    <w:rsid w:val="6C3065AB"/>
    <w:rsid w:val="6C314E83"/>
    <w:rsid w:val="6C35390A"/>
    <w:rsid w:val="6C3B0E3F"/>
    <w:rsid w:val="6C3DB192"/>
    <w:rsid w:val="6C3FD425"/>
    <w:rsid w:val="6C4455F9"/>
    <w:rsid w:val="6C464339"/>
    <w:rsid w:val="6C469113"/>
    <w:rsid w:val="6C4820B5"/>
    <w:rsid w:val="6C49CF0C"/>
    <w:rsid w:val="6C4ABD35"/>
    <w:rsid w:val="6C4BCA53"/>
    <w:rsid w:val="6C4ECFF3"/>
    <w:rsid w:val="6C50A656"/>
    <w:rsid w:val="6C528858"/>
    <w:rsid w:val="6C53406F"/>
    <w:rsid w:val="6C5414DA"/>
    <w:rsid w:val="6C559DFD"/>
    <w:rsid w:val="6C58C2F4"/>
    <w:rsid w:val="6C5C3FA6"/>
    <w:rsid w:val="6C5D82E0"/>
    <w:rsid w:val="6C5EA598"/>
    <w:rsid w:val="6C622F98"/>
    <w:rsid w:val="6C663301"/>
    <w:rsid w:val="6C6820EE"/>
    <w:rsid w:val="6C690E20"/>
    <w:rsid w:val="6C6941DF"/>
    <w:rsid w:val="6C6B3CC9"/>
    <w:rsid w:val="6C6D0A6C"/>
    <w:rsid w:val="6C6FC5A5"/>
    <w:rsid w:val="6C725928"/>
    <w:rsid w:val="6C79B430"/>
    <w:rsid w:val="6C7CF5A7"/>
    <w:rsid w:val="6C7D1D1F"/>
    <w:rsid w:val="6C889A50"/>
    <w:rsid w:val="6C89C384"/>
    <w:rsid w:val="6C8CD4F5"/>
    <w:rsid w:val="6C919025"/>
    <w:rsid w:val="6C929EDD"/>
    <w:rsid w:val="6C93C6DF"/>
    <w:rsid w:val="6C95346F"/>
    <w:rsid w:val="6C9661CF"/>
    <w:rsid w:val="6C97DC94"/>
    <w:rsid w:val="6C9A439E"/>
    <w:rsid w:val="6C9AC946"/>
    <w:rsid w:val="6C9FFAFC"/>
    <w:rsid w:val="6CA1BF66"/>
    <w:rsid w:val="6CA44C49"/>
    <w:rsid w:val="6CA49A26"/>
    <w:rsid w:val="6CA595E0"/>
    <w:rsid w:val="6CAA7908"/>
    <w:rsid w:val="6CAB5BD5"/>
    <w:rsid w:val="6CAC5294"/>
    <w:rsid w:val="6CAF6D2C"/>
    <w:rsid w:val="6CBCCA5E"/>
    <w:rsid w:val="6CC00AF0"/>
    <w:rsid w:val="6CC08441"/>
    <w:rsid w:val="6CC8A8CB"/>
    <w:rsid w:val="6CCF6F03"/>
    <w:rsid w:val="6CCFBB7C"/>
    <w:rsid w:val="6CD255C2"/>
    <w:rsid w:val="6CD5747A"/>
    <w:rsid w:val="6CD8364C"/>
    <w:rsid w:val="6CD9665B"/>
    <w:rsid w:val="6CE30885"/>
    <w:rsid w:val="6CE4A661"/>
    <w:rsid w:val="6CE78178"/>
    <w:rsid w:val="6CE8C867"/>
    <w:rsid w:val="6CE96B2E"/>
    <w:rsid w:val="6CF19471"/>
    <w:rsid w:val="6CF810BF"/>
    <w:rsid w:val="6CFA2668"/>
    <w:rsid w:val="6CFA61B1"/>
    <w:rsid w:val="6CFB1197"/>
    <w:rsid w:val="6CFB64FD"/>
    <w:rsid w:val="6CFC302F"/>
    <w:rsid w:val="6CFF6541"/>
    <w:rsid w:val="6D03E391"/>
    <w:rsid w:val="6D0BDA1D"/>
    <w:rsid w:val="6D0E5B2B"/>
    <w:rsid w:val="6D0FF8F2"/>
    <w:rsid w:val="6D10E6D1"/>
    <w:rsid w:val="6D11A48C"/>
    <w:rsid w:val="6D14A231"/>
    <w:rsid w:val="6D16CE31"/>
    <w:rsid w:val="6D183F6E"/>
    <w:rsid w:val="6D1E1F4C"/>
    <w:rsid w:val="6D1E8CF7"/>
    <w:rsid w:val="6D1F65E5"/>
    <w:rsid w:val="6D20138A"/>
    <w:rsid w:val="6D25B7F0"/>
    <w:rsid w:val="6D26250A"/>
    <w:rsid w:val="6D2AEBF8"/>
    <w:rsid w:val="6D2D4ED8"/>
    <w:rsid w:val="6D2E0177"/>
    <w:rsid w:val="6D34AAEA"/>
    <w:rsid w:val="6D3E0EC8"/>
    <w:rsid w:val="6D3E73B9"/>
    <w:rsid w:val="6D407F96"/>
    <w:rsid w:val="6D43D1BE"/>
    <w:rsid w:val="6D48A32A"/>
    <w:rsid w:val="6D4E256E"/>
    <w:rsid w:val="6D4E8AFA"/>
    <w:rsid w:val="6D4F4FB9"/>
    <w:rsid w:val="6D53796D"/>
    <w:rsid w:val="6D54FFD5"/>
    <w:rsid w:val="6D563CAD"/>
    <w:rsid w:val="6D5D0686"/>
    <w:rsid w:val="6D631550"/>
    <w:rsid w:val="6D6B2A92"/>
    <w:rsid w:val="6D6F7548"/>
    <w:rsid w:val="6D724913"/>
    <w:rsid w:val="6D72EE87"/>
    <w:rsid w:val="6D7535BA"/>
    <w:rsid w:val="6D7A4CF9"/>
    <w:rsid w:val="6D7C0776"/>
    <w:rsid w:val="6D7FE6DD"/>
    <w:rsid w:val="6D83C224"/>
    <w:rsid w:val="6D84825E"/>
    <w:rsid w:val="6D8B952A"/>
    <w:rsid w:val="6D8D14DD"/>
    <w:rsid w:val="6D93F660"/>
    <w:rsid w:val="6D9A1EF1"/>
    <w:rsid w:val="6D9A9EC0"/>
    <w:rsid w:val="6D9D045B"/>
    <w:rsid w:val="6D9D5BCE"/>
    <w:rsid w:val="6D9D9113"/>
    <w:rsid w:val="6DA06FA0"/>
    <w:rsid w:val="6DA2AF8C"/>
    <w:rsid w:val="6DA47B5E"/>
    <w:rsid w:val="6DA951B6"/>
    <w:rsid w:val="6DABE05D"/>
    <w:rsid w:val="6DB134F5"/>
    <w:rsid w:val="6DB4C9EE"/>
    <w:rsid w:val="6DB6208D"/>
    <w:rsid w:val="6DB9EAE1"/>
    <w:rsid w:val="6DBA45A4"/>
    <w:rsid w:val="6DBD4F0E"/>
    <w:rsid w:val="6DBDB643"/>
    <w:rsid w:val="6DBE10F4"/>
    <w:rsid w:val="6DBE3A90"/>
    <w:rsid w:val="6DC7785D"/>
    <w:rsid w:val="6DC797D6"/>
    <w:rsid w:val="6DC94F01"/>
    <w:rsid w:val="6DC9B49B"/>
    <w:rsid w:val="6DC9FC9C"/>
    <w:rsid w:val="6DCF504F"/>
    <w:rsid w:val="6DD9C65E"/>
    <w:rsid w:val="6DDABD78"/>
    <w:rsid w:val="6DDAF67D"/>
    <w:rsid w:val="6DDBD385"/>
    <w:rsid w:val="6DDD3295"/>
    <w:rsid w:val="6DDF590E"/>
    <w:rsid w:val="6DE050B8"/>
    <w:rsid w:val="6DE0DB4F"/>
    <w:rsid w:val="6DE9E428"/>
    <w:rsid w:val="6DEC1210"/>
    <w:rsid w:val="6DF1070A"/>
    <w:rsid w:val="6DF35AF5"/>
    <w:rsid w:val="6DF50A69"/>
    <w:rsid w:val="6DF6F4F8"/>
    <w:rsid w:val="6DF85343"/>
    <w:rsid w:val="6DF8A535"/>
    <w:rsid w:val="6DFA4BB1"/>
    <w:rsid w:val="6DFC1EA4"/>
    <w:rsid w:val="6DFF5509"/>
    <w:rsid w:val="6E018629"/>
    <w:rsid w:val="6E027D5E"/>
    <w:rsid w:val="6E02ECA0"/>
    <w:rsid w:val="6E02F76E"/>
    <w:rsid w:val="6E063D6B"/>
    <w:rsid w:val="6E09EEB9"/>
    <w:rsid w:val="6E0CFDCE"/>
    <w:rsid w:val="6E11110B"/>
    <w:rsid w:val="6E112EAE"/>
    <w:rsid w:val="6E11E3EB"/>
    <w:rsid w:val="6E1413C7"/>
    <w:rsid w:val="6E146BB4"/>
    <w:rsid w:val="6E18396B"/>
    <w:rsid w:val="6E18597D"/>
    <w:rsid w:val="6E18B575"/>
    <w:rsid w:val="6E19295C"/>
    <w:rsid w:val="6E1AC5BC"/>
    <w:rsid w:val="6E1D791F"/>
    <w:rsid w:val="6E1FFA72"/>
    <w:rsid w:val="6E23490D"/>
    <w:rsid w:val="6E261BF7"/>
    <w:rsid w:val="6E3699A7"/>
    <w:rsid w:val="6E376B08"/>
    <w:rsid w:val="6E39E321"/>
    <w:rsid w:val="6E3A9EF4"/>
    <w:rsid w:val="6E3F8C6B"/>
    <w:rsid w:val="6E4A5632"/>
    <w:rsid w:val="6E4C3431"/>
    <w:rsid w:val="6E4EF5C2"/>
    <w:rsid w:val="6E4F9E95"/>
    <w:rsid w:val="6E556877"/>
    <w:rsid w:val="6E58B9BC"/>
    <w:rsid w:val="6E5E61EE"/>
    <w:rsid w:val="6E647524"/>
    <w:rsid w:val="6E64D9CA"/>
    <w:rsid w:val="6E693625"/>
    <w:rsid w:val="6E699AE3"/>
    <w:rsid w:val="6E6CAF16"/>
    <w:rsid w:val="6E6F595F"/>
    <w:rsid w:val="6E709B3F"/>
    <w:rsid w:val="6E7254B7"/>
    <w:rsid w:val="6E74D11C"/>
    <w:rsid w:val="6E7999A4"/>
    <w:rsid w:val="6E7B37F2"/>
    <w:rsid w:val="6E7C8396"/>
    <w:rsid w:val="6E8006DA"/>
    <w:rsid w:val="6E84425B"/>
    <w:rsid w:val="6E864C87"/>
    <w:rsid w:val="6E867208"/>
    <w:rsid w:val="6E8D1812"/>
    <w:rsid w:val="6E90EF80"/>
    <w:rsid w:val="6E91296B"/>
    <w:rsid w:val="6E9B94B0"/>
    <w:rsid w:val="6E9D1E3D"/>
    <w:rsid w:val="6EA2CDA3"/>
    <w:rsid w:val="6EA3D4C9"/>
    <w:rsid w:val="6EA6D48F"/>
    <w:rsid w:val="6EB05926"/>
    <w:rsid w:val="6EB5066E"/>
    <w:rsid w:val="6EB6B417"/>
    <w:rsid w:val="6EB6C63B"/>
    <w:rsid w:val="6EC49EAE"/>
    <w:rsid w:val="6ECC3D0E"/>
    <w:rsid w:val="6ECCE484"/>
    <w:rsid w:val="6ED063C2"/>
    <w:rsid w:val="6ED1B361"/>
    <w:rsid w:val="6ED39BCA"/>
    <w:rsid w:val="6ED44F77"/>
    <w:rsid w:val="6ED47533"/>
    <w:rsid w:val="6ED80B26"/>
    <w:rsid w:val="6EDA2FC1"/>
    <w:rsid w:val="6EDF32E6"/>
    <w:rsid w:val="6EE8AAFB"/>
    <w:rsid w:val="6EEC0131"/>
    <w:rsid w:val="6EEC12F4"/>
    <w:rsid w:val="6EED46D3"/>
    <w:rsid w:val="6EF1D884"/>
    <w:rsid w:val="6EF27123"/>
    <w:rsid w:val="6EF3C0C1"/>
    <w:rsid w:val="6EF541C6"/>
    <w:rsid w:val="6EF59874"/>
    <w:rsid w:val="6EF929D3"/>
    <w:rsid w:val="6EF9529E"/>
    <w:rsid w:val="6EFA9326"/>
    <w:rsid w:val="6EFD3A20"/>
    <w:rsid w:val="6EFF0E6F"/>
    <w:rsid w:val="6F03C77A"/>
    <w:rsid w:val="6F072E23"/>
    <w:rsid w:val="6F13053E"/>
    <w:rsid w:val="6F15A8FF"/>
    <w:rsid w:val="6F16A068"/>
    <w:rsid w:val="6F17CF89"/>
    <w:rsid w:val="6F268597"/>
    <w:rsid w:val="6F2879FE"/>
    <w:rsid w:val="6F29519E"/>
    <w:rsid w:val="6F29BDDB"/>
    <w:rsid w:val="6F2B8804"/>
    <w:rsid w:val="6F2BAB7B"/>
    <w:rsid w:val="6F2C702C"/>
    <w:rsid w:val="6F2EF953"/>
    <w:rsid w:val="6F2FBC92"/>
    <w:rsid w:val="6F34AE7D"/>
    <w:rsid w:val="6F387C2F"/>
    <w:rsid w:val="6F397FCA"/>
    <w:rsid w:val="6F3C869A"/>
    <w:rsid w:val="6F3CF0C6"/>
    <w:rsid w:val="6F3DA901"/>
    <w:rsid w:val="6F41916F"/>
    <w:rsid w:val="6F422C78"/>
    <w:rsid w:val="6F467BFA"/>
    <w:rsid w:val="6F469B94"/>
    <w:rsid w:val="6F4D123B"/>
    <w:rsid w:val="6F4DF0FE"/>
    <w:rsid w:val="6F4F0BDC"/>
    <w:rsid w:val="6F50C107"/>
    <w:rsid w:val="6F519C51"/>
    <w:rsid w:val="6F5630B0"/>
    <w:rsid w:val="6F565F49"/>
    <w:rsid w:val="6F56B79C"/>
    <w:rsid w:val="6F5D653C"/>
    <w:rsid w:val="6F64D075"/>
    <w:rsid w:val="6F6D8B62"/>
    <w:rsid w:val="6F7495B6"/>
    <w:rsid w:val="6F7583AA"/>
    <w:rsid w:val="6F798073"/>
    <w:rsid w:val="6F7BCEA2"/>
    <w:rsid w:val="6F7C9701"/>
    <w:rsid w:val="6F84C269"/>
    <w:rsid w:val="6F867068"/>
    <w:rsid w:val="6F89C16A"/>
    <w:rsid w:val="6F8B0E15"/>
    <w:rsid w:val="6F8BE8CA"/>
    <w:rsid w:val="6F8D8E87"/>
    <w:rsid w:val="6F91A7AA"/>
    <w:rsid w:val="6F926A2F"/>
    <w:rsid w:val="6F92D9B0"/>
    <w:rsid w:val="6F94E55E"/>
    <w:rsid w:val="6F9B9AF4"/>
    <w:rsid w:val="6F9BABB5"/>
    <w:rsid w:val="6F9E4471"/>
    <w:rsid w:val="6F9E843D"/>
    <w:rsid w:val="6FA1B06A"/>
    <w:rsid w:val="6FA1B86A"/>
    <w:rsid w:val="6FA321CE"/>
    <w:rsid w:val="6FA53D75"/>
    <w:rsid w:val="6FA820A5"/>
    <w:rsid w:val="6FADAC08"/>
    <w:rsid w:val="6FAFCD7A"/>
    <w:rsid w:val="6FB3CCF4"/>
    <w:rsid w:val="6FB8274E"/>
    <w:rsid w:val="6FB83BBD"/>
    <w:rsid w:val="6FC0BBEA"/>
    <w:rsid w:val="6FC55295"/>
    <w:rsid w:val="6FC5C1A9"/>
    <w:rsid w:val="6FC660C7"/>
    <w:rsid w:val="6FC86856"/>
    <w:rsid w:val="6FC87331"/>
    <w:rsid w:val="6FCA453D"/>
    <w:rsid w:val="6FCC3421"/>
    <w:rsid w:val="6FD241C4"/>
    <w:rsid w:val="6FD286C0"/>
    <w:rsid w:val="6FD310ED"/>
    <w:rsid w:val="6FD342A0"/>
    <w:rsid w:val="6FD60E6B"/>
    <w:rsid w:val="6FDB8EDE"/>
    <w:rsid w:val="6FE16EFC"/>
    <w:rsid w:val="6FE64F60"/>
    <w:rsid w:val="6FED350D"/>
    <w:rsid w:val="6FF0022C"/>
    <w:rsid w:val="6FF16BFB"/>
    <w:rsid w:val="6FF48582"/>
    <w:rsid w:val="6FF7D379"/>
    <w:rsid w:val="6FFD0C4D"/>
    <w:rsid w:val="6FFF32D1"/>
    <w:rsid w:val="7006AF7F"/>
    <w:rsid w:val="70084E32"/>
    <w:rsid w:val="700F0EAA"/>
    <w:rsid w:val="70111A7B"/>
    <w:rsid w:val="70184D45"/>
    <w:rsid w:val="701E9CE5"/>
    <w:rsid w:val="7021296D"/>
    <w:rsid w:val="7024E04E"/>
    <w:rsid w:val="70255CE2"/>
    <w:rsid w:val="7025AE8D"/>
    <w:rsid w:val="7027C32E"/>
    <w:rsid w:val="702AAB57"/>
    <w:rsid w:val="7036A7B2"/>
    <w:rsid w:val="70411A11"/>
    <w:rsid w:val="70424F96"/>
    <w:rsid w:val="7045FFCF"/>
    <w:rsid w:val="7046D47B"/>
    <w:rsid w:val="70481538"/>
    <w:rsid w:val="704F2983"/>
    <w:rsid w:val="705EA7C2"/>
    <w:rsid w:val="706426D0"/>
    <w:rsid w:val="706A5EE7"/>
    <w:rsid w:val="706CB4C0"/>
    <w:rsid w:val="706E8A38"/>
    <w:rsid w:val="70708064"/>
    <w:rsid w:val="70772F2D"/>
    <w:rsid w:val="7077389E"/>
    <w:rsid w:val="7078FA86"/>
    <w:rsid w:val="707D6653"/>
    <w:rsid w:val="7087B836"/>
    <w:rsid w:val="7088AA4C"/>
    <w:rsid w:val="7089743E"/>
    <w:rsid w:val="708FF5E7"/>
    <w:rsid w:val="7090D63E"/>
    <w:rsid w:val="70953F4E"/>
    <w:rsid w:val="7097FDE0"/>
    <w:rsid w:val="709A8857"/>
    <w:rsid w:val="709D7A5D"/>
    <w:rsid w:val="709E0F98"/>
    <w:rsid w:val="70A4879A"/>
    <w:rsid w:val="70A5DC78"/>
    <w:rsid w:val="70AAFB07"/>
    <w:rsid w:val="70ABBD6E"/>
    <w:rsid w:val="70ABFB70"/>
    <w:rsid w:val="70AC427B"/>
    <w:rsid w:val="70B0BAAB"/>
    <w:rsid w:val="70B7C345"/>
    <w:rsid w:val="70B856BB"/>
    <w:rsid w:val="70BF8140"/>
    <w:rsid w:val="70C1C228"/>
    <w:rsid w:val="70C5433A"/>
    <w:rsid w:val="70C79728"/>
    <w:rsid w:val="70C99B89"/>
    <w:rsid w:val="70D07D26"/>
    <w:rsid w:val="70D100D8"/>
    <w:rsid w:val="70D3F335"/>
    <w:rsid w:val="70DAEA3F"/>
    <w:rsid w:val="70DE83D7"/>
    <w:rsid w:val="70E77DFA"/>
    <w:rsid w:val="70ECA225"/>
    <w:rsid w:val="70ED64D5"/>
    <w:rsid w:val="70EE9874"/>
    <w:rsid w:val="70EE996B"/>
    <w:rsid w:val="70F0B9C4"/>
    <w:rsid w:val="70F5ACFA"/>
    <w:rsid w:val="70FC6911"/>
    <w:rsid w:val="70FF7FFA"/>
    <w:rsid w:val="710340C4"/>
    <w:rsid w:val="71034577"/>
    <w:rsid w:val="7103E36A"/>
    <w:rsid w:val="7107B010"/>
    <w:rsid w:val="7107F1AC"/>
    <w:rsid w:val="7109E020"/>
    <w:rsid w:val="710BEB18"/>
    <w:rsid w:val="710F211B"/>
    <w:rsid w:val="710F5F21"/>
    <w:rsid w:val="71107C8B"/>
    <w:rsid w:val="71157B1C"/>
    <w:rsid w:val="711B0AAE"/>
    <w:rsid w:val="711E118A"/>
    <w:rsid w:val="71207DF1"/>
    <w:rsid w:val="712A17ED"/>
    <w:rsid w:val="712E367C"/>
    <w:rsid w:val="713238E5"/>
    <w:rsid w:val="7132C278"/>
    <w:rsid w:val="7133CF9C"/>
    <w:rsid w:val="7134615B"/>
    <w:rsid w:val="713663F6"/>
    <w:rsid w:val="71367134"/>
    <w:rsid w:val="71374C1E"/>
    <w:rsid w:val="71377C16"/>
    <w:rsid w:val="7137D82A"/>
    <w:rsid w:val="71397B40"/>
    <w:rsid w:val="713A5D40"/>
    <w:rsid w:val="713DA694"/>
    <w:rsid w:val="713F2C08"/>
    <w:rsid w:val="714800E4"/>
    <w:rsid w:val="714F4C17"/>
    <w:rsid w:val="71520998"/>
    <w:rsid w:val="71559689"/>
    <w:rsid w:val="7156458B"/>
    <w:rsid w:val="7156587B"/>
    <w:rsid w:val="7158AFC7"/>
    <w:rsid w:val="7159FC32"/>
    <w:rsid w:val="715DD7F3"/>
    <w:rsid w:val="71624BC3"/>
    <w:rsid w:val="7168AEE0"/>
    <w:rsid w:val="716EEBFC"/>
    <w:rsid w:val="717093AF"/>
    <w:rsid w:val="7170FBE8"/>
    <w:rsid w:val="7181534C"/>
    <w:rsid w:val="718D2EE1"/>
    <w:rsid w:val="718DF01B"/>
    <w:rsid w:val="71931318"/>
    <w:rsid w:val="71935214"/>
    <w:rsid w:val="7195A9AC"/>
    <w:rsid w:val="7197BF11"/>
    <w:rsid w:val="719AFAC6"/>
    <w:rsid w:val="719EA984"/>
    <w:rsid w:val="71A0F704"/>
    <w:rsid w:val="71AA7CFA"/>
    <w:rsid w:val="71B42458"/>
    <w:rsid w:val="71B514A9"/>
    <w:rsid w:val="71C0B534"/>
    <w:rsid w:val="71C1FDCC"/>
    <w:rsid w:val="71C21FD2"/>
    <w:rsid w:val="71CBD66A"/>
    <w:rsid w:val="71DA7368"/>
    <w:rsid w:val="71DAC82C"/>
    <w:rsid w:val="71DAD873"/>
    <w:rsid w:val="71DFA692"/>
    <w:rsid w:val="71E069CE"/>
    <w:rsid w:val="71E0DB84"/>
    <w:rsid w:val="71E2EB5F"/>
    <w:rsid w:val="71E36AC7"/>
    <w:rsid w:val="71E54CB4"/>
    <w:rsid w:val="71E81035"/>
    <w:rsid w:val="71ED4FC8"/>
    <w:rsid w:val="71F1DBA1"/>
    <w:rsid w:val="71F38159"/>
    <w:rsid w:val="71F60FF6"/>
    <w:rsid w:val="71F7AB54"/>
    <w:rsid w:val="71FF61CA"/>
    <w:rsid w:val="7203EB15"/>
    <w:rsid w:val="72083755"/>
    <w:rsid w:val="72088521"/>
    <w:rsid w:val="72112E1C"/>
    <w:rsid w:val="7212FCDE"/>
    <w:rsid w:val="72136B48"/>
    <w:rsid w:val="72189649"/>
    <w:rsid w:val="721E1822"/>
    <w:rsid w:val="721E1D59"/>
    <w:rsid w:val="721E9F2D"/>
    <w:rsid w:val="721EF867"/>
    <w:rsid w:val="72208B2A"/>
    <w:rsid w:val="7221A568"/>
    <w:rsid w:val="7224A987"/>
    <w:rsid w:val="7224FA29"/>
    <w:rsid w:val="7225C7EF"/>
    <w:rsid w:val="7227AEBE"/>
    <w:rsid w:val="722BAEED"/>
    <w:rsid w:val="7230413B"/>
    <w:rsid w:val="72309863"/>
    <w:rsid w:val="723362CB"/>
    <w:rsid w:val="72351DFA"/>
    <w:rsid w:val="72357277"/>
    <w:rsid w:val="72378F18"/>
    <w:rsid w:val="72382D73"/>
    <w:rsid w:val="723A0CB9"/>
    <w:rsid w:val="723D4CBB"/>
    <w:rsid w:val="723E9B52"/>
    <w:rsid w:val="723EBFD9"/>
    <w:rsid w:val="723FE2CE"/>
    <w:rsid w:val="7241290D"/>
    <w:rsid w:val="7241475E"/>
    <w:rsid w:val="72426FB6"/>
    <w:rsid w:val="7242AEBC"/>
    <w:rsid w:val="72449077"/>
    <w:rsid w:val="7244D31A"/>
    <w:rsid w:val="724DF886"/>
    <w:rsid w:val="72502218"/>
    <w:rsid w:val="7251D081"/>
    <w:rsid w:val="725554FD"/>
    <w:rsid w:val="7255B22A"/>
    <w:rsid w:val="7256E493"/>
    <w:rsid w:val="72572349"/>
    <w:rsid w:val="72587B1C"/>
    <w:rsid w:val="725993D4"/>
    <w:rsid w:val="725A1D59"/>
    <w:rsid w:val="725A3848"/>
    <w:rsid w:val="726B164C"/>
    <w:rsid w:val="726FDB55"/>
    <w:rsid w:val="7271BCFC"/>
    <w:rsid w:val="72740906"/>
    <w:rsid w:val="7275749B"/>
    <w:rsid w:val="727E93D9"/>
    <w:rsid w:val="727E940D"/>
    <w:rsid w:val="727FE53B"/>
    <w:rsid w:val="7284EDDC"/>
    <w:rsid w:val="7288A687"/>
    <w:rsid w:val="72892BAA"/>
    <w:rsid w:val="728BE906"/>
    <w:rsid w:val="728C3F8F"/>
    <w:rsid w:val="728CC27E"/>
    <w:rsid w:val="728F6631"/>
    <w:rsid w:val="728FEB19"/>
    <w:rsid w:val="72912766"/>
    <w:rsid w:val="72928538"/>
    <w:rsid w:val="729C3ADC"/>
    <w:rsid w:val="729E1279"/>
    <w:rsid w:val="729F7F39"/>
    <w:rsid w:val="72A0EF7E"/>
    <w:rsid w:val="72A19D8E"/>
    <w:rsid w:val="72A35E4B"/>
    <w:rsid w:val="72A56573"/>
    <w:rsid w:val="72A67C6B"/>
    <w:rsid w:val="72B05BB7"/>
    <w:rsid w:val="72B0E344"/>
    <w:rsid w:val="72B6E5EF"/>
    <w:rsid w:val="72B9F4CE"/>
    <w:rsid w:val="72BA1801"/>
    <w:rsid w:val="72BB16B5"/>
    <w:rsid w:val="72BD1A8C"/>
    <w:rsid w:val="72C172B7"/>
    <w:rsid w:val="72C5DC71"/>
    <w:rsid w:val="72C5E37D"/>
    <w:rsid w:val="72C5F195"/>
    <w:rsid w:val="72C71F26"/>
    <w:rsid w:val="72C83817"/>
    <w:rsid w:val="72CB7A4D"/>
    <w:rsid w:val="72D62A38"/>
    <w:rsid w:val="72D71B9A"/>
    <w:rsid w:val="72DEB8C6"/>
    <w:rsid w:val="72E298E1"/>
    <w:rsid w:val="72E30C2D"/>
    <w:rsid w:val="72E35DBF"/>
    <w:rsid w:val="72E3F787"/>
    <w:rsid w:val="72E9B2A5"/>
    <w:rsid w:val="72EE6009"/>
    <w:rsid w:val="72F1829D"/>
    <w:rsid w:val="72F49845"/>
    <w:rsid w:val="72F823AC"/>
    <w:rsid w:val="72FCE618"/>
    <w:rsid w:val="72FE7AD1"/>
    <w:rsid w:val="7304809A"/>
    <w:rsid w:val="730AD116"/>
    <w:rsid w:val="730B9259"/>
    <w:rsid w:val="7319AE55"/>
    <w:rsid w:val="731DB236"/>
    <w:rsid w:val="731E70B5"/>
    <w:rsid w:val="73294F59"/>
    <w:rsid w:val="7329BCCE"/>
    <w:rsid w:val="732D008E"/>
    <w:rsid w:val="732D0E54"/>
    <w:rsid w:val="73323A7A"/>
    <w:rsid w:val="733245E2"/>
    <w:rsid w:val="73360567"/>
    <w:rsid w:val="7338E597"/>
    <w:rsid w:val="73399314"/>
    <w:rsid w:val="733A3D5B"/>
    <w:rsid w:val="733BA04C"/>
    <w:rsid w:val="7341916C"/>
    <w:rsid w:val="73485935"/>
    <w:rsid w:val="7349B8D5"/>
    <w:rsid w:val="734C180A"/>
    <w:rsid w:val="734C3C7A"/>
    <w:rsid w:val="734C9573"/>
    <w:rsid w:val="734E6A31"/>
    <w:rsid w:val="7351BB16"/>
    <w:rsid w:val="7351BD53"/>
    <w:rsid w:val="7354464C"/>
    <w:rsid w:val="7354DE19"/>
    <w:rsid w:val="73559E4D"/>
    <w:rsid w:val="735633A1"/>
    <w:rsid w:val="73572066"/>
    <w:rsid w:val="7358ADA0"/>
    <w:rsid w:val="7362AE9A"/>
    <w:rsid w:val="7362CDE9"/>
    <w:rsid w:val="736A53AF"/>
    <w:rsid w:val="736AC11B"/>
    <w:rsid w:val="7373EDB3"/>
    <w:rsid w:val="7377259B"/>
    <w:rsid w:val="737EFA53"/>
    <w:rsid w:val="737F2FFC"/>
    <w:rsid w:val="737F332C"/>
    <w:rsid w:val="73807505"/>
    <w:rsid w:val="73830E68"/>
    <w:rsid w:val="7384E2B3"/>
    <w:rsid w:val="73864C31"/>
    <w:rsid w:val="738BFC7E"/>
    <w:rsid w:val="738CF5D7"/>
    <w:rsid w:val="7393F4AF"/>
    <w:rsid w:val="73940EE6"/>
    <w:rsid w:val="739713EA"/>
    <w:rsid w:val="739EC5DC"/>
    <w:rsid w:val="739EE6DA"/>
    <w:rsid w:val="73A0D5BB"/>
    <w:rsid w:val="73AB7B7E"/>
    <w:rsid w:val="73ACB4D2"/>
    <w:rsid w:val="73B0783D"/>
    <w:rsid w:val="73BC5B8B"/>
    <w:rsid w:val="73C15894"/>
    <w:rsid w:val="73C4D2F2"/>
    <w:rsid w:val="73C714F0"/>
    <w:rsid w:val="73C8917C"/>
    <w:rsid w:val="73CEF1DB"/>
    <w:rsid w:val="73D02AE8"/>
    <w:rsid w:val="73D15AB5"/>
    <w:rsid w:val="73D27901"/>
    <w:rsid w:val="73D40893"/>
    <w:rsid w:val="73D8DBC9"/>
    <w:rsid w:val="73DAF431"/>
    <w:rsid w:val="73E0B089"/>
    <w:rsid w:val="73E2400F"/>
    <w:rsid w:val="73E627B4"/>
    <w:rsid w:val="73E88AAA"/>
    <w:rsid w:val="73F055EA"/>
    <w:rsid w:val="73F42578"/>
    <w:rsid w:val="73F81301"/>
    <w:rsid w:val="73FADC55"/>
    <w:rsid w:val="74031D42"/>
    <w:rsid w:val="7407DD01"/>
    <w:rsid w:val="740927A6"/>
    <w:rsid w:val="740BD0BD"/>
    <w:rsid w:val="740D5068"/>
    <w:rsid w:val="740EB34B"/>
    <w:rsid w:val="74137C47"/>
    <w:rsid w:val="7420A2C6"/>
    <w:rsid w:val="74216FAD"/>
    <w:rsid w:val="7421AC98"/>
    <w:rsid w:val="74290129"/>
    <w:rsid w:val="7433095C"/>
    <w:rsid w:val="743828BB"/>
    <w:rsid w:val="743856FD"/>
    <w:rsid w:val="74393318"/>
    <w:rsid w:val="74463851"/>
    <w:rsid w:val="74490FD6"/>
    <w:rsid w:val="744B588D"/>
    <w:rsid w:val="744C195F"/>
    <w:rsid w:val="744EA20F"/>
    <w:rsid w:val="744F080D"/>
    <w:rsid w:val="74549825"/>
    <w:rsid w:val="745AB65D"/>
    <w:rsid w:val="745B599E"/>
    <w:rsid w:val="745BA3BD"/>
    <w:rsid w:val="745D44B4"/>
    <w:rsid w:val="745F1E97"/>
    <w:rsid w:val="745FD625"/>
    <w:rsid w:val="74603345"/>
    <w:rsid w:val="7460CFF6"/>
    <w:rsid w:val="7465887F"/>
    <w:rsid w:val="74687565"/>
    <w:rsid w:val="746A9E44"/>
    <w:rsid w:val="746AEDC7"/>
    <w:rsid w:val="746C12AB"/>
    <w:rsid w:val="74710C56"/>
    <w:rsid w:val="74729B22"/>
    <w:rsid w:val="7473F07C"/>
    <w:rsid w:val="74772AF2"/>
    <w:rsid w:val="747D26D5"/>
    <w:rsid w:val="747E40E2"/>
    <w:rsid w:val="74840E78"/>
    <w:rsid w:val="7484B680"/>
    <w:rsid w:val="748A343F"/>
    <w:rsid w:val="748AE2C9"/>
    <w:rsid w:val="748DF27A"/>
    <w:rsid w:val="7491B202"/>
    <w:rsid w:val="7492183C"/>
    <w:rsid w:val="7493C168"/>
    <w:rsid w:val="74997078"/>
    <w:rsid w:val="7499E558"/>
    <w:rsid w:val="749D6F17"/>
    <w:rsid w:val="749F8B6D"/>
    <w:rsid w:val="74A1ED93"/>
    <w:rsid w:val="74A7DA24"/>
    <w:rsid w:val="74A9626A"/>
    <w:rsid w:val="74A9D5A3"/>
    <w:rsid w:val="74B1F478"/>
    <w:rsid w:val="74B3DDD7"/>
    <w:rsid w:val="74B8DE0D"/>
    <w:rsid w:val="74BFCC06"/>
    <w:rsid w:val="74C95D01"/>
    <w:rsid w:val="74CA9213"/>
    <w:rsid w:val="74D99E38"/>
    <w:rsid w:val="74DC02E2"/>
    <w:rsid w:val="74E59395"/>
    <w:rsid w:val="74E940B2"/>
    <w:rsid w:val="74EBCAF3"/>
    <w:rsid w:val="74EC73A0"/>
    <w:rsid w:val="74EE9E48"/>
    <w:rsid w:val="74F2EB57"/>
    <w:rsid w:val="74FDD893"/>
    <w:rsid w:val="7500FD7D"/>
    <w:rsid w:val="75047C9A"/>
    <w:rsid w:val="7505B2EE"/>
    <w:rsid w:val="750B3C60"/>
    <w:rsid w:val="750E2EE3"/>
    <w:rsid w:val="75161226"/>
    <w:rsid w:val="7517BD9B"/>
    <w:rsid w:val="75197E6D"/>
    <w:rsid w:val="751CE053"/>
    <w:rsid w:val="751ED683"/>
    <w:rsid w:val="751F6A2A"/>
    <w:rsid w:val="7524A7E5"/>
    <w:rsid w:val="7525EAF9"/>
    <w:rsid w:val="752B02B1"/>
    <w:rsid w:val="752DF176"/>
    <w:rsid w:val="7530615B"/>
    <w:rsid w:val="7531E3AD"/>
    <w:rsid w:val="75352EBF"/>
    <w:rsid w:val="75359A8E"/>
    <w:rsid w:val="753627BE"/>
    <w:rsid w:val="754371F4"/>
    <w:rsid w:val="75447373"/>
    <w:rsid w:val="754A9EC4"/>
    <w:rsid w:val="754D6A36"/>
    <w:rsid w:val="7550823D"/>
    <w:rsid w:val="7551EF73"/>
    <w:rsid w:val="7556B601"/>
    <w:rsid w:val="7557D1D8"/>
    <w:rsid w:val="755A01E6"/>
    <w:rsid w:val="755A041A"/>
    <w:rsid w:val="7568D3DB"/>
    <w:rsid w:val="756ACFDC"/>
    <w:rsid w:val="756BB295"/>
    <w:rsid w:val="756CD538"/>
    <w:rsid w:val="756D3F90"/>
    <w:rsid w:val="75748AE4"/>
    <w:rsid w:val="7575FB29"/>
    <w:rsid w:val="75784A13"/>
    <w:rsid w:val="7581AACF"/>
    <w:rsid w:val="75856A58"/>
    <w:rsid w:val="758EB573"/>
    <w:rsid w:val="75959F63"/>
    <w:rsid w:val="759CA8A6"/>
    <w:rsid w:val="759CAD0D"/>
    <w:rsid w:val="75A2DCB9"/>
    <w:rsid w:val="75A8E547"/>
    <w:rsid w:val="75A9251D"/>
    <w:rsid w:val="75AF996D"/>
    <w:rsid w:val="75AF9B75"/>
    <w:rsid w:val="75B22E0E"/>
    <w:rsid w:val="75B958BE"/>
    <w:rsid w:val="75BB30C1"/>
    <w:rsid w:val="75BBCC09"/>
    <w:rsid w:val="75BCD63C"/>
    <w:rsid w:val="75BE8231"/>
    <w:rsid w:val="75C0C1AE"/>
    <w:rsid w:val="75C204D3"/>
    <w:rsid w:val="75C6443F"/>
    <w:rsid w:val="75CA121D"/>
    <w:rsid w:val="75D152EC"/>
    <w:rsid w:val="75D395B6"/>
    <w:rsid w:val="75D3FB87"/>
    <w:rsid w:val="75D65F4D"/>
    <w:rsid w:val="75D6FC8C"/>
    <w:rsid w:val="75D8E352"/>
    <w:rsid w:val="75D91C84"/>
    <w:rsid w:val="75DC1D60"/>
    <w:rsid w:val="75DC5B64"/>
    <w:rsid w:val="75DF6593"/>
    <w:rsid w:val="75E2D044"/>
    <w:rsid w:val="75E5B39C"/>
    <w:rsid w:val="75EC2E55"/>
    <w:rsid w:val="75EC95AB"/>
    <w:rsid w:val="75ECC9A6"/>
    <w:rsid w:val="75ECEE59"/>
    <w:rsid w:val="75EE2190"/>
    <w:rsid w:val="75EEA4B7"/>
    <w:rsid w:val="75F1C8E6"/>
    <w:rsid w:val="75F23039"/>
    <w:rsid w:val="75FA1504"/>
    <w:rsid w:val="75FB228D"/>
    <w:rsid w:val="75FE28F8"/>
    <w:rsid w:val="75FEDBD3"/>
    <w:rsid w:val="7600F707"/>
    <w:rsid w:val="7604E1C8"/>
    <w:rsid w:val="760D0AFD"/>
    <w:rsid w:val="760D8E22"/>
    <w:rsid w:val="76112B42"/>
    <w:rsid w:val="7612D7B4"/>
    <w:rsid w:val="76158E06"/>
    <w:rsid w:val="76160A43"/>
    <w:rsid w:val="761A098E"/>
    <w:rsid w:val="761B359B"/>
    <w:rsid w:val="76204E2B"/>
    <w:rsid w:val="76216D34"/>
    <w:rsid w:val="7627F896"/>
    <w:rsid w:val="7629C2DB"/>
    <w:rsid w:val="762A008B"/>
    <w:rsid w:val="762B2D00"/>
    <w:rsid w:val="762E07D0"/>
    <w:rsid w:val="7632B28F"/>
    <w:rsid w:val="7637E003"/>
    <w:rsid w:val="763915BE"/>
    <w:rsid w:val="763972C4"/>
    <w:rsid w:val="763C0874"/>
    <w:rsid w:val="763D4954"/>
    <w:rsid w:val="764125BC"/>
    <w:rsid w:val="764323AA"/>
    <w:rsid w:val="7643AB5C"/>
    <w:rsid w:val="76455587"/>
    <w:rsid w:val="765117BC"/>
    <w:rsid w:val="7651D1F7"/>
    <w:rsid w:val="7655EA61"/>
    <w:rsid w:val="7656FA96"/>
    <w:rsid w:val="7658993B"/>
    <w:rsid w:val="765F1624"/>
    <w:rsid w:val="7663A98D"/>
    <w:rsid w:val="766440A5"/>
    <w:rsid w:val="76698CC9"/>
    <w:rsid w:val="766A446C"/>
    <w:rsid w:val="766B52C4"/>
    <w:rsid w:val="766C57FE"/>
    <w:rsid w:val="766E357A"/>
    <w:rsid w:val="766E7B55"/>
    <w:rsid w:val="767E179A"/>
    <w:rsid w:val="767FA235"/>
    <w:rsid w:val="768685D5"/>
    <w:rsid w:val="768E696E"/>
    <w:rsid w:val="768FC9ED"/>
    <w:rsid w:val="76906B82"/>
    <w:rsid w:val="7691A07F"/>
    <w:rsid w:val="769D5AEA"/>
    <w:rsid w:val="769ECC6E"/>
    <w:rsid w:val="76A0D8D0"/>
    <w:rsid w:val="76A57296"/>
    <w:rsid w:val="76A79043"/>
    <w:rsid w:val="76A7AEBE"/>
    <w:rsid w:val="76A8268E"/>
    <w:rsid w:val="76AB5E8C"/>
    <w:rsid w:val="76AECAF0"/>
    <w:rsid w:val="76B46814"/>
    <w:rsid w:val="76B81DA9"/>
    <w:rsid w:val="76B84D20"/>
    <w:rsid w:val="76BA9017"/>
    <w:rsid w:val="76BBB664"/>
    <w:rsid w:val="76BE6AC2"/>
    <w:rsid w:val="76C6C95C"/>
    <w:rsid w:val="76CA22C7"/>
    <w:rsid w:val="76CC0804"/>
    <w:rsid w:val="76CDDE1F"/>
    <w:rsid w:val="76CE1576"/>
    <w:rsid w:val="76D56B55"/>
    <w:rsid w:val="76D5DEA4"/>
    <w:rsid w:val="76D8FC1C"/>
    <w:rsid w:val="76DAE682"/>
    <w:rsid w:val="76DB79E7"/>
    <w:rsid w:val="76DC901B"/>
    <w:rsid w:val="76DCCEB6"/>
    <w:rsid w:val="76E2F9EC"/>
    <w:rsid w:val="76E34DE0"/>
    <w:rsid w:val="76E53BF7"/>
    <w:rsid w:val="76E5CB49"/>
    <w:rsid w:val="76F2E429"/>
    <w:rsid w:val="76F765B9"/>
    <w:rsid w:val="76FFC7E8"/>
    <w:rsid w:val="7703A982"/>
    <w:rsid w:val="77065CC6"/>
    <w:rsid w:val="770F33B0"/>
    <w:rsid w:val="770F8330"/>
    <w:rsid w:val="7710A363"/>
    <w:rsid w:val="77126BA3"/>
    <w:rsid w:val="77182F36"/>
    <w:rsid w:val="771FDF49"/>
    <w:rsid w:val="77202B6C"/>
    <w:rsid w:val="7721904A"/>
    <w:rsid w:val="77231CCB"/>
    <w:rsid w:val="77266595"/>
    <w:rsid w:val="77335DC6"/>
    <w:rsid w:val="7737099D"/>
    <w:rsid w:val="773EF734"/>
    <w:rsid w:val="77482047"/>
    <w:rsid w:val="77498791"/>
    <w:rsid w:val="774BAC42"/>
    <w:rsid w:val="774DE898"/>
    <w:rsid w:val="774F9F8B"/>
    <w:rsid w:val="774FBE1B"/>
    <w:rsid w:val="77517447"/>
    <w:rsid w:val="77541EE6"/>
    <w:rsid w:val="7754D814"/>
    <w:rsid w:val="77576C3E"/>
    <w:rsid w:val="7758E6C7"/>
    <w:rsid w:val="7758E6E0"/>
    <w:rsid w:val="775BD223"/>
    <w:rsid w:val="775D8792"/>
    <w:rsid w:val="7764C02D"/>
    <w:rsid w:val="7767E365"/>
    <w:rsid w:val="776896B3"/>
    <w:rsid w:val="7769F5A9"/>
    <w:rsid w:val="77715A94"/>
    <w:rsid w:val="7773D6C1"/>
    <w:rsid w:val="7774057B"/>
    <w:rsid w:val="7776DB6B"/>
    <w:rsid w:val="777C8733"/>
    <w:rsid w:val="777F07B3"/>
    <w:rsid w:val="7780BE79"/>
    <w:rsid w:val="77891539"/>
    <w:rsid w:val="7793E3A5"/>
    <w:rsid w:val="7795649F"/>
    <w:rsid w:val="7795FFE0"/>
    <w:rsid w:val="779D3958"/>
    <w:rsid w:val="779E4180"/>
    <w:rsid w:val="77A0E904"/>
    <w:rsid w:val="77A58418"/>
    <w:rsid w:val="77A5B20D"/>
    <w:rsid w:val="77A907D2"/>
    <w:rsid w:val="77A97B54"/>
    <w:rsid w:val="77A9CF19"/>
    <w:rsid w:val="77AB2477"/>
    <w:rsid w:val="77AB6E72"/>
    <w:rsid w:val="77B040F5"/>
    <w:rsid w:val="77B7A6D1"/>
    <w:rsid w:val="77BF4630"/>
    <w:rsid w:val="77C09D1E"/>
    <w:rsid w:val="77C0CA43"/>
    <w:rsid w:val="77C0DB87"/>
    <w:rsid w:val="77C0DCC5"/>
    <w:rsid w:val="77C9BA52"/>
    <w:rsid w:val="77CF389A"/>
    <w:rsid w:val="77D08A90"/>
    <w:rsid w:val="77D12386"/>
    <w:rsid w:val="77D189DB"/>
    <w:rsid w:val="77D1E64A"/>
    <w:rsid w:val="77D67DA3"/>
    <w:rsid w:val="77D7C368"/>
    <w:rsid w:val="77DA5F43"/>
    <w:rsid w:val="77DB9657"/>
    <w:rsid w:val="77DC7F2F"/>
    <w:rsid w:val="77E0EFB1"/>
    <w:rsid w:val="77E4C057"/>
    <w:rsid w:val="77E5302D"/>
    <w:rsid w:val="77E66FE8"/>
    <w:rsid w:val="77E8C2AF"/>
    <w:rsid w:val="77EBF1F8"/>
    <w:rsid w:val="77EE1D92"/>
    <w:rsid w:val="77F16D45"/>
    <w:rsid w:val="77F1B297"/>
    <w:rsid w:val="77F1DCE3"/>
    <w:rsid w:val="77FA7297"/>
    <w:rsid w:val="77FE2F6B"/>
    <w:rsid w:val="77FF1E9B"/>
    <w:rsid w:val="78054ECC"/>
    <w:rsid w:val="78057461"/>
    <w:rsid w:val="780BECC0"/>
    <w:rsid w:val="780C0202"/>
    <w:rsid w:val="780DA3C4"/>
    <w:rsid w:val="78127868"/>
    <w:rsid w:val="781490DF"/>
    <w:rsid w:val="78153018"/>
    <w:rsid w:val="782B9CDA"/>
    <w:rsid w:val="782CE3F2"/>
    <w:rsid w:val="7835662A"/>
    <w:rsid w:val="783A6C49"/>
    <w:rsid w:val="783B31D2"/>
    <w:rsid w:val="783E9C3F"/>
    <w:rsid w:val="7841EB30"/>
    <w:rsid w:val="784223A6"/>
    <w:rsid w:val="784462C5"/>
    <w:rsid w:val="7844DB80"/>
    <w:rsid w:val="7845FAD4"/>
    <w:rsid w:val="78468E77"/>
    <w:rsid w:val="7849E040"/>
    <w:rsid w:val="784A104C"/>
    <w:rsid w:val="784B7984"/>
    <w:rsid w:val="784E13B5"/>
    <w:rsid w:val="78585B7C"/>
    <w:rsid w:val="78586221"/>
    <w:rsid w:val="785A1D3C"/>
    <w:rsid w:val="785D005C"/>
    <w:rsid w:val="7860C5A9"/>
    <w:rsid w:val="78611DD2"/>
    <w:rsid w:val="786231F5"/>
    <w:rsid w:val="78626146"/>
    <w:rsid w:val="7868C60F"/>
    <w:rsid w:val="7869E5DE"/>
    <w:rsid w:val="786B2CC8"/>
    <w:rsid w:val="787A1236"/>
    <w:rsid w:val="787AD020"/>
    <w:rsid w:val="787B9D2A"/>
    <w:rsid w:val="7881C60F"/>
    <w:rsid w:val="78839204"/>
    <w:rsid w:val="78863A85"/>
    <w:rsid w:val="788AB877"/>
    <w:rsid w:val="788C11EF"/>
    <w:rsid w:val="788D702C"/>
    <w:rsid w:val="788DADF9"/>
    <w:rsid w:val="789210C7"/>
    <w:rsid w:val="78929A93"/>
    <w:rsid w:val="78956871"/>
    <w:rsid w:val="78965CD3"/>
    <w:rsid w:val="789BF0C8"/>
    <w:rsid w:val="789E0B99"/>
    <w:rsid w:val="78A5139E"/>
    <w:rsid w:val="78A5FEDF"/>
    <w:rsid w:val="78A85D4B"/>
    <w:rsid w:val="78AEC35D"/>
    <w:rsid w:val="78B07505"/>
    <w:rsid w:val="78B258A7"/>
    <w:rsid w:val="78B5D9E5"/>
    <w:rsid w:val="78BD9B30"/>
    <w:rsid w:val="78C9C208"/>
    <w:rsid w:val="78CA00DB"/>
    <w:rsid w:val="78D0C5E9"/>
    <w:rsid w:val="78D505A7"/>
    <w:rsid w:val="78DC82C9"/>
    <w:rsid w:val="78E13DD1"/>
    <w:rsid w:val="78E3B060"/>
    <w:rsid w:val="78E656A6"/>
    <w:rsid w:val="78E97144"/>
    <w:rsid w:val="78EA65B8"/>
    <w:rsid w:val="78EAA5C6"/>
    <w:rsid w:val="78EB0347"/>
    <w:rsid w:val="78EC8ECD"/>
    <w:rsid w:val="78EEE40B"/>
    <w:rsid w:val="78F6A8FA"/>
    <w:rsid w:val="7900AD14"/>
    <w:rsid w:val="7903D200"/>
    <w:rsid w:val="79060675"/>
    <w:rsid w:val="7906C302"/>
    <w:rsid w:val="7907A66F"/>
    <w:rsid w:val="7908792F"/>
    <w:rsid w:val="790C8428"/>
    <w:rsid w:val="7912382A"/>
    <w:rsid w:val="79149CC9"/>
    <w:rsid w:val="79239FF2"/>
    <w:rsid w:val="79260D95"/>
    <w:rsid w:val="792850A9"/>
    <w:rsid w:val="79297591"/>
    <w:rsid w:val="792AF621"/>
    <w:rsid w:val="792CF9A4"/>
    <w:rsid w:val="79330B51"/>
    <w:rsid w:val="7939BE8D"/>
    <w:rsid w:val="793C7DE6"/>
    <w:rsid w:val="7941E07B"/>
    <w:rsid w:val="79484F7F"/>
    <w:rsid w:val="794A5D5D"/>
    <w:rsid w:val="794EAB87"/>
    <w:rsid w:val="79550D97"/>
    <w:rsid w:val="795AB67B"/>
    <w:rsid w:val="7962ED14"/>
    <w:rsid w:val="7967B809"/>
    <w:rsid w:val="7968FD3D"/>
    <w:rsid w:val="796CAD07"/>
    <w:rsid w:val="796D5ECB"/>
    <w:rsid w:val="796DE9CE"/>
    <w:rsid w:val="796F35D0"/>
    <w:rsid w:val="7971B71A"/>
    <w:rsid w:val="7977B0F7"/>
    <w:rsid w:val="7978815D"/>
    <w:rsid w:val="797D74CA"/>
    <w:rsid w:val="797F881B"/>
    <w:rsid w:val="79815545"/>
    <w:rsid w:val="79839658"/>
    <w:rsid w:val="7985FAFD"/>
    <w:rsid w:val="79888142"/>
    <w:rsid w:val="7989CEEA"/>
    <w:rsid w:val="798A465F"/>
    <w:rsid w:val="798C5433"/>
    <w:rsid w:val="798FB865"/>
    <w:rsid w:val="7992ACA9"/>
    <w:rsid w:val="7994F616"/>
    <w:rsid w:val="799839A7"/>
    <w:rsid w:val="799AA426"/>
    <w:rsid w:val="79A52800"/>
    <w:rsid w:val="79A8C6FC"/>
    <w:rsid w:val="79A94C94"/>
    <w:rsid w:val="79AB0791"/>
    <w:rsid w:val="79AC6313"/>
    <w:rsid w:val="79AECF65"/>
    <w:rsid w:val="79B0A808"/>
    <w:rsid w:val="79B0BA8E"/>
    <w:rsid w:val="79B0BB88"/>
    <w:rsid w:val="79B0C463"/>
    <w:rsid w:val="79B18698"/>
    <w:rsid w:val="79B51DD4"/>
    <w:rsid w:val="79B8E23D"/>
    <w:rsid w:val="79CA2DF4"/>
    <w:rsid w:val="79CD148D"/>
    <w:rsid w:val="79CD1E51"/>
    <w:rsid w:val="79D02FA7"/>
    <w:rsid w:val="79D1FC5D"/>
    <w:rsid w:val="79DBC3DA"/>
    <w:rsid w:val="79DCB87A"/>
    <w:rsid w:val="79DD78EF"/>
    <w:rsid w:val="79E4E5CC"/>
    <w:rsid w:val="79E8F2EB"/>
    <w:rsid w:val="79EC9B15"/>
    <w:rsid w:val="79ED68EB"/>
    <w:rsid w:val="79FF910A"/>
    <w:rsid w:val="7A0001AE"/>
    <w:rsid w:val="7A00F7A2"/>
    <w:rsid w:val="7A034727"/>
    <w:rsid w:val="7A043C3F"/>
    <w:rsid w:val="7A06BC9C"/>
    <w:rsid w:val="7A0A3058"/>
    <w:rsid w:val="7A12800E"/>
    <w:rsid w:val="7A1704B3"/>
    <w:rsid w:val="7A170700"/>
    <w:rsid w:val="7A180AB9"/>
    <w:rsid w:val="7A18E30B"/>
    <w:rsid w:val="7A1CAF4F"/>
    <w:rsid w:val="7A246EC2"/>
    <w:rsid w:val="7A2A33B1"/>
    <w:rsid w:val="7A2F4738"/>
    <w:rsid w:val="7A35A80D"/>
    <w:rsid w:val="7A371FFE"/>
    <w:rsid w:val="7A39A60F"/>
    <w:rsid w:val="7A3C0792"/>
    <w:rsid w:val="7A3F469F"/>
    <w:rsid w:val="7A3FE59F"/>
    <w:rsid w:val="7A421AAC"/>
    <w:rsid w:val="7A47C974"/>
    <w:rsid w:val="7A485141"/>
    <w:rsid w:val="7A4D2D6B"/>
    <w:rsid w:val="7A4DA056"/>
    <w:rsid w:val="7A4E02F7"/>
    <w:rsid w:val="7A504821"/>
    <w:rsid w:val="7A56A766"/>
    <w:rsid w:val="7A575BBD"/>
    <w:rsid w:val="7A5B01AF"/>
    <w:rsid w:val="7A5BD8E7"/>
    <w:rsid w:val="7A662C94"/>
    <w:rsid w:val="7A688F87"/>
    <w:rsid w:val="7A7709BB"/>
    <w:rsid w:val="7A788F5A"/>
    <w:rsid w:val="7A7B2BDF"/>
    <w:rsid w:val="7A7BBD4A"/>
    <w:rsid w:val="7A7E2A94"/>
    <w:rsid w:val="7A823C8F"/>
    <w:rsid w:val="7A823CAF"/>
    <w:rsid w:val="7A828F7C"/>
    <w:rsid w:val="7A865FCF"/>
    <w:rsid w:val="7A89B64D"/>
    <w:rsid w:val="7A8E52C3"/>
    <w:rsid w:val="7A8EE850"/>
    <w:rsid w:val="7A95A561"/>
    <w:rsid w:val="7A95E5EA"/>
    <w:rsid w:val="7A97BD23"/>
    <w:rsid w:val="7A980AEF"/>
    <w:rsid w:val="7A980EE1"/>
    <w:rsid w:val="7A9946DF"/>
    <w:rsid w:val="7A9AB0B6"/>
    <w:rsid w:val="7AA0BF86"/>
    <w:rsid w:val="7AA54BDA"/>
    <w:rsid w:val="7AA80EA9"/>
    <w:rsid w:val="7AABA943"/>
    <w:rsid w:val="7AAD9681"/>
    <w:rsid w:val="7AADFFDC"/>
    <w:rsid w:val="7AB0B52D"/>
    <w:rsid w:val="7AB4975F"/>
    <w:rsid w:val="7AB4D315"/>
    <w:rsid w:val="7AB628C1"/>
    <w:rsid w:val="7AB6D22C"/>
    <w:rsid w:val="7ABA061A"/>
    <w:rsid w:val="7ABA5BD8"/>
    <w:rsid w:val="7ABA7702"/>
    <w:rsid w:val="7ABBB8CD"/>
    <w:rsid w:val="7ABC87D5"/>
    <w:rsid w:val="7ABE1350"/>
    <w:rsid w:val="7ABFBBEC"/>
    <w:rsid w:val="7AC3F172"/>
    <w:rsid w:val="7AC505A2"/>
    <w:rsid w:val="7AC766D0"/>
    <w:rsid w:val="7AC917A4"/>
    <w:rsid w:val="7AC9933A"/>
    <w:rsid w:val="7AC9E126"/>
    <w:rsid w:val="7ACB5364"/>
    <w:rsid w:val="7ACE6649"/>
    <w:rsid w:val="7AD16DA4"/>
    <w:rsid w:val="7AD34D8A"/>
    <w:rsid w:val="7AD3E8A0"/>
    <w:rsid w:val="7AD416AC"/>
    <w:rsid w:val="7AD68EC3"/>
    <w:rsid w:val="7ADA92FE"/>
    <w:rsid w:val="7ADE1DD6"/>
    <w:rsid w:val="7ADE9B6C"/>
    <w:rsid w:val="7ADEFABD"/>
    <w:rsid w:val="7AE03CD5"/>
    <w:rsid w:val="7AEB6176"/>
    <w:rsid w:val="7AEC49D2"/>
    <w:rsid w:val="7AF258EF"/>
    <w:rsid w:val="7AF2CF64"/>
    <w:rsid w:val="7AFC8F9F"/>
    <w:rsid w:val="7AFCFF2B"/>
    <w:rsid w:val="7AFEF2F0"/>
    <w:rsid w:val="7B020A9F"/>
    <w:rsid w:val="7B08514A"/>
    <w:rsid w:val="7B0D819A"/>
    <w:rsid w:val="7B0DB830"/>
    <w:rsid w:val="7B10DAB1"/>
    <w:rsid w:val="7B1678BE"/>
    <w:rsid w:val="7B16D96D"/>
    <w:rsid w:val="7B1B6B3C"/>
    <w:rsid w:val="7B20CEE1"/>
    <w:rsid w:val="7B28DE20"/>
    <w:rsid w:val="7B29F5BD"/>
    <w:rsid w:val="7B2BAC94"/>
    <w:rsid w:val="7B3313F2"/>
    <w:rsid w:val="7B333F85"/>
    <w:rsid w:val="7B349E18"/>
    <w:rsid w:val="7B3B467F"/>
    <w:rsid w:val="7B3BF78E"/>
    <w:rsid w:val="7B3D7054"/>
    <w:rsid w:val="7B3EEDDD"/>
    <w:rsid w:val="7B42B5C0"/>
    <w:rsid w:val="7B456185"/>
    <w:rsid w:val="7B461857"/>
    <w:rsid w:val="7B48A7C2"/>
    <w:rsid w:val="7B4B6C8E"/>
    <w:rsid w:val="7B5070C2"/>
    <w:rsid w:val="7B5611BF"/>
    <w:rsid w:val="7B56FC09"/>
    <w:rsid w:val="7B575640"/>
    <w:rsid w:val="7B57BD05"/>
    <w:rsid w:val="7B584762"/>
    <w:rsid w:val="7B5B83D1"/>
    <w:rsid w:val="7B5CBAAC"/>
    <w:rsid w:val="7B60E620"/>
    <w:rsid w:val="7B659FB5"/>
    <w:rsid w:val="7B6BA6A2"/>
    <w:rsid w:val="7B7236A9"/>
    <w:rsid w:val="7B762156"/>
    <w:rsid w:val="7B7716BD"/>
    <w:rsid w:val="7B77CFDC"/>
    <w:rsid w:val="7B7A3417"/>
    <w:rsid w:val="7B801BA4"/>
    <w:rsid w:val="7B80EFDF"/>
    <w:rsid w:val="7B840C85"/>
    <w:rsid w:val="7B84B877"/>
    <w:rsid w:val="7B85B1D3"/>
    <w:rsid w:val="7B88C831"/>
    <w:rsid w:val="7B8A5FA3"/>
    <w:rsid w:val="7B8CEE17"/>
    <w:rsid w:val="7B8DDCB3"/>
    <w:rsid w:val="7B8E8FEB"/>
    <w:rsid w:val="7B8FC4AE"/>
    <w:rsid w:val="7B90C7A9"/>
    <w:rsid w:val="7B924131"/>
    <w:rsid w:val="7B94D545"/>
    <w:rsid w:val="7B95CC2A"/>
    <w:rsid w:val="7B9B70DD"/>
    <w:rsid w:val="7B9BD80D"/>
    <w:rsid w:val="7BA4B330"/>
    <w:rsid w:val="7BA8EE73"/>
    <w:rsid w:val="7BAA29BC"/>
    <w:rsid w:val="7BB0170C"/>
    <w:rsid w:val="7BB08A94"/>
    <w:rsid w:val="7BB268C0"/>
    <w:rsid w:val="7BB3D689"/>
    <w:rsid w:val="7BB4090B"/>
    <w:rsid w:val="7BB78637"/>
    <w:rsid w:val="7BBE1946"/>
    <w:rsid w:val="7BC00FA0"/>
    <w:rsid w:val="7BC5B765"/>
    <w:rsid w:val="7BC9FD61"/>
    <w:rsid w:val="7BCBF875"/>
    <w:rsid w:val="7BD4F9D7"/>
    <w:rsid w:val="7BD534BF"/>
    <w:rsid w:val="7BD60EA8"/>
    <w:rsid w:val="7BD63DDC"/>
    <w:rsid w:val="7BDA7432"/>
    <w:rsid w:val="7BDAF419"/>
    <w:rsid w:val="7BDFC3FB"/>
    <w:rsid w:val="7BE2BE4C"/>
    <w:rsid w:val="7BE2F4D3"/>
    <w:rsid w:val="7BEB5FED"/>
    <w:rsid w:val="7BEC40A9"/>
    <w:rsid w:val="7BF2CB71"/>
    <w:rsid w:val="7BF44CE9"/>
    <w:rsid w:val="7BF88F38"/>
    <w:rsid w:val="7BFC46DA"/>
    <w:rsid w:val="7C07E7F9"/>
    <w:rsid w:val="7C091ADD"/>
    <w:rsid w:val="7C10B61C"/>
    <w:rsid w:val="7C1ACBD3"/>
    <w:rsid w:val="7C1FE704"/>
    <w:rsid w:val="7C207991"/>
    <w:rsid w:val="7C24562C"/>
    <w:rsid w:val="7C305575"/>
    <w:rsid w:val="7C31FF80"/>
    <w:rsid w:val="7C325503"/>
    <w:rsid w:val="7C3392D6"/>
    <w:rsid w:val="7C38AC44"/>
    <w:rsid w:val="7C391DC1"/>
    <w:rsid w:val="7C4111FE"/>
    <w:rsid w:val="7C429DEF"/>
    <w:rsid w:val="7C46FF25"/>
    <w:rsid w:val="7C4BA932"/>
    <w:rsid w:val="7C4EA717"/>
    <w:rsid w:val="7C53A1FB"/>
    <w:rsid w:val="7C54C02D"/>
    <w:rsid w:val="7C56F735"/>
    <w:rsid w:val="7C5BB405"/>
    <w:rsid w:val="7C60B972"/>
    <w:rsid w:val="7C6B6395"/>
    <w:rsid w:val="7C6B7BE4"/>
    <w:rsid w:val="7C701F92"/>
    <w:rsid w:val="7C70D166"/>
    <w:rsid w:val="7C7465DD"/>
    <w:rsid w:val="7C74A6EA"/>
    <w:rsid w:val="7C74CFB1"/>
    <w:rsid w:val="7C74F12D"/>
    <w:rsid w:val="7C786E2C"/>
    <w:rsid w:val="7C78F568"/>
    <w:rsid w:val="7C829B7B"/>
    <w:rsid w:val="7C83BBC9"/>
    <w:rsid w:val="7C89CC01"/>
    <w:rsid w:val="7C8D30AB"/>
    <w:rsid w:val="7C92DAE0"/>
    <w:rsid w:val="7C9881A7"/>
    <w:rsid w:val="7C992817"/>
    <w:rsid w:val="7C9BD4D2"/>
    <w:rsid w:val="7C9C14B8"/>
    <w:rsid w:val="7C9D9AB4"/>
    <w:rsid w:val="7CA1D9B5"/>
    <w:rsid w:val="7CA39090"/>
    <w:rsid w:val="7CA5CB58"/>
    <w:rsid w:val="7CA85742"/>
    <w:rsid w:val="7CB37B53"/>
    <w:rsid w:val="7CB61637"/>
    <w:rsid w:val="7CB71011"/>
    <w:rsid w:val="7CB96514"/>
    <w:rsid w:val="7CBBE0E0"/>
    <w:rsid w:val="7CBC2457"/>
    <w:rsid w:val="7CBFB45F"/>
    <w:rsid w:val="7CC10A70"/>
    <w:rsid w:val="7CC10B59"/>
    <w:rsid w:val="7CC5DBE7"/>
    <w:rsid w:val="7CC6410E"/>
    <w:rsid w:val="7CCA156D"/>
    <w:rsid w:val="7CCA6FA8"/>
    <w:rsid w:val="7CCB1598"/>
    <w:rsid w:val="7CCF69FE"/>
    <w:rsid w:val="7CCFDC7C"/>
    <w:rsid w:val="7CD4E2C2"/>
    <w:rsid w:val="7CD93287"/>
    <w:rsid w:val="7CDA3AF8"/>
    <w:rsid w:val="7CDA6554"/>
    <w:rsid w:val="7CDD8C28"/>
    <w:rsid w:val="7CDE1EC9"/>
    <w:rsid w:val="7CDE7514"/>
    <w:rsid w:val="7CDEAC42"/>
    <w:rsid w:val="7CE2003F"/>
    <w:rsid w:val="7CE59A37"/>
    <w:rsid w:val="7CE73045"/>
    <w:rsid w:val="7CF13F2C"/>
    <w:rsid w:val="7CF4E406"/>
    <w:rsid w:val="7CF5A438"/>
    <w:rsid w:val="7CF63224"/>
    <w:rsid w:val="7CF933E5"/>
    <w:rsid w:val="7CFD82A9"/>
    <w:rsid w:val="7CFE56B3"/>
    <w:rsid w:val="7D0DC709"/>
    <w:rsid w:val="7D1F0C16"/>
    <w:rsid w:val="7D2093AD"/>
    <w:rsid w:val="7D22A2C8"/>
    <w:rsid w:val="7D288024"/>
    <w:rsid w:val="7D2C4B00"/>
    <w:rsid w:val="7D32DACA"/>
    <w:rsid w:val="7D378A24"/>
    <w:rsid w:val="7D3C3D64"/>
    <w:rsid w:val="7D3EA3FE"/>
    <w:rsid w:val="7D42E2B1"/>
    <w:rsid w:val="7D4321F0"/>
    <w:rsid w:val="7D434774"/>
    <w:rsid w:val="7D450D29"/>
    <w:rsid w:val="7D49BEA0"/>
    <w:rsid w:val="7D4AB633"/>
    <w:rsid w:val="7D5083CD"/>
    <w:rsid w:val="7D57BE35"/>
    <w:rsid w:val="7D62B5AD"/>
    <w:rsid w:val="7D662D1D"/>
    <w:rsid w:val="7D6A5940"/>
    <w:rsid w:val="7D6C5975"/>
    <w:rsid w:val="7D71182E"/>
    <w:rsid w:val="7D7593B6"/>
    <w:rsid w:val="7D764EBA"/>
    <w:rsid w:val="7D794601"/>
    <w:rsid w:val="7D7B125D"/>
    <w:rsid w:val="7D7C7EEF"/>
    <w:rsid w:val="7D7CA8AF"/>
    <w:rsid w:val="7D7F8374"/>
    <w:rsid w:val="7D80FF63"/>
    <w:rsid w:val="7D81C2E9"/>
    <w:rsid w:val="7D8904CF"/>
    <w:rsid w:val="7D89451C"/>
    <w:rsid w:val="7D8A2C49"/>
    <w:rsid w:val="7D8C4A44"/>
    <w:rsid w:val="7D8C88CB"/>
    <w:rsid w:val="7D945CE0"/>
    <w:rsid w:val="7D94BDC6"/>
    <w:rsid w:val="7D991F62"/>
    <w:rsid w:val="7D9C9E37"/>
    <w:rsid w:val="7DA0BB51"/>
    <w:rsid w:val="7DA35053"/>
    <w:rsid w:val="7DA46827"/>
    <w:rsid w:val="7DA7D52C"/>
    <w:rsid w:val="7DABB973"/>
    <w:rsid w:val="7DAC9195"/>
    <w:rsid w:val="7DAD5AC7"/>
    <w:rsid w:val="7DB0C950"/>
    <w:rsid w:val="7DB26285"/>
    <w:rsid w:val="7DC0E408"/>
    <w:rsid w:val="7DC7CA0E"/>
    <w:rsid w:val="7DCAFF45"/>
    <w:rsid w:val="7DCCDC99"/>
    <w:rsid w:val="7DCF44B0"/>
    <w:rsid w:val="7DCFE680"/>
    <w:rsid w:val="7DD66690"/>
    <w:rsid w:val="7DD6E681"/>
    <w:rsid w:val="7DDE16E7"/>
    <w:rsid w:val="7DDE8531"/>
    <w:rsid w:val="7DDF90DB"/>
    <w:rsid w:val="7DDFFA68"/>
    <w:rsid w:val="7DE37A48"/>
    <w:rsid w:val="7DE5927B"/>
    <w:rsid w:val="7DE59B33"/>
    <w:rsid w:val="7DE69FC5"/>
    <w:rsid w:val="7DE6A241"/>
    <w:rsid w:val="7DEA2EA6"/>
    <w:rsid w:val="7DED6D8F"/>
    <w:rsid w:val="7DF2C796"/>
    <w:rsid w:val="7DF3DCC1"/>
    <w:rsid w:val="7DF54FCF"/>
    <w:rsid w:val="7DF69270"/>
    <w:rsid w:val="7DF92D2C"/>
    <w:rsid w:val="7DFC1071"/>
    <w:rsid w:val="7DFC3CEB"/>
    <w:rsid w:val="7DFCB613"/>
    <w:rsid w:val="7DFEBE37"/>
    <w:rsid w:val="7E088CC1"/>
    <w:rsid w:val="7E09BD4F"/>
    <w:rsid w:val="7E0A8D82"/>
    <w:rsid w:val="7E0C222F"/>
    <w:rsid w:val="7E164ECE"/>
    <w:rsid w:val="7E1769E1"/>
    <w:rsid w:val="7E18B2AF"/>
    <w:rsid w:val="7E1BA9B8"/>
    <w:rsid w:val="7E214630"/>
    <w:rsid w:val="7E24BBB0"/>
    <w:rsid w:val="7E2527B0"/>
    <w:rsid w:val="7E316743"/>
    <w:rsid w:val="7E340808"/>
    <w:rsid w:val="7E3682AF"/>
    <w:rsid w:val="7E3A7769"/>
    <w:rsid w:val="7E3C02CA"/>
    <w:rsid w:val="7E3EAF58"/>
    <w:rsid w:val="7E3F8322"/>
    <w:rsid w:val="7E3FC4D4"/>
    <w:rsid w:val="7E410C4A"/>
    <w:rsid w:val="7E4572F1"/>
    <w:rsid w:val="7E45C68E"/>
    <w:rsid w:val="7E48CCF5"/>
    <w:rsid w:val="7E4B453B"/>
    <w:rsid w:val="7E4C4FD5"/>
    <w:rsid w:val="7E4F0E77"/>
    <w:rsid w:val="7E5280DE"/>
    <w:rsid w:val="7E538ADC"/>
    <w:rsid w:val="7E5482A1"/>
    <w:rsid w:val="7E602585"/>
    <w:rsid w:val="7E64921B"/>
    <w:rsid w:val="7E681F32"/>
    <w:rsid w:val="7E69AD74"/>
    <w:rsid w:val="7E6D667E"/>
    <w:rsid w:val="7E6DC980"/>
    <w:rsid w:val="7E70B74D"/>
    <w:rsid w:val="7E74B73F"/>
    <w:rsid w:val="7E7ED275"/>
    <w:rsid w:val="7E8224F7"/>
    <w:rsid w:val="7E8827D1"/>
    <w:rsid w:val="7E8DBF86"/>
    <w:rsid w:val="7E8F4E5C"/>
    <w:rsid w:val="7E91110E"/>
    <w:rsid w:val="7E91C4F9"/>
    <w:rsid w:val="7E958C66"/>
    <w:rsid w:val="7E960A7E"/>
    <w:rsid w:val="7E9A7BF5"/>
    <w:rsid w:val="7E9BBBE6"/>
    <w:rsid w:val="7EA99A79"/>
    <w:rsid w:val="7EABE622"/>
    <w:rsid w:val="7EB0772F"/>
    <w:rsid w:val="7EB0DA5B"/>
    <w:rsid w:val="7EB6229C"/>
    <w:rsid w:val="7EB6E748"/>
    <w:rsid w:val="7EBBCBF7"/>
    <w:rsid w:val="7EC0C0F5"/>
    <w:rsid w:val="7EC1F883"/>
    <w:rsid w:val="7EC2ED19"/>
    <w:rsid w:val="7EC6ACF6"/>
    <w:rsid w:val="7EC7CC7F"/>
    <w:rsid w:val="7EC83C74"/>
    <w:rsid w:val="7ECD7859"/>
    <w:rsid w:val="7ECE9E92"/>
    <w:rsid w:val="7EDDDB98"/>
    <w:rsid w:val="7EE58F01"/>
    <w:rsid w:val="7EED621A"/>
    <w:rsid w:val="7EEEE39E"/>
    <w:rsid w:val="7EF0003B"/>
    <w:rsid w:val="7EF6A762"/>
    <w:rsid w:val="7EF7C444"/>
    <w:rsid w:val="7EFD49E8"/>
    <w:rsid w:val="7EFD70D1"/>
    <w:rsid w:val="7F06297B"/>
    <w:rsid w:val="7F0AB9EB"/>
    <w:rsid w:val="7F117FCF"/>
    <w:rsid w:val="7F11E5BB"/>
    <w:rsid w:val="7F1292CF"/>
    <w:rsid w:val="7F1494FB"/>
    <w:rsid w:val="7F1BBC6E"/>
    <w:rsid w:val="7F1BF89A"/>
    <w:rsid w:val="7F1DD5C7"/>
    <w:rsid w:val="7F20FBCB"/>
    <w:rsid w:val="7F24ED04"/>
    <w:rsid w:val="7F2DA3AE"/>
    <w:rsid w:val="7F37C627"/>
    <w:rsid w:val="7F3C63D1"/>
    <w:rsid w:val="7F3EA4CE"/>
    <w:rsid w:val="7F41E570"/>
    <w:rsid w:val="7F4671F9"/>
    <w:rsid w:val="7F48EB23"/>
    <w:rsid w:val="7F5AA422"/>
    <w:rsid w:val="7F5E28FC"/>
    <w:rsid w:val="7F5F4478"/>
    <w:rsid w:val="7F683064"/>
    <w:rsid w:val="7F698E8A"/>
    <w:rsid w:val="7F6BA1F0"/>
    <w:rsid w:val="7F6CCF34"/>
    <w:rsid w:val="7F6F208E"/>
    <w:rsid w:val="7F6F4C45"/>
    <w:rsid w:val="7F6FE661"/>
    <w:rsid w:val="7F70470B"/>
    <w:rsid w:val="7F70B434"/>
    <w:rsid w:val="7F70D8A4"/>
    <w:rsid w:val="7F75BC03"/>
    <w:rsid w:val="7F78700E"/>
    <w:rsid w:val="7F7B2948"/>
    <w:rsid w:val="7F806FF2"/>
    <w:rsid w:val="7F82E235"/>
    <w:rsid w:val="7F830DD2"/>
    <w:rsid w:val="7F848114"/>
    <w:rsid w:val="7F8959D0"/>
    <w:rsid w:val="7F8D6D98"/>
    <w:rsid w:val="7F8E97F7"/>
    <w:rsid w:val="7F91C077"/>
    <w:rsid w:val="7F988931"/>
    <w:rsid w:val="7F9987E9"/>
    <w:rsid w:val="7F9FA9B9"/>
    <w:rsid w:val="7F9FF258"/>
    <w:rsid w:val="7FA252D1"/>
    <w:rsid w:val="7FA41182"/>
    <w:rsid w:val="7FA54A13"/>
    <w:rsid w:val="7FA55DB8"/>
    <w:rsid w:val="7FA8F281"/>
    <w:rsid w:val="7FAAB1DB"/>
    <w:rsid w:val="7FAB1699"/>
    <w:rsid w:val="7FABA8EC"/>
    <w:rsid w:val="7FAD18EA"/>
    <w:rsid w:val="7FB6365C"/>
    <w:rsid w:val="7FBB5FF3"/>
    <w:rsid w:val="7FBE5AEC"/>
    <w:rsid w:val="7FBEB191"/>
    <w:rsid w:val="7FC09C5F"/>
    <w:rsid w:val="7FC1A25C"/>
    <w:rsid w:val="7FC68D28"/>
    <w:rsid w:val="7FC881E8"/>
    <w:rsid w:val="7FCA1982"/>
    <w:rsid w:val="7FCA87E6"/>
    <w:rsid w:val="7FCB2E33"/>
    <w:rsid w:val="7FCDAAB6"/>
    <w:rsid w:val="7FCE97E5"/>
    <w:rsid w:val="7FCF8BA9"/>
    <w:rsid w:val="7FCF8DAD"/>
    <w:rsid w:val="7FD04240"/>
    <w:rsid w:val="7FDA9097"/>
    <w:rsid w:val="7FDB6D29"/>
    <w:rsid w:val="7FDB88E3"/>
    <w:rsid w:val="7FE26BC3"/>
    <w:rsid w:val="7FE6F884"/>
    <w:rsid w:val="7FE73B4C"/>
    <w:rsid w:val="7FE75DF3"/>
    <w:rsid w:val="7FE8048A"/>
    <w:rsid w:val="7FE806AD"/>
    <w:rsid w:val="7FEB6E5B"/>
    <w:rsid w:val="7FEE53C4"/>
    <w:rsid w:val="7FF4723B"/>
    <w:rsid w:val="7FF563A5"/>
    <w:rsid w:val="7FFC5B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50C9D"/>
  <w15:chartTrackingRefBased/>
  <w15:docId w15:val="{FA3A620F-82E2-47EF-A8A1-C058A8D6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BB674E"/>
    <w:pPr>
      <w:spacing w:before="120" w:after="120"/>
      <w:jc w:val="both"/>
    </w:pPr>
    <w:rPr>
      <w:rFonts w:ascii="EC Square Sans Pro" w:eastAsia="Times New Roman" w:hAnsi="EC Square Sans Pro" w:cs="Times New Roman"/>
      <w:sz w:val="20"/>
      <w:szCs w:val="20"/>
      <w:lang w:eastAsia="en-GB"/>
    </w:rPr>
  </w:style>
  <w:style w:type="paragraph" w:styleId="Heading1">
    <w:name w:val="heading 1"/>
    <w:basedOn w:val="Normal"/>
    <w:next w:val="Normal"/>
    <w:link w:val="Heading1Char"/>
    <w:uiPriority w:val="9"/>
    <w:qFormat/>
    <w:rsid w:val="0193ED09"/>
    <w:pPr>
      <w:keepNext/>
      <w:outlineLvl w:val="0"/>
    </w:pPr>
    <w:rPr>
      <w:rFonts w:eastAsia="Calibri"/>
      <w:b/>
      <w:bCs/>
      <w:sz w:val="26"/>
      <w:szCs w:val="26"/>
      <w:lang w:eastAsia="en-US"/>
    </w:rPr>
  </w:style>
  <w:style w:type="paragraph" w:styleId="Heading2">
    <w:name w:val="heading 2"/>
    <w:basedOn w:val="Normal"/>
    <w:next w:val="Normal"/>
    <w:link w:val="Heading2Char"/>
    <w:uiPriority w:val="9"/>
    <w:qFormat/>
    <w:rsid w:val="0193ED09"/>
    <w:pPr>
      <w:keepNext/>
      <w:keepLines/>
      <w:spacing w:before="240"/>
      <w:outlineLvl w:val="1"/>
    </w:pPr>
    <w:rPr>
      <w:b/>
      <w:bCs/>
      <w:sz w:val="24"/>
      <w:szCs w:val="24"/>
      <w:lang w:eastAsia="en-US"/>
    </w:rPr>
  </w:style>
  <w:style w:type="paragraph" w:styleId="Heading3">
    <w:name w:val="heading 3"/>
    <w:basedOn w:val="Normal"/>
    <w:next w:val="Normal"/>
    <w:link w:val="Heading3Char"/>
    <w:uiPriority w:val="9"/>
    <w:qFormat/>
    <w:rsid w:val="0193ED09"/>
    <w:pPr>
      <w:keepNext/>
      <w:keepLines/>
      <w:spacing w:before="240"/>
      <w:outlineLvl w:val="2"/>
    </w:pPr>
    <w:rPr>
      <w:b/>
      <w:bCs/>
      <w:lang w:eastAsia="en-US"/>
    </w:rPr>
  </w:style>
  <w:style w:type="paragraph" w:styleId="Heading4">
    <w:name w:val="heading 4"/>
    <w:basedOn w:val="Normal"/>
    <w:next w:val="Normal"/>
    <w:link w:val="Heading4Char"/>
    <w:uiPriority w:val="9"/>
    <w:qFormat/>
    <w:rsid w:val="0193ED09"/>
    <w:pPr>
      <w:keepNext/>
      <w:keepLines/>
      <w:spacing w:before="240"/>
      <w:outlineLvl w:val="3"/>
    </w:pPr>
    <w:rPr>
      <w:b/>
      <w:bCs/>
      <w:i/>
      <w:iCs/>
      <w:lang w:eastAsia="en-US"/>
    </w:rPr>
  </w:style>
  <w:style w:type="paragraph" w:styleId="Heading5">
    <w:name w:val="heading 5"/>
    <w:basedOn w:val="Normal"/>
    <w:next w:val="Normal"/>
    <w:link w:val="Heading5Char"/>
    <w:uiPriority w:val="9"/>
    <w:qFormat/>
    <w:rsid w:val="0193ED09"/>
    <w:pPr>
      <w:keepNext/>
      <w:keepLines/>
      <w:spacing w:before="200" w:after="0"/>
      <w:outlineLvl w:val="4"/>
    </w:pPr>
    <w:rPr>
      <w:lang w:eastAsia="en-US"/>
    </w:rPr>
  </w:style>
  <w:style w:type="paragraph" w:styleId="Heading6">
    <w:name w:val="heading 6"/>
    <w:basedOn w:val="Normal"/>
    <w:next w:val="Normal"/>
    <w:link w:val="Heading6Char"/>
    <w:uiPriority w:val="9"/>
    <w:unhideWhenUsed/>
    <w:qFormat/>
    <w:rsid w:val="0193ED09"/>
    <w:pPr>
      <w:keepNext/>
      <w:keepLines/>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0193ED09"/>
    <w:pPr>
      <w:keepNext/>
      <w:keepLines/>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0193ED0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193ED0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193ED09"/>
    <w:rPr>
      <w:rFonts w:ascii="EC Square Sans Pro" w:eastAsia="Calibri" w:hAnsi="EC Square Sans Pro" w:cs="Times New Roman"/>
      <w:b/>
      <w:bCs/>
      <w:noProof w:val="0"/>
      <w:sz w:val="26"/>
      <w:szCs w:val="26"/>
      <w:lang w:val="en-GB"/>
    </w:rPr>
  </w:style>
  <w:style w:type="character" w:customStyle="1" w:styleId="Heading2Char">
    <w:name w:val="Heading 2 Char"/>
    <w:basedOn w:val="DefaultParagraphFont"/>
    <w:link w:val="Heading2"/>
    <w:uiPriority w:val="9"/>
    <w:rsid w:val="0193ED09"/>
    <w:rPr>
      <w:rFonts w:ascii="EC Square Sans Pro" w:eastAsia="Times New Roman" w:hAnsi="EC Square Sans Pro" w:cs="Times New Roman"/>
      <w:b/>
      <w:bCs/>
      <w:noProof w:val="0"/>
      <w:sz w:val="24"/>
      <w:szCs w:val="24"/>
      <w:lang w:val="en-GB"/>
    </w:rPr>
  </w:style>
  <w:style w:type="character" w:customStyle="1" w:styleId="Heading3Char">
    <w:name w:val="Heading 3 Char"/>
    <w:basedOn w:val="DefaultParagraphFont"/>
    <w:link w:val="Heading3"/>
    <w:uiPriority w:val="9"/>
    <w:rsid w:val="0193ED09"/>
    <w:rPr>
      <w:rFonts w:ascii="EC Square Sans Pro" w:eastAsia="Times New Roman" w:hAnsi="EC Square Sans Pro" w:cs="Times New Roman"/>
      <w:b/>
      <w:bCs/>
      <w:noProof w:val="0"/>
      <w:sz w:val="20"/>
      <w:szCs w:val="20"/>
      <w:lang w:val="en-GB"/>
    </w:rPr>
  </w:style>
  <w:style w:type="character" w:customStyle="1" w:styleId="Heading4Char">
    <w:name w:val="Heading 4 Char"/>
    <w:basedOn w:val="DefaultParagraphFont"/>
    <w:link w:val="Heading4"/>
    <w:uiPriority w:val="9"/>
    <w:rsid w:val="0193ED09"/>
    <w:rPr>
      <w:rFonts w:ascii="EC Square Sans Pro" w:eastAsia="Times New Roman" w:hAnsi="EC Square Sans Pro" w:cs="Times New Roman"/>
      <w:b/>
      <w:bCs/>
      <w:i/>
      <w:iCs/>
      <w:noProof w:val="0"/>
      <w:sz w:val="20"/>
      <w:szCs w:val="20"/>
      <w:lang w:val="en-GB"/>
    </w:rPr>
  </w:style>
  <w:style w:type="character" w:customStyle="1" w:styleId="Heading5Char">
    <w:name w:val="Heading 5 Char"/>
    <w:basedOn w:val="DefaultParagraphFont"/>
    <w:link w:val="Heading5"/>
    <w:uiPriority w:val="9"/>
    <w:rsid w:val="0193ED09"/>
    <w:rPr>
      <w:rFonts w:ascii="EC Square Sans Pro" w:eastAsia="Times New Roman" w:hAnsi="EC Square Sans Pro" w:cs="Times New Roman"/>
      <w:noProof w:val="0"/>
      <w:sz w:val="20"/>
      <w:szCs w:val="20"/>
      <w:lang w:val="en-GB"/>
    </w:rPr>
  </w:style>
  <w:style w:type="paragraph" w:customStyle="1" w:styleId="JRCAbbreviations">
    <w:name w:val="JRC_Abbreviations"/>
    <w:basedOn w:val="Normal"/>
    <w:next w:val="JRCText"/>
    <w:uiPriority w:val="1"/>
    <w:qFormat/>
    <w:rsid w:val="0193ED09"/>
    <w:pPr>
      <w:tabs>
        <w:tab w:val="left" w:pos="851"/>
      </w:tabs>
      <w:ind w:left="851" w:hanging="851"/>
    </w:pPr>
    <w:rPr>
      <w:rFonts w:eastAsia="Calibri"/>
      <w:lang w:eastAsia="en-US"/>
    </w:rPr>
  </w:style>
  <w:style w:type="paragraph" w:customStyle="1" w:styleId="JRCCoversubtitle">
    <w:name w:val="JRC_Cover_subtitle"/>
    <w:basedOn w:val="Normal"/>
    <w:link w:val="JRCCoversubtitleChar"/>
    <w:uiPriority w:val="1"/>
    <w:qFormat/>
    <w:rsid w:val="0193ED09"/>
    <w:pPr>
      <w:spacing w:after="600" w:line="400" w:lineRule="exact"/>
      <w:ind w:left="-567"/>
      <w:jc w:val="left"/>
    </w:pPr>
    <w:rPr>
      <w:rFonts w:eastAsia="Calibri"/>
      <w:i/>
      <w:iCs/>
      <w:color w:val="5E66AB"/>
      <w:sz w:val="32"/>
      <w:szCs w:val="32"/>
      <w:lang w:eastAsia="en-US"/>
    </w:rPr>
  </w:style>
  <w:style w:type="paragraph" w:customStyle="1" w:styleId="JRCCovertitle">
    <w:name w:val="JRC_Cover_title"/>
    <w:basedOn w:val="Normal"/>
    <w:link w:val="JRCCovertitleChar"/>
    <w:uiPriority w:val="1"/>
    <w:rsid w:val="0193ED09"/>
    <w:pPr>
      <w:spacing w:before="600" w:after="600" w:line="640" w:lineRule="exact"/>
      <w:ind w:left="-567"/>
      <w:jc w:val="left"/>
    </w:pPr>
    <w:rPr>
      <w:rFonts w:eastAsia="Calibri"/>
      <w:sz w:val="56"/>
      <w:szCs w:val="56"/>
    </w:rPr>
  </w:style>
  <w:style w:type="paragraph" w:customStyle="1" w:styleId="JRCEquation">
    <w:name w:val="JRC_Equation"/>
    <w:basedOn w:val="Normal"/>
    <w:next w:val="JRCText"/>
    <w:uiPriority w:val="1"/>
    <w:qFormat/>
    <w:rsid w:val="0193ED09"/>
    <w:pPr>
      <w:spacing w:before="360" w:after="360"/>
      <w:jc w:val="center"/>
    </w:pPr>
    <w:rPr>
      <w:rFonts w:eastAsia="Calibri"/>
      <w:lang w:eastAsia="en-US"/>
    </w:rPr>
  </w:style>
  <w:style w:type="paragraph" w:customStyle="1" w:styleId="JRCFigurecaption">
    <w:name w:val="JRC_Figure_caption"/>
    <w:basedOn w:val="Normal"/>
    <w:next w:val="JRCText"/>
    <w:qFormat/>
    <w:rsid w:val="0193ED09"/>
    <w:pPr>
      <w:keepNext/>
      <w:spacing w:before="360"/>
      <w:jc w:val="center"/>
    </w:pPr>
    <w:rPr>
      <w:rFonts w:eastAsia="Calibri"/>
      <w:sz w:val="18"/>
      <w:szCs w:val="18"/>
      <w:lang w:eastAsia="en-US"/>
    </w:rPr>
  </w:style>
  <w:style w:type="paragraph" w:customStyle="1" w:styleId="JRCLevel-1Fronttitle">
    <w:name w:val="JRC_Level-1_Front_title"/>
    <w:basedOn w:val="Normal"/>
    <w:next w:val="JRCText"/>
    <w:link w:val="JRCLevel-1FronttitleChar"/>
    <w:uiPriority w:val="1"/>
    <w:qFormat/>
    <w:rsid w:val="0193ED09"/>
    <w:pPr>
      <w:keepNext/>
      <w:spacing w:before="0"/>
      <w:jc w:val="left"/>
    </w:pPr>
    <w:rPr>
      <w:b/>
      <w:bCs/>
      <w:sz w:val="24"/>
      <w:szCs w:val="24"/>
    </w:rPr>
  </w:style>
  <w:style w:type="character" w:customStyle="1" w:styleId="JRCLevel-1FronttitleChar">
    <w:name w:val="JRC_Level-1_Front_title Char"/>
    <w:link w:val="JRCLevel-1Fronttitle"/>
    <w:uiPriority w:val="1"/>
    <w:rsid w:val="0193ED09"/>
    <w:rPr>
      <w:rFonts w:ascii="EC Square Sans Pro" w:eastAsia="Times New Roman" w:hAnsi="EC Square Sans Pro" w:cs="Times New Roman"/>
      <w:b/>
      <w:bCs/>
      <w:noProof w:val="0"/>
      <w:sz w:val="24"/>
      <w:szCs w:val="24"/>
      <w:lang w:eastAsia="en-GB"/>
    </w:rPr>
  </w:style>
  <w:style w:type="paragraph" w:customStyle="1" w:styleId="JRCLevel-2Backtitle">
    <w:name w:val="JRC_Level-2_Back_title"/>
    <w:basedOn w:val="Normal"/>
    <w:next w:val="JRCText"/>
    <w:link w:val="JRCLevel-2BacktitleChar"/>
    <w:uiPriority w:val="1"/>
    <w:qFormat/>
    <w:rsid w:val="0193ED09"/>
    <w:pPr>
      <w:keepNext/>
      <w:jc w:val="left"/>
      <w:outlineLvl w:val="1"/>
    </w:pPr>
    <w:rPr>
      <w:rFonts w:eastAsia="Calibri"/>
      <w:b/>
      <w:bCs/>
      <w:lang w:eastAsia="en-US"/>
    </w:rPr>
  </w:style>
  <w:style w:type="character" w:customStyle="1" w:styleId="JRCLevel-2BacktitleChar">
    <w:name w:val="JRC_Level-2_Back_title Char"/>
    <w:link w:val="JRCLevel-2Backtitle"/>
    <w:uiPriority w:val="1"/>
    <w:rsid w:val="0193ED09"/>
    <w:rPr>
      <w:rFonts w:ascii="EC Square Sans Pro" w:hAnsi="EC Square Sans Pro" w:cs="Times New Roman"/>
      <w:b/>
      <w:bCs/>
      <w:noProof w:val="0"/>
      <w:sz w:val="20"/>
      <w:szCs w:val="20"/>
    </w:rPr>
  </w:style>
  <w:style w:type="paragraph" w:customStyle="1" w:styleId="JRCLevel-2Frontsmalltitle">
    <w:name w:val="JRC_Level-2_Front_small_title"/>
    <w:basedOn w:val="Normal"/>
    <w:next w:val="JRCText"/>
    <w:uiPriority w:val="1"/>
    <w:qFormat/>
    <w:rsid w:val="0193ED09"/>
    <w:pPr>
      <w:keepNext/>
      <w:spacing w:before="240"/>
      <w:jc w:val="left"/>
    </w:pPr>
    <w:rPr>
      <w:rFonts w:eastAsia="Calibri"/>
      <w:b/>
      <w:bCs/>
      <w:i/>
      <w:iCs/>
      <w:lang w:eastAsia="en-US"/>
    </w:rPr>
  </w:style>
  <w:style w:type="paragraph" w:customStyle="1" w:styleId="JRCTabletitle">
    <w:name w:val="JRC_Table_title"/>
    <w:basedOn w:val="Normal"/>
    <w:qFormat/>
    <w:rsid w:val="0193ED09"/>
    <w:pPr>
      <w:keepNext/>
      <w:spacing w:before="240"/>
      <w:jc w:val="left"/>
    </w:pPr>
    <w:rPr>
      <w:rFonts w:eastAsia="Calibri"/>
      <w:color w:val="000000" w:themeColor="text1"/>
      <w:sz w:val="18"/>
      <w:szCs w:val="18"/>
      <w:lang w:val="en-AU" w:eastAsia="en-US"/>
    </w:rPr>
  </w:style>
  <w:style w:type="paragraph" w:styleId="TableofFigures">
    <w:name w:val="table of figures"/>
    <w:basedOn w:val="Normal"/>
    <w:next w:val="Normal"/>
    <w:uiPriority w:val="99"/>
    <w:unhideWhenUsed/>
    <w:rsid w:val="0193ED09"/>
    <w:pPr>
      <w:jc w:val="left"/>
    </w:pPr>
    <w:rPr>
      <w:rFonts w:eastAsia="Calibri"/>
      <w:lang w:eastAsia="en-US"/>
    </w:rPr>
  </w:style>
  <w:style w:type="paragraph" w:customStyle="1" w:styleId="JRCText">
    <w:name w:val="JRC_Text"/>
    <w:basedOn w:val="Normal"/>
    <w:link w:val="JRCTextZchn"/>
    <w:qFormat/>
    <w:rsid w:val="00763A68"/>
    <w:pPr>
      <w:contextualSpacing/>
    </w:pPr>
    <w:rPr>
      <w:rFonts w:eastAsia="Calibri"/>
      <w:lang w:eastAsia="en-US"/>
    </w:rPr>
  </w:style>
  <w:style w:type="paragraph" w:customStyle="1" w:styleId="JRCTextbulletedlist1">
    <w:name w:val="JRC_Text_bulleted_list1"/>
    <w:basedOn w:val="Normal"/>
    <w:uiPriority w:val="1"/>
    <w:qFormat/>
    <w:rsid w:val="0193ED09"/>
    <w:pPr>
      <w:numPr>
        <w:numId w:val="82"/>
      </w:numPr>
    </w:pPr>
  </w:style>
  <w:style w:type="paragraph" w:styleId="TOC1">
    <w:name w:val="toc 1"/>
    <w:basedOn w:val="Normal"/>
    <w:next w:val="Normal"/>
    <w:uiPriority w:val="39"/>
    <w:unhideWhenUsed/>
    <w:rsid w:val="0193ED09"/>
    <w:pPr>
      <w:tabs>
        <w:tab w:val="left" w:pos="284"/>
        <w:tab w:val="right" w:leader="dot" w:pos="9016"/>
      </w:tabs>
      <w:spacing w:after="100"/>
      <w:jc w:val="left"/>
    </w:pPr>
    <w:rPr>
      <w:rFonts w:ascii="EC Square Sans Cond Pro" w:eastAsia="Calibri" w:hAnsi="EC Square Sans Cond Pro"/>
      <w:noProof/>
      <w:lang w:eastAsia="en-US"/>
    </w:rPr>
  </w:style>
  <w:style w:type="paragraph" w:styleId="TOC2">
    <w:name w:val="toc 2"/>
    <w:basedOn w:val="Normal"/>
    <w:next w:val="Normal"/>
    <w:uiPriority w:val="39"/>
    <w:unhideWhenUsed/>
    <w:rsid w:val="0193ED09"/>
    <w:pPr>
      <w:tabs>
        <w:tab w:val="left" w:pos="709"/>
        <w:tab w:val="right" w:leader="dot" w:pos="9016"/>
      </w:tabs>
      <w:spacing w:after="100"/>
      <w:ind w:left="284"/>
      <w:jc w:val="left"/>
    </w:pPr>
    <w:rPr>
      <w:rFonts w:ascii="EC Square Sans Cond Pro" w:eastAsia="Calibri" w:hAnsi="EC Square Sans Cond Pro"/>
      <w:noProof/>
      <w:lang w:eastAsia="en-US"/>
    </w:rPr>
  </w:style>
  <w:style w:type="paragraph" w:styleId="TOC3">
    <w:name w:val="toc 3"/>
    <w:basedOn w:val="Normal"/>
    <w:next w:val="Normal"/>
    <w:uiPriority w:val="39"/>
    <w:unhideWhenUsed/>
    <w:rsid w:val="0193ED09"/>
    <w:pPr>
      <w:tabs>
        <w:tab w:val="left" w:pos="1276"/>
        <w:tab w:val="right" w:leader="dot" w:pos="9016"/>
      </w:tabs>
      <w:spacing w:after="100"/>
      <w:ind w:left="567"/>
      <w:jc w:val="left"/>
    </w:pPr>
    <w:rPr>
      <w:rFonts w:ascii="EC Square Sans Cond Pro" w:eastAsia="Calibri" w:hAnsi="EC Square Sans Cond Pro"/>
      <w:noProof/>
      <w:lang w:eastAsia="en-US"/>
    </w:rPr>
  </w:style>
  <w:style w:type="paragraph" w:styleId="TOC4">
    <w:name w:val="toc 4"/>
    <w:basedOn w:val="Normal"/>
    <w:next w:val="Normal"/>
    <w:uiPriority w:val="39"/>
    <w:unhideWhenUsed/>
    <w:rsid w:val="0193ED09"/>
    <w:pPr>
      <w:tabs>
        <w:tab w:val="left" w:pos="1701"/>
        <w:tab w:val="right" w:leader="dot" w:pos="9016"/>
      </w:tabs>
      <w:spacing w:after="100"/>
      <w:ind w:left="851"/>
      <w:jc w:val="left"/>
    </w:pPr>
    <w:rPr>
      <w:rFonts w:ascii="EC Square Sans Cond Pro" w:eastAsia="Calibri" w:hAnsi="EC Square Sans Cond Pro"/>
      <w:noProof/>
      <w:lang w:eastAsia="en-US"/>
    </w:rPr>
  </w:style>
  <w:style w:type="paragraph" w:styleId="TOC5">
    <w:name w:val="toc 5"/>
    <w:basedOn w:val="Normal"/>
    <w:next w:val="Normal"/>
    <w:uiPriority w:val="39"/>
    <w:unhideWhenUsed/>
    <w:rsid w:val="0193ED09"/>
    <w:pPr>
      <w:tabs>
        <w:tab w:val="left" w:pos="2268"/>
        <w:tab w:val="right" w:leader="dot" w:pos="9016"/>
      </w:tabs>
      <w:spacing w:after="100"/>
      <w:ind w:left="1134"/>
      <w:jc w:val="left"/>
    </w:pPr>
    <w:rPr>
      <w:rFonts w:ascii="EC Square Sans Cond Pro" w:eastAsia="Calibri" w:hAnsi="EC Square Sans Cond Pro"/>
      <w:noProof/>
      <w:lang w:eastAsia="en-US"/>
    </w:rPr>
  </w:style>
  <w:style w:type="paragraph" w:styleId="TOCHeading">
    <w:name w:val="TOC Heading"/>
    <w:basedOn w:val="Normal"/>
    <w:next w:val="Normal"/>
    <w:uiPriority w:val="39"/>
    <w:unhideWhenUsed/>
    <w:qFormat/>
    <w:rsid w:val="0193ED09"/>
    <w:pPr>
      <w:keepNext/>
      <w:keepLines/>
      <w:spacing w:after="480"/>
    </w:pPr>
    <w:rPr>
      <w:b/>
      <w:bCs/>
      <w:sz w:val="26"/>
      <w:szCs w:val="26"/>
      <w:lang w:eastAsia="ja-JP"/>
    </w:rPr>
  </w:style>
  <w:style w:type="paragraph" w:styleId="FootnoteText">
    <w:name w:val="footnote text"/>
    <w:aliases w:val="Char,Fußnote,Carattere,fn,Footnotes,Footnote ak,Footnote Text Char1,Footnote Text Char Char,fn Char Char,footnote text Char Char,Footnotes Char Char,Footnote ak Char Char,fn Char1,footnote text Char1,Footnotes Char1,ft,Footnote Text_EP-LC"/>
    <w:basedOn w:val="Normal"/>
    <w:link w:val="FootnoteTextChar"/>
    <w:uiPriority w:val="99"/>
    <w:unhideWhenUsed/>
    <w:rsid w:val="0193ED09"/>
    <w:pPr>
      <w:spacing w:before="0" w:after="0"/>
      <w:ind w:left="357" w:hanging="357"/>
    </w:pPr>
    <w:rPr>
      <w:rFonts w:eastAsiaTheme="minorEastAsia" w:cstheme="minorBidi"/>
      <w:sz w:val="16"/>
      <w:szCs w:val="16"/>
      <w:lang w:eastAsia="en-US"/>
    </w:rPr>
  </w:style>
  <w:style w:type="character" w:customStyle="1" w:styleId="FootnoteTextChar">
    <w:name w:val="Footnote Text Char"/>
    <w:aliases w:val="Char Char,Fußnote Char,Carattere Char,fn Char,Footnotes Char,Footnote ak Char,Footnote Text Char1 Char,Footnote Text Char Char Char,fn Char Char Char,footnote text Char Char Char,Footnotes Char Char Char,Footnote ak Char Char Char"/>
    <w:basedOn w:val="DefaultParagraphFont"/>
    <w:link w:val="FootnoteText"/>
    <w:uiPriority w:val="99"/>
    <w:rsid w:val="0193ED09"/>
    <w:rPr>
      <w:rFonts w:ascii="EC Square Sans Pro" w:eastAsiaTheme="minorEastAsia" w:hAnsi="EC Square Sans Pro" w:cstheme="minorBidi"/>
      <w:noProof w:val="0"/>
      <w:sz w:val="16"/>
      <w:szCs w:val="16"/>
      <w:lang w:val="en-GB"/>
    </w:rPr>
  </w:style>
  <w:style w:type="character" w:styleId="FootnoteReference">
    <w:name w:val="footnote reference"/>
    <w:aliases w:val="SUPERS,Odwołanie przypisu,Times 10 Point,Exposant 3 Point,Footnote symbol,Footnote reference number,number,Footnote Reference Superscript,stylish,Знак сноски-FN,Ciae niinee-FN,Знак сноски 1,(Footnote Reference), Exposant 3 Point,FR,f"/>
    <w:basedOn w:val="DefaultParagraphFont"/>
    <w:link w:val="CharCharChar1"/>
    <w:uiPriority w:val="99"/>
    <w:unhideWhenUsed/>
    <w:qFormat/>
    <w:rsid w:val="00F7732B"/>
    <w:rPr>
      <w:rFonts w:ascii="EC Square Sans Pro" w:hAnsi="EC Square Sans Pro"/>
      <w:vertAlign w:val="superscript"/>
      <w:lang w:val="en-GB"/>
    </w:rPr>
  </w:style>
  <w:style w:type="paragraph" w:customStyle="1" w:styleId="JRCLevel-2title">
    <w:name w:val="JRC_Level-2_title"/>
    <w:basedOn w:val="Heading2"/>
    <w:next w:val="JRCText"/>
    <w:qFormat/>
    <w:rsid w:val="00C61CFA"/>
    <w:pPr>
      <w:tabs>
        <w:tab w:val="num" w:pos="360"/>
      </w:tabs>
    </w:pPr>
    <w:rPr>
      <w:color w:val="6CA644"/>
      <w:sz w:val="32"/>
      <w:szCs w:val="32"/>
    </w:rPr>
  </w:style>
  <w:style w:type="paragraph" w:customStyle="1" w:styleId="JRCLevel-1title">
    <w:name w:val="JRC_Level-1_title"/>
    <w:basedOn w:val="Heading1"/>
    <w:next w:val="JRCText"/>
    <w:qFormat/>
    <w:rsid w:val="00C61CFA"/>
    <w:pPr>
      <w:keepLines/>
      <w:spacing w:before="0"/>
      <w:ind w:left="432" w:hanging="432"/>
      <w:jc w:val="left"/>
    </w:pPr>
    <w:rPr>
      <w:color w:val="6CA644"/>
      <w:sz w:val="56"/>
      <w:szCs w:val="56"/>
    </w:rPr>
  </w:style>
  <w:style w:type="paragraph" w:customStyle="1" w:styleId="JRCTextbulletedlist2">
    <w:name w:val="JRC_Text_bulleted_list2"/>
    <w:basedOn w:val="Normal"/>
    <w:uiPriority w:val="1"/>
    <w:qFormat/>
    <w:rsid w:val="0193ED09"/>
    <w:pPr>
      <w:numPr>
        <w:ilvl w:val="1"/>
        <w:numId w:val="83"/>
      </w:numPr>
    </w:pPr>
  </w:style>
  <w:style w:type="paragraph" w:customStyle="1" w:styleId="JRCLevel-4title">
    <w:name w:val="JRC_Level-4_title"/>
    <w:basedOn w:val="Normal"/>
    <w:next w:val="JRCText"/>
    <w:qFormat/>
    <w:rsid w:val="0193ED09"/>
    <w:pPr>
      <w:keepNext/>
      <w:keepLines/>
      <w:spacing w:before="240"/>
      <w:ind w:left="862" w:hanging="862"/>
      <w:jc w:val="left"/>
    </w:pPr>
    <w:rPr>
      <w:b/>
      <w:bCs/>
      <w:i/>
      <w:iCs/>
    </w:rPr>
  </w:style>
  <w:style w:type="paragraph" w:customStyle="1" w:styleId="JRCLevel-3title">
    <w:name w:val="JRC_Level-3_title"/>
    <w:basedOn w:val="Heading3"/>
    <w:next w:val="JRCText"/>
    <w:qFormat/>
    <w:rsid w:val="00C61CFA"/>
    <w:pPr>
      <w:spacing w:line="240" w:lineRule="auto"/>
      <w:ind w:left="1146" w:hanging="720"/>
    </w:pPr>
    <w:rPr>
      <w:b w:val="0"/>
      <w:color w:val="85BD5F"/>
      <w:sz w:val="22"/>
      <w:szCs w:val="22"/>
    </w:rPr>
  </w:style>
  <w:style w:type="paragraph" w:customStyle="1" w:styleId="JRCLevel-5title">
    <w:name w:val="JRC_Level-5_title"/>
    <w:basedOn w:val="Normal"/>
    <w:next w:val="JRCText"/>
    <w:qFormat/>
    <w:rsid w:val="0193ED09"/>
    <w:pPr>
      <w:keepNext/>
      <w:keepLines/>
      <w:spacing w:before="200" w:after="0"/>
      <w:ind w:left="1009" w:hanging="1009"/>
      <w:jc w:val="left"/>
      <w:outlineLvl w:val="4"/>
    </w:pPr>
  </w:style>
  <w:style w:type="paragraph" w:styleId="BalloonText">
    <w:name w:val="Balloon Text"/>
    <w:basedOn w:val="Normal"/>
    <w:link w:val="BalloonTextChar"/>
    <w:uiPriority w:val="99"/>
    <w:semiHidden/>
    <w:unhideWhenUsed/>
    <w:rsid w:val="0193ED0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193ED09"/>
    <w:rPr>
      <w:rFonts w:ascii="Tahoma" w:eastAsia="Times New Roman" w:hAnsi="Tahoma" w:cs="Tahoma"/>
      <w:noProof w:val="0"/>
      <w:sz w:val="16"/>
      <w:szCs w:val="16"/>
      <w:lang w:val="en-GB" w:eastAsia="en-GB"/>
    </w:rPr>
  </w:style>
  <w:style w:type="paragraph" w:customStyle="1" w:styleId="JRCLevel-1Backtitle">
    <w:name w:val="JRC_Level-1_Back_title"/>
    <w:basedOn w:val="Normal"/>
    <w:next w:val="JRCText"/>
    <w:uiPriority w:val="1"/>
    <w:qFormat/>
    <w:rsid w:val="0193ED09"/>
    <w:pPr>
      <w:keepNext/>
      <w:spacing w:before="0"/>
      <w:jc w:val="left"/>
      <w:outlineLvl w:val="0"/>
    </w:pPr>
    <w:rPr>
      <w:b/>
      <w:bCs/>
      <w:sz w:val="24"/>
      <w:szCs w:val="24"/>
    </w:rPr>
  </w:style>
  <w:style w:type="character" w:styleId="Hyperlink">
    <w:name w:val="Hyperlink"/>
    <w:basedOn w:val="DefaultParagraphFont"/>
    <w:uiPriority w:val="99"/>
    <w:unhideWhenUsed/>
    <w:rsid w:val="00F7732B"/>
    <w:rPr>
      <w:rFonts w:ascii="EC Square Sans Pro" w:hAnsi="EC Square Sans Pro"/>
      <w:color w:val="0563C1" w:themeColor="hyperlink"/>
      <w:u w:val="single"/>
    </w:rPr>
  </w:style>
  <w:style w:type="paragraph" w:customStyle="1" w:styleId="JRCBoxtitle">
    <w:name w:val="JRC_Box_title"/>
    <w:basedOn w:val="Normal"/>
    <w:uiPriority w:val="1"/>
    <w:qFormat/>
    <w:rsid w:val="0193ED09"/>
    <w:pPr>
      <w:keepNext/>
      <w:spacing w:before="240" w:after="0"/>
    </w:pPr>
    <w:rPr>
      <w:sz w:val="18"/>
      <w:szCs w:val="18"/>
    </w:rPr>
  </w:style>
  <w:style w:type="paragraph" w:customStyle="1" w:styleId="JRCBoxtext">
    <w:name w:val="JRC_Box_text"/>
    <w:basedOn w:val="Normal"/>
    <w:qFormat/>
    <w:rsid w:val="0193ED09"/>
    <w:pPr>
      <w:keepLines/>
    </w:pPr>
  </w:style>
  <w:style w:type="paragraph" w:customStyle="1" w:styleId="JRCBoxbulletlist">
    <w:name w:val="JRC_Box_bullet_list"/>
    <w:basedOn w:val="Normal"/>
    <w:uiPriority w:val="1"/>
    <w:qFormat/>
    <w:rsid w:val="0193ED09"/>
    <w:pPr>
      <w:numPr>
        <w:numId w:val="81"/>
      </w:numPr>
    </w:pPr>
  </w:style>
  <w:style w:type="paragraph" w:customStyle="1" w:styleId="JRCTextnumberedlist1">
    <w:name w:val="JRC_Text_numbered_list1"/>
    <w:basedOn w:val="Normal"/>
    <w:uiPriority w:val="1"/>
    <w:qFormat/>
    <w:rsid w:val="0193ED09"/>
    <w:pPr>
      <w:numPr>
        <w:numId w:val="84"/>
      </w:numPr>
    </w:pPr>
  </w:style>
  <w:style w:type="paragraph" w:styleId="Header">
    <w:name w:val="header"/>
    <w:basedOn w:val="Normal"/>
    <w:link w:val="HeaderChar"/>
    <w:uiPriority w:val="99"/>
    <w:unhideWhenUsed/>
    <w:rsid w:val="0193ED09"/>
    <w:pPr>
      <w:tabs>
        <w:tab w:val="center" w:pos="4513"/>
        <w:tab w:val="right" w:pos="9026"/>
      </w:tabs>
      <w:spacing w:before="0" w:after="0"/>
    </w:pPr>
  </w:style>
  <w:style w:type="character" w:customStyle="1" w:styleId="HeaderChar">
    <w:name w:val="Header Char"/>
    <w:basedOn w:val="DefaultParagraphFont"/>
    <w:link w:val="Header"/>
    <w:uiPriority w:val="99"/>
    <w:rsid w:val="0193ED09"/>
    <w:rPr>
      <w:rFonts w:ascii="EC Square Sans Pro" w:eastAsia="Times New Roman" w:hAnsi="EC Square Sans Pro" w:cs="Times New Roman"/>
      <w:noProof w:val="0"/>
      <w:sz w:val="20"/>
      <w:szCs w:val="20"/>
      <w:lang w:val="en-GB" w:eastAsia="en-GB"/>
    </w:rPr>
  </w:style>
  <w:style w:type="paragraph" w:styleId="Footer">
    <w:name w:val="footer"/>
    <w:basedOn w:val="Normal"/>
    <w:link w:val="FooterChar"/>
    <w:uiPriority w:val="99"/>
    <w:unhideWhenUsed/>
    <w:rsid w:val="0193ED09"/>
    <w:pPr>
      <w:tabs>
        <w:tab w:val="center" w:pos="4513"/>
        <w:tab w:val="right" w:pos="9026"/>
      </w:tabs>
      <w:spacing w:before="0" w:after="0"/>
    </w:pPr>
  </w:style>
  <w:style w:type="character" w:customStyle="1" w:styleId="FooterChar">
    <w:name w:val="Footer Char"/>
    <w:basedOn w:val="DefaultParagraphFont"/>
    <w:link w:val="Footer"/>
    <w:uiPriority w:val="99"/>
    <w:rsid w:val="0193ED09"/>
    <w:rPr>
      <w:rFonts w:ascii="EC Square Sans Pro" w:eastAsia="Times New Roman" w:hAnsi="EC Square Sans Pro" w:cs="Times New Roman"/>
      <w:noProof w:val="0"/>
      <w:sz w:val="20"/>
      <w:szCs w:val="20"/>
      <w:lang w:val="en-GB" w:eastAsia="en-GB"/>
    </w:rPr>
  </w:style>
  <w:style w:type="paragraph" w:customStyle="1" w:styleId="JRCCoverAuthor">
    <w:name w:val="JRC_Cover_Author"/>
    <w:basedOn w:val="Normal"/>
    <w:uiPriority w:val="1"/>
    <w:qFormat/>
    <w:rsid w:val="0193ED09"/>
    <w:pPr>
      <w:jc w:val="left"/>
    </w:pPr>
    <w:rPr>
      <w:color w:val="7F7F7F" w:themeColor="text1" w:themeTint="80"/>
    </w:rPr>
  </w:style>
  <w:style w:type="paragraph" w:customStyle="1" w:styleId="JRCCoveryear">
    <w:name w:val="JRC_Cover_year"/>
    <w:basedOn w:val="Normal"/>
    <w:uiPriority w:val="1"/>
    <w:rsid w:val="0193ED09"/>
    <w:pPr>
      <w:spacing w:before="0" w:after="0"/>
      <w:jc w:val="left"/>
    </w:pPr>
  </w:style>
  <w:style w:type="paragraph" w:customStyle="1" w:styleId="JRCCoverclass">
    <w:name w:val="JRC_Cover_class"/>
    <w:basedOn w:val="Normal"/>
    <w:uiPriority w:val="1"/>
    <w:rsid w:val="0193ED09"/>
    <w:rPr>
      <w:color w:val="FF0000"/>
    </w:rPr>
  </w:style>
  <w:style w:type="paragraph" w:customStyle="1" w:styleId="JRCCoverEURISSN">
    <w:name w:val="JRC_Cover_EUR_ISSN"/>
    <w:basedOn w:val="Normal"/>
    <w:link w:val="JRCCoverEURISSNChar"/>
    <w:uiPriority w:val="1"/>
    <w:rsid w:val="0193ED09"/>
    <w:pPr>
      <w:spacing w:before="0" w:after="0"/>
      <w:jc w:val="right"/>
    </w:pPr>
    <w:rPr>
      <w:sz w:val="18"/>
      <w:szCs w:val="18"/>
    </w:rPr>
  </w:style>
  <w:style w:type="table" w:styleId="TableGrid">
    <w:name w:val="Table Grid"/>
    <w:basedOn w:val="TableNormal"/>
    <w:uiPriority w:val="39"/>
    <w:rsid w:val="00F7732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193ED09"/>
    <w:pPr>
      <w:ind w:left="720"/>
      <w:contextualSpacing/>
    </w:pPr>
    <w:rPr>
      <w:rFonts w:eastAsiaTheme="minorEastAsia" w:cstheme="minorBidi"/>
      <w:lang w:eastAsia="en-US"/>
    </w:rPr>
  </w:style>
  <w:style w:type="paragraph" w:customStyle="1" w:styleId="JRCCovertext">
    <w:name w:val="JRC_Cover_text"/>
    <w:basedOn w:val="Normal"/>
    <w:qFormat/>
    <w:rsid w:val="0193ED09"/>
    <w:pPr>
      <w:widowControl w:val="0"/>
      <w:spacing w:before="0" w:after="0" w:line="200" w:lineRule="exact"/>
    </w:pPr>
    <w:rPr>
      <w:sz w:val="16"/>
      <w:szCs w:val="16"/>
    </w:rPr>
  </w:style>
  <w:style w:type="paragraph" w:customStyle="1" w:styleId="JRCTablesource">
    <w:name w:val="JRC_Table_source"/>
    <w:basedOn w:val="Normal"/>
    <w:next w:val="JRCText"/>
    <w:uiPriority w:val="1"/>
    <w:qFormat/>
    <w:rsid w:val="0193ED09"/>
    <w:pPr>
      <w:spacing w:before="0"/>
    </w:pPr>
    <w:rPr>
      <w:i/>
      <w:iCs/>
      <w:sz w:val="16"/>
      <w:szCs w:val="16"/>
    </w:rPr>
  </w:style>
  <w:style w:type="paragraph" w:customStyle="1" w:styleId="JRCFiguresource">
    <w:name w:val="JRC_Figure_source"/>
    <w:basedOn w:val="Normal"/>
    <w:next w:val="JRCText"/>
    <w:qFormat/>
    <w:rsid w:val="0193ED09"/>
    <w:pPr>
      <w:spacing w:before="0" w:after="360"/>
      <w:jc w:val="center"/>
    </w:pPr>
    <w:rPr>
      <w:i/>
      <w:iCs/>
      <w:sz w:val="16"/>
      <w:szCs w:val="16"/>
    </w:rPr>
  </w:style>
  <w:style w:type="paragraph" w:customStyle="1" w:styleId="JRCTablenote">
    <w:name w:val="JRC_Table_note"/>
    <w:basedOn w:val="Normal"/>
    <w:qFormat/>
    <w:rsid w:val="0193ED09"/>
    <w:pPr>
      <w:spacing w:before="0"/>
      <w:ind w:left="357" w:hanging="357"/>
      <w:contextualSpacing/>
    </w:pPr>
    <w:rPr>
      <w:sz w:val="16"/>
      <w:szCs w:val="16"/>
    </w:rPr>
  </w:style>
  <w:style w:type="paragraph" w:customStyle="1" w:styleId="JRCTextnumberedlist2">
    <w:name w:val="JRC_Text_numbered_list2"/>
    <w:basedOn w:val="Normal"/>
    <w:uiPriority w:val="1"/>
    <w:qFormat/>
    <w:rsid w:val="0193ED09"/>
    <w:pPr>
      <w:numPr>
        <w:ilvl w:val="1"/>
        <w:numId w:val="84"/>
      </w:numPr>
    </w:pPr>
  </w:style>
  <w:style w:type="character" w:styleId="PlaceholderText">
    <w:name w:val="Placeholder Text"/>
    <w:basedOn w:val="DefaultParagraphFont"/>
    <w:uiPriority w:val="99"/>
    <w:semiHidden/>
    <w:rsid w:val="00F7732B"/>
    <w:rPr>
      <w:color w:val="808080"/>
    </w:rPr>
  </w:style>
  <w:style w:type="paragraph" w:styleId="TOC6">
    <w:name w:val="toc 6"/>
    <w:basedOn w:val="Normal"/>
    <w:next w:val="Normal"/>
    <w:uiPriority w:val="39"/>
    <w:semiHidden/>
    <w:unhideWhenUsed/>
    <w:rsid w:val="0193ED09"/>
    <w:pPr>
      <w:spacing w:after="100"/>
      <w:ind w:left="1000"/>
    </w:pPr>
    <w:rPr>
      <w:rFonts w:ascii="EC Square Sans Cond Pro" w:hAnsi="EC Square Sans Cond Pro"/>
    </w:rPr>
  </w:style>
  <w:style w:type="paragraph" w:styleId="TOC7">
    <w:name w:val="toc 7"/>
    <w:basedOn w:val="Normal"/>
    <w:next w:val="Normal"/>
    <w:uiPriority w:val="39"/>
    <w:semiHidden/>
    <w:unhideWhenUsed/>
    <w:rsid w:val="0193ED09"/>
    <w:pPr>
      <w:spacing w:after="100"/>
      <w:ind w:left="1200"/>
    </w:pPr>
    <w:rPr>
      <w:rFonts w:ascii="EC Square Sans Cond Pro" w:hAnsi="EC Square Sans Cond Pro"/>
    </w:rPr>
  </w:style>
  <w:style w:type="paragraph" w:styleId="TOC8">
    <w:name w:val="toc 8"/>
    <w:basedOn w:val="Normal"/>
    <w:next w:val="Normal"/>
    <w:uiPriority w:val="39"/>
    <w:semiHidden/>
    <w:unhideWhenUsed/>
    <w:rsid w:val="0193ED09"/>
    <w:pPr>
      <w:spacing w:after="100"/>
      <w:ind w:left="1400"/>
    </w:pPr>
    <w:rPr>
      <w:rFonts w:ascii="EC Square Sans Cond Pro" w:hAnsi="EC Square Sans Cond Pro"/>
    </w:rPr>
  </w:style>
  <w:style w:type="paragraph" w:styleId="TOC9">
    <w:name w:val="toc 9"/>
    <w:basedOn w:val="Normal"/>
    <w:next w:val="Normal"/>
    <w:uiPriority w:val="39"/>
    <w:semiHidden/>
    <w:unhideWhenUsed/>
    <w:rsid w:val="0193ED09"/>
    <w:pPr>
      <w:spacing w:after="100"/>
      <w:ind w:left="1600"/>
    </w:pPr>
    <w:rPr>
      <w:rFonts w:ascii="EC Square Sans Cond Pro" w:hAnsi="EC Square Sans Cond Pro"/>
    </w:rPr>
  </w:style>
  <w:style w:type="character" w:styleId="FollowedHyperlink">
    <w:name w:val="FollowedHyperlink"/>
    <w:basedOn w:val="DefaultParagraphFont"/>
    <w:uiPriority w:val="99"/>
    <w:semiHidden/>
    <w:unhideWhenUsed/>
    <w:rsid w:val="00F7732B"/>
    <w:rPr>
      <w:color w:val="954F72" w:themeColor="followedHyperlink"/>
      <w:u w:val="single"/>
    </w:rPr>
  </w:style>
  <w:style w:type="paragraph" w:customStyle="1" w:styleId="JRCFrontCoverPublicationCategory">
    <w:name w:val="JRC_Front_Cover_Publication_Category"/>
    <w:basedOn w:val="Normal"/>
    <w:link w:val="JRCFrontCoverPublicationCategoryChar"/>
    <w:uiPriority w:val="1"/>
    <w:qFormat/>
    <w:rsid w:val="0193ED09"/>
    <w:pPr>
      <w:spacing w:before="0" w:after="0"/>
      <w:jc w:val="center"/>
    </w:pPr>
    <w:rPr>
      <w:rFonts w:ascii="EC Square Sans Pro Light" w:hAnsi="EC Square Sans Pro Light"/>
      <w:color w:val="FFFFFF" w:themeColor="background1"/>
      <w:sz w:val="29"/>
      <w:szCs w:val="29"/>
    </w:rPr>
  </w:style>
  <w:style w:type="paragraph" w:customStyle="1" w:styleId="JRCCoverTitle0">
    <w:name w:val="JRC_Cover_Title"/>
    <w:basedOn w:val="JRCCovertitle"/>
    <w:link w:val="JRCCoverTitleChar0"/>
    <w:uiPriority w:val="1"/>
    <w:qFormat/>
    <w:rsid w:val="0193ED09"/>
    <w:rPr>
      <w:rFonts w:ascii="EC Square Sans Pro Light" w:hAnsi="EC Square Sans Pro Light"/>
      <w:color w:val="5E66AB"/>
    </w:rPr>
  </w:style>
  <w:style w:type="character" w:customStyle="1" w:styleId="JRCFrontCoverPublicationCategoryChar">
    <w:name w:val="JRC_Front_Cover_Publication_Category Char"/>
    <w:basedOn w:val="DefaultParagraphFont"/>
    <w:link w:val="JRCFrontCoverPublicationCategory"/>
    <w:uiPriority w:val="1"/>
    <w:rsid w:val="0193ED09"/>
    <w:rPr>
      <w:rFonts w:ascii="EC Square Sans Pro Light" w:eastAsia="Times New Roman" w:hAnsi="EC Square Sans Pro Light" w:cs="Times New Roman"/>
      <w:noProof w:val="0"/>
      <w:color w:val="FFFFFF" w:themeColor="background1"/>
      <w:sz w:val="29"/>
      <w:szCs w:val="29"/>
      <w:lang w:val="en-GB" w:eastAsia="en-GB"/>
    </w:rPr>
  </w:style>
  <w:style w:type="paragraph" w:customStyle="1" w:styleId="JRCCoverSubtitle0">
    <w:name w:val="JRC_Cover_Subtitle"/>
    <w:basedOn w:val="JRCCoversubtitle"/>
    <w:link w:val="JRCCoverSubtitleChar0"/>
    <w:uiPriority w:val="1"/>
    <w:qFormat/>
    <w:rsid w:val="0193ED09"/>
  </w:style>
  <w:style w:type="character" w:customStyle="1" w:styleId="JRCCovertitleChar">
    <w:name w:val="JRC_Cover_title Char"/>
    <w:basedOn w:val="DefaultParagraphFont"/>
    <w:link w:val="JRCCovertitle"/>
    <w:uiPriority w:val="1"/>
    <w:rsid w:val="0193ED09"/>
    <w:rPr>
      <w:rFonts w:ascii="EC Square Sans Pro" w:eastAsia="Calibri" w:hAnsi="EC Square Sans Pro" w:cs="Times New Roman"/>
      <w:noProof w:val="0"/>
      <w:sz w:val="56"/>
      <w:szCs w:val="56"/>
      <w:lang w:val="en-GB" w:eastAsia="en-GB"/>
    </w:rPr>
  </w:style>
  <w:style w:type="character" w:customStyle="1" w:styleId="JRCCoverTitleChar0">
    <w:name w:val="JRC_Cover_Title Char"/>
    <w:basedOn w:val="JRCCovertitleChar"/>
    <w:link w:val="JRCCoverTitle0"/>
    <w:uiPriority w:val="1"/>
    <w:rsid w:val="0193ED09"/>
    <w:rPr>
      <w:rFonts w:ascii="EC Square Sans Pro Light" w:eastAsia="Calibri" w:hAnsi="EC Square Sans Pro Light" w:cs="Times New Roman"/>
      <w:noProof w:val="0"/>
      <w:color w:val="5E66AB"/>
      <w:sz w:val="56"/>
      <w:szCs w:val="56"/>
      <w:lang w:val="en-GB" w:eastAsia="en-GB"/>
    </w:rPr>
  </w:style>
  <w:style w:type="paragraph" w:customStyle="1" w:styleId="JRCCoverISSN">
    <w:name w:val="JRC_Cover_ISSN"/>
    <w:basedOn w:val="JRCCoverEURISSN"/>
    <w:link w:val="JRCCoverISSNChar"/>
    <w:uiPriority w:val="1"/>
    <w:qFormat/>
    <w:rsid w:val="0193ED09"/>
  </w:style>
  <w:style w:type="character" w:customStyle="1" w:styleId="JRCCoversubtitleChar">
    <w:name w:val="JRC_Cover_subtitle Char"/>
    <w:basedOn w:val="DefaultParagraphFont"/>
    <w:link w:val="JRCCoversubtitle"/>
    <w:uiPriority w:val="1"/>
    <w:rsid w:val="0193ED09"/>
    <w:rPr>
      <w:rFonts w:ascii="EC Square Sans Pro" w:eastAsia="Calibri" w:hAnsi="EC Square Sans Pro" w:cs="Times New Roman"/>
      <w:i/>
      <w:iCs/>
      <w:noProof w:val="0"/>
      <w:color w:val="5E66AB"/>
      <w:sz w:val="32"/>
      <w:szCs w:val="32"/>
      <w:lang w:val="en-GB"/>
    </w:rPr>
  </w:style>
  <w:style w:type="character" w:customStyle="1" w:styleId="JRCCoverSubtitleChar0">
    <w:name w:val="JRC_Cover_Subtitle Char"/>
    <w:basedOn w:val="JRCCoversubtitleChar"/>
    <w:link w:val="JRCCoverSubtitle0"/>
    <w:uiPriority w:val="1"/>
    <w:rsid w:val="0193ED09"/>
    <w:rPr>
      <w:rFonts w:ascii="EC Square Sans Pro" w:eastAsia="Calibri" w:hAnsi="EC Square Sans Pro" w:cs="Times New Roman"/>
      <w:i/>
      <w:iCs/>
      <w:noProof w:val="0"/>
      <w:color w:val="5E66AB"/>
      <w:sz w:val="32"/>
      <w:szCs w:val="32"/>
      <w:lang w:val="en-GB"/>
    </w:rPr>
  </w:style>
  <w:style w:type="paragraph" w:customStyle="1" w:styleId="JRCCoverEURNumber">
    <w:name w:val="JRC_Cover_EUR_Number"/>
    <w:basedOn w:val="JRCCoverEURISSN"/>
    <w:link w:val="JRCCoverEURNumberChar"/>
    <w:uiPriority w:val="1"/>
    <w:qFormat/>
    <w:rsid w:val="0193ED09"/>
    <w:rPr>
      <w:color w:val="FFFFFF" w:themeColor="background1"/>
    </w:rPr>
  </w:style>
  <w:style w:type="character" w:customStyle="1" w:styleId="JRCCoverEURISSNChar">
    <w:name w:val="JRC_Cover_EUR_ISSN Char"/>
    <w:basedOn w:val="DefaultParagraphFont"/>
    <w:link w:val="JRCCoverEURISSN"/>
    <w:uiPriority w:val="1"/>
    <w:rsid w:val="0193ED09"/>
    <w:rPr>
      <w:rFonts w:ascii="EC Square Sans Pro" w:eastAsia="Times New Roman" w:hAnsi="EC Square Sans Pro" w:cs="Times New Roman"/>
      <w:noProof w:val="0"/>
      <w:sz w:val="18"/>
      <w:szCs w:val="18"/>
      <w:lang w:val="en-GB" w:eastAsia="en-GB"/>
    </w:rPr>
  </w:style>
  <w:style w:type="character" w:customStyle="1" w:styleId="JRCCoverISSNChar">
    <w:name w:val="JRC_Cover_ISSN Char"/>
    <w:basedOn w:val="JRCCoverEURISSNChar"/>
    <w:link w:val="JRCCoverISSN"/>
    <w:uiPriority w:val="1"/>
    <w:rsid w:val="0193ED09"/>
    <w:rPr>
      <w:rFonts w:ascii="EC Square Sans Pro" w:eastAsia="Times New Roman" w:hAnsi="EC Square Sans Pro" w:cs="Times New Roman"/>
      <w:noProof w:val="0"/>
      <w:sz w:val="18"/>
      <w:szCs w:val="18"/>
      <w:lang w:val="en-GB" w:eastAsia="en-GB"/>
    </w:rPr>
  </w:style>
  <w:style w:type="character" w:customStyle="1" w:styleId="JRCCoverEURNumberChar">
    <w:name w:val="JRC_Cover_EUR_Number Char"/>
    <w:basedOn w:val="JRCCoverEURISSNChar"/>
    <w:link w:val="JRCCoverEURNumber"/>
    <w:uiPriority w:val="1"/>
    <w:rsid w:val="0193ED09"/>
    <w:rPr>
      <w:rFonts w:ascii="EC Square Sans Pro" w:eastAsia="Times New Roman" w:hAnsi="EC Square Sans Pro" w:cs="Times New Roman"/>
      <w:noProof w:val="0"/>
      <w:color w:val="FFFFFF" w:themeColor="background1"/>
      <w:sz w:val="18"/>
      <w:szCs w:val="18"/>
      <w:lang w:val="en-GB" w:eastAsia="en-GB"/>
    </w:rPr>
  </w:style>
  <w:style w:type="paragraph" w:customStyle="1" w:styleId="JRCBackCoverCatalogueNumber">
    <w:name w:val="JRC_Back_Cover_Catalogue_Number"/>
    <w:basedOn w:val="Normal"/>
    <w:link w:val="JRCBackCoverCatalogueNumberChar"/>
    <w:uiPriority w:val="1"/>
    <w:qFormat/>
    <w:rsid w:val="0193ED09"/>
    <w:pPr>
      <w:widowControl w:val="0"/>
      <w:spacing w:line="160" w:lineRule="exact"/>
    </w:pPr>
    <w:rPr>
      <w:color w:val="FFFFFF" w:themeColor="background1"/>
      <w:sz w:val="14"/>
      <w:szCs w:val="14"/>
    </w:rPr>
  </w:style>
  <w:style w:type="paragraph" w:customStyle="1" w:styleId="JRCBackCoverISBN">
    <w:name w:val="JRC_Back_Cover_ISBN"/>
    <w:basedOn w:val="Normal"/>
    <w:link w:val="JRCBackCoverISBNChar"/>
    <w:uiPriority w:val="1"/>
    <w:qFormat/>
    <w:rsid w:val="0193ED09"/>
    <w:pPr>
      <w:jc w:val="right"/>
    </w:pPr>
    <w:rPr>
      <w:color w:val="000000" w:themeColor="text1"/>
      <w:sz w:val="14"/>
      <w:szCs w:val="14"/>
    </w:rPr>
  </w:style>
  <w:style w:type="character" w:customStyle="1" w:styleId="JRCBackCoverCatalogueNumberChar">
    <w:name w:val="JRC_Back_Cover_Catalogue_Number Char"/>
    <w:basedOn w:val="DefaultParagraphFont"/>
    <w:link w:val="JRCBackCoverCatalogueNumber"/>
    <w:uiPriority w:val="1"/>
    <w:rsid w:val="0193ED09"/>
    <w:rPr>
      <w:rFonts w:ascii="EC Square Sans Pro" w:eastAsia="Times New Roman" w:hAnsi="EC Square Sans Pro" w:cs="Times New Roman"/>
      <w:noProof w:val="0"/>
      <w:color w:val="FFFFFF" w:themeColor="background1"/>
      <w:sz w:val="14"/>
      <w:szCs w:val="14"/>
      <w:lang w:val="en-GB" w:eastAsia="en-GB"/>
    </w:rPr>
  </w:style>
  <w:style w:type="character" w:customStyle="1" w:styleId="JRCBackCoverISBNChar">
    <w:name w:val="JRC_Back_Cover_ISBN Char"/>
    <w:basedOn w:val="DefaultParagraphFont"/>
    <w:link w:val="JRCBackCoverISBN"/>
    <w:uiPriority w:val="1"/>
    <w:rsid w:val="0193ED09"/>
    <w:rPr>
      <w:rFonts w:ascii="EC Square Sans Pro" w:eastAsia="Times New Roman" w:hAnsi="EC Square Sans Pro" w:cs="Times New Roman"/>
      <w:noProof w:val="0"/>
      <w:color w:val="000000" w:themeColor="text1"/>
      <w:sz w:val="14"/>
      <w:szCs w:val="14"/>
      <w:lang w:val="en-GB" w:eastAsia="en-GB"/>
    </w:rPr>
  </w:style>
  <w:style w:type="paragraph" w:customStyle="1" w:styleId="JRCCoverEUR">
    <w:name w:val="JRC_Cover_EUR"/>
    <w:basedOn w:val="Normal"/>
    <w:uiPriority w:val="1"/>
    <w:rsid w:val="0193ED09"/>
    <w:pPr>
      <w:spacing w:before="0" w:after="0"/>
      <w:jc w:val="right"/>
    </w:pPr>
    <w:rPr>
      <w:rFonts w:ascii="Verdana" w:hAnsi="Verdana"/>
      <w:sz w:val="18"/>
      <w:szCs w:val="18"/>
    </w:rPr>
  </w:style>
  <w:style w:type="character" w:customStyle="1" w:styleId="JRCCoverPublicationCategoryChar">
    <w:name w:val="JRC_Cover_Publication_Category Char"/>
    <w:basedOn w:val="DefaultParagraphFont"/>
    <w:link w:val="JRCCoverPublicationCategory"/>
    <w:uiPriority w:val="1"/>
    <w:rsid w:val="0193ED09"/>
    <w:rPr>
      <w:rFonts w:ascii="EC Square Sans Pro Light" w:eastAsiaTheme="minorEastAsia" w:hAnsi="EC Square Sans Pro Light" w:cstheme="minorBidi"/>
      <w:noProof w:val="0"/>
      <w:color w:val="FFFFFF" w:themeColor="background1"/>
      <w:sz w:val="29"/>
      <w:szCs w:val="29"/>
      <w:lang w:val="en-GB"/>
    </w:rPr>
  </w:style>
  <w:style w:type="paragraph" w:customStyle="1" w:styleId="JRCCoverPublicationCategory">
    <w:name w:val="JRC_Cover_Publication_Category"/>
    <w:basedOn w:val="Normal"/>
    <w:link w:val="JRCCoverPublicationCategoryChar"/>
    <w:uiPriority w:val="1"/>
    <w:qFormat/>
    <w:rsid w:val="0193ED09"/>
    <w:pPr>
      <w:spacing w:before="0" w:after="0"/>
      <w:jc w:val="center"/>
    </w:pPr>
    <w:rPr>
      <w:rFonts w:ascii="EC Square Sans Pro Light" w:eastAsiaTheme="minorEastAsia" w:hAnsi="EC Square Sans Pro Light" w:cstheme="minorBidi"/>
      <w:color w:val="FFFFFF" w:themeColor="background1"/>
      <w:sz w:val="29"/>
      <w:szCs w:val="29"/>
      <w:lang w:eastAsia="en-US"/>
    </w:rPr>
  </w:style>
  <w:style w:type="character" w:customStyle="1" w:styleId="normaltextrun">
    <w:name w:val="normaltextrun"/>
    <w:basedOn w:val="DefaultParagraphFont"/>
    <w:rsid w:val="00F7732B"/>
  </w:style>
  <w:style w:type="character" w:customStyle="1" w:styleId="eop">
    <w:name w:val="eop"/>
    <w:basedOn w:val="DefaultParagraphFont"/>
    <w:rsid w:val="00F7732B"/>
  </w:style>
  <w:style w:type="character" w:customStyle="1" w:styleId="font221">
    <w:name w:val="font221"/>
    <w:basedOn w:val="DefaultParagraphFont"/>
    <w:rsid w:val="00F7732B"/>
    <w:rPr>
      <w:rFonts w:ascii="EC Square Sans Pro" w:hAnsi="EC Square Sans Pro" w:hint="default"/>
      <w:b w:val="0"/>
      <w:bCs w:val="0"/>
      <w:i/>
      <w:iCs/>
      <w:strike w:val="0"/>
      <w:dstrike w:val="0"/>
      <w:color w:val="000000"/>
      <w:sz w:val="20"/>
      <w:szCs w:val="20"/>
      <w:u w:val="none"/>
      <w:effect w:val="none"/>
    </w:rPr>
  </w:style>
  <w:style w:type="paragraph" w:customStyle="1" w:styleId="paragraph">
    <w:name w:val="paragraph"/>
    <w:basedOn w:val="Normal"/>
    <w:rsid w:val="0193ED09"/>
    <w:pPr>
      <w:spacing w:beforeAutospacing="1" w:afterAutospacing="1"/>
      <w:jc w:val="left"/>
    </w:pPr>
    <w:rPr>
      <w:rFonts w:ascii="Times New Roman" w:hAnsi="Times New Roman"/>
      <w:sz w:val="24"/>
      <w:szCs w:val="24"/>
    </w:rPr>
  </w:style>
  <w:style w:type="character" w:customStyle="1" w:styleId="superscript">
    <w:name w:val="superscript"/>
    <w:basedOn w:val="DefaultParagraphFont"/>
    <w:rsid w:val="00F7732B"/>
  </w:style>
  <w:style w:type="table" w:styleId="ListTable3-Accent6">
    <w:name w:val="List Table 3 Accent 6"/>
    <w:basedOn w:val="TableNormal"/>
    <w:uiPriority w:val="48"/>
    <w:rsid w:val="00F7732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UnresolvedMention2">
    <w:name w:val="Unresolved Mention2"/>
    <w:basedOn w:val="DefaultParagraphFont"/>
    <w:uiPriority w:val="99"/>
    <w:semiHidden/>
    <w:unhideWhenUsed/>
    <w:rsid w:val="00F7732B"/>
    <w:rPr>
      <w:color w:val="605E5C"/>
      <w:shd w:val="clear" w:color="auto" w:fill="E1DFDD"/>
    </w:rPr>
  </w:style>
  <w:style w:type="paragraph" w:styleId="Title">
    <w:name w:val="Title"/>
    <w:basedOn w:val="Normal"/>
    <w:next w:val="Normal"/>
    <w:link w:val="TitleChar"/>
    <w:uiPriority w:val="10"/>
    <w:qFormat/>
    <w:rsid w:val="0193ED09"/>
    <w:pPr>
      <w:spacing w:before="0" w:after="0"/>
      <w:contextualSpacing/>
      <w:jc w:val="left"/>
    </w:pPr>
    <w:rPr>
      <w:rFonts w:asciiTheme="majorHAnsi" w:eastAsiaTheme="majorEastAsia" w:hAnsiTheme="majorHAnsi" w:cstheme="majorBidi"/>
      <w:sz w:val="56"/>
      <w:szCs w:val="56"/>
      <w:lang w:eastAsia="en-US"/>
    </w:rPr>
  </w:style>
  <w:style w:type="character" w:customStyle="1" w:styleId="TitleChar">
    <w:name w:val="Title Char"/>
    <w:basedOn w:val="DefaultParagraphFont"/>
    <w:link w:val="Title"/>
    <w:uiPriority w:val="10"/>
    <w:rsid w:val="0193ED09"/>
    <w:rPr>
      <w:rFonts w:asciiTheme="majorHAnsi" w:eastAsiaTheme="majorEastAsia" w:hAnsiTheme="majorHAnsi" w:cstheme="majorBidi"/>
      <w:noProof w:val="0"/>
      <w:sz w:val="56"/>
      <w:szCs w:val="56"/>
      <w:lang w:val="en-GB"/>
    </w:rPr>
  </w:style>
  <w:style w:type="table" w:customStyle="1" w:styleId="TableGrid1">
    <w:name w:val="Table Grid1"/>
    <w:basedOn w:val="TableNormal"/>
    <w:next w:val="TableGrid"/>
    <w:uiPriority w:val="39"/>
    <w:rsid w:val="00F8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193ED09"/>
    <w:pPr>
      <w:spacing w:before="0" w:after="160"/>
      <w:jc w:val="left"/>
    </w:pPr>
    <w:rPr>
      <w:lang w:eastAsia="en-US"/>
    </w:rPr>
  </w:style>
  <w:style w:type="character" w:customStyle="1" w:styleId="CommentTextChar">
    <w:name w:val="Comment Text Char"/>
    <w:basedOn w:val="DefaultParagraphFont"/>
    <w:link w:val="CommentText"/>
    <w:uiPriority w:val="99"/>
    <w:rsid w:val="0193ED09"/>
    <w:rPr>
      <w:noProof w:val="0"/>
      <w:sz w:val="20"/>
      <w:szCs w:val="20"/>
      <w:lang w:val="en-GB"/>
    </w:rPr>
  </w:style>
  <w:style w:type="character" w:styleId="CommentReference">
    <w:name w:val="annotation reference"/>
    <w:basedOn w:val="DefaultParagraphFont"/>
    <w:uiPriority w:val="99"/>
    <w:semiHidden/>
    <w:unhideWhenUsed/>
    <w:rsid w:val="000D052F"/>
    <w:rPr>
      <w:sz w:val="16"/>
      <w:szCs w:val="16"/>
    </w:rPr>
  </w:style>
  <w:style w:type="character" w:customStyle="1" w:styleId="Mention4">
    <w:name w:val="Mention4"/>
    <w:basedOn w:val="DefaultParagraphFont"/>
    <w:uiPriority w:val="99"/>
    <w:unhideWhenUsed/>
    <w:rsid w:val="000D052F"/>
    <w:rPr>
      <w:color w:val="2B579A"/>
      <w:shd w:val="clear" w:color="auto" w:fill="E1DFDD"/>
    </w:rPr>
  </w:style>
  <w:style w:type="character" w:customStyle="1" w:styleId="font191">
    <w:name w:val="font191"/>
    <w:basedOn w:val="DefaultParagraphFont"/>
    <w:rsid w:val="00B2534A"/>
    <w:rPr>
      <w:rFonts w:ascii="EC Square Sans Pro" w:hAnsi="EC Square Sans Pro" w:hint="default"/>
      <w:b w:val="0"/>
      <w:bCs w:val="0"/>
      <w:i/>
      <w:iCs/>
      <w:strike w:val="0"/>
      <w:dstrike w:val="0"/>
      <w:color w:val="000000"/>
      <w:sz w:val="20"/>
      <w:szCs w:val="20"/>
      <w:u w:val="none"/>
      <w:effect w:val="none"/>
    </w:rPr>
  </w:style>
  <w:style w:type="character" w:customStyle="1" w:styleId="font471">
    <w:name w:val="font471"/>
    <w:basedOn w:val="DefaultParagraphFont"/>
    <w:rsid w:val="00B2534A"/>
    <w:rPr>
      <w:rFonts w:ascii="EC Square Sans Pro" w:hAnsi="EC Square Sans Pro" w:hint="default"/>
      <w:b/>
      <w:bCs/>
      <w:i/>
      <w:iCs/>
      <w:strike w:val="0"/>
      <w:dstrike w:val="0"/>
      <w:color w:val="000000"/>
      <w:sz w:val="20"/>
      <w:szCs w:val="20"/>
      <w:u w:val="none"/>
      <w:effect w:val="none"/>
    </w:rPr>
  </w:style>
  <w:style w:type="character" w:customStyle="1" w:styleId="font481">
    <w:name w:val="font481"/>
    <w:basedOn w:val="DefaultParagraphFont"/>
    <w:rsid w:val="00B2534A"/>
    <w:rPr>
      <w:rFonts w:ascii="EC Square Sans Pro" w:hAnsi="EC Square Sans Pro" w:hint="default"/>
      <w:b/>
      <w:bCs/>
      <w:i/>
      <w:iCs/>
      <w:color w:val="000000"/>
      <w:sz w:val="20"/>
      <w:szCs w:val="20"/>
      <w:u w:val="single"/>
    </w:rPr>
  </w:style>
  <w:style w:type="character" w:customStyle="1" w:styleId="font571">
    <w:name w:val="font571"/>
    <w:basedOn w:val="DefaultParagraphFont"/>
    <w:rsid w:val="00B2534A"/>
    <w:rPr>
      <w:rFonts w:ascii="EC Square Sans Pro" w:hAnsi="EC Square Sans Pro" w:hint="default"/>
      <w:b/>
      <w:bCs/>
      <w:i/>
      <w:iCs/>
      <w:color w:val="000000"/>
      <w:sz w:val="20"/>
      <w:szCs w:val="20"/>
      <w:u w:val="single"/>
    </w:rPr>
  </w:style>
  <w:style w:type="character" w:customStyle="1" w:styleId="font581">
    <w:name w:val="font581"/>
    <w:basedOn w:val="DefaultParagraphFont"/>
    <w:rsid w:val="00B2534A"/>
    <w:rPr>
      <w:rFonts w:ascii="EC Square Sans Pro" w:hAnsi="EC Square Sans Pro" w:hint="default"/>
      <w:b w:val="0"/>
      <w:bCs w:val="0"/>
      <w:i/>
      <w:iCs/>
      <w:strike w:val="0"/>
      <w:dstrike w:val="0"/>
      <w:color w:val="000000"/>
      <w:sz w:val="20"/>
      <w:szCs w:val="20"/>
      <w:u w:val="none"/>
      <w:effect w:val="none"/>
    </w:rPr>
  </w:style>
  <w:style w:type="table" w:styleId="ListTable4-Accent6">
    <w:name w:val="List Table 4 Accent 6"/>
    <w:basedOn w:val="TableNormal"/>
    <w:uiPriority w:val="49"/>
    <w:rsid w:val="00B2534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abchar">
    <w:name w:val="tabchar"/>
    <w:basedOn w:val="DefaultParagraphFont"/>
    <w:rsid w:val="00EB7322"/>
  </w:style>
  <w:style w:type="character" w:customStyle="1" w:styleId="font891">
    <w:name w:val="font891"/>
    <w:basedOn w:val="DefaultParagraphFont"/>
    <w:rsid w:val="004E1626"/>
    <w:rPr>
      <w:rFonts w:ascii="EC Square Sans Pro" w:hAnsi="EC Square Sans Pro" w:hint="default"/>
      <w:b/>
      <w:bCs/>
      <w:i/>
      <w:iCs/>
      <w:strike w:val="0"/>
      <w:dstrike w:val="0"/>
      <w:color w:val="000000"/>
      <w:sz w:val="20"/>
      <w:szCs w:val="20"/>
      <w:u w:val="none"/>
      <w:effect w:val="none"/>
    </w:rPr>
  </w:style>
  <w:style w:type="paragraph" w:styleId="Bibliography">
    <w:name w:val="Bibliography"/>
    <w:basedOn w:val="Normal"/>
    <w:next w:val="Normal"/>
    <w:uiPriority w:val="37"/>
    <w:unhideWhenUsed/>
    <w:rsid w:val="0193ED09"/>
    <w:pPr>
      <w:tabs>
        <w:tab w:val="left" w:pos="504"/>
      </w:tabs>
      <w:spacing w:after="0" w:line="240" w:lineRule="auto"/>
      <w:ind w:left="504" w:hanging="504"/>
    </w:pPr>
  </w:style>
  <w:style w:type="character" w:customStyle="1" w:styleId="ui-provider">
    <w:name w:val="ui-provider"/>
    <w:basedOn w:val="DefaultParagraphFont"/>
    <w:rsid w:val="00B22476"/>
  </w:style>
  <w:style w:type="paragraph" w:styleId="CommentSubject">
    <w:name w:val="annotation subject"/>
    <w:basedOn w:val="CommentText"/>
    <w:next w:val="CommentText"/>
    <w:link w:val="CommentSubjectChar"/>
    <w:uiPriority w:val="99"/>
    <w:semiHidden/>
    <w:unhideWhenUsed/>
    <w:rsid w:val="0193ED09"/>
    <w:pPr>
      <w:spacing w:before="120" w:after="120"/>
      <w:jc w:val="both"/>
    </w:pPr>
    <w:rPr>
      <w:b/>
      <w:bCs/>
      <w:lang w:eastAsia="en-GB"/>
    </w:rPr>
  </w:style>
  <w:style w:type="character" w:customStyle="1" w:styleId="CommentSubjectChar">
    <w:name w:val="Comment Subject Char"/>
    <w:basedOn w:val="CommentTextChar"/>
    <w:link w:val="CommentSubject"/>
    <w:uiPriority w:val="99"/>
    <w:semiHidden/>
    <w:rsid w:val="0193ED09"/>
    <w:rPr>
      <w:rFonts w:ascii="EC Square Sans Pro" w:eastAsia="Times New Roman" w:hAnsi="EC Square Sans Pro" w:cs="Times New Roman"/>
      <w:b/>
      <w:bCs/>
      <w:noProof w:val="0"/>
      <w:sz w:val="20"/>
      <w:szCs w:val="20"/>
      <w:lang w:val="en-GB" w:eastAsia="en-GB"/>
    </w:rPr>
  </w:style>
  <w:style w:type="paragraph" w:styleId="Subtitle">
    <w:name w:val="Subtitle"/>
    <w:basedOn w:val="Normal"/>
    <w:next w:val="Normal"/>
    <w:link w:val="SubtitleChar"/>
    <w:uiPriority w:val="11"/>
    <w:qFormat/>
    <w:rsid w:val="0193ED09"/>
    <w:rPr>
      <w:rFonts w:eastAsiaTheme="minorEastAsia"/>
      <w:color w:val="5A5A5A"/>
    </w:rPr>
  </w:style>
  <w:style w:type="paragraph" w:styleId="Quote">
    <w:name w:val="Quote"/>
    <w:basedOn w:val="Normal"/>
    <w:next w:val="Normal"/>
    <w:link w:val="QuoteChar"/>
    <w:uiPriority w:val="29"/>
    <w:qFormat/>
    <w:rsid w:val="0193ED0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193ED09"/>
    <w:pPr>
      <w:spacing w:before="360" w:after="360"/>
      <w:ind w:left="864" w:right="864"/>
      <w:jc w:val="center"/>
    </w:pPr>
    <w:rPr>
      <w:i/>
      <w:iCs/>
      <w:color w:val="5B9BD5" w:themeColor="accent1"/>
    </w:rPr>
  </w:style>
  <w:style w:type="character" w:customStyle="1" w:styleId="Heading6Char">
    <w:name w:val="Heading 6 Char"/>
    <w:basedOn w:val="DefaultParagraphFont"/>
    <w:link w:val="Heading6"/>
    <w:uiPriority w:val="9"/>
    <w:rsid w:val="0193ED09"/>
    <w:rPr>
      <w:rFonts w:asciiTheme="majorHAnsi" w:eastAsiaTheme="majorEastAsia" w:hAnsiTheme="majorHAnsi" w:cstheme="majorBidi"/>
      <w:noProof w:val="0"/>
      <w:color w:val="1F4D78"/>
      <w:lang w:val="en-GB"/>
    </w:rPr>
  </w:style>
  <w:style w:type="character" w:customStyle="1" w:styleId="Heading7Char">
    <w:name w:val="Heading 7 Char"/>
    <w:basedOn w:val="DefaultParagraphFont"/>
    <w:link w:val="Heading7"/>
    <w:uiPriority w:val="9"/>
    <w:rsid w:val="0193ED09"/>
    <w:rPr>
      <w:rFonts w:asciiTheme="majorHAnsi" w:eastAsiaTheme="majorEastAsia" w:hAnsiTheme="majorHAnsi" w:cstheme="majorBidi"/>
      <w:i/>
      <w:iCs/>
      <w:noProof w:val="0"/>
      <w:color w:val="1F4D78"/>
      <w:lang w:val="en-GB"/>
    </w:rPr>
  </w:style>
  <w:style w:type="character" w:customStyle="1" w:styleId="Heading8Char">
    <w:name w:val="Heading 8 Char"/>
    <w:basedOn w:val="DefaultParagraphFont"/>
    <w:link w:val="Heading8"/>
    <w:uiPriority w:val="9"/>
    <w:rsid w:val="0193ED09"/>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0193ED09"/>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0193ED09"/>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0193ED09"/>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0193ED09"/>
    <w:rPr>
      <w:i/>
      <w:iCs/>
      <w:noProof w:val="0"/>
      <w:color w:val="5B9BD5" w:themeColor="accent1"/>
      <w:lang w:val="en-GB"/>
    </w:rPr>
  </w:style>
  <w:style w:type="paragraph" w:styleId="EndnoteText">
    <w:name w:val="endnote text"/>
    <w:basedOn w:val="Normal"/>
    <w:link w:val="EndnoteTextChar"/>
    <w:uiPriority w:val="99"/>
    <w:semiHidden/>
    <w:unhideWhenUsed/>
    <w:rsid w:val="0193ED09"/>
    <w:pPr>
      <w:spacing w:after="0"/>
    </w:pPr>
  </w:style>
  <w:style w:type="character" w:customStyle="1" w:styleId="EndnoteTextChar">
    <w:name w:val="Endnote Text Char"/>
    <w:basedOn w:val="DefaultParagraphFont"/>
    <w:link w:val="EndnoteText"/>
    <w:uiPriority w:val="99"/>
    <w:semiHidden/>
    <w:rsid w:val="0193ED09"/>
    <w:rPr>
      <w:noProof w:val="0"/>
      <w:sz w:val="20"/>
      <w:szCs w:val="20"/>
      <w:lang w:val="en-GB"/>
    </w:rPr>
  </w:style>
  <w:style w:type="paragraph" w:customStyle="1" w:styleId="BasicParagraph">
    <w:name w:val="[Basic Paragraph]"/>
    <w:basedOn w:val="Normal"/>
    <w:uiPriority w:val="99"/>
    <w:rsid w:val="005B112E"/>
    <w:pPr>
      <w:autoSpaceDE w:val="0"/>
      <w:autoSpaceDN w:val="0"/>
      <w:adjustRightInd w:val="0"/>
      <w:spacing w:before="0" w:after="0" w:line="288" w:lineRule="auto"/>
      <w:jc w:val="left"/>
      <w:textAlignment w:val="center"/>
    </w:pPr>
    <w:rPr>
      <w:rFonts w:ascii="MinionPro-Regular" w:eastAsiaTheme="minorHAnsi" w:hAnsi="MinionPro-Regular" w:cs="MinionPro-Regular"/>
      <w:color w:val="000000"/>
      <w:sz w:val="24"/>
      <w:szCs w:val="24"/>
      <w:lang w:eastAsia="en-US"/>
    </w:rPr>
  </w:style>
  <w:style w:type="paragraph" w:styleId="Revision">
    <w:name w:val="Revision"/>
    <w:hidden/>
    <w:uiPriority w:val="99"/>
    <w:semiHidden/>
    <w:rsid w:val="001F1AEF"/>
    <w:pPr>
      <w:spacing w:after="0" w:line="240" w:lineRule="auto"/>
    </w:pPr>
    <w:rPr>
      <w:rFonts w:ascii="EC Square Sans Pro" w:eastAsia="Times New Roman" w:hAnsi="EC Square Sans Pro" w:cs="Times New Roman"/>
      <w:sz w:val="20"/>
      <w:szCs w:val="20"/>
      <w:lang w:eastAsia="en-GB"/>
    </w:rPr>
  </w:style>
  <w:style w:type="character" w:customStyle="1" w:styleId="Mention1">
    <w:name w:val="Mention1"/>
    <w:basedOn w:val="DefaultParagraphFont"/>
    <w:uiPriority w:val="99"/>
    <w:unhideWhenUsed/>
    <w:rsid w:val="001F1AEF"/>
    <w:rPr>
      <w:color w:val="2B579A"/>
      <w:shd w:val="clear" w:color="auto" w:fill="E6E6E6"/>
    </w:rPr>
  </w:style>
  <w:style w:type="character" w:customStyle="1" w:styleId="cf01">
    <w:name w:val="cf01"/>
    <w:basedOn w:val="DefaultParagraphFont"/>
    <w:rsid w:val="00E517C7"/>
    <w:rPr>
      <w:rFonts w:ascii="Segoe UI" w:hAnsi="Segoe UI" w:cs="Segoe UI" w:hint="default"/>
      <w:sz w:val="18"/>
      <w:szCs w:val="18"/>
    </w:rPr>
  </w:style>
  <w:style w:type="character" w:customStyle="1" w:styleId="Menzione1">
    <w:name w:val="Menzione1"/>
    <w:basedOn w:val="DefaultParagraphFont"/>
    <w:uiPriority w:val="99"/>
    <w:unhideWhenUsed/>
    <w:rsid w:val="00A87B43"/>
    <w:rPr>
      <w:color w:val="2B579A"/>
      <w:shd w:val="clear" w:color="auto" w:fill="E6E6E6"/>
    </w:rPr>
  </w:style>
  <w:style w:type="character" w:customStyle="1" w:styleId="Mention2">
    <w:name w:val="Mention2"/>
    <w:basedOn w:val="DefaultParagraphFont"/>
    <w:uiPriority w:val="99"/>
    <w:unhideWhenUsed/>
    <w:rsid w:val="00877390"/>
    <w:rPr>
      <w:color w:val="2B579A"/>
      <w:shd w:val="clear" w:color="auto" w:fill="E6E6E6"/>
    </w:rPr>
  </w:style>
  <w:style w:type="character" w:customStyle="1" w:styleId="Menzione10">
    <w:name w:val="Menzione10"/>
    <w:basedOn w:val="DefaultParagraphFont"/>
    <w:uiPriority w:val="99"/>
    <w:unhideWhenUsed/>
    <w:rsid w:val="00034E51"/>
    <w:rPr>
      <w:color w:val="2B579A"/>
      <w:shd w:val="clear" w:color="auto" w:fill="E6E6E6"/>
    </w:rPr>
  </w:style>
  <w:style w:type="character" w:customStyle="1" w:styleId="Mention20">
    <w:name w:val="Mention20"/>
    <w:basedOn w:val="DefaultParagraphFont"/>
    <w:uiPriority w:val="99"/>
    <w:unhideWhenUsed/>
    <w:rsid w:val="00B06E30"/>
    <w:rPr>
      <w:color w:val="2B579A"/>
      <w:shd w:val="clear" w:color="auto" w:fill="E6E6E6"/>
    </w:rPr>
  </w:style>
  <w:style w:type="character" w:customStyle="1" w:styleId="Mention200">
    <w:name w:val="Mention200"/>
    <w:basedOn w:val="DefaultParagraphFont"/>
    <w:uiPriority w:val="99"/>
    <w:unhideWhenUsed/>
    <w:rsid w:val="00B06E30"/>
    <w:rPr>
      <w:color w:val="2B579A"/>
      <w:shd w:val="clear" w:color="auto" w:fill="E6E6E6"/>
    </w:rPr>
  </w:style>
  <w:style w:type="paragraph" w:styleId="NormalWeb">
    <w:name w:val="Normal (Web)"/>
    <w:basedOn w:val="Normal"/>
    <w:uiPriority w:val="99"/>
    <w:unhideWhenUsed/>
    <w:rsid w:val="00792707"/>
    <w:pPr>
      <w:spacing w:before="100" w:beforeAutospacing="1" w:after="100" w:afterAutospacing="1" w:line="240" w:lineRule="auto"/>
      <w:jc w:val="left"/>
    </w:pPr>
    <w:rPr>
      <w:rFonts w:ascii="Times New Roman" w:hAnsi="Times New Roman"/>
      <w:sz w:val="24"/>
      <w:szCs w:val="24"/>
    </w:rPr>
  </w:style>
  <w:style w:type="character" w:styleId="Strong">
    <w:name w:val="Strong"/>
    <w:basedOn w:val="DefaultParagraphFont"/>
    <w:uiPriority w:val="22"/>
    <w:qFormat/>
    <w:rsid w:val="00792707"/>
    <w:rPr>
      <w:b/>
      <w:bCs/>
    </w:rPr>
  </w:style>
  <w:style w:type="character" w:customStyle="1" w:styleId="Menzione100">
    <w:name w:val="Menzione100"/>
    <w:basedOn w:val="DefaultParagraphFont"/>
    <w:uiPriority w:val="99"/>
    <w:unhideWhenUsed/>
    <w:rsid w:val="000073A3"/>
    <w:rPr>
      <w:color w:val="2B579A"/>
      <w:shd w:val="clear" w:color="auto" w:fill="E6E6E6"/>
    </w:rPr>
  </w:style>
  <w:style w:type="character" w:customStyle="1" w:styleId="Menzione1000">
    <w:name w:val="Menzione1000"/>
    <w:basedOn w:val="DefaultParagraphFont"/>
    <w:uiPriority w:val="99"/>
    <w:unhideWhenUsed/>
    <w:rsid w:val="00AF748E"/>
    <w:rPr>
      <w:color w:val="2B579A"/>
      <w:shd w:val="clear" w:color="auto" w:fill="E6E6E6"/>
    </w:rPr>
  </w:style>
  <w:style w:type="character" w:customStyle="1" w:styleId="Menzione10000">
    <w:name w:val="Menzione10000"/>
    <w:basedOn w:val="DefaultParagraphFont"/>
    <w:uiPriority w:val="99"/>
    <w:unhideWhenUsed/>
    <w:rsid w:val="00D541F7"/>
    <w:rPr>
      <w:color w:val="2B579A"/>
      <w:shd w:val="clear" w:color="auto" w:fill="E6E6E6"/>
    </w:rPr>
  </w:style>
  <w:style w:type="character" w:customStyle="1" w:styleId="Menzione100000">
    <w:name w:val="Menzione100000"/>
    <w:basedOn w:val="DefaultParagraphFont"/>
    <w:uiPriority w:val="99"/>
    <w:unhideWhenUsed/>
    <w:rsid w:val="004B21F5"/>
    <w:rPr>
      <w:color w:val="2B579A"/>
      <w:shd w:val="clear" w:color="auto" w:fill="E6E6E6"/>
    </w:rPr>
  </w:style>
  <w:style w:type="character" w:customStyle="1" w:styleId="Menzione1000000">
    <w:name w:val="Menzione1000000"/>
    <w:basedOn w:val="DefaultParagraphFont"/>
    <w:uiPriority w:val="99"/>
    <w:unhideWhenUsed/>
    <w:rsid w:val="0023235A"/>
    <w:rPr>
      <w:color w:val="2B579A"/>
      <w:shd w:val="clear" w:color="auto" w:fill="E6E6E6"/>
    </w:rPr>
  </w:style>
  <w:style w:type="character" w:customStyle="1" w:styleId="Menzione10000000">
    <w:name w:val="Menzione10000000"/>
    <w:basedOn w:val="DefaultParagraphFont"/>
    <w:uiPriority w:val="99"/>
    <w:unhideWhenUsed/>
    <w:rsid w:val="007825E6"/>
    <w:rPr>
      <w:color w:val="2B579A"/>
      <w:shd w:val="clear" w:color="auto" w:fill="E6E6E6"/>
    </w:rPr>
  </w:style>
  <w:style w:type="character" w:customStyle="1" w:styleId="Menzione100000000">
    <w:name w:val="Menzione100000000"/>
    <w:basedOn w:val="DefaultParagraphFont"/>
    <w:uiPriority w:val="99"/>
    <w:unhideWhenUsed/>
    <w:rsid w:val="00971B23"/>
    <w:rPr>
      <w:color w:val="2B579A"/>
      <w:shd w:val="clear" w:color="auto" w:fill="E6E6E6"/>
    </w:rPr>
  </w:style>
  <w:style w:type="character" w:customStyle="1" w:styleId="Menzione1000000000">
    <w:name w:val="Menzione1000000000"/>
    <w:basedOn w:val="DefaultParagraphFont"/>
    <w:uiPriority w:val="99"/>
    <w:unhideWhenUsed/>
    <w:rsid w:val="00E93A86"/>
    <w:rPr>
      <w:color w:val="2B579A"/>
      <w:shd w:val="clear" w:color="auto" w:fill="E6E6E6"/>
    </w:rPr>
  </w:style>
  <w:style w:type="table" w:styleId="PlainTable4">
    <w:name w:val="Plain Table 4"/>
    <w:basedOn w:val="TableNormal"/>
    <w:uiPriority w:val="44"/>
    <w:rsid w:val="009B634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JRCCovertextNospacing">
    <w:name w:val="JRC_Cover_text (No spacing)"/>
    <w:basedOn w:val="JRCCovertext"/>
    <w:qFormat/>
    <w:rsid w:val="00500DF7"/>
    <w:pPr>
      <w:suppressAutoHyphens/>
      <w:spacing w:line="264" w:lineRule="auto"/>
      <w:jc w:val="left"/>
    </w:pPr>
    <w:rPr>
      <w:sz w:val="18"/>
      <w:szCs w:val="14"/>
    </w:rPr>
  </w:style>
  <w:style w:type="paragraph" w:customStyle="1" w:styleId="JRCCovertextNospacingafter">
    <w:name w:val="JRC_Cover_text (No spacing after)"/>
    <w:basedOn w:val="JRCCovertext"/>
    <w:next w:val="JRCCovertextNospacing"/>
    <w:qFormat/>
    <w:rsid w:val="00500DF7"/>
    <w:pPr>
      <w:suppressAutoHyphens/>
      <w:spacing w:before="240" w:line="264" w:lineRule="auto"/>
      <w:jc w:val="left"/>
    </w:pPr>
    <w:rPr>
      <w:bCs/>
      <w:sz w:val="18"/>
      <w:szCs w:val="14"/>
    </w:rPr>
  </w:style>
  <w:style w:type="paragraph" w:customStyle="1" w:styleId="Default">
    <w:name w:val="Default"/>
    <w:rsid w:val="00500DF7"/>
    <w:pPr>
      <w:autoSpaceDE w:val="0"/>
      <w:autoSpaceDN w:val="0"/>
      <w:adjustRightInd w:val="0"/>
      <w:spacing w:after="0" w:line="240" w:lineRule="auto"/>
    </w:pPr>
    <w:rPr>
      <w:rFonts w:ascii="EC Square Sans Pro" w:hAnsi="EC Square Sans Pro" w:cs="EC Square Sans Pro"/>
      <w:color w:val="000000"/>
      <w:sz w:val="24"/>
      <w:szCs w:val="24"/>
    </w:rPr>
  </w:style>
  <w:style w:type="paragraph" w:customStyle="1" w:styleId="Pa0">
    <w:name w:val="Pa0"/>
    <w:basedOn w:val="Default"/>
    <w:next w:val="Default"/>
    <w:uiPriority w:val="99"/>
    <w:rsid w:val="00500DF7"/>
    <w:pPr>
      <w:spacing w:line="241" w:lineRule="atLeast"/>
    </w:pPr>
    <w:rPr>
      <w:rFonts w:cstheme="minorBidi"/>
      <w:color w:val="auto"/>
    </w:rPr>
  </w:style>
  <w:style w:type="character" w:customStyle="1" w:styleId="A0">
    <w:name w:val="A0"/>
    <w:uiPriority w:val="99"/>
    <w:rsid w:val="00500DF7"/>
    <w:rPr>
      <w:rFonts w:cs="EC Square Sans Pro"/>
      <w:color w:val="211D1E"/>
      <w:sz w:val="16"/>
      <w:szCs w:val="16"/>
    </w:rPr>
  </w:style>
  <w:style w:type="character" w:customStyle="1" w:styleId="Mention3">
    <w:name w:val="Mention3"/>
    <w:basedOn w:val="DefaultParagraphFont"/>
    <w:uiPriority w:val="99"/>
    <w:unhideWhenUsed/>
    <w:rsid w:val="000E7A04"/>
    <w:rPr>
      <w:color w:val="2B579A"/>
      <w:shd w:val="clear" w:color="auto" w:fill="E1DFDD"/>
    </w:rPr>
  </w:style>
  <w:style w:type="character" w:customStyle="1" w:styleId="Mention5">
    <w:name w:val="Mention5"/>
    <w:basedOn w:val="DefaultParagraphFont"/>
    <w:uiPriority w:val="99"/>
    <w:unhideWhenUsed/>
    <w:rPr>
      <w:color w:val="2B579A"/>
      <w:shd w:val="clear" w:color="auto" w:fill="E6E6E6"/>
    </w:rPr>
  </w:style>
  <w:style w:type="character" w:customStyle="1" w:styleId="Mention6">
    <w:name w:val="Mention6"/>
    <w:basedOn w:val="DefaultParagraphFont"/>
    <w:uiPriority w:val="99"/>
    <w:unhideWhenUsed/>
    <w:rsid w:val="003A5AE1"/>
    <w:rPr>
      <w:color w:val="2B579A"/>
      <w:shd w:val="clear" w:color="auto" w:fill="E6E6E6"/>
    </w:rPr>
  </w:style>
  <w:style w:type="character" w:styleId="EndnoteReference">
    <w:name w:val="endnote reference"/>
    <w:basedOn w:val="DefaultParagraphFont"/>
    <w:uiPriority w:val="99"/>
    <w:semiHidden/>
    <w:unhideWhenUsed/>
    <w:rsid w:val="00EE0963"/>
    <w:rPr>
      <w:vertAlign w:val="superscript"/>
    </w:rPr>
  </w:style>
  <w:style w:type="paragraph" w:styleId="NoSpacing">
    <w:name w:val="No Spacing"/>
    <w:link w:val="NoSpacingChar"/>
    <w:uiPriority w:val="1"/>
    <w:qFormat/>
    <w:rsid w:val="000831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315E"/>
    <w:rPr>
      <w:rFonts w:eastAsiaTheme="minorEastAsia"/>
      <w:lang w:val="en-US"/>
    </w:rPr>
  </w:style>
  <w:style w:type="character" w:customStyle="1" w:styleId="Mention7">
    <w:name w:val="Mention7"/>
    <w:basedOn w:val="DefaultParagraphFont"/>
    <w:uiPriority w:val="99"/>
    <w:unhideWhenUsed/>
    <w:rsid w:val="000512B3"/>
    <w:rPr>
      <w:color w:val="2B579A"/>
      <w:shd w:val="clear" w:color="auto" w:fill="E6E6E6"/>
    </w:rPr>
  </w:style>
  <w:style w:type="character" w:customStyle="1" w:styleId="Mention8">
    <w:name w:val="Mention8"/>
    <w:basedOn w:val="DefaultParagraphFont"/>
    <w:uiPriority w:val="99"/>
    <w:unhideWhenUsed/>
    <w:rsid w:val="00EE0963"/>
    <w:rPr>
      <w:color w:val="2B579A"/>
      <w:shd w:val="clear" w:color="auto" w:fill="E6E6E6"/>
    </w:rPr>
  </w:style>
  <w:style w:type="character" w:customStyle="1" w:styleId="Mention9">
    <w:name w:val="Mention9"/>
    <w:basedOn w:val="DefaultParagraphFont"/>
    <w:uiPriority w:val="99"/>
    <w:unhideWhenUsed/>
    <w:rPr>
      <w:color w:val="2B579A"/>
      <w:shd w:val="clear" w:color="auto" w:fill="E6E6E6"/>
    </w:rPr>
  </w:style>
  <w:style w:type="character" w:customStyle="1" w:styleId="Mention10">
    <w:name w:val="Mention10"/>
    <w:basedOn w:val="DefaultParagraphFont"/>
    <w:uiPriority w:val="99"/>
    <w:unhideWhenUsed/>
    <w:rsid w:val="00F616F2"/>
    <w:rPr>
      <w:color w:val="2B579A"/>
      <w:shd w:val="clear" w:color="auto" w:fill="E6E6E6"/>
    </w:rPr>
  </w:style>
  <w:style w:type="character" w:customStyle="1" w:styleId="Mention100">
    <w:name w:val="Mention100"/>
    <w:basedOn w:val="DefaultParagraphFont"/>
    <w:uiPriority w:val="99"/>
    <w:unhideWhenUsed/>
    <w:rsid w:val="008C1890"/>
    <w:rPr>
      <w:color w:val="2B579A"/>
      <w:shd w:val="clear" w:color="auto" w:fill="E6E6E6"/>
    </w:rPr>
  </w:style>
  <w:style w:type="character" w:customStyle="1" w:styleId="Mention1000">
    <w:name w:val="Mention1000"/>
    <w:basedOn w:val="DefaultParagraphFont"/>
    <w:uiPriority w:val="99"/>
    <w:unhideWhenUsed/>
    <w:rsid w:val="00A928F4"/>
    <w:rPr>
      <w:color w:val="2B579A"/>
      <w:shd w:val="clear" w:color="auto" w:fill="E6E6E6"/>
    </w:rPr>
  </w:style>
  <w:style w:type="paragraph" w:styleId="Caption">
    <w:name w:val="caption"/>
    <w:basedOn w:val="Normal"/>
    <w:next w:val="Normal"/>
    <w:uiPriority w:val="35"/>
    <w:unhideWhenUsed/>
    <w:qFormat/>
    <w:rsid w:val="00ED6F9C"/>
    <w:pPr>
      <w:keepNext/>
      <w:keepLines/>
      <w:suppressAutoHyphens/>
      <w:spacing w:before="240" w:after="160" w:line="264" w:lineRule="auto"/>
      <w:jc w:val="left"/>
    </w:pPr>
    <w:rPr>
      <w:rFonts w:asciiTheme="minorHAnsi" w:eastAsiaTheme="minorHAnsi" w:hAnsiTheme="minorHAnsi" w:cstheme="minorBidi"/>
      <w:iCs/>
      <w:szCs w:val="18"/>
      <w:lang w:eastAsia="en-US"/>
    </w:rPr>
  </w:style>
  <w:style w:type="character" w:customStyle="1" w:styleId="markedcontent">
    <w:name w:val="markedcontent"/>
    <w:basedOn w:val="DefaultParagraphFont"/>
    <w:rsid w:val="00ED6F9C"/>
  </w:style>
  <w:style w:type="character" w:customStyle="1" w:styleId="Mention11">
    <w:name w:val="Mention11"/>
    <w:basedOn w:val="DefaultParagraphFont"/>
    <w:uiPriority w:val="99"/>
    <w:unhideWhenUsed/>
    <w:rsid w:val="00ED6F9C"/>
    <w:rPr>
      <w:color w:val="2B579A"/>
      <w:shd w:val="clear" w:color="auto" w:fill="E6E6E6"/>
    </w:rPr>
  </w:style>
  <w:style w:type="character" w:customStyle="1" w:styleId="cf11">
    <w:name w:val="cf11"/>
    <w:basedOn w:val="DefaultParagraphFont"/>
    <w:rsid w:val="00ED6F9C"/>
    <w:rPr>
      <w:rFonts w:ascii="Segoe UI" w:hAnsi="Segoe UI" w:cs="Segoe UI" w:hint="default"/>
      <w:sz w:val="18"/>
      <w:szCs w:val="18"/>
    </w:rPr>
  </w:style>
  <w:style w:type="character" w:customStyle="1" w:styleId="scxw27895463">
    <w:name w:val="scxw27895463"/>
    <w:basedOn w:val="DefaultParagraphFont"/>
    <w:rsid w:val="00ED6F9C"/>
  </w:style>
  <w:style w:type="character" w:customStyle="1" w:styleId="scxw12503194">
    <w:name w:val="scxw12503194"/>
    <w:basedOn w:val="DefaultParagraphFont"/>
    <w:rsid w:val="00ED6F9C"/>
  </w:style>
  <w:style w:type="character" w:customStyle="1" w:styleId="scxw112688113">
    <w:name w:val="scxw112688113"/>
    <w:basedOn w:val="DefaultParagraphFont"/>
    <w:rsid w:val="00ED6F9C"/>
  </w:style>
  <w:style w:type="character" w:customStyle="1" w:styleId="scxw133651870">
    <w:name w:val="scxw133651870"/>
    <w:basedOn w:val="DefaultParagraphFont"/>
    <w:rsid w:val="00ED6F9C"/>
  </w:style>
  <w:style w:type="character" w:customStyle="1" w:styleId="scxw199434157">
    <w:name w:val="scxw199434157"/>
    <w:basedOn w:val="DefaultParagraphFont"/>
    <w:rsid w:val="00ED6F9C"/>
  </w:style>
  <w:style w:type="character" w:customStyle="1" w:styleId="scxw33338584">
    <w:name w:val="scxw33338584"/>
    <w:basedOn w:val="DefaultParagraphFont"/>
    <w:rsid w:val="00ED6F9C"/>
  </w:style>
  <w:style w:type="character" w:customStyle="1" w:styleId="scxw44420143">
    <w:name w:val="scxw44420143"/>
    <w:basedOn w:val="DefaultParagraphFont"/>
    <w:rsid w:val="00ED6F9C"/>
  </w:style>
  <w:style w:type="character" w:customStyle="1" w:styleId="scxw104438151">
    <w:name w:val="scxw104438151"/>
    <w:basedOn w:val="DefaultParagraphFont"/>
    <w:rsid w:val="00ED6F9C"/>
  </w:style>
  <w:style w:type="character" w:customStyle="1" w:styleId="JRCTextZchn">
    <w:name w:val="JRC_Text Zchn"/>
    <w:basedOn w:val="DefaultParagraphFont"/>
    <w:link w:val="JRCText"/>
    <w:qFormat/>
    <w:rsid w:val="00ED6F9C"/>
    <w:rPr>
      <w:rFonts w:ascii="EC Square Sans Pro" w:eastAsia="Calibri" w:hAnsi="EC Square Sans Pro" w:cs="Times New Roman"/>
      <w:sz w:val="20"/>
      <w:szCs w:val="20"/>
    </w:rPr>
  </w:style>
  <w:style w:type="character" w:customStyle="1" w:styleId="Mention12">
    <w:name w:val="Mention12"/>
    <w:basedOn w:val="DefaultParagraphFont"/>
    <w:uiPriority w:val="99"/>
    <w:unhideWhenUsed/>
    <w:rsid w:val="00ED6F9C"/>
    <w:rPr>
      <w:color w:val="2B579A"/>
      <w:shd w:val="clear" w:color="auto" w:fill="E6E6E6"/>
    </w:rPr>
  </w:style>
  <w:style w:type="character" w:styleId="IntenseEmphasis">
    <w:name w:val="Intense Emphasis"/>
    <w:basedOn w:val="DefaultParagraphFont"/>
    <w:uiPriority w:val="21"/>
    <w:qFormat/>
    <w:rsid w:val="00814F2C"/>
    <w:rPr>
      <w:i/>
      <w:iCs/>
      <w:color w:val="2E74B5" w:themeColor="accent1" w:themeShade="BF"/>
    </w:rPr>
  </w:style>
  <w:style w:type="character" w:styleId="IntenseReference">
    <w:name w:val="Intense Reference"/>
    <w:basedOn w:val="DefaultParagraphFont"/>
    <w:uiPriority w:val="32"/>
    <w:qFormat/>
    <w:rsid w:val="00814F2C"/>
    <w:rPr>
      <w:b/>
      <w:bCs/>
      <w:smallCaps/>
      <w:color w:val="2E74B5" w:themeColor="accent1" w:themeShade="BF"/>
      <w:spacing w:val="5"/>
    </w:rPr>
  </w:style>
  <w:style w:type="character" w:customStyle="1" w:styleId="ref-lnk">
    <w:name w:val="ref-lnk"/>
    <w:basedOn w:val="DefaultParagraphFont"/>
    <w:rsid w:val="00814F2C"/>
  </w:style>
  <w:style w:type="character" w:customStyle="1" w:styleId="off-screen">
    <w:name w:val="off-screen"/>
    <w:basedOn w:val="DefaultParagraphFont"/>
    <w:rsid w:val="00814F2C"/>
  </w:style>
  <w:style w:type="paragraph" w:customStyle="1" w:styleId="last">
    <w:name w:val="last"/>
    <w:basedOn w:val="Normal"/>
    <w:rsid w:val="00814F2C"/>
    <w:pPr>
      <w:spacing w:before="100" w:beforeAutospacing="1" w:after="100" w:afterAutospacing="1" w:line="240" w:lineRule="auto"/>
      <w:jc w:val="left"/>
    </w:pPr>
    <w:rPr>
      <w:rFonts w:ascii="Times New Roman" w:hAnsi="Times New Roman"/>
      <w:sz w:val="24"/>
      <w:szCs w:val="24"/>
    </w:rPr>
  </w:style>
  <w:style w:type="character" w:customStyle="1" w:styleId="inline-formula">
    <w:name w:val="inline-formula"/>
    <w:basedOn w:val="DefaultParagraphFont"/>
    <w:rsid w:val="00814F2C"/>
  </w:style>
  <w:style w:type="character" w:customStyle="1" w:styleId="findhit">
    <w:name w:val="findhit"/>
    <w:basedOn w:val="DefaultParagraphFont"/>
    <w:rsid w:val="00814F2C"/>
  </w:style>
  <w:style w:type="character" w:styleId="Emphasis">
    <w:name w:val="Emphasis"/>
    <w:basedOn w:val="DefaultParagraphFont"/>
    <w:uiPriority w:val="20"/>
    <w:qFormat/>
    <w:rsid w:val="00814F2C"/>
    <w:rPr>
      <w:i/>
      <w:iCs/>
    </w:rPr>
  </w:style>
  <w:style w:type="character" w:customStyle="1" w:styleId="UnresolvedMention1">
    <w:name w:val="Unresolved Mention1"/>
    <w:basedOn w:val="DefaultParagraphFont"/>
    <w:uiPriority w:val="99"/>
    <w:semiHidden/>
    <w:unhideWhenUsed/>
    <w:rsid w:val="00EE2449"/>
    <w:rPr>
      <w:color w:val="605E5C"/>
      <w:shd w:val="clear" w:color="auto" w:fill="E1DFDD"/>
    </w:rPr>
  </w:style>
  <w:style w:type="paragraph" w:customStyle="1" w:styleId="whitespace-pre-wrap">
    <w:name w:val="whitespace-pre-wrap"/>
    <w:basedOn w:val="Normal"/>
    <w:rsid w:val="007F79A2"/>
    <w:pPr>
      <w:spacing w:before="100" w:beforeAutospacing="1" w:after="100" w:afterAutospacing="1" w:line="240" w:lineRule="auto"/>
      <w:jc w:val="left"/>
    </w:pPr>
    <w:rPr>
      <w:rFonts w:ascii="Times New Roman" w:hAnsi="Times New Roman"/>
      <w:sz w:val="24"/>
      <w:szCs w:val="24"/>
    </w:rPr>
  </w:style>
  <w:style w:type="paragraph" w:customStyle="1" w:styleId="Pa2">
    <w:name w:val="Pa2"/>
    <w:basedOn w:val="Normal"/>
    <w:next w:val="Normal"/>
    <w:uiPriority w:val="99"/>
    <w:rsid w:val="007940A8"/>
    <w:pPr>
      <w:autoSpaceDE w:val="0"/>
      <w:autoSpaceDN w:val="0"/>
      <w:adjustRightInd w:val="0"/>
      <w:spacing w:before="0" w:after="0" w:line="241" w:lineRule="atLeast"/>
      <w:jc w:val="left"/>
    </w:pPr>
    <w:rPr>
      <w:rFonts w:ascii="EC Square Sans Pro Thin" w:eastAsiaTheme="minorHAnsi" w:hAnsi="EC Square Sans Pro Thin" w:cstheme="minorBidi"/>
      <w:sz w:val="24"/>
      <w:szCs w:val="24"/>
      <w:lang w:eastAsia="en-US"/>
    </w:rPr>
  </w:style>
  <w:style w:type="character" w:customStyle="1" w:styleId="A6">
    <w:name w:val="A6"/>
    <w:uiPriority w:val="99"/>
    <w:rsid w:val="007940A8"/>
    <w:rPr>
      <w:rFonts w:cs="EC Square Sans Pro Thin"/>
      <w:color w:val="49494B"/>
      <w:sz w:val="22"/>
      <w:szCs w:val="22"/>
    </w:rPr>
  </w:style>
  <w:style w:type="paragraph" w:customStyle="1" w:styleId="CharCharChar1">
    <w:name w:val="Char Char Char1"/>
    <w:basedOn w:val="Normal"/>
    <w:link w:val="FootnoteReference"/>
    <w:uiPriority w:val="99"/>
    <w:rsid w:val="00322542"/>
    <w:pPr>
      <w:keepLines/>
      <w:spacing w:before="0" w:after="160" w:line="240" w:lineRule="exact"/>
    </w:pPr>
    <w:rPr>
      <w:rFonts w:eastAsiaTheme="minorHAnsi" w:cstheme="minorBidi"/>
      <w:sz w:val="22"/>
      <w:szCs w:val="22"/>
      <w:vertAlign w:val="superscript"/>
      <w:lang w:eastAsia="en-US"/>
    </w:rPr>
  </w:style>
  <w:style w:type="character" w:customStyle="1" w:styleId="Mention13">
    <w:name w:val="Mention13"/>
    <w:basedOn w:val="DefaultParagraphFont"/>
    <w:uiPriority w:val="99"/>
    <w:unhideWhenUsed/>
    <w:rsid w:val="00AE635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9199">
      <w:bodyDiv w:val="1"/>
      <w:marLeft w:val="0"/>
      <w:marRight w:val="0"/>
      <w:marTop w:val="0"/>
      <w:marBottom w:val="0"/>
      <w:divBdr>
        <w:top w:val="none" w:sz="0" w:space="0" w:color="auto"/>
        <w:left w:val="none" w:sz="0" w:space="0" w:color="auto"/>
        <w:bottom w:val="none" w:sz="0" w:space="0" w:color="auto"/>
        <w:right w:val="none" w:sz="0" w:space="0" w:color="auto"/>
      </w:divBdr>
    </w:div>
    <w:div w:id="29494850">
      <w:bodyDiv w:val="1"/>
      <w:marLeft w:val="0"/>
      <w:marRight w:val="0"/>
      <w:marTop w:val="0"/>
      <w:marBottom w:val="0"/>
      <w:divBdr>
        <w:top w:val="none" w:sz="0" w:space="0" w:color="auto"/>
        <w:left w:val="none" w:sz="0" w:space="0" w:color="auto"/>
        <w:bottom w:val="none" w:sz="0" w:space="0" w:color="auto"/>
        <w:right w:val="none" w:sz="0" w:space="0" w:color="auto"/>
      </w:divBdr>
    </w:div>
    <w:div w:id="49694518">
      <w:bodyDiv w:val="1"/>
      <w:marLeft w:val="0"/>
      <w:marRight w:val="0"/>
      <w:marTop w:val="0"/>
      <w:marBottom w:val="0"/>
      <w:divBdr>
        <w:top w:val="none" w:sz="0" w:space="0" w:color="auto"/>
        <w:left w:val="none" w:sz="0" w:space="0" w:color="auto"/>
        <w:bottom w:val="none" w:sz="0" w:space="0" w:color="auto"/>
        <w:right w:val="none" w:sz="0" w:space="0" w:color="auto"/>
      </w:divBdr>
    </w:div>
    <w:div w:id="78986891">
      <w:bodyDiv w:val="1"/>
      <w:marLeft w:val="0"/>
      <w:marRight w:val="0"/>
      <w:marTop w:val="0"/>
      <w:marBottom w:val="0"/>
      <w:divBdr>
        <w:top w:val="none" w:sz="0" w:space="0" w:color="auto"/>
        <w:left w:val="none" w:sz="0" w:space="0" w:color="auto"/>
        <w:bottom w:val="none" w:sz="0" w:space="0" w:color="auto"/>
        <w:right w:val="none" w:sz="0" w:space="0" w:color="auto"/>
      </w:divBdr>
      <w:divsChild>
        <w:div w:id="272711958">
          <w:marLeft w:val="0"/>
          <w:marRight w:val="0"/>
          <w:marTop w:val="0"/>
          <w:marBottom w:val="0"/>
          <w:divBdr>
            <w:top w:val="none" w:sz="0" w:space="0" w:color="auto"/>
            <w:left w:val="none" w:sz="0" w:space="0" w:color="auto"/>
            <w:bottom w:val="none" w:sz="0" w:space="0" w:color="auto"/>
            <w:right w:val="none" w:sz="0" w:space="0" w:color="auto"/>
          </w:divBdr>
          <w:divsChild>
            <w:div w:id="119805061">
              <w:marLeft w:val="0"/>
              <w:marRight w:val="0"/>
              <w:marTop w:val="0"/>
              <w:marBottom w:val="0"/>
              <w:divBdr>
                <w:top w:val="none" w:sz="0" w:space="0" w:color="auto"/>
                <w:left w:val="none" w:sz="0" w:space="0" w:color="auto"/>
                <w:bottom w:val="none" w:sz="0" w:space="0" w:color="auto"/>
                <w:right w:val="none" w:sz="0" w:space="0" w:color="auto"/>
              </w:divBdr>
            </w:div>
            <w:div w:id="147290966">
              <w:marLeft w:val="0"/>
              <w:marRight w:val="0"/>
              <w:marTop w:val="0"/>
              <w:marBottom w:val="0"/>
              <w:divBdr>
                <w:top w:val="none" w:sz="0" w:space="0" w:color="auto"/>
                <w:left w:val="none" w:sz="0" w:space="0" w:color="auto"/>
                <w:bottom w:val="none" w:sz="0" w:space="0" w:color="auto"/>
                <w:right w:val="none" w:sz="0" w:space="0" w:color="auto"/>
              </w:divBdr>
            </w:div>
            <w:div w:id="351566581">
              <w:marLeft w:val="0"/>
              <w:marRight w:val="0"/>
              <w:marTop w:val="0"/>
              <w:marBottom w:val="0"/>
              <w:divBdr>
                <w:top w:val="none" w:sz="0" w:space="0" w:color="auto"/>
                <w:left w:val="none" w:sz="0" w:space="0" w:color="auto"/>
                <w:bottom w:val="none" w:sz="0" w:space="0" w:color="auto"/>
                <w:right w:val="none" w:sz="0" w:space="0" w:color="auto"/>
              </w:divBdr>
            </w:div>
            <w:div w:id="497769076">
              <w:marLeft w:val="0"/>
              <w:marRight w:val="0"/>
              <w:marTop w:val="0"/>
              <w:marBottom w:val="0"/>
              <w:divBdr>
                <w:top w:val="none" w:sz="0" w:space="0" w:color="auto"/>
                <w:left w:val="none" w:sz="0" w:space="0" w:color="auto"/>
                <w:bottom w:val="none" w:sz="0" w:space="0" w:color="auto"/>
                <w:right w:val="none" w:sz="0" w:space="0" w:color="auto"/>
              </w:divBdr>
            </w:div>
            <w:div w:id="643003273">
              <w:marLeft w:val="0"/>
              <w:marRight w:val="0"/>
              <w:marTop w:val="0"/>
              <w:marBottom w:val="0"/>
              <w:divBdr>
                <w:top w:val="none" w:sz="0" w:space="0" w:color="auto"/>
                <w:left w:val="none" w:sz="0" w:space="0" w:color="auto"/>
                <w:bottom w:val="none" w:sz="0" w:space="0" w:color="auto"/>
                <w:right w:val="none" w:sz="0" w:space="0" w:color="auto"/>
              </w:divBdr>
            </w:div>
            <w:div w:id="643193125">
              <w:marLeft w:val="0"/>
              <w:marRight w:val="0"/>
              <w:marTop w:val="0"/>
              <w:marBottom w:val="0"/>
              <w:divBdr>
                <w:top w:val="none" w:sz="0" w:space="0" w:color="auto"/>
                <w:left w:val="none" w:sz="0" w:space="0" w:color="auto"/>
                <w:bottom w:val="none" w:sz="0" w:space="0" w:color="auto"/>
                <w:right w:val="none" w:sz="0" w:space="0" w:color="auto"/>
              </w:divBdr>
            </w:div>
            <w:div w:id="662203117">
              <w:marLeft w:val="0"/>
              <w:marRight w:val="0"/>
              <w:marTop w:val="0"/>
              <w:marBottom w:val="0"/>
              <w:divBdr>
                <w:top w:val="none" w:sz="0" w:space="0" w:color="auto"/>
                <w:left w:val="none" w:sz="0" w:space="0" w:color="auto"/>
                <w:bottom w:val="none" w:sz="0" w:space="0" w:color="auto"/>
                <w:right w:val="none" w:sz="0" w:space="0" w:color="auto"/>
              </w:divBdr>
            </w:div>
            <w:div w:id="749352985">
              <w:marLeft w:val="0"/>
              <w:marRight w:val="0"/>
              <w:marTop w:val="0"/>
              <w:marBottom w:val="0"/>
              <w:divBdr>
                <w:top w:val="none" w:sz="0" w:space="0" w:color="auto"/>
                <w:left w:val="none" w:sz="0" w:space="0" w:color="auto"/>
                <w:bottom w:val="none" w:sz="0" w:space="0" w:color="auto"/>
                <w:right w:val="none" w:sz="0" w:space="0" w:color="auto"/>
              </w:divBdr>
            </w:div>
            <w:div w:id="807094081">
              <w:marLeft w:val="0"/>
              <w:marRight w:val="0"/>
              <w:marTop w:val="0"/>
              <w:marBottom w:val="0"/>
              <w:divBdr>
                <w:top w:val="none" w:sz="0" w:space="0" w:color="auto"/>
                <w:left w:val="none" w:sz="0" w:space="0" w:color="auto"/>
                <w:bottom w:val="none" w:sz="0" w:space="0" w:color="auto"/>
                <w:right w:val="none" w:sz="0" w:space="0" w:color="auto"/>
              </w:divBdr>
            </w:div>
            <w:div w:id="882400253">
              <w:marLeft w:val="0"/>
              <w:marRight w:val="0"/>
              <w:marTop w:val="0"/>
              <w:marBottom w:val="0"/>
              <w:divBdr>
                <w:top w:val="none" w:sz="0" w:space="0" w:color="auto"/>
                <w:left w:val="none" w:sz="0" w:space="0" w:color="auto"/>
                <w:bottom w:val="none" w:sz="0" w:space="0" w:color="auto"/>
                <w:right w:val="none" w:sz="0" w:space="0" w:color="auto"/>
              </w:divBdr>
            </w:div>
            <w:div w:id="1058164078">
              <w:marLeft w:val="0"/>
              <w:marRight w:val="0"/>
              <w:marTop w:val="0"/>
              <w:marBottom w:val="0"/>
              <w:divBdr>
                <w:top w:val="none" w:sz="0" w:space="0" w:color="auto"/>
                <w:left w:val="none" w:sz="0" w:space="0" w:color="auto"/>
                <w:bottom w:val="none" w:sz="0" w:space="0" w:color="auto"/>
                <w:right w:val="none" w:sz="0" w:space="0" w:color="auto"/>
              </w:divBdr>
            </w:div>
            <w:div w:id="1350912312">
              <w:marLeft w:val="0"/>
              <w:marRight w:val="0"/>
              <w:marTop w:val="0"/>
              <w:marBottom w:val="0"/>
              <w:divBdr>
                <w:top w:val="none" w:sz="0" w:space="0" w:color="auto"/>
                <w:left w:val="none" w:sz="0" w:space="0" w:color="auto"/>
                <w:bottom w:val="none" w:sz="0" w:space="0" w:color="auto"/>
                <w:right w:val="none" w:sz="0" w:space="0" w:color="auto"/>
              </w:divBdr>
            </w:div>
            <w:div w:id="1926304108">
              <w:marLeft w:val="0"/>
              <w:marRight w:val="0"/>
              <w:marTop w:val="0"/>
              <w:marBottom w:val="0"/>
              <w:divBdr>
                <w:top w:val="none" w:sz="0" w:space="0" w:color="auto"/>
                <w:left w:val="none" w:sz="0" w:space="0" w:color="auto"/>
                <w:bottom w:val="none" w:sz="0" w:space="0" w:color="auto"/>
                <w:right w:val="none" w:sz="0" w:space="0" w:color="auto"/>
              </w:divBdr>
            </w:div>
            <w:div w:id="19311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4865">
      <w:bodyDiv w:val="1"/>
      <w:marLeft w:val="0"/>
      <w:marRight w:val="0"/>
      <w:marTop w:val="0"/>
      <w:marBottom w:val="0"/>
      <w:divBdr>
        <w:top w:val="none" w:sz="0" w:space="0" w:color="auto"/>
        <w:left w:val="none" w:sz="0" w:space="0" w:color="auto"/>
        <w:bottom w:val="none" w:sz="0" w:space="0" w:color="auto"/>
        <w:right w:val="none" w:sz="0" w:space="0" w:color="auto"/>
      </w:divBdr>
    </w:div>
    <w:div w:id="163937121">
      <w:bodyDiv w:val="1"/>
      <w:marLeft w:val="0"/>
      <w:marRight w:val="0"/>
      <w:marTop w:val="0"/>
      <w:marBottom w:val="0"/>
      <w:divBdr>
        <w:top w:val="none" w:sz="0" w:space="0" w:color="auto"/>
        <w:left w:val="none" w:sz="0" w:space="0" w:color="auto"/>
        <w:bottom w:val="none" w:sz="0" w:space="0" w:color="auto"/>
        <w:right w:val="none" w:sz="0" w:space="0" w:color="auto"/>
      </w:divBdr>
    </w:div>
    <w:div w:id="177042198">
      <w:bodyDiv w:val="1"/>
      <w:marLeft w:val="0"/>
      <w:marRight w:val="0"/>
      <w:marTop w:val="0"/>
      <w:marBottom w:val="0"/>
      <w:divBdr>
        <w:top w:val="none" w:sz="0" w:space="0" w:color="auto"/>
        <w:left w:val="none" w:sz="0" w:space="0" w:color="auto"/>
        <w:bottom w:val="none" w:sz="0" w:space="0" w:color="auto"/>
        <w:right w:val="none" w:sz="0" w:space="0" w:color="auto"/>
      </w:divBdr>
    </w:div>
    <w:div w:id="220948411">
      <w:bodyDiv w:val="1"/>
      <w:marLeft w:val="0"/>
      <w:marRight w:val="0"/>
      <w:marTop w:val="0"/>
      <w:marBottom w:val="0"/>
      <w:divBdr>
        <w:top w:val="none" w:sz="0" w:space="0" w:color="auto"/>
        <w:left w:val="none" w:sz="0" w:space="0" w:color="auto"/>
        <w:bottom w:val="none" w:sz="0" w:space="0" w:color="auto"/>
        <w:right w:val="none" w:sz="0" w:space="0" w:color="auto"/>
      </w:divBdr>
    </w:div>
    <w:div w:id="221714601">
      <w:bodyDiv w:val="1"/>
      <w:marLeft w:val="0"/>
      <w:marRight w:val="0"/>
      <w:marTop w:val="0"/>
      <w:marBottom w:val="0"/>
      <w:divBdr>
        <w:top w:val="none" w:sz="0" w:space="0" w:color="auto"/>
        <w:left w:val="none" w:sz="0" w:space="0" w:color="auto"/>
        <w:bottom w:val="none" w:sz="0" w:space="0" w:color="auto"/>
        <w:right w:val="none" w:sz="0" w:space="0" w:color="auto"/>
      </w:divBdr>
    </w:div>
    <w:div w:id="325472639">
      <w:bodyDiv w:val="1"/>
      <w:marLeft w:val="0"/>
      <w:marRight w:val="0"/>
      <w:marTop w:val="0"/>
      <w:marBottom w:val="0"/>
      <w:divBdr>
        <w:top w:val="none" w:sz="0" w:space="0" w:color="auto"/>
        <w:left w:val="none" w:sz="0" w:space="0" w:color="auto"/>
        <w:bottom w:val="none" w:sz="0" w:space="0" w:color="auto"/>
        <w:right w:val="none" w:sz="0" w:space="0" w:color="auto"/>
      </w:divBdr>
    </w:div>
    <w:div w:id="336807814">
      <w:bodyDiv w:val="1"/>
      <w:marLeft w:val="0"/>
      <w:marRight w:val="0"/>
      <w:marTop w:val="0"/>
      <w:marBottom w:val="0"/>
      <w:divBdr>
        <w:top w:val="none" w:sz="0" w:space="0" w:color="auto"/>
        <w:left w:val="none" w:sz="0" w:space="0" w:color="auto"/>
        <w:bottom w:val="none" w:sz="0" w:space="0" w:color="auto"/>
        <w:right w:val="none" w:sz="0" w:space="0" w:color="auto"/>
      </w:divBdr>
      <w:divsChild>
        <w:div w:id="1674601259">
          <w:marLeft w:val="0"/>
          <w:marRight w:val="0"/>
          <w:marTop w:val="0"/>
          <w:marBottom w:val="0"/>
          <w:divBdr>
            <w:top w:val="none" w:sz="0" w:space="0" w:color="auto"/>
            <w:left w:val="none" w:sz="0" w:space="0" w:color="auto"/>
            <w:bottom w:val="none" w:sz="0" w:space="0" w:color="auto"/>
            <w:right w:val="none" w:sz="0" w:space="0" w:color="auto"/>
          </w:divBdr>
        </w:div>
      </w:divsChild>
    </w:div>
    <w:div w:id="347830311">
      <w:bodyDiv w:val="1"/>
      <w:marLeft w:val="0"/>
      <w:marRight w:val="0"/>
      <w:marTop w:val="0"/>
      <w:marBottom w:val="0"/>
      <w:divBdr>
        <w:top w:val="none" w:sz="0" w:space="0" w:color="auto"/>
        <w:left w:val="none" w:sz="0" w:space="0" w:color="auto"/>
        <w:bottom w:val="none" w:sz="0" w:space="0" w:color="auto"/>
        <w:right w:val="none" w:sz="0" w:space="0" w:color="auto"/>
      </w:divBdr>
    </w:div>
    <w:div w:id="364600939">
      <w:bodyDiv w:val="1"/>
      <w:marLeft w:val="0"/>
      <w:marRight w:val="0"/>
      <w:marTop w:val="0"/>
      <w:marBottom w:val="0"/>
      <w:divBdr>
        <w:top w:val="none" w:sz="0" w:space="0" w:color="auto"/>
        <w:left w:val="none" w:sz="0" w:space="0" w:color="auto"/>
        <w:bottom w:val="none" w:sz="0" w:space="0" w:color="auto"/>
        <w:right w:val="none" w:sz="0" w:space="0" w:color="auto"/>
      </w:divBdr>
      <w:divsChild>
        <w:div w:id="1174682512">
          <w:marLeft w:val="1080"/>
          <w:marRight w:val="0"/>
          <w:marTop w:val="100"/>
          <w:marBottom w:val="0"/>
          <w:divBdr>
            <w:top w:val="none" w:sz="0" w:space="0" w:color="auto"/>
            <w:left w:val="none" w:sz="0" w:space="0" w:color="auto"/>
            <w:bottom w:val="none" w:sz="0" w:space="0" w:color="auto"/>
            <w:right w:val="none" w:sz="0" w:space="0" w:color="auto"/>
          </w:divBdr>
        </w:div>
      </w:divsChild>
    </w:div>
    <w:div w:id="416022928">
      <w:bodyDiv w:val="1"/>
      <w:marLeft w:val="0"/>
      <w:marRight w:val="0"/>
      <w:marTop w:val="0"/>
      <w:marBottom w:val="0"/>
      <w:divBdr>
        <w:top w:val="none" w:sz="0" w:space="0" w:color="auto"/>
        <w:left w:val="none" w:sz="0" w:space="0" w:color="auto"/>
        <w:bottom w:val="none" w:sz="0" w:space="0" w:color="auto"/>
        <w:right w:val="none" w:sz="0" w:space="0" w:color="auto"/>
      </w:divBdr>
    </w:div>
    <w:div w:id="433328821">
      <w:bodyDiv w:val="1"/>
      <w:marLeft w:val="0"/>
      <w:marRight w:val="0"/>
      <w:marTop w:val="0"/>
      <w:marBottom w:val="0"/>
      <w:divBdr>
        <w:top w:val="none" w:sz="0" w:space="0" w:color="auto"/>
        <w:left w:val="none" w:sz="0" w:space="0" w:color="auto"/>
        <w:bottom w:val="none" w:sz="0" w:space="0" w:color="auto"/>
        <w:right w:val="none" w:sz="0" w:space="0" w:color="auto"/>
      </w:divBdr>
      <w:divsChild>
        <w:div w:id="1311447559">
          <w:marLeft w:val="0"/>
          <w:marRight w:val="0"/>
          <w:marTop w:val="0"/>
          <w:marBottom w:val="0"/>
          <w:divBdr>
            <w:top w:val="none" w:sz="0" w:space="0" w:color="auto"/>
            <w:left w:val="none" w:sz="0" w:space="0" w:color="auto"/>
            <w:bottom w:val="none" w:sz="0" w:space="0" w:color="auto"/>
            <w:right w:val="none" w:sz="0" w:space="0" w:color="auto"/>
          </w:divBdr>
          <w:divsChild>
            <w:div w:id="5183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838">
      <w:bodyDiv w:val="1"/>
      <w:marLeft w:val="0"/>
      <w:marRight w:val="0"/>
      <w:marTop w:val="0"/>
      <w:marBottom w:val="0"/>
      <w:divBdr>
        <w:top w:val="none" w:sz="0" w:space="0" w:color="auto"/>
        <w:left w:val="none" w:sz="0" w:space="0" w:color="auto"/>
        <w:bottom w:val="none" w:sz="0" w:space="0" w:color="auto"/>
        <w:right w:val="none" w:sz="0" w:space="0" w:color="auto"/>
      </w:divBdr>
    </w:div>
    <w:div w:id="540440224">
      <w:bodyDiv w:val="1"/>
      <w:marLeft w:val="0"/>
      <w:marRight w:val="0"/>
      <w:marTop w:val="0"/>
      <w:marBottom w:val="0"/>
      <w:divBdr>
        <w:top w:val="none" w:sz="0" w:space="0" w:color="auto"/>
        <w:left w:val="none" w:sz="0" w:space="0" w:color="auto"/>
        <w:bottom w:val="none" w:sz="0" w:space="0" w:color="auto"/>
        <w:right w:val="none" w:sz="0" w:space="0" w:color="auto"/>
      </w:divBdr>
    </w:div>
    <w:div w:id="547763518">
      <w:bodyDiv w:val="1"/>
      <w:marLeft w:val="0"/>
      <w:marRight w:val="0"/>
      <w:marTop w:val="0"/>
      <w:marBottom w:val="0"/>
      <w:divBdr>
        <w:top w:val="none" w:sz="0" w:space="0" w:color="auto"/>
        <w:left w:val="none" w:sz="0" w:space="0" w:color="auto"/>
        <w:bottom w:val="none" w:sz="0" w:space="0" w:color="auto"/>
        <w:right w:val="none" w:sz="0" w:space="0" w:color="auto"/>
      </w:divBdr>
    </w:div>
    <w:div w:id="570846255">
      <w:bodyDiv w:val="1"/>
      <w:marLeft w:val="0"/>
      <w:marRight w:val="0"/>
      <w:marTop w:val="0"/>
      <w:marBottom w:val="0"/>
      <w:divBdr>
        <w:top w:val="none" w:sz="0" w:space="0" w:color="auto"/>
        <w:left w:val="none" w:sz="0" w:space="0" w:color="auto"/>
        <w:bottom w:val="none" w:sz="0" w:space="0" w:color="auto"/>
        <w:right w:val="none" w:sz="0" w:space="0" w:color="auto"/>
      </w:divBdr>
    </w:div>
    <w:div w:id="685668106">
      <w:bodyDiv w:val="1"/>
      <w:marLeft w:val="0"/>
      <w:marRight w:val="0"/>
      <w:marTop w:val="0"/>
      <w:marBottom w:val="0"/>
      <w:divBdr>
        <w:top w:val="none" w:sz="0" w:space="0" w:color="auto"/>
        <w:left w:val="none" w:sz="0" w:space="0" w:color="auto"/>
        <w:bottom w:val="none" w:sz="0" w:space="0" w:color="auto"/>
        <w:right w:val="none" w:sz="0" w:space="0" w:color="auto"/>
      </w:divBdr>
    </w:div>
    <w:div w:id="707141809">
      <w:bodyDiv w:val="1"/>
      <w:marLeft w:val="0"/>
      <w:marRight w:val="0"/>
      <w:marTop w:val="0"/>
      <w:marBottom w:val="0"/>
      <w:divBdr>
        <w:top w:val="none" w:sz="0" w:space="0" w:color="auto"/>
        <w:left w:val="none" w:sz="0" w:space="0" w:color="auto"/>
        <w:bottom w:val="none" w:sz="0" w:space="0" w:color="auto"/>
        <w:right w:val="none" w:sz="0" w:space="0" w:color="auto"/>
      </w:divBdr>
    </w:div>
    <w:div w:id="752817882">
      <w:bodyDiv w:val="1"/>
      <w:marLeft w:val="0"/>
      <w:marRight w:val="0"/>
      <w:marTop w:val="0"/>
      <w:marBottom w:val="0"/>
      <w:divBdr>
        <w:top w:val="none" w:sz="0" w:space="0" w:color="auto"/>
        <w:left w:val="none" w:sz="0" w:space="0" w:color="auto"/>
        <w:bottom w:val="none" w:sz="0" w:space="0" w:color="auto"/>
        <w:right w:val="none" w:sz="0" w:space="0" w:color="auto"/>
      </w:divBdr>
    </w:div>
    <w:div w:id="764617246">
      <w:bodyDiv w:val="1"/>
      <w:marLeft w:val="0"/>
      <w:marRight w:val="0"/>
      <w:marTop w:val="0"/>
      <w:marBottom w:val="0"/>
      <w:divBdr>
        <w:top w:val="none" w:sz="0" w:space="0" w:color="auto"/>
        <w:left w:val="none" w:sz="0" w:space="0" w:color="auto"/>
        <w:bottom w:val="none" w:sz="0" w:space="0" w:color="auto"/>
        <w:right w:val="none" w:sz="0" w:space="0" w:color="auto"/>
      </w:divBdr>
      <w:divsChild>
        <w:div w:id="381102483">
          <w:marLeft w:val="0"/>
          <w:marRight w:val="0"/>
          <w:marTop w:val="0"/>
          <w:marBottom w:val="0"/>
          <w:divBdr>
            <w:top w:val="none" w:sz="0" w:space="0" w:color="auto"/>
            <w:left w:val="none" w:sz="0" w:space="0" w:color="auto"/>
            <w:bottom w:val="none" w:sz="0" w:space="0" w:color="auto"/>
            <w:right w:val="none" w:sz="0" w:space="0" w:color="auto"/>
          </w:divBdr>
        </w:div>
        <w:div w:id="472529286">
          <w:marLeft w:val="0"/>
          <w:marRight w:val="0"/>
          <w:marTop w:val="0"/>
          <w:marBottom w:val="0"/>
          <w:divBdr>
            <w:top w:val="none" w:sz="0" w:space="0" w:color="auto"/>
            <w:left w:val="none" w:sz="0" w:space="0" w:color="auto"/>
            <w:bottom w:val="none" w:sz="0" w:space="0" w:color="auto"/>
            <w:right w:val="none" w:sz="0" w:space="0" w:color="auto"/>
          </w:divBdr>
        </w:div>
        <w:div w:id="1337145935">
          <w:marLeft w:val="0"/>
          <w:marRight w:val="0"/>
          <w:marTop w:val="0"/>
          <w:marBottom w:val="0"/>
          <w:divBdr>
            <w:top w:val="none" w:sz="0" w:space="0" w:color="auto"/>
            <w:left w:val="none" w:sz="0" w:space="0" w:color="auto"/>
            <w:bottom w:val="none" w:sz="0" w:space="0" w:color="auto"/>
            <w:right w:val="none" w:sz="0" w:space="0" w:color="auto"/>
          </w:divBdr>
        </w:div>
        <w:div w:id="1500541303">
          <w:marLeft w:val="0"/>
          <w:marRight w:val="0"/>
          <w:marTop w:val="0"/>
          <w:marBottom w:val="0"/>
          <w:divBdr>
            <w:top w:val="none" w:sz="0" w:space="0" w:color="auto"/>
            <w:left w:val="none" w:sz="0" w:space="0" w:color="auto"/>
            <w:bottom w:val="none" w:sz="0" w:space="0" w:color="auto"/>
            <w:right w:val="none" w:sz="0" w:space="0" w:color="auto"/>
          </w:divBdr>
        </w:div>
        <w:div w:id="1973903922">
          <w:marLeft w:val="0"/>
          <w:marRight w:val="0"/>
          <w:marTop w:val="0"/>
          <w:marBottom w:val="0"/>
          <w:divBdr>
            <w:top w:val="none" w:sz="0" w:space="0" w:color="auto"/>
            <w:left w:val="none" w:sz="0" w:space="0" w:color="auto"/>
            <w:bottom w:val="none" w:sz="0" w:space="0" w:color="auto"/>
            <w:right w:val="none" w:sz="0" w:space="0" w:color="auto"/>
          </w:divBdr>
        </w:div>
        <w:div w:id="2062247147">
          <w:marLeft w:val="0"/>
          <w:marRight w:val="0"/>
          <w:marTop w:val="0"/>
          <w:marBottom w:val="0"/>
          <w:divBdr>
            <w:top w:val="none" w:sz="0" w:space="0" w:color="auto"/>
            <w:left w:val="none" w:sz="0" w:space="0" w:color="auto"/>
            <w:bottom w:val="none" w:sz="0" w:space="0" w:color="auto"/>
            <w:right w:val="none" w:sz="0" w:space="0" w:color="auto"/>
          </w:divBdr>
        </w:div>
      </w:divsChild>
    </w:div>
    <w:div w:id="785543714">
      <w:bodyDiv w:val="1"/>
      <w:marLeft w:val="0"/>
      <w:marRight w:val="0"/>
      <w:marTop w:val="0"/>
      <w:marBottom w:val="0"/>
      <w:divBdr>
        <w:top w:val="none" w:sz="0" w:space="0" w:color="auto"/>
        <w:left w:val="none" w:sz="0" w:space="0" w:color="auto"/>
        <w:bottom w:val="none" w:sz="0" w:space="0" w:color="auto"/>
        <w:right w:val="none" w:sz="0" w:space="0" w:color="auto"/>
      </w:divBdr>
      <w:divsChild>
        <w:div w:id="809253573">
          <w:marLeft w:val="1987"/>
          <w:marRight w:val="0"/>
          <w:marTop w:val="100"/>
          <w:marBottom w:val="120"/>
          <w:divBdr>
            <w:top w:val="none" w:sz="0" w:space="0" w:color="auto"/>
            <w:left w:val="none" w:sz="0" w:space="0" w:color="auto"/>
            <w:bottom w:val="none" w:sz="0" w:space="0" w:color="auto"/>
            <w:right w:val="none" w:sz="0" w:space="0" w:color="auto"/>
          </w:divBdr>
        </w:div>
      </w:divsChild>
    </w:div>
    <w:div w:id="827668905">
      <w:bodyDiv w:val="1"/>
      <w:marLeft w:val="0"/>
      <w:marRight w:val="0"/>
      <w:marTop w:val="0"/>
      <w:marBottom w:val="0"/>
      <w:divBdr>
        <w:top w:val="none" w:sz="0" w:space="0" w:color="auto"/>
        <w:left w:val="none" w:sz="0" w:space="0" w:color="auto"/>
        <w:bottom w:val="none" w:sz="0" w:space="0" w:color="auto"/>
        <w:right w:val="none" w:sz="0" w:space="0" w:color="auto"/>
      </w:divBdr>
    </w:div>
    <w:div w:id="830367959">
      <w:bodyDiv w:val="1"/>
      <w:marLeft w:val="0"/>
      <w:marRight w:val="0"/>
      <w:marTop w:val="0"/>
      <w:marBottom w:val="0"/>
      <w:divBdr>
        <w:top w:val="none" w:sz="0" w:space="0" w:color="auto"/>
        <w:left w:val="none" w:sz="0" w:space="0" w:color="auto"/>
        <w:bottom w:val="none" w:sz="0" w:space="0" w:color="auto"/>
        <w:right w:val="none" w:sz="0" w:space="0" w:color="auto"/>
      </w:divBdr>
    </w:div>
    <w:div w:id="915824877">
      <w:bodyDiv w:val="1"/>
      <w:marLeft w:val="0"/>
      <w:marRight w:val="0"/>
      <w:marTop w:val="0"/>
      <w:marBottom w:val="0"/>
      <w:divBdr>
        <w:top w:val="none" w:sz="0" w:space="0" w:color="auto"/>
        <w:left w:val="none" w:sz="0" w:space="0" w:color="auto"/>
        <w:bottom w:val="none" w:sz="0" w:space="0" w:color="auto"/>
        <w:right w:val="none" w:sz="0" w:space="0" w:color="auto"/>
      </w:divBdr>
      <w:divsChild>
        <w:div w:id="1679311081">
          <w:marLeft w:val="0"/>
          <w:marRight w:val="0"/>
          <w:marTop w:val="0"/>
          <w:marBottom w:val="0"/>
          <w:divBdr>
            <w:top w:val="none" w:sz="0" w:space="0" w:color="auto"/>
            <w:left w:val="none" w:sz="0" w:space="0" w:color="auto"/>
            <w:bottom w:val="none" w:sz="0" w:space="0" w:color="auto"/>
            <w:right w:val="none" w:sz="0" w:space="0" w:color="auto"/>
          </w:divBdr>
          <w:divsChild>
            <w:div w:id="177890050">
              <w:marLeft w:val="0"/>
              <w:marRight w:val="0"/>
              <w:marTop w:val="0"/>
              <w:marBottom w:val="0"/>
              <w:divBdr>
                <w:top w:val="none" w:sz="0" w:space="0" w:color="auto"/>
                <w:left w:val="none" w:sz="0" w:space="0" w:color="auto"/>
                <w:bottom w:val="none" w:sz="0" w:space="0" w:color="auto"/>
                <w:right w:val="none" w:sz="0" w:space="0" w:color="auto"/>
              </w:divBdr>
            </w:div>
            <w:div w:id="241647809">
              <w:marLeft w:val="0"/>
              <w:marRight w:val="0"/>
              <w:marTop w:val="0"/>
              <w:marBottom w:val="0"/>
              <w:divBdr>
                <w:top w:val="none" w:sz="0" w:space="0" w:color="auto"/>
                <w:left w:val="none" w:sz="0" w:space="0" w:color="auto"/>
                <w:bottom w:val="none" w:sz="0" w:space="0" w:color="auto"/>
                <w:right w:val="none" w:sz="0" w:space="0" w:color="auto"/>
              </w:divBdr>
            </w:div>
            <w:div w:id="399140579">
              <w:marLeft w:val="0"/>
              <w:marRight w:val="0"/>
              <w:marTop w:val="0"/>
              <w:marBottom w:val="0"/>
              <w:divBdr>
                <w:top w:val="none" w:sz="0" w:space="0" w:color="auto"/>
                <w:left w:val="none" w:sz="0" w:space="0" w:color="auto"/>
                <w:bottom w:val="none" w:sz="0" w:space="0" w:color="auto"/>
                <w:right w:val="none" w:sz="0" w:space="0" w:color="auto"/>
              </w:divBdr>
            </w:div>
            <w:div w:id="560555377">
              <w:marLeft w:val="0"/>
              <w:marRight w:val="0"/>
              <w:marTop w:val="0"/>
              <w:marBottom w:val="0"/>
              <w:divBdr>
                <w:top w:val="none" w:sz="0" w:space="0" w:color="auto"/>
                <w:left w:val="none" w:sz="0" w:space="0" w:color="auto"/>
                <w:bottom w:val="none" w:sz="0" w:space="0" w:color="auto"/>
                <w:right w:val="none" w:sz="0" w:space="0" w:color="auto"/>
              </w:divBdr>
            </w:div>
            <w:div w:id="623003986">
              <w:marLeft w:val="0"/>
              <w:marRight w:val="0"/>
              <w:marTop w:val="0"/>
              <w:marBottom w:val="0"/>
              <w:divBdr>
                <w:top w:val="none" w:sz="0" w:space="0" w:color="auto"/>
                <w:left w:val="none" w:sz="0" w:space="0" w:color="auto"/>
                <w:bottom w:val="none" w:sz="0" w:space="0" w:color="auto"/>
                <w:right w:val="none" w:sz="0" w:space="0" w:color="auto"/>
              </w:divBdr>
            </w:div>
            <w:div w:id="650983595">
              <w:marLeft w:val="0"/>
              <w:marRight w:val="0"/>
              <w:marTop w:val="0"/>
              <w:marBottom w:val="0"/>
              <w:divBdr>
                <w:top w:val="none" w:sz="0" w:space="0" w:color="auto"/>
                <w:left w:val="none" w:sz="0" w:space="0" w:color="auto"/>
                <w:bottom w:val="none" w:sz="0" w:space="0" w:color="auto"/>
                <w:right w:val="none" w:sz="0" w:space="0" w:color="auto"/>
              </w:divBdr>
            </w:div>
            <w:div w:id="949513558">
              <w:marLeft w:val="0"/>
              <w:marRight w:val="0"/>
              <w:marTop w:val="0"/>
              <w:marBottom w:val="0"/>
              <w:divBdr>
                <w:top w:val="none" w:sz="0" w:space="0" w:color="auto"/>
                <w:left w:val="none" w:sz="0" w:space="0" w:color="auto"/>
                <w:bottom w:val="none" w:sz="0" w:space="0" w:color="auto"/>
                <w:right w:val="none" w:sz="0" w:space="0" w:color="auto"/>
              </w:divBdr>
            </w:div>
            <w:div w:id="1025133963">
              <w:marLeft w:val="0"/>
              <w:marRight w:val="0"/>
              <w:marTop w:val="0"/>
              <w:marBottom w:val="0"/>
              <w:divBdr>
                <w:top w:val="none" w:sz="0" w:space="0" w:color="auto"/>
                <w:left w:val="none" w:sz="0" w:space="0" w:color="auto"/>
                <w:bottom w:val="none" w:sz="0" w:space="0" w:color="auto"/>
                <w:right w:val="none" w:sz="0" w:space="0" w:color="auto"/>
              </w:divBdr>
            </w:div>
            <w:div w:id="1110517133">
              <w:marLeft w:val="0"/>
              <w:marRight w:val="0"/>
              <w:marTop w:val="0"/>
              <w:marBottom w:val="0"/>
              <w:divBdr>
                <w:top w:val="none" w:sz="0" w:space="0" w:color="auto"/>
                <w:left w:val="none" w:sz="0" w:space="0" w:color="auto"/>
                <w:bottom w:val="none" w:sz="0" w:space="0" w:color="auto"/>
                <w:right w:val="none" w:sz="0" w:space="0" w:color="auto"/>
              </w:divBdr>
            </w:div>
            <w:div w:id="1229727860">
              <w:marLeft w:val="0"/>
              <w:marRight w:val="0"/>
              <w:marTop w:val="0"/>
              <w:marBottom w:val="0"/>
              <w:divBdr>
                <w:top w:val="none" w:sz="0" w:space="0" w:color="auto"/>
                <w:left w:val="none" w:sz="0" w:space="0" w:color="auto"/>
                <w:bottom w:val="none" w:sz="0" w:space="0" w:color="auto"/>
                <w:right w:val="none" w:sz="0" w:space="0" w:color="auto"/>
              </w:divBdr>
            </w:div>
            <w:div w:id="1457020936">
              <w:marLeft w:val="0"/>
              <w:marRight w:val="0"/>
              <w:marTop w:val="0"/>
              <w:marBottom w:val="0"/>
              <w:divBdr>
                <w:top w:val="none" w:sz="0" w:space="0" w:color="auto"/>
                <w:left w:val="none" w:sz="0" w:space="0" w:color="auto"/>
                <w:bottom w:val="none" w:sz="0" w:space="0" w:color="auto"/>
                <w:right w:val="none" w:sz="0" w:space="0" w:color="auto"/>
              </w:divBdr>
            </w:div>
            <w:div w:id="1686246126">
              <w:marLeft w:val="0"/>
              <w:marRight w:val="0"/>
              <w:marTop w:val="0"/>
              <w:marBottom w:val="0"/>
              <w:divBdr>
                <w:top w:val="none" w:sz="0" w:space="0" w:color="auto"/>
                <w:left w:val="none" w:sz="0" w:space="0" w:color="auto"/>
                <w:bottom w:val="none" w:sz="0" w:space="0" w:color="auto"/>
                <w:right w:val="none" w:sz="0" w:space="0" w:color="auto"/>
              </w:divBdr>
            </w:div>
            <w:div w:id="1701979272">
              <w:marLeft w:val="0"/>
              <w:marRight w:val="0"/>
              <w:marTop w:val="0"/>
              <w:marBottom w:val="0"/>
              <w:divBdr>
                <w:top w:val="none" w:sz="0" w:space="0" w:color="auto"/>
                <w:left w:val="none" w:sz="0" w:space="0" w:color="auto"/>
                <w:bottom w:val="none" w:sz="0" w:space="0" w:color="auto"/>
                <w:right w:val="none" w:sz="0" w:space="0" w:color="auto"/>
              </w:divBdr>
            </w:div>
            <w:div w:id="2012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0421">
      <w:bodyDiv w:val="1"/>
      <w:marLeft w:val="0"/>
      <w:marRight w:val="0"/>
      <w:marTop w:val="0"/>
      <w:marBottom w:val="0"/>
      <w:divBdr>
        <w:top w:val="none" w:sz="0" w:space="0" w:color="auto"/>
        <w:left w:val="none" w:sz="0" w:space="0" w:color="auto"/>
        <w:bottom w:val="none" w:sz="0" w:space="0" w:color="auto"/>
        <w:right w:val="none" w:sz="0" w:space="0" w:color="auto"/>
      </w:divBdr>
    </w:div>
    <w:div w:id="1028994021">
      <w:bodyDiv w:val="1"/>
      <w:marLeft w:val="0"/>
      <w:marRight w:val="0"/>
      <w:marTop w:val="0"/>
      <w:marBottom w:val="0"/>
      <w:divBdr>
        <w:top w:val="none" w:sz="0" w:space="0" w:color="auto"/>
        <w:left w:val="none" w:sz="0" w:space="0" w:color="auto"/>
        <w:bottom w:val="none" w:sz="0" w:space="0" w:color="auto"/>
        <w:right w:val="none" w:sz="0" w:space="0" w:color="auto"/>
      </w:divBdr>
    </w:div>
    <w:div w:id="1073817711">
      <w:bodyDiv w:val="1"/>
      <w:marLeft w:val="0"/>
      <w:marRight w:val="0"/>
      <w:marTop w:val="0"/>
      <w:marBottom w:val="0"/>
      <w:divBdr>
        <w:top w:val="none" w:sz="0" w:space="0" w:color="auto"/>
        <w:left w:val="none" w:sz="0" w:space="0" w:color="auto"/>
        <w:bottom w:val="none" w:sz="0" w:space="0" w:color="auto"/>
        <w:right w:val="none" w:sz="0" w:space="0" w:color="auto"/>
      </w:divBdr>
    </w:div>
    <w:div w:id="1114321519">
      <w:bodyDiv w:val="1"/>
      <w:marLeft w:val="0"/>
      <w:marRight w:val="0"/>
      <w:marTop w:val="0"/>
      <w:marBottom w:val="0"/>
      <w:divBdr>
        <w:top w:val="none" w:sz="0" w:space="0" w:color="auto"/>
        <w:left w:val="none" w:sz="0" w:space="0" w:color="auto"/>
        <w:bottom w:val="none" w:sz="0" w:space="0" w:color="auto"/>
        <w:right w:val="none" w:sz="0" w:space="0" w:color="auto"/>
      </w:divBdr>
    </w:div>
    <w:div w:id="1128741334">
      <w:bodyDiv w:val="1"/>
      <w:marLeft w:val="0"/>
      <w:marRight w:val="0"/>
      <w:marTop w:val="0"/>
      <w:marBottom w:val="0"/>
      <w:divBdr>
        <w:top w:val="none" w:sz="0" w:space="0" w:color="auto"/>
        <w:left w:val="none" w:sz="0" w:space="0" w:color="auto"/>
        <w:bottom w:val="none" w:sz="0" w:space="0" w:color="auto"/>
        <w:right w:val="none" w:sz="0" w:space="0" w:color="auto"/>
      </w:divBdr>
    </w:div>
    <w:div w:id="1132744400">
      <w:bodyDiv w:val="1"/>
      <w:marLeft w:val="0"/>
      <w:marRight w:val="0"/>
      <w:marTop w:val="0"/>
      <w:marBottom w:val="0"/>
      <w:divBdr>
        <w:top w:val="none" w:sz="0" w:space="0" w:color="auto"/>
        <w:left w:val="none" w:sz="0" w:space="0" w:color="auto"/>
        <w:bottom w:val="none" w:sz="0" w:space="0" w:color="auto"/>
        <w:right w:val="none" w:sz="0" w:space="0" w:color="auto"/>
      </w:divBdr>
      <w:divsChild>
        <w:div w:id="486633922">
          <w:marLeft w:val="0"/>
          <w:marRight w:val="0"/>
          <w:marTop w:val="0"/>
          <w:marBottom w:val="0"/>
          <w:divBdr>
            <w:top w:val="none" w:sz="0" w:space="0" w:color="auto"/>
            <w:left w:val="none" w:sz="0" w:space="0" w:color="auto"/>
            <w:bottom w:val="none" w:sz="0" w:space="0" w:color="auto"/>
            <w:right w:val="none" w:sz="0" w:space="0" w:color="auto"/>
          </w:divBdr>
        </w:div>
        <w:div w:id="1354526683">
          <w:marLeft w:val="0"/>
          <w:marRight w:val="0"/>
          <w:marTop w:val="0"/>
          <w:marBottom w:val="0"/>
          <w:divBdr>
            <w:top w:val="none" w:sz="0" w:space="0" w:color="auto"/>
            <w:left w:val="none" w:sz="0" w:space="0" w:color="auto"/>
            <w:bottom w:val="none" w:sz="0" w:space="0" w:color="auto"/>
            <w:right w:val="none" w:sz="0" w:space="0" w:color="auto"/>
          </w:divBdr>
        </w:div>
      </w:divsChild>
    </w:div>
    <w:div w:id="1143044944">
      <w:bodyDiv w:val="1"/>
      <w:marLeft w:val="0"/>
      <w:marRight w:val="0"/>
      <w:marTop w:val="0"/>
      <w:marBottom w:val="0"/>
      <w:divBdr>
        <w:top w:val="none" w:sz="0" w:space="0" w:color="auto"/>
        <w:left w:val="none" w:sz="0" w:space="0" w:color="auto"/>
        <w:bottom w:val="none" w:sz="0" w:space="0" w:color="auto"/>
        <w:right w:val="none" w:sz="0" w:space="0" w:color="auto"/>
      </w:divBdr>
    </w:div>
    <w:div w:id="1236554039">
      <w:bodyDiv w:val="1"/>
      <w:marLeft w:val="0"/>
      <w:marRight w:val="0"/>
      <w:marTop w:val="0"/>
      <w:marBottom w:val="0"/>
      <w:divBdr>
        <w:top w:val="none" w:sz="0" w:space="0" w:color="auto"/>
        <w:left w:val="none" w:sz="0" w:space="0" w:color="auto"/>
        <w:bottom w:val="none" w:sz="0" w:space="0" w:color="auto"/>
        <w:right w:val="none" w:sz="0" w:space="0" w:color="auto"/>
      </w:divBdr>
    </w:div>
    <w:div w:id="1318417605">
      <w:bodyDiv w:val="1"/>
      <w:marLeft w:val="0"/>
      <w:marRight w:val="0"/>
      <w:marTop w:val="0"/>
      <w:marBottom w:val="0"/>
      <w:divBdr>
        <w:top w:val="none" w:sz="0" w:space="0" w:color="auto"/>
        <w:left w:val="none" w:sz="0" w:space="0" w:color="auto"/>
        <w:bottom w:val="none" w:sz="0" w:space="0" w:color="auto"/>
        <w:right w:val="none" w:sz="0" w:space="0" w:color="auto"/>
      </w:divBdr>
    </w:div>
    <w:div w:id="1346709355">
      <w:bodyDiv w:val="1"/>
      <w:marLeft w:val="0"/>
      <w:marRight w:val="0"/>
      <w:marTop w:val="0"/>
      <w:marBottom w:val="0"/>
      <w:divBdr>
        <w:top w:val="none" w:sz="0" w:space="0" w:color="auto"/>
        <w:left w:val="none" w:sz="0" w:space="0" w:color="auto"/>
        <w:bottom w:val="none" w:sz="0" w:space="0" w:color="auto"/>
        <w:right w:val="none" w:sz="0" w:space="0" w:color="auto"/>
      </w:divBdr>
    </w:div>
    <w:div w:id="1443186993">
      <w:bodyDiv w:val="1"/>
      <w:marLeft w:val="0"/>
      <w:marRight w:val="0"/>
      <w:marTop w:val="0"/>
      <w:marBottom w:val="0"/>
      <w:divBdr>
        <w:top w:val="none" w:sz="0" w:space="0" w:color="auto"/>
        <w:left w:val="none" w:sz="0" w:space="0" w:color="auto"/>
        <w:bottom w:val="none" w:sz="0" w:space="0" w:color="auto"/>
        <w:right w:val="none" w:sz="0" w:space="0" w:color="auto"/>
      </w:divBdr>
      <w:divsChild>
        <w:div w:id="684676091">
          <w:marLeft w:val="1987"/>
          <w:marRight w:val="0"/>
          <w:marTop w:val="100"/>
          <w:marBottom w:val="120"/>
          <w:divBdr>
            <w:top w:val="none" w:sz="0" w:space="0" w:color="auto"/>
            <w:left w:val="none" w:sz="0" w:space="0" w:color="auto"/>
            <w:bottom w:val="none" w:sz="0" w:space="0" w:color="auto"/>
            <w:right w:val="none" w:sz="0" w:space="0" w:color="auto"/>
          </w:divBdr>
        </w:div>
      </w:divsChild>
    </w:div>
    <w:div w:id="1456369442">
      <w:bodyDiv w:val="1"/>
      <w:marLeft w:val="0"/>
      <w:marRight w:val="0"/>
      <w:marTop w:val="0"/>
      <w:marBottom w:val="0"/>
      <w:divBdr>
        <w:top w:val="none" w:sz="0" w:space="0" w:color="auto"/>
        <w:left w:val="none" w:sz="0" w:space="0" w:color="auto"/>
        <w:bottom w:val="none" w:sz="0" w:space="0" w:color="auto"/>
        <w:right w:val="none" w:sz="0" w:space="0" w:color="auto"/>
      </w:divBdr>
      <w:divsChild>
        <w:div w:id="526599749">
          <w:marLeft w:val="0"/>
          <w:marRight w:val="0"/>
          <w:marTop w:val="0"/>
          <w:marBottom w:val="0"/>
          <w:divBdr>
            <w:top w:val="none" w:sz="0" w:space="0" w:color="auto"/>
            <w:left w:val="none" w:sz="0" w:space="0" w:color="auto"/>
            <w:bottom w:val="none" w:sz="0" w:space="0" w:color="auto"/>
            <w:right w:val="none" w:sz="0" w:space="0" w:color="auto"/>
          </w:divBdr>
        </w:div>
        <w:div w:id="553082177">
          <w:marLeft w:val="0"/>
          <w:marRight w:val="0"/>
          <w:marTop w:val="0"/>
          <w:marBottom w:val="0"/>
          <w:divBdr>
            <w:top w:val="none" w:sz="0" w:space="0" w:color="auto"/>
            <w:left w:val="none" w:sz="0" w:space="0" w:color="auto"/>
            <w:bottom w:val="none" w:sz="0" w:space="0" w:color="auto"/>
            <w:right w:val="none" w:sz="0" w:space="0" w:color="auto"/>
          </w:divBdr>
        </w:div>
        <w:div w:id="1037049539">
          <w:marLeft w:val="0"/>
          <w:marRight w:val="0"/>
          <w:marTop w:val="0"/>
          <w:marBottom w:val="0"/>
          <w:divBdr>
            <w:top w:val="none" w:sz="0" w:space="0" w:color="auto"/>
            <w:left w:val="none" w:sz="0" w:space="0" w:color="auto"/>
            <w:bottom w:val="none" w:sz="0" w:space="0" w:color="auto"/>
            <w:right w:val="none" w:sz="0" w:space="0" w:color="auto"/>
          </w:divBdr>
        </w:div>
        <w:div w:id="1562251237">
          <w:marLeft w:val="0"/>
          <w:marRight w:val="0"/>
          <w:marTop w:val="0"/>
          <w:marBottom w:val="0"/>
          <w:divBdr>
            <w:top w:val="none" w:sz="0" w:space="0" w:color="auto"/>
            <w:left w:val="none" w:sz="0" w:space="0" w:color="auto"/>
            <w:bottom w:val="none" w:sz="0" w:space="0" w:color="auto"/>
            <w:right w:val="none" w:sz="0" w:space="0" w:color="auto"/>
          </w:divBdr>
        </w:div>
        <w:div w:id="1743792586">
          <w:marLeft w:val="0"/>
          <w:marRight w:val="0"/>
          <w:marTop w:val="0"/>
          <w:marBottom w:val="0"/>
          <w:divBdr>
            <w:top w:val="none" w:sz="0" w:space="0" w:color="auto"/>
            <w:left w:val="none" w:sz="0" w:space="0" w:color="auto"/>
            <w:bottom w:val="none" w:sz="0" w:space="0" w:color="auto"/>
            <w:right w:val="none" w:sz="0" w:space="0" w:color="auto"/>
          </w:divBdr>
        </w:div>
      </w:divsChild>
    </w:div>
    <w:div w:id="1462961841">
      <w:bodyDiv w:val="1"/>
      <w:marLeft w:val="0"/>
      <w:marRight w:val="0"/>
      <w:marTop w:val="0"/>
      <w:marBottom w:val="0"/>
      <w:divBdr>
        <w:top w:val="none" w:sz="0" w:space="0" w:color="auto"/>
        <w:left w:val="none" w:sz="0" w:space="0" w:color="auto"/>
        <w:bottom w:val="none" w:sz="0" w:space="0" w:color="auto"/>
        <w:right w:val="none" w:sz="0" w:space="0" w:color="auto"/>
      </w:divBdr>
      <w:divsChild>
        <w:div w:id="1605841339">
          <w:marLeft w:val="0"/>
          <w:marRight w:val="0"/>
          <w:marTop w:val="0"/>
          <w:marBottom w:val="0"/>
          <w:divBdr>
            <w:top w:val="none" w:sz="0" w:space="0" w:color="auto"/>
            <w:left w:val="none" w:sz="0" w:space="0" w:color="auto"/>
            <w:bottom w:val="none" w:sz="0" w:space="0" w:color="auto"/>
            <w:right w:val="none" w:sz="0" w:space="0" w:color="auto"/>
          </w:divBdr>
          <w:divsChild>
            <w:div w:id="568080974">
              <w:marLeft w:val="0"/>
              <w:marRight w:val="0"/>
              <w:marTop w:val="0"/>
              <w:marBottom w:val="0"/>
              <w:divBdr>
                <w:top w:val="none" w:sz="0" w:space="0" w:color="auto"/>
                <w:left w:val="none" w:sz="0" w:space="0" w:color="auto"/>
                <w:bottom w:val="none" w:sz="0" w:space="0" w:color="auto"/>
                <w:right w:val="none" w:sz="0" w:space="0" w:color="auto"/>
              </w:divBdr>
              <w:divsChild>
                <w:div w:id="17658728">
                  <w:marLeft w:val="0"/>
                  <w:marRight w:val="0"/>
                  <w:marTop w:val="0"/>
                  <w:marBottom w:val="0"/>
                  <w:divBdr>
                    <w:top w:val="none" w:sz="0" w:space="0" w:color="auto"/>
                    <w:left w:val="none" w:sz="0" w:space="0" w:color="auto"/>
                    <w:bottom w:val="none" w:sz="0" w:space="0" w:color="auto"/>
                    <w:right w:val="none" w:sz="0" w:space="0" w:color="auto"/>
                  </w:divBdr>
                </w:div>
                <w:div w:id="652029156">
                  <w:marLeft w:val="0"/>
                  <w:marRight w:val="0"/>
                  <w:marTop w:val="0"/>
                  <w:marBottom w:val="0"/>
                  <w:divBdr>
                    <w:top w:val="none" w:sz="0" w:space="0" w:color="auto"/>
                    <w:left w:val="none" w:sz="0" w:space="0" w:color="auto"/>
                    <w:bottom w:val="none" w:sz="0" w:space="0" w:color="auto"/>
                    <w:right w:val="none" w:sz="0" w:space="0" w:color="auto"/>
                  </w:divBdr>
                </w:div>
                <w:div w:id="934243035">
                  <w:marLeft w:val="0"/>
                  <w:marRight w:val="0"/>
                  <w:marTop w:val="0"/>
                  <w:marBottom w:val="0"/>
                  <w:divBdr>
                    <w:top w:val="none" w:sz="0" w:space="0" w:color="auto"/>
                    <w:left w:val="none" w:sz="0" w:space="0" w:color="auto"/>
                    <w:bottom w:val="none" w:sz="0" w:space="0" w:color="auto"/>
                    <w:right w:val="none" w:sz="0" w:space="0" w:color="auto"/>
                  </w:divBdr>
                </w:div>
                <w:div w:id="994727768">
                  <w:marLeft w:val="0"/>
                  <w:marRight w:val="0"/>
                  <w:marTop w:val="0"/>
                  <w:marBottom w:val="0"/>
                  <w:divBdr>
                    <w:top w:val="none" w:sz="0" w:space="0" w:color="auto"/>
                    <w:left w:val="none" w:sz="0" w:space="0" w:color="auto"/>
                    <w:bottom w:val="none" w:sz="0" w:space="0" w:color="auto"/>
                    <w:right w:val="none" w:sz="0" w:space="0" w:color="auto"/>
                  </w:divBdr>
                </w:div>
                <w:div w:id="996305906">
                  <w:marLeft w:val="0"/>
                  <w:marRight w:val="0"/>
                  <w:marTop w:val="0"/>
                  <w:marBottom w:val="0"/>
                  <w:divBdr>
                    <w:top w:val="none" w:sz="0" w:space="0" w:color="auto"/>
                    <w:left w:val="none" w:sz="0" w:space="0" w:color="auto"/>
                    <w:bottom w:val="none" w:sz="0" w:space="0" w:color="auto"/>
                    <w:right w:val="none" w:sz="0" w:space="0" w:color="auto"/>
                  </w:divBdr>
                </w:div>
                <w:div w:id="1942956302">
                  <w:marLeft w:val="0"/>
                  <w:marRight w:val="0"/>
                  <w:marTop w:val="0"/>
                  <w:marBottom w:val="0"/>
                  <w:divBdr>
                    <w:top w:val="none" w:sz="0" w:space="0" w:color="auto"/>
                    <w:left w:val="none" w:sz="0" w:space="0" w:color="auto"/>
                    <w:bottom w:val="none" w:sz="0" w:space="0" w:color="auto"/>
                    <w:right w:val="none" w:sz="0" w:space="0" w:color="auto"/>
                  </w:divBdr>
                </w:div>
                <w:div w:id="2015263540">
                  <w:marLeft w:val="0"/>
                  <w:marRight w:val="0"/>
                  <w:marTop w:val="0"/>
                  <w:marBottom w:val="0"/>
                  <w:divBdr>
                    <w:top w:val="none" w:sz="0" w:space="0" w:color="auto"/>
                    <w:left w:val="none" w:sz="0" w:space="0" w:color="auto"/>
                    <w:bottom w:val="none" w:sz="0" w:space="0" w:color="auto"/>
                    <w:right w:val="none" w:sz="0" w:space="0" w:color="auto"/>
                  </w:divBdr>
                </w:div>
                <w:div w:id="21363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68837">
      <w:bodyDiv w:val="1"/>
      <w:marLeft w:val="0"/>
      <w:marRight w:val="0"/>
      <w:marTop w:val="0"/>
      <w:marBottom w:val="0"/>
      <w:divBdr>
        <w:top w:val="none" w:sz="0" w:space="0" w:color="auto"/>
        <w:left w:val="none" w:sz="0" w:space="0" w:color="auto"/>
        <w:bottom w:val="none" w:sz="0" w:space="0" w:color="auto"/>
        <w:right w:val="none" w:sz="0" w:space="0" w:color="auto"/>
      </w:divBdr>
    </w:div>
    <w:div w:id="1538812273">
      <w:bodyDiv w:val="1"/>
      <w:marLeft w:val="0"/>
      <w:marRight w:val="0"/>
      <w:marTop w:val="0"/>
      <w:marBottom w:val="0"/>
      <w:divBdr>
        <w:top w:val="none" w:sz="0" w:space="0" w:color="auto"/>
        <w:left w:val="none" w:sz="0" w:space="0" w:color="auto"/>
        <w:bottom w:val="none" w:sz="0" w:space="0" w:color="auto"/>
        <w:right w:val="none" w:sz="0" w:space="0" w:color="auto"/>
      </w:divBdr>
      <w:divsChild>
        <w:div w:id="1891723127">
          <w:marLeft w:val="0"/>
          <w:marRight w:val="0"/>
          <w:marTop w:val="0"/>
          <w:marBottom w:val="0"/>
          <w:divBdr>
            <w:top w:val="none" w:sz="0" w:space="0" w:color="auto"/>
            <w:left w:val="none" w:sz="0" w:space="0" w:color="auto"/>
            <w:bottom w:val="none" w:sz="0" w:space="0" w:color="auto"/>
            <w:right w:val="none" w:sz="0" w:space="0" w:color="auto"/>
          </w:divBdr>
          <w:divsChild>
            <w:div w:id="1124690290">
              <w:marLeft w:val="0"/>
              <w:marRight w:val="0"/>
              <w:marTop w:val="0"/>
              <w:marBottom w:val="0"/>
              <w:divBdr>
                <w:top w:val="none" w:sz="0" w:space="0" w:color="auto"/>
                <w:left w:val="none" w:sz="0" w:space="0" w:color="auto"/>
                <w:bottom w:val="none" w:sz="0" w:space="0" w:color="auto"/>
                <w:right w:val="none" w:sz="0" w:space="0" w:color="auto"/>
              </w:divBdr>
            </w:div>
            <w:div w:id="1939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0369">
      <w:bodyDiv w:val="1"/>
      <w:marLeft w:val="0"/>
      <w:marRight w:val="0"/>
      <w:marTop w:val="0"/>
      <w:marBottom w:val="0"/>
      <w:divBdr>
        <w:top w:val="none" w:sz="0" w:space="0" w:color="auto"/>
        <w:left w:val="none" w:sz="0" w:space="0" w:color="auto"/>
        <w:bottom w:val="none" w:sz="0" w:space="0" w:color="auto"/>
        <w:right w:val="none" w:sz="0" w:space="0" w:color="auto"/>
      </w:divBdr>
      <w:divsChild>
        <w:div w:id="1624389044">
          <w:marLeft w:val="0"/>
          <w:marRight w:val="0"/>
          <w:marTop w:val="0"/>
          <w:marBottom w:val="0"/>
          <w:divBdr>
            <w:top w:val="none" w:sz="0" w:space="0" w:color="auto"/>
            <w:left w:val="none" w:sz="0" w:space="0" w:color="auto"/>
            <w:bottom w:val="none" w:sz="0" w:space="0" w:color="auto"/>
            <w:right w:val="none" w:sz="0" w:space="0" w:color="auto"/>
          </w:divBdr>
          <w:divsChild>
            <w:div w:id="1112556731">
              <w:marLeft w:val="0"/>
              <w:marRight w:val="0"/>
              <w:marTop w:val="0"/>
              <w:marBottom w:val="0"/>
              <w:divBdr>
                <w:top w:val="none" w:sz="0" w:space="0" w:color="auto"/>
                <w:left w:val="none" w:sz="0" w:space="0" w:color="auto"/>
                <w:bottom w:val="none" w:sz="0" w:space="0" w:color="auto"/>
                <w:right w:val="none" w:sz="0" w:space="0" w:color="auto"/>
              </w:divBdr>
            </w:div>
            <w:div w:id="1741904909">
              <w:marLeft w:val="0"/>
              <w:marRight w:val="0"/>
              <w:marTop w:val="0"/>
              <w:marBottom w:val="0"/>
              <w:divBdr>
                <w:top w:val="none" w:sz="0" w:space="0" w:color="auto"/>
                <w:left w:val="none" w:sz="0" w:space="0" w:color="auto"/>
                <w:bottom w:val="none" w:sz="0" w:space="0" w:color="auto"/>
                <w:right w:val="none" w:sz="0" w:space="0" w:color="auto"/>
              </w:divBdr>
            </w:div>
            <w:div w:id="1822113552">
              <w:marLeft w:val="0"/>
              <w:marRight w:val="0"/>
              <w:marTop w:val="0"/>
              <w:marBottom w:val="0"/>
              <w:divBdr>
                <w:top w:val="none" w:sz="0" w:space="0" w:color="auto"/>
                <w:left w:val="none" w:sz="0" w:space="0" w:color="auto"/>
                <w:bottom w:val="none" w:sz="0" w:space="0" w:color="auto"/>
                <w:right w:val="none" w:sz="0" w:space="0" w:color="auto"/>
              </w:divBdr>
            </w:div>
            <w:div w:id="1884445667">
              <w:marLeft w:val="0"/>
              <w:marRight w:val="0"/>
              <w:marTop w:val="0"/>
              <w:marBottom w:val="0"/>
              <w:divBdr>
                <w:top w:val="none" w:sz="0" w:space="0" w:color="auto"/>
                <w:left w:val="none" w:sz="0" w:space="0" w:color="auto"/>
                <w:bottom w:val="none" w:sz="0" w:space="0" w:color="auto"/>
                <w:right w:val="none" w:sz="0" w:space="0" w:color="auto"/>
              </w:divBdr>
            </w:div>
            <w:div w:id="19769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5279">
      <w:bodyDiv w:val="1"/>
      <w:marLeft w:val="0"/>
      <w:marRight w:val="0"/>
      <w:marTop w:val="0"/>
      <w:marBottom w:val="0"/>
      <w:divBdr>
        <w:top w:val="none" w:sz="0" w:space="0" w:color="auto"/>
        <w:left w:val="none" w:sz="0" w:space="0" w:color="auto"/>
        <w:bottom w:val="none" w:sz="0" w:space="0" w:color="auto"/>
        <w:right w:val="none" w:sz="0" w:space="0" w:color="auto"/>
      </w:divBdr>
    </w:div>
    <w:div w:id="1601180742">
      <w:bodyDiv w:val="1"/>
      <w:marLeft w:val="0"/>
      <w:marRight w:val="0"/>
      <w:marTop w:val="0"/>
      <w:marBottom w:val="0"/>
      <w:divBdr>
        <w:top w:val="none" w:sz="0" w:space="0" w:color="auto"/>
        <w:left w:val="none" w:sz="0" w:space="0" w:color="auto"/>
        <w:bottom w:val="none" w:sz="0" w:space="0" w:color="auto"/>
        <w:right w:val="none" w:sz="0" w:space="0" w:color="auto"/>
      </w:divBdr>
      <w:divsChild>
        <w:div w:id="996231856">
          <w:marLeft w:val="0"/>
          <w:marRight w:val="0"/>
          <w:marTop w:val="0"/>
          <w:marBottom w:val="0"/>
          <w:divBdr>
            <w:top w:val="none" w:sz="0" w:space="0" w:color="auto"/>
            <w:left w:val="none" w:sz="0" w:space="0" w:color="auto"/>
            <w:bottom w:val="none" w:sz="0" w:space="0" w:color="auto"/>
            <w:right w:val="none" w:sz="0" w:space="0" w:color="auto"/>
          </w:divBdr>
        </w:div>
      </w:divsChild>
    </w:div>
    <w:div w:id="1622810098">
      <w:bodyDiv w:val="1"/>
      <w:marLeft w:val="0"/>
      <w:marRight w:val="0"/>
      <w:marTop w:val="0"/>
      <w:marBottom w:val="0"/>
      <w:divBdr>
        <w:top w:val="none" w:sz="0" w:space="0" w:color="auto"/>
        <w:left w:val="none" w:sz="0" w:space="0" w:color="auto"/>
        <w:bottom w:val="none" w:sz="0" w:space="0" w:color="auto"/>
        <w:right w:val="none" w:sz="0" w:space="0" w:color="auto"/>
      </w:divBdr>
      <w:divsChild>
        <w:div w:id="15154597">
          <w:marLeft w:val="0"/>
          <w:marRight w:val="0"/>
          <w:marTop w:val="0"/>
          <w:marBottom w:val="0"/>
          <w:divBdr>
            <w:top w:val="none" w:sz="0" w:space="0" w:color="auto"/>
            <w:left w:val="none" w:sz="0" w:space="0" w:color="auto"/>
            <w:bottom w:val="none" w:sz="0" w:space="0" w:color="auto"/>
            <w:right w:val="none" w:sz="0" w:space="0" w:color="auto"/>
          </w:divBdr>
        </w:div>
        <w:div w:id="29770424">
          <w:marLeft w:val="0"/>
          <w:marRight w:val="0"/>
          <w:marTop w:val="0"/>
          <w:marBottom w:val="0"/>
          <w:divBdr>
            <w:top w:val="none" w:sz="0" w:space="0" w:color="auto"/>
            <w:left w:val="none" w:sz="0" w:space="0" w:color="auto"/>
            <w:bottom w:val="none" w:sz="0" w:space="0" w:color="auto"/>
            <w:right w:val="none" w:sz="0" w:space="0" w:color="auto"/>
          </w:divBdr>
        </w:div>
        <w:div w:id="39668085">
          <w:marLeft w:val="0"/>
          <w:marRight w:val="0"/>
          <w:marTop w:val="0"/>
          <w:marBottom w:val="0"/>
          <w:divBdr>
            <w:top w:val="none" w:sz="0" w:space="0" w:color="auto"/>
            <w:left w:val="none" w:sz="0" w:space="0" w:color="auto"/>
            <w:bottom w:val="none" w:sz="0" w:space="0" w:color="auto"/>
            <w:right w:val="none" w:sz="0" w:space="0" w:color="auto"/>
          </w:divBdr>
        </w:div>
        <w:div w:id="630551925">
          <w:marLeft w:val="0"/>
          <w:marRight w:val="0"/>
          <w:marTop w:val="0"/>
          <w:marBottom w:val="0"/>
          <w:divBdr>
            <w:top w:val="none" w:sz="0" w:space="0" w:color="auto"/>
            <w:left w:val="none" w:sz="0" w:space="0" w:color="auto"/>
            <w:bottom w:val="none" w:sz="0" w:space="0" w:color="auto"/>
            <w:right w:val="none" w:sz="0" w:space="0" w:color="auto"/>
          </w:divBdr>
        </w:div>
        <w:div w:id="676540275">
          <w:marLeft w:val="0"/>
          <w:marRight w:val="0"/>
          <w:marTop w:val="0"/>
          <w:marBottom w:val="0"/>
          <w:divBdr>
            <w:top w:val="none" w:sz="0" w:space="0" w:color="auto"/>
            <w:left w:val="none" w:sz="0" w:space="0" w:color="auto"/>
            <w:bottom w:val="none" w:sz="0" w:space="0" w:color="auto"/>
            <w:right w:val="none" w:sz="0" w:space="0" w:color="auto"/>
          </w:divBdr>
        </w:div>
        <w:div w:id="779452107">
          <w:marLeft w:val="0"/>
          <w:marRight w:val="0"/>
          <w:marTop w:val="0"/>
          <w:marBottom w:val="0"/>
          <w:divBdr>
            <w:top w:val="none" w:sz="0" w:space="0" w:color="auto"/>
            <w:left w:val="none" w:sz="0" w:space="0" w:color="auto"/>
            <w:bottom w:val="none" w:sz="0" w:space="0" w:color="auto"/>
            <w:right w:val="none" w:sz="0" w:space="0" w:color="auto"/>
          </w:divBdr>
        </w:div>
        <w:div w:id="932665562">
          <w:marLeft w:val="0"/>
          <w:marRight w:val="0"/>
          <w:marTop w:val="0"/>
          <w:marBottom w:val="0"/>
          <w:divBdr>
            <w:top w:val="none" w:sz="0" w:space="0" w:color="auto"/>
            <w:left w:val="none" w:sz="0" w:space="0" w:color="auto"/>
            <w:bottom w:val="none" w:sz="0" w:space="0" w:color="auto"/>
            <w:right w:val="none" w:sz="0" w:space="0" w:color="auto"/>
          </w:divBdr>
        </w:div>
        <w:div w:id="951323267">
          <w:marLeft w:val="0"/>
          <w:marRight w:val="0"/>
          <w:marTop w:val="0"/>
          <w:marBottom w:val="0"/>
          <w:divBdr>
            <w:top w:val="none" w:sz="0" w:space="0" w:color="auto"/>
            <w:left w:val="none" w:sz="0" w:space="0" w:color="auto"/>
            <w:bottom w:val="none" w:sz="0" w:space="0" w:color="auto"/>
            <w:right w:val="none" w:sz="0" w:space="0" w:color="auto"/>
          </w:divBdr>
        </w:div>
        <w:div w:id="1083376486">
          <w:marLeft w:val="0"/>
          <w:marRight w:val="0"/>
          <w:marTop w:val="0"/>
          <w:marBottom w:val="0"/>
          <w:divBdr>
            <w:top w:val="none" w:sz="0" w:space="0" w:color="auto"/>
            <w:left w:val="none" w:sz="0" w:space="0" w:color="auto"/>
            <w:bottom w:val="none" w:sz="0" w:space="0" w:color="auto"/>
            <w:right w:val="none" w:sz="0" w:space="0" w:color="auto"/>
          </w:divBdr>
        </w:div>
        <w:div w:id="1222255728">
          <w:marLeft w:val="0"/>
          <w:marRight w:val="0"/>
          <w:marTop w:val="0"/>
          <w:marBottom w:val="0"/>
          <w:divBdr>
            <w:top w:val="none" w:sz="0" w:space="0" w:color="auto"/>
            <w:left w:val="none" w:sz="0" w:space="0" w:color="auto"/>
            <w:bottom w:val="none" w:sz="0" w:space="0" w:color="auto"/>
            <w:right w:val="none" w:sz="0" w:space="0" w:color="auto"/>
          </w:divBdr>
        </w:div>
        <w:div w:id="1240405403">
          <w:marLeft w:val="0"/>
          <w:marRight w:val="0"/>
          <w:marTop w:val="0"/>
          <w:marBottom w:val="0"/>
          <w:divBdr>
            <w:top w:val="none" w:sz="0" w:space="0" w:color="auto"/>
            <w:left w:val="none" w:sz="0" w:space="0" w:color="auto"/>
            <w:bottom w:val="none" w:sz="0" w:space="0" w:color="auto"/>
            <w:right w:val="none" w:sz="0" w:space="0" w:color="auto"/>
          </w:divBdr>
        </w:div>
        <w:div w:id="1398279645">
          <w:marLeft w:val="0"/>
          <w:marRight w:val="0"/>
          <w:marTop w:val="0"/>
          <w:marBottom w:val="0"/>
          <w:divBdr>
            <w:top w:val="none" w:sz="0" w:space="0" w:color="auto"/>
            <w:left w:val="none" w:sz="0" w:space="0" w:color="auto"/>
            <w:bottom w:val="none" w:sz="0" w:space="0" w:color="auto"/>
            <w:right w:val="none" w:sz="0" w:space="0" w:color="auto"/>
          </w:divBdr>
        </w:div>
        <w:div w:id="1619413417">
          <w:marLeft w:val="0"/>
          <w:marRight w:val="0"/>
          <w:marTop w:val="0"/>
          <w:marBottom w:val="0"/>
          <w:divBdr>
            <w:top w:val="none" w:sz="0" w:space="0" w:color="auto"/>
            <w:left w:val="none" w:sz="0" w:space="0" w:color="auto"/>
            <w:bottom w:val="none" w:sz="0" w:space="0" w:color="auto"/>
            <w:right w:val="none" w:sz="0" w:space="0" w:color="auto"/>
          </w:divBdr>
        </w:div>
        <w:div w:id="1694261765">
          <w:marLeft w:val="0"/>
          <w:marRight w:val="0"/>
          <w:marTop w:val="0"/>
          <w:marBottom w:val="0"/>
          <w:divBdr>
            <w:top w:val="none" w:sz="0" w:space="0" w:color="auto"/>
            <w:left w:val="none" w:sz="0" w:space="0" w:color="auto"/>
            <w:bottom w:val="none" w:sz="0" w:space="0" w:color="auto"/>
            <w:right w:val="none" w:sz="0" w:space="0" w:color="auto"/>
          </w:divBdr>
        </w:div>
        <w:div w:id="1800030369">
          <w:marLeft w:val="0"/>
          <w:marRight w:val="0"/>
          <w:marTop w:val="0"/>
          <w:marBottom w:val="0"/>
          <w:divBdr>
            <w:top w:val="none" w:sz="0" w:space="0" w:color="auto"/>
            <w:left w:val="none" w:sz="0" w:space="0" w:color="auto"/>
            <w:bottom w:val="none" w:sz="0" w:space="0" w:color="auto"/>
            <w:right w:val="none" w:sz="0" w:space="0" w:color="auto"/>
          </w:divBdr>
        </w:div>
        <w:div w:id="1813132480">
          <w:marLeft w:val="0"/>
          <w:marRight w:val="0"/>
          <w:marTop w:val="0"/>
          <w:marBottom w:val="0"/>
          <w:divBdr>
            <w:top w:val="none" w:sz="0" w:space="0" w:color="auto"/>
            <w:left w:val="none" w:sz="0" w:space="0" w:color="auto"/>
            <w:bottom w:val="none" w:sz="0" w:space="0" w:color="auto"/>
            <w:right w:val="none" w:sz="0" w:space="0" w:color="auto"/>
          </w:divBdr>
        </w:div>
        <w:div w:id="1874806621">
          <w:marLeft w:val="0"/>
          <w:marRight w:val="0"/>
          <w:marTop w:val="0"/>
          <w:marBottom w:val="0"/>
          <w:divBdr>
            <w:top w:val="none" w:sz="0" w:space="0" w:color="auto"/>
            <w:left w:val="none" w:sz="0" w:space="0" w:color="auto"/>
            <w:bottom w:val="none" w:sz="0" w:space="0" w:color="auto"/>
            <w:right w:val="none" w:sz="0" w:space="0" w:color="auto"/>
          </w:divBdr>
        </w:div>
        <w:div w:id="1902515843">
          <w:marLeft w:val="0"/>
          <w:marRight w:val="0"/>
          <w:marTop w:val="0"/>
          <w:marBottom w:val="0"/>
          <w:divBdr>
            <w:top w:val="none" w:sz="0" w:space="0" w:color="auto"/>
            <w:left w:val="none" w:sz="0" w:space="0" w:color="auto"/>
            <w:bottom w:val="none" w:sz="0" w:space="0" w:color="auto"/>
            <w:right w:val="none" w:sz="0" w:space="0" w:color="auto"/>
          </w:divBdr>
        </w:div>
        <w:div w:id="1933659634">
          <w:marLeft w:val="0"/>
          <w:marRight w:val="0"/>
          <w:marTop w:val="0"/>
          <w:marBottom w:val="0"/>
          <w:divBdr>
            <w:top w:val="none" w:sz="0" w:space="0" w:color="auto"/>
            <w:left w:val="none" w:sz="0" w:space="0" w:color="auto"/>
            <w:bottom w:val="none" w:sz="0" w:space="0" w:color="auto"/>
            <w:right w:val="none" w:sz="0" w:space="0" w:color="auto"/>
          </w:divBdr>
        </w:div>
      </w:divsChild>
    </w:div>
    <w:div w:id="1663846789">
      <w:bodyDiv w:val="1"/>
      <w:marLeft w:val="0"/>
      <w:marRight w:val="0"/>
      <w:marTop w:val="0"/>
      <w:marBottom w:val="0"/>
      <w:divBdr>
        <w:top w:val="none" w:sz="0" w:space="0" w:color="auto"/>
        <w:left w:val="none" w:sz="0" w:space="0" w:color="auto"/>
        <w:bottom w:val="none" w:sz="0" w:space="0" w:color="auto"/>
        <w:right w:val="none" w:sz="0" w:space="0" w:color="auto"/>
      </w:divBdr>
    </w:div>
    <w:div w:id="1707484865">
      <w:bodyDiv w:val="1"/>
      <w:marLeft w:val="0"/>
      <w:marRight w:val="0"/>
      <w:marTop w:val="0"/>
      <w:marBottom w:val="0"/>
      <w:divBdr>
        <w:top w:val="none" w:sz="0" w:space="0" w:color="auto"/>
        <w:left w:val="none" w:sz="0" w:space="0" w:color="auto"/>
        <w:bottom w:val="none" w:sz="0" w:space="0" w:color="auto"/>
        <w:right w:val="none" w:sz="0" w:space="0" w:color="auto"/>
      </w:divBdr>
      <w:divsChild>
        <w:div w:id="436754404">
          <w:marLeft w:val="0"/>
          <w:marRight w:val="0"/>
          <w:marTop w:val="0"/>
          <w:marBottom w:val="0"/>
          <w:divBdr>
            <w:top w:val="none" w:sz="0" w:space="0" w:color="auto"/>
            <w:left w:val="none" w:sz="0" w:space="0" w:color="auto"/>
            <w:bottom w:val="none" w:sz="0" w:space="0" w:color="auto"/>
            <w:right w:val="none" w:sz="0" w:space="0" w:color="auto"/>
          </w:divBdr>
          <w:divsChild>
            <w:div w:id="1181433504">
              <w:marLeft w:val="0"/>
              <w:marRight w:val="0"/>
              <w:marTop w:val="0"/>
              <w:marBottom w:val="0"/>
              <w:divBdr>
                <w:top w:val="none" w:sz="0" w:space="0" w:color="auto"/>
                <w:left w:val="none" w:sz="0" w:space="0" w:color="auto"/>
                <w:bottom w:val="none" w:sz="0" w:space="0" w:color="auto"/>
                <w:right w:val="none" w:sz="0" w:space="0" w:color="auto"/>
              </w:divBdr>
              <w:divsChild>
                <w:div w:id="15650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09569">
      <w:bodyDiv w:val="1"/>
      <w:marLeft w:val="0"/>
      <w:marRight w:val="0"/>
      <w:marTop w:val="0"/>
      <w:marBottom w:val="0"/>
      <w:divBdr>
        <w:top w:val="none" w:sz="0" w:space="0" w:color="auto"/>
        <w:left w:val="none" w:sz="0" w:space="0" w:color="auto"/>
        <w:bottom w:val="none" w:sz="0" w:space="0" w:color="auto"/>
        <w:right w:val="none" w:sz="0" w:space="0" w:color="auto"/>
      </w:divBdr>
    </w:div>
    <w:div w:id="1779525134">
      <w:bodyDiv w:val="1"/>
      <w:marLeft w:val="0"/>
      <w:marRight w:val="0"/>
      <w:marTop w:val="0"/>
      <w:marBottom w:val="0"/>
      <w:divBdr>
        <w:top w:val="none" w:sz="0" w:space="0" w:color="auto"/>
        <w:left w:val="none" w:sz="0" w:space="0" w:color="auto"/>
        <w:bottom w:val="none" w:sz="0" w:space="0" w:color="auto"/>
        <w:right w:val="none" w:sz="0" w:space="0" w:color="auto"/>
      </w:divBdr>
    </w:div>
    <w:div w:id="1902984835">
      <w:bodyDiv w:val="1"/>
      <w:marLeft w:val="0"/>
      <w:marRight w:val="0"/>
      <w:marTop w:val="0"/>
      <w:marBottom w:val="0"/>
      <w:divBdr>
        <w:top w:val="none" w:sz="0" w:space="0" w:color="auto"/>
        <w:left w:val="none" w:sz="0" w:space="0" w:color="auto"/>
        <w:bottom w:val="none" w:sz="0" w:space="0" w:color="auto"/>
        <w:right w:val="none" w:sz="0" w:space="0" w:color="auto"/>
      </w:divBdr>
      <w:divsChild>
        <w:div w:id="1265528652">
          <w:marLeft w:val="0"/>
          <w:marRight w:val="0"/>
          <w:marTop w:val="0"/>
          <w:marBottom w:val="0"/>
          <w:divBdr>
            <w:top w:val="none" w:sz="0" w:space="0" w:color="auto"/>
            <w:left w:val="none" w:sz="0" w:space="0" w:color="auto"/>
            <w:bottom w:val="none" w:sz="0" w:space="0" w:color="auto"/>
            <w:right w:val="none" w:sz="0" w:space="0" w:color="auto"/>
          </w:divBdr>
        </w:div>
        <w:div w:id="1596592134">
          <w:marLeft w:val="0"/>
          <w:marRight w:val="0"/>
          <w:marTop w:val="0"/>
          <w:marBottom w:val="0"/>
          <w:divBdr>
            <w:top w:val="none" w:sz="0" w:space="0" w:color="auto"/>
            <w:left w:val="none" w:sz="0" w:space="0" w:color="auto"/>
            <w:bottom w:val="none" w:sz="0" w:space="0" w:color="auto"/>
            <w:right w:val="none" w:sz="0" w:space="0" w:color="auto"/>
          </w:divBdr>
        </w:div>
      </w:divsChild>
    </w:div>
    <w:div w:id="1921983422">
      <w:bodyDiv w:val="1"/>
      <w:marLeft w:val="0"/>
      <w:marRight w:val="0"/>
      <w:marTop w:val="0"/>
      <w:marBottom w:val="0"/>
      <w:divBdr>
        <w:top w:val="none" w:sz="0" w:space="0" w:color="auto"/>
        <w:left w:val="none" w:sz="0" w:space="0" w:color="auto"/>
        <w:bottom w:val="none" w:sz="0" w:space="0" w:color="auto"/>
        <w:right w:val="none" w:sz="0" w:space="0" w:color="auto"/>
      </w:divBdr>
    </w:div>
    <w:div w:id="1935245080">
      <w:bodyDiv w:val="1"/>
      <w:marLeft w:val="0"/>
      <w:marRight w:val="0"/>
      <w:marTop w:val="0"/>
      <w:marBottom w:val="0"/>
      <w:divBdr>
        <w:top w:val="none" w:sz="0" w:space="0" w:color="auto"/>
        <w:left w:val="none" w:sz="0" w:space="0" w:color="auto"/>
        <w:bottom w:val="none" w:sz="0" w:space="0" w:color="auto"/>
        <w:right w:val="none" w:sz="0" w:space="0" w:color="auto"/>
      </w:divBdr>
      <w:divsChild>
        <w:div w:id="1707438237">
          <w:marLeft w:val="0"/>
          <w:marRight w:val="0"/>
          <w:marTop w:val="0"/>
          <w:marBottom w:val="0"/>
          <w:divBdr>
            <w:top w:val="none" w:sz="0" w:space="0" w:color="auto"/>
            <w:left w:val="none" w:sz="0" w:space="0" w:color="auto"/>
            <w:bottom w:val="none" w:sz="0" w:space="0" w:color="auto"/>
            <w:right w:val="none" w:sz="0" w:space="0" w:color="auto"/>
          </w:divBdr>
          <w:divsChild>
            <w:div w:id="2049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9261">
      <w:bodyDiv w:val="1"/>
      <w:marLeft w:val="0"/>
      <w:marRight w:val="0"/>
      <w:marTop w:val="0"/>
      <w:marBottom w:val="0"/>
      <w:divBdr>
        <w:top w:val="none" w:sz="0" w:space="0" w:color="auto"/>
        <w:left w:val="none" w:sz="0" w:space="0" w:color="auto"/>
        <w:bottom w:val="none" w:sz="0" w:space="0" w:color="auto"/>
        <w:right w:val="none" w:sz="0" w:space="0" w:color="auto"/>
      </w:divBdr>
    </w:div>
    <w:div w:id="2078942574">
      <w:bodyDiv w:val="1"/>
      <w:marLeft w:val="0"/>
      <w:marRight w:val="0"/>
      <w:marTop w:val="0"/>
      <w:marBottom w:val="0"/>
      <w:divBdr>
        <w:top w:val="none" w:sz="0" w:space="0" w:color="auto"/>
        <w:left w:val="none" w:sz="0" w:space="0" w:color="auto"/>
        <w:bottom w:val="none" w:sz="0" w:space="0" w:color="auto"/>
        <w:right w:val="none" w:sz="0" w:space="0" w:color="auto"/>
      </w:divBdr>
    </w:div>
    <w:div w:id="2086760294">
      <w:bodyDiv w:val="1"/>
      <w:marLeft w:val="0"/>
      <w:marRight w:val="0"/>
      <w:marTop w:val="0"/>
      <w:marBottom w:val="0"/>
      <w:divBdr>
        <w:top w:val="none" w:sz="0" w:space="0" w:color="auto"/>
        <w:left w:val="none" w:sz="0" w:space="0" w:color="auto"/>
        <w:bottom w:val="none" w:sz="0" w:space="0" w:color="auto"/>
        <w:right w:val="none" w:sz="0" w:space="0" w:color="auto"/>
      </w:divBdr>
    </w:div>
    <w:div w:id="210668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eur-lex.europa.eu/eli/dir/2000/60/oj/eng" TargetMode="External"/><Relationship Id="rId3" Type="http://schemas.openxmlformats.org/officeDocument/2006/relationships/hyperlink" Target="https://about.bnef.com/blog/hydrogen-offtake-is-tiny-but-growing/" TargetMode="External"/><Relationship Id="rId7" Type="http://schemas.openxmlformats.org/officeDocument/2006/relationships/hyperlink" Target="https://ec.europa.eu/commission/presscorner/detail/en/ip_25_339" TargetMode="External"/><Relationship Id="rId2" Type="http://schemas.openxmlformats.org/officeDocument/2006/relationships/hyperlink" Target="https://www.oecd.org/en/publications/effective-carbon-rates-2021_0e8e24f5-en.html" TargetMode="External"/><Relationship Id="rId1" Type="http://schemas.openxmlformats.org/officeDocument/2006/relationships/hyperlink" Target="https://www.ecb.europa.eu/press/blog/date/2023/html/ecb.blog.230525~4a51965f26.en.html" TargetMode="External"/><Relationship Id="rId6" Type="http://schemas.openxmlformats.org/officeDocument/2006/relationships/hyperlink" Target="https://agriculture.ec.europa.eu/common-agricultural-policy/cap-overview/main-initiatives-strategic-dialogue-future-eu-agriculture_en" TargetMode="External"/><Relationship Id="rId5" Type="http://schemas.openxmlformats.org/officeDocument/2006/relationships/hyperlink" Target="https://ec.europa.eu/commission/presscorner/detail/en/ip_25_530" TargetMode="External"/><Relationship Id="rId4" Type="http://schemas.openxmlformats.org/officeDocument/2006/relationships/hyperlink" Target="https://doi.org/10.2760/4751991"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pa.jrc.ec.europa.eu/kcbd/EUBDS2030-dashboard/?version=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eur-lex.europa.eu/legal-content/EN/TXT/?uri=CELEX:32022L2464"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CF5C3003-9656-4145-A551-BB4299E68315}">
    <t:Anchor>
      <t:Comment id="826870396"/>
    </t:Anchor>
    <t:History>
      <t:Event id="{ED15AB3E-5D1D-4B0F-B275-D3EC783AF154}" time="2023-12-19T08:10:14.671Z">
        <t:Attribution userId="S::matteo.trane@ec.europa.eu::c4ad00ef-ce74-4877-8364-cbec69e460c1" userProvider="AD" userName="TRANE Matteo (JRC-ISPRA)"/>
        <t:Anchor>
          <t:Comment id="826870396"/>
        </t:Anchor>
        <t:Create/>
      </t:Event>
      <t:Event id="{3C6205AE-DC0F-4A2F-BAD7-7B9B60A4C99F}" time="2023-12-19T08:10:14.671Z">
        <t:Attribution userId="S::matteo.trane@ec.europa.eu::c4ad00ef-ce74-4877-8364-cbec69e460c1" userProvider="AD" userName="TRANE Matteo (JRC-ISPRA)"/>
        <t:Anchor>
          <t:Comment id="826870396"/>
        </t:Anchor>
        <t:Assign userId="S::Stefano.CISTERNINO@ext.ec.europa.eu::40eeadf1-41b1-4aeb-b929-bc5e3c6a6913" userProvider="AD" userName="CISTERNINO Stefano (JRC-ISPRA-EXT)"/>
      </t:Event>
      <t:Event id="{C01C1202-78C9-4C59-93B4-4C7D6780DA2A}" time="2023-12-19T08:10:14.671Z">
        <t:Attribution userId="S::matteo.trane@ec.europa.eu::c4ad00ef-ce74-4877-8364-cbec69e460c1" userProvider="AD" userName="TRANE Matteo (JRC-ISPRA)"/>
        <t:Anchor>
          <t:Comment id="826870396"/>
        </t:Anchor>
        <t:SetTitle title="@CISTERNINO Stefano (JRC-ISPRA-EXT) please, let's work here"/>
      </t:Event>
      <t:Event id="{DC27AD59-C201-4493-A4C4-7AF8023BE897}" time="2023-12-20T08:12:38.953Z">
        <t:Attribution userId="S::matteo.trane@ec.europa.eu::c4ad00ef-ce74-4877-8364-cbec69e460c1" userProvider="AD" userName="TRANE Matteo (JRC-ISPRA)"/>
        <t:Progress percentComplete="100"/>
      </t:Event>
    </t:History>
  </t:Task>
  <t:Task id="{B1F6B7FE-C971-4A91-9E66-178D9E110DA4}">
    <t:Anchor>
      <t:Comment id="1596086078"/>
    </t:Anchor>
    <t:History>
      <t:Event id="{C75D9F1B-9AEE-46FE-BFD0-9B8513B4552C}" time="2024-01-26T15:34:06.396Z">
        <t:Attribution userId="S::robert.m'barek@ec.europa.eu::e7ef06c1-b725-4ed3-8354-b1c093f4ebe3" userProvider="AD" userName="M'BAREK Robert (JRC-SEVILLA)"/>
        <t:Anchor>
          <t:Comment id="1596086078"/>
        </t:Anchor>
        <t:Create/>
      </t:Event>
      <t:Event id="{4F2FA71B-79B5-458B-A9D1-1FEC649353BB}" time="2024-01-26T15:34:06.396Z">
        <t:Attribution userId="S::robert.m'barek@ec.europa.eu::e7ef06c1-b725-4ed3-8354-b1c093f4ebe3" userProvider="AD" userName="M'BAREK Robert (JRC-SEVILLA)"/>
        <t:Anchor>
          <t:Comment id="1596086078"/>
        </t:Anchor>
        <t:Assign userId="S::Luisa.MARELLI@ec.europa.eu::78bda841-bac5-4a31-bc15-22549a1dd308" userProvider="AD" userName="MARELLI Luisa (JRC-ISPRA)"/>
      </t:Event>
      <t:Event id="{8A063D32-68FE-4EBB-B04A-7026BD447D02}" time="2024-01-26T15:34:06.396Z">
        <t:Attribution userId="S::robert.m'barek@ec.europa.eu::e7ef06c1-b725-4ed3-8354-b1c093f4ebe3" userProvider="AD" userName="M'BAREK Robert (JRC-SEVILLA)"/>
        <t:Anchor>
          <t:Comment id="1596086078"/>
        </t:Anchor>
        <t:SetTitle title="@MARELLI Luisa (JRC-ISPRA)  suggestion to go back to the latest version and replace this part with &quot;This also entails...&quot;"/>
      </t:Event>
    </t:History>
  </t:Task>
  <t:Task id="{24FAA6FB-E167-47EB-8D24-3E6B6FFB1CDB}">
    <t:Anchor>
      <t:Comment id="1763799777"/>
    </t:Anchor>
    <t:History>
      <t:Event id="{73B46F1E-53D2-4D7D-951E-885E68DB4782}" time="2023-12-18T10:47:26.454Z">
        <t:Attribution userId="S::sarah.mubareka@ec.europa.eu::9cec9021-19bb-4fb6-9a8c-829a05644aa0" userProvider="AD" userName="MUBAREKA Sarah Betoul (JRC-ISPRA)"/>
        <t:Anchor>
          <t:Comment id="1763799777"/>
        </t:Anchor>
        <t:Create/>
      </t:Event>
      <t:Event id="{1526A765-B8A6-4527-8944-BC0A2B5B6B32}" time="2023-12-18T10:47:26.454Z">
        <t:Attribution userId="S::sarah.mubareka@ec.europa.eu::9cec9021-19bb-4fb6-9a8c-829a05644aa0" userProvider="AD" userName="MUBAREKA Sarah Betoul (JRC-ISPRA)"/>
        <t:Anchor>
          <t:Comment id="1763799777"/>
        </t:Anchor>
        <t:Assign userId="S::Laia.DELGADO-CALLICO@ec.europa.eu::840be715-dc1a-449e-9e6e-a6679b46f859" userProvider="AD" userName="DELGADO CALLICO Laia (JRC-PETTEN)"/>
      </t:Event>
      <t:Event id="{D9E47067-3118-417A-8F32-1AD2DE0C20CD}" time="2023-12-18T10:47:26.454Z">
        <t:Attribution userId="S::sarah.mubareka@ec.europa.eu::9cec9021-19bb-4fb6-9a8c-829a05644aa0" userProvider="AD" userName="MUBAREKA Sarah Betoul (JRC-ISPRA)"/>
        <t:Anchor>
          <t:Comment id="1763799777"/>
        </t:Anchor>
        <t:SetTitle title="@DELGADO CALLICO Laia (JRC-PETTEN) the RED targets are technology/solution neutral so I changed the wording (the modelling behind the targets foresee this, but not the targets themselves)"/>
      </t:Event>
      <t:Event id="{D354447B-80FE-4762-95CA-251876610182}" time="2023-12-18T11:11:00.395Z">
        <t:Attribution userId="S::laia.delgado-callico@ec.europa.eu::840be715-dc1a-449e-9e6e-a6679b46f859" userProvider="AD" userName="DELGADO CALLICO Laia (JRC-PETTEN)"/>
        <t:Progress percentComplete="100"/>
      </t:Event>
    </t:History>
  </t:Task>
  <t:Task id="{856E6AE5-94DE-4DDC-922A-1E2E9E1C0E1B}">
    <t:Anchor>
      <t:Comment id="1076273960"/>
    </t:Anchor>
    <t:History>
      <t:Event id="{BE2C8171-E5F6-4CC2-BA91-1772BEB6D1D4}" time="2023-12-18T14:06:59.603Z">
        <t:Attribution userId="S::giulia.barbero-vignola@ec.europa.eu::1479d97b-2e3a-4278-8e36-66f773dbda5c" userProvider="AD" userName="BARBERO VIGNOLA Giulia (JRC-ISPRA)"/>
        <t:Anchor>
          <t:Comment id="1414174875"/>
        </t:Anchor>
        <t:Create/>
      </t:Event>
      <t:Event id="{48EEC601-F5C7-40DE-AEC1-C5A6BA29D05F}" time="2023-12-18T14:06:59.603Z">
        <t:Attribution userId="S::giulia.barbero-vignola@ec.europa.eu::1479d97b-2e3a-4278-8e36-66f773dbda5c" userProvider="AD" userName="BARBERO VIGNOLA Giulia (JRC-ISPRA)"/>
        <t:Anchor>
          <t:Comment id="1414174875"/>
        </t:Anchor>
        <t:Assign userId="S::Michele.MARONI@ext.ec.europa.eu::19bca87d-2592-4504-b3be-4c57cc750ff0" userProvider="AD" userName="MARONI Michele (JRC-ISPRA-EXT)"/>
      </t:Event>
      <t:Event id="{FF852B98-A84D-4DD9-85D0-6C01A65A0677}" time="2023-12-18T14:06:59.603Z">
        <t:Attribution userId="S::giulia.barbero-vignola@ec.europa.eu::1479d97b-2e3a-4278-8e36-66f773dbda5c" userProvider="AD" userName="BARBERO VIGNOLA Giulia (JRC-ISPRA)"/>
        <t:Anchor>
          <t:Comment id="1414174875"/>
        </t:Anchor>
        <t:SetTitle title="JRC study reference: Sala, S., De Laurentiis, V. and Sanye Mengual, E., Food consumption and waste: environmental impacts from a supply chain perspective, European Commission, 2023, JRC129245. @MARONI Michele (JRC-ISPRA-EXT)"/>
      </t:Event>
      <t:Event id="{4B809E85-5EDB-41C3-B7E8-1DF9C771690B}" time="2023-12-19T09:48:10.566Z">
        <t:Attribution userId="S::Michele.MARONI@ext.ec.europa.eu::19bca87d-2592-4504-b3be-4c57cc750ff0" userProvider="AD" userName="MARONI Michele (JRC-ISPRA-EXT)"/>
        <t:Progress percentComplete="100"/>
      </t:Event>
    </t:History>
  </t:Task>
  <t:Task id="{BC4FF2FF-1B74-4C56-B7AC-873D08ACA48B}">
    <t:Anchor>
      <t:Comment id="38839274"/>
    </t:Anchor>
    <t:History>
      <t:Event id="{5234DDF5-18B7-4464-813E-BEECAC2DF26C}" time="2023-12-18T17:26:44.555Z">
        <t:Attribution userId="S::chiara.gastaldi@ec.europa.eu::c8b7d82c-d0c9-47f2-bd65-0a59874a04b9" userProvider="AD" userName="GASTALDI Chiara (JRC-ISPRA)"/>
        <t:Anchor>
          <t:Comment id="38839274"/>
        </t:Anchor>
        <t:Create/>
      </t:Event>
      <t:Event id="{A1F5EB0C-6D25-4ECD-8C66-D40C4EABBA82}" time="2023-12-18T17:26:44.555Z">
        <t:Attribution userId="S::chiara.gastaldi@ec.europa.eu::c8b7d82c-d0c9-47f2-bd65-0a59874a04b9" userProvider="AD" userName="GASTALDI Chiara (JRC-ISPRA)"/>
        <t:Anchor>
          <t:Comment id="38839274"/>
        </t:Anchor>
        <t:Assign userId="S::Steve.BORCHARDT@ext.ec.europa.eu::d5f310b6-46b6-479b-9d3d-8c044f1f1933" userProvider="AD" userName="BORCHARDT Steve (JRC-ISPRA-EXT)"/>
      </t:Event>
      <t:Event id="{793D2EEB-F334-4E38-9E56-24B80D2FAAF1}" time="2023-12-18T17:26:44.555Z">
        <t:Attribution userId="S::chiara.gastaldi@ec.europa.eu::c8b7d82c-d0c9-47f2-bd65-0a59874a04b9" userProvider="AD" userName="GASTALDI Chiara (JRC-ISPRA)"/>
        <t:Anchor>
          <t:Comment id="38839274"/>
        </t:Anchor>
        <t:SetTitle title="@BORCHARDT Steve (JRC-ISPRA-EXT) do you mean that the true cost of biodiversity loss is not accounted (as in Natural Capital accounting)? If so, and if this barrier was in the fiches, then maybe better make it clearer"/>
      </t:Event>
      <t:Event id="{64B824A0-252E-4CB9-BADB-14D6D209893A}" time="2023-12-18T20:50:32.385Z">
        <t:Attribution userId="S::steve.borchardt@ext.ec.europa.eu::d5f310b6-46b6-479b-9d3d-8c044f1f1933" userProvider="AD" userName="BORCHARDT Steve (JRC-ISPRA-EXT)"/>
        <t:Progress percentComplete="100"/>
      </t:Event>
    </t:History>
  </t:Task>
  <t:Task id="{67D5A618-9458-4591-B225-2D4F3D0F30F3}">
    <t:Anchor>
      <t:Comment id="269559138"/>
    </t:Anchor>
    <t:History>
      <t:Event id="{CEC29B25-56EE-4EB5-99C1-916CD4331FD5}" time="2023-12-18T14:02:56.584Z">
        <t:Attribution userId="S::steve.borchardt@ext.ec.europa.eu::d5f310b6-46b6-479b-9d3d-8c044f1f1933" userProvider="AD" userName="BORCHARDT Steve (JRC-ISPRA-EXT)"/>
        <t:Anchor>
          <t:Comment id="269559138"/>
        </t:Anchor>
        <t:Create/>
      </t:Event>
      <t:Event id="{FB3EF64B-2BE0-492F-B9A9-2711F1B87947}" time="2023-12-18T14:02:56.584Z">
        <t:Attribution userId="S::steve.borchardt@ext.ec.europa.eu::d5f310b6-46b6-479b-9d3d-8c044f1f1933" userProvider="AD" userName="BORCHARDT Steve (JRC-ISPRA-EXT)"/>
        <t:Anchor>
          <t:Comment id="269559138"/>
        </t:Anchor>
        <t:Assign userId="S::Michele.MARONI@ext.ec.europa.eu::19bca87d-2592-4504-b3be-4c57cc750ff0" userProvider="AD" userName="MARONI Michele (JRC-ISPRA-EXT)"/>
      </t:Event>
      <t:Event id="{76774271-561C-42BD-B97B-A5EBA7282D5F}" time="2023-12-18T14:02:56.584Z">
        <t:Attribution userId="S::steve.borchardt@ext.ec.europa.eu::d5f310b6-46b6-479b-9d3d-8c044f1f1933" userProvider="AD" userName="BORCHARDT Steve (JRC-ISPRA-EXT)"/>
        <t:Anchor>
          <t:Comment id="269559138"/>
        </t:Anchor>
        <t:SetTitle title="…Valle:  add reference under Motivations for EV adoption: https://www.sciencedirect.com/science/article/pii/S2214629618312003 @MARONI Michele (JRC-ISPRA-EXT) could you add the reference (sorry I cannot open in app to directly place the ref in the box)?"/>
      </t:Event>
      <t:Event id="{77B81AB0-D9BA-4A69-8C45-13FF2A431828}" time="2023-12-18T14:19:04.68Z">
        <t:Attribution userId="S::steve.borchardt@ext.ec.europa.eu::d5f310b6-46b6-479b-9d3d-8c044f1f1933" userProvider="AD" userName="BORCHARDT Steve (JRC-ISPRA-EXT)"/>
        <t:Progress percentComplete="100"/>
      </t:Event>
      <t:Event id="{5387B146-B077-43F9-B6DF-D57EDD201315}" time="2023-12-19T09:58:19.998Z">
        <t:Attribution userId="S::Michele.MARONI@ext.ec.europa.eu::19bca87d-2592-4504-b3be-4c57cc750ff0" userProvider="AD" userName="MARONI Michele (JRC-ISPRA-EXT)"/>
        <t:Progress percentComplete="0"/>
      </t:Event>
      <t:Event id="{D8DA4186-778E-49DF-A17A-3923992432DC}" time="2023-12-19T10:05:24.333Z">
        <t:Attribution userId="S::Michele.MARONI@ext.ec.europa.eu::19bca87d-2592-4504-b3be-4c57cc750ff0" userProvider="AD" userName="MARONI Michele (JRC-ISPRA-EXT)"/>
        <t:Progress percentComplete="100"/>
      </t:Event>
    </t:History>
  </t:Task>
  <t:Task id="{FA7E797B-1355-49A0-977D-98A102A8F2C9}">
    <t:Anchor>
      <t:Comment id="1097467946"/>
    </t:Anchor>
    <t:History>
      <t:Event id="{45C7C64A-2009-4C76-9C47-54F85338288F}" time="2024-01-08T11:26:47.264Z">
        <t:Attribution userId="S::szvetlana.acs@ext.ec.europa.eu::60ae22ce-9e4f-482f-acdd-9a68f6f32177" userProvider="AD" userName="ACS Szvetlana (JRC-ISPRA-EXT)"/>
        <t:Anchor>
          <t:Comment id="1654642441"/>
        </t:Anchor>
        <t:Create/>
      </t:Event>
      <t:Event id="{65A7D4E6-5C29-4843-8D6D-49237AF14888}" time="2024-01-08T11:26:47.264Z">
        <t:Attribution userId="S::szvetlana.acs@ext.ec.europa.eu::60ae22ce-9e4f-482f-acdd-9a68f6f32177" userProvider="AD" userName="ACS Szvetlana (JRC-ISPRA-EXT)"/>
        <t:Anchor>
          <t:Comment id="1654642441"/>
        </t:Anchor>
        <t:Assign userId="S::Robert.M'BAREK@ec.europa.eu::e7ef06c1-b725-4ed3-8354-b1c093f4ebe3" userProvider="AD" userName="M'BAREK Robert (JRC-SEVILLA)"/>
      </t:Event>
      <t:Event id="{8BB8E134-A3A0-49A7-BFD8-0348D87217D7}" time="2024-01-08T11:26:47.264Z">
        <t:Attribution userId="S::szvetlana.acs@ext.ec.europa.eu::60ae22ce-9e4f-482f-acdd-9a68f6f32177" userProvider="AD" userName="ACS Szvetlana (JRC-ISPRA-EXT)"/>
        <t:Anchor>
          <t:Comment id="1654642441"/>
        </t:Anchor>
        <t:SetTitle title="I could not track back the footnote, I was not drafting this part. Maybe better to cross-check with @M'BAREK Robert (JRC-SEVILLA)   However, I found this in the SFS fiche: &quot;The food system is responsible for 30% of GHG emissions in the EU when …"/>
      </t:Event>
    </t:History>
  </t:Task>
  <t:Task id="{2D4C9A8F-7E3D-4714-90B1-E1B7A783A0C9}">
    <t:Anchor>
      <t:Comment id="702870062"/>
    </t:Anchor>
    <t:History>
      <t:Event id="{938A5FCD-14A1-4F45-B9F5-19CC968F1EC0}" time="2023-12-18T13:41:14.142Z">
        <t:Attribution userId="S::steve.borchardt@ext.ec.europa.eu::d5f310b6-46b6-479b-9d3d-8c044f1f1933" userProvider="AD" userName="BORCHARDT Steve (JRC-ISPRA-EXT)"/>
        <t:Anchor>
          <t:Comment id="702870062"/>
        </t:Anchor>
        <t:Create/>
      </t:Event>
      <t:Event id="{AA85D426-4E76-4CE6-B07B-E32A8867D0F5}" time="2023-12-18T13:41:14.142Z">
        <t:Attribution userId="S::steve.borchardt@ext.ec.europa.eu::d5f310b6-46b6-479b-9d3d-8c044f1f1933" userProvider="AD" userName="BORCHARDT Steve (JRC-ISPRA-EXT)"/>
        <t:Anchor>
          <t:Comment id="702870062"/>
        </t:Anchor>
        <t:Assign userId="S::Michele.MARONI@ext.ec.europa.eu::19bca87d-2592-4504-b3be-4c57cc750ff0" userProvider="AD" userName="MARONI Michele (JRC-ISPRA-EXT)"/>
      </t:Event>
      <t:Event id="{957A81A9-701B-45EA-B40D-8F4B239C2CE3}" time="2023-12-18T13:41:14.142Z">
        <t:Attribution userId="S::steve.borchardt@ext.ec.europa.eu::d5f310b6-46b6-479b-9d3d-8c044f1f1933" userProvider="AD" userName="BORCHARDT Steve (JRC-ISPRA-EXT)"/>
        <t:Anchor>
          <t:Comment id="702870062"/>
        </t:Anchor>
        <t:SetTitle title="to be added to bibliography, @MARONI Michele (JRC-ISPRA-EXT)"/>
      </t:Event>
      <t:Event id="{0541B398-A319-43B6-8301-B5C1B1CE1F6E}" time="2023-12-18T16:37:09.18Z">
        <t:Attribution userId="S::matteo.trane@ec.europa.eu::c4ad00ef-ce74-4877-8364-cbec69e460c1" userProvider="AD" userName="TRANE Matteo (JRC-ISPRA)"/>
        <t:Progress percentComplete="100"/>
      </t:Event>
      <t:Event id="{51BD8CEA-980E-459B-8ED8-6446B46E836E}" time="2023-12-18T16:37:14.375Z">
        <t:Attribution userId="S::matteo.trane@ec.europa.eu::c4ad00ef-ce74-4877-8364-cbec69e460c1" userProvider="AD" userName="TRANE Matteo (JRC-ISPRA)"/>
        <t:Progress percentComplete="0"/>
      </t:Event>
    </t:History>
  </t:Task>
  <t:Task id="{BEFE5222-D4D2-4010-BB7A-95B55E98169E}">
    <t:Anchor>
      <t:Comment id="1178787577"/>
    </t:Anchor>
    <t:History>
      <t:Event id="{13E63FC4-C0BA-4A4C-B037-AB91505E8B84}" time="2023-12-18T13:41:14.142Z">
        <t:Attribution userId="S::steve.borchardt@ext.ec.europa.eu::d5f310b6-46b6-479b-9d3d-8c044f1f1933" userProvider="AD" userName="BORCHARDT Steve (JRC-ISPRA-EXT)"/>
        <t:Anchor>
          <t:Comment id="1178787577"/>
        </t:Anchor>
        <t:Create/>
      </t:Event>
      <t:Event id="{1B13F130-F193-44D2-9A36-CB1E00CACD8B}" time="2023-12-18T13:41:14.142Z">
        <t:Attribution userId="S::steve.borchardt@ext.ec.europa.eu::d5f310b6-46b6-479b-9d3d-8c044f1f1933" userProvider="AD" userName="BORCHARDT Steve (JRC-ISPRA-EXT)"/>
        <t:Anchor>
          <t:Comment id="1178787577"/>
        </t:Anchor>
        <t:Assign userId="S::Michele.MARONI@ext.ec.europa.eu::19bca87d-2592-4504-b3be-4c57cc750ff0" userProvider="AD" userName="MARONI Michele (JRC-ISPRA-EXT)"/>
      </t:Event>
      <t:Event id="{4CBFE01D-453A-4712-9C22-7D7F17C6A7BF}" time="2023-12-18T13:41:14.142Z">
        <t:Attribution userId="S::steve.borchardt@ext.ec.europa.eu::d5f310b6-46b6-479b-9d3d-8c044f1f1933" userProvider="AD" userName="BORCHARDT Steve (JRC-ISPRA-EXT)"/>
        <t:Anchor>
          <t:Comment id="1178787577"/>
        </t:Anchor>
        <t:SetTitle title="to be added to bibliography, @MARONI Michele (JRC-ISPRA-EXT)"/>
      </t:Event>
    </t:History>
  </t:Task>
  <t:Task id="{BFF253FC-0576-4784-A946-763C6442F99E}">
    <t:Anchor>
      <t:Comment id="626351797"/>
    </t:Anchor>
    <t:History>
      <t:Event id="{C35D159A-3DCC-444E-8CD5-ABEF0EE0DD5D}" time="2023-12-18T13:56:24.39Z">
        <t:Attribution userId="S::giulia.barbero-vignola@ec.europa.eu::1479d97b-2e3a-4278-8e36-66f773dbda5c" userProvider="AD" userName="BARBERO VIGNOLA Giulia (JRC-ISPRA)"/>
        <t:Anchor>
          <t:Comment id="626351797"/>
        </t:Anchor>
        <t:Create/>
      </t:Event>
      <t:Event id="{74671197-FE1A-43F0-8E58-50833B427162}" time="2023-12-18T13:56:24.39Z">
        <t:Attribution userId="S::giulia.barbero-vignola@ec.europa.eu::1479d97b-2e3a-4278-8e36-66f773dbda5c" userProvider="AD" userName="BARBERO VIGNOLA Giulia (JRC-ISPRA)"/>
        <t:Anchor>
          <t:Comment id="626351797"/>
        </t:Anchor>
        <t:Assign userId="S::Michele.MARONI@ext.ec.europa.eu::19bca87d-2592-4504-b3be-4c57cc750ff0" userProvider="AD" userName="MARONI Michele (JRC-ISPRA-EXT)"/>
      </t:Event>
      <t:Event id="{F236291E-11DA-420A-AD88-BCD1E3C23EF2}" time="2023-12-18T13:56:24.39Z">
        <t:Attribution userId="S::giulia.barbero-vignola@ec.europa.eu::1479d97b-2e3a-4278-8e36-66f773dbda5c" userProvider="AD" userName="BARBERO VIGNOLA Giulia (JRC-ISPRA)"/>
        <t:Anchor>
          <t:Comment id="626351797"/>
        </t:Anchor>
        <t:SetTitle title="@MARONI Michele (JRC-ISPRA-EXT) can you please substitute these references with numbers, here as well? thanks :)"/>
      </t:Event>
      <t:Event id="{B300773D-12FC-49CC-B283-A163A330EF9E}" time="2023-12-19T09:33:24.024Z">
        <t:Attribution userId="S::Michele.MARONI@ext.ec.europa.eu::19bca87d-2592-4504-b3be-4c57cc750ff0" userProvider="AD" userName="MARONI Michele (JRC-ISPRA-EXT)"/>
        <t:Progress percentComplete="100"/>
      </t:Event>
    </t:History>
  </t:Task>
  <t:Task id="{0955D173-282C-4357-BC49-F5F870692E27}">
    <t:Anchor>
      <t:Comment id="1098197433"/>
    </t:Anchor>
    <t:History>
      <t:Event id="{5DE1302D-3C34-420C-93AD-45EAA9091E51}" time="2023-12-19T08:15:22.442Z">
        <t:Attribution userId="S::matteo.trane@ec.europa.eu::c4ad00ef-ce74-4877-8364-cbec69e460c1" userProvider="AD" userName="TRANE Matteo (JRC-ISPRA)"/>
        <t:Anchor>
          <t:Comment id="1098197433"/>
        </t:Anchor>
        <t:Create/>
      </t:Event>
      <t:Event id="{F692A294-A075-4222-BC95-DFF27C9912C2}" time="2023-12-19T08:15:22.442Z">
        <t:Attribution userId="S::matteo.trane@ec.europa.eu::c4ad00ef-ce74-4877-8364-cbec69e460c1" userProvider="AD" userName="TRANE Matteo (JRC-ISPRA)"/>
        <t:Anchor>
          <t:Comment id="1098197433"/>
        </t:Anchor>
        <t:Assign userId="S::Giulia.BARBERO-VIGNOLA@ec.europa.eu::1479d97b-2e3a-4278-8e36-66f773dbda5c" userProvider="AD" userName="BARBERO VIGNOLA Giulia (JRC-ISPRA)"/>
      </t:Event>
      <t:Event id="{3F128CB7-2804-4864-B8CE-46A14BC88BA0}" time="2023-12-19T08:15:22.442Z">
        <t:Attribution userId="S::matteo.trane@ec.europa.eu::c4ad00ef-ce74-4877-8364-cbec69e460c1" userProvider="AD" userName="TRANE Matteo (JRC-ISPRA)"/>
        <t:Anchor>
          <t:Comment id="1098197433"/>
        </t:Anchor>
        <t:SetTitle title="@BARBERO VIGNOLA Giulia (JRC-ISPRA) new paragraph"/>
      </t:Event>
      <t:Event id="{7642F8BA-C6CB-4891-8CD3-B86167EF6F58}" time="2023-12-20T08:33:25.412Z">
        <t:Attribution userId="S::matteo.trane@ec.europa.eu::c4ad00ef-ce74-4877-8364-cbec69e460c1" userProvider="AD" userName="TRANE Matteo (JRC-ISPRA)"/>
        <t:Progress percentComplete="100"/>
      </t:Event>
    </t:History>
  </t:Task>
  <t:Task id="{76A08246-2170-48DD-A809-E6635909981A}">
    <t:Anchor>
      <t:Comment id="924682703"/>
    </t:Anchor>
    <t:History>
      <t:Event id="{01151A45-07D8-468A-9E1C-D6E7395F8AD2}" time="2024-01-09T14:38:52.634Z">
        <t:Attribution userId="S::chiara.gastaldi@ec.europa.eu::c8b7d82c-d0c9-47f2-bd65-0a59874a04b9" userProvider="AD" userName="GASTALDI Chiara (JRC-ISPRA)"/>
        <t:Anchor>
          <t:Comment id="1683981540"/>
        </t:Anchor>
        <t:Create/>
      </t:Event>
      <t:Event id="{C162ECAB-03BE-4E68-8D08-8434661ECDBD}" time="2024-01-09T14:38:52.634Z">
        <t:Attribution userId="S::chiara.gastaldi@ec.europa.eu::c8b7d82c-d0c9-47f2-bd65-0a59874a04b9" userProvider="AD" userName="GASTALDI Chiara (JRC-ISPRA)"/>
        <t:Anchor>
          <t:Comment id="1683981540"/>
        </t:Anchor>
        <t:Assign userId="S::Luisa.MARELLI@ec.europa.eu::78bda841-bac5-4a31-bc15-22549a1dd308" userProvider="AD" userName="MARELLI Luisa (JRC-ISPRA)"/>
      </t:Event>
      <t:Event id="{AD95C379-BE11-4F44-8361-8A9064EF9E96}" time="2024-01-09T14:38:52.634Z">
        <t:Attribution userId="S::chiara.gastaldi@ec.europa.eu::c8b7d82c-d0c9-47f2-bd65-0a59874a04b9" userProvider="AD" userName="GASTALDI Chiara (JRC-ISPRA)"/>
        <t:Anchor>
          <t:Comment id="1683981540"/>
        </t:Anchor>
        <t:SetTitle title="@MARELLI Luisa (JRC-ISPRA) : can you ask Laia from SG what is the most updated NRL text we can refer to?"/>
      </t:Event>
      <t:Event id="{A7DFBB66-E0CD-4B74-9A6E-7E279D2A94F8}" time="2024-01-25T13:47:57.273Z">
        <t:Attribution userId="S::matteo.trane@ec.europa.eu::c4ad00ef-ce74-4877-8364-cbec69e460c1" userProvider="AD" userName="TRANE Matteo (JRC-ISPRA)"/>
        <t:Progress percentComplete="100"/>
      </t:Event>
    </t:History>
  </t:Task>
  <t:Task id="{C40C8BF8-5E7C-43EA-9056-273D7820E193}">
    <t:Anchor>
      <t:Comment id="1273580362"/>
    </t:Anchor>
    <t:History>
      <t:Event id="{CE56FC6F-9D6C-4630-BBA7-DBA21D6F5D53}" time="2023-12-21T11:42:04.893Z">
        <t:Attribution userId="S::matteo.trane@ec.europa.eu::c4ad00ef-ce74-4877-8364-cbec69e460c1" userProvider="AD" userName="TRANE Matteo (JRC-ISPRA)"/>
        <t:Anchor>
          <t:Comment id="1202373021"/>
        </t:Anchor>
        <t:Create/>
      </t:Event>
      <t:Event id="{AEF1D4A6-04F9-45D8-A87B-4EC7CB07C76F}" time="2023-12-21T11:42:04.893Z">
        <t:Attribution userId="S::matteo.trane@ec.europa.eu::c4ad00ef-ce74-4877-8364-cbec69e460c1" userProvider="AD" userName="TRANE Matteo (JRC-ISPRA)"/>
        <t:Anchor>
          <t:Comment id="1202373021"/>
        </t:Anchor>
        <t:Assign userId="S::Chiara.GASTALDI@ec.europa.eu::c8b7d82c-d0c9-47f2-bd65-0a59874a04b9" userProvider="AD" userName="GASTALDI Chiara (JRC-ISPRA)"/>
      </t:Event>
      <t:Event id="{6F26B92F-142D-44CF-B13A-A5AE3AF31138}" time="2023-12-21T11:42:04.893Z">
        <t:Attribution userId="S::matteo.trane@ec.europa.eu::c4ad00ef-ce74-4877-8364-cbec69e460c1" userProvider="AD" userName="TRANE Matteo (JRC-ISPRA)"/>
        <t:Anchor>
          <t:Comment id="1202373021"/>
        </t:Anchor>
        <t:SetTitle title="@GASTALDI Chiara (JRC-ISPRA) I put a sentence in the next paragraph on this, please check, thanks"/>
      </t:Event>
      <t:Event id="{0DA5BFE5-CF46-4A10-8553-BE6366AA475F}" time="2023-12-21T11:45:02.906Z">
        <t:Attribution userId="S::chiara.gastaldi@ec.europa.eu::c8b7d82c-d0c9-47f2-bd65-0a59874a04b9" userProvider="AD" userName="GASTALDI Chiara (JRC-ISPRA)"/>
        <t:Progress percentComplete="100"/>
      </t:Event>
    </t:History>
  </t:Task>
  <t:Task id="{33FAAA0C-3016-4CEC-A8A8-1E77721A0A61}">
    <t:Anchor>
      <t:Comment id="655304091"/>
    </t:Anchor>
    <t:History>
      <t:Event id="{E1E86627-25AF-46EC-87BC-D0247EE30E19}" time="2023-12-20T08:18:21.018Z">
        <t:Attribution userId="S::matteo.trane@ec.europa.eu::c4ad00ef-ce74-4877-8364-cbec69e460c1" userProvider="AD" userName="TRANE Matteo (JRC-ISPRA)"/>
        <t:Anchor>
          <t:Comment id="500821670"/>
        </t:Anchor>
        <t:Create/>
      </t:Event>
      <t:Event id="{8775CC48-E17B-4A54-8F34-B7F5AF829FA3}" time="2023-12-20T08:18:21.018Z">
        <t:Attribution userId="S::matteo.trane@ec.europa.eu::c4ad00ef-ce74-4877-8364-cbec69e460c1" userProvider="AD" userName="TRANE Matteo (JRC-ISPRA)"/>
        <t:Anchor>
          <t:Comment id="500821670"/>
        </t:Anchor>
        <t:Assign userId="S::Chiara.GASTALDI@ec.europa.eu::c8b7d82c-d0c9-47f2-bd65-0a59874a04b9" userProvider="AD" userName="GASTALDI Chiara (JRC-ISPRA)"/>
      </t:Event>
      <t:Event id="{F45484F6-2234-4FD9-9E10-A550E8FEF7F3}" time="2023-12-20T08:18:21.018Z">
        <t:Attribution userId="S::matteo.trane@ec.europa.eu::c4ad00ef-ce74-4877-8364-cbec69e460c1" userProvider="AD" userName="TRANE Matteo (JRC-ISPRA)"/>
        <t:Anchor>
          <t:Comment id="500821670"/>
        </t:Anchor>
        <t:SetTitle title="I think so @GASTALDI Chiara (JRC-ISPRA), could you please add a sentence and tag Michele for the reference? Many thanks"/>
      </t:Event>
    </t:History>
  </t:Task>
  <t:Task id="{DA4CAA90-70FC-4D27-9998-7534B638B676}">
    <t:Anchor>
      <t:Comment id="1665653075"/>
    </t:Anchor>
    <t:History>
      <t:Event id="{E9A9656C-4E74-46AC-AB19-3859BE10D13F}" time="2023-12-20T16:06:13.207Z">
        <t:Attribution userId="S::steve.borchardt@ext.ec.europa.eu::d5f310b6-46b6-479b-9d3d-8c044f1f1933" userProvider="AD" userName="BORCHARDT Steve (JRC-ISPRA-EXT)"/>
        <t:Anchor>
          <t:Comment id="1665653075"/>
        </t:Anchor>
        <t:Create/>
      </t:Event>
      <t:Event id="{FF93D553-079E-4ADC-91AE-88F0F5E979AA}" time="2023-12-20T16:06:13.207Z">
        <t:Attribution userId="S::steve.borchardt@ext.ec.europa.eu::d5f310b6-46b6-479b-9d3d-8c044f1f1933" userProvider="AD" userName="BORCHARDT Steve (JRC-ISPRA-EXT)"/>
        <t:Anchor>
          <t:Comment id="1665653075"/>
        </t:Anchor>
        <t:Assign userId="S::Laia.DELGADO-CALLICO@ec.europa.eu::840be715-dc1a-449e-9e6e-a6679b46f859" userProvider="AD" userName="DELGADO CALLICO Laia (JRC-PETTEN)"/>
      </t:Event>
      <t:Event id="{45617E22-9083-4D72-BC0C-A0985523C782}" time="2023-12-20T16:06:13.207Z">
        <t:Attribution userId="S::steve.borchardt@ext.ec.europa.eu::d5f310b6-46b6-479b-9d3d-8c044f1f1933" userProvider="AD" userName="BORCHARDT Steve (JRC-ISPRA-EXT)"/>
        <t:Anchor>
          <t:Comment id="1665653075"/>
        </t:Anchor>
        <t:SetTitle title="we received a comment questioning this barrier, @DELGADO CALLICO Laia (JRC-PETTEN) do you know by any chance if this argument still stands? Or better to remove it at this point?"/>
      </t:Event>
      <t:Event id="{B5062C9C-7F51-451E-A4D3-48156C4A5F3B}" time="2023-12-20T18:00:05.313Z">
        <t:Attribution userId="S::laia.delgado-callico@ec.europa.eu::840be715-dc1a-449e-9e6e-a6679b46f859" userProvider="AD" userName="DELGADO CALLICO Laia (JRC-PETTEN)"/>
        <t:Progress percentComplete="100"/>
      </t:Event>
    </t:History>
  </t:Task>
  <t:Task id="{75C33774-1623-4541-9129-2E3DE0B37C32}">
    <t:Anchor>
      <t:Comment id="36023234"/>
    </t:Anchor>
    <t:History>
      <t:Event id="{A1B52D84-A78E-4F62-97F0-6634C6F0AB8E}" time="2023-12-20T12:38:50.632Z">
        <t:Attribution userId="S::esther.sanye-mengual@ec.europa.eu::927fc2be-1048-4ed7-b486-020a1fec906b" userProvider="AD" userName="SANYE MENGUAL Esther (JRC-ISPRA)"/>
        <t:Anchor>
          <t:Comment id="36023234"/>
        </t:Anchor>
        <t:Create/>
      </t:Event>
      <t:Event id="{42E2CB5C-5C4E-4253-AFD2-D0A8A1598E7D}" time="2023-12-20T12:38:50.632Z">
        <t:Attribution userId="S::esther.sanye-mengual@ec.europa.eu::927fc2be-1048-4ed7-b486-020a1fec906b" userProvider="AD" userName="SANYE MENGUAL Esther (JRC-ISPRA)"/>
        <t:Anchor>
          <t:Comment id="36023234"/>
        </t:Anchor>
        <t:Assign userId="S::Giulia.BARBERO-VIGNOLA@ec.europa.eu::1479d97b-2e3a-4278-8e36-66f773dbda5c" userProvider="AD" userName="BARBERO VIGNOLA Giulia (JRC-ISPRA)"/>
      </t:Event>
      <t:Event id="{FB89FA26-02F1-4D9F-8E51-1488ADCD8A9F}" time="2023-12-20T12:38:50.632Z">
        <t:Attribution userId="S::esther.sanye-mengual@ec.europa.eu::927fc2be-1048-4ed7-b486-020a1fec906b" userProvider="AD" userName="SANYE MENGUAL Esther (JRC-ISPRA)"/>
        <t:Anchor>
          <t:Comment id="36023234"/>
        </t:Anchor>
        <t:SetTitle title="@BARBERO VIGNOLA Giulia (JRC-ISPRA) - check out in the final version that the table is aligned. At least in the browser it shows not aligned between rows."/>
      </t:Event>
      <t:Event id="{2BFB502A-1C37-4C3E-B2FF-F78BD4A7E4DF}" time="2023-12-20T13:56:23.483Z">
        <t:Attribution userId="S::giulia.barbero-vignola@ec.europa.eu::1479d97b-2e3a-4278-8e36-66f773dbda5c" userProvider="AD" userName="BARBERO VIGNOLA Giulia (JRC-ISPRA)"/>
        <t:Progress percentComplete="100"/>
      </t:Event>
    </t:History>
  </t:Task>
  <t:Task id="{0307BEDB-3EC5-41F4-8C3E-4C1695DA80E6}">
    <t:Anchor>
      <t:Comment id="1820784292"/>
    </t:Anchor>
    <t:History>
      <t:Event id="{79AED7CC-DF73-4241-976B-1703742BF3C8}" time="2023-12-20T15:32:05.494Z">
        <t:Attribution userId="S::szvetlana.acs@ext.ec.europa.eu::60ae22ce-9e4f-482f-acdd-9a68f6f32177" userProvider="AD" userName="ACS Szvetlana (JRC-ISPRA-EXT)"/>
        <t:Anchor>
          <t:Comment id="1820784292"/>
        </t:Anchor>
        <t:Create/>
      </t:Event>
      <t:Event id="{5363C9B0-A164-4FE3-9FE8-567E82451379}" time="2023-12-20T15:32:05.494Z">
        <t:Attribution userId="S::szvetlana.acs@ext.ec.europa.eu::60ae22ce-9e4f-482f-acdd-9a68f6f32177" userProvider="AD" userName="ACS Szvetlana (JRC-ISPRA-EXT)"/>
        <t:Anchor>
          <t:Comment id="1820784292"/>
        </t:Anchor>
        <t:Assign userId="S::Michele.MARONI@ext.ec.europa.eu::19bca87d-2592-4504-b3be-4c57cc750ff0" userProvider="AD" userName="MARONI Michele (JRC-ISPRA-EXT)"/>
      </t:Event>
      <t:Event id="{6ED11564-B1B4-4F99-911B-DF3C243CE2DA}" time="2023-12-20T15:32:05.494Z">
        <t:Attribution userId="S::szvetlana.acs@ext.ec.europa.eu::60ae22ce-9e4f-482f-acdd-9a68f6f32177" userProvider="AD" userName="ACS Szvetlana (JRC-ISPRA-EXT)"/>
        <t:Anchor>
          <t:Comment id="1820784292"/>
        </t:Anchor>
        <t:SetTitle title="Reference https://doi.org/10.2903/j.efsa.2022.7074 @MARONI Michele (JRC-ISPRA-EXT)"/>
      </t:Event>
      <t:Event id="{2561AFFA-8019-4DB1-91CA-92E9B4D3B9DE}" time="2023-12-21T12:04:43.838Z">
        <t:Attribution userId="S::Michele.MARONI@ext.ec.europa.eu::19bca87d-2592-4504-b3be-4c57cc750ff0" userProvider="AD" userName="MARONI Michele (JRC-ISPRA-EXT)"/>
        <t:Progress percentComplete="100"/>
      </t:Event>
    </t:History>
  </t:Task>
  <t:Task id="{F7E96C95-6621-4E4A-9AB1-D03826CF9696}">
    <t:Anchor>
      <t:Comment id="1552857224"/>
    </t:Anchor>
    <t:History>
      <t:Event id="{D7D03794-7A5C-4A00-A11B-B736AC527A1F}" time="2024-01-12T08:44:32.318Z">
        <t:Attribution userId="S::matteo.trane@ec.europa.eu::c4ad00ef-ce74-4877-8364-cbec69e460c1" userProvider="AD" userName="TRANE Matteo (JRC-ISPRA)"/>
        <t:Anchor>
          <t:Comment id="636430529"/>
        </t:Anchor>
        <t:Create/>
      </t:Event>
      <t:Event id="{A70D4BC7-D768-4EC9-83E7-A2710E37166F}" time="2024-01-12T08:44:32.318Z">
        <t:Attribution userId="S::matteo.trane@ec.europa.eu::c4ad00ef-ce74-4877-8364-cbec69e460c1" userProvider="AD" userName="TRANE Matteo (JRC-ISPRA)"/>
        <t:Anchor>
          <t:Comment id="636430529"/>
        </t:Anchor>
        <t:Assign userId="S::Laia.DELGADO-CALLICO@ec.europa.eu::840be715-dc1a-449e-9e6e-a6679b46f859" userProvider="AD" userName="DELGADO CALLICO Laia (JRC-PETTEN)"/>
      </t:Event>
      <t:Event id="{987D1B7B-C594-4423-8835-9E7DF6B16C5E}" time="2024-01-12T08:44:32.318Z">
        <t:Attribution userId="S::matteo.trane@ec.europa.eu::c4ad00ef-ce74-4877-8364-cbec69e460c1" userProvider="AD" userName="TRANE Matteo (JRC-ISPRA)"/>
        <t:Anchor>
          <t:Comment id="636430529"/>
        </t:Anchor>
        <t:SetTitle title="@DELGADO CALLICO Laia (JRC-PETTEN) we will not have targets from that directive, since it does not contain targets according to our selection criteria, but rather 'guidelines'. As such, we could rather mention the TEN-E regulation in the assessment of …"/>
      </t:Event>
    </t:History>
  </t:Task>
  <t:Task id="{247B819B-5A26-4BB5-AE13-A0864A77639D}">
    <t:Anchor>
      <t:Comment id="533053218"/>
    </t:Anchor>
    <t:History>
      <t:Event id="{74FB0646-6183-47DC-9547-54DC77B18BB3}" time="2023-12-20T15:32:52.88Z">
        <t:Attribution userId="S::szvetlana.acs@ext.ec.europa.eu::60ae22ce-9e4f-482f-acdd-9a68f6f32177" userProvider="AD" userName="ACS Szvetlana (JRC-ISPRA-EXT)"/>
        <t:Anchor>
          <t:Comment id="533053218"/>
        </t:Anchor>
        <t:Create/>
      </t:Event>
      <t:Event id="{4DFFC5FE-6D82-476E-8606-9AE44A8E5B57}" time="2023-12-20T15:32:52.88Z">
        <t:Attribution userId="S::szvetlana.acs@ext.ec.europa.eu::60ae22ce-9e4f-482f-acdd-9a68f6f32177" userProvider="AD" userName="ACS Szvetlana (JRC-ISPRA-EXT)"/>
        <t:Anchor>
          <t:Comment id="533053218"/>
        </t:Anchor>
        <t:Assign userId="S::Michele.MARONI@ext.ec.europa.eu::19bca87d-2592-4504-b3be-4c57cc750ff0" userProvider="AD" userName="MARONI Michele (JRC-ISPRA-EXT)"/>
      </t:Event>
      <t:Event id="{8651DCD2-9A12-4837-8CA0-278E6418749D}" time="2023-12-20T15:32:52.88Z">
        <t:Attribution userId="S::szvetlana.acs@ext.ec.europa.eu::60ae22ce-9e4f-482f-acdd-9a68f6f32177" userProvider="AD" userName="ACS Szvetlana (JRC-ISPRA-EXT)"/>
        <t:Anchor>
          <t:Comment id="533053218"/>
        </t:Anchor>
        <t:SetTitle title="Ref: https://knowledge4policy.ec.europa.eu/health-promotion-knowledge-gateway/topic/food-based-dietary-guidelines-europe_en @MARONI Michele (JRC-ISPRA-EXT)"/>
      </t:Event>
      <t:Event id="{E0867135-B8E6-484E-A768-662D02888F8E}" time="2023-12-21T13:45:19.174Z">
        <t:Attribution userId="S::Michele.MARONI@ext.ec.europa.eu::19bca87d-2592-4504-b3be-4c57cc750ff0" userProvider="AD" userName="MARONI Michele (JRC-ISPRA-EXT)"/>
        <t:Progress percentComplete="100"/>
      </t:Event>
    </t:History>
  </t:Task>
  <t:Task id="{C7A401FB-FB2E-4D2B-ACF4-85782CEB32B5}">
    <t:Anchor>
      <t:Comment id="1472182550"/>
    </t:Anchor>
    <t:History>
      <t:Event id="{22CAC23E-ABD3-4063-8FF6-EF7580BB8BAD}" time="2024-01-26T12:39:57.464Z">
        <t:Attribution userId="S::esther.sanye-mengual@ec.europa.eu::927fc2be-1048-4ed7-b486-020a1fec906b" userProvider="AD" userName="SANYE MENGUAL Esther (JRC-ISPRA)"/>
        <t:Anchor>
          <t:Comment id="1263981543"/>
        </t:Anchor>
        <t:Create/>
      </t:Event>
      <t:Event id="{709B1E9B-5444-4D68-88E5-0085FFE9C14C}" time="2024-01-26T12:39:57.464Z">
        <t:Attribution userId="S::esther.sanye-mengual@ec.europa.eu::927fc2be-1048-4ed7-b486-020a1fec906b" userProvider="AD" userName="SANYE MENGUAL Esther (JRC-ISPRA)"/>
        <t:Anchor>
          <t:Comment id="1263981543"/>
        </t:Anchor>
        <t:Assign userId="S::Steve.BORCHARDT@ext.ec.europa.eu::d5f310b6-46b6-479b-9d3d-8c044f1f1933" userProvider="AD" userName="BORCHARDT Steve (JRC-ISPRA-EXT)"/>
      </t:Event>
      <t:Event id="{699E5237-83C5-497E-9ABB-25D34C6F547A}" time="2024-01-26T12:39:57.464Z">
        <t:Attribution userId="S::esther.sanye-mengual@ec.europa.eu::927fc2be-1048-4ed7-b486-020a1fec906b" userProvider="AD" userName="SANYE MENGUAL Esther (JRC-ISPRA)"/>
        <t:Anchor>
          <t:Comment id="1263981543"/>
        </t:Anchor>
        <t:SetTitle title="@BORCHARDT Steve (JRC-ISPRA-EXT) - see edition suggestion to be clear in the message, otherwise i think it remains unclear for the reader."/>
      </t:Event>
    </t:History>
  </t:Task>
  <t:Task id="{7ACFCFD0-AB7B-452A-BF84-78B997184FDF}">
    <t:Anchor>
      <t:Comment id="120784350"/>
    </t:Anchor>
    <t:History>
      <t:Event id="{0961354F-BDEB-43B8-8447-0BC640B967D7}" time="2023-12-20T15:33:23.399Z">
        <t:Attribution userId="S::szvetlana.acs@ext.ec.europa.eu::60ae22ce-9e4f-482f-acdd-9a68f6f32177" userProvider="AD" userName="ACS Szvetlana (JRC-ISPRA-EXT)"/>
        <t:Anchor>
          <t:Comment id="120784350"/>
        </t:Anchor>
        <t:Create/>
      </t:Event>
      <t:Event id="{5FEF7B25-A194-4B99-A62E-75ACCA265CA2}" time="2023-12-20T15:33:23.399Z">
        <t:Attribution userId="S::szvetlana.acs@ext.ec.europa.eu::60ae22ce-9e4f-482f-acdd-9a68f6f32177" userProvider="AD" userName="ACS Szvetlana (JRC-ISPRA-EXT)"/>
        <t:Anchor>
          <t:Comment id="120784350"/>
        </t:Anchor>
        <t:Assign userId="S::Michele.MARONI@ext.ec.europa.eu::19bca87d-2592-4504-b3be-4c57cc750ff0" userProvider="AD" userName="MARONI Michele (JRC-ISPRA-EXT)"/>
      </t:Event>
      <t:Event id="{553A75A3-C3C5-4924-AF55-70C603D5CF3A}" time="2023-12-20T15:33:23.399Z">
        <t:Attribution userId="S::szvetlana.acs@ext.ec.europa.eu::60ae22ce-9e4f-482f-acdd-9a68f6f32177" userProvider="AD" userName="ACS Szvetlana (JRC-ISPRA-EXT)"/>
        <t:Anchor>
          <t:Comment id="120784350"/>
        </t:Anchor>
        <t:SetTitle title="Ref: https://www.thelancet.com/journals/lanpla/article/PIIS2542-5196(18)30206-7/fulltext @MARONI Michele (JRC-ISPRA-EXT)"/>
      </t:Event>
      <t:Event id="{FEEC06B6-8EC1-45DD-923D-89143041751D}" time="2023-12-21T12:09:01.326Z">
        <t:Attribution userId="S::Michele.MARONI@ext.ec.europa.eu::19bca87d-2592-4504-b3be-4c57cc750ff0" userProvider="AD" userName="MARONI Michele (JRC-ISPRA-EXT)"/>
        <t:Progress percentComplete="100"/>
      </t:Event>
    </t:History>
  </t:Task>
  <t:Task id="{B3F603E3-07D8-4C64-BD95-A25D211A94C1}">
    <t:Anchor>
      <t:Comment id="290466451"/>
    </t:Anchor>
    <t:History>
      <t:Event id="{6E61873E-EF21-4851-BC9C-433E95B8678B}" time="2023-12-20T16:00:05.702Z">
        <t:Attribution userId="S::matteo.trane@ec.europa.eu::c4ad00ef-ce74-4877-8364-cbec69e460c1" userProvider="AD" userName="TRANE Matteo (JRC-ISPRA)"/>
        <t:Anchor>
          <t:Comment id="290466451"/>
        </t:Anchor>
        <t:Create/>
      </t:Event>
      <t:Event id="{075A3B23-EC69-4A16-A4D0-5E8C20AAC13C}" time="2023-12-20T16:00:05.702Z">
        <t:Attribution userId="S::matteo.trane@ec.europa.eu::c4ad00ef-ce74-4877-8364-cbec69e460c1" userProvider="AD" userName="TRANE Matteo (JRC-ISPRA)"/>
        <t:Anchor>
          <t:Comment id="290466451"/>
        </t:Anchor>
        <t:Assign userId="S::Giulia.BARBERO-VIGNOLA@ec.europa.eu::1479d97b-2e3a-4278-8e36-66f773dbda5c" userProvider="AD" userName="BARBERO VIGNOLA Giulia (JRC-ISPRA)"/>
      </t:Event>
      <t:Event id="{03EF4E0B-83DE-4F77-9A2C-C71F4CA58A79}" time="2023-12-20T16:00:05.702Z">
        <t:Attribution userId="S::matteo.trane@ec.europa.eu::c4ad00ef-ce74-4877-8364-cbec69e460c1" userProvider="AD" userName="TRANE Matteo (JRC-ISPRA)"/>
        <t:Anchor>
          <t:Comment id="290466451"/>
        </t:Anchor>
        <t:SetTitle title="@BARBERO VIGNOLA Giulia (JRC-ISPRA) please change this into grey when offline. In annexes and database it is already ok"/>
      </t:Event>
    </t:History>
  </t:Task>
  <t:Task id="{3841738E-A3FE-4678-8D89-BFDBB3B7AD15}">
    <t:Anchor>
      <t:Comment id="920171046"/>
    </t:Anchor>
    <t:History>
      <t:Event id="{23223EC6-3121-4075-9DFE-7600C976FD31}" time="2023-12-20T16:10:31.732Z">
        <t:Attribution userId="S::steve.borchardt@ext.ec.europa.eu::d5f310b6-46b6-479b-9d3d-8c044f1f1933" userProvider="AD" userName="BORCHARDT Steve (JRC-ISPRA-EXT)"/>
        <t:Anchor>
          <t:Comment id="920171046"/>
        </t:Anchor>
        <t:Create/>
      </t:Event>
      <t:Event id="{F9245963-6B8B-477B-9BF7-EF0A7FEDCC95}" time="2023-12-20T16:10:31.732Z">
        <t:Attribution userId="S::steve.borchardt@ext.ec.europa.eu::d5f310b6-46b6-479b-9d3d-8c044f1f1933" userProvider="AD" userName="BORCHARDT Steve (JRC-ISPRA-EXT)"/>
        <t:Anchor>
          <t:Comment id="920171046"/>
        </t:Anchor>
        <t:Assign userId="S::Matteo.TRANE@ec.europa.eu::c4ad00ef-ce74-4877-8364-cbec69e460c1" userProvider="AD" userName="TRANE Matteo (JRC-ISPRA)"/>
      </t:Event>
      <t:Event id="{B76177D0-6344-4B03-891B-6A46B1A1634A}" time="2023-12-20T16:10:31.732Z">
        <t:Attribution userId="S::steve.borchardt@ext.ec.europa.eu::d5f310b6-46b6-479b-9d3d-8c044f1f1933" userProvider="AD" userName="BORCHARDT Steve (JRC-ISPRA-EXT)"/>
        <t:Anchor>
          <t:Comment id="920171046"/>
        </t:Anchor>
        <t:SetTitle title="@TRANE Matteo (JRC-ISPRA) not sure I fully understood this sentence?"/>
      </t:Event>
      <t:Event id="{32CA16B3-CBE0-4E54-9343-5DD5435428CE}" time="2023-12-20T16:43:54.824Z">
        <t:Attribution userId="S::matteo.trane@ec.europa.eu::c4ad00ef-ce74-4877-8364-cbec69e460c1" userProvider="AD" userName="TRANE Matteo (JRC-ISPRA)"/>
        <t:Progress percentComplete="100"/>
      </t:Event>
    </t:History>
  </t:Task>
  <t:Task id="{A977EDBB-A7F8-47F7-ADE8-AB0694B4AA73}">
    <t:Anchor>
      <t:Comment id="76552432"/>
    </t:Anchor>
    <t:History>
      <t:Event id="{E630DA26-E5F0-4A53-B3D9-1FB3D9DD6697}" time="2023-12-20T16:30:26.674Z">
        <t:Attribution userId="S::steve.borchardt@ext.ec.europa.eu::d5f310b6-46b6-479b-9d3d-8c044f1f1933" userProvider="AD" userName="BORCHARDT Steve (JRC-ISPRA-EXT)"/>
        <t:Anchor>
          <t:Comment id="76552432"/>
        </t:Anchor>
        <t:Create/>
      </t:Event>
      <t:Event id="{8A71CAB3-0AAE-4215-8F3A-C03BA6A92FF5}" time="2023-12-20T16:30:26.674Z">
        <t:Attribution userId="S::steve.borchardt@ext.ec.europa.eu::d5f310b6-46b6-479b-9d3d-8c044f1f1933" userProvider="AD" userName="BORCHARDT Steve (JRC-ISPRA-EXT)"/>
        <t:Anchor>
          <t:Comment id="76552432"/>
        </t:Anchor>
        <t:Assign userId="S::Chiara.GASTALDI@ec.europa.eu::c8b7d82c-d0c9-47f2-bd65-0a59874a04b9" userProvider="AD" userName="GASTALDI Chiara (JRC-ISPRA)"/>
      </t:Event>
      <t:Event id="{1D2A254A-BA42-4764-91A7-7281D43F367F}" time="2023-12-20T16:30:26.674Z">
        <t:Attribution userId="S::steve.borchardt@ext.ec.europa.eu::d5f310b6-46b6-479b-9d3d-8c044f1f1933" userProvider="AD" userName="BORCHARDT Steve (JRC-ISPRA-EXT)"/>
        <t:Anchor>
          <t:Comment id="76552432"/>
        </t:Anchor>
        <t:SetTitle title="@GASTALDI Chiara (JRC-ISPRA) you mean area of agribusiness? Not sure what you refer to with agro"/>
      </t:Event>
    </t:History>
  </t:Task>
  <t:Task id="{BF745040-50FB-48F2-9660-9E4E74FCE88A}">
    <t:Anchor>
      <t:Comment id="1362823034"/>
    </t:Anchor>
    <t:History>
      <t:Event id="{1DD5D0E8-BB91-4CC2-923E-5831358F56B6}" time="2023-12-21T09:03:03.788Z">
        <t:Attribution userId="S::matteo.trane@ec.europa.eu::c4ad00ef-ce74-4877-8364-cbec69e460c1" userProvider="AD" userName="TRANE Matteo (JRC-ISPRA)"/>
        <t:Anchor>
          <t:Comment id="276161722"/>
        </t:Anchor>
        <t:Create/>
      </t:Event>
      <t:Event id="{D88D649A-B5E6-4798-85AF-01C4B29B6049}" time="2023-12-21T09:03:03.788Z">
        <t:Attribution userId="S::matteo.trane@ec.europa.eu::c4ad00ef-ce74-4877-8364-cbec69e460c1" userProvider="AD" userName="TRANE Matteo (JRC-ISPRA)"/>
        <t:Anchor>
          <t:Comment id="276161722"/>
        </t:Anchor>
        <t:Assign userId="S::Giulia.BARBERO-VIGNOLA@ec.europa.eu::1479d97b-2e3a-4278-8e36-66f773dbda5c" userProvider="AD" userName="BARBERO VIGNOLA Giulia (JRC-ISPRA)"/>
      </t:Event>
      <t:Event id="{651B7EAE-317A-448F-853E-9EC433E74FC4}" time="2023-12-21T09:03:03.788Z">
        <t:Attribution userId="S::matteo.trane@ec.europa.eu::c4ad00ef-ce74-4877-8364-cbec69e460c1" userProvider="AD" userName="TRANE Matteo (JRC-ISPRA)"/>
        <t:Anchor>
          <t:Comment id="276161722"/>
        </t:Anchor>
        <t:SetTitle title="@BARBERO VIGNOLA Giulia (JRC-ISPRA)"/>
      </t:Event>
    </t:History>
  </t:Task>
  <t:Task id="{BC3FC4B2-CDC0-4791-9797-17E6F20A54DB}">
    <t:Anchor>
      <t:Comment id="868464852"/>
    </t:Anchor>
    <t:History>
      <t:Event id="{425BA49D-0F13-4A3A-BD1F-F65758D244C9}" time="2024-01-18T10:44:18.465Z">
        <t:Attribution userId="S::matteo.trane@ec.europa.eu::c4ad00ef-ce74-4877-8364-cbec69e460c1" userProvider="AD" userName="TRANE Matteo (JRC-ISPRA)"/>
        <t:Anchor>
          <t:Comment id="73494400"/>
        </t:Anchor>
        <t:Create/>
      </t:Event>
      <t:Event id="{7242287E-FC5E-48F1-AD9B-A777CE34F989}" time="2024-01-18T10:44:18.465Z">
        <t:Attribution userId="S::matteo.trane@ec.europa.eu::c4ad00ef-ce74-4877-8364-cbec69e460c1" userProvider="AD" userName="TRANE Matteo (JRC-ISPRA)"/>
        <t:Anchor>
          <t:Comment id="73494400"/>
        </t:Anchor>
        <t:Assign userId="S::Lucia.MANCINI@ext.ec.europa.eu::00aa6934-f230-478b-9a81-ec45bf607d6d" userProvider="AD" userName="MANCINI Lucia (JRC-ISPRA-EXT)"/>
      </t:Event>
      <t:Event id="{79DD166E-3A13-46F5-B477-6E1257C18834}" time="2024-01-18T10:44:18.465Z">
        <t:Attribution userId="S::matteo.trane@ec.europa.eu::c4ad00ef-ce74-4877-8364-cbec69e460c1" userProvider="AD" userName="TRANE Matteo (JRC-ISPRA)"/>
        <t:Anchor>
          <t:Comment id="73494400"/>
        </t:Anchor>
        <t:SetTitle title="@MANCINI Lucia (JRC-ISPRA-EXT)"/>
      </t:Event>
      <t:Event id="{7DA89667-E6B7-44B8-A632-D73FDCC9E548}" time="2024-01-18T13:14:38.416Z">
        <t:Attribution userId="S::lucia.mancini@ext.ec.europa.eu::00aa6934-f230-478b-9a81-ec45bf607d6d" userProvider="AD" userName="MANCINI Lucia (JRC-ISPRA-EXT)"/>
        <t:Progress percentComplete="100"/>
      </t:Event>
    </t:History>
  </t:Task>
  <t:Task id="{4E00CD53-D931-452D-9C35-0B49810546FA}">
    <t:Anchor>
      <t:Comment id="322593570"/>
    </t:Anchor>
    <t:History>
      <t:Event id="{059ABCB3-B578-44FE-B9CF-004410FC7B3D}" time="2023-12-21T09:31:05.031Z">
        <t:Attribution userId="S::michele.maroni@ext.ec.europa.eu::19bca87d-2592-4504-b3be-4c57cc750ff0" userProvider="AD" userName="MARONI Michele (JRC-ISPRA-EXT)"/>
        <t:Anchor>
          <t:Comment id="322593570"/>
        </t:Anchor>
        <t:Create/>
      </t:Event>
      <t:Event id="{F7DA83F7-BBAF-4CE2-863F-E1AFD96D9445}" time="2023-12-21T09:31:05.031Z">
        <t:Attribution userId="S::michele.maroni@ext.ec.europa.eu::19bca87d-2592-4504-b3be-4c57cc750ff0" userProvider="AD" userName="MARONI Michele (JRC-ISPRA-EXT)"/>
        <t:Anchor>
          <t:Comment id="322593570"/>
        </t:Anchor>
        <t:Assign userId="S::Michele.MARONI@ext.ec.europa.eu::19bca87d-2592-4504-b3be-4c57cc750ff0" userProvider="AD" userName="MARONI Michele (JRC-ISPRA-EXT)"/>
      </t:Event>
      <t:Event id="{45FFA1E9-4083-4D8F-93EA-B5BD9FE92498}" time="2023-12-21T09:31:05.031Z">
        <t:Attribution userId="S::michele.maroni@ext.ec.europa.eu::19bca87d-2592-4504-b3be-4c57cc750ff0" userProvider="AD" userName="MARONI Michele (JRC-ISPRA-EXT)"/>
        <t:Anchor>
          <t:Comment id="322593570"/>
        </t:Anchor>
        <t:SetTitle title="@MARONI Michele (JRC-ISPRA-EXT)"/>
      </t:Event>
      <t:Event id="{F901B8B7-9F1D-4C28-9E1D-8F68B0BC0243}" time="2023-12-21T11:51:10.9Z">
        <t:Attribution userId="S::Michele.MARONI@ext.ec.europa.eu::19bca87d-2592-4504-b3be-4c57cc750ff0" userProvider="AD" userName="MARONI Michele (JRC-ISPRA-EXT)"/>
        <t:Progress percentComplete="100"/>
      </t:Event>
    </t:History>
  </t:Task>
  <t:Task id="{1D8A55D3-B03C-487C-9A77-169C1D567832}">
    <t:Anchor>
      <t:Comment id="963602470"/>
    </t:Anchor>
    <t:History>
      <t:Event id="{799ED9B9-CE1A-41A5-A412-B3FD6827E66A}" time="2023-12-21T09:31:26.548Z">
        <t:Attribution userId="S::michele.maroni@ext.ec.europa.eu::19bca87d-2592-4504-b3be-4c57cc750ff0" userProvider="AD" userName="MARONI Michele (JRC-ISPRA-EXT)"/>
        <t:Anchor>
          <t:Comment id="963602470"/>
        </t:Anchor>
        <t:Create/>
      </t:Event>
      <t:Event id="{23041655-C662-4247-B9AB-52929F1CEF6A}" time="2023-12-21T09:31:26.548Z">
        <t:Attribution userId="S::michele.maroni@ext.ec.europa.eu::19bca87d-2592-4504-b3be-4c57cc750ff0" userProvider="AD" userName="MARONI Michele (JRC-ISPRA-EXT)"/>
        <t:Anchor>
          <t:Comment id="963602470"/>
        </t:Anchor>
        <t:Assign userId="S::Michele.MARONI@ext.ec.europa.eu::19bca87d-2592-4504-b3be-4c57cc750ff0" userProvider="AD" userName="MARONI Michele (JRC-ISPRA-EXT)"/>
      </t:Event>
      <t:Event id="{9477E99D-9C00-49F5-989F-44D681043CD4}" time="2023-12-21T09:31:26.548Z">
        <t:Attribution userId="S::michele.maroni@ext.ec.europa.eu::19bca87d-2592-4504-b3be-4c57cc750ff0" userProvider="AD" userName="MARONI Michele (JRC-ISPRA-EXT)"/>
        <t:Anchor>
          <t:Comment id="963602470"/>
        </t:Anchor>
        <t:SetTitle title="@MARONI Michele (JRC-ISPRA-EXT)"/>
      </t:Event>
      <t:Event id="{42EC45D5-B765-4C2E-8A9F-C11B130B9A81}" time="2023-12-21T10:53:19.295Z">
        <t:Attribution userId="S::Michele.MARONI@ext.ec.europa.eu::19bca87d-2592-4504-b3be-4c57cc750ff0" userProvider="AD" userName="MARONI Michele (JRC-ISPRA-EXT)"/>
        <t:Progress percentComplete="100"/>
      </t:Event>
    </t:History>
  </t:Task>
  <t:Task id="{D94D1192-F84C-4EF5-9593-3FC92A20E68F}">
    <t:Anchor>
      <t:Comment id="247279738"/>
    </t:Anchor>
    <t:History>
      <t:Event id="{3D823D8C-3CD7-4F79-AF0D-B8157FF630D6}" time="2023-12-21T09:32:05.052Z">
        <t:Attribution userId="S::michele.maroni@ext.ec.europa.eu::19bca87d-2592-4504-b3be-4c57cc750ff0" userProvider="AD" userName="MARONI Michele (JRC-ISPRA-EXT)"/>
        <t:Anchor>
          <t:Comment id="247279738"/>
        </t:Anchor>
        <t:Create/>
      </t:Event>
      <t:Event id="{353AC2F7-F8E8-4A7C-8660-9FACEEE7C81E}" time="2023-12-21T09:32:05.052Z">
        <t:Attribution userId="S::michele.maroni@ext.ec.europa.eu::19bca87d-2592-4504-b3be-4c57cc750ff0" userProvider="AD" userName="MARONI Michele (JRC-ISPRA-EXT)"/>
        <t:Anchor>
          <t:Comment id="247279738"/>
        </t:Anchor>
        <t:Assign userId="S::Michele.MARONI@ext.ec.europa.eu::19bca87d-2592-4504-b3be-4c57cc750ff0" userProvider="AD" userName="MARONI Michele (JRC-ISPRA-EXT)"/>
      </t:Event>
      <t:Event id="{5E8BD10C-2753-491D-A015-FD4BDE8725C6}" time="2023-12-21T09:32:05.052Z">
        <t:Attribution userId="S::michele.maroni@ext.ec.europa.eu::19bca87d-2592-4504-b3be-4c57cc750ff0" userProvider="AD" userName="MARONI Michele (JRC-ISPRA-EXT)"/>
        <t:Anchor>
          <t:Comment id="247279738"/>
        </t:Anchor>
        <t:SetTitle title="@MARONI Michele (JRC-ISPRA-EXT)"/>
      </t:Event>
      <t:Event id="{7CBE3224-D9E5-42B4-B4A2-85AA75E14473}" time="2023-12-21T11:07:00.084Z">
        <t:Attribution userId="S::Michele.MARONI@ext.ec.europa.eu::19bca87d-2592-4504-b3be-4c57cc750ff0" userProvider="AD" userName="MARONI Michele (JRC-ISPRA-EXT)"/>
        <t:Progress percentComplete="100"/>
      </t:Event>
    </t:History>
  </t:Task>
  <t:Task id="{C1A5BA0A-71CF-40D8-9C4E-011810320D89}">
    <t:Anchor>
      <t:Comment id="1146750537"/>
    </t:Anchor>
    <t:History>
      <t:Event id="{7D98FC9B-D32C-48D3-9806-10F4EF0D4332}" time="2023-12-21T10:45:56.572Z">
        <t:Attribution userId="S::Michele.MARONI@ext.ec.europa.eu::19bca87d-2592-4504-b3be-4c57cc750ff0" userProvider="AD" userName="MARONI Michele (JRC-ISPRA-EXT)"/>
        <t:Anchor>
          <t:Comment id="1146750537"/>
        </t:Anchor>
        <t:Create/>
      </t:Event>
      <t:Event id="{D842CF1D-ED2B-4898-A70F-0CDE1E07BD5D}" time="2023-12-21T10:45:56.572Z">
        <t:Attribution userId="S::Michele.MARONI@ext.ec.europa.eu::19bca87d-2592-4504-b3be-4c57cc750ff0" userProvider="AD" userName="MARONI Michele (JRC-ISPRA-EXT)"/>
        <t:Anchor>
          <t:Comment id="1146750537"/>
        </t:Anchor>
        <t:Assign userId="S::Michele.MARONI@ext.ec.europa.eu::19bca87d-2592-4504-b3be-4c57cc750ff0" userProvider="AD" userName="MARONI Michele (JRC-ISPRA-EXT)"/>
      </t:Event>
      <t:Event id="{BD733801-8FDF-4AEC-8F07-715DF2E8F9A6}" time="2023-12-21T10:45:56.572Z">
        <t:Attribution userId="S::Michele.MARONI@ext.ec.europa.eu::19bca87d-2592-4504-b3be-4c57cc750ff0" userProvider="AD" userName="MARONI Michele (JRC-ISPRA-EXT)"/>
        <t:Anchor>
          <t:Comment id="1146750537"/>
        </t:Anchor>
        <t:SetTitle title="@MARONI Michele (JRC-ISPRA-EXT) "/>
      </t:Event>
      <t:Event id="{BF7BBF61-A014-42BA-958B-0741EC543995}" time="2023-12-21T11:16:11.95Z">
        <t:Attribution userId="S::Michele.MARONI@ext.ec.europa.eu::19bca87d-2592-4504-b3be-4c57cc750ff0" userProvider="AD" userName="MARONI Michele (JRC-ISPRA-EXT)"/>
        <t:Progress percentComplete="100"/>
      </t:Event>
    </t:History>
  </t:Task>
  <t:Task id="{93971CF7-F5DD-41E6-88A7-753780B76B4A}">
    <t:Anchor>
      <t:Comment id="160158820"/>
    </t:Anchor>
    <t:History>
      <t:Event id="{720EBFA9-D5FE-4D27-AEA3-E2D938FD40C3}" time="2024-11-11T14:01:06.182Z">
        <t:Attribution userId="S::chiara.gastaldi@ec.europa.eu::c8b7d82c-d0c9-47f2-bd65-0a59874a04b9" userProvider="AD" userName="GASTALDI Chiara (JRC-ISPRA)"/>
        <t:Anchor>
          <t:Comment id="560269410"/>
        </t:Anchor>
        <t:Create/>
      </t:Event>
      <t:Event id="{BE094F2E-9155-476F-97A2-25862A224AD5}" time="2024-11-11T14:01:06.182Z">
        <t:Attribution userId="S::chiara.gastaldi@ec.europa.eu::c8b7d82c-d0c9-47f2-bd65-0a59874a04b9" userProvider="AD" userName="GASTALDI Chiara (JRC-ISPRA)"/>
        <t:Anchor>
          <t:Comment id="560269410"/>
        </t:Anchor>
        <t:Assign userId="S::Laia.DELGADO-CALLICO@ec.europa.eu::840be715-dc1a-449e-9e6e-a6679b46f859" userProvider="AD" userName="DELGADO CALLICO Laia (JRC-PETTEN)"/>
      </t:Event>
      <t:Event id="{20A5F667-5638-4C90-A454-E4A3E8A06924}" time="2024-11-11T14:01:06.182Z">
        <t:Attribution userId="S::chiara.gastaldi@ec.europa.eu::c8b7d82c-d0c9-47f2-bd65-0a59874a04b9" userProvider="AD" userName="GASTALDI Chiara (JRC-ISPRA)"/>
        <t:Anchor>
          <t:Comment id="560269410"/>
        </t:Anchor>
        <t:SetTitle title="@DELGADO CALLICO Laia (JRC-PETTEN) is this issue mentioned already?"/>
      </t:Event>
    </t:History>
  </t:Task>
  <t:Task id="{F4AF2444-8F98-4770-B870-59E0BD312B5D}">
    <t:Anchor>
      <t:Comment id="148806489"/>
    </t:Anchor>
    <t:History>
      <t:Event id="{D32772F7-0503-429D-86D7-E142E81FC80D}" time="2023-12-21T10:46:17.137Z">
        <t:Attribution userId="S::Michele.MARONI@ext.ec.europa.eu::19bca87d-2592-4504-b3be-4c57cc750ff0" userProvider="AD" userName="MARONI Michele (JRC-ISPRA-EXT)"/>
        <t:Anchor>
          <t:Comment id="148806489"/>
        </t:Anchor>
        <t:Create/>
      </t:Event>
      <t:Event id="{1108AD80-9217-4869-8DFA-84DC719C097E}" time="2023-12-21T10:46:17.137Z">
        <t:Attribution userId="S::Michele.MARONI@ext.ec.europa.eu::19bca87d-2592-4504-b3be-4c57cc750ff0" userProvider="AD" userName="MARONI Michele (JRC-ISPRA-EXT)"/>
        <t:Anchor>
          <t:Comment id="148806489"/>
        </t:Anchor>
        <t:Assign userId="S::Michele.MARONI@ext.ec.europa.eu::19bca87d-2592-4504-b3be-4c57cc750ff0" userProvider="AD" userName="MARONI Michele (JRC-ISPRA-EXT)"/>
      </t:Event>
      <t:Event id="{37D453A7-69F2-4E3B-AECD-23ACBDCBC6A7}" time="2023-12-21T10:46:17.137Z">
        <t:Attribution userId="S::Michele.MARONI@ext.ec.europa.eu::19bca87d-2592-4504-b3be-4c57cc750ff0" userProvider="AD" userName="MARONI Michele (JRC-ISPRA-EXT)"/>
        <t:Anchor>
          <t:Comment id="148806489"/>
        </t:Anchor>
        <t:SetTitle title="@MARONI Michele (JRC-ISPRA-EXT) "/>
      </t:Event>
      <t:Event id="{81DDFEA1-5B23-4F59-AAA4-3FE4CF7A34DD}" time="2023-12-21T11:17:40.495Z">
        <t:Attribution userId="S::Michele.MARONI@ext.ec.europa.eu::19bca87d-2592-4504-b3be-4c57cc750ff0" userProvider="AD" userName="MARONI Michele (JRC-ISPRA-EXT)"/>
        <t:Progress percentComplete="100"/>
      </t:Event>
    </t:History>
  </t:Task>
  <t:Task id="{6CD3972A-B953-4E00-9A3C-506558714525}">
    <t:Anchor>
      <t:Comment id="82685734"/>
    </t:Anchor>
    <t:History>
      <t:Event id="{88E0FEE1-C529-49A3-AA59-FD02929E0A93}" time="2023-12-21T11:58:23.953Z">
        <t:Attribution userId="S::matteo.trane@ec.europa.eu::c4ad00ef-ce74-4877-8364-cbec69e460c1" userProvider="AD" userName="TRANE Matteo (JRC-ISPRA)"/>
        <t:Anchor>
          <t:Comment id="1278135854"/>
        </t:Anchor>
        <t:Create/>
      </t:Event>
      <t:Event id="{94562054-5C01-498F-9BE8-7BAC006220E6}" time="2023-12-21T11:58:23.953Z">
        <t:Attribution userId="S::matteo.trane@ec.europa.eu::c4ad00ef-ce74-4877-8364-cbec69e460c1" userProvider="AD" userName="TRANE Matteo (JRC-ISPRA)"/>
        <t:Anchor>
          <t:Comment id="1278135854"/>
        </t:Anchor>
        <t:Assign userId="S::Chiara.GASTALDI@ec.europa.eu::c8b7d82c-d0c9-47f2-bd65-0a59874a04b9" userProvider="AD" userName="GASTALDI Chiara (JRC-ISPRA)"/>
      </t:Event>
      <t:Event id="{25D74D94-EBCE-415E-B9DE-71028D78C12C}" time="2023-12-21T11:58:23.953Z">
        <t:Attribution userId="S::matteo.trane@ec.europa.eu::c4ad00ef-ce74-4877-8364-cbec69e460c1" userProvider="AD" userName="TRANE Matteo (JRC-ISPRA)"/>
        <t:Anchor>
          <t:Comment id="1278135854"/>
        </t:Anchor>
        <t:SetTitle title="Have you done it @GASTALDI Chiara (JRC-ISPRA) ?"/>
      </t:Event>
    </t:History>
  </t:Task>
  <t:Task id="{5C3AAB16-5D57-4671-A2C0-101F6935A24A}">
    <t:Anchor>
      <t:Comment id="802656800"/>
    </t:Anchor>
    <t:History>
      <t:Event id="{046427B4-4C7E-48E4-9F2C-E7FE8C451A51}" time="2023-12-21T12:01:43.769Z">
        <t:Attribution userId="S::Michele.MARONI@ext.ec.europa.eu::19bca87d-2592-4504-b3be-4c57cc750ff0" userProvider="AD" userName="MARONI Michele (JRC-ISPRA-EXT)"/>
        <t:Anchor>
          <t:Comment id="802656800"/>
        </t:Anchor>
        <t:Create/>
      </t:Event>
      <t:Event id="{9357F7ED-9930-4BC9-916E-76ACA7734ED6}" time="2023-12-21T12:01:43.769Z">
        <t:Attribution userId="S::Michele.MARONI@ext.ec.europa.eu::19bca87d-2592-4504-b3be-4c57cc750ff0" userProvider="AD" userName="MARONI Michele (JRC-ISPRA-EXT)"/>
        <t:Anchor>
          <t:Comment id="802656800"/>
        </t:Anchor>
        <t:Assign userId="S::Laia.DELGADO-CALLICO@ec.europa.eu::840be715-dc1a-449e-9e6e-a6679b46f859" userProvider="AD" userName="DELGADO CALLICO Laia (JRC-PETTEN)"/>
      </t:Event>
      <t:Event id="{A56D7773-73E1-41C4-8991-ED47E38BEDBE}" time="2023-12-21T12:01:43.769Z">
        <t:Attribution userId="S::Michele.MARONI@ext.ec.europa.eu::19bca87d-2592-4504-b3be-4c57cc750ff0" userProvider="AD" userName="MARONI Michele (JRC-ISPRA-EXT)"/>
        <t:Anchor>
          <t:Comment id="802656800"/>
        </t:Anchor>
        <t:SetTitle title="@DELGADO CALLICO Laia (JRC-PETTEN) maybe there is something missing here?"/>
      </t:Event>
      <t:Event id="{D0CAFF5F-C14F-43C8-BC30-98AB8352512C}" time="2023-12-21T14:58:14.73Z">
        <t:Attribution userId="S::matteo.trane@ec.europa.eu::c4ad00ef-ce74-4877-8364-cbec69e460c1" userProvider="AD" userName="TRANE Matteo (JRC-ISPRA)"/>
        <t:Anchor>
          <t:Comment id="334724647"/>
        </t:Anchor>
        <t:UnassignAll/>
      </t:Event>
      <t:Event id="{A7FEDCB8-6257-43B3-88B4-15767B12CE85}" time="2023-12-21T14:58:14.73Z">
        <t:Attribution userId="S::matteo.trane@ec.europa.eu::c4ad00ef-ce74-4877-8364-cbec69e460c1" userProvider="AD" userName="TRANE Matteo (JRC-ISPRA)"/>
        <t:Anchor>
          <t:Comment id="334724647"/>
        </t:Anchor>
        <t:Assign userId="S::Michele.MARONI@ext.ec.europa.eu::19bca87d-2592-4504-b3be-4c57cc750ff0" userProvider="AD" userName="MARONI Michele (JRC-ISPRA-EXT)"/>
      </t:Event>
    </t:History>
  </t:Task>
  <t:Task id="{E20EBB47-D4FE-4D75-9CFE-81D766EB48FC}">
    <t:Anchor>
      <t:Comment id="1237313827"/>
    </t:Anchor>
    <t:History>
      <t:Event id="{A4F80FA2-0169-4D2F-A348-F861CD7637BF}" time="2024-01-26T15:36:15.448Z">
        <t:Attribution userId="S::robert.m'barek@ec.europa.eu::e7ef06c1-b725-4ed3-8354-b1c093f4ebe3" userProvider="AD" userName="M'BAREK Robert (JRC-SEVILLA)"/>
        <t:Anchor>
          <t:Comment id="1237313827"/>
        </t:Anchor>
        <t:Create/>
      </t:Event>
      <t:Event id="{8BAF740C-A03B-4B7C-AE06-6ECCB1B125E3}" time="2024-01-26T15:36:15.448Z">
        <t:Attribution userId="S::robert.m'barek@ec.europa.eu::e7ef06c1-b725-4ed3-8354-b1c093f4ebe3" userProvider="AD" userName="M'BAREK Robert (JRC-SEVILLA)"/>
        <t:Anchor>
          <t:Comment id="1237313827"/>
        </t:Anchor>
        <t:Assign userId="S::Luisa.MARELLI@ec.europa.eu::78bda841-bac5-4a31-bc15-22549a1dd308" userProvider="AD" userName="MARELLI Luisa (JRC-ISPRA)"/>
      </t:Event>
      <t:Event id="{10B08EE4-6A4F-4DCC-B3BF-7BF0EB568B66}" time="2024-01-26T15:36:15.448Z">
        <t:Attribution userId="S::robert.m'barek@ec.europa.eu::e7ef06c1-b725-4ed3-8354-b1c093f4ebe3" userProvider="AD" userName="M'BAREK Robert (JRC-SEVILLA)"/>
        <t:Anchor>
          <t:Comment id="1237313827"/>
        </t:Anchor>
        <t:SetTitle title="@MARELLI Luisa (JRC-ISPRA)  This is from the FSFS, but again, the chapter becomes unbalanced and only bashes the current food system. It is really not helpful in this situation of farmers protesting everywhere for their recognition."/>
      </t:Event>
    </t:History>
  </t:Task>
  <t:Task id="{680FD8EE-BA30-4266-9C85-133A2B59BE06}">
    <t:Anchor>
      <t:Comment id="1461405385"/>
    </t:Anchor>
    <t:History>
      <t:Event id="{E04AFAAD-B069-4349-B410-1F8B9E21ACEF}" time="2024-01-09T08:39:16.008Z">
        <t:Attribution userId="S::chiara.gastaldi@ec.europa.eu::c8b7d82c-d0c9-47f2-bd65-0a59874a04b9" userProvider="AD" userName="GASTALDI Chiara (JRC-ISPRA)"/>
        <t:Anchor>
          <t:Comment id="1461405385"/>
        </t:Anchor>
        <t:Create/>
      </t:Event>
      <t:Event id="{23F084F3-82C1-405D-852D-FC1C46979FCF}" time="2024-01-09T08:39:16.008Z">
        <t:Attribution userId="S::chiara.gastaldi@ec.europa.eu::c8b7d82c-d0c9-47f2-bd65-0a59874a04b9" userProvider="AD" userName="GASTALDI Chiara (JRC-ISPRA)"/>
        <t:Anchor>
          <t:Comment id="1461405385"/>
        </t:Anchor>
        <t:Assign userId="S::Steve.BORCHARDT@ext.ec.europa.eu::d5f310b6-46b6-479b-9d3d-8c044f1f1933" userProvider="AD" userName="BORCHARDT Steve (JRC-ISPRA-EXT)"/>
      </t:Event>
      <t:Event id="{539674CC-8FCA-4A4A-9686-880AB90CE42A}" time="2024-01-09T08:39:16.008Z">
        <t:Attribution userId="S::chiara.gastaldi@ec.europa.eu::c8b7d82c-d0c9-47f2-bd65-0a59874a04b9" userProvider="AD" userName="GASTALDI Chiara (JRC-ISPRA)"/>
        <t:Anchor>
          <t:Comment id="1461405385"/>
        </t:Anchor>
        <t:SetTitle title="I added this paragraph to address a comment of Sec Gen at the beginning of TA1, which asks why we don't have an overshooting category @BORCHARDT Steve (JRC-ISPRA-EXT) do you agree with the positioning of this information?"/>
      </t:Event>
    </t:History>
  </t:Task>
  <t:Task id="{665641B2-8395-45BA-A4CD-D72B745C2592}">
    <t:Anchor>
      <t:Comment id="720940388"/>
    </t:Anchor>
    <t:History>
      <t:Event id="{C88A3011-10C9-483E-A023-876D89828611}" time="2024-01-09T14:21:36.038Z">
        <t:Attribution userId="S::chiara.gastaldi@ec.europa.eu::c8b7d82c-d0c9-47f2-bd65-0a59874a04b9" userProvider="AD" userName="GASTALDI Chiara (JRC-ISPRA)"/>
        <t:Anchor>
          <t:Comment id="1309332294"/>
        </t:Anchor>
        <t:Create/>
      </t:Event>
      <t:Event id="{80B5DF28-CE6B-471B-9649-ED5D3236AFDB}" time="2024-01-09T14:21:36.038Z">
        <t:Attribution userId="S::chiara.gastaldi@ec.europa.eu::c8b7d82c-d0c9-47f2-bd65-0a59874a04b9" userProvider="AD" userName="GASTALDI Chiara (JRC-ISPRA)"/>
        <t:Anchor>
          <t:Comment id="1309332294"/>
        </t:Anchor>
        <t:Assign userId="S::Michele.MARONI@ext.ec.europa.eu::19bca87d-2592-4504-b3be-4c57cc750ff0" userProvider="AD" userName="MARONI Michele (JRC-ISPRA-EXT)"/>
      </t:Event>
      <t:Event id="{1B55952F-529E-4238-ADA2-33BE0613DD65}" time="2024-01-09T14:21:36.038Z">
        <t:Attribution userId="S::chiara.gastaldi@ec.europa.eu::c8b7d82c-d0c9-47f2-bd65-0a59874a04b9" userProvider="AD" userName="GASTALDI Chiara (JRC-ISPRA)"/>
        <t:Anchor>
          <t:Comment id="1309332294"/>
        </t:Anchor>
        <t:SetTitle title="@MARONI Michele (JRC-ISPRA-EXT)"/>
      </t:Event>
      <t:Event id="{E7C09609-6A00-4AB7-88E9-8BC91F407419}" time="2024-01-16T15:09:01.061Z">
        <t:Attribution userId="S::Michele.MARONI@ext.ec.europa.eu::19bca87d-2592-4504-b3be-4c57cc750ff0" userProvider="AD" userName="MARONI Michele (JRC-ISPRA-EXT)"/>
        <t:Anchor>
          <t:Comment id="655171243"/>
        </t:Anchor>
        <t:UnassignAll/>
      </t:Event>
      <t:Event id="{DFD25812-84DB-40DD-89F5-1C44623868DD}" time="2024-01-16T15:09:01.061Z">
        <t:Attribution userId="S::Michele.MARONI@ext.ec.europa.eu::19bca87d-2592-4504-b3be-4c57cc750ff0" userProvider="AD" userName="MARONI Michele (JRC-ISPRA-EXT)"/>
        <t:Anchor>
          <t:Comment id="655171243"/>
        </t:Anchor>
        <t:Assign userId="S::Chiara.GASTALDI@ec.europa.eu::c8b7d82c-d0c9-47f2-bd65-0a59874a04b9" userProvider="AD" userName="GASTALDI Chiara (JRC-ISPRA)"/>
      </t:Event>
      <t:Event id="{223DFC32-01BF-4755-8E0F-6330C62C1956}" time="2024-01-24T09:00:32.178Z">
        <t:Attribution userId="S::steve.borchardt@ext.ec.europa.eu::d5f310b6-46b6-479b-9d3d-8c044f1f1933" userProvider="AD" userName="BORCHARDT Steve (JRC-ISPRA-EXT)"/>
        <t:Progress percentComplete="100"/>
      </t:Event>
    </t:History>
  </t:Task>
  <t:Task id="{16468D8B-6ADB-4BA4-B3B5-2D7AF9BF8BB5}">
    <t:Anchor>
      <t:Comment id="692634314"/>
    </t:Anchor>
    <t:History>
      <t:Event id="{707A1F96-36F7-4B48-8639-73E128B109B6}" time="2024-01-15T08:44:54.098Z">
        <t:Attribution userId="S::chiara.gastaldi@ec.europa.eu::c8b7d82c-d0c9-47f2-bd65-0a59874a04b9" userProvider="AD" userName="GASTALDI Chiara (JRC-ISPRA)"/>
        <t:Anchor>
          <t:Comment id="481099250"/>
        </t:Anchor>
        <t:Create/>
      </t:Event>
      <t:Event id="{39E6CCA3-1D1B-4014-9EBC-D2B9D7EDBBE6}" time="2024-01-15T08:44:54.098Z">
        <t:Attribution userId="S::chiara.gastaldi@ec.europa.eu::c8b7d82c-d0c9-47f2-bd65-0a59874a04b9" userProvider="AD" userName="GASTALDI Chiara (JRC-ISPRA)"/>
        <t:Anchor>
          <t:Comment id="481099250"/>
        </t:Anchor>
        <t:Assign userId="S::Matteo.TRANE@ec.europa.eu::c4ad00ef-ce74-4877-8364-cbec69e460c1" userProvider="AD" userName="TRANE Matteo (JRC-ISPRA)"/>
      </t:Event>
      <t:Event id="{0E8E9420-6456-432A-A100-B944E008BA59}" time="2024-01-15T08:44:54.098Z">
        <t:Attribution userId="S::chiara.gastaldi@ec.europa.eu::c8b7d82c-d0c9-47f2-bd65-0a59874a04b9" userProvider="AD" userName="GASTALDI Chiara (JRC-ISPRA)"/>
        <t:Anchor>
          <t:Comment id="481099250"/>
        </t:Anchor>
        <t:SetTitle title="@TRANE Matteo (JRC-ISPRA) we need to put an asteristc in the infographic, saying &quot;agreement reached&quot;."/>
      </t:Event>
      <t:Event id="{AD1CABA3-B63E-4F7B-9961-C71BF57B9E25}" time="2024-01-15T09:40:35.773Z">
        <t:Attribution userId="S::matteo.trane@ec.europa.eu::c4ad00ef-ce74-4877-8364-cbec69e460c1" userProvider="AD" userName="TRANE Matteo (JRC-ISPRA)"/>
        <t:Progress percentComplete="100"/>
      </t:Event>
    </t:History>
  </t:Task>
  <t:Task id="{7D8D2FB4-6087-4B91-9875-3006C93FB53F}">
    <t:Anchor>
      <t:Comment id="1001461678"/>
    </t:Anchor>
    <t:History>
      <t:Event id="{95BC41DC-8B31-4839-85E3-676D51E0C6B3}" time="2024-11-11T15:32:15.164Z">
        <t:Attribution userId="S::chiara.gastaldi@ec.europa.eu::c8b7d82c-d0c9-47f2-bd65-0a59874a04b9" userProvider="AD" userName="GASTALDI Chiara (JRC-ISPRA)"/>
        <t:Anchor>
          <t:Comment id="1001461678"/>
        </t:Anchor>
        <t:Create/>
      </t:Event>
      <t:Event id="{E90A92D3-F19E-4A46-AA84-9F89AA3CEE99}" time="2024-11-11T15:32:15.164Z">
        <t:Attribution userId="S::chiara.gastaldi@ec.europa.eu::c8b7d82c-d0c9-47f2-bd65-0a59874a04b9" userProvider="AD" userName="GASTALDI Chiara (JRC-ISPRA)"/>
        <t:Anchor>
          <t:Comment id="1001461678"/>
        </t:Anchor>
        <t:Assign userId="S::Laia.DELGADO-CALLICO@ec.europa.eu::840be715-dc1a-449e-9e6e-a6679b46f859" userProvider="AD" userName="DELGADO CALLICO Laia (JRC-PETTEN)"/>
      </t:Event>
      <t:Event id="{8321655B-9D37-4DDF-BBFD-06FA4CFCE618}" time="2024-11-11T15:32:15.164Z">
        <t:Attribution userId="S::chiara.gastaldi@ec.europa.eu::c8b7d82c-d0c9-47f2-bd65-0a59874a04b9" userProvider="AD" userName="GASTALDI Chiara (JRC-ISPRA)"/>
        <t:Anchor>
          <t:Comment id="1001461678"/>
        </t:Anchor>
        <t:SetTitle title="this sentence is not that clear to me. @DELGADO CALLICO Laia (JRC-PETTEN) do you remember what it means?"/>
      </t:Event>
    </t:History>
  </t:Task>
  <t:Task id="{9DB7C4D7-626A-4F61-B9F9-B763E1D4AEBE}">
    <t:Anchor>
      <t:Comment id="1257031074"/>
    </t:Anchor>
    <t:History>
      <t:Event id="{1A9925E1-38D1-4679-8EC9-CA14552B6EFB}" time="2024-01-09T14:23:17.877Z">
        <t:Attribution userId="S::chiara.gastaldi@ec.europa.eu::c8b7d82c-d0c9-47f2-bd65-0a59874a04b9" userProvider="AD" userName="GASTALDI Chiara (JRC-ISPRA)"/>
        <t:Anchor>
          <t:Comment id="1294070951"/>
        </t:Anchor>
        <t:Create/>
      </t:Event>
      <t:Event id="{82B21F2F-E2A8-4BFD-85D9-7163E9CDA491}" time="2024-01-09T14:23:17.877Z">
        <t:Attribution userId="S::chiara.gastaldi@ec.europa.eu::c8b7d82c-d0c9-47f2-bd65-0a59874a04b9" userProvider="AD" userName="GASTALDI Chiara (JRC-ISPRA)"/>
        <t:Anchor>
          <t:Comment id="1294070951"/>
        </t:Anchor>
        <t:Assign userId="S::Steve.BORCHARDT@ext.ec.europa.eu::d5f310b6-46b6-479b-9d3d-8c044f1f1933" userProvider="AD" userName="BORCHARDT Steve (JRC-ISPRA-EXT)"/>
      </t:Event>
      <t:Event id="{EAA65412-34E9-43AD-BB25-28CCCCD5110E}" time="2024-01-09T14:23:17.877Z">
        <t:Attribution userId="S::chiara.gastaldi@ec.europa.eu::c8b7d82c-d0c9-47f2-bd65-0a59874a04b9" userProvider="AD" userName="GASTALDI Chiara (JRC-ISPRA)"/>
        <t:Anchor>
          <t:Comment id="1294070951"/>
        </t:Anchor>
        <t:SetTitle title="we specified it, I am confused with the goal of this comment @BORCHARDT Steve (JRC-ISPRA-EXT)"/>
      </t:Event>
    </t:History>
  </t:Task>
  <t:Task id="{3EDF1902-508B-4F52-9CAB-09CAA3255427}">
    <t:Anchor>
      <t:Comment id="1816933165"/>
    </t:Anchor>
    <t:History>
      <t:Event id="{60A08C4C-61B8-440D-98DB-78CF88F64A8C}" time="2024-01-12T08:46:36.351Z">
        <t:Attribution userId="S::matteo.trane@ec.europa.eu::c4ad00ef-ce74-4877-8364-cbec69e460c1" userProvider="AD" userName="TRANE Matteo (JRC-ISPRA)"/>
        <t:Anchor>
          <t:Comment id="1525216450"/>
        </t:Anchor>
        <t:Create/>
      </t:Event>
      <t:Event id="{894BB788-B810-4145-A995-52D898761894}" time="2024-01-12T08:46:36.351Z">
        <t:Attribution userId="S::matteo.trane@ec.europa.eu::c4ad00ef-ce74-4877-8364-cbec69e460c1" userProvider="AD" userName="TRANE Matteo (JRC-ISPRA)"/>
        <t:Anchor>
          <t:Comment id="1525216450"/>
        </t:Anchor>
        <t:Assign userId="S::Laia.DELGADO-CALLICO@ec.europa.eu::840be715-dc1a-449e-9e6e-a6679b46f859" userProvider="AD" userName="DELGADO CALLICO Laia (JRC-PETTEN)"/>
      </t:Event>
      <t:Event id="{3BD9E484-6E3A-4FC3-ACE1-1EADC1E1321B}" time="2024-01-12T08:46:36.351Z">
        <t:Attribution userId="S::matteo.trane@ec.europa.eu::c4ad00ef-ce74-4877-8364-cbec69e460c1" userProvider="AD" userName="TRANE Matteo (JRC-ISPRA)"/>
        <t:Anchor>
          <t:Comment id="1525216450"/>
        </t:Anchor>
        <t:SetTitle title="@DELGADO CALLICO Laia (JRC-PETTEN) updated in the database, could you please update it in the Annex accordingly? Thank you."/>
      </t:Event>
    </t:History>
  </t:Task>
  <t:Task id="{183AD4BE-C00F-436D-823D-3014798C65E7}">
    <t:Anchor>
      <t:Comment id="719333147"/>
    </t:Anchor>
    <t:History>
      <t:Event id="{CCCE36A3-CEAD-4CDA-A8BA-ABBC864AFE6B}" time="2024-01-18T11:29:05.663Z">
        <t:Attribution userId="S::chiara.gastaldi@ec.europa.eu::c8b7d82c-d0c9-47f2-bd65-0a59874a04b9" userProvider="AD" userName="GASTALDI Chiara (JRC-ISPRA)"/>
        <t:Anchor>
          <t:Comment id="719333147"/>
        </t:Anchor>
        <t:Create/>
      </t:Event>
      <t:Event id="{EF3B371F-E3A9-4EB1-B4A0-D3D08FD0D56F}" time="2024-01-18T11:29:05.663Z">
        <t:Attribution userId="S::chiara.gastaldi@ec.europa.eu::c8b7d82c-d0c9-47f2-bd65-0a59874a04b9" userProvider="AD" userName="GASTALDI Chiara (JRC-ISPRA)"/>
        <t:Anchor>
          <t:Comment id="719333147"/>
        </t:Anchor>
        <t:Assign userId="S::Michele.MARONI@ext.ec.europa.eu::19bca87d-2592-4504-b3be-4c57cc750ff0" userProvider="AD" userName="MARONI Michele (JRC-ISPRA-EXT)"/>
      </t:Event>
      <t:Event id="{9E9B7AB2-E5BA-46CD-9D24-D3DBA28F97AA}" time="2024-01-18T11:29:05.663Z">
        <t:Attribution userId="S::chiara.gastaldi@ec.europa.eu::c8b7d82c-d0c9-47f2-bd65-0a59874a04b9" userProvider="AD" userName="GASTALDI Chiara (JRC-ISPRA)"/>
        <t:Anchor>
          <t:Comment id="719333147"/>
        </t:Anchor>
        <t:SetTitle title="@MARONI Michele (JRC-ISPRA-EXT) please cite this report in support of this sentence European Union 8th Environment Action Programme — European Environment Agency (europa.eu)"/>
      </t:Event>
      <t:Event id="{04421069-1644-4826-A597-9AD55A17A67F}" time="2024-01-18T11:29:13.251Z">
        <t:Attribution userId="S::chiara.gastaldi@ec.europa.eu::c8b7d82c-d0c9-47f2-bd65-0a59874a04b9" userProvider="AD" userName="GASTALDI Chiara (JRC-ISPRA)"/>
        <t:Progress percentComplete="100"/>
      </t:Event>
      <t:Event id="{EBD34AFF-7761-44AE-ABB5-6CF2DAADC062}" time="2024-01-18T11:29:17.228Z">
        <t:Attribution userId="S::chiara.gastaldi@ec.europa.eu::c8b7d82c-d0c9-47f2-bd65-0a59874a04b9" userProvider="AD" userName="GASTALDI Chiara (JRC-ISPRA)"/>
        <t:Progress percentComplete="0"/>
      </t:Event>
    </t:History>
  </t:Task>
  <t:Task id="{6EB643BF-84A9-428B-9DDB-1BF4A72C6014}">
    <t:Anchor>
      <t:Comment id="1084902965"/>
    </t:Anchor>
    <t:History>
      <t:Event id="{891227A5-1F94-41F6-9086-4DD82B0459EC}" time="2024-01-09T14:21:36.038Z">
        <t:Attribution userId="S::chiara.gastaldi@ec.europa.eu::c8b7d82c-d0c9-47f2-bd65-0a59874a04b9" userProvider="AD" userName="GASTALDI Chiara (JRC-ISPRA)"/>
        <t:Create/>
      </t:Event>
      <t:Event id="{28D5678C-346F-4BBA-92BC-FDA4E89566BA}" time="2024-01-09T14:21:36.038Z">
        <t:Attribution userId="S::chiara.gastaldi@ec.europa.eu::c8b7d82c-d0c9-47f2-bd65-0a59874a04b9" userProvider="AD" userName="GASTALDI Chiara (JRC-ISPRA)"/>
        <t:Assign userId="S::Michele.MARONI@ext.ec.europa.eu::19bca87d-2592-4504-b3be-4c57cc750ff0" userProvider="AD" userName="MARONI Michele (JRC-ISPRA-EXT)"/>
      </t:Event>
      <t:Event id="{5FD1C9E8-3654-46B7-8F63-1F53BE796460}" time="2024-01-09T14:21:36.038Z">
        <t:Attribution userId="S::chiara.gastaldi@ec.europa.eu::c8b7d82c-d0c9-47f2-bd65-0a59874a04b9" userProvider="AD" userName="GASTALDI Chiara (JRC-ISPRA)"/>
        <t:SetTitle title="@MARONI Michele (JRC-ISPRA-EXT)"/>
      </t:Event>
      <t:Event id="{28B2FF68-190C-45A5-8F0A-163FB1D0DCF5}" time="2024-01-16T15:09:01.061Z">
        <t:Attribution userId="S::Michele.MARONI@ext.ec.europa.eu::19bca87d-2592-4504-b3be-4c57cc750ff0" userProvider="AD" userName="MARONI Michele (JRC-ISPRA-EXT)"/>
        <t:UnassignAll/>
      </t:Event>
      <t:Event id="{AD2A50FB-AAC8-458D-ABB7-695349117831}" time="2024-01-16T15:09:01.061Z">
        <t:Attribution userId="S::Michele.MARONI@ext.ec.europa.eu::19bca87d-2592-4504-b3be-4c57cc750ff0" userProvider="AD" userName="MARONI Michele (JRC-ISPRA-EXT)"/>
        <t:Assign userId="S::Chiara.GASTALDI@ec.europa.eu::c8b7d82c-d0c9-47f2-bd65-0a59874a04b9" userProvider="AD" userName="GASTALDI Chiara (JRC-ISPRA)"/>
      </t:Event>
    </t:History>
  </t:Task>
  <t:Task id="{803517D9-7377-423A-8B8C-234A7ACCE6C3}">
    <t:Anchor>
      <t:Comment id="649992560"/>
    </t:Anchor>
    <t:History>
      <t:Event id="{F2578438-A980-4AE4-A502-1381B11158B0}" time="2024-12-03T16:04:31.686Z">
        <t:Attribution userId="S::szvetlana.acs@ext.ec.europa.eu::60ae22ce-9e4f-482f-acdd-9a68f6f32177" userProvider="AD" userName="ACS Szvetlana (JRC-ISPRA-EXT)"/>
        <t:Anchor>
          <t:Comment id="649992560"/>
        </t:Anchor>
        <t:Create/>
      </t:Event>
      <t:Event id="{2A829CC8-4CF0-4C28-B545-BC4D410075B7}" time="2024-12-03T16:04:31.686Z">
        <t:Attribution userId="S::szvetlana.acs@ext.ec.europa.eu::60ae22ce-9e4f-482f-acdd-9a68f6f32177" userProvider="AD" userName="ACS Szvetlana (JRC-ISPRA-EXT)"/>
        <t:Anchor>
          <t:Comment id="649992560"/>
        </t:Anchor>
        <t:Assign userId="S::Giulia.LISTORTI@ec.europa.eu::2f5fb6d0-8420-4570-b4aa-aab3792d4f97" userProvider="AD" userName="LISTORTI Giulia (JRC-ISPRA)"/>
      </t:Event>
      <t:Event id="{3242B5E2-901A-4FEA-A233-C4DCB5B8B0FE}" time="2024-12-03T16:04:31.686Z">
        <t:Attribution userId="S::szvetlana.acs@ext.ec.europa.eu::60ae22ce-9e4f-482f-acdd-9a68f6f32177" userProvider="AD" userName="ACS Szvetlana (JRC-ISPRA-EXT)"/>
        <t:Anchor>
          <t:Comment id="649992560"/>
        </t:Anchor>
        <t:SetTitle title="@LISTORTI Giulia (JRC-ISPRA) Could you please adjust the text for consumption footprint section based on the final structure of the chapter? Barriers, with evidence, followed by possible measures. If it fits for this section. Please, check also the key …"/>
      </t:Event>
    </t:History>
  </t:Task>
  <t:Task id="{FB855ACC-7DB0-4051-8CEE-8078C479F177}">
    <t:Anchor>
      <t:Comment id="1520997130"/>
    </t:Anchor>
    <t:History>
      <t:Event id="{DC9734C1-EEE0-4A7F-8E34-CE3365A784D4}" time="2024-01-25T13:21:01.785Z">
        <t:Attribution userId="S::luisa.marelli@ec.europa.eu::78bda841-bac5-4a31-bc15-22549a1dd308" userProvider="AD" userName="MARELLI Luisa (JRC-ISPRA)"/>
        <t:Anchor>
          <t:Comment id="1520997130"/>
        </t:Anchor>
        <t:Create/>
      </t:Event>
      <t:Event id="{E4E0811B-5895-4017-91EA-48779F23574A}" time="2024-01-25T13:21:01.785Z">
        <t:Attribution userId="S::luisa.marelli@ec.europa.eu::78bda841-bac5-4a31-bc15-22549a1dd308" userProvider="AD" userName="MARELLI Luisa (JRC-ISPRA)"/>
        <t:Anchor>
          <t:Comment id="1520997130"/>
        </t:Anchor>
        <t:Assign userId="S::Michele.MARONI@ext.ec.europa.eu::19bca87d-2592-4504-b3be-4c57cc750ff0" userProvider="AD" userName="MARONI Michele (JRC-ISPRA-EXT)"/>
      </t:Event>
      <t:Event id="{8785C5BD-0D5E-44DA-9B46-A8CA319EA495}" time="2024-01-25T13:21:01.785Z">
        <t:Attribution userId="S::luisa.marelli@ec.europa.eu::78bda841-bac5-4a31-bc15-22549a1dd308" userProvider="AD" userName="MARELLI Luisa (JRC-ISPRA)"/>
        <t:Anchor>
          <t:Comment id="1520997130"/>
        </t:Anchor>
        <t:SetTitle title="@MARONI Michele (JRC-ISPRA-EXT)"/>
      </t:Event>
      <t:Event id="{BB4EE52A-016C-4A56-88F5-AEBA0EFF821E}" time="2024-01-26T11:49:02.143Z">
        <t:Attribution userId="S::Michele.MARONI@ext.ec.europa.eu::19bca87d-2592-4504-b3be-4c57cc750ff0" userProvider="AD" userName="MARONI Michele (JRC-ISPRA-EXT)"/>
        <t:Progress percentComplete="100"/>
      </t:Event>
    </t:History>
  </t:Task>
  <t:Task id="{8F984766-757D-408C-97D2-94479C667BFC}">
    <t:Anchor>
      <t:Comment id="1091943026"/>
    </t:Anchor>
    <t:History>
      <t:Event id="{FEC02C26-9031-4C36-80A6-FC071E97DEDA}" time="2024-01-25T13:54:00.491Z">
        <t:Attribution userId="S::matteo.trane@ec.europa.eu::c4ad00ef-ce74-4877-8364-cbec69e460c1" userProvider="AD" userName="TRANE Matteo (JRC-ISPRA)"/>
        <t:Anchor>
          <t:Comment id="2030313652"/>
        </t:Anchor>
        <t:Create/>
      </t:Event>
      <t:Event id="{80882704-33F3-45FB-AC7D-C983C0E4EF23}" time="2024-01-25T13:54:00.491Z">
        <t:Attribution userId="S::matteo.trane@ec.europa.eu::c4ad00ef-ce74-4877-8364-cbec69e460c1" userProvider="AD" userName="TRANE Matteo (JRC-ISPRA)"/>
        <t:Anchor>
          <t:Comment id="2030313652"/>
        </t:Anchor>
        <t:Assign userId="S::Luisa.MARELLI@ec.europa.eu::78bda841-bac5-4a31-bc15-22549a1dd308" userProvider="AD" userName="MARELLI Luisa (JRC-ISPRA)"/>
      </t:Event>
      <t:Event id="{BCB8607A-7C93-4141-AEDE-FE9923902D50}" time="2024-01-25T13:54:00.491Z">
        <t:Attribution userId="S::matteo.trane@ec.europa.eu::c4ad00ef-ce74-4877-8364-cbec69e460c1" userProvider="AD" userName="TRANE Matteo (JRC-ISPRA)"/>
        <t:Anchor>
          <t:Comment id="2030313652"/>
        </t:Anchor>
        <t:SetTitle title="@MARELLI Luisa (JRC-ISPRA) should we add something here from what Biagio said please?"/>
      </t:Event>
    </t:History>
  </t:Task>
  <t:Task id="{412FD3A1-ACBC-4089-ABEC-87CD90AFF0DD}">
    <t:Anchor>
      <t:Comment id="1562690662"/>
    </t:Anchor>
    <t:History>
      <t:Event id="{D46B0E9E-6802-4745-A5A0-A8DCD85D6978}" time="2024-01-26T15:31:49.051Z">
        <t:Attribution userId="S::robert.m'barek@ec.europa.eu::e7ef06c1-b725-4ed3-8354-b1c093f4ebe3" userProvider="AD" userName="M'BAREK Robert (JRC-SEVILLA)"/>
        <t:Anchor>
          <t:Comment id="1562690662"/>
        </t:Anchor>
        <t:Create/>
      </t:Event>
      <t:Event id="{41F53B67-5D34-4231-AB48-29B9194497BD}" time="2024-01-26T15:31:49.051Z">
        <t:Attribution userId="S::robert.m'barek@ec.europa.eu::e7ef06c1-b725-4ed3-8354-b1c093f4ebe3" userProvider="AD" userName="M'BAREK Robert (JRC-SEVILLA)"/>
        <t:Anchor>
          <t:Comment id="1562690662"/>
        </t:Anchor>
        <t:Assign userId="S::Luisa.MARELLI@ec.europa.eu::78bda841-bac5-4a31-bc15-22549a1dd308" userProvider="AD" userName="MARELLI Luisa (JRC-ISPRA)"/>
      </t:Event>
      <t:Event id="{6AC75F24-E91E-4B34-940E-76847EC3C930}" time="2024-01-26T15:31:49.051Z">
        <t:Attribution userId="S::robert.m'barek@ec.europa.eu::e7ef06c1-b725-4ed3-8354-b1c093f4ebe3" userProvider="AD" userName="M'BAREK Robert (JRC-SEVILLA)"/>
        <t:Anchor>
          <t:Comment id="1562690662"/>
        </t:Anchor>
        <t:SetTitle title="@MARELLI Luisa (JRC-ISPRA)  would delete this. transformation is already strong enough"/>
      </t:Event>
    </t:History>
  </t:Task>
  <t:Task id="{28DD29FA-578A-4C76-8D75-3A918E1146F7}">
    <t:Anchor>
      <t:Comment id="1629758216"/>
    </t:Anchor>
    <t:History>
      <t:Event id="{0322657D-46A9-42C0-9ADA-BF6A43811869}" time="2024-11-11T11:58:13.426Z">
        <t:Attribution userId="S::chiara.gastaldi@ec.europa.eu::c8b7d82c-d0c9-47f2-bd65-0a59874a04b9" userProvider="AD" userName="GASTALDI Chiara (JRC-ISPRA)"/>
        <t:Anchor>
          <t:Comment id="347433053"/>
        </t:Anchor>
        <t:Create/>
      </t:Event>
      <t:Event id="{B2519606-82AD-4B50-8698-3F92DCB708BB}" time="2024-11-11T11:58:13.426Z">
        <t:Attribution userId="S::chiara.gastaldi@ec.europa.eu::c8b7d82c-d0c9-47f2-bd65-0a59874a04b9" userProvider="AD" userName="GASTALDI Chiara (JRC-ISPRA)"/>
        <t:Anchor>
          <t:Comment id="347433053"/>
        </t:Anchor>
        <t:Assign userId="S::Giulia.BARBERO-VIGNOLA@ec.europa.eu::1479d97b-2e3a-4278-8e36-66f773dbda5c" userProvider="AD" userName="BARBERO VIGNOLA Giulia (JRC-ISPRA)"/>
      </t:Event>
      <t:Event id="{33A0EA85-3481-4041-AF43-B6C2774381E7}" time="2024-11-11T11:58:13.426Z">
        <t:Attribution userId="S::chiara.gastaldi@ec.europa.eu::c8b7d82c-d0c9-47f2-bd65-0a59874a04b9" userProvider="AD" userName="GASTALDI Chiara (JRC-ISPRA)"/>
        <t:Anchor>
          <t:Comment id="347433053"/>
        </t:Anchor>
        <t:SetTitle title="@BARBERO VIGNOLA Giulia (JRC-ISPRA) can you tell us if this is already covered in fair and just transition?"/>
      </t:Event>
    </t:History>
  </t:Task>
  <t:Task id="{823782BC-FD24-4F83-AC9D-E15B77421AD0}">
    <t:Anchor>
      <t:Comment id="1151382953"/>
    </t:Anchor>
    <t:History>
      <t:Event id="{12DC3A86-6E06-4612-950F-506D8860033A}" time="2024-11-11T11:58:50.112Z">
        <t:Attribution userId="S::chiara.gastaldi@ec.europa.eu::c8b7d82c-d0c9-47f2-bd65-0a59874a04b9" userProvider="AD" userName="GASTALDI Chiara (JRC-ISPRA)"/>
        <t:Anchor>
          <t:Comment id="1151382953"/>
        </t:Anchor>
        <t:Create/>
      </t:Event>
      <t:Event id="{8FAB32DD-3634-425F-A217-3D2C98600348}" time="2024-11-11T11:58:50.112Z">
        <t:Attribution userId="S::chiara.gastaldi@ec.europa.eu::c8b7d82c-d0c9-47f2-bd65-0a59874a04b9" userProvider="AD" userName="GASTALDI Chiara (JRC-ISPRA)"/>
        <t:Anchor>
          <t:Comment id="1151382953"/>
        </t:Anchor>
        <t:Assign userId="S::Giulia.BARBERO-VIGNOLA@ec.europa.eu::1479d97b-2e3a-4278-8e36-66f773dbda5c" userProvider="AD" userName="BARBERO VIGNOLA Giulia (JRC-ISPRA)"/>
      </t:Event>
      <t:Event id="{D4EBE6EB-471F-476C-9668-EAE620575B15}" time="2024-11-11T11:58:50.112Z">
        <t:Attribution userId="S::chiara.gastaldi@ec.europa.eu::c8b7d82c-d0c9-47f2-bd65-0a59874a04b9" userProvider="AD" userName="GASTALDI Chiara (JRC-ISPRA)"/>
        <t:Anchor>
          <t:Comment id="1151382953"/>
        </t:Anchor>
        <t:SetTitle title="@BARBERO VIGNOLA Giulia (JRC-ISPRA) is this covered in fair and just transition?"/>
      </t:Event>
    </t:History>
  </t:Task>
  <t:Task id="{A7BC58D8-7891-4607-8C6A-E16509EAF2BB}">
    <t:Anchor>
      <t:Comment id="825615649"/>
    </t:Anchor>
    <t:History>
      <t:Event id="{F263AF5F-FFDA-4BE9-B813-99C394E39BC5}" time="2024-11-11T14:03:27.184Z">
        <t:Attribution userId="S::chiara.gastaldi@ec.europa.eu::c8b7d82c-d0c9-47f2-bd65-0a59874a04b9" userProvider="AD" userName="GASTALDI Chiara (JRC-ISPRA)"/>
        <t:Anchor>
          <t:Comment id="825615649"/>
        </t:Anchor>
        <t:Create/>
      </t:Event>
      <t:Event id="{AE4B138C-0BF3-4950-AA27-5860797DCEC5}" time="2024-11-11T14:03:27.184Z">
        <t:Attribution userId="S::chiara.gastaldi@ec.europa.eu::c8b7d82c-d0c9-47f2-bd65-0a59874a04b9" userProvider="AD" userName="GASTALDI Chiara (JRC-ISPRA)"/>
        <t:Anchor>
          <t:Comment id="825615649"/>
        </t:Anchor>
        <t:Assign userId="S::Laia.DELGADO-CALLICO@ec.europa.eu::840be715-dc1a-449e-9e6e-a6679b46f859" userProvider="AD" userName="DELGADO CALLICO Laia (JRC-PETTEN)"/>
      </t:Event>
      <t:Event id="{181AEFD6-7680-4311-BB7B-577AE146BAFE}" time="2024-11-11T14:03:27.184Z">
        <t:Attribution userId="S::chiara.gastaldi@ec.europa.eu::c8b7d82c-d0c9-47f2-bd65-0a59874a04b9" userProvider="AD" userName="GASTALDI Chiara (JRC-ISPRA)"/>
        <t:Anchor>
          <t:Comment id="825615649"/>
        </t:Anchor>
        <t:SetTitle title="link to Implement: Behavioral Insights @DELGADO CALLICO Laia (JRC-PETTEN)"/>
      </t:Event>
    </t:History>
  </t:Task>
  <t:Task id="{978897FA-5BE8-4383-B7BE-A42976D9DEA9}">
    <t:Anchor>
      <t:Comment id="974994384"/>
    </t:Anchor>
    <t:History>
      <t:Event id="{C8C4AB2F-1AA7-4DCA-A5FE-0D9C304E4AB6}" time="2024-11-20T16:35:54.225Z">
        <t:Attribution userId="S::chiara.gastaldi@ec.europa.eu::c8b7d82c-d0c9-47f2-bd65-0a59874a04b9" userProvider="AD" userName="GASTALDI Chiara (JRC-ISPRA)"/>
        <t:Anchor>
          <t:Comment id="1479484730"/>
        </t:Anchor>
        <t:Create/>
      </t:Event>
      <t:Event id="{37C85459-8489-4529-8A0D-1EF8A699F450}" time="2024-11-20T16:35:54.225Z">
        <t:Attribution userId="S::chiara.gastaldi@ec.europa.eu::c8b7d82c-d0c9-47f2-bd65-0a59874a04b9" userProvider="AD" userName="GASTALDI Chiara (JRC-ISPRA)"/>
        <t:Anchor>
          <t:Comment id="1479484730"/>
        </t:Anchor>
        <t:Assign userId="S::Thomas.GOURDON@ec.europa.eu::a9cdbf8c-ac28-4936-9900-f33f82099f63" userProvider="AD" userName="GOURDON Thomas (JRC-SEVILLA)"/>
      </t:Event>
      <t:Event id="{548A0B35-0871-47F4-989C-006AA52AD0A5}" time="2024-11-20T16:35:54.225Z">
        <t:Attribution userId="S::chiara.gastaldi@ec.europa.eu::c8b7d82c-d0c9-47f2-bd65-0a59874a04b9" userProvider="AD" userName="GASTALDI Chiara (JRC-ISPRA)"/>
        <t:Anchor>
          <t:Comment id="1479484730"/>
        </t:Anchor>
        <t:SetTitle title="I agree with you, however this is the material I got, do you have suggestions? @GOURDON Thomas (JRC-SEVILLA)"/>
      </t:Event>
    </t:History>
  </t:Task>
  <t:Task id="{936522C1-DC5E-40E7-A323-679739F4479B}">
    <t:Anchor>
      <t:Comment id="1892982738"/>
    </t:Anchor>
    <t:History>
      <t:Event id="{4D14D0C9-DA18-43A3-8DFD-5B21DB0A6C67}" time="2024-12-18T14:56:16.106Z">
        <t:Attribution userId="S::chiara.gastaldi@ec.europa.eu::c8b7d82c-d0c9-47f2-bd65-0a59874a04b9" userProvider="AD" userName="GASTALDI Chiara (JRC-ISPRA)"/>
        <t:Anchor>
          <t:Comment id="819617303"/>
        </t:Anchor>
        <t:Create/>
      </t:Event>
      <t:Event id="{E4AD2491-B78D-4683-90A0-0B45A2E72CE5}" time="2024-12-18T14:56:16.106Z">
        <t:Attribution userId="S::chiara.gastaldi@ec.europa.eu::c8b7d82c-d0c9-47f2-bd65-0a59874a04b9" userProvider="AD" userName="GASTALDI Chiara (JRC-ISPRA)"/>
        <t:Anchor>
          <t:Comment id="819617303"/>
        </t:Anchor>
        <t:Assign userId="S::Mecia.GUERREIRO-MIGUEL@ec.europa.eu::4f46229c-d4c3-4425-8012-941a299e9361" userProvider="AD" userName="GUERREIRO MIGUEL Mecia (JRC-SEVILLA)"/>
      </t:Event>
      <t:Event id="{84F9FF62-E30D-473F-A208-7638BE3C5720}" time="2024-12-18T14:56:16.106Z">
        <t:Attribution userId="S::chiara.gastaldi@ec.europa.eu::c8b7d82c-d0c9-47f2-bd65-0a59874a04b9" userProvider="AD" userName="GASTALDI Chiara (JRC-ISPRA)"/>
        <t:Anchor>
          <t:Comment id="819617303"/>
        </t:Anchor>
        <t:SetTitle title="@GUERREIRO MIGUEL Mecia (JRC-SEVILLA)"/>
      </t:Event>
    </t:History>
  </t:Task>
  <t:Task id="{65FE41B3-2CEB-4F2B-9C93-D1BA06E5F5D8}">
    <t:Anchor>
      <t:Comment id="129692616"/>
    </t:Anchor>
    <t:History>
      <t:Event id="{3BCB5B7E-D0A5-431B-AD2F-0995D5497A9F}" time="2025-02-04T14:38:46.497Z">
        <t:Attribution userId="S::chiara.gastaldi@ec.europa.eu::c8b7d82c-d0c9-47f2-bd65-0a59874a04b9" userProvider="AD" userName="GASTALDI Chiara (JRC-ISPRA)"/>
        <t:Anchor>
          <t:Comment id="92174375"/>
        </t:Anchor>
        <t:Create/>
      </t:Event>
      <t:Event id="{28F2F7A8-86C1-4B65-B41C-34A13817CBE9}" time="2025-02-04T14:38:46.497Z">
        <t:Attribution userId="S::chiara.gastaldi@ec.europa.eu::c8b7d82c-d0c9-47f2-bd65-0a59874a04b9" userProvider="AD" userName="GASTALDI Chiara (JRC-ISPRA)"/>
        <t:Anchor>
          <t:Comment id="92174375"/>
        </t:Anchor>
        <t:Assign userId="S::Laia.DELGADO-CALLICO@ec.europa.eu::840be715-dc1a-449e-9e6e-a6679b46f859" userProvider="AD" userName="DELGADO CALLICO Laia (JRC-PETTEN)"/>
      </t:Event>
      <t:Event id="{727BAA41-A593-4693-B582-2EB99CADE9DF}" time="2025-02-04T14:38:46.497Z">
        <t:Attribution userId="S::chiara.gastaldi@ec.europa.eu::c8b7d82c-d0c9-47f2-bd65-0a59874a04b9" userProvider="AD" userName="GASTALDI Chiara (JRC-ISPRA)"/>
        <t:Anchor>
          <t:Comment id="92174375"/>
        </t:Anchor>
        <t:SetTitle title="@DELGADO CALLICO Laia (JRC-PETTEN)"/>
      </t:Event>
    </t:History>
  </t:Task>
  <t:Task id="{AA6C9203-8CE6-4EB4-A269-3D99052D504C}">
    <t:Anchor>
      <t:Comment id="922170441"/>
    </t:Anchor>
    <t:History>
      <t:Event id="{40843981-84BC-40E3-B2E6-9F10F545E809}" time="2025-02-04T14:38:57.378Z">
        <t:Attribution userId="S::chiara.gastaldi@ec.europa.eu::c8b7d82c-d0c9-47f2-bd65-0a59874a04b9" userProvider="AD" userName="GASTALDI Chiara (JRC-ISPRA)"/>
        <t:Anchor>
          <t:Comment id="1186741471"/>
        </t:Anchor>
        <t:Create/>
      </t:Event>
      <t:Event id="{64B067B3-0B85-4FD7-8780-6D7A6DB6FB10}" time="2025-02-04T14:38:57.378Z">
        <t:Attribution userId="S::chiara.gastaldi@ec.europa.eu::c8b7d82c-d0c9-47f2-bd65-0a59874a04b9" userProvider="AD" userName="GASTALDI Chiara (JRC-ISPRA)"/>
        <t:Anchor>
          <t:Comment id="1186741471"/>
        </t:Anchor>
        <t:Assign userId="S::Laia.DELGADO-CALLICO@ec.europa.eu::840be715-dc1a-449e-9e6e-a6679b46f859" userProvider="AD" userName="DELGADO CALLICO Laia (JRC-PETTEN)"/>
      </t:Event>
      <t:Event id="{2EDCFD8B-2C9B-4B59-8459-8499F4E1A1AA}" time="2025-02-04T14:38:57.378Z">
        <t:Attribution userId="S::chiara.gastaldi@ec.europa.eu::c8b7d82c-d0c9-47f2-bd65-0a59874a04b9" userProvider="AD" userName="GASTALDI Chiara (JRC-ISPRA)"/>
        <t:Anchor>
          <t:Comment id="1186741471"/>
        </t:Anchor>
        <t:SetTitle title="@DELGADO CALLICO Laia (JRC-PETTEN)"/>
      </t:Event>
    </t:History>
  </t:Task>
  <t:Task id="{04F33859-087C-4970-A942-5403DF96A189}">
    <t:Anchor>
      <t:Comment id="879963952"/>
    </t:Anchor>
    <t:History>
      <t:Event id="{B37A060D-4970-48BB-AE4C-C1297817FFDD}" time="2025-02-04T14:39:02.926Z">
        <t:Attribution userId="S::chiara.gastaldi@ec.europa.eu::c8b7d82c-d0c9-47f2-bd65-0a59874a04b9" userProvider="AD" userName="GASTALDI Chiara (JRC-ISPRA)"/>
        <t:Anchor>
          <t:Comment id="769846934"/>
        </t:Anchor>
        <t:Create/>
      </t:Event>
      <t:Event id="{354ECCB5-9113-45CE-973A-2DBB5786D87D}" time="2025-02-04T14:39:02.926Z">
        <t:Attribution userId="S::chiara.gastaldi@ec.europa.eu::c8b7d82c-d0c9-47f2-bd65-0a59874a04b9" userProvider="AD" userName="GASTALDI Chiara (JRC-ISPRA)"/>
        <t:Anchor>
          <t:Comment id="769846934"/>
        </t:Anchor>
        <t:Assign userId="S::Laia.DELGADO-CALLICO@ec.europa.eu::840be715-dc1a-449e-9e6e-a6679b46f859" userProvider="AD" userName="DELGADO CALLICO Laia (JRC-PETTEN)"/>
      </t:Event>
      <t:Event id="{F8D2D939-3E6F-4110-B1F0-CE73ED2EB2EB}" time="2025-02-04T14:39:02.926Z">
        <t:Attribution userId="S::chiara.gastaldi@ec.europa.eu::c8b7d82c-d0c9-47f2-bd65-0a59874a04b9" userProvider="AD" userName="GASTALDI Chiara (JRC-ISPRA)"/>
        <t:Anchor>
          <t:Comment id="769846934"/>
        </t:Anchor>
        <t:SetTitle title="@DELGADO CALLICO Laia (JRC-PETTEN)"/>
      </t:Event>
    </t:History>
  </t:Task>
  <t:Task id="{1BEE89D9-5992-42D3-B4F6-C562CAD3EF1D}">
    <t:Anchor>
      <t:Comment id="1898413081"/>
    </t:Anchor>
    <t:History>
      <t:Event id="{58EB150E-B639-4667-8215-E8540C6F3D2F}" time="2025-02-04T14:39:11.346Z">
        <t:Attribution userId="S::chiara.gastaldi@ec.europa.eu::c8b7d82c-d0c9-47f2-bd65-0a59874a04b9" userProvider="AD" userName="GASTALDI Chiara (JRC-ISPRA)"/>
        <t:Anchor>
          <t:Comment id="2046597519"/>
        </t:Anchor>
        <t:Create/>
      </t:Event>
      <t:Event id="{B8FFFA62-A54A-43C6-B703-D3F3CDF4AC05}" time="2025-02-04T14:39:11.346Z">
        <t:Attribution userId="S::chiara.gastaldi@ec.europa.eu::c8b7d82c-d0c9-47f2-bd65-0a59874a04b9" userProvider="AD" userName="GASTALDI Chiara (JRC-ISPRA)"/>
        <t:Anchor>
          <t:Comment id="2046597519"/>
        </t:Anchor>
        <t:Assign userId="S::Laia.DELGADO-CALLICO@ec.europa.eu::840be715-dc1a-449e-9e6e-a6679b46f859" userProvider="AD" userName="DELGADO CALLICO Laia (JRC-PETTEN)"/>
      </t:Event>
      <t:Event id="{27F1950C-44DF-4482-A2E4-AC0888DE40AA}" time="2025-02-04T14:39:11.346Z">
        <t:Attribution userId="S::chiara.gastaldi@ec.europa.eu::c8b7d82c-d0c9-47f2-bd65-0a59874a04b9" userProvider="AD" userName="GASTALDI Chiara (JRC-ISPRA)"/>
        <t:Anchor>
          <t:Comment id="2046597519"/>
        </t:Anchor>
        <t:SetTitle title="@DELGADO CALLICO Laia (JRC-PETTEN)"/>
      </t:Event>
    </t:History>
  </t:Task>
  <t:Task id="{1EF2F69D-88C8-4C5D-B179-8317826C1A8F}">
    <t:Anchor>
      <t:Comment id="412471378"/>
    </t:Anchor>
    <t:History>
      <t:Event id="{10594B85-463F-438E-9E57-7BFFAF305509}" time="2025-02-04T14:39:18.941Z">
        <t:Attribution userId="S::chiara.gastaldi@ec.europa.eu::c8b7d82c-d0c9-47f2-bd65-0a59874a04b9" userProvider="AD" userName="GASTALDI Chiara (JRC-ISPRA)"/>
        <t:Anchor>
          <t:Comment id="1006925160"/>
        </t:Anchor>
        <t:Create/>
      </t:Event>
      <t:Event id="{6EA3B851-5065-49C1-B010-C277E4274165}" time="2025-02-04T14:39:18.941Z">
        <t:Attribution userId="S::chiara.gastaldi@ec.europa.eu::c8b7d82c-d0c9-47f2-bd65-0a59874a04b9" userProvider="AD" userName="GASTALDI Chiara (JRC-ISPRA)"/>
        <t:Anchor>
          <t:Comment id="1006925160"/>
        </t:Anchor>
        <t:Assign userId="S::Laia.DELGADO-CALLICO@ec.europa.eu::840be715-dc1a-449e-9e6e-a6679b46f859" userProvider="AD" userName="DELGADO CALLICO Laia (JRC-PETTEN)"/>
      </t:Event>
      <t:Event id="{933DACBE-40F0-4170-9BF8-90C50796B16F}" time="2025-02-04T14:39:18.941Z">
        <t:Attribution userId="S::chiara.gastaldi@ec.europa.eu::c8b7d82c-d0c9-47f2-bd65-0a59874a04b9" userProvider="AD" userName="GASTALDI Chiara (JRC-ISPRA)"/>
        <t:Anchor>
          <t:Comment id="1006925160"/>
        </t:Anchor>
        <t:SetTitle title="@DELGADO CALLICO Laia (JRC-PETTEN)"/>
      </t:Event>
    </t:History>
  </t:Task>
  <t:Task id="{FF20B7B5-9969-43A4-AB27-8FDAF0125855}">
    <t:Anchor>
      <t:Comment id="1315377481"/>
    </t:Anchor>
    <t:History>
      <t:Event id="{E968E8C8-266E-4274-BBA3-D18023488E3E}" time="2025-02-04T14:39:38.376Z">
        <t:Attribution userId="S::chiara.gastaldi@ec.europa.eu::c8b7d82c-d0c9-47f2-bd65-0a59874a04b9" userProvider="AD" userName="GASTALDI Chiara (JRC-ISPRA)"/>
        <t:Anchor>
          <t:Comment id="1385169717"/>
        </t:Anchor>
        <t:Create/>
      </t:Event>
      <t:Event id="{3E3A6CB0-6440-4218-8618-18BD975B3DEF}" time="2025-02-04T14:39:38.376Z">
        <t:Attribution userId="S::chiara.gastaldi@ec.europa.eu::c8b7d82c-d0c9-47f2-bd65-0a59874a04b9" userProvider="AD" userName="GASTALDI Chiara (JRC-ISPRA)"/>
        <t:Anchor>
          <t:Comment id="1385169717"/>
        </t:Anchor>
        <t:Assign userId="S::Laia.DELGADO-CALLICO@ec.europa.eu::840be715-dc1a-449e-9e6e-a6679b46f859" userProvider="AD" userName="DELGADO CALLICO Laia (JRC-PETTEN)"/>
      </t:Event>
      <t:Event id="{01E86E43-BF81-4466-99B0-DEDF116F7379}" time="2025-02-04T14:39:38.376Z">
        <t:Attribution userId="S::chiara.gastaldi@ec.europa.eu::c8b7d82c-d0c9-47f2-bd65-0a59874a04b9" userProvider="AD" userName="GASTALDI Chiara (JRC-ISPRA)"/>
        <t:Anchor>
          <t:Comment id="1385169717"/>
        </t:Anchor>
        <t:SetTitle title="@DELGADO CALLICO Laia (JRC-PETTEN)"/>
      </t:Event>
    </t:History>
  </t:Task>
  <t:Task id="{7C592DFD-F25D-4125-AEE7-74BAC3C478CF}">
    <t:Anchor>
      <t:Comment id="1786964021"/>
    </t:Anchor>
    <t:History>
      <t:Event id="{72A70943-F609-4EA3-8A2C-6FE39D78CEF1}" time="2025-02-04T17:17:00.131Z">
        <t:Attribution userId="S::chiara.gastaldi@ec.europa.eu::c8b7d82c-d0c9-47f2-bd65-0a59874a04b9" userProvider="AD" userName="GASTALDI Chiara (JRC-ISPRA)"/>
        <t:Anchor>
          <t:Comment id="726778951"/>
        </t:Anchor>
        <t:Create/>
      </t:Event>
      <t:Event id="{89BE59E8-1C51-407B-BDA7-5B9FB3B75B88}" time="2025-02-04T17:17:00.131Z">
        <t:Attribution userId="S::chiara.gastaldi@ec.europa.eu::c8b7d82c-d0c9-47f2-bd65-0a59874a04b9" userProvider="AD" userName="GASTALDI Chiara (JRC-ISPRA)"/>
        <t:Anchor>
          <t:Comment id="726778951"/>
        </t:Anchor>
        <t:Assign userId="S::Lucia.MANCINI@ext.ec.europa.eu::00aa6934-f230-478b-9a81-ec45bf607d6d" userProvider="AD" userName="MANCINI Lucia (JRC-ISPRA-EXT)"/>
      </t:Event>
      <t:Event id="{AD072FB7-6988-4E7D-B9D7-47436EAC7007}" time="2025-02-04T17:17:00.131Z">
        <t:Attribution userId="S::chiara.gastaldi@ec.europa.eu::c8b7d82c-d0c9-47f2-bd65-0a59874a04b9" userProvider="AD" userName="GASTALDI Chiara (JRC-ISPRA)"/>
        <t:Anchor>
          <t:Comment id="726778951"/>
        </t:Anchor>
        <t:SetTitle title="@MANCINI Lucia (JRC-ISPRA-EXT)"/>
      </t:Event>
      <t:Event id="{62EB41AB-E392-4053-9EB2-70C4FF5934AA}" time="2025-02-28T11:56:13.971Z">
        <t:Attribution userId="S::lucia.mancini@ext.ec.europa.eu::00aa6934-f230-478b-9a81-ec45bf607d6d" userProvider="AD" userName="MANCINI Lucia (JRC-ISPRA-EXT)"/>
        <t:Progress percentComplete="100"/>
      </t:Event>
    </t:History>
  </t:Task>
  <t:Task id="{FFC7EEDD-38ED-4956-ADA3-DBFE74DB3FE8}">
    <t:Anchor>
      <t:Comment id="978519716"/>
    </t:Anchor>
    <t:History>
      <t:Event id="{BB429176-CDA6-4686-8513-65BD9C1DEB81}" time="2025-02-04T17:17:07.603Z">
        <t:Attribution userId="S::chiara.gastaldi@ec.europa.eu::c8b7d82c-d0c9-47f2-bd65-0a59874a04b9" userProvider="AD" userName="GASTALDI Chiara (JRC-ISPRA)"/>
        <t:Anchor>
          <t:Comment id="1032767156"/>
        </t:Anchor>
        <t:Create/>
      </t:Event>
      <t:Event id="{11CCCCFF-A425-494C-829F-7914CB558C84}" time="2025-02-04T17:17:07.603Z">
        <t:Attribution userId="S::chiara.gastaldi@ec.europa.eu::c8b7d82c-d0c9-47f2-bd65-0a59874a04b9" userProvider="AD" userName="GASTALDI Chiara (JRC-ISPRA)"/>
        <t:Anchor>
          <t:Comment id="1032767156"/>
        </t:Anchor>
        <t:Assign userId="S::Lucia.MANCINI@ext.ec.europa.eu::00aa6934-f230-478b-9a81-ec45bf607d6d" userProvider="AD" userName="MANCINI Lucia (JRC-ISPRA-EXT)"/>
      </t:Event>
      <t:Event id="{621C8A11-3C94-45CA-9CDD-B86DF654CDAB}" time="2025-02-04T17:17:07.603Z">
        <t:Attribution userId="S::chiara.gastaldi@ec.europa.eu::c8b7d82c-d0c9-47f2-bd65-0a59874a04b9" userProvider="AD" userName="GASTALDI Chiara (JRC-ISPRA)"/>
        <t:Anchor>
          <t:Comment id="1032767156"/>
        </t:Anchor>
        <t:SetTitle title="@MANCINI Lucia (JRC-ISPRA-EXT)"/>
      </t:Event>
      <t:Event id="{C2F34A08-EA9D-48EF-A4A3-8D3A1407BCE2}" time="2025-02-28T11:56:16.353Z">
        <t:Attribution userId="S::lucia.mancini@ext.ec.europa.eu::00aa6934-f230-478b-9a81-ec45bf607d6d" userProvider="AD" userName="MANCINI Lucia (JRC-ISPRA-EXT)"/>
        <t:Progress percentComplete="100"/>
      </t:Event>
    </t:History>
  </t:Task>
  <t:Task id="{41C41AAC-D7C0-4F25-A54B-4A8EB359FD86}">
    <t:Anchor>
      <t:Comment id="1978101098"/>
    </t:Anchor>
    <t:History>
      <t:Event id="{C079ABDD-9E0A-43AF-8557-14BDB3C448C2}" time="2025-02-04T17:18:29.306Z">
        <t:Attribution userId="S::chiara.gastaldi@ec.europa.eu::c8b7d82c-d0c9-47f2-bd65-0a59874a04b9" userProvider="AD" userName="GASTALDI Chiara (JRC-ISPRA)"/>
        <t:Anchor>
          <t:Comment id="399745138"/>
        </t:Anchor>
        <t:Create/>
      </t:Event>
      <t:Event id="{2548E7FE-2758-45A9-8AB6-7895D33C2DDC}" time="2025-02-04T17:18:29.306Z">
        <t:Attribution userId="S::chiara.gastaldi@ec.europa.eu::c8b7d82c-d0c9-47f2-bd65-0a59874a04b9" userProvider="AD" userName="GASTALDI Chiara (JRC-ISPRA)"/>
        <t:Anchor>
          <t:Comment id="399745138"/>
        </t:Anchor>
        <t:Assign userId="S::Szvetlana.ACS@ext.ec.europa.eu::60ae22ce-9e4f-482f-acdd-9a68f6f32177" userProvider="AD" userName="ACS Szvetlana (JRC-ISPRA-EXT)"/>
      </t:Event>
      <t:Event id="{9514189E-6768-4A3F-80C6-A6369DD5DA1B}" time="2025-02-04T17:18:29.306Z">
        <t:Attribution userId="S::chiara.gastaldi@ec.europa.eu::c8b7d82c-d0c9-47f2-bd65-0a59874a04b9" userProvider="AD" userName="GASTALDI Chiara (JRC-ISPRA)"/>
        <t:Anchor>
          <t:Comment id="399745138"/>
        </t:Anchor>
        <t:SetTitle title="@ACS Szvetlana (JRC-ISPRA-EXT) do you know which ref should go ther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DC8F977FFF614BBCB6E7F0B2182B16" ma:contentTypeVersion="13" ma:contentTypeDescription="Create a new document." ma:contentTypeScope="" ma:versionID="9145a283cb84d31efd968f4d8f4ed09f">
  <xsd:schema xmlns:xsd="http://www.w3.org/2001/XMLSchema" xmlns:xs="http://www.w3.org/2001/XMLSchema" xmlns:p="http://schemas.microsoft.com/office/2006/metadata/properties" xmlns:ns2="189f68d6-b300-487d-ba76-b41225ee5e69" xmlns:ns3="f10e3298-64ea-4e10-9051-34cf7ba13039" targetNamespace="http://schemas.microsoft.com/office/2006/metadata/properties" ma:root="true" ma:fieldsID="b8e7487caa8946f7e71d796156c13a92" ns2:_="" ns3:_="">
    <xsd:import namespace="189f68d6-b300-487d-ba76-b41225ee5e69"/>
    <xsd:import namespace="f10e3298-64ea-4e10-9051-34cf7ba1303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f68d6-b300-487d-ba76-b41225ee5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0e3298-64ea-4e10-9051-34cf7ba130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89f68d6-b300-487d-ba76-b41225ee5e69">
      <Terms xmlns="http://schemas.microsoft.com/office/infopath/2007/PartnerControls"/>
    </lcf76f155ced4ddcb4097134ff3c332f>
    <SharedWithUsers xmlns="f10e3298-64ea-4e10-9051-34cf7ba13039">
      <UserInfo>
        <DisplayName>CISTERNINO Stefano (JRC-ISPRA-EXT)</DisplayName>
        <AccountId>222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119E2-0ABA-4469-8E36-2673E045A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f68d6-b300-487d-ba76-b41225ee5e69"/>
    <ds:schemaRef ds:uri="f10e3298-64ea-4e10-9051-34cf7ba13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09DCA4-F9EE-4EBD-891F-0EB57CF690DA}">
  <ds:schemaRefs>
    <ds:schemaRef ds:uri="http://schemas.microsoft.com/sharepoint/v3/contenttype/forms"/>
  </ds:schemaRefs>
</ds:datastoreItem>
</file>

<file path=customXml/itemProps3.xml><?xml version="1.0" encoding="utf-8"?>
<ds:datastoreItem xmlns:ds="http://schemas.openxmlformats.org/officeDocument/2006/customXml" ds:itemID="{182FED00-2CF8-4278-A832-B3982205A109}">
  <ds:schemaRefs>
    <ds:schemaRef ds:uri="http://schemas.microsoft.com/office/2006/metadata/properties"/>
    <ds:schemaRef ds:uri="http://schemas.microsoft.com/office/infopath/2007/PartnerControls"/>
    <ds:schemaRef ds:uri="189f68d6-b300-487d-ba76-b41225ee5e69"/>
    <ds:schemaRef ds:uri="f10e3298-64ea-4e10-9051-34cf7ba13039"/>
  </ds:schemaRefs>
</ds:datastoreItem>
</file>

<file path=customXml/itemProps4.xml><?xml version="1.0" encoding="utf-8"?>
<ds:datastoreItem xmlns:ds="http://schemas.openxmlformats.org/officeDocument/2006/customXml" ds:itemID="{A4BDFDF1-4F95-4028-82B2-A8A4B6C2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105028</Words>
  <Characters>598666</Characters>
  <Application>Microsoft Office Word</Application>
  <DocSecurity>0</DocSecurity>
  <Lines>4988</Lines>
  <Paragraphs>1404</Paragraphs>
  <ScaleCrop>false</ScaleCrop>
  <Company>European Commission</Company>
  <LinksUpToDate>false</LinksUpToDate>
  <CharactersWithSpaces>702290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BARBERO VIGNOLA Giulia (JRC-ISPRA)</dc:creator>
  <cp:keywords/>
  <dc:description/>
  <cp:lastModifiedBy>Microsoft Office User</cp:lastModifiedBy>
  <cp:revision>131</cp:revision>
  <cp:lastPrinted>2024-12-16T14:19:00Z</cp:lastPrinted>
  <dcterms:created xsi:type="dcterms:W3CDTF">2025-01-29T11:44:00Z</dcterms:created>
  <dcterms:modified xsi:type="dcterms:W3CDTF">2025-03-10T11:11:00Z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0x01010019DC8F977FFF614BBCB6E7F0B2182B16</vt:lpwstr>
  </property>
  <property fmtid="{D5CDD505-2E9C-101B-9397-08002B2CF9AE}" pid="3" name="MediaServiceImageTags">
    <vt:lpwstr/>
  </property>
  <property fmtid="{D5CDD505-2E9C-101B-9397-08002B2CF9AE}" pid="4" name="ZOTERO_PREF_2">
    <vt:lpwstr>itationUpdates" value="true"/&gt;&lt;pref name="delayCitationUpdates" value="true"/&gt;&lt;/prefs&gt;&lt;/data&gt;</vt:lpwstr>
  </property>
  <property fmtid="{D5CDD505-2E9C-101B-9397-08002B2CF9AE}" pid="5" name="ZOTERO_PREF_1">
    <vt:lpwstr>&lt;data data-version="3" zotero-version="6.0.36"&gt;&lt;session id="wnkiNjba"/&gt;&lt;style id="http://www.zotero.org/styles/ieee" locale="en-GB" hasBibliography="1" bibliographyStyleHasBeenSet="1"/&gt;&lt;prefs&gt;&lt;pref name="fieldType" value="Field"/&gt;&lt;pref name="dontAskDelayC</vt:lpwstr>
  </property>
</Properties>
</file>