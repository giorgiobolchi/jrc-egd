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0C5DC" w14:textId="3A2BFE09" w:rsidR="2C5422C2" w:rsidRPr="0052186E" w:rsidRDefault="2C5422C2">
      <w:pPr>
        <w:rPr>
          <w:rFonts w:eastAsia="EC Square Sans Pro Light" w:cs="EC Square Sans Pro Light"/>
        </w:rPr>
      </w:pPr>
      <w:r w:rsidRPr="0052186E">
        <w:rPr>
          <w:rFonts w:eastAsia="EC Square Sans Pro Light" w:cs="EC Square Sans Pro Light"/>
          <w:b/>
          <w:color w:val="6CA644"/>
          <w:sz w:val="56"/>
          <w:szCs w:val="56"/>
          <w:lang w:eastAsia="en-US"/>
        </w:rPr>
        <w:t>Contents</w:t>
      </w:r>
    </w:p>
    <w:p w14:paraId="7873D6C3" w14:textId="77777777" w:rsidR="005D30FE" w:rsidRDefault="005D30FE" w:rsidP="5B1E31BC">
      <w:pPr>
        <w:pStyle w:val="TOC1"/>
        <w:rPr>
          <w:rFonts w:ascii="EC Square Sans Pro" w:hAnsi="EC Square Sans Pro"/>
          <w:color w:val="2B579A"/>
          <w:sz w:val="22"/>
          <w:szCs w:val="22"/>
        </w:rPr>
      </w:pPr>
    </w:p>
    <w:p w14:paraId="496A7CCA" w14:textId="36BB99B2" w:rsidR="003C18CC" w:rsidRDefault="00F7732B" w:rsidP="2759FC18">
      <w:pPr>
        <w:pStyle w:val="TOC1"/>
        <w:rPr>
          <w:rFonts w:asciiTheme="minorHAnsi" w:eastAsiaTheme="minorEastAsia" w:hAnsiTheme="minorHAnsi" w:cstheme="minorBidi"/>
          <w:kern w:val="2"/>
          <w:sz w:val="24"/>
          <w:szCs w:val="24"/>
          <w:lang w:eastAsia="ja-JP"/>
          <w14:ligatures w14:val="standardContextual"/>
        </w:rPr>
      </w:pPr>
      <w:r w:rsidRPr="0052186E">
        <w:rPr>
          <w:rFonts w:ascii="EC Square Sans Pro" w:hAnsi="EC Square Sans Pro"/>
          <w:color w:val="2B579A"/>
          <w:sz w:val="22"/>
          <w:szCs w:val="22"/>
        </w:rPr>
        <w:fldChar w:fldCharType="begin"/>
      </w:r>
      <w:r w:rsidR="385BE1A5" w:rsidRPr="0052186E">
        <w:rPr>
          <w:rFonts w:ascii="EC Square Sans Pro" w:hAnsi="EC Square Sans Pro"/>
          <w:noProof w:val="0"/>
          <w:sz w:val="22"/>
          <w:szCs w:val="22"/>
        </w:rPr>
        <w:instrText xml:space="preserve"> TOC \h \z \t "JRC_Level-1_Front_title,1,JRC_Level-2_Back_title,2,JRC_Level-2_title,2,JRC_Level-1_title,1,JRC_Level-4_title,4,JRC_Level-3_title,3,JRC_Level-5_title,5,JRC_Level-1_Back_title,1" </w:instrText>
      </w:r>
      <w:r w:rsidRPr="0052186E">
        <w:rPr>
          <w:rFonts w:ascii="EC Square Sans Pro" w:hAnsi="EC Square Sans Pro"/>
          <w:color w:val="2B579A"/>
          <w:sz w:val="22"/>
          <w:szCs w:val="22"/>
        </w:rPr>
        <w:fldChar w:fldCharType="separate"/>
      </w:r>
      <w:ins w:id="0" w:author="" w:date="2025-03-07T13:12:00Z">
        <w:r w:rsidRPr="2759FC18">
          <w:rPr>
            <w:rStyle w:val="Hyperlink"/>
          </w:rPr>
          <w:fldChar w:fldCharType="begin"/>
        </w:r>
        <w:r w:rsidRPr="2759FC18">
          <w:rPr>
            <w:rStyle w:val="Hyperlink"/>
          </w:rPr>
          <w:instrText xml:space="preserve"> </w:instrText>
        </w:r>
        <w:r>
          <w:instrText>HYPERLINK \l "_Toc192245542"</w:instrText>
        </w:r>
        <w:r w:rsidRPr="2759FC18">
          <w:rPr>
            <w:rStyle w:val="Hyperlink"/>
          </w:rPr>
          <w:instrText xml:space="preserve"> </w:instrText>
        </w:r>
        <w:r w:rsidRPr="2759FC18">
          <w:rPr>
            <w:rStyle w:val="Hyperlink"/>
          </w:rPr>
          <w:fldChar w:fldCharType="separate"/>
        </w:r>
      </w:ins>
      <w:r w:rsidR="003C18CC" w:rsidRPr="00CA6E3D">
        <w:rPr>
          <w:rStyle w:val="Hyperlink"/>
        </w:rPr>
        <w:t>4. Strengthening the green transition</w:t>
      </w:r>
      <w:ins w:id="1" w:author="" w:date="2025-03-07T13:12:00Z">
        <w:r>
          <w:tab/>
        </w:r>
        <w:r>
          <w:fldChar w:fldCharType="begin"/>
        </w:r>
        <w:r>
          <w:instrText xml:space="preserve"> PAGEREF _Toc192245542 \h </w:instrText>
        </w:r>
      </w:ins>
      <w:ins w:id="2" w:author="" w:date="2025-03-07T13:12:00Z">
        <w:r>
          <w:fldChar w:fldCharType="separate"/>
        </w:r>
      </w:ins>
      <w:r w:rsidR="003C18CC">
        <w:rPr>
          <w:webHidden/>
        </w:rPr>
        <w:t>1</w:t>
      </w:r>
      <w:ins w:id="3" w:author="" w:date="2025-03-07T13:12:00Z">
        <w:r>
          <w:fldChar w:fldCharType="end"/>
        </w:r>
        <w:r w:rsidRPr="2759FC18">
          <w:rPr>
            <w:rStyle w:val="Hyperlink"/>
          </w:rPr>
          <w:fldChar w:fldCharType="end"/>
        </w:r>
      </w:ins>
    </w:p>
    <w:p w14:paraId="15423185" w14:textId="0722C066" w:rsidR="003C18CC" w:rsidRDefault="003C18CC" w:rsidP="2759FC18">
      <w:pPr>
        <w:pStyle w:val="TOC2"/>
        <w:rPr>
          <w:rFonts w:asciiTheme="minorHAnsi" w:eastAsiaTheme="minorEastAsia" w:hAnsiTheme="minorHAnsi" w:cstheme="minorBidi"/>
          <w:kern w:val="2"/>
          <w:sz w:val="24"/>
          <w:szCs w:val="24"/>
          <w:lang w:eastAsia="ja-JP"/>
          <w14:ligatures w14:val="standardContextual"/>
        </w:rPr>
      </w:pPr>
      <w:ins w:id="4" w:author="" w:date="2025-03-07T13:12:00Z">
        <w:r w:rsidRPr="2759FC18">
          <w:rPr>
            <w:rStyle w:val="Hyperlink"/>
          </w:rPr>
          <w:fldChar w:fldCharType="begin"/>
        </w:r>
        <w:r w:rsidRPr="2759FC18">
          <w:rPr>
            <w:rStyle w:val="Hyperlink"/>
          </w:rPr>
          <w:instrText xml:space="preserve"> </w:instrText>
        </w:r>
        <w:r>
          <w:instrText>HYPERLINK \l "_Toc192245543"</w:instrText>
        </w:r>
        <w:r w:rsidRPr="2759FC18">
          <w:rPr>
            <w:rStyle w:val="Hyperlink"/>
          </w:rPr>
          <w:instrText xml:space="preserve"> </w:instrText>
        </w:r>
        <w:r w:rsidRPr="2759FC18">
          <w:rPr>
            <w:rStyle w:val="Hyperlink"/>
          </w:rPr>
          <w:fldChar w:fldCharType="separate"/>
        </w:r>
      </w:ins>
      <w:r w:rsidRPr="00CA6E3D">
        <w:rPr>
          <w:rStyle w:val="Hyperlink"/>
        </w:rPr>
        <w:t>4.1</w:t>
      </w:r>
      <w:ins w:id="5" w:author="" w:date="2025-03-07T13:12:00Z">
        <w:r>
          <w:tab/>
        </w:r>
      </w:ins>
      <w:r w:rsidRPr="00CA6E3D">
        <w:rPr>
          <w:rStyle w:val="Hyperlink"/>
        </w:rPr>
        <w:t>A sustainable and regenerative environment</w:t>
      </w:r>
      <w:ins w:id="6" w:author="" w:date="2025-03-07T13:12:00Z">
        <w:r>
          <w:tab/>
        </w:r>
        <w:r>
          <w:fldChar w:fldCharType="begin"/>
        </w:r>
        <w:r>
          <w:instrText xml:space="preserve"> PAGEREF _Toc192245543 \h </w:instrText>
        </w:r>
      </w:ins>
      <w:ins w:id="7" w:author="" w:date="2025-03-07T13:12:00Z">
        <w:r>
          <w:fldChar w:fldCharType="separate"/>
        </w:r>
      </w:ins>
      <w:r>
        <w:rPr>
          <w:webHidden/>
        </w:rPr>
        <w:t>1</w:t>
      </w:r>
      <w:ins w:id="8" w:author="" w:date="2025-03-07T13:12:00Z">
        <w:r>
          <w:fldChar w:fldCharType="end"/>
        </w:r>
        <w:r w:rsidRPr="2759FC18">
          <w:rPr>
            <w:rStyle w:val="Hyperlink"/>
          </w:rPr>
          <w:fldChar w:fldCharType="end"/>
        </w:r>
      </w:ins>
    </w:p>
    <w:p w14:paraId="27727084" w14:textId="0A66B5CB" w:rsidR="003C18CC" w:rsidRDefault="003C18CC" w:rsidP="2759FC18">
      <w:pPr>
        <w:pStyle w:val="TOC3"/>
        <w:rPr>
          <w:rFonts w:asciiTheme="minorHAnsi" w:eastAsiaTheme="minorEastAsia" w:hAnsiTheme="minorHAnsi" w:cstheme="minorBidi"/>
          <w:kern w:val="2"/>
          <w:sz w:val="24"/>
          <w:szCs w:val="24"/>
          <w:lang w:eastAsia="ja-JP"/>
          <w14:ligatures w14:val="standardContextual"/>
        </w:rPr>
      </w:pPr>
      <w:ins w:id="9" w:author="" w:date="2025-03-07T13:12:00Z">
        <w:r w:rsidRPr="2759FC18">
          <w:rPr>
            <w:rStyle w:val="Hyperlink"/>
          </w:rPr>
          <w:fldChar w:fldCharType="begin"/>
        </w:r>
        <w:r w:rsidRPr="2759FC18">
          <w:rPr>
            <w:rStyle w:val="Hyperlink"/>
          </w:rPr>
          <w:instrText xml:space="preserve"> </w:instrText>
        </w:r>
        <w:r>
          <w:instrText>HYPERLINK \l "_Toc192245544"</w:instrText>
        </w:r>
        <w:r w:rsidRPr="2759FC18">
          <w:rPr>
            <w:rStyle w:val="Hyperlink"/>
          </w:rPr>
          <w:instrText xml:space="preserve"> </w:instrText>
        </w:r>
        <w:r w:rsidRPr="2759FC18">
          <w:rPr>
            <w:rStyle w:val="Hyperlink"/>
          </w:rPr>
          <w:fldChar w:fldCharType="separate"/>
        </w:r>
      </w:ins>
      <w:r w:rsidRPr="00CA6E3D">
        <w:rPr>
          <w:rStyle w:val="Hyperlink"/>
        </w:rPr>
        <w:t>4.1.1 Sustainable and circular bioeconomy</w:t>
      </w:r>
      <w:ins w:id="10" w:author="" w:date="2025-03-07T13:12:00Z">
        <w:r>
          <w:tab/>
        </w:r>
        <w:r>
          <w:fldChar w:fldCharType="begin"/>
        </w:r>
        <w:r>
          <w:instrText xml:space="preserve"> PAGEREF _Toc192245544 \h </w:instrText>
        </w:r>
      </w:ins>
      <w:ins w:id="11" w:author="" w:date="2025-03-07T13:12:00Z">
        <w:r>
          <w:fldChar w:fldCharType="separate"/>
        </w:r>
      </w:ins>
      <w:r>
        <w:rPr>
          <w:webHidden/>
        </w:rPr>
        <w:t>2</w:t>
      </w:r>
      <w:ins w:id="12" w:author="" w:date="2025-03-07T13:12:00Z">
        <w:r>
          <w:fldChar w:fldCharType="end"/>
        </w:r>
        <w:r w:rsidRPr="2759FC18">
          <w:rPr>
            <w:rStyle w:val="Hyperlink"/>
          </w:rPr>
          <w:fldChar w:fldCharType="end"/>
        </w:r>
      </w:ins>
    </w:p>
    <w:p w14:paraId="6C535071" w14:textId="6E71A432" w:rsidR="003C18CC" w:rsidRDefault="003C18CC" w:rsidP="2759FC18">
      <w:pPr>
        <w:pStyle w:val="TOC3"/>
        <w:rPr>
          <w:rFonts w:asciiTheme="minorHAnsi" w:eastAsiaTheme="minorEastAsia" w:hAnsiTheme="minorHAnsi" w:cstheme="minorBidi"/>
          <w:kern w:val="2"/>
          <w:sz w:val="24"/>
          <w:szCs w:val="24"/>
          <w:lang w:eastAsia="ja-JP"/>
          <w14:ligatures w14:val="standardContextual"/>
        </w:rPr>
      </w:pPr>
      <w:ins w:id="13" w:author="" w:date="2025-03-07T13:12:00Z">
        <w:r w:rsidRPr="2759FC18">
          <w:rPr>
            <w:rStyle w:val="Hyperlink"/>
          </w:rPr>
          <w:fldChar w:fldCharType="begin"/>
        </w:r>
        <w:r w:rsidRPr="2759FC18">
          <w:rPr>
            <w:rStyle w:val="Hyperlink"/>
          </w:rPr>
          <w:instrText xml:space="preserve"> </w:instrText>
        </w:r>
        <w:r>
          <w:instrText>HYPERLINK \l "_Toc192245545"</w:instrText>
        </w:r>
        <w:r w:rsidRPr="2759FC18">
          <w:rPr>
            <w:rStyle w:val="Hyperlink"/>
          </w:rPr>
          <w:instrText xml:space="preserve"> </w:instrText>
        </w:r>
        <w:r w:rsidRPr="2759FC18">
          <w:rPr>
            <w:rStyle w:val="Hyperlink"/>
          </w:rPr>
          <w:fldChar w:fldCharType="separate"/>
        </w:r>
      </w:ins>
      <w:r w:rsidRPr="00CA6E3D">
        <w:rPr>
          <w:rStyle w:val="Hyperlink"/>
        </w:rPr>
        <w:t>4.1.2 Sustainable use of Biomass</w:t>
      </w:r>
      <w:ins w:id="14" w:author="" w:date="2025-03-07T13:12:00Z">
        <w:r>
          <w:tab/>
        </w:r>
        <w:r>
          <w:fldChar w:fldCharType="begin"/>
        </w:r>
        <w:r>
          <w:instrText xml:space="preserve"> PAGEREF _Toc192245545 \h </w:instrText>
        </w:r>
      </w:ins>
      <w:ins w:id="15" w:author="" w:date="2025-03-07T13:12:00Z">
        <w:r>
          <w:fldChar w:fldCharType="separate"/>
        </w:r>
      </w:ins>
      <w:r>
        <w:rPr>
          <w:webHidden/>
        </w:rPr>
        <w:t>4</w:t>
      </w:r>
      <w:ins w:id="16" w:author="" w:date="2025-03-07T13:12:00Z">
        <w:r>
          <w:fldChar w:fldCharType="end"/>
        </w:r>
        <w:r w:rsidRPr="2759FC18">
          <w:rPr>
            <w:rStyle w:val="Hyperlink"/>
          </w:rPr>
          <w:fldChar w:fldCharType="end"/>
        </w:r>
      </w:ins>
    </w:p>
    <w:p w14:paraId="5341ECBF" w14:textId="418D7D64" w:rsidR="003C18CC" w:rsidRDefault="003C18CC" w:rsidP="2759FC18">
      <w:pPr>
        <w:pStyle w:val="TOC3"/>
        <w:rPr>
          <w:rFonts w:asciiTheme="minorHAnsi" w:eastAsiaTheme="minorEastAsia" w:hAnsiTheme="minorHAnsi" w:cstheme="minorBidi"/>
          <w:kern w:val="2"/>
          <w:sz w:val="24"/>
          <w:szCs w:val="24"/>
          <w:lang w:eastAsia="ja-JP"/>
          <w14:ligatures w14:val="standardContextual"/>
        </w:rPr>
      </w:pPr>
      <w:ins w:id="17" w:author="" w:date="2025-03-07T13:12:00Z">
        <w:r w:rsidRPr="2759FC18">
          <w:rPr>
            <w:rStyle w:val="Hyperlink"/>
          </w:rPr>
          <w:fldChar w:fldCharType="begin"/>
        </w:r>
        <w:r w:rsidRPr="2759FC18">
          <w:rPr>
            <w:rStyle w:val="Hyperlink"/>
          </w:rPr>
          <w:instrText xml:space="preserve"> </w:instrText>
        </w:r>
        <w:r>
          <w:instrText>HYPERLINK \l "_Toc192245546"</w:instrText>
        </w:r>
        <w:r w:rsidRPr="2759FC18">
          <w:rPr>
            <w:rStyle w:val="Hyperlink"/>
          </w:rPr>
          <w:instrText xml:space="preserve"> </w:instrText>
        </w:r>
        <w:r w:rsidRPr="2759FC18">
          <w:rPr>
            <w:rStyle w:val="Hyperlink"/>
          </w:rPr>
          <w:fldChar w:fldCharType="separate"/>
        </w:r>
      </w:ins>
      <w:r w:rsidRPr="00CA6E3D">
        <w:rPr>
          <w:rStyle w:val="Hyperlink"/>
        </w:rPr>
        <w:t>4.1.3 Nature-based solutions</w:t>
      </w:r>
      <w:ins w:id="18" w:author="" w:date="2025-03-07T13:12:00Z">
        <w:r>
          <w:tab/>
        </w:r>
        <w:r>
          <w:fldChar w:fldCharType="begin"/>
        </w:r>
        <w:r>
          <w:instrText xml:space="preserve"> PAGEREF _Toc192245546 \h </w:instrText>
        </w:r>
      </w:ins>
      <w:ins w:id="19" w:author="" w:date="2025-03-07T13:12:00Z">
        <w:r>
          <w:fldChar w:fldCharType="separate"/>
        </w:r>
      </w:ins>
      <w:r>
        <w:rPr>
          <w:webHidden/>
        </w:rPr>
        <w:t>8</w:t>
      </w:r>
      <w:ins w:id="20" w:author="" w:date="2025-03-07T13:12:00Z">
        <w:r>
          <w:fldChar w:fldCharType="end"/>
        </w:r>
        <w:r w:rsidRPr="2759FC18">
          <w:rPr>
            <w:rStyle w:val="Hyperlink"/>
          </w:rPr>
          <w:fldChar w:fldCharType="end"/>
        </w:r>
      </w:ins>
    </w:p>
    <w:p w14:paraId="2324323B" w14:textId="3C9D09FB" w:rsidR="003C18CC" w:rsidRDefault="003C18CC" w:rsidP="2759FC18">
      <w:pPr>
        <w:pStyle w:val="TOC3"/>
        <w:rPr>
          <w:rFonts w:asciiTheme="minorHAnsi" w:eastAsiaTheme="minorEastAsia" w:hAnsiTheme="minorHAnsi" w:cstheme="minorBidi"/>
          <w:kern w:val="2"/>
          <w:sz w:val="24"/>
          <w:szCs w:val="24"/>
          <w:lang w:eastAsia="ja-JP"/>
          <w14:ligatures w14:val="standardContextual"/>
        </w:rPr>
      </w:pPr>
      <w:ins w:id="21" w:author="" w:date="2025-03-07T13:12:00Z">
        <w:r w:rsidRPr="2759FC18">
          <w:rPr>
            <w:rStyle w:val="Hyperlink"/>
          </w:rPr>
          <w:fldChar w:fldCharType="begin"/>
        </w:r>
        <w:r w:rsidRPr="2759FC18">
          <w:rPr>
            <w:rStyle w:val="Hyperlink"/>
          </w:rPr>
          <w:instrText xml:space="preserve"> </w:instrText>
        </w:r>
        <w:r>
          <w:instrText>HYPERLINK \l "_Toc192245547"</w:instrText>
        </w:r>
        <w:r w:rsidRPr="2759FC18">
          <w:rPr>
            <w:rStyle w:val="Hyperlink"/>
          </w:rPr>
          <w:instrText xml:space="preserve"> </w:instrText>
        </w:r>
        <w:r w:rsidRPr="2759FC18">
          <w:rPr>
            <w:rStyle w:val="Hyperlink"/>
          </w:rPr>
          <w:fldChar w:fldCharType="separate"/>
        </w:r>
      </w:ins>
      <w:r w:rsidRPr="00CA6E3D">
        <w:rPr>
          <w:rStyle w:val="Hyperlink"/>
        </w:rPr>
        <w:t>4.1.4 Towards agroecosystems regeneration and resilience</w:t>
      </w:r>
      <w:ins w:id="22" w:author="" w:date="2025-03-07T13:12:00Z">
        <w:r>
          <w:tab/>
        </w:r>
        <w:r>
          <w:fldChar w:fldCharType="begin"/>
        </w:r>
        <w:r>
          <w:instrText xml:space="preserve"> PAGEREF _Toc192245547 \h </w:instrText>
        </w:r>
      </w:ins>
      <w:ins w:id="23" w:author="" w:date="2025-03-07T13:12:00Z">
        <w:r>
          <w:fldChar w:fldCharType="separate"/>
        </w:r>
      </w:ins>
      <w:r>
        <w:rPr>
          <w:webHidden/>
        </w:rPr>
        <w:t>2</w:t>
      </w:r>
      <w:ins w:id="24" w:author="" w:date="2025-03-07T13:12:00Z">
        <w:r>
          <w:fldChar w:fldCharType="end"/>
        </w:r>
        <w:r w:rsidRPr="2759FC18">
          <w:rPr>
            <w:rStyle w:val="Hyperlink"/>
          </w:rPr>
          <w:fldChar w:fldCharType="end"/>
        </w:r>
      </w:ins>
    </w:p>
    <w:p w14:paraId="3EA7C8EA" w14:textId="5C519833" w:rsidR="003C18CC" w:rsidRDefault="003C18CC" w:rsidP="2759FC18">
      <w:pPr>
        <w:pStyle w:val="TOC3"/>
        <w:rPr>
          <w:rFonts w:asciiTheme="minorHAnsi" w:eastAsiaTheme="minorEastAsia" w:hAnsiTheme="minorHAnsi" w:cstheme="minorBidi"/>
          <w:kern w:val="2"/>
          <w:sz w:val="24"/>
          <w:szCs w:val="24"/>
          <w:lang w:eastAsia="ja-JP"/>
          <w14:ligatures w14:val="standardContextual"/>
        </w:rPr>
      </w:pPr>
      <w:ins w:id="25" w:author="" w:date="2025-03-07T13:12:00Z">
        <w:r w:rsidRPr="2759FC18">
          <w:rPr>
            <w:rStyle w:val="Hyperlink"/>
          </w:rPr>
          <w:fldChar w:fldCharType="begin"/>
        </w:r>
        <w:r w:rsidRPr="2759FC18">
          <w:rPr>
            <w:rStyle w:val="Hyperlink"/>
          </w:rPr>
          <w:instrText xml:space="preserve"> </w:instrText>
        </w:r>
        <w:r>
          <w:instrText>HYPERLINK \l "_Toc192245548"</w:instrText>
        </w:r>
        <w:r w:rsidRPr="2759FC18">
          <w:rPr>
            <w:rStyle w:val="Hyperlink"/>
          </w:rPr>
          <w:instrText xml:space="preserve"> </w:instrText>
        </w:r>
        <w:r w:rsidRPr="2759FC18">
          <w:rPr>
            <w:rStyle w:val="Hyperlink"/>
          </w:rPr>
          <w:fldChar w:fldCharType="separate"/>
        </w:r>
      </w:ins>
      <w:r w:rsidRPr="00CA6E3D">
        <w:rPr>
          <w:rStyle w:val="Hyperlink"/>
        </w:rPr>
        <w:t>4.1.5 Biotechnologies</w:t>
      </w:r>
      <w:ins w:id="26" w:author="" w:date="2025-03-07T13:12:00Z">
        <w:r>
          <w:tab/>
        </w:r>
        <w:r>
          <w:fldChar w:fldCharType="begin"/>
        </w:r>
        <w:r>
          <w:instrText xml:space="preserve"> PAGEREF _Toc192245548 \h </w:instrText>
        </w:r>
      </w:ins>
      <w:ins w:id="27" w:author="" w:date="2025-03-07T13:12:00Z">
        <w:r>
          <w:fldChar w:fldCharType="separate"/>
        </w:r>
      </w:ins>
      <w:r>
        <w:rPr>
          <w:webHidden/>
        </w:rPr>
        <w:t>3</w:t>
      </w:r>
      <w:ins w:id="28" w:author="" w:date="2025-03-07T13:12:00Z">
        <w:r>
          <w:fldChar w:fldCharType="end"/>
        </w:r>
        <w:r w:rsidRPr="2759FC18">
          <w:rPr>
            <w:rStyle w:val="Hyperlink"/>
          </w:rPr>
          <w:fldChar w:fldCharType="end"/>
        </w:r>
      </w:ins>
    </w:p>
    <w:p w14:paraId="45D39DC9" w14:textId="1C61FC35" w:rsidR="003C18CC" w:rsidRDefault="003C18CC" w:rsidP="2759FC18">
      <w:pPr>
        <w:pStyle w:val="TOC3"/>
        <w:rPr>
          <w:rFonts w:asciiTheme="minorHAnsi" w:eastAsiaTheme="minorEastAsia" w:hAnsiTheme="minorHAnsi" w:cstheme="minorBidi"/>
          <w:kern w:val="2"/>
          <w:sz w:val="24"/>
          <w:szCs w:val="24"/>
          <w:lang w:eastAsia="ja-JP"/>
          <w14:ligatures w14:val="standardContextual"/>
        </w:rPr>
      </w:pPr>
      <w:ins w:id="29" w:author="" w:date="2025-03-07T13:12:00Z">
        <w:r w:rsidRPr="2759FC18">
          <w:rPr>
            <w:rStyle w:val="Hyperlink"/>
          </w:rPr>
          <w:fldChar w:fldCharType="begin"/>
        </w:r>
        <w:r w:rsidRPr="2759FC18">
          <w:rPr>
            <w:rStyle w:val="Hyperlink"/>
          </w:rPr>
          <w:instrText xml:space="preserve"> </w:instrText>
        </w:r>
        <w:r>
          <w:instrText>HYPERLINK \l "_Toc192245549"</w:instrText>
        </w:r>
        <w:r w:rsidRPr="2759FC18">
          <w:rPr>
            <w:rStyle w:val="Hyperlink"/>
          </w:rPr>
          <w:instrText xml:space="preserve"> </w:instrText>
        </w:r>
        <w:r w:rsidRPr="2759FC18">
          <w:rPr>
            <w:rStyle w:val="Hyperlink"/>
          </w:rPr>
          <w:fldChar w:fldCharType="separate"/>
        </w:r>
      </w:ins>
      <w:r w:rsidRPr="00CA6E3D">
        <w:rPr>
          <w:rStyle w:val="Hyperlink"/>
        </w:rPr>
        <w:t>4.1.6 Blue economy</w:t>
      </w:r>
      <w:ins w:id="30" w:author="" w:date="2025-03-07T13:12:00Z">
        <w:r>
          <w:tab/>
        </w:r>
        <w:r>
          <w:fldChar w:fldCharType="begin"/>
        </w:r>
        <w:r>
          <w:instrText xml:space="preserve"> PAGEREF _Toc192245549 \h </w:instrText>
        </w:r>
      </w:ins>
      <w:ins w:id="31" w:author="" w:date="2025-03-07T13:12:00Z">
        <w:r>
          <w:fldChar w:fldCharType="separate"/>
        </w:r>
      </w:ins>
      <w:r>
        <w:rPr>
          <w:webHidden/>
        </w:rPr>
        <w:t>4</w:t>
      </w:r>
      <w:ins w:id="32" w:author="" w:date="2025-03-07T13:12:00Z">
        <w:r>
          <w:fldChar w:fldCharType="end"/>
        </w:r>
        <w:r w:rsidRPr="2759FC18">
          <w:rPr>
            <w:rStyle w:val="Hyperlink"/>
          </w:rPr>
          <w:fldChar w:fldCharType="end"/>
        </w:r>
      </w:ins>
    </w:p>
    <w:p w14:paraId="62590D9F" w14:textId="0421713F" w:rsidR="003C18CC" w:rsidRDefault="003C18CC" w:rsidP="2759FC18">
      <w:pPr>
        <w:pStyle w:val="TOC2"/>
        <w:rPr>
          <w:rFonts w:asciiTheme="minorHAnsi" w:eastAsiaTheme="minorEastAsia" w:hAnsiTheme="minorHAnsi" w:cstheme="minorBidi"/>
          <w:kern w:val="2"/>
          <w:sz w:val="24"/>
          <w:szCs w:val="24"/>
          <w:lang w:eastAsia="ja-JP"/>
          <w14:ligatures w14:val="standardContextual"/>
        </w:rPr>
      </w:pPr>
      <w:ins w:id="33" w:author="" w:date="2025-03-07T13:12:00Z">
        <w:r w:rsidRPr="2759FC18">
          <w:rPr>
            <w:rStyle w:val="Hyperlink"/>
          </w:rPr>
          <w:fldChar w:fldCharType="begin"/>
        </w:r>
        <w:r w:rsidRPr="2759FC18">
          <w:rPr>
            <w:rStyle w:val="Hyperlink"/>
          </w:rPr>
          <w:instrText xml:space="preserve"> </w:instrText>
        </w:r>
        <w:r>
          <w:instrText>HYPERLINK \l "_Toc192245550"</w:instrText>
        </w:r>
        <w:r w:rsidRPr="2759FC18">
          <w:rPr>
            <w:rStyle w:val="Hyperlink"/>
          </w:rPr>
          <w:instrText xml:space="preserve"> </w:instrText>
        </w:r>
        <w:r w:rsidRPr="2759FC18">
          <w:rPr>
            <w:rStyle w:val="Hyperlink"/>
          </w:rPr>
          <w:fldChar w:fldCharType="separate"/>
        </w:r>
      </w:ins>
      <w:r w:rsidRPr="00CA6E3D">
        <w:rPr>
          <w:rStyle w:val="Hyperlink"/>
        </w:rPr>
        <w:t>4.2</w:t>
      </w:r>
      <w:ins w:id="34" w:author="" w:date="2025-03-07T13:12:00Z">
        <w:r>
          <w:tab/>
        </w:r>
      </w:ins>
      <w:r w:rsidRPr="00CA6E3D">
        <w:rPr>
          <w:rStyle w:val="Hyperlink"/>
        </w:rPr>
        <w:t xml:space="preserve">The role of Research &amp; Innovation </w:t>
      </w:r>
      <w:ins w:id="35" w:author="" w:date="2025-03-07T13:12:00Z">
        <w:r>
          <w:tab/>
        </w:r>
        <w:r>
          <w:fldChar w:fldCharType="begin"/>
        </w:r>
        <w:r>
          <w:instrText xml:space="preserve"> PAGEREF _Toc192245550 \h </w:instrText>
        </w:r>
      </w:ins>
      <w:ins w:id="36" w:author="" w:date="2025-03-07T13:12:00Z">
        <w:r>
          <w:fldChar w:fldCharType="separate"/>
        </w:r>
      </w:ins>
      <w:r>
        <w:rPr>
          <w:webHidden/>
        </w:rPr>
        <w:t>5</w:t>
      </w:r>
      <w:ins w:id="37" w:author="" w:date="2025-03-07T13:12:00Z">
        <w:r>
          <w:fldChar w:fldCharType="end"/>
        </w:r>
        <w:r w:rsidRPr="2759FC18">
          <w:rPr>
            <w:rStyle w:val="Hyperlink"/>
          </w:rPr>
          <w:fldChar w:fldCharType="end"/>
        </w:r>
      </w:ins>
    </w:p>
    <w:p w14:paraId="0D6C724B" w14:textId="63195F7F" w:rsidR="003C18CC" w:rsidRDefault="003C18CC" w:rsidP="2759FC18">
      <w:pPr>
        <w:pStyle w:val="TOC2"/>
        <w:rPr>
          <w:rFonts w:asciiTheme="minorHAnsi" w:eastAsiaTheme="minorEastAsia" w:hAnsiTheme="minorHAnsi" w:cstheme="minorBidi"/>
          <w:kern w:val="2"/>
          <w:sz w:val="24"/>
          <w:szCs w:val="24"/>
          <w:lang w:eastAsia="ja-JP"/>
          <w14:ligatures w14:val="standardContextual"/>
        </w:rPr>
      </w:pPr>
      <w:ins w:id="38" w:author="" w:date="2025-03-07T13:12:00Z">
        <w:r w:rsidRPr="2759FC18">
          <w:rPr>
            <w:rStyle w:val="Hyperlink"/>
          </w:rPr>
          <w:fldChar w:fldCharType="begin"/>
        </w:r>
        <w:r w:rsidRPr="2759FC18">
          <w:rPr>
            <w:rStyle w:val="Hyperlink"/>
          </w:rPr>
          <w:instrText xml:space="preserve"> </w:instrText>
        </w:r>
        <w:r>
          <w:instrText>HYPERLINK \l "_Toc192245551"</w:instrText>
        </w:r>
        <w:r w:rsidRPr="2759FC18">
          <w:rPr>
            <w:rStyle w:val="Hyperlink"/>
          </w:rPr>
          <w:instrText xml:space="preserve"> </w:instrText>
        </w:r>
        <w:r w:rsidRPr="2759FC18">
          <w:rPr>
            <w:rStyle w:val="Hyperlink"/>
          </w:rPr>
          <w:fldChar w:fldCharType="separate"/>
        </w:r>
      </w:ins>
      <w:r w:rsidRPr="00CA6E3D">
        <w:rPr>
          <w:rStyle w:val="Hyperlink"/>
        </w:rPr>
        <w:t>4.3</w:t>
      </w:r>
      <w:ins w:id="39" w:author="" w:date="2025-03-07T13:12:00Z">
        <w:r>
          <w:tab/>
        </w:r>
      </w:ins>
      <w:r w:rsidRPr="00CA6E3D">
        <w:rPr>
          <w:rStyle w:val="Hyperlink"/>
        </w:rPr>
        <w:t>The digital transformation</w:t>
      </w:r>
      <w:ins w:id="40" w:author="" w:date="2025-03-07T13:12:00Z">
        <w:r>
          <w:tab/>
        </w:r>
        <w:r>
          <w:fldChar w:fldCharType="begin"/>
        </w:r>
        <w:r>
          <w:instrText xml:space="preserve"> PAGEREF _Toc192245551 \h </w:instrText>
        </w:r>
      </w:ins>
      <w:ins w:id="41" w:author="" w:date="2025-03-07T13:12:00Z">
        <w:r>
          <w:fldChar w:fldCharType="separate"/>
        </w:r>
      </w:ins>
      <w:r>
        <w:rPr>
          <w:webHidden/>
        </w:rPr>
        <w:t>9</w:t>
      </w:r>
      <w:ins w:id="42" w:author="" w:date="2025-03-07T13:12:00Z">
        <w:r>
          <w:fldChar w:fldCharType="end"/>
        </w:r>
        <w:r w:rsidRPr="2759FC18">
          <w:rPr>
            <w:rStyle w:val="Hyperlink"/>
          </w:rPr>
          <w:fldChar w:fldCharType="end"/>
        </w:r>
      </w:ins>
    </w:p>
    <w:p w14:paraId="14695F72" w14:textId="4789E02A" w:rsidR="003C18CC" w:rsidRDefault="003C18CC" w:rsidP="2759FC18">
      <w:pPr>
        <w:pStyle w:val="TOC3"/>
        <w:rPr>
          <w:rFonts w:asciiTheme="minorHAnsi" w:eastAsiaTheme="minorEastAsia" w:hAnsiTheme="minorHAnsi" w:cstheme="minorBidi"/>
          <w:kern w:val="2"/>
          <w:sz w:val="24"/>
          <w:szCs w:val="24"/>
          <w:lang w:eastAsia="ja-JP"/>
          <w14:ligatures w14:val="standardContextual"/>
        </w:rPr>
      </w:pPr>
      <w:ins w:id="43" w:author="" w:date="2025-03-07T13:12:00Z">
        <w:r w:rsidRPr="2759FC18">
          <w:rPr>
            <w:rStyle w:val="Hyperlink"/>
          </w:rPr>
          <w:fldChar w:fldCharType="begin"/>
        </w:r>
        <w:r w:rsidRPr="2759FC18">
          <w:rPr>
            <w:rStyle w:val="Hyperlink"/>
          </w:rPr>
          <w:instrText xml:space="preserve"> </w:instrText>
        </w:r>
        <w:r>
          <w:instrText>HYPERLINK \l "_Toc192245552"</w:instrText>
        </w:r>
        <w:r w:rsidRPr="2759FC18">
          <w:rPr>
            <w:rStyle w:val="Hyperlink"/>
          </w:rPr>
          <w:instrText xml:space="preserve"> </w:instrText>
        </w:r>
        <w:r w:rsidRPr="2759FC18">
          <w:rPr>
            <w:rStyle w:val="Hyperlink"/>
          </w:rPr>
          <w:fldChar w:fldCharType="separate"/>
        </w:r>
      </w:ins>
      <w:r w:rsidRPr="00CA6E3D">
        <w:rPr>
          <w:rStyle w:val="Hyperlink"/>
          <w:lang w:val="fr-FR"/>
        </w:rPr>
        <w:t>Digital technologies and Artificial intelligence</w:t>
      </w:r>
      <w:ins w:id="44" w:author="" w:date="2025-03-07T13:12:00Z">
        <w:r>
          <w:tab/>
        </w:r>
        <w:r>
          <w:fldChar w:fldCharType="begin"/>
        </w:r>
        <w:r>
          <w:instrText xml:space="preserve"> PAGEREF _Toc192245552 \h </w:instrText>
        </w:r>
      </w:ins>
      <w:ins w:id="45" w:author="" w:date="2025-03-07T13:12:00Z">
        <w:r>
          <w:fldChar w:fldCharType="separate"/>
        </w:r>
      </w:ins>
      <w:r>
        <w:rPr>
          <w:webHidden/>
        </w:rPr>
        <w:t>9</w:t>
      </w:r>
      <w:ins w:id="46" w:author="" w:date="2025-03-07T13:12:00Z">
        <w:r>
          <w:fldChar w:fldCharType="end"/>
        </w:r>
        <w:r w:rsidRPr="2759FC18">
          <w:rPr>
            <w:rStyle w:val="Hyperlink"/>
          </w:rPr>
          <w:fldChar w:fldCharType="end"/>
        </w:r>
      </w:ins>
    </w:p>
    <w:p w14:paraId="7A2B8310" w14:textId="297F54BC" w:rsidR="00454C5A" w:rsidDel="00F67303" w:rsidRDefault="00454C5A" w:rsidP="2759FC18">
      <w:pPr>
        <w:pStyle w:val="TOC1"/>
        <w:rPr>
          <w:lang w:eastAsia="en-GB"/>
        </w:rPr>
      </w:pPr>
    </w:p>
    <w:p w14:paraId="724FF465" w14:textId="7DE8E0C1" w:rsidR="00454C5A" w:rsidDel="00F67303" w:rsidRDefault="00454C5A" w:rsidP="2759FC18">
      <w:pPr>
        <w:pStyle w:val="TOC2"/>
        <w:rPr>
          <w:lang w:eastAsia="en-GB"/>
        </w:rPr>
      </w:pPr>
    </w:p>
    <w:p w14:paraId="005FC300" w14:textId="4624999F" w:rsidR="00454C5A" w:rsidDel="00F67303" w:rsidRDefault="00454C5A" w:rsidP="2759FC18">
      <w:pPr>
        <w:pStyle w:val="TOC3"/>
        <w:rPr>
          <w:lang w:eastAsia="en-GB"/>
        </w:rPr>
      </w:pPr>
    </w:p>
    <w:p w14:paraId="74C897A9" w14:textId="4598FE68" w:rsidR="00454C5A" w:rsidDel="00F67303" w:rsidRDefault="00454C5A" w:rsidP="2759FC18">
      <w:pPr>
        <w:pStyle w:val="TOC3"/>
        <w:rPr>
          <w:lang w:eastAsia="en-GB"/>
        </w:rPr>
      </w:pPr>
    </w:p>
    <w:p w14:paraId="4E6F253B" w14:textId="53AB67B9" w:rsidR="00454C5A" w:rsidDel="00F67303" w:rsidRDefault="00454C5A" w:rsidP="2759FC18">
      <w:pPr>
        <w:pStyle w:val="TOC3"/>
        <w:rPr>
          <w:lang w:eastAsia="en-GB"/>
        </w:rPr>
      </w:pPr>
    </w:p>
    <w:p w14:paraId="18F433CF" w14:textId="63A5C9D0" w:rsidR="00454C5A" w:rsidDel="00F67303" w:rsidRDefault="00454C5A" w:rsidP="2759FC18">
      <w:pPr>
        <w:pStyle w:val="TOC3"/>
        <w:rPr>
          <w:lang w:eastAsia="en-GB"/>
        </w:rPr>
      </w:pPr>
    </w:p>
    <w:p w14:paraId="6B744AD6" w14:textId="56EA67A1" w:rsidR="00454C5A" w:rsidDel="00F67303" w:rsidRDefault="00454C5A" w:rsidP="2759FC18">
      <w:pPr>
        <w:pStyle w:val="TOC3"/>
        <w:rPr>
          <w:lang w:eastAsia="en-GB"/>
        </w:rPr>
      </w:pPr>
    </w:p>
    <w:p w14:paraId="6767EE3F" w14:textId="001AA559" w:rsidR="00454C5A" w:rsidDel="00F67303" w:rsidRDefault="00454C5A" w:rsidP="2759FC18">
      <w:pPr>
        <w:pStyle w:val="TOC3"/>
        <w:rPr>
          <w:lang w:eastAsia="en-GB"/>
        </w:rPr>
      </w:pPr>
    </w:p>
    <w:p w14:paraId="192BE67E" w14:textId="7E587F80" w:rsidR="00454C5A" w:rsidDel="00F67303" w:rsidRDefault="00454C5A" w:rsidP="2759FC18">
      <w:pPr>
        <w:pStyle w:val="TOC2"/>
        <w:rPr>
          <w:lang w:eastAsia="en-GB"/>
        </w:rPr>
      </w:pPr>
    </w:p>
    <w:p w14:paraId="44363010" w14:textId="50D77B34" w:rsidR="00454C5A" w:rsidDel="00F67303" w:rsidRDefault="00454C5A" w:rsidP="2759FC18">
      <w:pPr>
        <w:pStyle w:val="TOC2"/>
        <w:rPr>
          <w:lang w:eastAsia="en-GB"/>
        </w:rPr>
      </w:pPr>
    </w:p>
    <w:p w14:paraId="328FB461" w14:textId="376D60E8" w:rsidR="00F7732B" w:rsidRPr="0052186E" w:rsidRDefault="00F7732B" w:rsidP="00274D25">
      <w:pPr>
        <w:pStyle w:val="JRCText"/>
      </w:pPr>
      <w:r w:rsidRPr="0052186E">
        <w:rPr>
          <w:color w:val="2B579A"/>
          <w:sz w:val="22"/>
          <w:szCs w:val="22"/>
          <w:shd w:val="clear" w:color="auto" w:fill="E6E6E6"/>
        </w:rPr>
        <w:fldChar w:fldCharType="end"/>
      </w:r>
    </w:p>
    <w:p w14:paraId="24A6DF82" w14:textId="69137733" w:rsidR="003F13D5" w:rsidRPr="0052186E" w:rsidRDefault="003F13D5" w:rsidP="1F0EC7CB">
      <w:pPr>
        <w:rPr>
          <w:lang w:eastAsia="en-US"/>
        </w:rPr>
      </w:pPr>
    </w:p>
    <w:p w14:paraId="3E4F7D98" w14:textId="41A8BC97" w:rsidR="003F13D5" w:rsidRPr="0052186E" w:rsidRDefault="003F13D5" w:rsidP="1F0EC7CB">
      <w:pPr>
        <w:rPr>
          <w:lang w:eastAsia="en-US"/>
        </w:rPr>
        <w:sectPr w:rsidR="003F13D5" w:rsidRPr="0052186E" w:rsidSect="002C7224">
          <w:footerReference w:type="default" r:id="rId11"/>
          <w:footerReference w:type="first" r:id="rId12"/>
          <w:pgSz w:w="11906" w:h="16838"/>
          <w:pgMar w:top="1440" w:right="1440" w:bottom="1440" w:left="1440" w:header="709" w:footer="709" w:gutter="0"/>
          <w:pgNumType w:fmt="lowerRoman" w:start="1"/>
          <w:cols w:space="708"/>
          <w:docGrid w:linePitch="360"/>
        </w:sectPr>
      </w:pPr>
    </w:p>
    <w:p w14:paraId="21963723" w14:textId="461E4755" w:rsidR="00AC2B40" w:rsidRPr="0052186E" w:rsidRDefault="002C7224" w:rsidP="00011B9E">
      <w:pPr>
        <w:pStyle w:val="JRCLevel-1title"/>
        <w:ind w:right="-755"/>
      </w:pPr>
      <w:bookmarkStart w:id="47" w:name="_Toc160095594"/>
      <w:bookmarkStart w:id="48" w:name="_Toc161312013"/>
      <w:bookmarkStart w:id="49" w:name="_Toc184306446"/>
      <w:bookmarkStart w:id="50" w:name="_Toc184881532"/>
      <w:bookmarkStart w:id="51" w:name="_Toc184968562"/>
      <w:bookmarkStart w:id="52" w:name="_Toc192245542"/>
      <w:r w:rsidRPr="0052186E">
        <w:lastRenderedPageBreak/>
        <w:t xml:space="preserve">4. </w:t>
      </w:r>
      <w:r w:rsidR="0001673F" w:rsidRPr="0052186E">
        <w:t>Strengthening</w:t>
      </w:r>
      <w:r w:rsidR="00C26F93" w:rsidRPr="0052186E">
        <w:t xml:space="preserve"> the green transition</w:t>
      </w:r>
      <w:bookmarkEnd w:id="47"/>
      <w:bookmarkEnd w:id="48"/>
      <w:bookmarkEnd w:id="49"/>
      <w:bookmarkEnd w:id="50"/>
      <w:bookmarkEnd w:id="51"/>
      <w:bookmarkEnd w:id="52"/>
    </w:p>
    <w:p w14:paraId="58E683B4" w14:textId="1DB1D8BC" w:rsidR="00AC2B40" w:rsidRPr="0052186E" w:rsidDel="00E9375D" w:rsidRDefault="27C86089" w:rsidP="2543426A">
      <w:pPr>
        <w:spacing w:before="0" w:after="0"/>
        <w:jc w:val="left"/>
        <w:rPr>
          <w:ins w:id="53" w:author="MARELLI Luisa (JRC-ISPRA)" w:date="2025-01-23T11:18:00Z"/>
          <w:del w:id="54" w:author="MARELLI Luisa (JRC-ISPRA) [2]" w:date="2025-02-17T16:27:00Z"/>
          <w:rFonts w:eastAsia="EC Square Sans Pro" w:cs="EC Square Sans Pro"/>
        </w:rPr>
      </w:pPr>
      <w:ins w:id="55" w:author="MARELLI Luisa (JRC-ISPRA)" w:date="2025-01-23T11:17:00Z">
        <w:del w:id="56" w:author="MARELLI Luisa (JRC-ISPRA) [2]" w:date="2025-02-17T16:27:00Z">
          <w:r w:rsidRPr="0052186E" w:rsidDel="00E9375D">
            <w:rPr>
              <w:rFonts w:eastAsia="EC Square Sans Pro" w:cs="EC Square Sans Pro"/>
            </w:rPr>
            <w:delText>STRUCUTRE FOR THE CHAPTER</w:delText>
          </w:r>
        </w:del>
      </w:ins>
      <w:ins w:id="57" w:author="MARELLI Luisa (JRC-ISPRA)" w:date="2025-01-23T11:18:00Z">
        <w:del w:id="58" w:author="MARELLI Luisa (JRC-ISPRA) [2]" w:date="2025-02-17T16:27:00Z">
          <w:r w:rsidRPr="0052186E" w:rsidDel="00E9375D">
            <w:rPr>
              <w:rFonts w:eastAsia="EC Square Sans Pro" w:cs="EC Square Sans Pro"/>
            </w:rPr>
            <w:delText xml:space="preserve">: </w:delText>
          </w:r>
        </w:del>
      </w:ins>
    </w:p>
    <w:p w14:paraId="5133718F" w14:textId="4AD454ED" w:rsidR="00AC2B40" w:rsidRPr="0052186E" w:rsidDel="00E9375D" w:rsidRDefault="00AC2B40" w:rsidP="2543426A">
      <w:pPr>
        <w:spacing w:before="0" w:after="0"/>
        <w:jc w:val="left"/>
        <w:rPr>
          <w:ins w:id="59" w:author="MARELLI Luisa (JRC-ISPRA)" w:date="2025-01-23T11:17:00Z"/>
          <w:del w:id="60" w:author="MARELLI Luisa (JRC-ISPRA) [2]" w:date="2025-02-17T16:27:00Z"/>
          <w:rFonts w:eastAsia="EC Square Sans Pro" w:cs="EC Square Sans Pro"/>
        </w:rPr>
      </w:pPr>
    </w:p>
    <w:p w14:paraId="53350C88" w14:textId="57A0ED7D" w:rsidR="00AC2B40" w:rsidRPr="0052186E" w:rsidDel="00E9375D" w:rsidRDefault="27C86089" w:rsidP="0052186E">
      <w:pPr>
        <w:spacing w:before="0" w:after="0"/>
        <w:jc w:val="left"/>
        <w:rPr>
          <w:ins w:id="61" w:author="MARELLI Luisa (JRC-ISPRA)" w:date="2025-01-23T11:17:00Z"/>
          <w:del w:id="62" w:author="MARELLI Luisa (JRC-ISPRA) [2]" w:date="2025-02-17T16:27:00Z"/>
          <w:rFonts w:eastAsia="EC Square Sans Pro" w:cs="EC Square Sans Pro"/>
        </w:rPr>
      </w:pPr>
      <w:ins w:id="63" w:author="MARELLI Luisa (JRC-ISPRA)" w:date="2025-01-23T11:17:00Z">
        <w:del w:id="64" w:author="MARELLI Luisa (JRC-ISPRA) [2]" w:date="2025-02-17T16:27:00Z">
          <w:r w:rsidRPr="0052186E" w:rsidDel="00E9375D">
            <w:rPr>
              <w:rFonts w:eastAsia="EC Square Sans Pro" w:cs="EC Square Sans Pro"/>
            </w:rPr>
            <w:delText xml:space="preserve">1 TITLE: Strengthening the green transition </w:delText>
          </w:r>
        </w:del>
      </w:ins>
    </w:p>
    <w:p w14:paraId="7346AAFD" w14:textId="16E0A954" w:rsidR="00AC2B40" w:rsidRPr="0052186E" w:rsidDel="00E9375D" w:rsidRDefault="27C86089" w:rsidP="0052186E">
      <w:pPr>
        <w:spacing w:before="0" w:after="0"/>
        <w:jc w:val="left"/>
        <w:rPr>
          <w:ins w:id="65" w:author="MARELLI Luisa (JRC-ISPRA)" w:date="2025-01-23T11:17:00Z"/>
          <w:del w:id="66" w:author="MARELLI Luisa (JRC-ISPRA) [2]" w:date="2025-02-17T16:27:00Z"/>
          <w:rFonts w:eastAsia="EC Square Sans Pro" w:cs="EC Square Sans Pro"/>
        </w:rPr>
      </w:pPr>
      <w:ins w:id="67" w:author="MARELLI Luisa (JRC-ISPRA)" w:date="2025-01-23T11:17:00Z">
        <w:del w:id="68" w:author="MARELLI Luisa (JRC-ISPRA) [2]" w:date="2025-02-17T16:27:00Z">
          <w:r w:rsidRPr="0052186E" w:rsidDel="00E9375D">
            <w:rPr>
              <w:rFonts w:eastAsia="EC Square Sans Pro" w:cs="EC Square Sans Pro"/>
            </w:rPr>
            <w:delText>Intro</w:delText>
          </w:r>
        </w:del>
      </w:ins>
    </w:p>
    <w:p w14:paraId="1E700AF6" w14:textId="07B0EBA2" w:rsidR="00AC2B40" w:rsidRPr="0052186E" w:rsidDel="00E9375D" w:rsidRDefault="27C86089" w:rsidP="0052186E">
      <w:pPr>
        <w:spacing w:before="0" w:after="0"/>
        <w:jc w:val="left"/>
        <w:rPr>
          <w:ins w:id="69" w:author="MARELLI Luisa (JRC-ISPRA)" w:date="2025-01-23T11:17:00Z"/>
          <w:del w:id="70" w:author="MARELLI Luisa (JRC-ISPRA) [2]" w:date="2025-02-17T16:27:00Z"/>
          <w:rFonts w:eastAsia="EC Square Sans Pro" w:cs="EC Square Sans Pro"/>
        </w:rPr>
      </w:pPr>
      <w:ins w:id="71" w:author="MARELLI Luisa (JRC-ISPRA)" w:date="2025-01-23T11:17:00Z">
        <w:del w:id="72" w:author="MARELLI Luisa (JRC-ISPRA) [2]" w:date="2025-02-17T16:27:00Z">
          <w:r w:rsidRPr="0052186E" w:rsidDel="00E9375D">
            <w:rPr>
              <w:rFonts w:eastAsia="EC Square Sans Pro" w:cs="EC Square Sans Pro"/>
            </w:rPr>
            <w:delText xml:space="preserve">1.1 A sustainable and regenerative environment (FIND A TITLE FOR THIS SESSION </w:delText>
          </w:r>
        </w:del>
      </w:ins>
      <w:ins w:id="73" w:author="MARELLI Luisa (JRC-ISPRA)" w:date="2025-01-23T11:18:00Z">
        <w:del w:id="74" w:author="MARELLI Luisa (JRC-ISPRA) [2]" w:date="2025-02-17T16:27:00Z">
          <w:r w:rsidRPr="0052186E" w:rsidDel="00E9375D">
            <w:rPr>
              <w:rFonts w:eastAsia="EC Square Sans Pro" w:cs="EC Square Sans Pro"/>
            </w:rPr>
            <w:delText xml:space="preserve">CONSIDERING THE </w:delText>
          </w:r>
        </w:del>
      </w:ins>
      <w:ins w:id="75" w:author="MARELLI Luisa (JRC-ISPRA)" w:date="2025-01-23T11:17:00Z">
        <w:del w:id="76" w:author="MARELLI Luisa (JRC-ISPRA) [2]" w:date="2025-02-17T16:27:00Z">
          <w:r w:rsidRPr="0052186E" w:rsidDel="00E9375D">
            <w:rPr>
              <w:rFonts w:eastAsia="EC Square Sans Pro" w:cs="EC Square Sans Pro"/>
            </w:rPr>
            <w:delText>CONTENT BELOW, THIS ONE MIGHT NOT BE APPROPIATE)</w:delText>
          </w:r>
        </w:del>
      </w:ins>
    </w:p>
    <w:p w14:paraId="0E7E9F57" w14:textId="5E41ACCD" w:rsidR="00AC2B40" w:rsidRPr="0052186E" w:rsidDel="00E9375D" w:rsidRDefault="27C86089" w:rsidP="0052186E">
      <w:pPr>
        <w:pStyle w:val="ListParagraph"/>
        <w:numPr>
          <w:ilvl w:val="0"/>
          <w:numId w:val="1"/>
        </w:numPr>
        <w:spacing w:before="0" w:after="0"/>
        <w:ind w:left="1069"/>
        <w:jc w:val="left"/>
        <w:rPr>
          <w:ins w:id="77" w:author="MARELLI Luisa (JRC-ISPRA)" w:date="2025-01-23T11:17:00Z"/>
          <w:del w:id="78" w:author="MARELLI Luisa (JRC-ISPRA) [2]" w:date="2025-02-17T16:27:00Z"/>
          <w:rFonts w:eastAsia="Calibri" w:cs="Calibri"/>
        </w:rPr>
      </w:pPr>
      <w:ins w:id="79" w:author="MARELLI Luisa (JRC-ISPRA)" w:date="2025-01-23T11:17:00Z">
        <w:del w:id="80" w:author="MARELLI Luisa (JRC-ISPRA) [2]" w:date="2025-02-17T16:27:00Z">
          <w:r w:rsidRPr="0052186E" w:rsidDel="00E9375D">
            <w:rPr>
              <w:rFonts w:eastAsia="EC Square Sans Pro" w:cs="EC Square Sans Pro"/>
            </w:rPr>
            <w:delText>A sustainable and circular Bioeconomy</w:delText>
          </w:r>
          <w:r w:rsidRPr="0052186E" w:rsidDel="00E9375D">
            <w:rPr>
              <w:rFonts w:eastAsia="Calibri" w:cs="Calibri"/>
            </w:rPr>
            <w:delText xml:space="preserve"> </w:delText>
          </w:r>
        </w:del>
      </w:ins>
    </w:p>
    <w:p w14:paraId="50ACBE2E" w14:textId="456F4A5A" w:rsidR="00AC2B40" w:rsidRPr="0052186E" w:rsidDel="00E9375D" w:rsidRDefault="27C86089" w:rsidP="0052186E">
      <w:pPr>
        <w:pStyle w:val="ListParagraph"/>
        <w:numPr>
          <w:ilvl w:val="0"/>
          <w:numId w:val="1"/>
        </w:numPr>
        <w:spacing w:before="0" w:after="0"/>
        <w:ind w:left="1069"/>
        <w:jc w:val="left"/>
        <w:rPr>
          <w:ins w:id="81" w:author="MARELLI Luisa (JRC-ISPRA)" w:date="2025-01-23T11:17:00Z"/>
          <w:del w:id="82" w:author="MARELLI Luisa (JRC-ISPRA) [2]" w:date="2025-02-17T16:27:00Z"/>
          <w:rFonts w:eastAsia="EC Square Sans Pro" w:cs="EC Square Sans Pro"/>
        </w:rPr>
      </w:pPr>
      <w:ins w:id="83" w:author="MARELLI Luisa (JRC-ISPRA)" w:date="2025-01-23T11:17:00Z">
        <w:del w:id="84" w:author="MARELLI Luisa (JRC-ISPRA) [2]" w:date="2025-02-17T16:27:00Z">
          <w:r w:rsidRPr="0052186E" w:rsidDel="00E9375D">
            <w:rPr>
              <w:rFonts w:eastAsia="EC Square Sans Pro" w:cs="EC Square Sans Pro"/>
            </w:rPr>
            <w:delText>Sustainable use of biomass</w:delText>
          </w:r>
        </w:del>
      </w:ins>
    </w:p>
    <w:p w14:paraId="6AC67CE4" w14:textId="40E6EC87" w:rsidR="00AC2B40" w:rsidRPr="0052186E" w:rsidDel="00E9375D" w:rsidRDefault="27C86089" w:rsidP="0052186E">
      <w:pPr>
        <w:pStyle w:val="ListParagraph"/>
        <w:numPr>
          <w:ilvl w:val="0"/>
          <w:numId w:val="1"/>
        </w:numPr>
        <w:spacing w:before="0" w:after="0"/>
        <w:ind w:left="1069"/>
        <w:jc w:val="left"/>
        <w:rPr>
          <w:ins w:id="85" w:author="MARELLI Luisa (JRC-ISPRA)" w:date="2025-01-23T11:17:00Z"/>
          <w:del w:id="86" w:author="MARELLI Luisa (JRC-ISPRA) [2]" w:date="2025-02-17T16:27:00Z"/>
          <w:rFonts w:eastAsia="EC Square Sans Pro" w:cs="EC Square Sans Pro"/>
        </w:rPr>
      </w:pPr>
      <w:ins w:id="87" w:author="MARELLI Luisa (JRC-ISPRA)" w:date="2025-01-23T11:17:00Z">
        <w:del w:id="88" w:author="MARELLI Luisa (JRC-ISPRA) [2]" w:date="2025-02-17T16:27:00Z">
          <w:r w:rsidRPr="0052186E" w:rsidDel="00E9375D">
            <w:rPr>
              <w:rFonts w:eastAsia="EC Square Sans Pro" w:cs="EC Square Sans Pro"/>
            </w:rPr>
            <w:delText>NBS</w:delText>
          </w:r>
        </w:del>
      </w:ins>
    </w:p>
    <w:p w14:paraId="02D2BCB4" w14:textId="11858DB8" w:rsidR="00AC2B40" w:rsidRPr="0052186E" w:rsidDel="00E9375D" w:rsidRDefault="27C86089" w:rsidP="0052186E">
      <w:pPr>
        <w:pStyle w:val="ListParagraph"/>
        <w:numPr>
          <w:ilvl w:val="0"/>
          <w:numId w:val="1"/>
        </w:numPr>
        <w:spacing w:before="0" w:after="0"/>
        <w:ind w:left="1069"/>
        <w:jc w:val="left"/>
        <w:rPr>
          <w:ins w:id="89" w:author="MARELLI Luisa (JRC-ISPRA)" w:date="2025-01-23T11:17:00Z"/>
          <w:del w:id="90" w:author="MARELLI Luisa (JRC-ISPRA) [2]" w:date="2025-02-17T16:27:00Z"/>
          <w:rFonts w:eastAsia="EC Square Sans Pro" w:cs="EC Square Sans Pro"/>
        </w:rPr>
      </w:pPr>
      <w:ins w:id="91" w:author="MARELLI Luisa (JRC-ISPRA)" w:date="2025-01-23T11:17:00Z">
        <w:del w:id="92" w:author="MARELLI Luisa (JRC-ISPRA) [2]" w:date="2025-02-17T16:27:00Z">
          <w:r w:rsidRPr="0052186E" w:rsidDel="00E9375D">
            <w:rPr>
              <w:rFonts w:eastAsia="EC Square Sans Pro" w:cs="EC Square Sans Pro"/>
            </w:rPr>
            <w:delText>Towards agroecosystems - regeneration and resilience</w:delText>
          </w:r>
        </w:del>
      </w:ins>
    </w:p>
    <w:p w14:paraId="6627FBC6" w14:textId="5FA76320" w:rsidR="00AC2B40" w:rsidRPr="0052186E" w:rsidDel="00E9375D" w:rsidRDefault="27C86089" w:rsidP="0052186E">
      <w:pPr>
        <w:pStyle w:val="ListParagraph"/>
        <w:numPr>
          <w:ilvl w:val="0"/>
          <w:numId w:val="1"/>
        </w:numPr>
        <w:spacing w:before="0" w:after="0"/>
        <w:ind w:left="1069"/>
        <w:jc w:val="left"/>
        <w:rPr>
          <w:ins w:id="93" w:author="MARELLI Luisa (JRC-ISPRA)" w:date="2025-01-23T11:17:00Z"/>
          <w:del w:id="94" w:author="MARELLI Luisa (JRC-ISPRA) [2]" w:date="2025-02-17T16:27:00Z"/>
          <w:rFonts w:eastAsia="Calibri" w:cs="Calibri"/>
          <w:color w:val="85BD5F"/>
          <w:sz w:val="22"/>
          <w:szCs w:val="22"/>
        </w:rPr>
      </w:pPr>
      <w:ins w:id="95" w:author="MARELLI Luisa (JRC-ISPRA)" w:date="2025-01-23T11:17:00Z">
        <w:del w:id="96" w:author="MARELLI Luisa (JRC-ISPRA) [2]" w:date="2025-02-17T16:27:00Z">
          <w:r w:rsidRPr="0052186E" w:rsidDel="00E9375D">
            <w:rPr>
              <w:rFonts w:eastAsia="EC Square Sans Pro" w:cs="EC Square Sans Pro"/>
              <w:color w:val="85BD5F"/>
              <w:sz w:val="22"/>
              <w:szCs w:val="22"/>
            </w:rPr>
            <w:delText>Biotechnologies</w:delText>
          </w:r>
          <w:r w:rsidRPr="0052186E" w:rsidDel="00E9375D">
            <w:rPr>
              <w:rFonts w:eastAsia="Calibri" w:cs="Calibri"/>
              <w:color w:val="85BD5F"/>
              <w:sz w:val="22"/>
              <w:szCs w:val="22"/>
            </w:rPr>
            <w:delText xml:space="preserve"> </w:delText>
          </w:r>
        </w:del>
      </w:ins>
    </w:p>
    <w:p w14:paraId="78E2BEFD" w14:textId="5DA93C92" w:rsidR="00AC2B40" w:rsidRPr="0052186E" w:rsidDel="00E9375D" w:rsidRDefault="27C86089" w:rsidP="0052186E">
      <w:pPr>
        <w:pStyle w:val="ListParagraph"/>
        <w:numPr>
          <w:ilvl w:val="0"/>
          <w:numId w:val="1"/>
        </w:numPr>
        <w:spacing w:before="0" w:after="0"/>
        <w:ind w:left="1069"/>
        <w:jc w:val="left"/>
        <w:rPr>
          <w:ins w:id="97" w:author="MARELLI Luisa (JRC-ISPRA)" w:date="2025-01-23T11:17:00Z"/>
          <w:del w:id="98" w:author="MARELLI Luisa (JRC-ISPRA) [2]" w:date="2025-02-17T16:27:00Z"/>
          <w:rFonts w:eastAsia="EC Square Sans Pro" w:cs="EC Square Sans Pro"/>
        </w:rPr>
      </w:pPr>
      <w:ins w:id="99" w:author="MARELLI Luisa (JRC-ISPRA)" w:date="2025-01-23T11:17:00Z">
        <w:del w:id="100" w:author="MARELLI Luisa (JRC-ISPRA) [2]" w:date="2025-02-17T16:27:00Z">
          <w:r w:rsidRPr="0052186E" w:rsidDel="00E9375D">
            <w:rPr>
              <w:rFonts w:eastAsia="EC Square Sans Pro" w:cs="EC Square Sans Pro"/>
              <w:color w:val="85BD5F"/>
              <w:sz w:val="22"/>
              <w:szCs w:val="22"/>
            </w:rPr>
            <w:delText xml:space="preserve">Blue </w:delText>
          </w:r>
          <w:r w:rsidRPr="0052186E" w:rsidDel="00E9375D">
            <w:rPr>
              <w:rFonts w:eastAsia="EC Square Sans Pro" w:cs="EC Square Sans Pro"/>
            </w:rPr>
            <w:delText>economy</w:delText>
          </w:r>
        </w:del>
      </w:ins>
    </w:p>
    <w:p w14:paraId="683C7E2E" w14:textId="5D7498D5" w:rsidR="00AC2B40" w:rsidRPr="0052186E" w:rsidDel="00E9375D" w:rsidRDefault="27C86089" w:rsidP="0052186E">
      <w:pPr>
        <w:spacing w:before="0" w:after="0"/>
        <w:jc w:val="left"/>
        <w:rPr>
          <w:ins w:id="101" w:author="MARELLI Luisa (JRC-ISPRA)" w:date="2025-01-23T11:17:00Z"/>
          <w:del w:id="102" w:author="MARELLI Luisa (JRC-ISPRA) [2]" w:date="2025-02-17T16:27:00Z"/>
          <w:rFonts w:eastAsia="EC Square Sans Pro" w:cs="EC Square Sans Pro"/>
        </w:rPr>
      </w:pPr>
      <w:ins w:id="103" w:author="MARELLI Luisa (JRC-ISPRA)" w:date="2025-01-23T11:17:00Z">
        <w:del w:id="104" w:author="MARELLI Luisa (JRC-ISPRA) [2]" w:date="2025-02-17T16:27:00Z">
          <w:r w:rsidRPr="0052186E" w:rsidDel="00E9375D">
            <w:rPr>
              <w:rFonts w:eastAsia="EC Square Sans Pro" w:cs="EC Square Sans Pro"/>
            </w:rPr>
            <w:delText>1.2 The role of R&amp;I</w:delText>
          </w:r>
        </w:del>
      </w:ins>
    </w:p>
    <w:p w14:paraId="676B8DE2" w14:textId="56FD8837" w:rsidR="00AC2B40" w:rsidRPr="0052186E" w:rsidDel="00E9375D" w:rsidRDefault="27C86089" w:rsidP="0052186E">
      <w:pPr>
        <w:spacing w:before="0" w:after="0"/>
        <w:jc w:val="left"/>
        <w:rPr>
          <w:ins w:id="105" w:author="MARELLI Luisa (JRC-ISPRA)" w:date="2025-01-23T11:17:00Z"/>
          <w:del w:id="106" w:author="MARELLI Luisa (JRC-ISPRA) [2]" w:date="2025-02-17T16:27:00Z"/>
          <w:rFonts w:eastAsia="EC Square Sans Pro" w:cs="EC Square Sans Pro"/>
        </w:rPr>
      </w:pPr>
      <w:ins w:id="107" w:author="MARELLI Luisa (JRC-ISPRA)" w:date="2025-01-23T11:17:00Z">
        <w:del w:id="108" w:author="MARELLI Luisa (JRC-ISPRA) [2]" w:date="2025-02-17T16:27:00Z">
          <w:r w:rsidRPr="0052186E" w:rsidDel="00E9375D">
            <w:rPr>
              <w:rFonts w:eastAsia="EC Square Sans Pro" w:cs="EC Square Sans Pro"/>
            </w:rPr>
            <w:delText>1.3 A Digital transformation</w:delText>
          </w:r>
        </w:del>
      </w:ins>
    </w:p>
    <w:p w14:paraId="1ACDF62F" w14:textId="0E2C432A" w:rsidR="00AC2B40" w:rsidRDefault="00AC2B40" w:rsidP="2543426A">
      <w:pPr>
        <w:pStyle w:val="JRCText"/>
        <w:rPr>
          <w:ins w:id="109" w:author="MARELLI Luisa (JRC-ISPRA) [2]" w:date="2025-02-17T16:27:00Z"/>
          <w:rStyle w:val="normaltextrun"/>
          <w:color w:val="000000" w:themeColor="text1"/>
          <w:sz w:val="22"/>
          <w:szCs w:val="22"/>
        </w:rPr>
      </w:pPr>
    </w:p>
    <w:p w14:paraId="5319537C" w14:textId="1421F3E4" w:rsidR="00E9375D" w:rsidRPr="00346C9C" w:rsidRDefault="00E9375D" w:rsidP="2543426A">
      <w:pPr>
        <w:pStyle w:val="JRCText"/>
        <w:rPr>
          <w:ins w:id="110" w:author="MARELLI Luisa (JRC-ISPRA) [2]" w:date="2025-02-17T16:29:00Z"/>
          <w:rFonts w:eastAsia="Times New Roman"/>
          <w:sz w:val="22"/>
          <w:szCs w:val="24"/>
          <w:lang w:eastAsia="en-GB"/>
          <w:rPrChange w:id="111" w:author="MARELLI Luisa (JRC-ISPRA) [2]" w:date="2025-02-17T16:37:00Z">
            <w:rPr>
              <w:ins w:id="112" w:author="MARELLI Luisa (JRC-ISPRA) [2]" w:date="2025-02-17T16:29:00Z"/>
              <w:rFonts w:ascii="Times New Roman" w:eastAsia="Times New Roman" w:hAnsi="Times New Roman"/>
              <w:sz w:val="24"/>
              <w:szCs w:val="24"/>
              <w:lang w:eastAsia="en-GB"/>
            </w:rPr>
          </w:rPrChange>
        </w:rPr>
      </w:pPr>
      <w:ins w:id="113" w:author="MARELLI Luisa (JRC-ISPRA) [2]" w:date="2025-02-17T16:35:00Z">
        <w:r w:rsidRPr="0045514D">
          <w:rPr>
            <w:rFonts w:eastAsia="Times New Roman"/>
            <w:sz w:val="22"/>
            <w:szCs w:val="24"/>
            <w:lang w:eastAsia="en-GB"/>
          </w:rPr>
          <w:t>The</w:t>
        </w:r>
        <w:r w:rsidRPr="0045514D">
          <w:rPr>
            <w:rFonts w:ascii="Times New Roman" w:eastAsia="Times New Roman" w:hAnsi="Times New Roman"/>
            <w:sz w:val="22"/>
            <w:szCs w:val="24"/>
            <w:lang w:eastAsia="en-GB"/>
          </w:rPr>
          <w:t xml:space="preserve"> </w:t>
        </w:r>
        <w:r w:rsidRPr="0045514D">
          <w:rPr>
            <w:rFonts w:eastAsia="Times New Roman"/>
            <w:sz w:val="22"/>
            <w:szCs w:val="22"/>
            <w:lang w:eastAsia="en-GB"/>
          </w:rPr>
          <w:t xml:space="preserve">green transition requires a holistic approach that integrates multiple strategic cross-cutting areas to achieve a sustainable, regenerative, and resilient economy that </w:t>
        </w:r>
        <w:r w:rsidRPr="0045514D">
          <w:rPr>
            <w:sz w:val="22"/>
            <w:szCs w:val="22"/>
          </w:rPr>
          <w:t>prioritizes the well-being of both people and the planet, restoring natural resources</w:t>
        </w:r>
        <w:r w:rsidRPr="0045514D">
          <w:rPr>
            <w:rFonts w:eastAsia="Times New Roman"/>
            <w:sz w:val="22"/>
            <w:szCs w:val="22"/>
            <w:lang w:eastAsia="en-GB"/>
          </w:rPr>
          <w:t xml:space="preserve"> and preserving the environment</w:t>
        </w:r>
      </w:ins>
      <w:ins w:id="114" w:author="MARELLI Luisa (JRC-ISPRA) [2]" w:date="2025-02-17T16:29:00Z">
        <w:r w:rsidRPr="00E9375D">
          <w:rPr>
            <w:rFonts w:eastAsia="Times New Roman"/>
            <w:sz w:val="22"/>
            <w:szCs w:val="24"/>
            <w:lang w:eastAsia="en-GB"/>
          </w:rPr>
          <w:t>. To succeed, a holistic approach is required, one that harnesses the potential of innovation, technology, and sustainable practices to drive growth, create jobs, and improve well-being.</w:t>
        </w:r>
      </w:ins>
      <w:ins w:id="115" w:author="MARELLI Luisa (JRC-ISPRA) [2]" w:date="2025-02-17T16:27:00Z">
        <w:r>
          <w:rPr>
            <w:rFonts w:ascii="Times New Roman" w:eastAsia="Times New Roman" w:hAnsi="Times New Roman"/>
            <w:sz w:val="24"/>
            <w:szCs w:val="24"/>
            <w:lang w:eastAsia="en-GB"/>
          </w:rPr>
          <w:t xml:space="preserve"> </w:t>
        </w:r>
      </w:ins>
      <w:ins w:id="116" w:author="MARELLI Luisa (JRC-ISPRA) [2]" w:date="2025-02-17T16:36:00Z">
        <w:r w:rsidR="00346C9C" w:rsidRPr="00346C9C">
          <w:rPr>
            <w:rFonts w:eastAsia="Times New Roman"/>
            <w:sz w:val="22"/>
            <w:szCs w:val="22"/>
            <w:lang w:eastAsia="en-GB"/>
            <w:rPrChange w:id="117" w:author="MARELLI Luisa (JRC-ISPRA) [2]" w:date="2025-02-17T16:36:00Z">
              <w:rPr>
                <w:rFonts w:ascii="Times New Roman" w:eastAsia="Times New Roman" w:hAnsi="Times New Roman"/>
                <w:sz w:val="24"/>
                <w:szCs w:val="24"/>
                <w:lang w:eastAsia="en-GB"/>
              </w:rPr>
            </w:rPrChange>
          </w:rPr>
          <w:t>This chapter examines the essential elements of a successful green transition, including the creation of a sustainable and regenerative environment, the leveraging of R&amp;</w:t>
        </w:r>
        <w:r w:rsidR="00346C9C" w:rsidRPr="00346C9C">
          <w:rPr>
            <w:rFonts w:eastAsia="Times New Roman"/>
            <w:sz w:val="22"/>
            <w:szCs w:val="24"/>
            <w:lang w:eastAsia="en-GB"/>
            <w:rPrChange w:id="118" w:author="MARELLI Luisa (JRC-ISPRA) [2]" w:date="2025-02-17T16:37:00Z">
              <w:rPr>
                <w:rFonts w:ascii="Times New Roman" w:eastAsia="Times New Roman" w:hAnsi="Times New Roman"/>
                <w:sz w:val="24"/>
                <w:szCs w:val="24"/>
                <w:lang w:eastAsia="en-GB"/>
              </w:rPr>
            </w:rPrChange>
          </w:rPr>
          <w:t>I to boost eco-innovation, and the integration of digital solutions to support the green transition</w:t>
        </w:r>
        <w:r w:rsidR="00346C9C" w:rsidRPr="00011B9E">
          <w:rPr>
            <w:rFonts w:eastAsia="Times New Roman"/>
            <w:sz w:val="22"/>
            <w:szCs w:val="24"/>
            <w:lang w:eastAsia="en-GB"/>
          </w:rPr>
          <w:t xml:space="preserve">. </w:t>
        </w:r>
        <w:r w:rsidR="00346C9C" w:rsidRPr="00346C9C">
          <w:rPr>
            <w:rFonts w:eastAsia="Times New Roman"/>
            <w:sz w:val="22"/>
            <w:szCs w:val="24"/>
            <w:lang w:eastAsia="en-GB"/>
            <w:rPrChange w:id="119" w:author="MARELLI Luisa (JRC-ISPRA) [2]" w:date="2025-02-17T16:37:00Z">
              <w:rPr>
                <w:rFonts w:ascii="Times New Roman" w:eastAsia="Times New Roman" w:hAnsi="Times New Roman"/>
                <w:sz w:val="24"/>
                <w:szCs w:val="24"/>
                <w:lang w:eastAsia="en-GB"/>
              </w:rPr>
            </w:rPrChange>
          </w:rPr>
          <w:t>By exploring these cross-cutting themes</w:t>
        </w:r>
      </w:ins>
      <w:ins w:id="120" w:author="MARELLI Luisa (JRC-ISPRA) [2]" w:date="2025-02-17T16:37:00Z">
        <w:r w:rsidR="00346C9C" w:rsidRPr="00346C9C">
          <w:rPr>
            <w:rFonts w:eastAsia="Times New Roman"/>
            <w:sz w:val="22"/>
            <w:szCs w:val="24"/>
            <w:lang w:eastAsia="en-GB"/>
            <w:rPrChange w:id="121" w:author="MARELLI Luisa (JRC-ISPRA) [2]" w:date="2025-02-17T16:37:00Z">
              <w:rPr>
                <w:rFonts w:ascii="Times New Roman" w:eastAsia="Times New Roman" w:hAnsi="Times New Roman"/>
                <w:sz w:val="24"/>
                <w:szCs w:val="24"/>
                <w:lang w:eastAsia="en-GB"/>
              </w:rPr>
            </w:rPrChange>
          </w:rPr>
          <w:t>, we can identify the most effective strategies for strengthening the EU's green transition</w:t>
        </w:r>
      </w:ins>
      <w:ins w:id="122" w:author="MARELLI Luisa (JRC-ISPRA) [2]" w:date="2025-02-17T16:38:00Z">
        <w:r w:rsidR="00346C9C">
          <w:rPr>
            <w:rFonts w:eastAsia="Times New Roman"/>
            <w:sz w:val="22"/>
            <w:szCs w:val="24"/>
            <w:lang w:eastAsia="en-GB"/>
          </w:rPr>
          <w:t xml:space="preserve"> and unlock its full potential,</w:t>
        </w:r>
      </w:ins>
      <w:ins w:id="123" w:author="MARELLI Luisa (JRC-ISPRA) [2]" w:date="2025-02-17T16:37:00Z">
        <w:r w:rsidR="00346C9C" w:rsidRPr="00346C9C">
          <w:rPr>
            <w:rFonts w:eastAsia="Times New Roman"/>
            <w:sz w:val="22"/>
            <w:szCs w:val="24"/>
            <w:lang w:eastAsia="en-GB"/>
            <w:rPrChange w:id="124" w:author="MARELLI Luisa (JRC-ISPRA) [2]" w:date="2025-02-17T16:37:00Z">
              <w:rPr>
                <w:rFonts w:ascii="Times New Roman" w:eastAsia="Times New Roman" w:hAnsi="Times New Roman"/>
                <w:sz w:val="24"/>
                <w:szCs w:val="24"/>
                <w:lang w:eastAsia="en-GB"/>
              </w:rPr>
            </w:rPrChange>
          </w:rPr>
          <w:t xml:space="preserve"> ensuring that it is both sustainable and competitive</w:t>
        </w:r>
      </w:ins>
      <w:ins w:id="125" w:author="MARELLI Luisa (JRC-ISPRA) [2]" w:date="2025-02-17T16:38:00Z">
        <w:r w:rsidR="00346C9C">
          <w:rPr>
            <w:rFonts w:eastAsia="Times New Roman"/>
            <w:sz w:val="22"/>
            <w:szCs w:val="24"/>
            <w:lang w:eastAsia="en-GB"/>
          </w:rPr>
          <w:t>.</w:t>
        </w:r>
      </w:ins>
    </w:p>
    <w:p w14:paraId="5FC1B69C" w14:textId="77777777" w:rsidR="00E9375D" w:rsidRDefault="00E9375D" w:rsidP="2543426A">
      <w:pPr>
        <w:pStyle w:val="JRCText"/>
        <w:rPr>
          <w:rStyle w:val="normaltextrun"/>
          <w:color w:val="000000" w:themeColor="text1"/>
          <w:sz w:val="22"/>
          <w:szCs w:val="22"/>
        </w:rPr>
      </w:pPr>
    </w:p>
    <w:p w14:paraId="45B73BCF" w14:textId="1BDE0890" w:rsidR="00583159" w:rsidRPr="0052186E" w:rsidRDefault="00583159" w:rsidP="00583159">
      <w:pPr>
        <w:pStyle w:val="JRCLevel-2title"/>
        <w:numPr>
          <w:ilvl w:val="1"/>
          <w:numId w:val="21"/>
        </w:numPr>
        <w:rPr>
          <w:ins w:id="126" w:author="MARELLI Luisa (JRC-ISPRA) [2]" w:date="2025-02-17T16:19:00Z"/>
        </w:rPr>
      </w:pPr>
      <w:bookmarkStart w:id="127" w:name="_Toc192245543"/>
      <w:ins w:id="128" w:author="MARELLI Luisa (JRC-ISPRA) [2]" w:date="2025-02-17T16:19:00Z">
        <w:r w:rsidRPr="0052186E">
          <w:t>A sustainable and regenerative environment</w:t>
        </w:r>
        <w:bookmarkEnd w:id="127"/>
        <w:r w:rsidRPr="0052186E">
          <w:t xml:space="preserve"> </w:t>
        </w:r>
      </w:ins>
    </w:p>
    <w:p w14:paraId="396D71D9" w14:textId="6F1E0B7B" w:rsidR="005B1E07" w:rsidRPr="0052186E" w:rsidRDefault="00937B6B">
      <w:pPr>
        <w:pStyle w:val="JRCText"/>
        <w:spacing w:before="0"/>
        <w:rPr>
          <w:rStyle w:val="normaltextrun"/>
          <w:b/>
          <w:bCs/>
          <w:color w:val="000000" w:themeColor="text1"/>
          <w:sz w:val="22"/>
          <w:szCs w:val="22"/>
        </w:rPr>
        <w:pPrChange w:id="129" w:author="MARELLI Luisa (JRC-ISPRA) [2]" w:date="2025-02-17T16:56:00Z">
          <w:pPr>
            <w:pStyle w:val="JRCText"/>
          </w:pPr>
        </w:pPrChange>
      </w:pPr>
      <w:ins w:id="130" w:author="MARELLI Luisa (JRC-ISPRA) [2]" w:date="2025-02-24T15:51:00Z">
        <w:r>
          <w:rPr>
            <w:rFonts w:eastAsia="Times New Roman"/>
            <w:sz w:val="22"/>
            <w:szCs w:val="22"/>
            <w:lang w:eastAsia="en-GB"/>
          </w:rPr>
          <w:t xml:space="preserve">Addressing the multiple </w:t>
        </w:r>
      </w:ins>
      <w:ins w:id="131" w:author="MARELLI Luisa (JRC-ISPRA) [2]" w:date="2025-02-24T15:52:00Z">
        <w:r>
          <w:rPr>
            <w:rFonts w:eastAsia="Times New Roman"/>
            <w:sz w:val="22"/>
            <w:szCs w:val="22"/>
            <w:lang w:eastAsia="en-GB"/>
          </w:rPr>
          <w:t>ecological, social and economic crisis require</w:t>
        </w:r>
      </w:ins>
      <w:ins w:id="132" w:author="MARELLI Luisa (JRC-ISPRA) [2]" w:date="2025-02-24T15:53:00Z">
        <w:r>
          <w:rPr>
            <w:rFonts w:eastAsia="Times New Roman"/>
            <w:sz w:val="22"/>
            <w:szCs w:val="22"/>
            <w:lang w:eastAsia="en-GB"/>
          </w:rPr>
          <w:t>s</w:t>
        </w:r>
      </w:ins>
      <w:ins w:id="133" w:author="MARELLI Luisa (JRC-ISPRA) [2]" w:date="2025-02-24T15:54:00Z">
        <w:r>
          <w:rPr>
            <w:rFonts w:eastAsia="Times New Roman"/>
            <w:sz w:val="22"/>
            <w:szCs w:val="22"/>
            <w:lang w:eastAsia="en-GB"/>
          </w:rPr>
          <w:t xml:space="preserve"> </w:t>
        </w:r>
      </w:ins>
      <w:ins w:id="134" w:author="MARELLI Luisa (JRC-ISPRA) [2]" w:date="2025-02-24T15:57:00Z">
        <w:r>
          <w:rPr>
            <w:rFonts w:eastAsia="Times New Roman"/>
            <w:sz w:val="22"/>
            <w:szCs w:val="22"/>
            <w:lang w:eastAsia="en-GB"/>
          </w:rPr>
          <w:t xml:space="preserve">moving </w:t>
        </w:r>
      </w:ins>
      <w:ins w:id="135" w:author="MARELLI Luisa (JRC-ISPRA) [2]" w:date="2025-02-24T15:58:00Z">
        <w:r>
          <w:rPr>
            <w:rFonts w:eastAsia="Times New Roman"/>
            <w:sz w:val="22"/>
            <w:szCs w:val="22"/>
            <w:lang w:eastAsia="en-GB"/>
          </w:rPr>
          <w:t xml:space="preserve">beyond resources conservation towards a </w:t>
        </w:r>
      </w:ins>
      <w:ins w:id="136" w:author="MARELLI Luisa (JRC-ISPRA) [2]" w:date="2025-02-17T16:45:00Z">
        <w:r w:rsidR="00346C9C" w:rsidRPr="00937B6B">
          <w:rPr>
            <w:rFonts w:eastAsia="Times New Roman"/>
            <w:b/>
            <w:sz w:val="22"/>
            <w:szCs w:val="22"/>
            <w:lang w:eastAsia="en-GB"/>
            <w:rPrChange w:id="137" w:author="MARELLI Luisa (JRC-ISPRA) [2]" w:date="2025-02-24T16:00:00Z">
              <w:rPr>
                <w:rFonts w:eastAsia="Times New Roman"/>
                <w:sz w:val="22"/>
                <w:szCs w:val="22"/>
                <w:lang w:eastAsia="en-GB"/>
              </w:rPr>
            </w:rPrChange>
          </w:rPr>
          <w:t xml:space="preserve">regenerative </w:t>
        </w:r>
        <w:r w:rsidR="00346C9C" w:rsidRPr="00937B6B">
          <w:rPr>
            <w:rFonts w:eastAsia="Times New Roman"/>
            <w:b/>
            <w:sz w:val="22"/>
            <w:szCs w:val="22"/>
            <w:lang w:eastAsia="en-GB"/>
            <w:rPrChange w:id="138" w:author="MARELLI Luisa (JRC-ISPRA) [2]" w:date="2025-03-04T17:54:00Z">
              <w:rPr>
                <w:rFonts w:eastAsia="Times New Roman"/>
                <w:sz w:val="22"/>
                <w:szCs w:val="22"/>
                <w:lang w:eastAsia="en-GB"/>
              </w:rPr>
            </w:rPrChange>
          </w:rPr>
          <w:t>environment</w:t>
        </w:r>
        <w:r w:rsidR="00346C9C" w:rsidRPr="00346C9C">
          <w:rPr>
            <w:rFonts w:eastAsia="Times New Roman"/>
            <w:sz w:val="22"/>
            <w:szCs w:val="22"/>
            <w:lang w:eastAsia="en-GB"/>
          </w:rPr>
          <w:t xml:space="preserve"> </w:t>
        </w:r>
      </w:ins>
      <w:ins w:id="139" w:author="MARELLI Luisa (JRC-ISPRA) [2]" w:date="2025-02-24T15:59:00Z">
        <w:r>
          <w:rPr>
            <w:rFonts w:eastAsia="Times New Roman"/>
            <w:sz w:val="22"/>
            <w:szCs w:val="22"/>
            <w:lang w:eastAsia="en-GB"/>
          </w:rPr>
          <w:t xml:space="preserve">that </w:t>
        </w:r>
      </w:ins>
      <w:ins w:id="140" w:author="MARELLI Luisa (JRC-ISPRA) [2]" w:date="2025-02-17T16:45:00Z">
        <w:r w:rsidR="00346C9C" w:rsidRPr="00346C9C">
          <w:rPr>
            <w:rFonts w:eastAsia="Times New Roman"/>
            <w:sz w:val="22"/>
            <w:szCs w:val="22"/>
            <w:lang w:eastAsia="en-GB"/>
          </w:rPr>
          <w:t xml:space="preserve">is </w:t>
        </w:r>
      </w:ins>
      <w:ins w:id="141" w:author="MARELLI Luisa (JRC-ISPRA) [2]" w:date="2025-02-24T15:59:00Z">
        <w:r>
          <w:rPr>
            <w:rFonts w:eastAsia="Times New Roman"/>
            <w:sz w:val="22"/>
            <w:szCs w:val="22"/>
            <w:lang w:eastAsia="en-GB"/>
          </w:rPr>
          <w:t>capable to</w:t>
        </w:r>
      </w:ins>
      <w:ins w:id="142" w:author="MARELLI Luisa (JRC-ISPRA) [2]" w:date="2025-02-24T16:04:00Z">
        <w:r w:rsidR="009A7BFA">
          <w:rPr>
            <w:rFonts w:eastAsia="Times New Roman"/>
            <w:sz w:val="22"/>
            <w:szCs w:val="22"/>
            <w:lang w:eastAsia="en-GB"/>
          </w:rPr>
          <w:t xml:space="preserve"> restore and </w:t>
        </w:r>
      </w:ins>
      <w:ins w:id="143" w:author="MARELLI Luisa (JRC-ISPRA) [2]" w:date="2025-02-24T15:59:00Z">
        <w:r w:rsidRPr="009A7BFA">
          <w:rPr>
            <w:rFonts w:eastAsia="Times New Roman"/>
            <w:sz w:val="22"/>
            <w:szCs w:val="22"/>
            <w:lang w:eastAsia="en-GB"/>
          </w:rPr>
          <w:t>revitalise</w:t>
        </w:r>
      </w:ins>
      <w:ins w:id="144" w:author="MARELLI Luisa (JRC-ISPRA) [2]" w:date="2025-02-24T16:02:00Z">
        <w:r w:rsidR="009A7BFA" w:rsidRPr="009A7BFA">
          <w:rPr>
            <w:rFonts w:eastAsia="Times New Roman"/>
            <w:sz w:val="22"/>
            <w:szCs w:val="22"/>
            <w:lang w:eastAsia="en-GB"/>
          </w:rPr>
          <w:t xml:space="preserve"> </w:t>
        </w:r>
      </w:ins>
      <w:ins w:id="145" w:author="MARELLI Luisa (JRC-ISPRA) [2]" w:date="2025-02-24T16:04:00Z">
        <w:r w:rsidR="009A7BFA" w:rsidRPr="009A7BFA">
          <w:rPr>
            <w:rFonts w:eastAsia="Times New Roman"/>
            <w:sz w:val="22"/>
            <w:szCs w:val="22"/>
            <w:lang w:eastAsia="en-GB"/>
            <w:rPrChange w:id="146" w:author="MARELLI Luisa (JRC-ISPRA) [2]" w:date="2025-02-24T16:04:00Z">
              <w:rPr>
                <w:rFonts w:eastAsia="Times New Roman"/>
                <w:b/>
                <w:sz w:val="22"/>
                <w:szCs w:val="22"/>
                <w:lang w:eastAsia="en-GB"/>
              </w:rPr>
            </w:rPrChange>
          </w:rPr>
          <w:t xml:space="preserve">natural and human </w:t>
        </w:r>
      </w:ins>
      <w:ins w:id="147" w:author="MARELLI Luisa (JRC-ISPRA) [2]" w:date="2025-02-24T16:02:00Z">
        <w:r w:rsidR="009A7BFA" w:rsidRPr="009A7BFA">
          <w:rPr>
            <w:rFonts w:eastAsia="Times New Roman"/>
            <w:sz w:val="22"/>
            <w:szCs w:val="22"/>
            <w:lang w:eastAsia="en-GB"/>
          </w:rPr>
          <w:t>ecosystems</w:t>
        </w:r>
      </w:ins>
      <w:ins w:id="148" w:author="MARELLI Luisa (JRC-ISPRA) [2]" w:date="2025-02-24T16:21:00Z">
        <w:r w:rsidR="0079399F">
          <w:rPr>
            <w:rFonts w:eastAsia="Times New Roman"/>
            <w:sz w:val="22"/>
            <w:szCs w:val="22"/>
            <w:lang w:eastAsia="en-GB"/>
          </w:rPr>
          <w:t>,</w:t>
        </w:r>
      </w:ins>
      <w:ins w:id="149" w:author="MARELLI Luisa (JRC-ISPRA) [2]" w:date="2025-02-24T15:59:00Z">
        <w:r>
          <w:rPr>
            <w:rFonts w:eastAsia="Times New Roman"/>
            <w:sz w:val="22"/>
            <w:szCs w:val="22"/>
            <w:lang w:eastAsia="en-GB"/>
          </w:rPr>
          <w:t xml:space="preserve"> and increase </w:t>
        </w:r>
      </w:ins>
      <w:ins w:id="150" w:author="MARELLI Luisa (JRC-ISPRA) [2]" w:date="2025-02-24T16:04:00Z">
        <w:r w:rsidR="009A7BFA">
          <w:rPr>
            <w:rFonts w:eastAsia="Times New Roman"/>
            <w:sz w:val="22"/>
            <w:szCs w:val="22"/>
            <w:lang w:eastAsia="en-GB"/>
          </w:rPr>
          <w:t>their</w:t>
        </w:r>
      </w:ins>
      <w:ins w:id="151" w:author="MARELLI Luisa (JRC-ISPRA) [2]" w:date="2025-02-24T15:59:00Z">
        <w:r w:rsidR="009A7BFA">
          <w:rPr>
            <w:rFonts w:eastAsia="Times New Roman"/>
            <w:sz w:val="22"/>
            <w:szCs w:val="22"/>
            <w:lang w:eastAsia="en-GB"/>
          </w:rPr>
          <w:t xml:space="preserve"> resilience</w:t>
        </w:r>
      </w:ins>
      <w:ins w:id="152" w:author="MARELLI Luisa (JRC-ISPRA) [2]" w:date="2025-02-24T16:04:00Z">
        <w:r w:rsidR="009A7BFA">
          <w:rPr>
            <w:rFonts w:eastAsia="Times New Roman"/>
            <w:sz w:val="22"/>
            <w:szCs w:val="22"/>
            <w:lang w:eastAsia="en-GB"/>
          </w:rPr>
          <w:t>.</w:t>
        </w:r>
      </w:ins>
      <w:ins w:id="153" w:author="MARELLI Luisa (JRC-ISPRA) [2]" w:date="2025-02-24T15:59:00Z">
        <w:r>
          <w:rPr>
            <w:rFonts w:eastAsia="Times New Roman"/>
            <w:sz w:val="22"/>
            <w:szCs w:val="22"/>
            <w:lang w:eastAsia="en-GB"/>
          </w:rPr>
          <w:t xml:space="preserve"> </w:t>
        </w:r>
      </w:ins>
      <w:ins w:id="154" w:author="MARELLI Luisa (JRC-ISPRA) [2]" w:date="2025-02-24T16:00:00Z">
        <w:r>
          <w:rPr>
            <w:rFonts w:eastAsia="Times New Roman"/>
            <w:sz w:val="22"/>
            <w:szCs w:val="22"/>
            <w:lang w:eastAsia="en-GB"/>
          </w:rPr>
          <w:t>Such a system can</w:t>
        </w:r>
      </w:ins>
      <w:ins w:id="155" w:author="MARELLI Luisa (JRC-ISPRA) [2]" w:date="2025-02-17T16:45:00Z">
        <w:r w:rsidR="00346C9C" w:rsidRPr="00346C9C">
          <w:rPr>
            <w:rFonts w:eastAsia="Times New Roman"/>
            <w:sz w:val="22"/>
            <w:szCs w:val="22"/>
            <w:lang w:eastAsia="en-GB"/>
          </w:rPr>
          <w:t xml:space="preserve"> provide numerous benefits for climate change mitigation, resource efficiency, biodiversity conservation, human health and well-being, </w:t>
        </w:r>
      </w:ins>
      <w:ins w:id="156" w:author="MARELLI Luisa (JRC-ISPRA) [2]" w:date="2025-02-24T16:00:00Z">
        <w:r>
          <w:rPr>
            <w:rFonts w:eastAsia="Times New Roman"/>
            <w:sz w:val="22"/>
            <w:szCs w:val="22"/>
            <w:lang w:eastAsia="en-GB"/>
          </w:rPr>
          <w:t>as well as</w:t>
        </w:r>
      </w:ins>
      <w:ins w:id="157" w:author="MARELLI Luisa (JRC-ISPRA) [2]" w:date="2025-02-17T16:45:00Z">
        <w:r w:rsidR="00346C9C" w:rsidRPr="00346C9C">
          <w:rPr>
            <w:rFonts w:eastAsia="Times New Roman"/>
            <w:sz w:val="22"/>
            <w:szCs w:val="22"/>
            <w:lang w:eastAsia="en-GB"/>
          </w:rPr>
          <w:t xml:space="preserve"> economic development.</w:t>
        </w:r>
        <w:r w:rsidR="00346C9C">
          <w:rPr>
            <w:rFonts w:eastAsia="Times New Roman"/>
            <w:sz w:val="22"/>
            <w:szCs w:val="22"/>
            <w:lang w:eastAsia="en-GB"/>
          </w:rPr>
          <w:t xml:space="preserve"> </w:t>
        </w:r>
      </w:ins>
      <w:ins w:id="158" w:author="MARELLI Luisa (JRC-ISPRA) [2]" w:date="2025-02-17T16:40:00Z">
        <w:r w:rsidR="00346C9C" w:rsidRPr="00346C9C">
          <w:rPr>
            <w:rFonts w:eastAsia="Times New Roman"/>
            <w:sz w:val="22"/>
            <w:szCs w:val="22"/>
            <w:lang w:eastAsia="en-GB"/>
          </w:rPr>
          <w:t>Creating sustainable and regenerative economy and environment requires a multi-faceted approach that involves various sectors.</w:t>
        </w:r>
      </w:ins>
      <w:ins w:id="159" w:author="MARELLI Luisa (JRC-ISPRA) [2]" w:date="2025-02-17T16:43:00Z">
        <w:r w:rsidR="00346C9C">
          <w:rPr>
            <w:rFonts w:eastAsia="Times New Roman"/>
            <w:sz w:val="22"/>
            <w:szCs w:val="22"/>
            <w:lang w:eastAsia="en-GB"/>
          </w:rPr>
          <w:t xml:space="preserve"> </w:t>
        </w:r>
      </w:ins>
      <w:ins w:id="160" w:author="MARELLI Luisa (JRC-ISPRA) [2]" w:date="2025-02-17T16:46:00Z">
        <w:r w:rsidR="00346C9C">
          <w:rPr>
            <w:rFonts w:eastAsia="Times New Roman"/>
            <w:sz w:val="22"/>
            <w:szCs w:val="22"/>
            <w:lang w:eastAsia="en-GB"/>
          </w:rPr>
          <w:t>As key examples, t</w:t>
        </w:r>
      </w:ins>
      <w:ins w:id="161" w:author="MARELLI Luisa (JRC-ISPRA) [2]" w:date="2025-02-17T16:05:00Z">
        <w:r w:rsidR="005B1E07" w:rsidRPr="0045514D">
          <w:rPr>
            <w:rFonts w:eastAsia="Times New Roman"/>
            <w:sz w:val="22"/>
            <w:szCs w:val="22"/>
            <w:lang w:eastAsia="en-GB"/>
          </w:rPr>
          <w:t>he bioeconomy, and sustainable use of biomass, the blue economy, nature-based solutions, biotechnologies, and agroecosystems regeneration are interconnected domains that must be linked to drive this transition</w:t>
        </w:r>
        <w:r w:rsidR="005B1E07" w:rsidRPr="0045514D">
          <w:rPr>
            <w:sz w:val="22"/>
            <w:szCs w:val="22"/>
          </w:rPr>
          <w:t xml:space="preserve"> as they hold significant potential for sustainable development</w:t>
        </w:r>
      </w:ins>
      <w:ins w:id="162" w:author="MARELLI Luisa (JRC-ISPRA) [2]" w:date="2025-02-24T16:23:00Z">
        <w:r w:rsidR="00EE3E91" w:rsidRPr="00EE3E91">
          <w:rPr>
            <w:sz w:val="22"/>
            <w:szCs w:val="22"/>
          </w:rPr>
          <w:t xml:space="preserve"> </w:t>
        </w:r>
      </w:ins>
      <w:ins w:id="163" w:author="MARELLI Luisa (JRC-ISPRA) [2]" w:date="2025-02-24T16:24:00Z">
        <w:r w:rsidR="00EE3E91">
          <w:rPr>
            <w:sz w:val="22"/>
            <w:szCs w:val="22"/>
          </w:rPr>
          <w:t xml:space="preserve">and regenerative </w:t>
        </w:r>
      </w:ins>
      <w:ins w:id="164" w:author="MARELLI Luisa (JRC-ISPRA) [2]" w:date="2025-02-24T16:23:00Z">
        <w:r w:rsidR="00EE3E91" w:rsidRPr="0045514D">
          <w:rPr>
            <w:sz w:val="22"/>
            <w:szCs w:val="22"/>
          </w:rPr>
          <w:t>growth</w:t>
        </w:r>
      </w:ins>
      <w:ins w:id="165" w:author="MARELLI Luisa (JRC-ISPRA) [2]" w:date="2025-02-17T16:05:00Z">
        <w:r w:rsidR="005B1E07" w:rsidRPr="0045514D">
          <w:rPr>
            <w:rFonts w:eastAsia="Times New Roman"/>
            <w:sz w:val="22"/>
            <w:szCs w:val="22"/>
            <w:lang w:eastAsia="en-GB"/>
          </w:rPr>
          <w:t>.</w:t>
        </w:r>
      </w:ins>
    </w:p>
    <w:p w14:paraId="00D20B25" w14:textId="0D95260D" w:rsidR="2543426A" w:rsidRDefault="00B51708">
      <w:pPr>
        <w:pStyle w:val="JRCText"/>
        <w:spacing w:before="0"/>
        <w:rPr>
          <w:ins w:id="166" w:author="MARELLI Luisa (JRC-ISPRA) [2]" w:date="2025-02-17T16:10:00Z"/>
          <w:rStyle w:val="normaltextrun"/>
          <w:color w:val="000000" w:themeColor="text1"/>
          <w:sz w:val="22"/>
          <w:szCs w:val="22"/>
        </w:rPr>
        <w:pPrChange w:id="167" w:author="MARELLI Luisa (JRC-ISPRA) [2]" w:date="2025-02-17T16:56:00Z">
          <w:pPr>
            <w:pStyle w:val="JRCText"/>
          </w:pPr>
        </w:pPrChange>
      </w:pPr>
      <w:ins w:id="168" w:author="MARELLI Luisa (JRC-ISPRA) [2]" w:date="2025-02-17T16:10:00Z">
        <w:r>
          <w:rPr>
            <w:rStyle w:val="normaltextrun"/>
            <w:color w:val="000000" w:themeColor="text1"/>
            <w:sz w:val="22"/>
            <w:szCs w:val="22"/>
          </w:rPr>
          <w:t>T</w:t>
        </w:r>
        <w:r w:rsidRPr="00B51708">
          <w:rPr>
            <w:rStyle w:val="normaltextrun"/>
            <w:color w:val="000000" w:themeColor="text1"/>
            <w:sz w:val="22"/>
            <w:szCs w:val="22"/>
          </w:rPr>
          <w:t xml:space="preserve">he </w:t>
        </w:r>
        <w:r w:rsidRPr="00B51708">
          <w:rPr>
            <w:rStyle w:val="normaltextrun"/>
            <w:b/>
            <w:color w:val="000000" w:themeColor="text1"/>
            <w:sz w:val="22"/>
            <w:szCs w:val="22"/>
            <w:rPrChange w:id="169" w:author="MARELLI Luisa (JRC-ISPRA) [2]" w:date="2025-02-17T16:10:00Z">
              <w:rPr>
                <w:rStyle w:val="normaltextrun"/>
                <w:color w:val="000000" w:themeColor="text1"/>
                <w:sz w:val="22"/>
                <w:szCs w:val="22"/>
              </w:rPr>
            </w:rPrChange>
          </w:rPr>
          <w:t>bioeconomy</w:t>
        </w:r>
        <w:r w:rsidRPr="00B51708">
          <w:rPr>
            <w:rStyle w:val="normaltextrun"/>
            <w:color w:val="000000" w:themeColor="text1"/>
            <w:sz w:val="22"/>
            <w:szCs w:val="22"/>
          </w:rPr>
          <w:t xml:space="preserve"> lies </w:t>
        </w:r>
        <w:r>
          <w:rPr>
            <w:rStyle w:val="normaltextrun"/>
            <w:color w:val="000000" w:themeColor="text1"/>
            <w:sz w:val="22"/>
            <w:szCs w:val="22"/>
          </w:rPr>
          <w:t>a</w:t>
        </w:r>
        <w:r w:rsidRPr="00B51708">
          <w:rPr>
            <w:rStyle w:val="normaltextrun"/>
            <w:color w:val="000000" w:themeColor="text1"/>
            <w:sz w:val="22"/>
            <w:szCs w:val="22"/>
          </w:rPr>
          <w:t xml:space="preserve">t the heart of the green transition, which involves the production, processing, and use of biological resources to create products, services, and energy. A key component of the bioeconomy is the </w:t>
        </w:r>
        <w:r w:rsidRPr="00B51708">
          <w:rPr>
            <w:rStyle w:val="normaltextrun"/>
            <w:b/>
            <w:color w:val="000000" w:themeColor="text1"/>
            <w:sz w:val="22"/>
            <w:szCs w:val="22"/>
            <w:rPrChange w:id="170" w:author="MARELLI Luisa (JRC-ISPRA) [2]" w:date="2025-02-17T16:11:00Z">
              <w:rPr>
                <w:rStyle w:val="normaltextrun"/>
                <w:color w:val="000000" w:themeColor="text1"/>
                <w:sz w:val="22"/>
                <w:szCs w:val="22"/>
              </w:rPr>
            </w:rPrChange>
          </w:rPr>
          <w:t>sustainable use of biomass</w:t>
        </w:r>
        <w:r w:rsidRPr="00B51708">
          <w:rPr>
            <w:rStyle w:val="normaltextrun"/>
            <w:color w:val="000000" w:themeColor="text1"/>
            <w:sz w:val="22"/>
            <w:szCs w:val="22"/>
          </w:rPr>
          <w:t xml:space="preserve">, which ensures that </w:t>
        </w:r>
      </w:ins>
      <w:ins w:id="171" w:author="MARELLI Luisa (JRC-ISPRA) [2]" w:date="2025-02-17T16:12:00Z">
        <w:r>
          <w:rPr>
            <w:rStyle w:val="normaltextrun"/>
            <w:color w:val="000000" w:themeColor="text1"/>
            <w:sz w:val="22"/>
            <w:szCs w:val="22"/>
          </w:rPr>
          <w:t>biological</w:t>
        </w:r>
      </w:ins>
      <w:ins w:id="172" w:author="MARELLI Luisa (JRC-ISPRA) [2]" w:date="2025-02-17T16:10:00Z">
        <w:r w:rsidRPr="00B51708">
          <w:rPr>
            <w:rStyle w:val="normaltextrun"/>
            <w:color w:val="000000" w:themeColor="text1"/>
            <w:sz w:val="22"/>
            <w:szCs w:val="22"/>
          </w:rPr>
          <w:t xml:space="preserve"> resources are harvested and utilized in a way that maintains ecosystem services, biodiversity, and soil health. </w:t>
        </w:r>
      </w:ins>
    </w:p>
    <w:p w14:paraId="14CB0B89" w14:textId="6FD8182D" w:rsidR="00B51708" w:rsidRPr="00B51708" w:rsidRDefault="00B51708">
      <w:pPr>
        <w:spacing w:before="0"/>
        <w:rPr>
          <w:ins w:id="173" w:author="MARELLI Luisa (JRC-ISPRA) [2]" w:date="2025-02-17T16:12:00Z"/>
          <w:sz w:val="24"/>
          <w:szCs w:val="24"/>
          <w:rPrChange w:id="174" w:author="MARELLI Luisa (JRC-ISPRA) [2]" w:date="2025-02-17T16:13:00Z">
            <w:rPr>
              <w:ins w:id="175" w:author="MARELLI Luisa (JRC-ISPRA) [2]" w:date="2025-02-17T16:12:00Z"/>
              <w:rFonts w:ascii="Times New Roman" w:hAnsi="Times New Roman"/>
              <w:sz w:val="24"/>
              <w:szCs w:val="24"/>
            </w:rPr>
          </w:rPrChange>
        </w:rPr>
        <w:pPrChange w:id="176" w:author="MARELLI Luisa (JRC-ISPRA) [2]" w:date="2025-02-17T16:56:00Z">
          <w:pPr>
            <w:spacing w:before="100" w:beforeAutospacing="1" w:after="100" w:afterAutospacing="1" w:line="240" w:lineRule="auto"/>
          </w:pPr>
        </w:pPrChange>
      </w:pPr>
      <w:ins w:id="177" w:author="MARELLI Luisa (JRC-ISPRA) [2]" w:date="2025-02-17T16:12:00Z">
        <w:r w:rsidRPr="00B51708">
          <w:rPr>
            <w:b/>
            <w:bCs/>
            <w:sz w:val="22"/>
            <w:szCs w:val="24"/>
            <w:rPrChange w:id="178" w:author="MARELLI Luisa (JRC-ISPRA) [2]" w:date="2025-02-17T16:13:00Z">
              <w:rPr>
                <w:rFonts w:ascii="Times New Roman" w:hAnsi="Times New Roman"/>
                <w:b/>
                <w:bCs/>
                <w:sz w:val="24"/>
                <w:szCs w:val="24"/>
              </w:rPr>
            </w:rPrChange>
          </w:rPr>
          <w:t>Nature-based solutions (NBS)</w:t>
        </w:r>
        <w:r w:rsidRPr="00B51708">
          <w:rPr>
            <w:sz w:val="22"/>
            <w:szCs w:val="24"/>
            <w:rPrChange w:id="179" w:author="MARELLI Luisa (JRC-ISPRA) [2]" w:date="2025-02-17T16:13:00Z">
              <w:rPr>
                <w:rFonts w:ascii="Times New Roman" w:hAnsi="Times New Roman"/>
                <w:sz w:val="24"/>
                <w:szCs w:val="24"/>
              </w:rPr>
            </w:rPrChange>
          </w:rPr>
          <w:t xml:space="preserve"> are essential for achieving the green transition, as they involve working with and enhancing natural ecosystems to address societal challenges, such as climate change, biodiversity loss, and human well-being. NBS can be applied in various contexts, including agroecosystems, forests, wetlands, and urban areas, to promote ecosystem services, biodiversity, and ecosystem resilience. By integrating NBS with the bioeconomy and blue economy, we can develop holistic approaches that support the regeneration and restoration of degraded ecosystems, while promoting sustainable land use and resource management.</w:t>
        </w:r>
      </w:ins>
    </w:p>
    <w:p w14:paraId="171243D5" w14:textId="77777777" w:rsidR="00F04FC9" w:rsidRDefault="00F04FC9">
      <w:pPr>
        <w:pStyle w:val="JRCText"/>
        <w:spacing w:before="0"/>
        <w:rPr>
          <w:ins w:id="180" w:author="MARELLI Luisa (JRC-ISPRA) [2]" w:date="2025-02-17T16:51:00Z"/>
          <w:rFonts w:eastAsia="Times New Roman"/>
          <w:sz w:val="22"/>
          <w:szCs w:val="24"/>
          <w:lang w:eastAsia="en-GB"/>
        </w:rPr>
        <w:pPrChange w:id="181" w:author="MARELLI Luisa (JRC-ISPRA) [2]" w:date="2025-02-17T16:56:00Z">
          <w:pPr>
            <w:pStyle w:val="JRCText"/>
          </w:pPr>
        </w:pPrChange>
      </w:pPr>
      <w:ins w:id="182" w:author="MARELLI Luisa (JRC-ISPRA) [2]" w:date="2025-02-17T16:51:00Z">
        <w:r w:rsidRPr="00EE3E91">
          <w:rPr>
            <w:rFonts w:eastAsia="Times New Roman"/>
            <w:b/>
            <w:sz w:val="22"/>
            <w:szCs w:val="24"/>
            <w:lang w:eastAsia="en-GB"/>
            <w:rPrChange w:id="183" w:author="MARELLI Luisa (JRC-ISPRA) [2]" w:date="2025-03-04T17:54:00Z">
              <w:rPr>
                <w:rFonts w:eastAsia="Times New Roman"/>
                <w:sz w:val="22"/>
                <w:szCs w:val="24"/>
                <w:lang w:eastAsia="en-GB"/>
              </w:rPr>
            </w:rPrChange>
          </w:rPr>
          <w:t>A</w:t>
        </w:r>
        <w:r w:rsidRPr="0045514D">
          <w:rPr>
            <w:rFonts w:eastAsia="Times New Roman"/>
            <w:b/>
            <w:bCs/>
            <w:sz w:val="22"/>
            <w:szCs w:val="24"/>
            <w:lang w:eastAsia="en-GB"/>
          </w:rPr>
          <w:t>groecosystems regeneration and resilience</w:t>
        </w:r>
        <w:r w:rsidRPr="0045514D">
          <w:rPr>
            <w:rFonts w:eastAsia="Times New Roman"/>
            <w:sz w:val="22"/>
            <w:szCs w:val="24"/>
            <w:lang w:eastAsia="en-GB"/>
          </w:rPr>
          <w:t xml:space="preserve"> are essential for achieving the green transition, as they involve the restoration and regeneration of degraded agricultural landscapes to promote ecosystem services, biodiversity, and soil health. Agroecosystems regeneration can be achieved through the adoption of sustainable agricultural practices, such as agroforestry, permaculture, and regenerative agriculture, which prioritize soil conservation, efficient water use, and integrated pest management.</w:t>
        </w:r>
      </w:ins>
    </w:p>
    <w:p w14:paraId="4C863E11" w14:textId="29672327" w:rsidR="00B51708" w:rsidRPr="00583159" w:rsidRDefault="00B51708">
      <w:pPr>
        <w:spacing w:before="0"/>
        <w:rPr>
          <w:ins w:id="184" w:author="MARELLI Luisa (JRC-ISPRA) [2]" w:date="2025-02-17T16:12:00Z"/>
          <w:sz w:val="22"/>
          <w:szCs w:val="24"/>
          <w:rPrChange w:id="185" w:author="MARELLI Luisa (JRC-ISPRA) [2]" w:date="2025-02-17T16:16:00Z">
            <w:rPr>
              <w:ins w:id="186" w:author="MARELLI Luisa (JRC-ISPRA) [2]" w:date="2025-02-17T16:12:00Z"/>
              <w:rFonts w:ascii="Times New Roman" w:hAnsi="Times New Roman"/>
              <w:sz w:val="24"/>
              <w:szCs w:val="24"/>
            </w:rPr>
          </w:rPrChange>
        </w:rPr>
        <w:pPrChange w:id="187" w:author="MARELLI Luisa (JRC-ISPRA) [2]" w:date="2025-02-17T16:56:00Z">
          <w:pPr>
            <w:spacing w:before="100" w:beforeAutospacing="1" w:after="100" w:afterAutospacing="1" w:line="240" w:lineRule="auto"/>
          </w:pPr>
        </w:pPrChange>
      </w:pPr>
      <w:ins w:id="188" w:author="MARELLI Luisa (JRC-ISPRA) [2]" w:date="2025-02-17T16:12:00Z">
        <w:r w:rsidRPr="00583159">
          <w:rPr>
            <w:b/>
            <w:bCs/>
            <w:sz w:val="22"/>
            <w:szCs w:val="24"/>
            <w:rPrChange w:id="189" w:author="MARELLI Luisa (JRC-ISPRA) [2]" w:date="2025-02-17T16:16:00Z">
              <w:rPr>
                <w:rFonts w:ascii="Times New Roman" w:hAnsi="Times New Roman"/>
                <w:b/>
                <w:bCs/>
                <w:sz w:val="24"/>
                <w:szCs w:val="24"/>
              </w:rPr>
            </w:rPrChange>
          </w:rPr>
          <w:t>Biotechnologies</w:t>
        </w:r>
        <w:r w:rsidRPr="00583159">
          <w:rPr>
            <w:sz w:val="22"/>
            <w:szCs w:val="24"/>
            <w:rPrChange w:id="190" w:author="MARELLI Luisa (JRC-ISPRA) [2]" w:date="2025-02-17T16:16:00Z">
              <w:rPr>
                <w:rFonts w:ascii="Times New Roman" w:hAnsi="Times New Roman"/>
                <w:sz w:val="24"/>
                <w:szCs w:val="24"/>
              </w:rPr>
            </w:rPrChange>
          </w:rPr>
          <w:t xml:space="preserve"> are a critical enabler of the green transition, as they offer innovative solutions for sustainable production, processing, and use of biological resources. Biotechnologies can be applied in </w:t>
        </w:r>
        <w:r w:rsidRPr="00583159">
          <w:rPr>
            <w:sz w:val="22"/>
            <w:szCs w:val="24"/>
            <w:rPrChange w:id="191" w:author="MARELLI Luisa (JRC-ISPRA) [2]" w:date="2025-02-17T16:16:00Z">
              <w:rPr>
                <w:rFonts w:ascii="Times New Roman" w:hAnsi="Times New Roman"/>
                <w:sz w:val="24"/>
                <w:szCs w:val="24"/>
              </w:rPr>
            </w:rPrChange>
          </w:rPr>
          <w:lastRenderedPageBreak/>
          <w:t xml:space="preserve">various sectors, including agriculture, forestry, and marine industries, to improve crop yields, disease resistance, and water efficiency, while reducing the environmental impacts of production systems. </w:t>
        </w:r>
      </w:ins>
    </w:p>
    <w:p w14:paraId="7FFADE0D" w14:textId="53BDFF0E" w:rsidR="00F04FC9" w:rsidRPr="0045514D" w:rsidRDefault="00F04FC9">
      <w:pPr>
        <w:spacing w:before="0"/>
        <w:rPr>
          <w:ins w:id="192" w:author="MARELLI Luisa (JRC-ISPRA) [2]" w:date="2025-02-17T16:50:00Z"/>
          <w:sz w:val="24"/>
          <w:szCs w:val="24"/>
        </w:rPr>
        <w:pPrChange w:id="193" w:author="MARELLI Luisa (JRC-ISPRA) [2]" w:date="2025-02-17T16:56:00Z">
          <w:pPr>
            <w:spacing w:before="100" w:beforeAutospacing="1" w:after="100" w:afterAutospacing="1" w:line="240" w:lineRule="auto"/>
          </w:pPr>
        </w:pPrChange>
      </w:pPr>
      <w:ins w:id="194" w:author="MARELLI Luisa (JRC-ISPRA) [2]" w:date="2025-02-17T16:50:00Z">
        <w:r w:rsidRPr="0045514D">
          <w:rPr>
            <w:sz w:val="22"/>
            <w:szCs w:val="24"/>
          </w:rPr>
          <w:t>Finally</w:t>
        </w:r>
        <w:r>
          <w:rPr>
            <w:sz w:val="22"/>
            <w:szCs w:val="24"/>
          </w:rPr>
          <w:t xml:space="preserve">, </w:t>
        </w:r>
      </w:ins>
      <w:ins w:id="195" w:author="MARELLI Luisa (JRC-ISPRA) [2]" w:date="2025-02-17T16:51:00Z">
        <w:r>
          <w:rPr>
            <w:sz w:val="22"/>
            <w:szCs w:val="24"/>
          </w:rPr>
          <w:t>t</w:t>
        </w:r>
      </w:ins>
      <w:ins w:id="196" w:author="MARELLI Luisa (JRC-ISPRA) [2]" w:date="2025-02-17T16:50:00Z">
        <w:r w:rsidRPr="0045514D">
          <w:rPr>
            <w:sz w:val="22"/>
            <w:szCs w:val="24"/>
          </w:rPr>
          <w:t xml:space="preserve">he </w:t>
        </w:r>
        <w:r w:rsidRPr="0045514D">
          <w:rPr>
            <w:b/>
            <w:bCs/>
            <w:sz w:val="22"/>
            <w:szCs w:val="24"/>
          </w:rPr>
          <w:t>blue economy</w:t>
        </w:r>
        <w:r w:rsidRPr="0045514D">
          <w:rPr>
            <w:sz w:val="22"/>
            <w:szCs w:val="24"/>
          </w:rPr>
          <w:t xml:space="preserve"> plays a vital role in the green transition, as it focuses on the sustainable use of ocean resources to promote economic growth, social inclusion, and environmental protection. By integrating the blue economy with the bioeconomy, we can develop innovative solutions for sustainable aquaculture, marine biotechnology, and coastal ecosystem restoration.</w:t>
        </w:r>
      </w:ins>
    </w:p>
    <w:p w14:paraId="1575E577" w14:textId="4022BE00" w:rsidR="00F04FC9" w:rsidRPr="00F04FC9" w:rsidRDefault="00F04FC9">
      <w:pPr>
        <w:spacing w:before="0"/>
        <w:rPr>
          <w:ins w:id="197" w:author="MARELLI Luisa (JRC-ISPRA) [2]" w:date="2025-02-17T16:53:00Z"/>
          <w:sz w:val="22"/>
          <w:szCs w:val="22"/>
          <w:rPrChange w:id="198" w:author="MARELLI Luisa (JRC-ISPRA) [2]" w:date="2025-02-17T16:55:00Z">
            <w:rPr>
              <w:ins w:id="199" w:author="MARELLI Luisa (JRC-ISPRA) [2]" w:date="2025-02-17T16:53:00Z"/>
              <w:rFonts w:ascii="Times New Roman" w:hAnsi="Times New Roman"/>
              <w:sz w:val="24"/>
              <w:szCs w:val="24"/>
            </w:rPr>
          </w:rPrChange>
        </w:rPr>
        <w:pPrChange w:id="200" w:author="MARELLI Luisa (JRC-ISPRA) [2]" w:date="2025-02-17T16:56:00Z">
          <w:pPr>
            <w:spacing w:before="100" w:beforeAutospacing="1" w:after="100" w:afterAutospacing="1" w:line="240" w:lineRule="auto"/>
          </w:pPr>
        </w:pPrChange>
      </w:pPr>
      <w:ins w:id="201" w:author="MARELLI Luisa (JRC-ISPRA) [2]" w:date="2025-02-17T16:54:00Z">
        <w:r>
          <w:rPr>
            <w:sz w:val="22"/>
            <w:szCs w:val="24"/>
          </w:rPr>
          <w:t>All the above cross-cutting domains are essential to drive the</w:t>
        </w:r>
      </w:ins>
      <w:ins w:id="202" w:author="MARELLI Luisa (JRC-ISPRA) [2]" w:date="2025-02-17T16:53:00Z">
        <w:r w:rsidRPr="00F04FC9">
          <w:rPr>
            <w:sz w:val="22"/>
            <w:szCs w:val="24"/>
            <w:rPrChange w:id="203" w:author="MARELLI Luisa (JRC-ISPRA) [2]" w:date="2025-02-17T16:53:00Z">
              <w:rPr>
                <w:rFonts w:ascii="Times New Roman" w:hAnsi="Times New Roman"/>
                <w:sz w:val="24"/>
                <w:szCs w:val="24"/>
              </w:rPr>
            </w:rPrChange>
          </w:rPr>
          <w:t xml:space="preserve"> green transition</w:t>
        </w:r>
      </w:ins>
      <w:ins w:id="204" w:author="MARELLI Luisa (JRC-ISPRA) [2]" w:date="2025-02-17T16:54:00Z">
        <w:r>
          <w:rPr>
            <w:sz w:val="22"/>
            <w:szCs w:val="24"/>
          </w:rPr>
          <w:t>: b</w:t>
        </w:r>
      </w:ins>
      <w:ins w:id="205" w:author="MARELLI Luisa (JRC-ISPRA) [2]" w:date="2025-02-17T16:53:00Z">
        <w:r w:rsidRPr="00F04FC9">
          <w:rPr>
            <w:sz w:val="22"/>
            <w:szCs w:val="24"/>
            <w:rPrChange w:id="206" w:author="MARELLI Luisa (JRC-ISPRA) [2]" w:date="2025-02-17T16:53:00Z">
              <w:rPr>
                <w:rFonts w:ascii="Times New Roman" w:hAnsi="Times New Roman"/>
                <w:sz w:val="24"/>
                <w:szCs w:val="24"/>
              </w:rPr>
            </w:rPrChange>
          </w:rPr>
          <w:t xml:space="preserve">y integrating these areas, we can develop innovative solutions that </w:t>
        </w:r>
        <w:r w:rsidRPr="00F04FC9">
          <w:rPr>
            <w:sz w:val="22"/>
            <w:szCs w:val="22"/>
            <w:rPrChange w:id="207" w:author="MARELLI Luisa (JRC-ISPRA) [2]" w:date="2025-02-17T16:55:00Z">
              <w:rPr>
                <w:rFonts w:ascii="Times New Roman" w:hAnsi="Times New Roman"/>
                <w:sz w:val="24"/>
                <w:szCs w:val="24"/>
              </w:rPr>
            </w:rPrChange>
          </w:rPr>
          <w:t>promote sustainable development, mitigate climate change, and support the regeneration and restoration of degraded ecosystems. This holistic approach will be essential for achieving a sustainable, regenerative, and resilient future</w:t>
        </w:r>
      </w:ins>
      <w:ins w:id="208" w:author="MARELLI Luisa (JRC-ISPRA) [2]" w:date="2025-02-17T16:55:00Z">
        <w:r>
          <w:rPr>
            <w:sz w:val="22"/>
            <w:szCs w:val="22"/>
          </w:rPr>
          <w:t xml:space="preserve"> aligned with</w:t>
        </w:r>
      </w:ins>
      <w:ins w:id="209" w:author="MARELLI Luisa (JRC-ISPRA) [2]" w:date="2025-02-17T16:53:00Z">
        <w:r w:rsidRPr="00F04FC9">
          <w:rPr>
            <w:sz w:val="22"/>
            <w:szCs w:val="22"/>
            <w:rPrChange w:id="210" w:author="MARELLI Luisa (JRC-ISPRA) [2]" w:date="2025-02-17T16:55:00Z">
              <w:rPr>
                <w:rFonts w:ascii="Times New Roman" w:hAnsi="Times New Roman"/>
                <w:sz w:val="24"/>
                <w:szCs w:val="24"/>
              </w:rPr>
            </w:rPrChange>
          </w:rPr>
          <w:t xml:space="preserve"> human well-being </w:t>
        </w:r>
      </w:ins>
      <w:ins w:id="211" w:author="MARELLI Luisa (JRC-ISPRA) [2]" w:date="2025-02-17T16:55:00Z">
        <w:r>
          <w:rPr>
            <w:sz w:val="22"/>
            <w:szCs w:val="22"/>
          </w:rPr>
          <w:t>and</w:t>
        </w:r>
      </w:ins>
      <w:ins w:id="212" w:author="MARELLI Luisa (JRC-ISPRA) [2]" w:date="2025-02-17T16:53:00Z">
        <w:r w:rsidRPr="00F04FC9">
          <w:rPr>
            <w:sz w:val="22"/>
            <w:szCs w:val="22"/>
            <w:rPrChange w:id="213" w:author="MARELLI Luisa (JRC-ISPRA) [2]" w:date="2025-02-17T16:55:00Z">
              <w:rPr>
                <w:rFonts w:ascii="Times New Roman" w:hAnsi="Times New Roman"/>
                <w:sz w:val="24"/>
                <w:szCs w:val="24"/>
              </w:rPr>
            </w:rPrChange>
          </w:rPr>
          <w:t xml:space="preserve"> the health of the planet.</w:t>
        </w:r>
      </w:ins>
    </w:p>
    <w:p w14:paraId="1BC70771" w14:textId="470CF8E7" w:rsidR="002969CA" w:rsidRPr="0052186E" w:rsidDel="00424792" w:rsidRDefault="002969CA">
      <w:pPr>
        <w:pStyle w:val="JRCText"/>
        <w:rPr>
          <w:del w:id="214" w:author="MARELLI Luisa (JRC-ISPRA)" w:date="2024-12-18T17:00:00Z"/>
          <w:rStyle w:val="normaltextrun"/>
          <w:color w:val="000000" w:themeColor="text1"/>
          <w:sz w:val="22"/>
          <w:szCs w:val="22"/>
          <w:lang w:eastAsia="en-GB"/>
        </w:rPr>
      </w:pPr>
    </w:p>
    <w:p w14:paraId="690EAB53" w14:textId="104617B4" w:rsidR="00C4215A" w:rsidRPr="0052186E" w:rsidRDefault="00454C5A" w:rsidP="0052186E">
      <w:pPr>
        <w:pStyle w:val="JRCLevel-3title"/>
        <w:ind w:left="0" w:firstLine="0"/>
      </w:pPr>
      <w:bookmarkStart w:id="215" w:name="_Toc184301805"/>
      <w:bookmarkStart w:id="216" w:name="_Toc184301806"/>
      <w:bookmarkStart w:id="217" w:name="_Toc184306448"/>
      <w:bookmarkStart w:id="218" w:name="_Toc184881534"/>
      <w:bookmarkStart w:id="219" w:name="_Toc184968563"/>
      <w:bookmarkStart w:id="220" w:name="_Toc192245544"/>
      <w:bookmarkEnd w:id="215"/>
      <w:bookmarkEnd w:id="216"/>
      <w:r>
        <w:t>4</w:t>
      </w:r>
      <w:r w:rsidR="0052186E" w:rsidRPr="0052186E">
        <w:t xml:space="preserve">.1.1 </w:t>
      </w:r>
      <w:r w:rsidR="005D30FE">
        <w:t>S</w:t>
      </w:r>
      <w:ins w:id="221" w:author="MARELLI Luisa (JRC-ISPRA)" w:date="2025-01-14T13:03:00Z">
        <w:r w:rsidR="00780A40" w:rsidRPr="0052186E">
          <w:t xml:space="preserve">ustainable and circular </w:t>
        </w:r>
      </w:ins>
      <w:del w:id="222" w:author="MARELLI Luisa (JRC-ISPRA)" w:date="2025-01-14T13:03:00Z">
        <w:r w:rsidR="00C4215A" w:rsidRPr="0052186E" w:rsidDel="00780A40">
          <w:delText>B</w:delText>
        </w:r>
      </w:del>
      <w:ins w:id="223" w:author="MARELLI Luisa (JRC-ISPRA)" w:date="2025-01-14T13:03:00Z">
        <w:r w:rsidR="00780A40" w:rsidRPr="0052186E">
          <w:t>b</w:t>
        </w:r>
      </w:ins>
      <w:r w:rsidR="00C4215A" w:rsidRPr="0052186E">
        <w:t>ioeconomy</w:t>
      </w:r>
      <w:bookmarkEnd w:id="217"/>
      <w:bookmarkEnd w:id="218"/>
      <w:bookmarkEnd w:id="219"/>
      <w:bookmarkEnd w:id="220"/>
    </w:p>
    <w:p w14:paraId="7017C876" w14:textId="11F5C7B4" w:rsidR="0001673F" w:rsidRPr="005D30FE" w:rsidRDefault="0001673F" w:rsidP="0001673F">
      <w:pPr>
        <w:spacing w:before="0" w:after="160" w:line="278" w:lineRule="auto"/>
        <w:rPr>
          <w:sz w:val="22"/>
          <w:szCs w:val="22"/>
        </w:rPr>
      </w:pPr>
      <w:r w:rsidRPr="005D30FE">
        <w:rPr>
          <w:rFonts w:eastAsia="EC Square Sans Pro" w:cs="EC Square Sans Pro"/>
          <w:sz w:val="22"/>
          <w:szCs w:val="22"/>
          <w:lang w:val="en-IE"/>
        </w:rPr>
        <w:t xml:space="preserve">A </w:t>
      </w:r>
      <w:r w:rsidRPr="005D30FE">
        <w:rPr>
          <w:rFonts w:eastAsia="EC Square Sans Pro" w:cs="EC Square Sans Pro"/>
          <w:b/>
          <w:sz w:val="22"/>
          <w:szCs w:val="22"/>
          <w:lang w:val="en-IE"/>
          <w:rPrChange w:id="224" w:author="LISTORTI Giulia (JRC-ISPRA)" w:date="2024-12-17T14:50:00Z">
            <w:rPr>
              <w:rFonts w:eastAsia="EC Square Sans Pro" w:cs="EC Square Sans Pro"/>
              <w:lang w:val="en-IE"/>
            </w:rPr>
          </w:rPrChange>
        </w:rPr>
        <w:t>s</w:t>
      </w:r>
      <w:r w:rsidR="001857FC" w:rsidRPr="005D30FE">
        <w:rPr>
          <w:rFonts w:eastAsia="EC Square Sans Pro" w:cs="EC Square Sans Pro"/>
          <w:b/>
          <w:sz w:val="22"/>
          <w:szCs w:val="22"/>
          <w:lang w:val="en-IE"/>
          <w:rPrChange w:id="225" w:author="LISTORTI Giulia (JRC-ISPRA)" w:date="2024-12-17T14:50:00Z">
            <w:rPr>
              <w:rFonts w:eastAsia="EC Square Sans Pro" w:cs="EC Square Sans Pro"/>
              <w:lang w:val="en-IE"/>
            </w:rPr>
          </w:rPrChange>
        </w:rPr>
        <w:t>ustainable</w:t>
      </w:r>
      <w:r w:rsidRPr="005D30FE">
        <w:rPr>
          <w:rFonts w:eastAsia="EC Square Sans Pro" w:cs="EC Square Sans Pro"/>
          <w:b/>
          <w:sz w:val="22"/>
          <w:szCs w:val="22"/>
          <w:lang w:val="en-IE"/>
          <w:rPrChange w:id="226" w:author="LISTORTI Giulia (JRC-ISPRA)" w:date="2024-12-17T14:50:00Z">
            <w:rPr>
              <w:rFonts w:eastAsia="EC Square Sans Pro" w:cs="EC Square Sans Pro"/>
              <w:lang w:val="en-IE"/>
            </w:rPr>
          </w:rPrChange>
        </w:rPr>
        <w:t xml:space="preserve"> and</w:t>
      </w:r>
      <w:r w:rsidR="001857FC" w:rsidRPr="005D30FE">
        <w:rPr>
          <w:rFonts w:eastAsia="EC Square Sans Pro" w:cs="EC Square Sans Pro"/>
          <w:b/>
          <w:sz w:val="22"/>
          <w:szCs w:val="22"/>
          <w:lang w:val="en-IE"/>
          <w:rPrChange w:id="227" w:author="LISTORTI Giulia (JRC-ISPRA)" w:date="2024-12-17T14:50:00Z">
            <w:rPr>
              <w:rFonts w:eastAsia="EC Square Sans Pro" w:cs="EC Square Sans Pro"/>
              <w:lang w:val="en-IE"/>
            </w:rPr>
          </w:rPrChange>
        </w:rPr>
        <w:t xml:space="preserve"> circular b</w:t>
      </w:r>
      <w:r w:rsidR="00EB45D0" w:rsidRPr="005D30FE">
        <w:rPr>
          <w:rFonts w:eastAsia="EC Square Sans Pro" w:cs="EC Square Sans Pro"/>
          <w:b/>
          <w:sz w:val="22"/>
          <w:szCs w:val="22"/>
          <w:lang w:val="en-IE"/>
          <w:rPrChange w:id="228" w:author="LISTORTI Giulia (JRC-ISPRA)" w:date="2024-12-17T14:50:00Z">
            <w:rPr>
              <w:rFonts w:eastAsia="EC Square Sans Pro" w:cs="EC Square Sans Pro"/>
              <w:lang w:val="en-IE"/>
            </w:rPr>
          </w:rPrChange>
        </w:rPr>
        <w:t>ioeconomy</w:t>
      </w:r>
      <w:r w:rsidR="00EB45D0" w:rsidRPr="005D30FE">
        <w:rPr>
          <w:rFonts w:eastAsia="EC Square Sans Pro" w:cs="EC Square Sans Pro"/>
          <w:sz w:val="22"/>
          <w:szCs w:val="22"/>
          <w:lang w:val="en-IE"/>
        </w:rPr>
        <w:t xml:space="preserve"> is</w:t>
      </w:r>
      <w:r w:rsidRPr="005D30FE">
        <w:rPr>
          <w:rFonts w:eastAsia="EC Square Sans Pro" w:cs="EC Square Sans Pro"/>
          <w:sz w:val="22"/>
          <w:szCs w:val="22"/>
          <w:lang w:val="en-IE"/>
        </w:rPr>
        <w:t xml:space="preserve"> essential</w:t>
      </w:r>
      <w:r w:rsidR="00EB45D0" w:rsidRPr="005D30FE">
        <w:rPr>
          <w:rFonts w:eastAsia="EC Square Sans Pro" w:cs="EC Square Sans Pro"/>
          <w:sz w:val="22"/>
          <w:szCs w:val="22"/>
          <w:lang w:val="en-IE"/>
        </w:rPr>
        <w:t xml:space="preserve"> </w:t>
      </w:r>
      <w:r w:rsidRPr="005D30FE">
        <w:rPr>
          <w:rFonts w:eastAsia="EC Square Sans Pro" w:cs="EC Square Sans Pro"/>
          <w:sz w:val="22"/>
          <w:szCs w:val="22"/>
          <w:lang w:val="en-IE"/>
        </w:rPr>
        <w:t xml:space="preserve">for a </w:t>
      </w:r>
      <w:r w:rsidR="00EB45D0" w:rsidRPr="005D30FE">
        <w:rPr>
          <w:rFonts w:eastAsia="EC Square Sans Pro" w:cs="EC Square Sans Pro"/>
          <w:sz w:val="22"/>
          <w:szCs w:val="22"/>
          <w:lang w:val="en-IE"/>
        </w:rPr>
        <w:t>green and fair transition in Europe.</w:t>
      </w:r>
      <w:r w:rsidRPr="005D30FE">
        <w:rPr>
          <w:rFonts w:eastAsia="EC Square Sans Pro" w:cs="EC Square Sans Pro"/>
          <w:sz w:val="22"/>
          <w:szCs w:val="22"/>
          <w:lang w:val="en-IE"/>
        </w:rPr>
        <w:t xml:space="preserve"> It </w:t>
      </w:r>
      <w:r w:rsidRPr="005D30FE">
        <w:rPr>
          <w:sz w:val="22"/>
          <w:szCs w:val="22"/>
        </w:rPr>
        <w:t xml:space="preserve">is a key </w:t>
      </w:r>
      <w:r w:rsidR="00822262" w:rsidRPr="005D30FE">
        <w:rPr>
          <w:sz w:val="22"/>
          <w:szCs w:val="22"/>
        </w:rPr>
        <w:t>enabler</w:t>
      </w:r>
      <w:r w:rsidRPr="005D30FE">
        <w:rPr>
          <w:sz w:val="22"/>
          <w:szCs w:val="22"/>
        </w:rPr>
        <w:t xml:space="preserve"> to </w:t>
      </w:r>
      <w:r w:rsidR="00C61678" w:rsidRPr="005D30FE">
        <w:rPr>
          <w:sz w:val="22"/>
          <w:szCs w:val="22"/>
        </w:rPr>
        <w:t>address</w:t>
      </w:r>
      <w:r w:rsidRPr="005D30FE">
        <w:rPr>
          <w:sz w:val="22"/>
          <w:szCs w:val="22"/>
        </w:rPr>
        <w:t xml:space="preserve"> the interconnected environmental, societal, and economic challenges. Additionally, the bioeconomy can ensure both greater resilience and strategic autonomy in securing sustainable food, energy, and materials. By reducing dependency on fossil-based and non-renewable resources, the bioeconomy can help tackle the intertwined crises of climate change, pollution, and biodiversity loss.</w:t>
      </w:r>
    </w:p>
    <w:p w14:paraId="46951B10" w14:textId="0CD3D383" w:rsidR="00EB45D0" w:rsidRPr="005D30FE" w:rsidRDefault="00EB45D0" w:rsidP="00EB45D0">
      <w:pPr>
        <w:rPr>
          <w:rFonts w:eastAsia="EC Square Sans Pro" w:cs="EC Square Sans Pro"/>
          <w:sz w:val="22"/>
          <w:szCs w:val="22"/>
          <w:lang w:val="en-IE"/>
        </w:rPr>
      </w:pPr>
      <w:r w:rsidRPr="005D30FE">
        <w:rPr>
          <w:rFonts w:eastAsia="EC Square Sans Pro" w:cs="EC Square Sans Pro"/>
          <w:sz w:val="22"/>
          <w:szCs w:val="22"/>
          <w:lang w:val="en-IE"/>
        </w:rPr>
        <w:t>Bioeconomy policies take a holistic and cross-sectoral perspective to improve policy coherence and identify and resolve trade-offs across the entire bio-based value chain, embracing in a system perspective from ecosystem services to end-of-life of bio-based products and including sustainable management of natural resources, land and biomass supply and demand, products manufacturing, food, energy production, cascading and circular use of resources. This makes it possible to identify win-win solutions that generate economic gains, preserve the environment, and increase resilience and capacity for recovery.</w:t>
      </w:r>
    </w:p>
    <w:p w14:paraId="275D66B9" w14:textId="0B7E0CBA" w:rsidR="00B46803" w:rsidRPr="005D30FE" w:rsidRDefault="00B32AD0" w:rsidP="00B46803">
      <w:pPr>
        <w:spacing w:before="0" w:after="160" w:line="278" w:lineRule="auto"/>
        <w:rPr>
          <w:sz w:val="22"/>
          <w:szCs w:val="22"/>
        </w:rPr>
      </w:pPr>
      <w:r w:rsidRPr="005D30FE">
        <w:rPr>
          <w:sz w:val="22"/>
          <w:szCs w:val="22"/>
        </w:rPr>
        <w:t>In essence</w:t>
      </w:r>
      <w:r w:rsidR="00CF4003" w:rsidRPr="005D30FE">
        <w:rPr>
          <w:sz w:val="22"/>
          <w:szCs w:val="22"/>
        </w:rPr>
        <w:t>,</w:t>
      </w:r>
      <w:r w:rsidRPr="005D30FE">
        <w:rPr>
          <w:sz w:val="22"/>
          <w:szCs w:val="22"/>
        </w:rPr>
        <w:t xml:space="preserve"> a</w:t>
      </w:r>
      <w:r w:rsidR="00B46803" w:rsidRPr="005D30FE">
        <w:rPr>
          <w:sz w:val="22"/>
          <w:szCs w:val="22"/>
        </w:rPr>
        <w:t xml:space="preserve"> sustainable</w:t>
      </w:r>
      <w:r w:rsidR="00D5654B" w:rsidRPr="005D30FE">
        <w:rPr>
          <w:sz w:val="22"/>
          <w:szCs w:val="22"/>
        </w:rPr>
        <w:t>, circular</w:t>
      </w:r>
      <w:r w:rsidR="00B46803" w:rsidRPr="005D30FE">
        <w:rPr>
          <w:sz w:val="22"/>
          <w:szCs w:val="22"/>
        </w:rPr>
        <w:t xml:space="preserve"> bioeconomy offers opportunities to support the EU’s strategic priorities by:</w:t>
      </w:r>
    </w:p>
    <w:p w14:paraId="453A8CF7" w14:textId="3CE9C47F" w:rsidR="00B46803" w:rsidRPr="005D30FE" w:rsidRDefault="00B46803" w:rsidP="00D1521C">
      <w:pPr>
        <w:numPr>
          <w:ilvl w:val="0"/>
          <w:numId w:val="17"/>
        </w:numPr>
        <w:spacing w:before="0" w:after="160" w:line="278" w:lineRule="auto"/>
        <w:jc w:val="left"/>
        <w:rPr>
          <w:sz w:val="22"/>
          <w:szCs w:val="22"/>
        </w:rPr>
      </w:pPr>
      <w:r w:rsidRPr="005D30FE">
        <w:rPr>
          <w:b/>
          <w:sz w:val="22"/>
          <w:szCs w:val="22"/>
        </w:rPr>
        <w:t>Reducing reliance on fossil fuels and advancing a circular economy</w:t>
      </w:r>
      <w:r w:rsidRPr="005D30FE">
        <w:rPr>
          <w:sz w:val="22"/>
          <w:szCs w:val="22"/>
        </w:rPr>
        <w:t xml:space="preserve"> through the use of biomass</w:t>
      </w:r>
      <w:r w:rsidR="00D5654B" w:rsidRPr="005D30FE">
        <w:rPr>
          <w:sz w:val="22"/>
          <w:szCs w:val="22"/>
        </w:rPr>
        <w:t>, biomass</w:t>
      </w:r>
      <w:r w:rsidRPr="005D30FE">
        <w:rPr>
          <w:sz w:val="22"/>
          <w:szCs w:val="22"/>
        </w:rPr>
        <w:t xml:space="preserve"> residues, side streams, and circular product designs.</w:t>
      </w:r>
    </w:p>
    <w:p w14:paraId="723EBDB0" w14:textId="77777777" w:rsidR="00B46803" w:rsidRPr="005D30FE" w:rsidRDefault="00B46803" w:rsidP="00D1521C">
      <w:pPr>
        <w:numPr>
          <w:ilvl w:val="0"/>
          <w:numId w:val="17"/>
        </w:numPr>
        <w:spacing w:before="0" w:after="160" w:line="278" w:lineRule="auto"/>
        <w:jc w:val="left"/>
        <w:rPr>
          <w:sz w:val="22"/>
          <w:szCs w:val="22"/>
        </w:rPr>
      </w:pPr>
      <w:r w:rsidRPr="005D30FE">
        <w:rPr>
          <w:b/>
          <w:sz w:val="22"/>
          <w:szCs w:val="22"/>
        </w:rPr>
        <w:t>Promoting regenerative practices in agriculture, forestry, and aquaculture</w:t>
      </w:r>
      <w:r w:rsidRPr="005D30FE">
        <w:rPr>
          <w:sz w:val="22"/>
          <w:szCs w:val="22"/>
        </w:rPr>
        <w:t xml:space="preserve"> to diversify income sources and improve sustainability.</w:t>
      </w:r>
    </w:p>
    <w:p w14:paraId="6C000098" w14:textId="77777777" w:rsidR="00B46803" w:rsidRPr="005D30FE" w:rsidRDefault="00B46803" w:rsidP="00D1521C">
      <w:pPr>
        <w:numPr>
          <w:ilvl w:val="0"/>
          <w:numId w:val="17"/>
        </w:numPr>
        <w:spacing w:before="0" w:after="160" w:line="278" w:lineRule="auto"/>
        <w:jc w:val="left"/>
        <w:rPr>
          <w:sz w:val="22"/>
          <w:szCs w:val="22"/>
        </w:rPr>
      </w:pPr>
      <w:r w:rsidRPr="005D30FE">
        <w:rPr>
          <w:b/>
          <w:sz w:val="22"/>
          <w:szCs w:val="22"/>
        </w:rPr>
        <w:t>Strengthening rural and coastal economies</w:t>
      </w:r>
      <w:r w:rsidRPr="005D30FE">
        <w:rPr>
          <w:sz w:val="22"/>
          <w:szCs w:val="22"/>
        </w:rPr>
        <w:t>, particularly in Central and Eastern Europe, rich in biological resources.</w:t>
      </w:r>
    </w:p>
    <w:p w14:paraId="2D81513E" w14:textId="185EA159" w:rsidR="00B3489F" w:rsidRPr="005D30FE" w:rsidRDefault="00B32AD0" w:rsidP="00B3489F">
      <w:pPr>
        <w:rPr>
          <w:sz w:val="22"/>
          <w:szCs w:val="22"/>
        </w:rPr>
      </w:pPr>
      <w:r w:rsidRPr="005D30FE">
        <w:rPr>
          <w:sz w:val="22"/>
          <w:szCs w:val="22"/>
        </w:rPr>
        <w:t xml:space="preserve">At its core, the bioeconomy depends on the </w:t>
      </w:r>
      <w:r w:rsidRPr="005D30FE">
        <w:rPr>
          <w:b/>
          <w:sz w:val="22"/>
          <w:szCs w:val="22"/>
        </w:rPr>
        <w:t>competitiveness and sustainability</w:t>
      </w:r>
      <w:r w:rsidRPr="005D30FE">
        <w:rPr>
          <w:sz w:val="22"/>
          <w:szCs w:val="22"/>
        </w:rPr>
        <w:t xml:space="preserve"> of primary sectors such as sustainable agriculture, forestry, and water and waste management. </w:t>
      </w:r>
      <w:r w:rsidR="00B3489F" w:rsidRPr="005D30FE">
        <w:rPr>
          <w:sz w:val="22"/>
          <w:szCs w:val="22"/>
        </w:rPr>
        <w:t>By aligning scientific and technical innovations, such as alternative proteins, biomanufacturing, and sustainable construction, with environmental and climate policy goals, the bioeconomy can drive prosperity, competitiveness, and environmental restoration while supporting net-zero emissions, ecosystem restoration, and resilience.</w:t>
      </w:r>
    </w:p>
    <w:p w14:paraId="03537385" w14:textId="126B3864" w:rsidR="001857FC" w:rsidRPr="005D30FE" w:rsidDel="00902402" w:rsidRDefault="00B3489F" w:rsidP="001857FC">
      <w:pPr>
        <w:rPr>
          <w:del w:id="229" w:author="LISTORTI Giulia (JRC-ISPRA)" w:date="2024-12-17T14:50:00Z"/>
          <w:sz w:val="22"/>
          <w:szCs w:val="22"/>
        </w:rPr>
      </w:pPr>
      <w:r w:rsidRPr="005D30FE">
        <w:rPr>
          <w:b/>
          <w:sz w:val="22"/>
          <w:szCs w:val="22"/>
        </w:rPr>
        <w:t>Biomass</w:t>
      </w:r>
      <w:r w:rsidRPr="005D30FE">
        <w:rPr>
          <w:sz w:val="22"/>
          <w:szCs w:val="22"/>
        </w:rPr>
        <w:t xml:space="preserve"> offers a viable alternative to fossil-based materials</w:t>
      </w:r>
      <w:ins w:id="230" w:author="MARELLI Luisa (JRC-ISPRA) [2]" w:date="2025-02-27T11:37:00Z">
        <w:r w:rsidR="0025791A">
          <w:rPr>
            <w:sz w:val="22"/>
            <w:szCs w:val="22"/>
          </w:rPr>
          <w:t>;</w:t>
        </w:r>
      </w:ins>
      <w:r w:rsidR="00B32AD0" w:rsidRPr="005D30FE">
        <w:rPr>
          <w:sz w:val="22"/>
          <w:szCs w:val="22"/>
        </w:rPr>
        <w:t xml:space="preserve"> h</w:t>
      </w:r>
      <w:r w:rsidRPr="005D30FE">
        <w:rPr>
          <w:sz w:val="22"/>
          <w:szCs w:val="22"/>
        </w:rPr>
        <w:t xml:space="preserve">owever, </w:t>
      </w:r>
      <w:r w:rsidR="00B32AD0" w:rsidRPr="005D30FE">
        <w:rPr>
          <w:sz w:val="22"/>
          <w:szCs w:val="22"/>
        </w:rPr>
        <w:t xml:space="preserve">while being </w:t>
      </w:r>
      <w:r w:rsidR="001857FC" w:rsidRPr="005D30FE">
        <w:rPr>
          <w:sz w:val="22"/>
          <w:szCs w:val="22"/>
        </w:rPr>
        <w:t xml:space="preserve">a renewable raw material, </w:t>
      </w:r>
      <w:r w:rsidR="00B32AD0" w:rsidRPr="005D30FE">
        <w:rPr>
          <w:sz w:val="22"/>
          <w:szCs w:val="22"/>
        </w:rPr>
        <w:t xml:space="preserve">biomass </w:t>
      </w:r>
      <w:r w:rsidR="001857FC" w:rsidRPr="005D30FE">
        <w:rPr>
          <w:sz w:val="22"/>
          <w:szCs w:val="22"/>
        </w:rPr>
        <w:t xml:space="preserve">is limited by the capacity of ecosystems to regenerate it while preserving or </w:t>
      </w:r>
      <w:r w:rsidR="001857FC" w:rsidRPr="005D30FE">
        <w:rPr>
          <w:sz w:val="22"/>
          <w:szCs w:val="22"/>
        </w:rPr>
        <w:lastRenderedPageBreak/>
        <w:t>restoring healthy conditions. These conditions are essential for maintaining biodiversity and providing critical ecosystem services.</w:t>
      </w:r>
      <w:ins w:id="231" w:author="LISTORTI Giulia (JRC-ISPRA)" w:date="2024-12-17T14:50:00Z">
        <w:r w:rsidR="00902402" w:rsidRPr="005D30FE">
          <w:rPr>
            <w:sz w:val="22"/>
            <w:szCs w:val="22"/>
          </w:rPr>
          <w:t xml:space="preserve"> </w:t>
        </w:r>
      </w:ins>
    </w:p>
    <w:p w14:paraId="053DFEA5" w14:textId="1EE477E6" w:rsidR="00D5654B" w:rsidRPr="005D30FE" w:rsidRDefault="00D5654B" w:rsidP="005D30FE">
      <w:pPr>
        <w:rPr>
          <w:sz w:val="22"/>
          <w:szCs w:val="22"/>
        </w:rPr>
      </w:pPr>
      <w:r w:rsidRPr="005D30FE">
        <w:rPr>
          <w:sz w:val="22"/>
          <w:szCs w:val="22"/>
        </w:rPr>
        <w:t xml:space="preserve">Climate change exacerbates these challenges, increasing extreme weather events threaten the availability of biomass from agriculture, forestry, and aquatic sources. The five primary drivers of </w:t>
      </w:r>
      <w:r w:rsidRPr="005D30FE">
        <w:rPr>
          <w:b/>
          <w:sz w:val="22"/>
          <w:szCs w:val="22"/>
        </w:rPr>
        <w:t>biodiversity loss</w:t>
      </w:r>
      <w:r w:rsidRPr="005D30FE">
        <w:rPr>
          <w:sz w:val="22"/>
          <w:szCs w:val="22"/>
        </w:rPr>
        <w:t>—land and sea use changes, overexploitation, climate change, pollution, and invasive species—continue to erode natural ecosystems.</w:t>
      </w:r>
      <w:r w:rsidR="00FC584B" w:rsidRPr="005D30FE">
        <w:rPr>
          <w:sz w:val="22"/>
          <w:szCs w:val="22"/>
        </w:rPr>
        <w:t xml:space="preserve"> </w:t>
      </w:r>
      <w:r w:rsidRPr="005D30FE">
        <w:rPr>
          <w:sz w:val="22"/>
          <w:szCs w:val="22"/>
        </w:rPr>
        <w:t>Projections indicate a</w:t>
      </w:r>
      <w:ins w:id="232" w:author="M'BAREK Robert (JRC-SEVILLA)" w:date="2025-01-15T11:32:00Z">
        <w:r w:rsidR="00422AD4" w:rsidRPr="005D30FE">
          <w:rPr>
            <w:sz w:val="22"/>
            <w:szCs w:val="22"/>
          </w:rPr>
          <w:t>n increasing</w:t>
        </w:r>
      </w:ins>
      <w:r w:rsidRPr="005D30FE">
        <w:rPr>
          <w:sz w:val="22"/>
          <w:szCs w:val="22"/>
        </w:rPr>
        <w:t xml:space="preserve"> </w:t>
      </w:r>
      <w:r w:rsidRPr="005D30FE">
        <w:rPr>
          <w:b/>
          <w:sz w:val="22"/>
          <w:szCs w:val="22"/>
        </w:rPr>
        <w:t xml:space="preserve">biomass supply gap </w:t>
      </w:r>
      <w:del w:id="233" w:author="M'BAREK Robert (JRC-SEVILLA)" w:date="2025-01-15T11:32:00Z">
        <w:r w:rsidRPr="005D30FE" w:rsidDel="00422AD4">
          <w:rPr>
            <w:sz w:val="22"/>
            <w:szCs w:val="22"/>
          </w:rPr>
          <w:delText>by</w:delText>
        </w:r>
      </w:del>
      <w:ins w:id="234" w:author="M'BAREK Robert (JRC-SEVILLA)" w:date="2025-01-15T11:32:00Z">
        <w:r w:rsidR="00422AD4" w:rsidRPr="005D30FE">
          <w:rPr>
            <w:sz w:val="22"/>
            <w:szCs w:val="22"/>
          </w:rPr>
          <w:t>towards</w:t>
        </w:r>
      </w:ins>
      <w:r w:rsidRPr="005D30FE">
        <w:rPr>
          <w:sz w:val="22"/>
          <w:szCs w:val="22"/>
        </w:rPr>
        <w:t xml:space="preserve"> 2050, as sustainable biomass supply struggles to meet demand for materials and energy. Addressing this requires a holistic, cross-sectoral approach and coordinated policies to manage competition for sustainable biomass resources and ensure the availability of feedstock.</w:t>
      </w:r>
    </w:p>
    <w:p w14:paraId="3E9E121A" w14:textId="77777777" w:rsidR="00B32AD0" w:rsidRPr="005D30FE" w:rsidRDefault="00B32AD0" w:rsidP="00B32AD0">
      <w:pPr>
        <w:rPr>
          <w:sz w:val="22"/>
          <w:szCs w:val="22"/>
        </w:rPr>
      </w:pPr>
      <w:r w:rsidRPr="005D30FE">
        <w:rPr>
          <w:sz w:val="22"/>
          <w:szCs w:val="22"/>
        </w:rPr>
        <w:t xml:space="preserve">The bioeconomy offers opportunities for greater benefits by leveraging numerous </w:t>
      </w:r>
      <w:r w:rsidRPr="005D30FE">
        <w:rPr>
          <w:b/>
          <w:sz w:val="22"/>
          <w:szCs w:val="22"/>
        </w:rPr>
        <w:t>technologies and innovations</w:t>
      </w:r>
      <w:r w:rsidRPr="005D30FE">
        <w:rPr>
          <w:sz w:val="22"/>
          <w:szCs w:val="22"/>
        </w:rPr>
        <w:t xml:space="preserve"> that enhance the production, processing, and use of biomass with reduced environmental impact. </w:t>
      </w:r>
      <w:r w:rsidRPr="005D30FE">
        <w:rPr>
          <w:b/>
          <w:sz w:val="22"/>
          <w:szCs w:val="22"/>
        </w:rPr>
        <w:t>Biotechnologies, social innovations, and nature-based solutions</w:t>
      </w:r>
      <w:r w:rsidRPr="005D30FE">
        <w:rPr>
          <w:sz w:val="22"/>
          <w:szCs w:val="22"/>
        </w:rPr>
        <w:t xml:space="preserve"> contribute not only to a circular economy but also to creating new markets and adding long-term value. These advancements are fundamental in transitioning toward a sustainable bioeconomy that benefits both people and the planet.</w:t>
      </w:r>
    </w:p>
    <w:p w14:paraId="3EE42534" w14:textId="65B6F14D" w:rsidR="001514FE" w:rsidRPr="005D30FE" w:rsidRDefault="001514FE" w:rsidP="001514FE">
      <w:pPr>
        <w:rPr>
          <w:sz w:val="22"/>
          <w:szCs w:val="22"/>
        </w:rPr>
      </w:pPr>
      <w:r w:rsidRPr="005D30FE">
        <w:rPr>
          <w:sz w:val="22"/>
          <w:szCs w:val="22"/>
        </w:rPr>
        <w:t xml:space="preserve">As global demand for bio-based products grows, the EU’s bioeconomy holds the potential to </w:t>
      </w:r>
      <w:r w:rsidRPr="005D30FE">
        <w:rPr>
          <w:b/>
          <w:sz w:val="22"/>
          <w:szCs w:val="22"/>
        </w:rPr>
        <w:t>boost competitiveness and unlock significant growth opportunities</w:t>
      </w:r>
      <w:r w:rsidRPr="005D30FE">
        <w:rPr>
          <w:sz w:val="22"/>
          <w:szCs w:val="22"/>
        </w:rPr>
        <w:t xml:space="preserve"> through sustainable and innovative production methods. While still heavily reliant on research, increased investment in the bioeconomy can enhance biomass production, position Europe as a leader in green technologies and high-value bio-based manufacturing, and support the development of competitive, resilient value chains.</w:t>
      </w:r>
    </w:p>
    <w:p w14:paraId="6C0F9AE4" w14:textId="2C7214AA" w:rsidR="001514FE" w:rsidRPr="005D30FE" w:rsidDel="00902402" w:rsidRDefault="00B32AD0" w:rsidP="005D30FE">
      <w:pPr>
        <w:rPr>
          <w:del w:id="235" w:author="LISTORTI Giulia (JRC-ISPRA)" w:date="2024-12-17T14:51:00Z"/>
          <w:sz w:val="22"/>
          <w:szCs w:val="22"/>
        </w:rPr>
      </w:pPr>
      <w:r w:rsidRPr="005D30FE">
        <w:rPr>
          <w:sz w:val="22"/>
          <w:szCs w:val="22"/>
        </w:rPr>
        <w:t>Assessing</w:t>
      </w:r>
      <w:r w:rsidR="001514FE" w:rsidRPr="005D30FE">
        <w:rPr>
          <w:sz w:val="22"/>
          <w:szCs w:val="22"/>
        </w:rPr>
        <w:t xml:space="preserve"> the</w:t>
      </w:r>
      <w:r w:rsidR="001514FE" w:rsidRPr="61052D9F">
        <w:rPr>
          <w:b/>
          <w:bCs/>
          <w:sz w:val="22"/>
          <w:szCs w:val="22"/>
        </w:rPr>
        <w:t xml:space="preserve"> environmental impacts</w:t>
      </w:r>
      <w:r w:rsidR="001514FE" w:rsidRPr="005D30FE">
        <w:rPr>
          <w:sz w:val="22"/>
          <w:szCs w:val="22"/>
        </w:rPr>
        <w:t xml:space="preserve"> that bioeconomy solutions can play</w:t>
      </w:r>
      <w:r w:rsidRPr="005D30FE">
        <w:rPr>
          <w:sz w:val="22"/>
          <w:szCs w:val="22"/>
        </w:rPr>
        <w:t xml:space="preserve"> is crucial</w:t>
      </w:r>
      <w:r w:rsidR="001514FE" w:rsidRPr="005D30FE">
        <w:rPr>
          <w:sz w:val="22"/>
          <w:szCs w:val="22"/>
        </w:rPr>
        <w:t xml:space="preserve">, and particularly regarding the potential of </w:t>
      </w:r>
      <w:r w:rsidR="0019593A" w:rsidRPr="005D30FE">
        <w:rPr>
          <w:sz w:val="22"/>
          <w:szCs w:val="22"/>
        </w:rPr>
        <w:t xml:space="preserve">bio-based </w:t>
      </w:r>
      <w:r w:rsidR="001514FE" w:rsidRPr="005D30FE">
        <w:rPr>
          <w:sz w:val="22"/>
          <w:szCs w:val="22"/>
        </w:rPr>
        <w:t>products to reduce environmental impact in comparison to their conventional counterparts. It is of particular interest to understand the potential trade-offs and shifting of impacts among different products, the various life cycle stages (e.g., reducing impacts of raw materials but requiring additional manufacturing steps) or environmental impacts (e.g., reducing climate change while increasing land use impacts).</w:t>
      </w:r>
      <w:ins w:id="236" w:author="LISTORTI Giulia (JRC-ISPRA)" w:date="2024-12-17T14:47:00Z">
        <w:r w:rsidR="00902402" w:rsidRPr="005D30FE">
          <w:rPr>
            <w:sz w:val="22"/>
            <w:szCs w:val="22"/>
          </w:rPr>
          <w:t xml:space="preserve"> In this respect, </w:t>
        </w:r>
      </w:ins>
      <w:del w:id="237" w:author="LISTORTI Giulia (JRC-ISPRA)" w:date="2024-12-17T14:47:00Z">
        <w:r w:rsidRPr="005D30FE" w:rsidDel="00902402">
          <w:rPr>
            <w:sz w:val="22"/>
            <w:szCs w:val="22"/>
          </w:rPr>
          <w:delText>T</w:delText>
        </w:r>
      </w:del>
      <w:ins w:id="238" w:author="LISTORTI Giulia (JRC-ISPRA)" w:date="2024-12-17T14:47:00Z">
        <w:r w:rsidR="00902402" w:rsidRPr="005D30FE">
          <w:rPr>
            <w:sz w:val="22"/>
            <w:szCs w:val="22"/>
          </w:rPr>
          <w:t>t</w:t>
        </w:r>
      </w:ins>
      <w:r w:rsidRPr="005D30FE">
        <w:rPr>
          <w:sz w:val="22"/>
          <w:szCs w:val="22"/>
        </w:rPr>
        <w:t xml:space="preserve">o </w:t>
      </w:r>
      <w:r w:rsidR="001514FE" w:rsidRPr="005D30FE">
        <w:rPr>
          <w:sz w:val="22"/>
          <w:szCs w:val="22"/>
        </w:rPr>
        <w:t>monitor the environmental implications of bio-based products consumed in Europe the J</w:t>
      </w:r>
      <w:commentRangeStart w:id="239"/>
      <w:commentRangeStart w:id="240"/>
      <w:commentRangeStart w:id="241"/>
      <w:r w:rsidR="001514FE" w:rsidRPr="005D30FE">
        <w:rPr>
          <w:sz w:val="22"/>
          <w:szCs w:val="22"/>
        </w:rPr>
        <w:t xml:space="preserve">oint Research Centre (JRC) proposed a </w:t>
      </w:r>
      <w:ins w:id="242" w:author="LISTORTI Giulia (JRC-ISPRA)" w:date="2024-12-17T15:15:00Z">
        <w:r w:rsidR="00A12D3B" w:rsidRPr="005D30FE">
          <w:rPr>
            <w:sz w:val="22"/>
            <w:szCs w:val="22"/>
          </w:rPr>
          <w:t xml:space="preserve">first life cycle assessment (LCA)-based </w:t>
        </w:r>
      </w:ins>
      <w:r w:rsidR="001514FE" w:rsidRPr="005D30FE">
        <w:rPr>
          <w:sz w:val="22"/>
          <w:szCs w:val="22"/>
        </w:rPr>
        <w:t>‘</w:t>
      </w:r>
      <w:r w:rsidR="001514FE" w:rsidRPr="61052D9F">
        <w:rPr>
          <w:b/>
          <w:bCs/>
          <w:sz w:val="22"/>
          <w:szCs w:val="22"/>
        </w:rPr>
        <w:t>Bioeconomy Footprint</w:t>
      </w:r>
      <w:r w:rsidR="001514FE" w:rsidRPr="005D30FE">
        <w:rPr>
          <w:sz w:val="22"/>
          <w:szCs w:val="22"/>
        </w:rPr>
        <w:t xml:space="preserve">’ </w:t>
      </w:r>
      <w:ins w:id="243" w:author="LISTORTI Giulia (JRC-ISPRA)" w:date="2024-12-17T15:15:00Z">
        <w:r w:rsidR="00A12D3B" w:rsidRPr="005D30FE">
          <w:rPr>
            <w:sz w:val="22"/>
            <w:szCs w:val="22"/>
          </w:rPr>
          <w:t xml:space="preserve">model </w:t>
        </w:r>
      </w:ins>
      <w:r w:rsidR="001514FE" w:rsidRPr="005D30FE">
        <w:rPr>
          <w:sz w:val="22"/>
          <w:szCs w:val="22"/>
        </w:rPr>
        <w:t>(Sinkko et al. 2023</w:t>
      </w:r>
      <w:r w:rsidR="001514FE" w:rsidRPr="61052D9F">
        <w:rPr>
          <w:sz w:val="22"/>
          <w:szCs w:val="22"/>
        </w:rPr>
        <w:t>)</w:t>
      </w:r>
      <w:commentRangeEnd w:id="239"/>
      <w:r>
        <w:rPr>
          <w:rStyle w:val="CommentReference"/>
        </w:rPr>
        <w:commentReference w:id="239"/>
      </w:r>
      <w:commentRangeEnd w:id="240"/>
      <w:r>
        <w:rPr>
          <w:rStyle w:val="CommentReference"/>
        </w:rPr>
        <w:commentReference w:id="240"/>
      </w:r>
      <w:commentRangeEnd w:id="241"/>
      <w:r>
        <w:rPr>
          <w:rStyle w:val="CommentReference"/>
        </w:rPr>
        <w:commentReference w:id="241"/>
      </w:r>
      <w:ins w:id="247" w:author="LISTORTI Giulia (JRC-ISPRA)" w:date="2024-12-17T15:15:00Z">
        <w:r w:rsidR="00A12D3B" w:rsidRPr="61052D9F">
          <w:rPr>
            <w:sz w:val="22"/>
            <w:szCs w:val="22"/>
          </w:rPr>
          <w:t>.</w:t>
        </w:r>
      </w:ins>
      <w:del w:id="248" w:author="LISTORTI Giulia (JRC-ISPRA)" w:date="2024-12-17T15:15:00Z">
        <w:r w:rsidRPr="61052D9F" w:rsidDel="00B32AD0">
          <w:rPr>
            <w:sz w:val="22"/>
            <w:szCs w:val="22"/>
          </w:rPr>
          <w:delText>,</w:delText>
        </w:r>
        <w:r w:rsidR="001514FE" w:rsidRPr="005D30FE" w:rsidDel="00A12D3B">
          <w:rPr>
            <w:sz w:val="22"/>
            <w:szCs w:val="22"/>
          </w:rPr>
          <w:delText xml:space="preserve"> a life cycle assessment (LCA)-based model</w:delText>
        </w:r>
      </w:del>
      <w:r w:rsidR="001514FE" w:rsidRPr="005D30FE">
        <w:rPr>
          <w:sz w:val="22"/>
          <w:szCs w:val="22"/>
        </w:rPr>
        <w:t xml:space="preserve"> </w:t>
      </w:r>
      <w:del w:id="249" w:author="LISTORTI Giulia (JRC-ISPRA)" w:date="2024-12-17T15:15:00Z">
        <w:r w:rsidR="001514FE" w:rsidRPr="005D30FE" w:rsidDel="00A12D3B">
          <w:rPr>
            <w:sz w:val="22"/>
            <w:szCs w:val="22"/>
          </w:rPr>
          <w:delText>that assesses different environmental impact indicators of the Environmental Footprint method</w:delText>
        </w:r>
        <w:r w:rsidR="00E628A5" w:rsidRPr="005D30FE" w:rsidDel="00A12D3B">
          <w:rPr>
            <w:sz w:val="22"/>
            <w:szCs w:val="22"/>
          </w:rPr>
          <w:delText>.</w:delText>
        </w:r>
      </w:del>
      <w:ins w:id="250" w:author="SANYE MENGUAL Esther (JRC-ISPRA)" w:date="2025-02-28T14:09:00Z">
        <w:r w:rsidR="3DA9CB39" w:rsidRPr="61052D9F">
          <w:rPr>
            <w:sz w:val="22"/>
            <w:szCs w:val="22"/>
          </w:rPr>
          <w:t xml:space="preserve"> Available results showed an increase (+23%) of the EU Bioeconomy Footprint between 2010 and 2020, </w:t>
        </w:r>
      </w:ins>
      <w:ins w:id="251" w:author="SANYE MENGUAL Esther (JRC-ISPRA)" w:date="2025-02-28T14:10:00Z">
        <w:r w:rsidR="3DA9CB39" w:rsidRPr="61052D9F">
          <w:rPr>
            <w:sz w:val="22"/>
            <w:szCs w:val="22"/>
          </w:rPr>
          <w:t>associated with an increased consumption of bio</w:t>
        </w:r>
        <w:r w:rsidR="35FC0517" w:rsidRPr="61052D9F">
          <w:rPr>
            <w:sz w:val="22"/>
            <w:szCs w:val="22"/>
          </w:rPr>
          <w:t>-based products as well as</w:t>
        </w:r>
      </w:ins>
      <w:ins w:id="252" w:author="SANYE MENGUAL Esther (JRC-ISPRA)" w:date="2025-02-28T14:09:00Z">
        <w:r w:rsidR="3DA9CB39" w:rsidRPr="61052D9F">
          <w:rPr>
            <w:sz w:val="22"/>
            <w:szCs w:val="22"/>
          </w:rPr>
          <w:t xml:space="preserve"> of population (+1–2 %). </w:t>
        </w:r>
      </w:ins>
      <w:ins w:id="253" w:author="SANYE MENGUAL Esther (JRC-ISPRA)" w:date="2025-02-28T14:10:00Z">
        <w:r w:rsidR="595AF545" w:rsidRPr="61052D9F">
          <w:rPr>
            <w:sz w:val="22"/>
            <w:szCs w:val="22"/>
          </w:rPr>
          <w:t>Among bio-based sectors, f</w:t>
        </w:r>
      </w:ins>
      <w:ins w:id="254" w:author="SANYE MENGUAL Esther (JRC-ISPRA)" w:date="2025-02-28T14:09:00Z">
        <w:r w:rsidR="3DA9CB39" w:rsidRPr="61052D9F">
          <w:rPr>
            <w:sz w:val="22"/>
            <w:szCs w:val="22"/>
          </w:rPr>
          <w:t xml:space="preserve">ood consumption </w:t>
        </w:r>
      </w:ins>
      <w:ins w:id="255" w:author="SANYE MENGUAL Esther (JRC-ISPRA)" w:date="2025-02-28T14:10:00Z">
        <w:r w:rsidR="750D42BA" w:rsidRPr="61052D9F">
          <w:rPr>
            <w:sz w:val="22"/>
            <w:szCs w:val="22"/>
          </w:rPr>
          <w:t xml:space="preserve">showed </w:t>
        </w:r>
      </w:ins>
      <w:ins w:id="256" w:author="SANYE MENGUAL Esther (JRC-ISPRA)" w:date="2025-02-28T14:09:00Z">
        <w:r w:rsidR="3DA9CB39" w:rsidRPr="61052D9F">
          <w:rPr>
            <w:sz w:val="22"/>
            <w:szCs w:val="22"/>
          </w:rPr>
          <w:t>the highest share of the total impacts</w:t>
        </w:r>
      </w:ins>
      <w:ins w:id="257" w:author="SANYE MENGUAL Esther (JRC-ISPRA)" w:date="2025-02-28T14:10:00Z">
        <w:r w:rsidR="7BFFFC22" w:rsidRPr="61052D9F">
          <w:rPr>
            <w:sz w:val="22"/>
            <w:szCs w:val="22"/>
          </w:rPr>
          <w:t xml:space="preserve"> (around 80%), followe</w:t>
        </w:r>
      </w:ins>
      <w:ins w:id="258" w:author="SANYE MENGUAL Esther (JRC-ISPRA)" w:date="2025-02-28T14:11:00Z">
        <w:r w:rsidR="7BFFFC22" w:rsidRPr="61052D9F">
          <w:rPr>
            <w:sz w:val="22"/>
            <w:szCs w:val="22"/>
          </w:rPr>
          <w:t>d by bioenergy (around 10%).</w:t>
        </w:r>
      </w:ins>
      <w:ins w:id="259" w:author="LISTORTI Giulia (JRC-ISPRA)" w:date="2025-02-28T17:23:00Z">
        <w:r w:rsidR="16B46AD7" w:rsidRPr="61052D9F">
          <w:rPr>
            <w:sz w:val="22"/>
            <w:szCs w:val="22"/>
          </w:rPr>
          <w:t xml:space="preserve"> </w:t>
        </w:r>
      </w:ins>
    </w:p>
    <w:p w14:paraId="42E2A0A2" w14:textId="77777777" w:rsidR="00902402" w:rsidRPr="005D30FE" w:rsidRDefault="00902402" w:rsidP="00EB45D0">
      <w:pPr>
        <w:rPr>
          <w:ins w:id="260" w:author="LISTORTI Giulia (JRC-ISPRA)" w:date="2024-12-17T14:51:00Z"/>
          <w:sz w:val="22"/>
          <w:szCs w:val="22"/>
        </w:rPr>
      </w:pPr>
    </w:p>
    <w:p w14:paraId="0873EFF5" w14:textId="412907FF" w:rsidR="00D5654B" w:rsidRPr="005D30FE" w:rsidRDefault="00B32AD0" w:rsidP="005D30FE">
      <w:pPr>
        <w:rPr>
          <w:sz w:val="22"/>
          <w:szCs w:val="22"/>
        </w:rPr>
      </w:pPr>
      <w:r w:rsidRPr="005D30FE">
        <w:rPr>
          <w:sz w:val="22"/>
          <w:szCs w:val="22"/>
        </w:rPr>
        <w:t xml:space="preserve">An integrated and adaptive </w:t>
      </w:r>
      <w:r w:rsidRPr="005D30FE">
        <w:rPr>
          <w:b/>
          <w:sz w:val="22"/>
          <w:szCs w:val="22"/>
        </w:rPr>
        <w:t>governance framework</w:t>
      </w:r>
      <w:r w:rsidRPr="005D30FE">
        <w:rPr>
          <w:sz w:val="22"/>
          <w:szCs w:val="22"/>
        </w:rPr>
        <w:t xml:space="preserve"> for the EU Bioeconomy is </w:t>
      </w:r>
      <w:r w:rsidR="00D5654B" w:rsidRPr="005D30FE">
        <w:rPr>
          <w:sz w:val="22"/>
          <w:szCs w:val="22"/>
        </w:rPr>
        <w:t>essential</w:t>
      </w:r>
      <w:r w:rsidRPr="005D30FE">
        <w:rPr>
          <w:sz w:val="22"/>
          <w:szCs w:val="22"/>
        </w:rPr>
        <w:t xml:space="preserve">. </w:t>
      </w:r>
      <w:r w:rsidR="00FC584B" w:rsidRPr="005D30FE">
        <w:rPr>
          <w:b/>
          <w:sz w:val="22"/>
          <w:szCs w:val="22"/>
        </w:rPr>
        <w:t>Coordination and cooperation among MS</w:t>
      </w:r>
      <w:r w:rsidR="00FC584B" w:rsidRPr="005D30FE">
        <w:rPr>
          <w:sz w:val="22"/>
          <w:szCs w:val="22"/>
        </w:rPr>
        <w:t xml:space="preserve"> </w:t>
      </w:r>
      <w:r w:rsidR="0001673F" w:rsidRPr="005D30FE">
        <w:rPr>
          <w:sz w:val="22"/>
          <w:szCs w:val="22"/>
        </w:rPr>
        <w:t>are</w:t>
      </w:r>
      <w:r w:rsidR="00FC584B" w:rsidRPr="005D30FE">
        <w:rPr>
          <w:sz w:val="22"/>
          <w:szCs w:val="22"/>
        </w:rPr>
        <w:t xml:space="preserve"> important to ensure a coherent EU bioeconomy policy framework and to share knowledge advances in a fast-changing policy area. </w:t>
      </w:r>
    </w:p>
    <w:p w14:paraId="57458157" w14:textId="200E434A" w:rsidR="0001673F" w:rsidRPr="005D30FE" w:rsidRDefault="00FC584B">
      <w:pPr>
        <w:rPr>
          <w:rFonts w:eastAsia="EC Square Sans Pro" w:cs="EC Square Sans Pro"/>
          <w:sz w:val="22"/>
          <w:szCs w:val="22"/>
          <w:lang w:val="en-IE"/>
        </w:rPr>
      </w:pPr>
      <w:r w:rsidRPr="005D30FE">
        <w:rPr>
          <w:rFonts w:eastAsia="EC Square Sans Pro" w:cs="EC Square Sans Pro"/>
          <w:sz w:val="22"/>
          <w:szCs w:val="22"/>
          <w:lang w:val="en-IE"/>
        </w:rPr>
        <w:t xml:space="preserve">Furthermore </w:t>
      </w:r>
      <w:r w:rsidRPr="005D30FE">
        <w:rPr>
          <w:rFonts w:eastAsia="EC Square Sans Pro" w:cs="EC Square Sans Pro"/>
          <w:b/>
          <w:bCs/>
          <w:sz w:val="22"/>
          <w:szCs w:val="22"/>
          <w:lang w:val="en-IE"/>
        </w:rPr>
        <w:t>coherence</w:t>
      </w:r>
      <w:r w:rsidRPr="005D30FE">
        <w:rPr>
          <w:rFonts w:eastAsia="EC Square Sans Pro" w:cs="EC Square Sans Pro"/>
          <w:b/>
          <w:sz w:val="22"/>
          <w:szCs w:val="22"/>
          <w:lang w:val="en-IE"/>
        </w:rPr>
        <w:t xml:space="preserve"> across bioeconomy objectives</w:t>
      </w:r>
      <w:r w:rsidR="0019593A" w:rsidRPr="005D30FE">
        <w:rPr>
          <w:rFonts w:eastAsia="EC Square Sans Pro" w:cs="EC Square Sans Pro"/>
          <w:b/>
          <w:sz w:val="22"/>
          <w:szCs w:val="22"/>
          <w:lang w:val="en-IE"/>
        </w:rPr>
        <w:t xml:space="preserve"> and policies</w:t>
      </w:r>
      <w:r w:rsidRPr="005D30FE">
        <w:rPr>
          <w:rFonts w:eastAsia="EC Square Sans Pro" w:cs="EC Square Sans Pro"/>
          <w:sz w:val="22"/>
          <w:szCs w:val="22"/>
          <w:lang w:val="en-IE"/>
        </w:rPr>
        <w:t xml:space="preserve"> is key to properly manage trade-offs and ensure sustainability of the bioeconomy.</w:t>
      </w:r>
    </w:p>
    <w:p w14:paraId="486FF009" w14:textId="2A6B3BCE" w:rsidR="00B32AD0" w:rsidRPr="005D30FE" w:rsidRDefault="00B32AD0">
      <w:pPr>
        <w:tabs>
          <w:tab w:val="left" w:pos="2835"/>
        </w:tabs>
        <w:rPr>
          <w:rFonts w:eastAsia="EC Square Sans Pro" w:cs="EC Square Sans Pro"/>
          <w:sz w:val="22"/>
          <w:szCs w:val="22"/>
          <w:lang w:val="en-IE"/>
        </w:rPr>
      </w:pPr>
      <w:r w:rsidRPr="005D30FE">
        <w:rPr>
          <w:rFonts w:eastAsia="EC Square Sans Pro" w:cs="EC Square Sans Pro"/>
          <w:sz w:val="22"/>
          <w:szCs w:val="22"/>
          <w:lang w:val="en-IE"/>
        </w:rPr>
        <w:t>In April 2023, the Council of the European Union provided recommendations for the European Commission to further integrate bioeconomy into all policies, to facilitate knowledge transfer towards rural areas and finally to update the EU Bioeconomy Strategy and associated Action Plan</w:t>
      </w:r>
      <w:r w:rsidRPr="005D30FE">
        <w:rPr>
          <w:rFonts w:eastAsia="EC Square Sans Pro" w:cs="EC Square Sans Pro"/>
          <w:b/>
          <w:sz w:val="22"/>
          <w:szCs w:val="22"/>
          <w:lang w:val="en-IE"/>
        </w:rPr>
        <w:t xml:space="preserve">. The Commission </w:t>
      </w:r>
      <w:r w:rsidR="0019593A" w:rsidRPr="005D30FE">
        <w:rPr>
          <w:rFonts w:eastAsia="EC Square Sans Pro" w:cs="EC Square Sans Pro"/>
          <w:b/>
          <w:sz w:val="22"/>
          <w:szCs w:val="22"/>
          <w:lang w:val="en-IE"/>
        </w:rPr>
        <w:t>will</w:t>
      </w:r>
      <w:r w:rsidRPr="005D30FE">
        <w:rPr>
          <w:rFonts w:eastAsia="EC Square Sans Pro" w:cs="EC Square Sans Pro"/>
          <w:b/>
          <w:sz w:val="22"/>
          <w:szCs w:val="22"/>
          <w:lang w:val="en-IE"/>
        </w:rPr>
        <w:t xml:space="preserve"> review the bioeconomy strategy in 2025</w:t>
      </w:r>
      <w:r w:rsidRPr="005D30FE">
        <w:rPr>
          <w:rFonts w:eastAsia="EC Square Sans Pro" w:cs="EC Square Sans Pro"/>
          <w:sz w:val="22"/>
          <w:szCs w:val="22"/>
          <w:lang w:val="en-IE"/>
        </w:rPr>
        <w:t xml:space="preserve">, </w:t>
      </w:r>
      <w:r w:rsidR="00C61678" w:rsidRPr="005D30FE">
        <w:rPr>
          <w:rFonts w:eastAsia="EC Square Sans Pro" w:cs="EC Square Sans Pro"/>
          <w:sz w:val="22"/>
          <w:szCs w:val="22"/>
          <w:lang w:val="en-IE"/>
        </w:rPr>
        <w:t xml:space="preserve">also </w:t>
      </w:r>
      <w:r w:rsidRPr="005D30FE">
        <w:rPr>
          <w:rFonts w:eastAsia="EC Square Sans Pro" w:cs="EC Square Sans Pro"/>
          <w:sz w:val="22"/>
          <w:szCs w:val="22"/>
          <w:lang w:val="en-IE"/>
        </w:rPr>
        <w:t>reinforcing the bioeconomy's industrial dimension and its links to biotechnology and biomanufacturing to contribute to a stronger EU economy.</w:t>
      </w:r>
      <w:r w:rsidRPr="005D30FE">
        <w:rPr>
          <w:rFonts w:eastAsia="EC Square Sans Pro" w:cs="EC Square Sans Pro"/>
          <w:sz w:val="22"/>
          <w:szCs w:val="22"/>
        </w:rPr>
        <w:t xml:space="preserve"> </w:t>
      </w:r>
    </w:p>
    <w:p w14:paraId="015BCF82" w14:textId="5122B189" w:rsidR="00E628A5" w:rsidRPr="005D30FE" w:rsidRDefault="00C61678" w:rsidP="00C61678">
      <w:pPr>
        <w:rPr>
          <w:sz w:val="22"/>
          <w:szCs w:val="22"/>
        </w:rPr>
      </w:pPr>
      <w:r w:rsidRPr="005D30FE">
        <w:rPr>
          <w:sz w:val="22"/>
          <w:szCs w:val="22"/>
        </w:rPr>
        <w:lastRenderedPageBreak/>
        <w:t>The Knowledge Centre for Bioeconomy (KCB)</w:t>
      </w:r>
      <w:r w:rsidRPr="005D30FE">
        <w:rPr>
          <w:rStyle w:val="FootnoteReference"/>
          <w:sz w:val="22"/>
          <w:szCs w:val="22"/>
        </w:rPr>
        <w:footnoteReference w:id="2"/>
      </w:r>
      <w:r w:rsidRPr="005D30FE">
        <w:rPr>
          <w:sz w:val="22"/>
          <w:szCs w:val="22"/>
        </w:rPr>
        <w:t xml:space="preserve"> managed by the JRC keeps developing and maintaining the key knowledge on bioeconomy to support EU policymakers. As part of the KCB knowledge base, t</w:t>
      </w:r>
      <w:r w:rsidR="00E628A5" w:rsidRPr="005D30FE">
        <w:rPr>
          <w:rFonts w:eastAsia="Calibri"/>
          <w:sz w:val="22"/>
          <w:szCs w:val="22"/>
        </w:rPr>
        <w:t>he EU Bioeconomy Monitoring System (EU-BMS</w:t>
      </w:r>
      <w:r w:rsidR="00E628A5" w:rsidRPr="005D30FE">
        <w:rPr>
          <w:rFonts w:eastAsia="Calibri" w:cs="Calibri"/>
          <w:sz w:val="22"/>
          <w:szCs w:val="22"/>
        </w:rPr>
        <w:t>)</w:t>
      </w:r>
      <w:r w:rsidRPr="005D30FE">
        <w:rPr>
          <w:rStyle w:val="FootnoteReference"/>
          <w:rFonts w:eastAsia="Calibri" w:cs="Calibri"/>
          <w:sz w:val="22"/>
          <w:szCs w:val="22"/>
        </w:rPr>
        <w:footnoteReference w:id="3"/>
      </w:r>
      <w:r w:rsidRPr="005D30FE">
        <w:rPr>
          <w:rFonts w:eastAsia="Calibri" w:cs="Calibri"/>
          <w:sz w:val="22"/>
          <w:szCs w:val="22"/>
        </w:rPr>
        <w:t xml:space="preserve"> </w:t>
      </w:r>
      <w:r w:rsidRPr="005D30FE">
        <w:rPr>
          <w:sz w:val="22"/>
          <w:szCs w:val="22"/>
        </w:rPr>
        <w:t>was</w:t>
      </w:r>
      <w:r w:rsidR="00E628A5" w:rsidRPr="005D30FE">
        <w:rPr>
          <w:sz w:val="22"/>
          <w:szCs w:val="22"/>
        </w:rPr>
        <w:t xml:space="preserve"> developed </w:t>
      </w:r>
      <w:r w:rsidRPr="005D30FE">
        <w:rPr>
          <w:sz w:val="22"/>
          <w:szCs w:val="22"/>
        </w:rPr>
        <w:t>by the JRC</w:t>
      </w:r>
      <w:r w:rsidR="00E628A5" w:rsidRPr="005D30FE">
        <w:rPr>
          <w:rFonts w:eastAsia="Calibri"/>
          <w:sz w:val="22"/>
          <w:szCs w:val="22"/>
        </w:rPr>
        <w:t xml:space="preserve"> to track </w:t>
      </w:r>
      <w:r w:rsidRPr="005D30FE">
        <w:rPr>
          <w:sz w:val="22"/>
          <w:szCs w:val="22"/>
        </w:rPr>
        <w:t xml:space="preserve">the </w:t>
      </w:r>
      <w:r w:rsidR="00E628A5" w:rsidRPr="005D30FE">
        <w:rPr>
          <w:rFonts w:eastAsia="Calibri"/>
          <w:sz w:val="22"/>
          <w:szCs w:val="22"/>
        </w:rPr>
        <w:t xml:space="preserve">progress towards the </w:t>
      </w:r>
      <w:r w:rsidRPr="005D30FE">
        <w:rPr>
          <w:sz w:val="22"/>
          <w:szCs w:val="22"/>
        </w:rPr>
        <w:t>bioeconomy strategy</w:t>
      </w:r>
      <w:r w:rsidR="00E628A5" w:rsidRPr="005D30FE">
        <w:rPr>
          <w:sz w:val="22"/>
          <w:szCs w:val="22"/>
        </w:rPr>
        <w:t xml:space="preserve"> </w:t>
      </w:r>
      <w:r w:rsidR="00E628A5" w:rsidRPr="005D30FE">
        <w:rPr>
          <w:rFonts w:eastAsia="Calibri"/>
          <w:sz w:val="22"/>
          <w:szCs w:val="22"/>
        </w:rPr>
        <w:t>objectives</w:t>
      </w:r>
      <w:r w:rsidRPr="005D30FE">
        <w:rPr>
          <w:sz w:val="22"/>
          <w:szCs w:val="22"/>
        </w:rPr>
        <w:t xml:space="preserve">. The latest trends in the EU bioeconomy observed with the EU-BMS are illustrated in a recent report (European Commission, Korosuo et al. 2024). </w:t>
      </w:r>
    </w:p>
    <w:p w14:paraId="7AD15376" w14:textId="49ACEFEB" w:rsidR="00546A79" w:rsidRPr="005D30FE" w:rsidDel="00E3515F" w:rsidRDefault="00C61678" w:rsidP="00EB45D0">
      <w:pPr>
        <w:rPr>
          <w:del w:id="262" w:author="LISTORTI Giulia (JRC-ISPRA)" w:date="2024-12-17T15:00:00Z"/>
          <w:sz w:val="22"/>
          <w:szCs w:val="22"/>
        </w:rPr>
      </w:pPr>
      <w:r w:rsidRPr="005D30FE">
        <w:rPr>
          <w:sz w:val="22"/>
          <w:szCs w:val="22"/>
        </w:rPr>
        <w:t xml:space="preserve">In the next sections </w:t>
      </w:r>
      <w:r w:rsidR="00546A79" w:rsidRPr="005D30FE">
        <w:rPr>
          <w:sz w:val="22"/>
          <w:szCs w:val="22"/>
        </w:rPr>
        <w:t xml:space="preserve">further and specific insight is provided on some </w:t>
      </w:r>
      <w:r w:rsidR="00546A79" w:rsidRPr="005D30FE">
        <w:rPr>
          <w:b/>
          <w:sz w:val="22"/>
          <w:szCs w:val="22"/>
        </w:rPr>
        <w:t>key topics which are instrumental</w:t>
      </w:r>
      <w:r w:rsidR="00546A79" w:rsidRPr="005D30FE">
        <w:rPr>
          <w:sz w:val="22"/>
          <w:szCs w:val="22"/>
        </w:rPr>
        <w:t xml:space="preserve"> for the bioeconomy or are strictly related to it, namely: biomass, nature-based solutions, agroecosystems and biotechnologies.</w:t>
      </w:r>
      <w:r w:rsidR="00E3515F" w:rsidRPr="005D30FE">
        <w:rPr>
          <w:sz w:val="22"/>
          <w:szCs w:val="22"/>
        </w:rPr>
        <w:t xml:space="preserve"> </w:t>
      </w:r>
    </w:p>
    <w:p w14:paraId="20C94130" w14:textId="03BFD9A5" w:rsidR="00EB45D0" w:rsidRPr="005D30FE" w:rsidRDefault="00546A79" w:rsidP="00EB45D0">
      <w:pPr>
        <w:rPr>
          <w:rFonts w:eastAsia="EC Square Sans Pro"/>
          <w:sz w:val="22"/>
          <w:szCs w:val="22"/>
        </w:rPr>
      </w:pPr>
      <w:del w:id="263" w:author="LISTORTI Giulia (JRC-ISPRA)" w:date="2024-12-17T15:00:00Z">
        <w:r w:rsidRPr="005D30FE" w:rsidDel="00E3515F">
          <w:rPr>
            <w:sz w:val="22"/>
            <w:szCs w:val="22"/>
          </w:rPr>
          <w:delText>The chapter on a resilient and regenerative environment is closed with a</w:delText>
        </w:r>
      </w:del>
      <w:ins w:id="264" w:author="LISTORTI Giulia (JRC-ISPRA)" w:date="2024-12-17T15:00:00Z">
        <w:r w:rsidR="00E3515F" w:rsidRPr="005D30FE">
          <w:rPr>
            <w:sz w:val="22"/>
            <w:szCs w:val="22"/>
          </w:rPr>
          <w:t>A</w:t>
        </w:r>
      </w:ins>
      <w:r w:rsidRPr="005D30FE">
        <w:rPr>
          <w:sz w:val="22"/>
          <w:szCs w:val="22"/>
        </w:rPr>
        <w:t>n overview on blue economy</w:t>
      </w:r>
      <w:ins w:id="265" w:author="LISTORTI Giulia (JRC-ISPRA)" w:date="2024-12-17T15:00:00Z">
        <w:r w:rsidR="00E3515F" w:rsidRPr="005D30FE">
          <w:rPr>
            <w:sz w:val="22"/>
            <w:szCs w:val="22"/>
          </w:rPr>
          <w:t xml:space="preserve"> concludes this section</w:t>
        </w:r>
      </w:ins>
      <w:r w:rsidRPr="005D30FE">
        <w:rPr>
          <w:sz w:val="22"/>
          <w:szCs w:val="22"/>
        </w:rPr>
        <w:t>.</w:t>
      </w:r>
    </w:p>
    <w:p w14:paraId="4E356A26" w14:textId="3A4C0D61" w:rsidR="00C4215A" w:rsidRPr="005D30FE" w:rsidRDefault="00454C5A" w:rsidP="0001673F">
      <w:pPr>
        <w:pStyle w:val="JRCLevel-3title"/>
        <w:ind w:left="0" w:firstLine="0"/>
      </w:pPr>
      <w:bookmarkStart w:id="266" w:name="_Toc184306449"/>
      <w:bookmarkStart w:id="267" w:name="_Toc184881535"/>
      <w:bookmarkStart w:id="268" w:name="_Toc184968564"/>
      <w:bookmarkStart w:id="269" w:name="_Toc192245545"/>
      <w:bookmarkStart w:id="270" w:name="_Toc178177990"/>
      <w:bookmarkStart w:id="271" w:name="_Toc180422163"/>
      <w:r>
        <w:t>4</w:t>
      </w:r>
      <w:r w:rsidR="0052186E" w:rsidRPr="005D30FE">
        <w:t xml:space="preserve">.1.2 </w:t>
      </w:r>
      <w:ins w:id="272" w:author="BARBERO VIGNOLA Giulia (JRC-ISPRA) [2]" w:date="2025-01-23T15:23:00Z">
        <w:r w:rsidR="0052186E" w:rsidRPr="005D30FE">
          <w:t xml:space="preserve">Sustainable use of </w:t>
        </w:r>
      </w:ins>
      <w:commentRangeStart w:id="273"/>
      <w:commentRangeStart w:id="274"/>
      <w:r w:rsidR="00C4215A" w:rsidRPr="005D30FE">
        <w:t>Biomass</w:t>
      </w:r>
      <w:commentRangeEnd w:id="273"/>
      <w:r>
        <w:rPr>
          <w:rStyle w:val="CommentReference"/>
        </w:rPr>
        <w:commentReference w:id="273"/>
      </w:r>
      <w:commentRangeEnd w:id="274"/>
      <w:r>
        <w:rPr>
          <w:rStyle w:val="CommentReference"/>
        </w:rPr>
        <w:commentReference w:id="274"/>
      </w:r>
      <w:bookmarkEnd w:id="266"/>
      <w:bookmarkEnd w:id="267"/>
      <w:bookmarkEnd w:id="268"/>
      <w:bookmarkEnd w:id="269"/>
    </w:p>
    <w:bookmarkEnd w:id="270"/>
    <w:bookmarkEnd w:id="271"/>
    <w:p w14:paraId="6985BBFA" w14:textId="00DD87CD" w:rsidR="00CD30B7" w:rsidRPr="005D30FE" w:rsidRDefault="00F96080" w:rsidP="4E93C9D9">
      <w:pPr>
        <w:pStyle w:val="NormalWeb"/>
        <w:spacing w:before="120" w:beforeAutospacing="0" w:after="120" w:afterAutospacing="0" w:line="259" w:lineRule="auto"/>
        <w:jc w:val="both"/>
        <w:rPr>
          <w:rFonts w:ascii="EC Square Sans Pro" w:eastAsiaTheme="minorEastAsia" w:hAnsi="EC Square Sans Pro" w:cstheme="minorBidi"/>
          <w:sz w:val="22"/>
          <w:szCs w:val="22"/>
          <w:shd w:val="clear" w:color="auto" w:fill="E6E6E6"/>
        </w:rPr>
      </w:pPr>
      <w:r w:rsidRPr="005D30FE">
        <w:rPr>
          <w:rFonts w:ascii="EC Square Sans Pro" w:eastAsiaTheme="minorEastAsia" w:hAnsi="EC Square Sans Pro" w:cstheme="minorBidi"/>
          <w:sz w:val="22"/>
          <w:szCs w:val="22"/>
        </w:rPr>
        <w:t>B</w:t>
      </w:r>
      <w:r w:rsidR="0C308AC6" w:rsidRPr="005D30FE">
        <w:rPr>
          <w:rFonts w:ascii="EC Square Sans Pro" w:eastAsiaTheme="minorEastAsia" w:hAnsi="EC Square Sans Pro" w:cstheme="minorBidi"/>
          <w:sz w:val="22"/>
          <w:szCs w:val="22"/>
        </w:rPr>
        <w:t xml:space="preserve">iomass use is </w:t>
      </w:r>
      <w:r w:rsidR="1EB75069" w:rsidRPr="730357D6">
        <w:rPr>
          <w:rFonts w:ascii="EC Square Sans Pro" w:eastAsiaTheme="minorEastAsia" w:hAnsi="EC Square Sans Pro" w:cstheme="minorBidi"/>
          <w:sz w:val="22"/>
          <w:szCs w:val="22"/>
        </w:rPr>
        <w:t>increasing</w:t>
      </w:r>
      <w:ins w:id="277" w:author="MARELLI Luisa (JRC-ISPRA)" w:date="2025-02-27T10:45:00Z">
        <w:r w:rsidR="6FFEBE00" w:rsidRPr="730357D6">
          <w:rPr>
            <w:rFonts w:ascii="EC Square Sans Pro" w:eastAsiaTheme="minorEastAsia" w:hAnsi="EC Square Sans Pro" w:cstheme="minorBidi"/>
            <w:sz w:val="22"/>
            <w:szCs w:val="22"/>
          </w:rPr>
          <w:t>ly</w:t>
        </w:r>
      </w:ins>
      <w:r w:rsidR="0C308AC6" w:rsidRPr="005D30FE">
        <w:rPr>
          <w:rFonts w:ascii="EC Square Sans Pro" w:eastAsiaTheme="minorEastAsia" w:hAnsi="EC Square Sans Pro" w:cstheme="minorBidi"/>
          <w:sz w:val="22"/>
          <w:szCs w:val="22"/>
        </w:rPr>
        <w:t xml:space="preserve"> driven by demand for bioenergy and material</w:t>
      </w:r>
      <w:ins w:id="278" w:author="LISTORTI Giulia (JRC-ISPRA)" w:date="2024-12-17T14:51:00Z">
        <w:r w:rsidR="00415735" w:rsidRPr="005D30FE">
          <w:rPr>
            <w:rFonts w:ascii="EC Square Sans Pro" w:eastAsiaTheme="minorEastAsia" w:hAnsi="EC Square Sans Pro" w:cstheme="minorBidi"/>
            <w:sz w:val="22"/>
            <w:szCs w:val="22"/>
          </w:rPr>
          <w:t xml:space="preserve">, </w:t>
        </w:r>
      </w:ins>
      <w:ins w:id="279" w:author="LISTORTI Giulia (JRC-ISPRA)" w:date="2024-12-17T14:52:00Z">
        <w:r w:rsidR="00415735" w:rsidRPr="005D30FE">
          <w:rPr>
            <w:rFonts w:ascii="EC Square Sans Pro" w:eastAsiaTheme="minorEastAsia" w:hAnsi="EC Square Sans Pro" w:cstheme="minorBidi"/>
            <w:sz w:val="22"/>
            <w:szCs w:val="22"/>
          </w:rPr>
          <w:t>as</w:t>
        </w:r>
      </w:ins>
      <w:ins w:id="280" w:author="LISTORTI Giulia (JRC-ISPRA)" w:date="2024-12-17T14:51:00Z">
        <w:r w:rsidR="00415735" w:rsidRPr="005D30FE">
          <w:rPr>
            <w:rFonts w:ascii="EC Square Sans Pro" w:eastAsiaTheme="minorEastAsia" w:hAnsi="EC Square Sans Pro" w:cstheme="minorBidi"/>
            <w:sz w:val="22"/>
            <w:szCs w:val="22"/>
          </w:rPr>
          <w:t xml:space="preserve"> </w:t>
        </w:r>
      </w:ins>
      <w:del w:id="281" w:author="LISTORTI Giulia (JRC-ISPRA)" w:date="2024-12-17T14:51:00Z">
        <w:r w:rsidR="0C308AC6" w:rsidRPr="005D30FE" w:rsidDel="00415735">
          <w:rPr>
            <w:rFonts w:ascii="EC Square Sans Pro" w:eastAsiaTheme="minorEastAsia" w:hAnsi="EC Square Sans Pro" w:cstheme="minorBidi"/>
            <w:sz w:val="22"/>
            <w:szCs w:val="22"/>
          </w:rPr>
          <w:delText xml:space="preserve"> (</w:delText>
        </w:r>
      </w:del>
      <w:r w:rsidR="0C308AC6" w:rsidRPr="005D30FE">
        <w:rPr>
          <w:rFonts w:ascii="EC Square Sans Pro" w:eastAsiaTheme="minorEastAsia" w:hAnsi="EC Square Sans Pro" w:cstheme="minorBidi"/>
          <w:sz w:val="22"/>
          <w:szCs w:val="22"/>
        </w:rPr>
        <w:t>the uses of biomass for food and feed remains stable</w:t>
      </w:r>
      <w:del w:id="282" w:author="LISTORTI Giulia (JRC-ISPRA)" w:date="2024-12-17T14:52:00Z">
        <w:r w:rsidR="0C308AC6" w:rsidRPr="005D30FE" w:rsidDel="00415735">
          <w:rPr>
            <w:rFonts w:ascii="EC Square Sans Pro" w:eastAsiaTheme="minorEastAsia" w:hAnsi="EC Square Sans Pro" w:cstheme="minorBidi"/>
            <w:sz w:val="22"/>
            <w:szCs w:val="22"/>
          </w:rPr>
          <w:delText>)</w:delText>
        </w:r>
      </w:del>
      <w:r w:rsidR="0C308AC6" w:rsidRPr="005D30FE">
        <w:rPr>
          <w:rFonts w:ascii="EC Square Sans Pro" w:eastAsiaTheme="minorEastAsia" w:hAnsi="EC Square Sans Pro" w:cstheme="minorBidi"/>
          <w:sz w:val="22"/>
          <w:szCs w:val="22"/>
        </w:rPr>
        <w:t xml:space="preserve">. While recycling of biomass has increased in the past decade, so has sourcing of virgin fibres, resulting in an increasing impact on biomass-producing system </w:t>
      </w:r>
      <w:r w:rsidR="00CD30B7" w:rsidRPr="730357D6">
        <w:rPr>
          <w:rFonts w:ascii="EC Square Sans Pro" w:hAnsi="EC Square Sans Pro" w:cstheme="minorBidi"/>
          <w:color w:val="2B579A"/>
          <w:sz w:val="22"/>
          <w:szCs w:val="22"/>
        </w:rPr>
        <w:fldChar w:fldCharType="begin"/>
      </w:r>
      <w:r w:rsidR="00CD30B7" w:rsidRPr="005D30FE">
        <w:rPr>
          <w:rFonts w:ascii="EC Square Sans Pro" w:hAnsi="EC Square Sans Pro" w:cstheme="minorBidi"/>
          <w:sz w:val="22"/>
          <w:szCs w:val="22"/>
        </w:rPr>
        <w:instrText xml:space="preserve"> ADDIN ZOTERO_ITEM CSL_CITATION {"citationID":"Oe1hcrvr","properties":{"formattedCitation":"(Mubareka et al., 2023)","plainCitation":"(Mubareka et al., 2023)","noteIndex":0},"citationItems":[{"id":1387,"uris":["http://zotero.org/users/12387146/items/HHF7DV5K"],"itemData":{"id":1387,"type":"book","abstract":"The European Union (EU) uses biodmass to meet its needs for food and feed, energy, and materials. The demand and supply of biomass have environmental, social, and economic impacts. Understanding biomass supply, demand, costs, and their associated impacts is particularly important for relevant EU policy areas, to facilitate solid and evidence-based policymaking.\nAs the European Commission's (EC) in-house science service, the role of the European Commission’s Joint Research Centre (JRC) is to provide EU policies with independent, evidence-based, scientific and technic</w:instrText>
      </w:r>
      <w:r w:rsidR="00CD30B7" w:rsidRPr="730357D6">
        <w:rPr>
          <w:rFonts w:ascii="EC Square Sans Pro" w:hAnsi="EC Square Sans Pro" w:cstheme="minorBidi"/>
          <w:sz w:val="22"/>
          <w:szCs w:val="22"/>
        </w:rPr>
        <w:instrText xml:space="preserve">al support throughout the whole policy cycle, thereby contributing to coherent policies. To provide a sound scientific basis for well-prepared EC policy making, the JRC was requested by Commission services to periodically provide data, processed information, models, and analysis on EU and global biomass supply and demand and its sustainability. This report is the 3rd public-facing report under this mandate.","note":"DOI: 10.2760/484748","source":"ResearchGate","title":"Biomass production, supply, uses and flows in the European Union","author":[{"family":"Mubareka","given":"Sarah"},{"family":"Migliavacca","given":"Mirco"},{"family":"Sanchez Lopez","given":"Javier"},{"family":"Avitabile","given":"Valerio"},{"family":"Baldoni","given":"Edoardo"},{"family":"Bausano","given":"Giovanni"},{"family":"Boysen-Urban","given":"Kirsten"},{"family":"Caldeira","given":"Carla"},{"family":"Camia","given":"Andrea"},{"family":"Cazzaniga","given":"Noemi"},{"family":"Ceccherini","given":"Guido"},{"family":"De Laurentiis","given":"Valeria"},{"family":"Doerner","given":"Hendrik"},{"family":"Giuntoli","given":"Jacopo"},{"family":"Gras","given":"Michaël"},{"family":"Guillen","given":"Jordi"},{"family":"Gurria","given":"Patricia"},{"family":"Hassegawa","given":"Mariana"},{"family":"Jasinevicius","given":"Gediminas"},{"family":"Zulian","given":"Grazia"}],"issued":{"date-parts":[["2023",3,8]]}}}],"schema":"https://github.com/citation-style-language/schema/raw/master/csl-citation.json"} </w:instrText>
      </w:r>
      <w:r w:rsidR="00CD30B7" w:rsidRPr="730357D6">
        <w:rPr>
          <w:rFonts w:ascii="EC Square Sans Pro" w:hAnsi="EC Square Sans Pro" w:cstheme="minorBidi"/>
          <w:color w:val="2B579A"/>
          <w:sz w:val="22"/>
          <w:szCs w:val="22"/>
        </w:rPr>
        <w:fldChar w:fldCharType="separate"/>
      </w:r>
      <w:r w:rsidR="0C308AC6" w:rsidRPr="00454C5A">
        <w:rPr>
          <w:rFonts w:ascii="EC Square Sans Pro" w:eastAsiaTheme="minorEastAsia" w:hAnsi="EC Square Sans Pro" w:cstheme="minorBidi"/>
          <w:sz w:val="22"/>
          <w:szCs w:val="22"/>
          <w:rPrChange w:id="283" w:author="BARBERO VIGNOLA Giulia (JRC-ISPRA) [2]" w:date="2025-01-27T09:33:00Z">
            <w:rPr>
              <w:rFonts w:ascii="EC Square Sans Pro" w:eastAsiaTheme="minorEastAsia" w:hAnsi="EC Square Sans Pro" w:cstheme="minorBidi"/>
              <w:sz w:val="22"/>
              <w:szCs w:val="22"/>
              <w:lang w:val="fr-FR"/>
            </w:rPr>
          </w:rPrChange>
        </w:rPr>
        <w:t>(Mubareka et al., 2023</w:t>
      </w:r>
      <w:del w:id="284" w:author="ZEPHAROVICH Elena (JRC-ISPRA)" w:date="2025-03-04T10:34:00Z">
        <w:r w:rsidR="0C308AC6" w:rsidRPr="00454C5A">
          <w:rPr>
            <w:rFonts w:ascii="EC Square Sans Pro" w:eastAsiaTheme="minorEastAsia" w:hAnsi="EC Square Sans Pro" w:cstheme="minorBidi"/>
            <w:sz w:val="22"/>
            <w:szCs w:val="22"/>
            <w:rPrChange w:id="285" w:author="BARBERO VIGNOLA Giulia (JRC-ISPRA) [2]" w:date="2025-01-27T09:33:00Z">
              <w:rPr>
                <w:rFonts w:ascii="EC Square Sans Pro" w:eastAsiaTheme="minorEastAsia" w:hAnsi="EC Square Sans Pro" w:cstheme="minorBidi"/>
                <w:sz w:val="22"/>
                <w:szCs w:val="22"/>
                <w:lang w:val="fr-FR"/>
              </w:rPr>
            </w:rPrChange>
          </w:rPr>
          <w:delText>)</w:delText>
        </w:r>
      </w:del>
      <w:r w:rsidR="00CD30B7" w:rsidRPr="730357D6">
        <w:rPr>
          <w:rFonts w:ascii="EC Square Sans Pro" w:hAnsi="EC Square Sans Pro" w:cstheme="minorBidi"/>
          <w:color w:val="2B579A"/>
          <w:sz w:val="22"/>
          <w:szCs w:val="22"/>
        </w:rPr>
        <w:fldChar w:fldCharType="end"/>
      </w:r>
      <w:r w:rsidR="00CD30B7" w:rsidRPr="730357D6">
        <w:rPr>
          <w:rFonts w:ascii="EC Square Sans Pro" w:hAnsi="EC Square Sans Pro" w:cstheme="minorBidi"/>
          <w:color w:val="2B579A"/>
          <w:sz w:val="22"/>
          <w:szCs w:val="22"/>
        </w:rPr>
        <w:fldChar w:fldCharType="begin"/>
      </w:r>
      <w:r w:rsidR="00CD30B7" w:rsidRPr="730357D6">
        <w:rPr>
          <w:rFonts w:ascii="EC Square Sans Pro" w:hAnsi="EC Square Sans Pro" w:cstheme="minorBidi"/>
          <w:sz w:val="22"/>
          <w:szCs w:val="22"/>
        </w:rPr>
        <w:instrText xml:space="preserve"> ADDIN ZOTERO_ITEM CSL_CITATION {"citationID":"715u6rMr","properties":{"formattedCitation":"(Mubareka et al., 2023)","plainCitation":"(Mubareka et al., 2023)","dontUpdate":true,"noteIndex":0},"citationItems":[{"id":1387,"uris":["http://zotero.org/users/12387146/items/HHF7DV5K"],"itemData":{"id":1387,"type":"book","abst</w:instrText>
      </w:r>
      <w:r w:rsidR="00CD30B7" w:rsidRPr="005D30FE">
        <w:rPr>
          <w:rFonts w:ascii="EC Square Sans Pro" w:hAnsi="EC Square Sans Pro" w:cstheme="minorBidi"/>
          <w:sz w:val="22"/>
          <w:szCs w:val="22"/>
          <w:lang w:val="fr-FR"/>
        </w:rPr>
        <w:instrText>ract":"The European Union (EU) uses biodmass to meet its needs for food and feed, energy, and materials. The demand and supply of biomass have environmental, social, and economic impacts. Understanding biomass supply, demand, costs, and their associated impacts is particularly important for relevant EU policy areas, to facilitate solid and evidence-based policymaking.\nAs the European Commission's (EC) in-house science service, the role of the European Commission’s Joint Research Centre (JRC) is to provide EU policies with independent, evidence-based, scient</w:instrText>
      </w:r>
      <w:r w:rsidR="00CD30B7" w:rsidRPr="00011B9E">
        <w:rPr>
          <w:rFonts w:ascii="EC Square Sans Pro" w:hAnsi="EC Square Sans Pro" w:cstheme="minorBidi"/>
          <w:sz w:val="22"/>
          <w:szCs w:val="22"/>
        </w:rPr>
        <w:instrText xml:space="preserve">ific and technical support throughout the whole policy cycle, thereby contributing to coherent policies. To provide a sound scientific basis for well-prepared EC policy making, the JRC was requested by Commission services to periodically provide data, processed information, models, and analysis on EU and global biomass supply and demand and its sustainability. This report is the 3rd public-facing report under this mandate.","note":"DOI: 10.2760/484748","source":"ResearchGate","title":"Biomass production, supply, uses and flows in the European Union","author":[{"family":"Mubareka","given":"Sarah"},{"family":"Migliavacca","given":"Mirco"},{"family":"Sanchez Lopez","given":"Javier"},{"family":"Avitabile","given":"Valerio"},{"family":"Baldoni","given":"Edoardo"},{"family":"Bausano","given":"Giovanni"},{"family":"Boysen-Urban","given":"Kirsten"},{"family":"Caldeira","given":"Carla"},{"family":"Camia","given":"Andrea"},{"family":"Cazzaniga","given":"Noemi"},{"family":"Ceccherini","given":"Guido"},{"family":"De Laurentiis","given":"Valeria"},{"family":"Doerner","given":"Hendrik"},{"family":"Giuntoli","given":"Jacopo"},{"family":"Gras","given":"Michaël"},{"family":"Guillen","given":"Jordi"},{"family":"Gurria","given":"Patricia"},{"family":"Hassegawa","given":"Mariana"},{"family":"Jasinevicius","given":"Gediminas"},{"family":"Zulian","given":"Grazia"}],"issued":{"date-parts":[["2023",3,8]]}}}],"schema":"https://github.com/citation-style-language/schema/raw/master/csl-citation.json"} </w:instrText>
      </w:r>
      <w:r w:rsidR="00CD30B7" w:rsidRPr="730357D6">
        <w:rPr>
          <w:rFonts w:ascii="EC Square Sans Pro" w:hAnsi="EC Square Sans Pro" w:cstheme="minorBidi"/>
          <w:color w:val="2B579A"/>
          <w:sz w:val="22"/>
          <w:szCs w:val="22"/>
        </w:rPr>
        <w:fldChar w:fldCharType="end"/>
      </w:r>
      <w:del w:id="286" w:author="ZEPHAROVICH Elena (JRC-ISPRA)" w:date="2025-03-04T10:34:00Z">
        <w:r w:rsidR="0C308AC6" w:rsidRPr="00011B9E">
          <w:rPr>
            <w:rFonts w:ascii="EC Square Sans Pro" w:eastAsiaTheme="minorEastAsia" w:hAnsi="EC Square Sans Pro" w:cstheme="minorBidi"/>
            <w:sz w:val="22"/>
            <w:szCs w:val="22"/>
          </w:rPr>
          <w:delText>.</w:delText>
        </w:r>
      </w:del>
      <w:ins w:id="287" w:author="ZEPHAROVICH Elena (JRC-ISPRA)" w:date="2025-03-04T10:34:00Z">
        <w:r w:rsidR="5AA95F7F" w:rsidRPr="730357D6">
          <w:rPr>
            <w:rFonts w:ascii="EC Square Sans Pro" w:eastAsiaTheme="minorEastAsia" w:hAnsi="EC Square Sans Pro" w:cstheme="minorBidi"/>
            <w:sz w:val="22"/>
            <w:szCs w:val="22"/>
          </w:rPr>
          <w:t>). Ecosystem</w:t>
        </w:r>
      </w:ins>
      <w:ins w:id="288" w:author="ZEPHAROVICH Elena (JRC-ISPRA)" w:date="2025-03-04T07:30:00Z">
        <w:r w:rsidR="2B21DD95" w:rsidRPr="730357D6">
          <w:rPr>
            <w:rFonts w:ascii="EC Square Sans Pro" w:eastAsiaTheme="minorEastAsia" w:hAnsi="EC Square Sans Pro" w:cstheme="minorBidi"/>
            <w:sz w:val="22"/>
            <w:szCs w:val="22"/>
          </w:rPr>
          <w:t xml:space="preserve"> conditions are deteriorating all over Europe</w:t>
        </w:r>
      </w:ins>
      <w:ins w:id="289" w:author="ZEPHAROVICH Elena (JRC-ISPRA)" w:date="2025-03-04T07:31:00Z">
        <w:r w:rsidR="2B21DD95" w:rsidRPr="730357D6">
          <w:rPr>
            <w:rFonts w:ascii="EC Square Sans Pro" w:eastAsiaTheme="minorEastAsia" w:hAnsi="EC Square Sans Pro" w:cstheme="minorBidi"/>
            <w:sz w:val="22"/>
            <w:szCs w:val="22"/>
          </w:rPr>
          <w:t xml:space="preserve">. Especially the pressure </w:t>
        </w:r>
        <w:r w:rsidR="20AA303E" w:rsidRPr="730357D6">
          <w:rPr>
            <w:rFonts w:ascii="EC Square Sans Pro" w:eastAsiaTheme="minorEastAsia" w:hAnsi="EC Square Sans Pro" w:cstheme="minorBidi"/>
            <w:sz w:val="22"/>
            <w:szCs w:val="22"/>
          </w:rPr>
          <w:t>on forests is high and undermines good forest con</w:t>
        </w:r>
      </w:ins>
      <w:ins w:id="290" w:author="ZEPHAROVICH Elena (JRC-ISPRA)" w:date="2025-03-04T07:32:00Z">
        <w:r w:rsidR="20AA303E" w:rsidRPr="730357D6">
          <w:rPr>
            <w:rFonts w:ascii="EC Square Sans Pro" w:eastAsiaTheme="minorEastAsia" w:hAnsi="EC Square Sans Pro" w:cstheme="minorBidi"/>
            <w:sz w:val="22"/>
            <w:szCs w:val="22"/>
          </w:rPr>
          <w:t>dition</w:t>
        </w:r>
      </w:ins>
      <w:del w:id="291" w:author="ZEPHAROVICH Elena (JRC-ISPRA)" w:date="2025-03-04T07:29:00Z">
        <w:r w:rsidR="0C308AC6" w:rsidRPr="00011B9E">
          <w:rPr>
            <w:rFonts w:ascii="EC Square Sans Pro" w:eastAsiaTheme="minorEastAsia" w:hAnsi="EC Square Sans Pro" w:cstheme="minorBidi"/>
            <w:sz w:val="22"/>
            <w:szCs w:val="22"/>
          </w:rPr>
          <w:delText xml:space="preserve"> </w:delText>
        </w:r>
        <w:commentRangeStart w:id="292"/>
        <w:commentRangeStart w:id="293"/>
        <w:r w:rsidR="0C308AC6" w:rsidRPr="007B2D70">
          <w:rPr>
            <w:rFonts w:ascii="EC Square Sans Pro" w:eastAsiaTheme="minorEastAsia" w:hAnsi="EC Square Sans Pro" w:cstheme="minorBidi"/>
            <w:sz w:val="22"/>
            <w:szCs w:val="22"/>
            <w:lang w:val="en-US"/>
          </w:rPr>
          <w:delText xml:space="preserve">This general pattern of growing demand of biomass as environmental </w:delText>
        </w:r>
      </w:del>
      <w:r w:rsidR="00CD30B7" w:rsidRPr="730357D6">
        <w:rPr>
          <w:rFonts w:ascii="EC Square Sans Pro" w:hAnsi="EC Square Sans Pro" w:cstheme="minorBidi"/>
          <w:color w:val="2B579A"/>
          <w:sz w:val="22"/>
          <w:szCs w:val="22"/>
        </w:rPr>
        <w:fldChar w:fldCharType="begin"/>
      </w:r>
      <w:r w:rsidR="00CD30B7" w:rsidRPr="730357D6">
        <w:rPr>
          <w:rFonts w:ascii="EC Square Sans Pro" w:hAnsi="EC Square Sans Pro" w:cstheme="minorBidi"/>
          <w:sz w:val="22"/>
          <w:szCs w:val="22"/>
        </w:rPr>
        <w:instrText xml:space="preserve"> ADDIN ZOTERO_ITEM CSL_CITATION {"citationID":"hBsWtWPa","properties":{"formattedCitation":"(IPBES, 2022)","plainCitation":"(IPBES, 2022)","dontUpdate":true,"noteIndex":0},"citationItems":[{"id":344,"uris":["http://zotero.org/groups/5179557/items/DY7KS33R"],"itemData":{"id":344,"type":"report","publisher":"IPBES","title":"IPBES (2022): Summary for policymakers of the methodological assessment of the diverse values and valuation of nature of the Intergovernmental Science-Policy Platform on Biodiversity and Ecosystem Services.","title-short":"IPBES values assessment","URL":"https://zenodo.org/record/7410287","author":[{"literal":"IPBES"}],"issued":{"date-parts":[["2022",7]]}}}],"schema":"https://github.com/citation-style-language/schema/raw/master/csl-citation.json"} </w:instrText>
      </w:r>
      <w:r w:rsidR="00CD30B7" w:rsidRPr="730357D6">
        <w:rPr>
          <w:rFonts w:ascii="EC Square Sans Pro" w:hAnsi="EC Square Sans Pro" w:cstheme="minorBidi"/>
          <w:color w:val="2B579A"/>
          <w:sz w:val="22"/>
          <w:szCs w:val="22"/>
        </w:rPr>
        <w:fldChar w:fldCharType="end"/>
      </w:r>
      <w:del w:id="294" w:author="ZEPHAROVICH Elena (JRC-ISPRA)" w:date="2025-03-04T07:29:00Z">
        <w:r w:rsidR="0C308AC6" w:rsidRPr="007B2D70">
          <w:rPr>
            <w:rFonts w:ascii="EC Square Sans Pro" w:eastAsiaTheme="minorEastAsia" w:hAnsi="EC Square Sans Pro" w:cstheme="minorBidi"/>
            <w:sz w:val="22"/>
            <w:szCs w:val="22"/>
            <w:lang w:val="en-US"/>
          </w:rPr>
          <w:delText>conditions deteriorate</w:delText>
        </w:r>
      </w:del>
      <w:commentRangeEnd w:id="292"/>
      <w:r w:rsidR="1B8BAF2B">
        <w:rPr>
          <w:rStyle w:val="CommentReference"/>
        </w:rPr>
        <w:commentReference w:id="292"/>
      </w:r>
      <w:commentRangeEnd w:id="293"/>
      <w:r w:rsidR="1B8BAF2B">
        <w:rPr>
          <w:rStyle w:val="CommentReference"/>
        </w:rPr>
        <w:commentReference w:id="293"/>
      </w:r>
      <w:del w:id="296" w:author="ZEPHAROVICH Elena (JRC-ISPRA)" w:date="2025-03-04T07:29:00Z">
        <w:r w:rsidR="0C308AC6" w:rsidRPr="007B2D70">
          <w:rPr>
            <w:rFonts w:ascii="EC Square Sans Pro" w:eastAsiaTheme="minorEastAsia" w:hAnsi="EC Square Sans Pro" w:cstheme="minorBidi"/>
            <w:sz w:val="22"/>
            <w:szCs w:val="22"/>
            <w:lang w:val="en-US"/>
          </w:rPr>
          <w:delText xml:space="preserve"> may be exacerbated by climate change, increasing therefore degradation of ecosystems, and consequently of human wellbeing</w:delText>
        </w:r>
      </w:del>
      <w:r w:rsidR="0C308AC6" w:rsidRPr="007B2D70">
        <w:rPr>
          <w:rFonts w:ascii="EC Square Sans Pro" w:eastAsiaTheme="minorEastAsia" w:hAnsi="EC Square Sans Pro" w:cstheme="minorBidi"/>
          <w:sz w:val="22"/>
          <w:szCs w:val="22"/>
          <w:lang w:val="en-US"/>
        </w:rPr>
        <w:t xml:space="preserve"> </w:t>
      </w:r>
      <w:r w:rsidR="00CD30B7" w:rsidRPr="730357D6">
        <w:rPr>
          <w:rFonts w:ascii="EC Square Sans Pro" w:hAnsi="EC Square Sans Pro" w:cstheme="minorBidi"/>
          <w:color w:val="2B579A"/>
          <w:sz w:val="22"/>
          <w:szCs w:val="22"/>
        </w:rPr>
        <w:fldChar w:fldCharType="begin"/>
      </w:r>
      <w:r w:rsidR="00CD30B7" w:rsidRPr="00454C5A">
        <w:rPr>
          <w:rFonts w:ascii="EC Square Sans Pro" w:hAnsi="EC Square Sans Pro" w:cstheme="minorBidi"/>
          <w:sz w:val="22"/>
          <w:szCs w:val="22"/>
          <w:rPrChange w:id="297" w:author="BARBERO VIGNOLA Giulia (JRC-ISPRA) [2]" w:date="2025-01-27T09:33:00Z">
            <w:rPr>
              <w:rFonts w:ascii="EC Square Sans Pro" w:hAnsi="EC Square Sans Pro" w:cstheme="minorBidi"/>
              <w:sz w:val="22"/>
              <w:szCs w:val="22"/>
              <w:lang w:val="fr-FR"/>
            </w:rPr>
          </w:rPrChange>
        </w:rPr>
        <w:instrText xml:space="preserve"> ADDIN ZOTERO_ITEM CSL_CITATION {"citationID":"cANVfuYU","properties":{"formattedCitation":"(Maes et al., 2021)","plainCitation":"(Maes et al., 2021)","noteIndex":0},"citationItems":[{"id":1416,"uris":["http://zotero.org/users/12387146/items/ZSY3CIL3"],"itemData":{"id":1416,"type":"webpage","abstract":"Europe’s ecosystems, on which we depend for food, timber, clean air, clean water, climate regulation and recreation, suffer from unrelenting pressures caused by intensive land or sea use, climate change, p</w:instrText>
      </w:r>
      <w:r w:rsidR="00CD30B7" w:rsidRPr="005D30FE">
        <w:rPr>
          <w:rFonts w:ascii="EC Square Sans Pro" w:hAnsi="EC Square Sans Pro" w:cstheme="minorBidi"/>
          <w:sz w:val="22"/>
          <w:szCs w:val="22"/>
        </w:rPr>
        <w:instrText xml:space="preserve">ollution, overexploitation and invasive alien species. Ensuring that ecosystems achieve or maintain a healthy state or a good condition is thus a key requirement to secure the sustainability of human activities and human well-being. This guiding principle applies for all ecosystems including marine and freshwater ecosystems, natural and semi-natural areas such as wetlands or heathlands but also managed ecosystems such as forests, farmlands and urban green spaces. \nKnowledge about ecosystem condition, the factors that improve or decline that condition, and the impacts on ecosystem services, with the benefits they deliver to people, is key to effective management, decision-making and policy design. Such an understanding helps target actions for conservation or restoration and more broadly sustainable use. This ecosystem assessment extends and complements the knowledge we have about the state and trends of ecosystems reported under the EU environmental legislation. The conservation of habitats and species as well as the environmental ambitions on freshwater and marine ecosystems have a well-defined thematic and geographical scope. This assessment goes beyond covering the entire terrestrial and marine territory of the EU and in many cases provides more spatially explicit information. Ecosystems inside and outside protected areas such as coastal and inland wetlands and forests contribute to the wellbeing of people through ecosystem services. Despite their importance, they are often heavily impacted and bringing these systems back in a good condition is a key objective for a more sustainable planet. But also human dominated ecosystems such as farmlands and urban green spaces are important providers of provisioning, regulating and cultural ecosystem services and can host remarkable levels of biodiversity that are at the basis of ecosystem services. These ecosystems should not be ignored when considering solutions to bend the curve of biodiversity loss. Consequently, this assessment brings together for the first time EU wide and commonly agreed data sets that can be used to assess the state and trends of ecosystems and their services as well as the pressures and their trends they are exposed to. This is particularly important to understand where and how much ecosystems are degraded and threatened so as to guide priority and cost-effective restoration efforts.","container-title":"JRC Publications Repository","language":"en","note":"ISBN: 9789276304234 9789276306146 9789276408420 9789276408345 9789276408352 9789276408338 9789276408376 9789276408482 9789276408390 9789276408512 9789276408451 9789276408369 9789276408499 9789276408413 9789276408437 9789276408321 9789276408468 9789276408444 9789276408406 9789276408505 9789276408314 9789276408475 9789276408307 9789276408383\nISSN: 1831-9424, 1018-5593\nDOI: 10.2760/190829","title":"EU Ecosystem Assessment","URL":"https://publications.jrc.ec.europa.eu/repository/handle/JRC123783","author":[{"family":"Maes","given":"Joachim"},{"family":"Teller","given":"Anne"},{"family":"Erhard","given":"Markus"},{"family":"Conde","given":"Sophie"},{"family":"Vallecillo","given":"RODRIGUEZ Sara"},{"family":"Barredo","given":"CANO Jose Ignacio"},{"family":"Paracchini","given":"Maria-Luisa"},{"family":"Malak","given":"Dania Abdul"},{"family":"Trombetti","given":"Marco"},{"family":"Vigiak","given":"Olga"},{"family":"Zulian","given":"Grazia"},{"family":"Addamo","given":"Anna"},{"family":"Grizzetti","given":"Bruna"},{"family":"Somma","given":"Francesca"},{"family":"Hagyo","given":"Andrea"},{"family":"Vogt","given":"Peter"},{"family":"Polce","given":"Chiara"},{"family":"Jones","given":"Arwyn"},{"family":"Carré","given":"Aurelien"},{"family":"Hauser","given":"Rayka"}],"accessed":{"date-parts":[["2024",3,12]]},"issued":{"date-parts":[["2021",5,19]]}}}],"schema":"https://github.com/citation-style-language/schema/raw/master/csl-citation.json"} </w:instrText>
      </w:r>
      <w:r w:rsidR="00CD30B7" w:rsidRPr="730357D6">
        <w:rPr>
          <w:rFonts w:ascii="EC Square Sans Pro" w:hAnsi="EC Square Sans Pro" w:cstheme="minorBidi"/>
          <w:color w:val="2B579A"/>
          <w:sz w:val="22"/>
          <w:szCs w:val="22"/>
        </w:rPr>
        <w:fldChar w:fldCharType="separate"/>
      </w:r>
      <w:r w:rsidR="0C308AC6" w:rsidRPr="005D30FE">
        <w:rPr>
          <w:rFonts w:ascii="EC Square Sans Pro" w:eastAsiaTheme="minorEastAsia" w:hAnsi="EC Square Sans Pro" w:cstheme="minorBidi"/>
          <w:sz w:val="22"/>
          <w:szCs w:val="22"/>
        </w:rPr>
        <w:t>(Maes et al., 2021)</w:t>
      </w:r>
      <w:r w:rsidR="00CD30B7" w:rsidRPr="730357D6">
        <w:rPr>
          <w:rFonts w:ascii="EC Square Sans Pro" w:hAnsi="EC Square Sans Pro" w:cstheme="minorBidi"/>
          <w:color w:val="2B579A"/>
          <w:sz w:val="22"/>
          <w:szCs w:val="22"/>
        </w:rPr>
        <w:fldChar w:fldCharType="end"/>
      </w:r>
      <w:r w:rsidR="0C308AC6" w:rsidRPr="005D30FE">
        <w:rPr>
          <w:rFonts w:ascii="EC Square Sans Pro" w:eastAsiaTheme="minorEastAsia" w:hAnsi="EC Square Sans Pro" w:cstheme="minorBidi"/>
          <w:sz w:val="22"/>
          <w:szCs w:val="22"/>
        </w:rPr>
        <w:t>.</w:t>
      </w:r>
      <w:r w:rsidR="00B46803" w:rsidRPr="005D30FE">
        <w:rPr>
          <w:rFonts w:ascii="EC Square Sans Pro" w:eastAsiaTheme="minorEastAsia" w:hAnsi="EC Square Sans Pro" w:cstheme="minorBidi"/>
          <w:sz w:val="22"/>
          <w:szCs w:val="22"/>
        </w:rPr>
        <w:t xml:space="preserve"> Hence, strategic management of biomass is essential for a sustainable bioeconomy. </w:t>
      </w:r>
    </w:p>
    <w:p w14:paraId="31F07E20" w14:textId="2C0C038E" w:rsidR="00CD30B7" w:rsidRPr="005D30FE" w:rsidRDefault="00897B5E" w:rsidP="7EFBDFE8">
      <w:pPr>
        <w:textAlignment w:val="baseline"/>
        <w:rPr>
          <w:ins w:id="298" w:author="ZEPHAROVICH Elena (JRC-ISPRA)" w:date="2025-02-27T15:04:00Z"/>
          <w:rFonts w:ascii="Calibri" w:eastAsia="Calibri" w:hAnsi="Calibri" w:cs="Calibri"/>
          <w:sz w:val="22"/>
          <w:szCs w:val="22"/>
        </w:rPr>
      </w:pPr>
      <w:r w:rsidRPr="005D30FE">
        <w:rPr>
          <w:rFonts w:eastAsiaTheme="minorEastAsia" w:cstheme="minorBidi"/>
          <w:sz w:val="22"/>
          <w:szCs w:val="22"/>
        </w:rPr>
        <w:t>Biomass is central for several EGD initiatives</w:t>
      </w:r>
      <w:r w:rsidR="007E2C76" w:rsidRPr="005D30FE">
        <w:rPr>
          <w:rFonts w:eastAsiaTheme="minorEastAsia" w:cstheme="minorBidi"/>
          <w:sz w:val="22"/>
          <w:szCs w:val="22"/>
        </w:rPr>
        <w:t>.</w:t>
      </w:r>
      <w:r w:rsidRPr="005D30FE">
        <w:rPr>
          <w:rFonts w:eastAsiaTheme="minorEastAsia" w:cstheme="minorBidi"/>
          <w:sz w:val="22"/>
          <w:szCs w:val="22"/>
        </w:rPr>
        <w:t xml:space="preserve"> </w:t>
      </w:r>
      <w:r w:rsidR="007E2C76" w:rsidRPr="005D30FE">
        <w:rPr>
          <w:rFonts w:eastAsiaTheme="minorEastAsia" w:cstheme="minorBidi"/>
          <w:sz w:val="22"/>
          <w:szCs w:val="22"/>
        </w:rPr>
        <w:t>T</w:t>
      </w:r>
      <w:r w:rsidRPr="005D30FE">
        <w:rPr>
          <w:rFonts w:eastAsiaTheme="minorEastAsia" w:cstheme="minorBidi"/>
          <w:sz w:val="22"/>
          <w:szCs w:val="22"/>
        </w:rPr>
        <w:t xml:space="preserve">he analysis of EGD policy documents with linkages </w:t>
      </w:r>
      <w:r w:rsidR="009A5FB1" w:rsidRPr="005D30FE">
        <w:rPr>
          <w:rFonts w:eastAsiaTheme="minorEastAsia" w:cstheme="minorBidi"/>
          <w:sz w:val="22"/>
          <w:szCs w:val="22"/>
        </w:rPr>
        <w:t>to</w:t>
      </w:r>
      <w:r w:rsidRPr="005D30FE">
        <w:rPr>
          <w:rFonts w:eastAsiaTheme="minorEastAsia" w:cstheme="minorBidi"/>
          <w:sz w:val="22"/>
          <w:szCs w:val="22"/>
        </w:rPr>
        <w:t xml:space="preserve"> biomass</w:t>
      </w:r>
      <w:r w:rsidR="009A5FB1" w:rsidRPr="005D30FE">
        <w:rPr>
          <w:rStyle w:val="FootnoteReference"/>
          <w:rFonts w:eastAsiaTheme="minorEastAsia"/>
          <w:sz w:val="22"/>
          <w:szCs w:val="22"/>
          <w:lang w:val="fr-FR"/>
        </w:rPr>
        <w:footnoteReference w:id="4"/>
      </w:r>
      <w:r w:rsidRPr="005D30FE">
        <w:rPr>
          <w:rFonts w:eastAsiaTheme="minorEastAsia" w:cstheme="minorBidi"/>
          <w:sz w:val="22"/>
          <w:szCs w:val="22"/>
        </w:rPr>
        <w:t>, revealed where biomass is more relevant</w:t>
      </w:r>
      <w:del w:id="299" w:author="ZEPHAROVICH Elena (JRC-ISPRA)" w:date="2025-02-27T15:04:00Z">
        <w:r w:rsidRPr="005D30FE">
          <w:rPr>
            <w:rFonts w:eastAsiaTheme="minorEastAsia" w:cstheme="minorBidi"/>
            <w:sz w:val="22"/>
            <w:szCs w:val="22"/>
          </w:rPr>
          <w:delText>.</w:delText>
        </w:r>
      </w:del>
      <w:ins w:id="300" w:author="ZEPHAROVICH Elena (JRC-ISPRA)" w:date="2025-02-27T15:04:00Z">
        <w:r w:rsidRPr="7EFBDFE8">
          <w:rPr>
            <w:rStyle w:val="normaltextrun"/>
            <w:rFonts w:eastAsia="EC Square Sans Pro" w:cs="EC Square Sans Pro"/>
            <w:sz w:val="22"/>
            <w:szCs w:val="22"/>
          </w:rPr>
          <w:t xml:space="preserve"> </w:t>
        </w:r>
        <w:r w:rsidR="7A3F1DD6" w:rsidRPr="7EFBDFE8">
          <w:rPr>
            <w:rStyle w:val="normaltextrun"/>
            <w:rFonts w:eastAsia="EC Square Sans Pro" w:cs="EC Square Sans Pro"/>
            <w:sz w:val="22"/>
            <w:szCs w:val="22"/>
          </w:rPr>
          <w:t>using the method of qualitative content analysis</w:t>
        </w:r>
        <w:r w:rsidR="7A3F1DD6" w:rsidRPr="7EFBDFE8">
          <w:rPr>
            <w:rFonts w:eastAsia="EC Square Sans Pro" w:cs="EC Square Sans Pro"/>
            <w:sz w:val="22"/>
            <w:szCs w:val="22"/>
            <w:vertAlign w:val="superscript"/>
            <w:lang w:val="en-US"/>
          </w:rPr>
          <w:t>2</w:t>
        </w:r>
        <w:r w:rsidR="7A3F1DD6" w:rsidRPr="7EFBDFE8">
          <w:rPr>
            <w:rStyle w:val="normaltextrun"/>
            <w:rFonts w:eastAsia="EC Square Sans Pro" w:cs="EC Square Sans Pro"/>
            <w:sz w:val="22"/>
            <w:szCs w:val="22"/>
          </w:rPr>
          <w:t xml:space="preserve">. </w:t>
        </w:r>
      </w:ins>
      <w:ins w:id="301" w:author="ZEPHAROVICH Elena (JRC-ISPRA)" w:date="2025-02-27T15:07:00Z">
        <w:r w:rsidR="02E5A136" w:rsidRPr="7EFBDFE8">
          <w:rPr>
            <w:rStyle w:val="normaltextrun"/>
            <w:rFonts w:eastAsia="EC Square Sans Pro" w:cs="EC Square Sans Pro"/>
            <w:sz w:val="22"/>
            <w:szCs w:val="22"/>
          </w:rPr>
          <w:t xml:space="preserve">(Footnote: </w:t>
        </w:r>
        <w:r w:rsidR="02E5A136" w:rsidRPr="7EFBDFE8">
          <w:rPr>
            <w:rFonts w:ascii="Calibri" w:eastAsia="Calibri" w:hAnsi="Calibri" w:cs="Calibri"/>
            <w:sz w:val="22"/>
            <w:szCs w:val="22"/>
            <w:vertAlign w:val="superscript"/>
          </w:rPr>
          <w:t>[1]</w:t>
        </w:r>
        <w:r w:rsidR="02E5A136" w:rsidRPr="7EFBDFE8">
          <w:rPr>
            <w:rFonts w:ascii="Calibri" w:eastAsia="Calibri" w:hAnsi="Calibri" w:cs="Calibri"/>
            <w:sz w:val="22"/>
            <w:szCs w:val="22"/>
          </w:rPr>
          <w:t xml:space="preserve"> </w:t>
        </w:r>
        <w:r w:rsidR="02E5A136" w:rsidRPr="7EFBDFE8">
          <w:rPr>
            <w:rFonts w:ascii="Calibri" w:eastAsia="Calibri" w:hAnsi="Calibri" w:cs="Calibri"/>
            <w:color w:val="000000" w:themeColor="text1"/>
            <w:sz w:val="22"/>
            <w:szCs w:val="22"/>
          </w:rPr>
          <w:t>Qualitative content analysis is a methodological approach used to analyse textual data through systematic coding and interpretation. It involves the identification of recurring themes, concepts, and patterns within a body of text, thereby providing insights into the underlying meanings and intentions conveyed (</w:t>
        </w:r>
        <w:r w:rsidR="02E5A136" w:rsidRPr="7EFBDFE8">
          <w:rPr>
            <w:rFonts w:ascii="Calibri" w:eastAsia="Calibri" w:hAnsi="Calibri" w:cs="Calibri"/>
            <w:sz w:val="22"/>
            <w:szCs w:val="22"/>
          </w:rPr>
          <w:t>Hsieh and Shannon 2005))</w:t>
        </w:r>
      </w:ins>
    </w:p>
    <w:p w14:paraId="7AD6F027" w14:textId="23CB093F" w:rsidR="00CD30B7" w:rsidRPr="005D30FE" w:rsidRDefault="7A3F1DD6">
      <w:pPr>
        <w:spacing w:beforeAutospacing="1" w:afterAutospacing="1" w:line="240" w:lineRule="auto"/>
        <w:textAlignment w:val="baseline"/>
        <w:rPr>
          <w:ins w:id="302" w:author="ZEPHAROVICH Elena (JRC-ISPRA)" w:date="2025-02-27T15:04:00Z"/>
          <w:rFonts w:ascii="Aptos Narrow" w:eastAsia="Aptos Narrow" w:hAnsi="Aptos Narrow" w:cs="Aptos Narrow"/>
          <w:color w:val="242424"/>
          <w:sz w:val="22"/>
          <w:szCs w:val="22"/>
        </w:rPr>
        <w:pPrChange w:id="303" w:author="ZEPHAROVICH Elena (JRC-ISPRA)" w:date="2025-02-27T15:04:00Z">
          <w:pPr/>
        </w:pPrChange>
      </w:pPr>
      <w:ins w:id="304" w:author="ZEPHAROVICH Elena (JRC-ISPRA)" w:date="2025-02-27T15:04:00Z">
        <w:r w:rsidRPr="7EFBDFE8">
          <w:rPr>
            <w:rFonts w:eastAsia="EC Square Sans Pro" w:cs="EC Square Sans Pro"/>
            <w:sz w:val="22"/>
            <w:szCs w:val="22"/>
          </w:rPr>
          <w:t>Table 1 summarises the expectations of biomass towards EGD thematic areas through specific policies. A numerical value was assigned based on the strength of reference to biomass</w:t>
        </w:r>
        <w:r w:rsidRPr="7EFBDFE8">
          <w:rPr>
            <w:rFonts w:eastAsia="EC Square Sans Pro" w:cs="EC Square Sans Pro"/>
            <w:sz w:val="22"/>
            <w:szCs w:val="22"/>
            <w:vertAlign w:val="superscript"/>
            <w:lang w:val="en-US"/>
          </w:rPr>
          <w:t>3</w:t>
        </w:r>
        <w:r w:rsidRPr="7EFBDFE8">
          <w:rPr>
            <w:rFonts w:eastAsia="EC Square Sans Pro" w:cs="EC Square Sans Pro"/>
            <w:sz w:val="22"/>
            <w:szCs w:val="22"/>
          </w:rPr>
          <w:t xml:space="preserve">: </w:t>
        </w:r>
      </w:ins>
      <w:ins w:id="305" w:author="ZEPHAROVICH Elena (JRC-ISPRA)" w:date="2025-02-27T15:07:00Z">
        <w:r w:rsidR="7D358274" w:rsidRPr="7EFBDFE8">
          <w:rPr>
            <w:rFonts w:eastAsia="EC Square Sans Pro" w:cs="EC Square Sans Pro"/>
            <w:sz w:val="22"/>
            <w:szCs w:val="22"/>
          </w:rPr>
          <w:t xml:space="preserve">(Footnote: </w:t>
        </w:r>
        <w:r w:rsidR="7D358274" w:rsidRPr="7EFBDFE8">
          <w:rPr>
            <w:rFonts w:ascii="Calibri" w:eastAsia="Calibri" w:hAnsi="Calibri" w:cs="Calibri"/>
            <w:sz w:val="22"/>
            <w:szCs w:val="22"/>
          </w:rPr>
          <w:t xml:space="preserve">A number is assigned according to the following criteria: </w:t>
        </w:r>
        <w:r w:rsidR="7D358274" w:rsidRPr="7EFBDFE8">
          <w:rPr>
            <w:rFonts w:ascii="Aptos Narrow" w:eastAsia="Aptos Narrow" w:hAnsi="Aptos Narrow" w:cs="Aptos Narrow"/>
            <w:color w:val="242424"/>
            <w:sz w:val="22"/>
            <w:szCs w:val="22"/>
          </w:rPr>
          <w:t xml:space="preserve">3 for the main thematic area the biomass in the policy contributes to and which is prevalent in the policy text, 2 for moderate expectation, i.e. the biomass is mentioned in relation to the EGD, but it is not prominent in the text and 1 indicates low or indirect expectations. biomass is mentioned without explicit mention of the EGD, for example the Farm to Fork strategy advocates the use of less pesticides in agriculture, which has an indirect impact on </w:t>
        </w:r>
        <w:r w:rsidR="7D358274" w:rsidRPr="7EFBDFE8">
          <w:rPr>
            <w:rFonts w:ascii="Aptos Narrow" w:eastAsia="Aptos Narrow" w:hAnsi="Aptos Narrow" w:cs="Aptos Narrow"/>
            <w:i/>
            <w:iCs/>
            <w:color w:val="242424"/>
            <w:sz w:val="22"/>
            <w:szCs w:val="22"/>
          </w:rPr>
          <w:t>Zero Pollution</w:t>
        </w:r>
        <w:r w:rsidR="7D358274" w:rsidRPr="7EFBDFE8">
          <w:rPr>
            <w:rFonts w:ascii="Aptos Narrow" w:eastAsia="Aptos Narrow" w:hAnsi="Aptos Narrow" w:cs="Aptos Narrow"/>
            <w:color w:val="242424"/>
            <w:sz w:val="22"/>
            <w:szCs w:val="22"/>
          </w:rPr>
          <w:t xml:space="preserve"> 0 when there is no mention of biomass.)</w:t>
        </w:r>
      </w:ins>
    </w:p>
    <w:p w14:paraId="6FAE1307" w14:textId="60B6CE20" w:rsidR="2B06F1F7" w:rsidRDefault="383A4DE9">
      <w:pPr>
        <w:pStyle w:val="ListParagraph"/>
        <w:numPr>
          <w:ilvl w:val="0"/>
          <w:numId w:val="22"/>
        </w:numPr>
        <w:spacing w:beforeAutospacing="1" w:afterAutospacing="1" w:line="240" w:lineRule="auto"/>
        <w:rPr>
          <w:ins w:id="306" w:author="ZEPHAROVICH Elena (JRC-ISPRA)" w:date="2025-03-04T07:36:00Z"/>
          <w:rFonts w:ascii="Calibri" w:eastAsia="Calibri" w:hAnsi="Calibri" w:cs="Calibri"/>
          <w:color w:val="242424"/>
          <w:sz w:val="24"/>
          <w:szCs w:val="24"/>
          <w:lang w:val="en-US"/>
        </w:rPr>
        <w:pPrChange w:id="307" w:author="ZEPHAROVICH Elena (JRC-ISPRA)" w:date="2025-02-27T15:04:00Z">
          <w:pPr/>
        </w:pPrChange>
      </w:pPr>
      <w:ins w:id="308" w:author="ZEPHAROVICH Elena (JRC-ISPRA)" w:date="2025-02-27T15:04:00Z">
        <w:r w:rsidRPr="730357D6">
          <w:rPr>
            <w:rFonts w:eastAsia="EC Square Sans Pro" w:cs="EC Square Sans Pro"/>
            <w:sz w:val="22"/>
            <w:szCs w:val="22"/>
          </w:rPr>
          <w:t>‘</w:t>
        </w:r>
      </w:ins>
      <w:ins w:id="309" w:author="ZEPHAROVICH Elena (JRC-ISPRA)" w:date="2025-03-04T07:36:00Z">
        <w:r w:rsidR="35E3E93F" w:rsidRPr="730357D6">
          <w:rPr>
            <w:rFonts w:ascii="Calibri" w:eastAsia="Calibri" w:hAnsi="Calibri" w:cs="Calibri"/>
            <w:color w:val="000000" w:themeColor="text1"/>
            <w:sz w:val="24"/>
            <w:szCs w:val="24"/>
          </w:rPr>
          <w:t xml:space="preserve">‘3’ denotes strong expectations towards biomass in achieving the thematic area </w:t>
        </w:r>
      </w:ins>
    </w:p>
    <w:p w14:paraId="74EE58CB" w14:textId="20794E52" w:rsidR="2750DC72" w:rsidRDefault="35E3E93F">
      <w:pPr>
        <w:pStyle w:val="ListParagraph"/>
        <w:numPr>
          <w:ilvl w:val="0"/>
          <w:numId w:val="22"/>
        </w:numPr>
        <w:spacing w:beforeAutospacing="1" w:afterAutospacing="1" w:line="360" w:lineRule="auto"/>
        <w:rPr>
          <w:ins w:id="310" w:author="ZEPHAROVICH Elena (JRC-ISPRA)" w:date="2025-03-04T07:36:00Z"/>
          <w:rFonts w:ascii="Calibri" w:eastAsia="Calibri" w:hAnsi="Calibri" w:cs="Calibri"/>
          <w:color w:val="242424"/>
          <w:sz w:val="24"/>
          <w:szCs w:val="24"/>
          <w:lang w:val="en-US"/>
        </w:rPr>
        <w:pPrChange w:id="311" w:author="ZEPHAROVICH Elena (JRC-ISPRA)" w:date="2025-03-04T07:36:00Z">
          <w:pPr/>
        </w:pPrChange>
      </w:pPr>
      <w:ins w:id="312" w:author="ZEPHAROVICH Elena (JRC-ISPRA)" w:date="2025-03-04T07:36:00Z">
        <w:r w:rsidRPr="730357D6">
          <w:rPr>
            <w:rFonts w:ascii="Calibri" w:eastAsia="Calibri" w:hAnsi="Calibri" w:cs="Calibri"/>
            <w:color w:val="000000" w:themeColor="text1"/>
            <w:sz w:val="24"/>
            <w:szCs w:val="24"/>
          </w:rPr>
          <w:t xml:space="preserve">‘2’ denotes moderate expectations </w:t>
        </w:r>
      </w:ins>
    </w:p>
    <w:p w14:paraId="38A45D11" w14:textId="649A1CFF" w:rsidR="00CD30B7" w:rsidRPr="005D30FE" w:rsidRDefault="35E3E93F">
      <w:pPr>
        <w:pStyle w:val="ListParagraph"/>
        <w:numPr>
          <w:ilvl w:val="0"/>
          <w:numId w:val="22"/>
        </w:numPr>
        <w:spacing w:beforeAutospacing="1" w:after="0" w:afterAutospacing="1" w:line="360" w:lineRule="auto"/>
        <w:textAlignment w:val="baseline"/>
        <w:rPr>
          <w:ins w:id="313" w:author="ZEPHAROVICH Elena (JRC-ISPRA)" w:date="2025-03-04T10:35:00Z"/>
          <w:rFonts w:ascii="Calibri" w:eastAsia="Calibri" w:hAnsi="Calibri" w:cs="Calibri"/>
          <w:color w:val="000000" w:themeColor="text1"/>
        </w:rPr>
        <w:pPrChange w:id="314" w:author="ZEPHAROVICH Elena (JRC-ISPRA)" w:date="2025-03-04T07:36:00Z">
          <w:pPr>
            <w:numPr>
              <w:numId w:val="1"/>
            </w:numPr>
            <w:ind w:left="720" w:hanging="360"/>
          </w:pPr>
        </w:pPrChange>
      </w:pPr>
      <w:ins w:id="315" w:author="ZEPHAROVICH Elena (JRC-ISPRA)" w:date="2025-03-04T07:36:00Z">
        <w:r w:rsidRPr="730357D6">
          <w:rPr>
            <w:rFonts w:ascii="Calibri" w:eastAsia="Calibri" w:hAnsi="Calibri" w:cs="Calibri"/>
            <w:color w:val="000000" w:themeColor="text1"/>
            <w:sz w:val="24"/>
            <w:szCs w:val="24"/>
          </w:rPr>
          <w:t>‘1’ indicates low or indirect expectations</w:t>
        </w:r>
      </w:ins>
    </w:p>
    <w:p w14:paraId="23A24DB9" w14:textId="13BC34D1" w:rsidR="00CD30B7" w:rsidRPr="005D30FE" w:rsidRDefault="35E3E93F">
      <w:pPr>
        <w:pStyle w:val="ListParagraph"/>
        <w:numPr>
          <w:ilvl w:val="0"/>
          <w:numId w:val="22"/>
        </w:numPr>
        <w:spacing w:beforeAutospacing="1" w:after="0" w:afterAutospacing="1" w:line="360" w:lineRule="auto"/>
        <w:textAlignment w:val="baseline"/>
        <w:rPr>
          <w:ins w:id="316" w:author="ZEPHAROVICH Elena (JRC-ISPRA)" w:date="2025-02-27T15:04:00Z"/>
          <w:rFonts w:ascii="Calibri" w:eastAsia="Calibri" w:hAnsi="Calibri" w:cs="Calibri"/>
          <w:color w:val="000000" w:themeColor="text1"/>
        </w:rPr>
        <w:pPrChange w:id="317" w:author="ZEPHAROVICH Elena (JRC-ISPRA)" w:date="2025-03-04T10:35:00Z">
          <w:pPr>
            <w:numPr>
              <w:numId w:val="1"/>
            </w:numPr>
            <w:ind w:left="720" w:hanging="360"/>
          </w:pPr>
        </w:pPrChange>
      </w:pPr>
      <w:ins w:id="318" w:author="ZEPHAROVICH Elena (JRC-ISPRA)" w:date="2025-03-04T07:36:00Z">
        <w:r w:rsidRPr="730357D6">
          <w:rPr>
            <w:rFonts w:ascii="Calibri" w:eastAsia="Calibri" w:hAnsi="Calibri" w:cs="Calibri"/>
            <w:color w:val="000000" w:themeColor="text1"/>
            <w:sz w:val="24"/>
            <w:szCs w:val="24"/>
          </w:rPr>
          <w:t>‘0’ designates an absence of a reference to biomass in the policy in relation to the thematic area.</w:t>
        </w:r>
      </w:ins>
    </w:p>
    <w:p w14:paraId="2F027239" w14:textId="35B32C62" w:rsidR="00CD30B7" w:rsidRPr="005D30FE" w:rsidRDefault="7A3F1DD6">
      <w:pPr>
        <w:pStyle w:val="Caption"/>
        <w:spacing w:after="200" w:line="240" w:lineRule="auto"/>
        <w:jc w:val="both"/>
        <w:rPr>
          <w:ins w:id="319" w:author="ZEPHAROVICH Elena (JRC-ISPRA)" w:date="2025-02-27T15:04:00Z"/>
          <w:rFonts w:eastAsia="EC Square Sans Pro" w:cs="EC Square Sans Pro"/>
          <w:i/>
          <w:color w:val="44546A" w:themeColor="text2"/>
        </w:rPr>
        <w:pPrChange w:id="320" w:author="ZEPHAROVICH Elena (JRC-ISPRA)" w:date="2025-02-27T15:04:00Z">
          <w:pPr/>
        </w:pPrChange>
      </w:pPr>
      <w:ins w:id="321" w:author="ZEPHAROVICH Elena (JRC-ISPRA)" w:date="2025-02-27T15:04:00Z">
        <w:r w:rsidRPr="7EFBDFE8">
          <w:rPr>
            <w:rFonts w:ascii="EC Square Sans Pro" w:eastAsia="EC Square Sans Pro" w:hAnsi="EC Square Sans Pro" w:cs="EC Square Sans Pro"/>
            <w:i/>
            <w:color w:val="44546A" w:themeColor="text2"/>
            <w:szCs w:val="20"/>
            <w:lang w:val="en-US"/>
          </w:rPr>
          <w:lastRenderedPageBreak/>
          <w:t>Table 1.</w:t>
        </w:r>
        <w:r w:rsidRPr="7EFBDFE8">
          <w:rPr>
            <w:rFonts w:ascii="EC Square Sans Pro" w:eastAsia="EC Square Sans Pro" w:hAnsi="EC Square Sans Pro" w:cs="EC Square Sans Pro"/>
            <w:i/>
            <w:color w:val="44546A" w:themeColor="text2"/>
            <w:szCs w:val="20"/>
          </w:rPr>
          <w:t xml:space="preserve"> Heatmap of expectations towards biomass in EGD: 3 = strong expectation, 2 = medium expectation, 1 = low or indirect expectation, 0 = no expectation.</w:t>
        </w:r>
      </w:ins>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58"/>
        <w:gridCol w:w="852"/>
        <w:gridCol w:w="914"/>
        <w:gridCol w:w="898"/>
        <w:gridCol w:w="1047"/>
        <w:gridCol w:w="954"/>
        <w:gridCol w:w="953"/>
        <w:gridCol w:w="1055"/>
        <w:gridCol w:w="1185"/>
      </w:tblGrid>
      <w:tr w:rsidR="7EFBDFE8" w14:paraId="7C589429" w14:textId="77777777" w:rsidTr="7EFBDFE8">
        <w:trPr>
          <w:trHeight w:val="300"/>
          <w:ins w:id="322" w:author="ZEPHAROVICH Elena (JRC-ISPRA)" w:date="2025-02-27T15:04:00Z"/>
        </w:trPr>
        <w:tc>
          <w:tcPr>
            <w:tcW w:w="1158" w:type="dxa"/>
            <w:tcBorders>
              <w:top w:val="single" w:sz="6" w:space="0" w:color="auto"/>
              <w:left w:val="nil"/>
              <w:bottom w:val="single" w:sz="6" w:space="0" w:color="auto"/>
              <w:right w:val="nil"/>
            </w:tcBorders>
            <w:tcMar>
              <w:left w:w="105" w:type="dxa"/>
              <w:right w:w="105" w:type="dxa"/>
            </w:tcMar>
            <w:vAlign w:val="center"/>
          </w:tcPr>
          <w:p w14:paraId="4F42FA32" w14:textId="42D6AA4B" w:rsidR="7EFBDFE8" w:rsidRDefault="7EFBDFE8">
            <w:pPr>
              <w:spacing w:after="0" w:line="240" w:lineRule="auto"/>
              <w:pPrChange w:id="323" w:author="ZEPHAROVICH Elena (JRC-ISPRA)" w:date="2025-02-27T15:04:00Z">
                <w:pPr/>
              </w:pPrChange>
            </w:pPr>
          </w:p>
        </w:tc>
        <w:tc>
          <w:tcPr>
            <w:tcW w:w="852" w:type="dxa"/>
            <w:tcBorders>
              <w:top w:val="single" w:sz="6" w:space="0" w:color="auto"/>
              <w:left w:val="nil"/>
              <w:bottom w:val="single" w:sz="6" w:space="0" w:color="auto"/>
              <w:right w:val="nil"/>
            </w:tcBorders>
            <w:tcMar>
              <w:left w:w="105" w:type="dxa"/>
              <w:right w:w="105" w:type="dxa"/>
            </w:tcMar>
            <w:vAlign w:val="center"/>
          </w:tcPr>
          <w:p w14:paraId="194A58DE" w14:textId="37E341F1" w:rsidR="7EFBDFE8" w:rsidRDefault="7EFBDFE8">
            <w:pPr>
              <w:spacing w:after="0" w:line="240" w:lineRule="auto"/>
              <w:jc w:val="center"/>
              <w:pPrChange w:id="324" w:author="ZEPHAROVICH Elena (JRC-ISPRA)" w:date="2025-02-27T15:04:00Z">
                <w:pPr/>
              </w:pPrChange>
            </w:pPr>
            <w:ins w:id="325" w:author="ZEPHAROVICH Elena (JRC-ISPRA)" w:date="2025-02-27T15:04:00Z">
              <w:r w:rsidRPr="7EFBDFE8">
                <w:rPr>
                  <w:b/>
                  <w:bCs/>
                  <w:lang w:val="en-US"/>
                </w:rPr>
                <w:t xml:space="preserve">EGD: </w:t>
              </w:r>
              <w:r>
                <w:br/>
              </w:r>
              <w:r w:rsidRPr="7EFBDFE8">
                <w:rPr>
                  <w:b/>
                  <w:bCs/>
                  <w:lang w:val="en-US"/>
                </w:rPr>
                <w:t>1</w:t>
              </w:r>
              <w:r w:rsidRPr="7EFBDFE8">
                <w:rPr>
                  <w:lang w:val="en-US"/>
                </w:rPr>
                <w:t>. Climate ambition</w:t>
              </w:r>
            </w:ins>
          </w:p>
        </w:tc>
        <w:tc>
          <w:tcPr>
            <w:tcW w:w="914" w:type="dxa"/>
            <w:tcBorders>
              <w:top w:val="single" w:sz="6" w:space="0" w:color="auto"/>
              <w:left w:val="nil"/>
              <w:bottom w:val="single" w:sz="6" w:space="0" w:color="auto"/>
              <w:right w:val="nil"/>
            </w:tcBorders>
            <w:tcMar>
              <w:left w:w="105" w:type="dxa"/>
              <w:right w:w="105" w:type="dxa"/>
            </w:tcMar>
            <w:vAlign w:val="center"/>
          </w:tcPr>
          <w:p w14:paraId="21795DFD" w14:textId="4ABBEA3C" w:rsidR="7EFBDFE8" w:rsidRDefault="7EFBDFE8">
            <w:pPr>
              <w:spacing w:after="0" w:line="240" w:lineRule="auto"/>
              <w:jc w:val="center"/>
              <w:pPrChange w:id="326" w:author="ZEPHAROVICH Elena (JRC-ISPRA)" w:date="2025-02-27T15:04:00Z">
                <w:pPr/>
              </w:pPrChange>
            </w:pPr>
            <w:ins w:id="327" w:author="ZEPHAROVICH Elena (JRC-ISPRA)" w:date="2025-02-27T15:04:00Z">
              <w:r w:rsidRPr="7EFBDFE8">
                <w:rPr>
                  <w:b/>
                  <w:bCs/>
                  <w:lang w:val="en-US"/>
                </w:rPr>
                <w:t xml:space="preserve">EGD: </w:t>
              </w:r>
              <w:r>
                <w:br/>
              </w:r>
              <w:r w:rsidRPr="7EFBDFE8">
                <w:rPr>
                  <w:b/>
                  <w:bCs/>
                  <w:lang w:val="en-US"/>
                </w:rPr>
                <w:t>2</w:t>
              </w:r>
              <w:r w:rsidRPr="7EFBDFE8">
                <w:rPr>
                  <w:lang w:val="en-US"/>
                </w:rPr>
                <w:t>. Clean, affordable and secure energy</w:t>
              </w:r>
            </w:ins>
          </w:p>
        </w:tc>
        <w:tc>
          <w:tcPr>
            <w:tcW w:w="898" w:type="dxa"/>
            <w:tcBorders>
              <w:top w:val="single" w:sz="6" w:space="0" w:color="auto"/>
              <w:left w:val="nil"/>
              <w:bottom w:val="single" w:sz="6" w:space="0" w:color="auto"/>
              <w:right w:val="nil"/>
            </w:tcBorders>
            <w:tcMar>
              <w:left w:w="105" w:type="dxa"/>
              <w:right w:w="105" w:type="dxa"/>
            </w:tcMar>
            <w:vAlign w:val="center"/>
          </w:tcPr>
          <w:p w14:paraId="2B473ED1" w14:textId="137B25A2" w:rsidR="7EFBDFE8" w:rsidRDefault="7EFBDFE8">
            <w:pPr>
              <w:spacing w:after="0" w:line="240" w:lineRule="auto"/>
              <w:jc w:val="center"/>
              <w:pPrChange w:id="328" w:author="ZEPHAROVICH Elena (JRC-ISPRA)" w:date="2025-02-27T15:04:00Z">
                <w:pPr/>
              </w:pPrChange>
            </w:pPr>
            <w:ins w:id="329" w:author="ZEPHAROVICH Elena (JRC-ISPRA)" w:date="2025-02-27T15:04:00Z">
              <w:r w:rsidRPr="7EFBDFE8">
                <w:rPr>
                  <w:b/>
                  <w:bCs/>
                  <w:lang w:val="en-US"/>
                </w:rPr>
                <w:t xml:space="preserve">EGD: </w:t>
              </w:r>
              <w:r>
                <w:br/>
              </w:r>
              <w:r w:rsidRPr="7EFBDFE8">
                <w:rPr>
                  <w:b/>
                  <w:bCs/>
                  <w:lang w:val="en-US"/>
                </w:rPr>
                <w:t xml:space="preserve">3 </w:t>
              </w:r>
              <w:r w:rsidRPr="7EFBDFE8">
                <w:rPr>
                  <w:lang w:val="en-US"/>
                </w:rPr>
                <w:t>Industral strategy for a clean and circular economy</w:t>
              </w:r>
            </w:ins>
          </w:p>
        </w:tc>
        <w:tc>
          <w:tcPr>
            <w:tcW w:w="1047" w:type="dxa"/>
            <w:tcBorders>
              <w:top w:val="single" w:sz="6" w:space="0" w:color="auto"/>
              <w:left w:val="nil"/>
              <w:bottom w:val="single" w:sz="6" w:space="0" w:color="auto"/>
              <w:right w:val="nil"/>
            </w:tcBorders>
            <w:tcMar>
              <w:left w:w="105" w:type="dxa"/>
              <w:right w:w="105" w:type="dxa"/>
            </w:tcMar>
            <w:vAlign w:val="center"/>
          </w:tcPr>
          <w:p w14:paraId="135C2569" w14:textId="038CFDF2" w:rsidR="7EFBDFE8" w:rsidRDefault="7EFBDFE8">
            <w:pPr>
              <w:spacing w:after="0" w:line="240" w:lineRule="auto"/>
              <w:jc w:val="center"/>
              <w:pPrChange w:id="330" w:author="ZEPHAROVICH Elena (JRC-ISPRA)" w:date="2025-02-27T15:04:00Z">
                <w:pPr/>
              </w:pPrChange>
            </w:pPr>
            <w:ins w:id="331" w:author="ZEPHAROVICH Elena (JRC-ISPRA)" w:date="2025-02-27T15:04:00Z">
              <w:r w:rsidRPr="7EFBDFE8">
                <w:rPr>
                  <w:b/>
                  <w:bCs/>
                  <w:lang w:val="en-US"/>
                </w:rPr>
                <w:t xml:space="preserve">EGD: </w:t>
              </w:r>
              <w:r>
                <w:br/>
              </w:r>
              <w:r w:rsidRPr="7EFBDFE8">
                <w:rPr>
                  <w:b/>
                  <w:bCs/>
                  <w:lang w:val="en-US"/>
                </w:rPr>
                <w:t xml:space="preserve">4. </w:t>
              </w:r>
              <w:r w:rsidRPr="7EFBDFE8">
                <w:rPr>
                  <w:lang w:val="en-US"/>
                </w:rPr>
                <w:t>Sustainable and Smart Mobility</w:t>
              </w:r>
            </w:ins>
          </w:p>
        </w:tc>
        <w:tc>
          <w:tcPr>
            <w:tcW w:w="954" w:type="dxa"/>
            <w:tcBorders>
              <w:top w:val="single" w:sz="6" w:space="0" w:color="auto"/>
              <w:left w:val="nil"/>
              <w:bottom w:val="single" w:sz="6" w:space="0" w:color="auto"/>
              <w:right w:val="nil"/>
            </w:tcBorders>
            <w:tcMar>
              <w:left w:w="105" w:type="dxa"/>
              <w:right w:w="105" w:type="dxa"/>
            </w:tcMar>
            <w:vAlign w:val="center"/>
          </w:tcPr>
          <w:p w14:paraId="43E0B67B" w14:textId="22F28E92" w:rsidR="7EFBDFE8" w:rsidRDefault="7EFBDFE8">
            <w:pPr>
              <w:spacing w:after="0" w:line="240" w:lineRule="auto"/>
              <w:jc w:val="center"/>
              <w:pPrChange w:id="332" w:author="ZEPHAROVICH Elena (JRC-ISPRA)" w:date="2025-02-27T15:04:00Z">
                <w:pPr/>
              </w:pPrChange>
            </w:pPr>
            <w:ins w:id="333" w:author="ZEPHAROVICH Elena (JRC-ISPRA)" w:date="2025-02-27T15:04:00Z">
              <w:r w:rsidRPr="7EFBDFE8">
                <w:rPr>
                  <w:b/>
                  <w:bCs/>
                  <w:lang w:val="en-US"/>
                </w:rPr>
                <w:t xml:space="preserve">EGD: </w:t>
              </w:r>
              <w:r>
                <w:br/>
              </w:r>
              <w:r w:rsidRPr="7EFBDFE8">
                <w:rPr>
                  <w:b/>
                  <w:bCs/>
                  <w:lang w:val="en-US"/>
                </w:rPr>
                <w:t xml:space="preserve">5. </w:t>
              </w:r>
              <w:r w:rsidRPr="7EFBDFE8">
                <w:rPr>
                  <w:lang w:val="en-US"/>
                </w:rPr>
                <w:t xml:space="preserve">Building and renovating </w:t>
              </w:r>
              <w:r>
                <w:br/>
              </w:r>
              <w:r w:rsidRPr="7EFBDFE8">
                <w:rPr>
                  <w:lang w:val="en-US"/>
                </w:rPr>
                <w:t xml:space="preserve">in an energy </w:t>
              </w:r>
              <w:r>
                <w:br/>
              </w:r>
              <w:r w:rsidRPr="7EFBDFE8">
                <w:rPr>
                  <w:lang w:val="en-US"/>
                </w:rPr>
                <w:t xml:space="preserve">and resource </w:t>
              </w:r>
              <w:r>
                <w:br/>
              </w:r>
              <w:r w:rsidRPr="7EFBDFE8">
                <w:rPr>
                  <w:lang w:val="en-US"/>
                </w:rPr>
                <w:t>efficient way</w:t>
              </w:r>
            </w:ins>
          </w:p>
        </w:tc>
        <w:tc>
          <w:tcPr>
            <w:tcW w:w="953" w:type="dxa"/>
            <w:tcBorders>
              <w:top w:val="single" w:sz="6" w:space="0" w:color="auto"/>
              <w:left w:val="nil"/>
              <w:bottom w:val="single" w:sz="6" w:space="0" w:color="auto"/>
              <w:right w:val="nil"/>
            </w:tcBorders>
            <w:tcMar>
              <w:left w:w="105" w:type="dxa"/>
              <w:right w:w="105" w:type="dxa"/>
            </w:tcMar>
            <w:vAlign w:val="center"/>
          </w:tcPr>
          <w:p w14:paraId="2E06D598" w14:textId="0B55CBD7" w:rsidR="7EFBDFE8" w:rsidRDefault="7EFBDFE8">
            <w:pPr>
              <w:spacing w:after="0" w:line="240" w:lineRule="auto"/>
              <w:jc w:val="center"/>
              <w:pPrChange w:id="334" w:author="ZEPHAROVICH Elena (JRC-ISPRA)" w:date="2025-02-27T15:04:00Z">
                <w:pPr/>
              </w:pPrChange>
            </w:pPr>
            <w:ins w:id="335" w:author="ZEPHAROVICH Elena (JRC-ISPRA)" w:date="2025-02-27T15:04:00Z">
              <w:r w:rsidRPr="7EFBDFE8">
                <w:rPr>
                  <w:b/>
                  <w:bCs/>
                  <w:lang w:val="en-US"/>
                </w:rPr>
                <w:t xml:space="preserve">EGD: </w:t>
              </w:r>
              <w:r>
                <w:br/>
              </w:r>
              <w:r w:rsidRPr="7EFBDFE8">
                <w:rPr>
                  <w:b/>
                  <w:bCs/>
                  <w:lang w:val="en-US"/>
                </w:rPr>
                <w:t xml:space="preserve">6. </w:t>
              </w:r>
              <w:r w:rsidRPr="7EFBDFE8">
                <w:rPr>
                  <w:lang w:val="en-US"/>
                </w:rPr>
                <w:t xml:space="preserve">Greening </w:t>
              </w:r>
              <w:r>
                <w:br/>
              </w:r>
              <w:r w:rsidRPr="7EFBDFE8">
                <w:rPr>
                  <w:lang w:val="en-US"/>
                </w:rPr>
                <w:t>the common agriculture F2F</w:t>
              </w:r>
            </w:ins>
          </w:p>
        </w:tc>
        <w:tc>
          <w:tcPr>
            <w:tcW w:w="1055" w:type="dxa"/>
            <w:tcBorders>
              <w:top w:val="single" w:sz="6" w:space="0" w:color="auto"/>
              <w:left w:val="nil"/>
              <w:bottom w:val="single" w:sz="6" w:space="0" w:color="auto"/>
              <w:right w:val="nil"/>
            </w:tcBorders>
            <w:tcMar>
              <w:left w:w="105" w:type="dxa"/>
              <w:right w:w="105" w:type="dxa"/>
            </w:tcMar>
            <w:vAlign w:val="center"/>
          </w:tcPr>
          <w:p w14:paraId="5AEF51AC" w14:textId="4C6BBACF" w:rsidR="7EFBDFE8" w:rsidRDefault="7EFBDFE8">
            <w:pPr>
              <w:spacing w:after="0" w:line="240" w:lineRule="auto"/>
              <w:jc w:val="center"/>
              <w:pPrChange w:id="336" w:author="ZEPHAROVICH Elena (JRC-ISPRA)" w:date="2025-02-27T15:04:00Z">
                <w:pPr/>
              </w:pPrChange>
            </w:pPr>
            <w:ins w:id="337" w:author="ZEPHAROVICH Elena (JRC-ISPRA)" w:date="2025-02-27T15:04:00Z">
              <w:r w:rsidRPr="7EFBDFE8">
                <w:rPr>
                  <w:b/>
                  <w:bCs/>
                  <w:lang w:val="en-US"/>
                </w:rPr>
                <w:t xml:space="preserve">EGD: </w:t>
              </w:r>
              <w:r>
                <w:br/>
              </w:r>
              <w:r w:rsidRPr="7EFBDFE8">
                <w:rPr>
                  <w:b/>
                  <w:bCs/>
                  <w:lang w:val="en-US"/>
                </w:rPr>
                <w:t xml:space="preserve">7. </w:t>
              </w:r>
              <w:r w:rsidRPr="7EFBDFE8">
                <w:rPr>
                  <w:lang w:val="en-US"/>
                </w:rPr>
                <w:t xml:space="preserve">Preserving </w:t>
              </w:r>
              <w:r>
                <w:br/>
              </w:r>
              <w:r w:rsidRPr="7EFBDFE8">
                <w:rPr>
                  <w:lang w:val="en-US"/>
                </w:rPr>
                <w:t>and restoring ecosystems and biodiversity</w:t>
              </w:r>
            </w:ins>
          </w:p>
        </w:tc>
        <w:tc>
          <w:tcPr>
            <w:tcW w:w="1185" w:type="dxa"/>
            <w:tcBorders>
              <w:top w:val="single" w:sz="6" w:space="0" w:color="auto"/>
              <w:left w:val="nil"/>
              <w:bottom w:val="single" w:sz="6" w:space="0" w:color="auto"/>
              <w:right w:val="nil"/>
            </w:tcBorders>
            <w:tcMar>
              <w:left w:w="105" w:type="dxa"/>
              <w:right w:w="105" w:type="dxa"/>
            </w:tcMar>
            <w:vAlign w:val="center"/>
          </w:tcPr>
          <w:p w14:paraId="13AB4FFF" w14:textId="4A9D9F6A" w:rsidR="7EFBDFE8" w:rsidRDefault="7EFBDFE8">
            <w:pPr>
              <w:spacing w:after="0" w:line="240" w:lineRule="auto"/>
              <w:jc w:val="center"/>
              <w:pPrChange w:id="338" w:author="ZEPHAROVICH Elena (JRC-ISPRA)" w:date="2025-02-27T15:04:00Z">
                <w:pPr/>
              </w:pPrChange>
            </w:pPr>
            <w:ins w:id="339" w:author="ZEPHAROVICH Elena (JRC-ISPRA)" w:date="2025-02-27T15:04:00Z">
              <w:r w:rsidRPr="7EFBDFE8">
                <w:rPr>
                  <w:b/>
                  <w:bCs/>
                  <w:lang w:val="en-US"/>
                </w:rPr>
                <w:t xml:space="preserve">EGD: </w:t>
              </w:r>
              <w:r>
                <w:br/>
              </w:r>
              <w:r w:rsidRPr="7EFBDFE8">
                <w:rPr>
                  <w:b/>
                  <w:bCs/>
                  <w:lang w:val="en-US"/>
                </w:rPr>
                <w:t xml:space="preserve">8. </w:t>
              </w:r>
              <w:r w:rsidRPr="7EFBDFE8">
                <w:rPr>
                  <w:lang w:val="en-US"/>
                </w:rPr>
                <w:t xml:space="preserve">Towards </w:t>
              </w:r>
              <w:r>
                <w:br/>
              </w:r>
              <w:r w:rsidRPr="7EFBDFE8">
                <w:rPr>
                  <w:lang w:val="en-US"/>
                </w:rPr>
                <w:t xml:space="preserve">zero pollution ambition for </w:t>
              </w:r>
              <w:r>
                <w:br/>
              </w:r>
              <w:r w:rsidRPr="7EFBDFE8">
                <w:rPr>
                  <w:lang w:val="en-US"/>
                </w:rPr>
                <w:t xml:space="preserve">a toxic free environment </w:t>
              </w:r>
            </w:ins>
          </w:p>
        </w:tc>
      </w:tr>
      <w:tr w:rsidR="7EFBDFE8" w14:paraId="16B394FB" w14:textId="77777777" w:rsidTr="7EFBDFE8">
        <w:trPr>
          <w:trHeight w:val="300"/>
          <w:ins w:id="340" w:author="ZEPHAROVICH Elena (JRC-ISPRA)" w:date="2025-02-27T15:04:00Z"/>
        </w:trPr>
        <w:tc>
          <w:tcPr>
            <w:tcW w:w="1158" w:type="dxa"/>
            <w:tcBorders>
              <w:top w:val="single" w:sz="6" w:space="0" w:color="auto"/>
              <w:left w:val="single" w:sz="6" w:space="0" w:color="000000" w:themeColor="text1"/>
              <w:bottom w:val="single" w:sz="6" w:space="0" w:color="auto"/>
              <w:right w:val="nil"/>
            </w:tcBorders>
            <w:tcMar>
              <w:left w:w="105" w:type="dxa"/>
              <w:right w:w="105" w:type="dxa"/>
            </w:tcMar>
            <w:vAlign w:val="center"/>
          </w:tcPr>
          <w:p w14:paraId="536B026C" w14:textId="1C23720D" w:rsidR="7EFBDFE8" w:rsidRDefault="7EFBDFE8">
            <w:pPr>
              <w:spacing w:after="0" w:line="240" w:lineRule="auto"/>
              <w:pPrChange w:id="341" w:author="ZEPHAROVICH Elena (JRC-ISPRA)" w:date="2025-02-27T15:04:00Z">
                <w:pPr/>
              </w:pPrChange>
            </w:pPr>
            <w:ins w:id="342" w:author="ZEPHAROVICH Elena (JRC-ISPRA)" w:date="2025-02-27T15:04:00Z">
              <w:r w:rsidRPr="7EFBDFE8">
                <w:rPr>
                  <w:lang w:val="en-US"/>
                </w:rPr>
                <w:t xml:space="preserve">Forest Strategy </w:t>
              </w:r>
            </w:ins>
          </w:p>
        </w:tc>
        <w:tc>
          <w:tcPr>
            <w:tcW w:w="852" w:type="dxa"/>
            <w:tcBorders>
              <w:top w:val="single" w:sz="6" w:space="0" w:color="auto"/>
              <w:left w:val="nil"/>
              <w:bottom w:val="nil"/>
              <w:right w:val="nil"/>
            </w:tcBorders>
            <w:shd w:val="clear" w:color="auto" w:fill="63BE7B"/>
            <w:tcMar>
              <w:left w:w="105" w:type="dxa"/>
              <w:right w:w="105" w:type="dxa"/>
            </w:tcMar>
            <w:vAlign w:val="center"/>
          </w:tcPr>
          <w:p w14:paraId="3C13A758" w14:textId="21579F0B" w:rsidR="7EFBDFE8" w:rsidRDefault="7EFBDFE8">
            <w:pPr>
              <w:spacing w:after="0" w:line="240" w:lineRule="auto"/>
              <w:jc w:val="center"/>
              <w:pPrChange w:id="343" w:author="ZEPHAROVICH Elena (JRC-ISPRA)" w:date="2025-02-27T15:04:00Z">
                <w:pPr/>
              </w:pPrChange>
            </w:pPr>
            <w:ins w:id="344" w:author="ZEPHAROVICH Elena (JRC-ISPRA)" w:date="2025-02-27T15:04:00Z">
              <w:r w:rsidRPr="7EFBDFE8">
                <w:rPr>
                  <w:lang w:val="en-US"/>
                </w:rPr>
                <w:t>3</w:t>
              </w:r>
            </w:ins>
          </w:p>
        </w:tc>
        <w:tc>
          <w:tcPr>
            <w:tcW w:w="914" w:type="dxa"/>
            <w:tcBorders>
              <w:top w:val="single" w:sz="6" w:space="0" w:color="auto"/>
              <w:left w:val="nil"/>
              <w:bottom w:val="nil"/>
              <w:right w:val="nil"/>
            </w:tcBorders>
            <w:shd w:val="clear" w:color="auto" w:fill="96D3A7"/>
            <w:tcMar>
              <w:left w:w="105" w:type="dxa"/>
              <w:right w:w="105" w:type="dxa"/>
            </w:tcMar>
            <w:vAlign w:val="center"/>
          </w:tcPr>
          <w:p w14:paraId="6C608D2A" w14:textId="4ACFCF2F" w:rsidR="7EFBDFE8" w:rsidRDefault="7EFBDFE8">
            <w:pPr>
              <w:spacing w:after="0" w:line="240" w:lineRule="auto"/>
              <w:jc w:val="center"/>
              <w:pPrChange w:id="345" w:author="ZEPHAROVICH Elena (JRC-ISPRA)" w:date="2025-02-27T15:04:00Z">
                <w:pPr/>
              </w:pPrChange>
            </w:pPr>
            <w:ins w:id="346" w:author="ZEPHAROVICH Elena (JRC-ISPRA)" w:date="2025-02-27T15:04:00Z">
              <w:r w:rsidRPr="7EFBDFE8">
                <w:rPr>
                  <w:lang w:val="en-US"/>
                </w:rPr>
                <w:t>2</w:t>
              </w:r>
            </w:ins>
          </w:p>
        </w:tc>
        <w:tc>
          <w:tcPr>
            <w:tcW w:w="898" w:type="dxa"/>
            <w:tcBorders>
              <w:top w:val="single" w:sz="6" w:space="0" w:color="auto"/>
              <w:left w:val="nil"/>
              <w:bottom w:val="nil"/>
              <w:right w:val="nil"/>
            </w:tcBorders>
            <w:shd w:val="clear" w:color="auto" w:fill="96D3A7"/>
            <w:tcMar>
              <w:left w:w="105" w:type="dxa"/>
              <w:right w:w="105" w:type="dxa"/>
            </w:tcMar>
            <w:vAlign w:val="center"/>
          </w:tcPr>
          <w:p w14:paraId="70759F38" w14:textId="6D3676BD" w:rsidR="7EFBDFE8" w:rsidRDefault="7EFBDFE8">
            <w:pPr>
              <w:spacing w:after="0" w:line="240" w:lineRule="auto"/>
              <w:jc w:val="center"/>
              <w:pPrChange w:id="347" w:author="ZEPHAROVICH Elena (JRC-ISPRA)" w:date="2025-02-27T15:04:00Z">
                <w:pPr/>
              </w:pPrChange>
            </w:pPr>
            <w:ins w:id="348" w:author="ZEPHAROVICH Elena (JRC-ISPRA)" w:date="2025-02-27T15:04:00Z">
              <w:r w:rsidRPr="7EFBDFE8">
                <w:rPr>
                  <w:lang w:val="en-US"/>
                </w:rPr>
                <w:t>2</w:t>
              </w:r>
            </w:ins>
          </w:p>
        </w:tc>
        <w:tc>
          <w:tcPr>
            <w:tcW w:w="1047" w:type="dxa"/>
            <w:tcBorders>
              <w:top w:val="single" w:sz="6" w:space="0" w:color="auto"/>
              <w:left w:val="nil"/>
              <w:bottom w:val="nil"/>
              <w:right w:val="nil"/>
            </w:tcBorders>
            <w:shd w:val="clear" w:color="auto" w:fill="FCFCFF"/>
            <w:tcMar>
              <w:left w:w="105" w:type="dxa"/>
              <w:right w:w="105" w:type="dxa"/>
            </w:tcMar>
            <w:vAlign w:val="center"/>
          </w:tcPr>
          <w:p w14:paraId="578FD6E3" w14:textId="6D0CF66C" w:rsidR="7EFBDFE8" w:rsidRDefault="7EFBDFE8">
            <w:pPr>
              <w:spacing w:after="0" w:line="240" w:lineRule="auto"/>
              <w:jc w:val="center"/>
              <w:pPrChange w:id="349" w:author="ZEPHAROVICH Elena (JRC-ISPRA)" w:date="2025-02-27T15:04:00Z">
                <w:pPr/>
              </w:pPrChange>
            </w:pPr>
            <w:ins w:id="350" w:author="ZEPHAROVICH Elena (JRC-ISPRA)" w:date="2025-02-27T15:04:00Z">
              <w:r w:rsidRPr="7EFBDFE8">
                <w:rPr>
                  <w:lang w:val="en-US"/>
                </w:rPr>
                <w:t>0</w:t>
              </w:r>
            </w:ins>
          </w:p>
        </w:tc>
        <w:tc>
          <w:tcPr>
            <w:tcW w:w="954" w:type="dxa"/>
            <w:tcBorders>
              <w:top w:val="single" w:sz="6" w:space="0" w:color="auto"/>
              <w:left w:val="nil"/>
              <w:bottom w:val="nil"/>
              <w:right w:val="nil"/>
            </w:tcBorders>
            <w:shd w:val="clear" w:color="auto" w:fill="96D3A7"/>
            <w:tcMar>
              <w:left w:w="105" w:type="dxa"/>
              <w:right w:w="105" w:type="dxa"/>
            </w:tcMar>
            <w:vAlign w:val="center"/>
          </w:tcPr>
          <w:p w14:paraId="279004CC" w14:textId="50773F60" w:rsidR="7EFBDFE8" w:rsidRDefault="7EFBDFE8">
            <w:pPr>
              <w:spacing w:after="0" w:line="240" w:lineRule="auto"/>
              <w:jc w:val="center"/>
              <w:pPrChange w:id="351" w:author="ZEPHAROVICH Elena (JRC-ISPRA)" w:date="2025-02-27T15:04:00Z">
                <w:pPr/>
              </w:pPrChange>
            </w:pPr>
            <w:ins w:id="352" w:author="ZEPHAROVICH Elena (JRC-ISPRA)" w:date="2025-02-27T15:04:00Z">
              <w:r w:rsidRPr="7EFBDFE8">
                <w:rPr>
                  <w:lang w:val="en-US"/>
                </w:rPr>
                <w:t>2</w:t>
              </w:r>
            </w:ins>
          </w:p>
        </w:tc>
        <w:tc>
          <w:tcPr>
            <w:tcW w:w="953" w:type="dxa"/>
            <w:tcBorders>
              <w:top w:val="single" w:sz="6" w:space="0" w:color="auto"/>
              <w:left w:val="nil"/>
              <w:bottom w:val="nil"/>
              <w:right w:val="nil"/>
            </w:tcBorders>
            <w:shd w:val="clear" w:color="auto" w:fill="96D3A7"/>
            <w:tcMar>
              <w:left w:w="105" w:type="dxa"/>
              <w:right w:w="105" w:type="dxa"/>
            </w:tcMar>
            <w:vAlign w:val="center"/>
          </w:tcPr>
          <w:p w14:paraId="760E3B3B" w14:textId="129B7D36" w:rsidR="7EFBDFE8" w:rsidRDefault="7EFBDFE8">
            <w:pPr>
              <w:spacing w:after="0" w:line="240" w:lineRule="auto"/>
              <w:jc w:val="center"/>
              <w:pPrChange w:id="353" w:author="ZEPHAROVICH Elena (JRC-ISPRA)" w:date="2025-02-27T15:04:00Z">
                <w:pPr/>
              </w:pPrChange>
            </w:pPr>
            <w:ins w:id="354" w:author="ZEPHAROVICH Elena (JRC-ISPRA)" w:date="2025-02-27T15:04:00Z">
              <w:r w:rsidRPr="7EFBDFE8">
                <w:rPr>
                  <w:lang w:val="en-US"/>
                </w:rPr>
                <w:t>2</w:t>
              </w:r>
            </w:ins>
          </w:p>
        </w:tc>
        <w:tc>
          <w:tcPr>
            <w:tcW w:w="1055" w:type="dxa"/>
            <w:tcBorders>
              <w:top w:val="single" w:sz="6" w:space="0" w:color="auto"/>
              <w:left w:val="nil"/>
              <w:bottom w:val="nil"/>
              <w:right w:val="nil"/>
            </w:tcBorders>
            <w:shd w:val="clear" w:color="auto" w:fill="96D3A7"/>
            <w:tcMar>
              <w:left w:w="105" w:type="dxa"/>
              <w:right w:w="105" w:type="dxa"/>
            </w:tcMar>
            <w:vAlign w:val="center"/>
          </w:tcPr>
          <w:p w14:paraId="76300901" w14:textId="1A470EDA" w:rsidR="7EFBDFE8" w:rsidRDefault="7EFBDFE8">
            <w:pPr>
              <w:spacing w:after="0" w:line="240" w:lineRule="auto"/>
              <w:jc w:val="center"/>
              <w:pPrChange w:id="355" w:author="ZEPHAROVICH Elena (JRC-ISPRA)" w:date="2025-02-27T15:04:00Z">
                <w:pPr/>
              </w:pPrChange>
            </w:pPr>
            <w:ins w:id="356" w:author="ZEPHAROVICH Elena (JRC-ISPRA)" w:date="2025-02-27T15:04:00Z">
              <w:r w:rsidRPr="7EFBDFE8">
                <w:rPr>
                  <w:lang w:val="en-US"/>
                </w:rPr>
                <w:t>2</w:t>
              </w:r>
            </w:ins>
          </w:p>
        </w:tc>
        <w:tc>
          <w:tcPr>
            <w:tcW w:w="1185" w:type="dxa"/>
            <w:tcBorders>
              <w:top w:val="single" w:sz="6" w:space="0" w:color="auto"/>
              <w:left w:val="nil"/>
              <w:bottom w:val="nil"/>
              <w:right w:val="nil"/>
            </w:tcBorders>
            <w:shd w:val="clear" w:color="auto" w:fill="FCFCFF"/>
            <w:tcMar>
              <w:left w:w="105" w:type="dxa"/>
              <w:right w:w="105" w:type="dxa"/>
            </w:tcMar>
            <w:vAlign w:val="center"/>
          </w:tcPr>
          <w:p w14:paraId="1933C128" w14:textId="5997A56F" w:rsidR="7EFBDFE8" w:rsidRDefault="7EFBDFE8">
            <w:pPr>
              <w:spacing w:after="0" w:line="240" w:lineRule="auto"/>
              <w:jc w:val="center"/>
              <w:pPrChange w:id="357" w:author="ZEPHAROVICH Elena (JRC-ISPRA)" w:date="2025-02-27T15:04:00Z">
                <w:pPr/>
              </w:pPrChange>
            </w:pPr>
            <w:ins w:id="358" w:author="ZEPHAROVICH Elena (JRC-ISPRA)" w:date="2025-02-27T15:04:00Z">
              <w:r w:rsidRPr="7EFBDFE8">
                <w:rPr>
                  <w:lang w:val="en-US"/>
                </w:rPr>
                <w:t>0</w:t>
              </w:r>
            </w:ins>
          </w:p>
        </w:tc>
      </w:tr>
      <w:tr w:rsidR="7EFBDFE8" w14:paraId="2E3F6C04" w14:textId="77777777" w:rsidTr="7EFBDFE8">
        <w:trPr>
          <w:trHeight w:val="300"/>
          <w:ins w:id="359" w:author="ZEPHAROVICH Elena (JRC-ISPRA)" w:date="2025-02-27T15:04:00Z"/>
        </w:trPr>
        <w:tc>
          <w:tcPr>
            <w:tcW w:w="1158" w:type="dxa"/>
            <w:tcBorders>
              <w:top w:val="single" w:sz="6" w:space="0" w:color="auto"/>
              <w:left w:val="single" w:sz="6" w:space="0" w:color="000000" w:themeColor="text1"/>
              <w:bottom w:val="single" w:sz="6" w:space="0" w:color="auto"/>
              <w:right w:val="nil"/>
            </w:tcBorders>
            <w:tcMar>
              <w:left w:w="105" w:type="dxa"/>
              <w:right w:w="105" w:type="dxa"/>
            </w:tcMar>
            <w:vAlign w:val="center"/>
          </w:tcPr>
          <w:p w14:paraId="1211CB1B" w14:textId="61FA1FE5" w:rsidR="7EFBDFE8" w:rsidRDefault="7EFBDFE8">
            <w:pPr>
              <w:spacing w:after="0" w:line="240" w:lineRule="auto"/>
              <w:pPrChange w:id="360" w:author="ZEPHAROVICH Elena (JRC-ISPRA)" w:date="2025-02-27T15:04:00Z">
                <w:pPr/>
              </w:pPrChange>
            </w:pPr>
            <w:ins w:id="361" w:author="ZEPHAROVICH Elena (JRC-ISPRA)" w:date="2025-02-27T15:04:00Z">
              <w:r w:rsidRPr="7EFBDFE8">
                <w:rPr>
                  <w:lang w:val="en-US"/>
                </w:rPr>
                <w:t>Farm to Fork</w:t>
              </w:r>
            </w:ins>
          </w:p>
        </w:tc>
        <w:tc>
          <w:tcPr>
            <w:tcW w:w="852" w:type="dxa"/>
            <w:tcBorders>
              <w:top w:val="single" w:sz="6" w:space="0" w:color="auto"/>
              <w:left w:val="nil"/>
              <w:bottom w:val="single" w:sz="6" w:space="0" w:color="auto"/>
              <w:right w:val="nil"/>
            </w:tcBorders>
            <w:shd w:val="clear" w:color="auto" w:fill="C9E8D3"/>
            <w:tcMar>
              <w:left w:w="105" w:type="dxa"/>
              <w:right w:w="105" w:type="dxa"/>
            </w:tcMar>
            <w:vAlign w:val="center"/>
          </w:tcPr>
          <w:p w14:paraId="65A99F66" w14:textId="591DA9C1" w:rsidR="7EFBDFE8" w:rsidRDefault="7EFBDFE8">
            <w:pPr>
              <w:spacing w:after="0" w:line="240" w:lineRule="auto"/>
              <w:jc w:val="center"/>
              <w:pPrChange w:id="362" w:author="ZEPHAROVICH Elena (JRC-ISPRA)" w:date="2025-02-27T15:04:00Z">
                <w:pPr/>
              </w:pPrChange>
            </w:pPr>
            <w:ins w:id="363" w:author="ZEPHAROVICH Elena (JRC-ISPRA)" w:date="2025-02-27T15:04:00Z">
              <w:r w:rsidRPr="7EFBDFE8">
                <w:rPr>
                  <w:lang w:val="en-US"/>
                </w:rPr>
                <w:t>1</w:t>
              </w:r>
            </w:ins>
          </w:p>
        </w:tc>
        <w:tc>
          <w:tcPr>
            <w:tcW w:w="914" w:type="dxa"/>
            <w:tcBorders>
              <w:top w:val="single" w:sz="6" w:space="0" w:color="auto"/>
              <w:left w:val="nil"/>
              <w:bottom w:val="single" w:sz="6" w:space="0" w:color="auto"/>
              <w:right w:val="nil"/>
            </w:tcBorders>
            <w:shd w:val="clear" w:color="auto" w:fill="FCFCFF"/>
            <w:tcMar>
              <w:left w:w="105" w:type="dxa"/>
              <w:right w:w="105" w:type="dxa"/>
            </w:tcMar>
            <w:vAlign w:val="center"/>
          </w:tcPr>
          <w:p w14:paraId="747EF96D" w14:textId="3A91F796" w:rsidR="7EFBDFE8" w:rsidRDefault="7EFBDFE8">
            <w:pPr>
              <w:spacing w:after="0" w:line="240" w:lineRule="auto"/>
              <w:jc w:val="center"/>
              <w:pPrChange w:id="364" w:author="ZEPHAROVICH Elena (JRC-ISPRA)" w:date="2025-02-27T15:04:00Z">
                <w:pPr/>
              </w:pPrChange>
            </w:pPr>
            <w:ins w:id="365" w:author="ZEPHAROVICH Elena (JRC-ISPRA)" w:date="2025-02-27T15:04:00Z">
              <w:r w:rsidRPr="7EFBDFE8">
                <w:rPr>
                  <w:lang w:val="en-US"/>
                </w:rPr>
                <w:t>0</w:t>
              </w:r>
            </w:ins>
          </w:p>
        </w:tc>
        <w:tc>
          <w:tcPr>
            <w:tcW w:w="898" w:type="dxa"/>
            <w:tcBorders>
              <w:top w:val="single" w:sz="6" w:space="0" w:color="auto"/>
              <w:left w:val="nil"/>
              <w:bottom w:val="single" w:sz="6" w:space="0" w:color="auto"/>
              <w:right w:val="nil"/>
            </w:tcBorders>
            <w:shd w:val="clear" w:color="auto" w:fill="C9E8D3"/>
            <w:tcMar>
              <w:left w:w="105" w:type="dxa"/>
              <w:right w:w="105" w:type="dxa"/>
            </w:tcMar>
            <w:vAlign w:val="center"/>
          </w:tcPr>
          <w:p w14:paraId="3E02D701" w14:textId="49B38A60" w:rsidR="7EFBDFE8" w:rsidRDefault="7EFBDFE8">
            <w:pPr>
              <w:spacing w:after="0" w:line="240" w:lineRule="auto"/>
              <w:jc w:val="center"/>
              <w:pPrChange w:id="366" w:author="ZEPHAROVICH Elena (JRC-ISPRA)" w:date="2025-02-27T15:04:00Z">
                <w:pPr/>
              </w:pPrChange>
            </w:pPr>
            <w:ins w:id="367" w:author="ZEPHAROVICH Elena (JRC-ISPRA)" w:date="2025-02-27T15:04:00Z">
              <w:r w:rsidRPr="7EFBDFE8">
                <w:rPr>
                  <w:lang w:val="en-US"/>
                </w:rPr>
                <w:t>1</w:t>
              </w:r>
            </w:ins>
          </w:p>
        </w:tc>
        <w:tc>
          <w:tcPr>
            <w:tcW w:w="1047" w:type="dxa"/>
            <w:tcBorders>
              <w:top w:val="single" w:sz="6" w:space="0" w:color="auto"/>
              <w:left w:val="nil"/>
              <w:bottom w:val="single" w:sz="6" w:space="0" w:color="auto"/>
              <w:right w:val="nil"/>
            </w:tcBorders>
            <w:shd w:val="clear" w:color="auto" w:fill="FCFCFF"/>
            <w:tcMar>
              <w:left w:w="105" w:type="dxa"/>
              <w:right w:w="105" w:type="dxa"/>
            </w:tcMar>
            <w:vAlign w:val="center"/>
          </w:tcPr>
          <w:p w14:paraId="5D7374E2" w14:textId="27DDA592" w:rsidR="7EFBDFE8" w:rsidRDefault="7EFBDFE8">
            <w:pPr>
              <w:spacing w:after="0" w:line="240" w:lineRule="auto"/>
              <w:jc w:val="center"/>
              <w:pPrChange w:id="368" w:author="ZEPHAROVICH Elena (JRC-ISPRA)" w:date="2025-02-27T15:04:00Z">
                <w:pPr/>
              </w:pPrChange>
            </w:pPr>
            <w:ins w:id="369" w:author="ZEPHAROVICH Elena (JRC-ISPRA)" w:date="2025-02-27T15:04:00Z">
              <w:r w:rsidRPr="7EFBDFE8">
                <w:rPr>
                  <w:lang w:val="en-US"/>
                </w:rPr>
                <w:t>0</w:t>
              </w:r>
            </w:ins>
          </w:p>
        </w:tc>
        <w:tc>
          <w:tcPr>
            <w:tcW w:w="954" w:type="dxa"/>
            <w:tcBorders>
              <w:top w:val="single" w:sz="6" w:space="0" w:color="auto"/>
              <w:left w:val="nil"/>
              <w:bottom w:val="single" w:sz="6" w:space="0" w:color="auto"/>
              <w:right w:val="nil"/>
            </w:tcBorders>
            <w:shd w:val="clear" w:color="auto" w:fill="FCFCFF"/>
            <w:tcMar>
              <w:left w:w="105" w:type="dxa"/>
              <w:right w:w="105" w:type="dxa"/>
            </w:tcMar>
            <w:vAlign w:val="center"/>
          </w:tcPr>
          <w:p w14:paraId="3DB490E4" w14:textId="78F267F3" w:rsidR="7EFBDFE8" w:rsidRDefault="7EFBDFE8">
            <w:pPr>
              <w:spacing w:after="0" w:line="240" w:lineRule="auto"/>
              <w:jc w:val="center"/>
              <w:pPrChange w:id="370" w:author="ZEPHAROVICH Elena (JRC-ISPRA)" w:date="2025-02-27T15:04:00Z">
                <w:pPr/>
              </w:pPrChange>
            </w:pPr>
            <w:ins w:id="371" w:author="ZEPHAROVICH Elena (JRC-ISPRA)" w:date="2025-02-27T15:04:00Z">
              <w:r w:rsidRPr="7EFBDFE8">
                <w:rPr>
                  <w:lang w:val="en-US"/>
                </w:rPr>
                <w:t>0</w:t>
              </w:r>
            </w:ins>
          </w:p>
        </w:tc>
        <w:tc>
          <w:tcPr>
            <w:tcW w:w="953" w:type="dxa"/>
            <w:tcBorders>
              <w:top w:val="single" w:sz="6" w:space="0" w:color="auto"/>
              <w:left w:val="nil"/>
              <w:bottom w:val="single" w:sz="6" w:space="0" w:color="auto"/>
              <w:right w:val="nil"/>
            </w:tcBorders>
            <w:shd w:val="clear" w:color="auto" w:fill="63BE7B"/>
            <w:tcMar>
              <w:left w:w="105" w:type="dxa"/>
              <w:right w:w="105" w:type="dxa"/>
            </w:tcMar>
            <w:vAlign w:val="center"/>
          </w:tcPr>
          <w:p w14:paraId="3AB28E87" w14:textId="10F092F5" w:rsidR="7EFBDFE8" w:rsidRDefault="7EFBDFE8">
            <w:pPr>
              <w:spacing w:after="0" w:line="240" w:lineRule="auto"/>
              <w:jc w:val="center"/>
              <w:pPrChange w:id="372" w:author="ZEPHAROVICH Elena (JRC-ISPRA)" w:date="2025-02-27T15:04:00Z">
                <w:pPr/>
              </w:pPrChange>
            </w:pPr>
            <w:ins w:id="373" w:author="ZEPHAROVICH Elena (JRC-ISPRA)" w:date="2025-02-27T15:04:00Z">
              <w:r w:rsidRPr="7EFBDFE8">
                <w:rPr>
                  <w:lang w:val="en-US"/>
                </w:rPr>
                <w:t>3</w:t>
              </w:r>
            </w:ins>
          </w:p>
        </w:tc>
        <w:tc>
          <w:tcPr>
            <w:tcW w:w="1055" w:type="dxa"/>
            <w:tcBorders>
              <w:top w:val="single" w:sz="6" w:space="0" w:color="auto"/>
              <w:left w:val="nil"/>
              <w:bottom w:val="single" w:sz="6" w:space="0" w:color="auto"/>
              <w:right w:val="nil"/>
            </w:tcBorders>
            <w:shd w:val="clear" w:color="auto" w:fill="96D3A7"/>
            <w:tcMar>
              <w:left w:w="105" w:type="dxa"/>
              <w:right w:w="105" w:type="dxa"/>
            </w:tcMar>
            <w:vAlign w:val="center"/>
          </w:tcPr>
          <w:p w14:paraId="24CDC4EB" w14:textId="71C69D3B" w:rsidR="7EFBDFE8" w:rsidRDefault="7EFBDFE8">
            <w:pPr>
              <w:spacing w:after="0" w:line="240" w:lineRule="auto"/>
              <w:jc w:val="center"/>
              <w:pPrChange w:id="374" w:author="ZEPHAROVICH Elena (JRC-ISPRA)" w:date="2025-02-27T15:04:00Z">
                <w:pPr/>
              </w:pPrChange>
            </w:pPr>
            <w:ins w:id="375" w:author="ZEPHAROVICH Elena (JRC-ISPRA)" w:date="2025-02-27T15:04:00Z">
              <w:r w:rsidRPr="7EFBDFE8">
                <w:rPr>
                  <w:lang w:val="en-US"/>
                </w:rPr>
                <w:t>2</w:t>
              </w:r>
            </w:ins>
          </w:p>
        </w:tc>
        <w:tc>
          <w:tcPr>
            <w:tcW w:w="1185" w:type="dxa"/>
            <w:tcBorders>
              <w:top w:val="single" w:sz="6" w:space="0" w:color="auto"/>
              <w:left w:val="nil"/>
              <w:bottom w:val="single" w:sz="6" w:space="0" w:color="auto"/>
              <w:right w:val="nil"/>
            </w:tcBorders>
            <w:shd w:val="clear" w:color="auto" w:fill="C9E8D3"/>
            <w:tcMar>
              <w:left w:w="105" w:type="dxa"/>
              <w:right w:w="105" w:type="dxa"/>
            </w:tcMar>
            <w:vAlign w:val="center"/>
          </w:tcPr>
          <w:p w14:paraId="68B847A9" w14:textId="757DF022" w:rsidR="7EFBDFE8" w:rsidRDefault="7EFBDFE8">
            <w:pPr>
              <w:spacing w:after="0" w:line="240" w:lineRule="auto"/>
              <w:jc w:val="center"/>
              <w:pPrChange w:id="376" w:author="ZEPHAROVICH Elena (JRC-ISPRA)" w:date="2025-02-27T15:04:00Z">
                <w:pPr/>
              </w:pPrChange>
            </w:pPr>
            <w:ins w:id="377" w:author="ZEPHAROVICH Elena (JRC-ISPRA)" w:date="2025-02-27T15:04:00Z">
              <w:r w:rsidRPr="7EFBDFE8">
                <w:rPr>
                  <w:lang w:val="en-US"/>
                </w:rPr>
                <w:t>1</w:t>
              </w:r>
            </w:ins>
          </w:p>
        </w:tc>
      </w:tr>
      <w:tr w:rsidR="7EFBDFE8" w14:paraId="16C8DC71" w14:textId="77777777" w:rsidTr="7EFBDFE8">
        <w:trPr>
          <w:trHeight w:val="300"/>
          <w:ins w:id="378" w:author="ZEPHAROVICH Elena (JRC-ISPRA)" w:date="2025-02-27T15:04:00Z"/>
        </w:trPr>
        <w:tc>
          <w:tcPr>
            <w:tcW w:w="1158" w:type="dxa"/>
            <w:tcBorders>
              <w:top w:val="single" w:sz="6" w:space="0" w:color="auto"/>
              <w:left w:val="single" w:sz="6" w:space="0" w:color="000000" w:themeColor="text1"/>
              <w:bottom w:val="single" w:sz="6" w:space="0" w:color="auto"/>
              <w:right w:val="nil"/>
            </w:tcBorders>
            <w:tcMar>
              <w:left w:w="105" w:type="dxa"/>
              <w:right w:w="105" w:type="dxa"/>
            </w:tcMar>
            <w:vAlign w:val="center"/>
          </w:tcPr>
          <w:p w14:paraId="270B5133" w14:textId="4F7904EA" w:rsidR="7EFBDFE8" w:rsidRDefault="7EFBDFE8">
            <w:pPr>
              <w:spacing w:after="0" w:line="240" w:lineRule="auto"/>
              <w:pPrChange w:id="379" w:author="ZEPHAROVICH Elena (JRC-ISPRA)" w:date="2025-02-27T15:04:00Z">
                <w:pPr/>
              </w:pPrChange>
            </w:pPr>
            <w:ins w:id="380" w:author="ZEPHAROVICH Elena (JRC-ISPRA)" w:date="2025-02-27T15:04:00Z">
              <w:r w:rsidRPr="7EFBDFE8">
                <w:rPr>
                  <w:lang w:val="en-US"/>
                </w:rPr>
                <w:t>Soil Monitoring Law</w:t>
              </w:r>
            </w:ins>
          </w:p>
        </w:tc>
        <w:tc>
          <w:tcPr>
            <w:tcW w:w="852" w:type="dxa"/>
            <w:tcBorders>
              <w:top w:val="single" w:sz="6" w:space="0" w:color="auto"/>
              <w:left w:val="nil"/>
              <w:bottom w:val="nil"/>
              <w:right w:val="nil"/>
            </w:tcBorders>
            <w:shd w:val="clear" w:color="auto" w:fill="96D3A7"/>
            <w:tcMar>
              <w:left w:w="105" w:type="dxa"/>
              <w:right w:w="105" w:type="dxa"/>
            </w:tcMar>
            <w:vAlign w:val="center"/>
          </w:tcPr>
          <w:p w14:paraId="350D3219" w14:textId="505E900B" w:rsidR="7EFBDFE8" w:rsidRDefault="7EFBDFE8">
            <w:pPr>
              <w:spacing w:after="0" w:line="240" w:lineRule="auto"/>
              <w:jc w:val="center"/>
              <w:pPrChange w:id="381" w:author="ZEPHAROVICH Elena (JRC-ISPRA)" w:date="2025-02-27T15:04:00Z">
                <w:pPr/>
              </w:pPrChange>
            </w:pPr>
            <w:ins w:id="382" w:author="ZEPHAROVICH Elena (JRC-ISPRA)" w:date="2025-02-27T15:04:00Z">
              <w:r w:rsidRPr="7EFBDFE8">
                <w:rPr>
                  <w:lang w:val="en-US"/>
                </w:rPr>
                <w:t>2</w:t>
              </w:r>
            </w:ins>
          </w:p>
        </w:tc>
        <w:tc>
          <w:tcPr>
            <w:tcW w:w="914" w:type="dxa"/>
            <w:tcBorders>
              <w:top w:val="single" w:sz="6" w:space="0" w:color="auto"/>
              <w:left w:val="nil"/>
              <w:bottom w:val="nil"/>
              <w:right w:val="nil"/>
            </w:tcBorders>
            <w:shd w:val="clear" w:color="auto" w:fill="FCFCFF"/>
            <w:tcMar>
              <w:left w:w="105" w:type="dxa"/>
              <w:right w:w="105" w:type="dxa"/>
            </w:tcMar>
            <w:vAlign w:val="center"/>
          </w:tcPr>
          <w:p w14:paraId="55F70F49" w14:textId="0CB14953" w:rsidR="7EFBDFE8" w:rsidRDefault="7EFBDFE8">
            <w:pPr>
              <w:spacing w:after="0" w:line="240" w:lineRule="auto"/>
              <w:jc w:val="center"/>
              <w:pPrChange w:id="383" w:author="ZEPHAROVICH Elena (JRC-ISPRA)" w:date="2025-02-27T15:04:00Z">
                <w:pPr/>
              </w:pPrChange>
            </w:pPr>
            <w:ins w:id="384" w:author="ZEPHAROVICH Elena (JRC-ISPRA)" w:date="2025-02-27T15:04:00Z">
              <w:r w:rsidRPr="7EFBDFE8">
                <w:rPr>
                  <w:lang w:val="en-US"/>
                </w:rPr>
                <w:t>0</w:t>
              </w:r>
            </w:ins>
          </w:p>
        </w:tc>
        <w:tc>
          <w:tcPr>
            <w:tcW w:w="898" w:type="dxa"/>
            <w:tcBorders>
              <w:top w:val="single" w:sz="6" w:space="0" w:color="auto"/>
              <w:left w:val="nil"/>
              <w:bottom w:val="nil"/>
              <w:right w:val="nil"/>
            </w:tcBorders>
            <w:shd w:val="clear" w:color="auto" w:fill="FCFCFF"/>
            <w:tcMar>
              <w:left w:w="105" w:type="dxa"/>
              <w:right w:w="105" w:type="dxa"/>
            </w:tcMar>
            <w:vAlign w:val="center"/>
          </w:tcPr>
          <w:p w14:paraId="169195F4" w14:textId="4F5D7BC1" w:rsidR="7EFBDFE8" w:rsidRDefault="7EFBDFE8">
            <w:pPr>
              <w:spacing w:after="0" w:line="240" w:lineRule="auto"/>
              <w:jc w:val="center"/>
              <w:pPrChange w:id="385" w:author="ZEPHAROVICH Elena (JRC-ISPRA)" w:date="2025-02-27T15:04:00Z">
                <w:pPr/>
              </w:pPrChange>
            </w:pPr>
            <w:ins w:id="386" w:author="ZEPHAROVICH Elena (JRC-ISPRA)" w:date="2025-02-27T15:04:00Z">
              <w:r w:rsidRPr="7EFBDFE8">
                <w:rPr>
                  <w:lang w:val="en-US"/>
                </w:rPr>
                <w:t>0</w:t>
              </w:r>
            </w:ins>
          </w:p>
        </w:tc>
        <w:tc>
          <w:tcPr>
            <w:tcW w:w="1047" w:type="dxa"/>
            <w:tcBorders>
              <w:top w:val="single" w:sz="6" w:space="0" w:color="auto"/>
              <w:left w:val="nil"/>
              <w:bottom w:val="nil"/>
              <w:right w:val="nil"/>
            </w:tcBorders>
            <w:shd w:val="clear" w:color="auto" w:fill="FCFCFF"/>
            <w:tcMar>
              <w:left w:w="105" w:type="dxa"/>
              <w:right w:w="105" w:type="dxa"/>
            </w:tcMar>
            <w:vAlign w:val="center"/>
          </w:tcPr>
          <w:p w14:paraId="4DA22101" w14:textId="3B33A94D" w:rsidR="7EFBDFE8" w:rsidRDefault="7EFBDFE8">
            <w:pPr>
              <w:spacing w:after="0" w:line="240" w:lineRule="auto"/>
              <w:jc w:val="center"/>
              <w:pPrChange w:id="387" w:author="ZEPHAROVICH Elena (JRC-ISPRA)" w:date="2025-02-27T15:04:00Z">
                <w:pPr/>
              </w:pPrChange>
            </w:pPr>
            <w:ins w:id="388" w:author="ZEPHAROVICH Elena (JRC-ISPRA)" w:date="2025-02-27T15:04:00Z">
              <w:r w:rsidRPr="7EFBDFE8">
                <w:rPr>
                  <w:lang w:val="en-US"/>
                </w:rPr>
                <w:t>0</w:t>
              </w:r>
            </w:ins>
          </w:p>
        </w:tc>
        <w:tc>
          <w:tcPr>
            <w:tcW w:w="954" w:type="dxa"/>
            <w:tcBorders>
              <w:top w:val="single" w:sz="6" w:space="0" w:color="auto"/>
              <w:left w:val="nil"/>
              <w:bottom w:val="nil"/>
              <w:right w:val="nil"/>
            </w:tcBorders>
            <w:shd w:val="clear" w:color="auto" w:fill="FCFCFF"/>
            <w:tcMar>
              <w:left w:w="105" w:type="dxa"/>
              <w:right w:w="105" w:type="dxa"/>
            </w:tcMar>
            <w:vAlign w:val="center"/>
          </w:tcPr>
          <w:p w14:paraId="036F8BCA" w14:textId="77E10915" w:rsidR="7EFBDFE8" w:rsidRDefault="7EFBDFE8">
            <w:pPr>
              <w:spacing w:after="0" w:line="240" w:lineRule="auto"/>
              <w:jc w:val="center"/>
              <w:pPrChange w:id="389" w:author="ZEPHAROVICH Elena (JRC-ISPRA)" w:date="2025-02-27T15:04:00Z">
                <w:pPr/>
              </w:pPrChange>
            </w:pPr>
            <w:ins w:id="390" w:author="ZEPHAROVICH Elena (JRC-ISPRA)" w:date="2025-02-27T15:04:00Z">
              <w:r w:rsidRPr="7EFBDFE8">
                <w:rPr>
                  <w:lang w:val="en-US"/>
                </w:rPr>
                <w:t>0</w:t>
              </w:r>
            </w:ins>
          </w:p>
        </w:tc>
        <w:tc>
          <w:tcPr>
            <w:tcW w:w="953" w:type="dxa"/>
            <w:tcBorders>
              <w:top w:val="single" w:sz="6" w:space="0" w:color="auto"/>
              <w:left w:val="nil"/>
              <w:bottom w:val="nil"/>
              <w:right w:val="nil"/>
            </w:tcBorders>
            <w:shd w:val="clear" w:color="auto" w:fill="96D3A7"/>
            <w:tcMar>
              <w:left w:w="105" w:type="dxa"/>
              <w:right w:w="105" w:type="dxa"/>
            </w:tcMar>
            <w:vAlign w:val="center"/>
          </w:tcPr>
          <w:p w14:paraId="64548454" w14:textId="2FE4CF16" w:rsidR="7EFBDFE8" w:rsidRDefault="7EFBDFE8">
            <w:pPr>
              <w:spacing w:after="0" w:line="240" w:lineRule="auto"/>
              <w:jc w:val="center"/>
              <w:pPrChange w:id="391" w:author="ZEPHAROVICH Elena (JRC-ISPRA)" w:date="2025-02-27T15:04:00Z">
                <w:pPr/>
              </w:pPrChange>
            </w:pPr>
            <w:ins w:id="392" w:author="ZEPHAROVICH Elena (JRC-ISPRA)" w:date="2025-02-27T15:04:00Z">
              <w:r w:rsidRPr="7EFBDFE8">
                <w:rPr>
                  <w:lang w:val="en-US"/>
                </w:rPr>
                <w:t>2</w:t>
              </w:r>
            </w:ins>
          </w:p>
        </w:tc>
        <w:tc>
          <w:tcPr>
            <w:tcW w:w="1055" w:type="dxa"/>
            <w:tcBorders>
              <w:top w:val="single" w:sz="6" w:space="0" w:color="auto"/>
              <w:left w:val="nil"/>
              <w:bottom w:val="nil"/>
              <w:right w:val="nil"/>
            </w:tcBorders>
            <w:shd w:val="clear" w:color="auto" w:fill="63BE7B"/>
            <w:tcMar>
              <w:left w:w="105" w:type="dxa"/>
              <w:right w:w="105" w:type="dxa"/>
            </w:tcMar>
            <w:vAlign w:val="center"/>
          </w:tcPr>
          <w:p w14:paraId="2B283068" w14:textId="5AF89A3B" w:rsidR="7EFBDFE8" w:rsidRDefault="7EFBDFE8">
            <w:pPr>
              <w:spacing w:after="0" w:line="240" w:lineRule="auto"/>
              <w:jc w:val="center"/>
              <w:pPrChange w:id="393" w:author="ZEPHAROVICH Elena (JRC-ISPRA)" w:date="2025-02-27T15:04:00Z">
                <w:pPr/>
              </w:pPrChange>
            </w:pPr>
            <w:ins w:id="394" w:author="ZEPHAROVICH Elena (JRC-ISPRA)" w:date="2025-02-27T15:04:00Z">
              <w:r w:rsidRPr="7EFBDFE8">
                <w:rPr>
                  <w:lang w:val="en-US"/>
                </w:rPr>
                <w:t>3</w:t>
              </w:r>
            </w:ins>
          </w:p>
        </w:tc>
        <w:tc>
          <w:tcPr>
            <w:tcW w:w="1185" w:type="dxa"/>
            <w:tcBorders>
              <w:top w:val="single" w:sz="6" w:space="0" w:color="auto"/>
              <w:left w:val="nil"/>
              <w:bottom w:val="nil"/>
              <w:right w:val="nil"/>
            </w:tcBorders>
            <w:shd w:val="clear" w:color="auto" w:fill="C9E8D3"/>
            <w:tcMar>
              <w:left w:w="105" w:type="dxa"/>
              <w:right w:w="105" w:type="dxa"/>
            </w:tcMar>
            <w:vAlign w:val="center"/>
          </w:tcPr>
          <w:p w14:paraId="6AB2D5F6" w14:textId="6AEB21E7" w:rsidR="7EFBDFE8" w:rsidRDefault="7EFBDFE8">
            <w:pPr>
              <w:spacing w:after="0" w:line="240" w:lineRule="auto"/>
              <w:jc w:val="center"/>
              <w:pPrChange w:id="395" w:author="ZEPHAROVICH Elena (JRC-ISPRA)" w:date="2025-02-27T15:04:00Z">
                <w:pPr/>
              </w:pPrChange>
            </w:pPr>
            <w:ins w:id="396" w:author="ZEPHAROVICH Elena (JRC-ISPRA)" w:date="2025-02-27T15:04:00Z">
              <w:r w:rsidRPr="7EFBDFE8">
                <w:rPr>
                  <w:lang w:val="en-US"/>
                </w:rPr>
                <w:t>1</w:t>
              </w:r>
            </w:ins>
          </w:p>
        </w:tc>
      </w:tr>
      <w:tr w:rsidR="7EFBDFE8" w14:paraId="69DAC876" w14:textId="77777777" w:rsidTr="7EFBDFE8">
        <w:trPr>
          <w:trHeight w:val="300"/>
          <w:ins w:id="397" w:author="ZEPHAROVICH Elena (JRC-ISPRA)" w:date="2025-02-27T15:04:00Z"/>
        </w:trPr>
        <w:tc>
          <w:tcPr>
            <w:tcW w:w="1158" w:type="dxa"/>
            <w:tcBorders>
              <w:top w:val="single" w:sz="6" w:space="0" w:color="auto"/>
              <w:left w:val="single" w:sz="6" w:space="0" w:color="000000" w:themeColor="text1"/>
              <w:bottom w:val="nil"/>
              <w:right w:val="nil"/>
            </w:tcBorders>
            <w:tcMar>
              <w:left w:w="105" w:type="dxa"/>
              <w:right w:w="105" w:type="dxa"/>
            </w:tcMar>
            <w:vAlign w:val="center"/>
          </w:tcPr>
          <w:p w14:paraId="0C846FAD" w14:textId="519699E4" w:rsidR="7EFBDFE8" w:rsidRDefault="7EFBDFE8">
            <w:pPr>
              <w:spacing w:after="0" w:line="240" w:lineRule="auto"/>
              <w:pPrChange w:id="398" w:author="ZEPHAROVICH Elena (JRC-ISPRA)" w:date="2025-02-27T15:04:00Z">
                <w:pPr/>
              </w:pPrChange>
            </w:pPr>
            <w:ins w:id="399" w:author="ZEPHAROVICH Elena (JRC-ISPRA)" w:date="2025-02-27T15:04:00Z">
              <w:r w:rsidRPr="7EFBDFE8">
                <w:rPr>
                  <w:lang w:val="en-US"/>
                </w:rPr>
                <w:t>Biodiversity Strategy</w:t>
              </w:r>
            </w:ins>
          </w:p>
        </w:tc>
        <w:tc>
          <w:tcPr>
            <w:tcW w:w="852" w:type="dxa"/>
            <w:tcBorders>
              <w:top w:val="single" w:sz="6" w:space="0" w:color="auto"/>
              <w:left w:val="nil"/>
              <w:bottom w:val="nil"/>
              <w:right w:val="nil"/>
            </w:tcBorders>
            <w:shd w:val="clear" w:color="auto" w:fill="96D3A7"/>
            <w:tcMar>
              <w:left w:w="105" w:type="dxa"/>
              <w:right w:w="105" w:type="dxa"/>
            </w:tcMar>
            <w:vAlign w:val="center"/>
          </w:tcPr>
          <w:p w14:paraId="1B1A128C" w14:textId="569127F3" w:rsidR="7EFBDFE8" w:rsidRDefault="7EFBDFE8">
            <w:pPr>
              <w:spacing w:after="0" w:line="240" w:lineRule="auto"/>
              <w:jc w:val="center"/>
              <w:pPrChange w:id="400" w:author="ZEPHAROVICH Elena (JRC-ISPRA)" w:date="2025-02-27T15:04:00Z">
                <w:pPr/>
              </w:pPrChange>
            </w:pPr>
            <w:ins w:id="401" w:author="ZEPHAROVICH Elena (JRC-ISPRA)" w:date="2025-02-27T15:04:00Z">
              <w:r w:rsidRPr="7EFBDFE8">
                <w:rPr>
                  <w:lang w:val="en-US"/>
                </w:rPr>
                <w:t>2</w:t>
              </w:r>
            </w:ins>
          </w:p>
        </w:tc>
        <w:tc>
          <w:tcPr>
            <w:tcW w:w="914" w:type="dxa"/>
            <w:tcBorders>
              <w:top w:val="single" w:sz="6" w:space="0" w:color="auto"/>
              <w:left w:val="nil"/>
              <w:bottom w:val="nil"/>
              <w:right w:val="nil"/>
            </w:tcBorders>
            <w:shd w:val="clear" w:color="auto" w:fill="FCFCFF"/>
            <w:tcMar>
              <w:left w:w="105" w:type="dxa"/>
              <w:right w:w="105" w:type="dxa"/>
            </w:tcMar>
            <w:vAlign w:val="center"/>
          </w:tcPr>
          <w:p w14:paraId="3019252D" w14:textId="76764E5E" w:rsidR="7EFBDFE8" w:rsidRDefault="7EFBDFE8">
            <w:pPr>
              <w:spacing w:after="0" w:line="240" w:lineRule="auto"/>
              <w:jc w:val="center"/>
              <w:pPrChange w:id="402" w:author="ZEPHAROVICH Elena (JRC-ISPRA)" w:date="2025-02-27T15:04:00Z">
                <w:pPr/>
              </w:pPrChange>
            </w:pPr>
            <w:ins w:id="403" w:author="ZEPHAROVICH Elena (JRC-ISPRA)" w:date="2025-02-27T15:04:00Z">
              <w:r w:rsidRPr="7EFBDFE8">
                <w:rPr>
                  <w:lang w:val="en-US"/>
                </w:rPr>
                <w:t>0</w:t>
              </w:r>
            </w:ins>
          </w:p>
        </w:tc>
        <w:tc>
          <w:tcPr>
            <w:tcW w:w="898" w:type="dxa"/>
            <w:tcBorders>
              <w:top w:val="single" w:sz="6" w:space="0" w:color="auto"/>
              <w:left w:val="nil"/>
              <w:bottom w:val="nil"/>
              <w:right w:val="nil"/>
            </w:tcBorders>
            <w:shd w:val="clear" w:color="auto" w:fill="C9E8D3"/>
            <w:tcMar>
              <w:left w:w="105" w:type="dxa"/>
              <w:right w:w="105" w:type="dxa"/>
            </w:tcMar>
            <w:vAlign w:val="center"/>
          </w:tcPr>
          <w:p w14:paraId="60FA2ACD" w14:textId="3DCF76CA" w:rsidR="7EFBDFE8" w:rsidRDefault="7EFBDFE8">
            <w:pPr>
              <w:spacing w:after="0" w:line="240" w:lineRule="auto"/>
              <w:jc w:val="center"/>
              <w:pPrChange w:id="404" w:author="ZEPHAROVICH Elena (JRC-ISPRA)" w:date="2025-02-27T15:04:00Z">
                <w:pPr/>
              </w:pPrChange>
            </w:pPr>
            <w:ins w:id="405" w:author="ZEPHAROVICH Elena (JRC-ISPRA)" w:date="2025-02-27T15:04:00Z">
              <w:r w:rsidRPr="7EFBDFE8">
                <w:rPr>
                  <w:lang w:val="en-US"/>
                </w:rPr>
                <w:t>1</w:t>
              </w:r>
            </w:ins>
          </w:p>
        </w:tc>
        <w:tc>
          <w:tcPr>
            <w:tcW w:w="1047" w:type="dxa"/>
            <w:tcBorders>
              <w:top w:val="single" w:sz="6" w:space="0" w:color="auto"/>
              <w:left w:val="nil"/>
              <w:bottom w:val="nil"/>
              <w:right w:val="nil"/>
            </w:tcBorders>
            <w:shd w:val="clear" w:color="auto" w:fill="FCFCFF"/>
            <w:tcMar>
              <w:left w:w="105" w:type="dxa"/>
              <w:right w:w="105" w:type="dxa"/>
            </w:tcMar>
            <w:vAlign w:val="center"/>
          </w:tcPr>
          <w:p w14:paraId="3E76CE4E" w14:textId="3576946E" w:rsidR="7EFBDFE8" w:rsidRDefault="7EFBDFE8">
            <w:pPr>
              <w:spacing w:after="0" w:line="240" w:lineRule="auto"/>
              <w:jc w:val="center"/>
              <w:pPrChange w:id="406" w:author="ZEPHAROVICH Elena (JRC-ISPRA)" w:date="2025-02-27T15:04:00Z">
                <w:pPr/>
              </w:pPrChange>
            </w:pPr>
            <w:ins w:id="407" w:author="ZEPHAROVICH Elena (JRC-ISPRA)" w:date="2025-02-27T15:04:00Z">
              <w:r w:rsidRPr="7EFBDFE8">
                <w:rPr>
                  <w:lang w:val="en-US"/>
                </w:rPr>
                <w:t>0</w:t>
              </w:r>
            </w:ins>
          </w:p>
        </w:tc>
        <w:tc>
          <w:tcPr>
            <w:tcW w:w="954" w:type="dxa"/>
            <w:tcBorders>
              <w:top w:val="single" w:sz="6" w:space="0" w:color="auto"/>
              <w:left w:val="nil"/>
              <w:bottom w:val="nil"/>
              <w:right w:val="nil"/>
            </w:tcBorders>
            <w:shd w:val="clear" w:color="auto" w:fill="FCFCFF"/>
            <w:tcMar>
              <w:left w:w="105" w:type="dxa"/>
              <w:right w:w="105" w:type="dxa"/>
            </w:tcMar>
            <w:vAlign w:val="center"/>
          </w:tcPr>
          <w:p w14:paraId="5A0692F6" w14:textId="11384E40" w:rsidR="7EFBDFE8" w:rsidRDefault="7EFBDFE8">
            <w:pPr>
              <w:spacing w:after="0" w:line="240" w:lineRule="auto"/>
              <w:jc w:val="center"/>
              <w:pPrChange w:id="408" w:author="ZEPHAROVICH Elena (JRC-ISPRA)" w:date="2025-02-27T15:04:00Z">
                <w:pPr/>
              </w:pPrChange>
            </w:pPr>
            <w:ins w:id="409" w:author="ZEPHAROVICH Elena (JRC-ISPRA)" w:date="2025-02-27T15:04:00Z">
              <w:r w:rsidRPr="7EFBDFE8">
                <w:rPr>
                  <w:lang w:val="en-US"/>
                </w:rPr>
                <w:t>0</w:t>
              </w:r>
            </w:ins>
          </w:p>
        </w:tc>
        <w:tc>
          <w:tcPr>
            <w:tcW w:w="953" w:type="dxa"/>
            <w:tcBorders>
              <w:top w:val="single" w:sz="6" w:space="0" w:color="auto"/>
              <w:left w:val="nil"/>
              <w:bottom w:val="nil"/>
              <w:right w:val="nil"/>
            </w:tcBorders>
            <w:shd w:val="clear" w:color="auto" w:fill="96D3A7"/>
            <w:tcMar>
              <w:left w:w="105" w:type="dxa"/>
              <w:right w:w="105" w:type="dxa"/>
            </w:tcMar>
            <w:vAlign w:val="center"/>
          </w:tcPr>
          <w:p w14:paraId="138CAA33" w14:textId="1A1D5F32" w:rsidR="7EFBDFE8" w:rsidRDefault="7EFBDFE8">
            <w:pPr>
              <w:spacing w:after="0" w:line="240" w:lineRule="auto"/>
              <w:jc w:val="center"/>
              <w:pPrChange w:id="410" w:author="ZEPHAROVICH Elena (JRC-ISPRA)" w:date="2025-02-27T15:04:00Z">
                <w:pPr/>
              </w:pPrChange>
            </w:pPr>
            <w:ins w:id="411" w:author="ZEPHAROVICH Elena (JRC-ISPRA)" w:date="2025-02-27T15:04:00Z">
              <w:r w:rsidRPr="7EFBDFE8">
                <w:rPr>
                  <w:lang w:val="en-US"/>
                </w:rPr>
                <w:t>2</w:t>
              </w:r>
            </w:ins>
          </w:p>
        </w:tc>
        <w:tc>
          <w:tcPr>
            <w:tcW w:w="1055" w:type="dxa"/>
            <w:tcBorders>
              <w:top w:val="single" w:sz="6" w:space="0" w:color="auto"/>
              <w:left w:val="nil"/>
              <w:bottom w:val="nil"/>
              <w:right w:val="nil"/>
            </w:tcBorders>
            <w:shd w:val="clear" w:color="auto" w:fill="63BE7B"/>
            <w:tcMar>
              <w:left w:w="105" w:type="dxa"/>
              <w:right w:w="105" w:type="dxa"/>
            </w:tcMar>
            <w:vAlign w:val="center"/>
          </w:tcPr>
          <w:p w14:paraId="6BEBCE15" w14:textId="16EDA7C8" w:rsidR="7EFBDFE8" w:rsidRDefault="7EFBDFE8">
            <w:pPr>
              <w:spacing w:after="0" w:line="240" w:lineRule="auto"/>
              <w:jc w:val="center"/>
              <w:pPrChange w:id="412" w:author="ZEPHAROVICH Elena (JRC-ISPRA)" w:date="2025-02-27T15:04:00Z">
                <w:pPr/>
              </w:pPrChange>
            </w:pPr>
            <w:ins w:id="413" w:author="ZEPHAROVICH Elena (JRC-ISPRA)" w:date="2025-02-27T15:04:00Z">
              <w:r w:rsidRPr="7EFBDFE8">
                <w:rPr>
                  <w:lang w:val="en-US"/>
                </w:rPr>
                <w:t>3</w:t>
              </w:r>
            </w:ins>
          </w:p>
        </w:tc>
        <w:tc>
          <w:tcPr>
            <w:tcW w:w="1185" w:type="dxa"/>
            <w:tcBorders>
              <w:top w:val="single" w:sz="6" w:space="0" w:color="auto"/>
              <w:left w:val="nil"/>
              <w:bottom w:val="nil"/>
              <w:right w:val="nil"/>
            </w:tcBorders>
            <w:shd w:val="clear" w:color="auto" w:fill="FCFCFF"/>
            <w:tcMar>
              <w:left w:w="105" w:type="dxa"/>
              <w:right w:w="105" w:type="dxa"/>
            </w:tcMar>
            <w:vAlign w:val="center"/>
          </w:tcPr>
          <w:p w14:paraId="77456E13" w14:textId="569442D1" w:rsidR="7EFBDFE8" w:rsidRDefault="7EFBDFE8">
            <w:pPr>
              <w:spacing w:after="0" w:line="240" w:lineRule="auto"/>
              <w:jc w:val="center"/>
              <w:pPrChange w:id="414" w:author="ZEPHAROVICH Elena (JRC-ISPRA)" w:date="2025-02-27T15:04:00Z">
                <w:pPr/>
              </w:pPrChange>
            </w:pPr>
            <w:ins w:id="415" w:author="ZEPHAROVICH Elena (JRC-ISPRA)" w:date="2025-02-27T15:04:00Z">
              <w:r w:rsidRPr="7EFBDFE8">
                <w:rPr>
                  <w:lang w:val="en-US"/>
                </w:rPr>
                <w:t>0</w:t>
              </w:r>
            </w:ins>
          </w:p>
        </w:tc>
      </w:tr>
      <w:tr w:rsidR="7EFBDFE8" w14:paraId="0C2355EB" w14:textId="77777777" w:rsidTr="7EFBDFE8">
        <w:trPr>
          <w:trHeight w:val="300"/>
          <w:ins w:id="416" w:author="ZEPHAROVICH Elena (JRC-ISPRA)" w:date="2025-02-27T15:04:00Z"/>
        </w:trPr>
        <w:tc>
          <w:tcPr>
            <w:tcW w:w="1158" w:type="dxa"/>
            <w:tcBorders>
              <w:top w:val="single" w:sz="6" w:space="0" w:color="auto"/>
              <w:left w:val="single" w:sz="6" w:space="0" w:color="000000" w:themeColor="text1"/>
              <w:bottom w:val="single" w:sz="6" w:space="0" w:color="auto"/>
              <w:right w:val="nil"/>
            </w:tcBorders>
            <w:tcMar>
              <w:left w:w="105" w:type="dxa"/>
              <w:right w:w="105" w:type="dxa"/>
            </w:tcMar>
            <w:vAlign w:val="center"/>
          </w:tcPr>
          <w:p w14:paraId="5DA114A5" w14:textId="4471D472" w:rsidR="7EFBDFE8" w:rsidRDefault="7EFBDFE8">
            <w:pPr>
              <w:spacing w:after="0" w:line="240" w:lineRule="auto"/>
              <w:pPrChange w:id="417" w:author="ZEPHAROVICH Elena (JRC-ISPRA)" w:date="2025-02-27T15:04:00Z">
                <w:pPr/>
              </w:pPrChange>
            </w:pPr>
            <w:ins w:id="418" w:author="ZEPHAROVICH Elena (JRC-ISPRA)" w:date="2025-02-27T15:04:00Z">
              <w:r w:rsidRPr="7EFBDFE8">
                <w:rPr>
                  <w:lang w:val="en-US"/>
                </w:rPr>
                <w:t>Nature Restoration Law</w:t>
              </w:r>
            </w:ins>
          </w:p>
        </w:tc>
        <w:tc>
          <w:tcPr>
            <w:tcW w:w="852" w:type="dxa"/>
            <w:tcBorders>
              <w:top w:val="single" w:sz="6" w:space="0" w:color="auto"/>
              <w:left w:val="nil"/>
              <w:bottom w:val="single" w:sz="6" w:space="0" w:color="auto"/>
              <w:right w:val="nil"/>
            </w:tcBorders>
            <w:shd w:val="clear" w:color="auto" w:fill="96D3A7"/>
            <w:tcMar>
              <w:left w:w="105" w:type="dxa"/>
              <w:right w:w="105" w:type="dxa"/>
            </w:tcMar>
            <w:vAlign w:val="center"/>
          </w:tcPr>
          <w:p w14:paraId="31A784FD" w14:textId="2D74F43C" w:rsidR="7EFBDFE8" w:rsidRDefault="7EFBDFE8">
            <w:pPr>
              <w:spacing w:after="0" w:line="240" w:lineRule="auto"/>
              <w:jc w:val="center"/>
              <w:pPrChange w:id="419" w:author="ZEPHAROVICH Elena (JRC-ISPRA)" w:date="2025-02-27T15:04:00Z">
                <w:pPr/>
              </w:pPrChange>
            </w:pPr>
            <w:ins w:id="420" w:author="ZEPHAROVICH Elena (JRC-ISPRA)" w:date="2025-02-27T15:04:00Z">
              <w:r w:rsidRPr="7EFBDFE8">
                <w:rPr>
                  <w:lang w:val="en-US"/>
                </w:rPr>
                <w:t>2</w:t>
              </w:r>
            </w:ins>
          </w:p>
        </w:tc>
        <w:tc>
          <w:tcPr>
            <w:tcW w:w="914" w:type="dxa"/>
            <w:tcBorders>
              <w:top w:val="single" w:sz="6" w:space="0" w:color="auto"/>
              <w:left w:val="nil"/>
              <w:bottom w:val="single" w:sz="6" w:space="0" w:color="auto"/>
              <w:right w:val="nil"/>
            </w:tcBorders>
            <w:shd w:val="clear" w:color="auto" w:fill="FCFCFF"/>
            <w:tcMar>
              <w:left w:w="105" w:type="dxa"/>
              <w:right w:w="105" w:type="dxa"/>
            </w:tcMar>
            <w:vAlign w:val="center"/>
          </w:tcPr>
          <w:p w14:paraId="11632895" w14:textId="21E163DC" w:rsidR="7EFBDFE8" w:rsidRDefault="7EFBDFE8">
            <w:pPr>
              <w:spacing w:after="0" w:line="240" w:lineRule="auto"/>
              <w:jc w:val="center"/>
              <w:pPrChange w:id="421" w:author="ZEPHAROVICH Elena (JRC-ISPRA)" w:date="2025-02-27T15:04:00Z">
                <w:pPr/>
              </w:pPrChange>
            </w:pPr>
            <w:ins w:id="422" w:author="ZEPHAROVICH Elena (JRC-ISPRA)" w:date="2025-02-27T15:04:00Z">
              <w:r w:rsidRPr="7EFBDFE8">
                <w:rPr>
                  <w:lang w:val="en-US"/>
                </w:rPr>
                <w:t>0</w:t>
              </w:r>
            </w:ins>
          </w:p>
        </w:tc>
        <w:tc>
          <w:tcPr>
            <w:tcW w:w="898" w:type="dxa"/>
            <w:tcBorders>
              <w:top w:val="single" w:sz="6" w:space="0" w:color="auto"/>
              <w:left w:val="nil"/>
              <w:bottom w:val="single" w:sz="6" w:space="0" w:color="auto"/>
              <w:right w:val="nil"/>
            </w:tcBorders>
            <w:shd w:val="clear" w:color="auto" w:fill="FCFCFF"/>
            <w:tcMar>
              <w:left w:w="105" w:type="dxa"/>
              <w:right w:w="105" w:type="dxa"/>
            </w:tcMar>
            <w:vAlign w:val="center"/>
          </w:tcPr>
          <w:p w14:paraId="01591670" w14:textId="6F5E23CF" w:rsidR="7EFBDFE8" w:rsidRDefault="7EFBDFE8">
            <w:pPr>
              <w:spacing w:after="0" w:line="240" w:lineRule="auto"/>
              <w:jc w:val="center"/>
              <w:pPrChange w:id="423" w:author="ZEPHAROVICH Elena (JRC-ISPRA)" w:date="2025-02-27T15:04:00Z">
                <w:pPr/>
              </w:pPrChange>
            </w:pPr>
            <w:ins w:id="424" w:author="ZEPHAROVICH Elena (JRC-ISPRA)" w:date="2025-02-27T15:04:00Z">
              <w:r w:rsidRPr="7EFBDFE8">
                <w:rPr>
                  <w:lang w:val="en-US"/>
                </w:rPr>
                <w:t>0</w:t>
              </w:r>
            </w:ins>
          </w:p>
        </w:tc>
        <w:tc>
          <w:tcPr>
            <w:tcW w:w="1047" w:type="dxa"/>
            <w:tcBorders>
              <w:top w:val="single" w:sz="6" w:space="0" w:color="auto"/>
              <w:left w:val="nil"/>
              <w:bottom w:val="single" w:sz="6" w:space="0" w:color="auto"/>
              <w:right w:val="nil"/>
            </w:tcBorders>
            <w:shd w:val="clear" w:color="auto" w:fill="FCFCFF"/>
            <w:tcMar>
              <w:left w:w="105" w:type="dxa"/>
              <w:right w:w="105" w:type="dxa"/>
            </w:tcMar>
            <w:vAlign w:val="center"/>
          </w:tcPr>
          <w:p w14:paraId="3E8A9236" w14:textId="18446787" w:rsidR="7EFBDFE8" w:rsidRDefault="7EFBDFE8">
            <w:pPr>
              <w:spacing w:after="0" w:line="240" w:lineRule="auto"/>
              <w:jc w:val="center"/>
              <w:pPrChange w:id="425" w:author="ZEPHAROVICH Elena (JRC-ISPRA)" w:date="2025-02-27T15:04:00Z">
                <w:pPr/>
              </w:pPrChange>
            </w:pPr>
            <w:ins w:id="426" w:author="ZEPHAROVICH Elena (JRC-ISPRA)" w:date="2025-02-27T15:04:00Z">
              <w:r w:rsidRPr="7EFBDFE8">
                <w:rPr>
                  <w:lang w:val="en-US"/>
                </w:rPr>
                <w:t>0</w:t>
              </w:r>
            </w:ins>
          </w:p>
        </w:tc>
        <w:tc>
          <w:tcPr>
            <w:tcW w:w="954" w:type="dxa"/>
            <w:tcBorders>
              <w:top w:val="single" w:sz="6" w:space="0" w:color="auto"/>
              <w:left w:val="nil"/>
              <w:bottom w:val="single" w:sz="6" w:space="0" w:color="auto"/>
              <w:right w:val="nil"/>
            </w:tcBorders>
            <w:shd w:val="clear" w:color="auto" w:fill="FCFCFF"/>
            <w:tcMar>
              <w:left w:w="105" w:type="dxa"/>
              <w:right w:w="105" w:type="dxa"/>
            </w:tcMar>
            <w:vAlign w:val="center"/>
          </w:tcPr>
          <w:p w14:paraId="5D9A95F0" w14:textId="49FC09FD" w:rsidR="7EFBDFE8" w:rsidRDefault="7EFBDFE8">
            <w:pPr>
              <w:spacing w:after="0" w:line="240" w:lineRule="auto"/>
              <w:jc w:val="center"/>
              <w:pPrChange w:id="427" w:author="ZEPHAROVICH Elena (JRC-ISPRA)" w:date="2025-02-27T15:04:00Z">
                <w:pPr/>
              </w:pPrChange>
            </w:pPr>
            <w:ins w:id="428" w:author="ZEPHAROVICH Elena (JRC-ISPRA)" w:date="2025-02-27T15:04:00Z">
              <w:r w:rsidRPr="7EFBDFE8">
                <w:rPr>
                  <w:lang w:val="en-US"/>
                </w:rPr>
                <w:t>0</w:t>
              </w:r>
            </w:ins>
          </w:p>
        </w:tc>
        <w:tc>
          <w:tcPr>
            <w:tcW w:w="953" w:type="dxa"/>
            <w:tcBorders>
              <w:top w:val="single" w:sz="6" w:space="0" w:color="auto"/>
              <w:left w:val="nil"/>
              <w:bottom w:val="single" w:sz="6" w:space="0" w:color="auto"/>
              <w:right w:val="nil"/>
            </w:tcBorders>
            <w:shd w:val="clear" w:color="auto" w:fill="96D3A7"/>
            <w:tcMar>
              <w:left w:w="105" w:type="dxa"/>
              <w:right w:w="105" w:type="dxa"/>
            </w:tcMar>
            <w:vAlign w:val="center"/>
          </w:tcPr>
          <w:p w14:paraId="3C08C277" w14:textId="570D7078" w:rsidR="7EFBDFE8" w:rsidRDefault="7EFBDFE8">
            <w:pPr>
              <w:spacing w:after="0" w:line="240" w:lineRule="auto"/>
              <w:jc w:val="center"/>
              <w:pPrChange w:id="429" w:author="ZEPHAROVICH Elena (JRC-ISPRA)" w:date="2025-02-27T15:04:00Z">
                <w:pPr/>
              </w:pPrChange>
            </w:pPr>
            <w:ins w:id="430" w:author="ZEPHAROVICH Elena (JRC-ISPRA)" w:date="2025-02-27T15:04:00Z">
              <w:r w:rsidRPr="7EFBDFE8">
                <w:rPr>
                  <w:lang w:val="en-US"/>
                </w:rPr>
                <w:t>2</w:t>
              </w:r>
            </w:ins>
          </w:p>
        </w:tc>
        <w:tc>
          <w:tcPr>
            <w:tcW w:w="1055" w:type="dxa"/>
            <w:tcBorders>
              <w:top w:val="single" w:sz="6" w:space="0" w:color="auto"/>
              <w:left w:val="nil"/>
              <w:bottom w:val="single" w:sz="6" w:space="0" w:color="auto"/>
              <w:right w:val="nil"/>
            </w:tcBorders>
            <w:shd w:val="clear" w:color="auto" w:fill="63BE7B"/>
            <w:tcMar>
              <w:left w:w="105" w:type="dxa"/>
              <w:right w:w="105" w:type="dxa"/>
            </w:tcMar>
            <w:vAlign w:val="center"/>
          </w:tcPr>
          <w:p w14:paraId="130386D8" w14:textId="1873BCEB" w:rsidR="7EFBDFE8" w:rsidRDefault="7EFBDFE8">
            <w:pPr>
              <w:spacing w:after="0" w:line="240" w:lineRule="auto"/>
              <w:jc w:val="center"/>
              <w:pPrChange w:id="431" w:author="ZEPHAROVICH Elena (JRC-ISPRA)" w:date="2025-02-27T15:04:00Z">
                <w:pPr/>
              </w:pPrChange>
            </w:pPr>
            <w:ins w:id="432" w:author="ZEPHAROVICH Elena (JRC-ISPRA)" w:date="2025-02-27T15:04:00Z">
              <w:r w:rsidRPr="7EFBDFE8">
                <w:rPr>
                  <w:lang w:val="en-US"/>
                </w:rPr>
                <w:t>3</w:t>
              </w:r>
            </w:ins>
          </w:p>
        </w:tc>
        <w:tc>
          <w:tcPr>
            <w:tcW w:w="1185" w:type="dxa"/>
            <w:tcBorders>
              <w:top w:val="single" w:sz="6" w:space="0" w:color="auto"/>
              <w:left w:val="nil"/>
              <w:bottom w:val="single" w:sz="6" w:space="0" w:color="auto"/>
              <w:right w:val="nil"/>
            </w:tcBorders>
            <w:shd w:val="clear" w:color="auto" w:fill="FCFCFF"/>
            <w:tcMar>
              <w:left w:w="105" w:type="dxa"/>
              <w:right w:w="105" w:type="dxa"/>
            </w:tcMar>
            <w:vAlign w:val="center"/>
          </w:tcPr>
          <w:p w14:paraId="7DBE6B17" w14:textId="6298BE8E" w:rsidR="7EFBDFE8" w:rsidRDefault="7EFBDFE8">
            <w:pPr>
              <w:spacing w:after="0" w:line="240" w:lineRule="auto"/>
              <w:jc w:val="center"/>
              <w:pPrChange w:id="433" w:author="ZEPHAROVICH Elena (JRC-ISPRA)" w:date="2025-02-27T15:04:00Z">
                <w:pPr/>
              </w:pPrChange>
            </w:pPr>
            <w:ins w:id="434" w:author="ZEPHAROVICH Elena (JRC-ISPRA)" w:date="2025-02-27T15:04:00Z">
              <w:r w:rsidRPr="7EFBDFE8">
                <w:rPr>
                  <w:lang w:val="en-US"/>
                </w:rPr>
                <w:t>0</w:t>
              </w:r>
            </w:ins>
          </w:p>
        </w:tc>
      </w:tr>
      <w:tr w:rsidR="7EFBDFE8" w14:paraId="5E0A893D" w14:textId="77777777" w:rsidTr="7EFBDFE8">
        <w:trPr>
          <w:trHeight w:val="300"/>
          <w:ins w:id="435" w:author="ZEPHAROVICH Elena (JRC-ISPRA)" w:date="2025-02-27T15:04:00Z"/>
        </w:trPr>
        <w:tc>
          <w:tcPr>
            <w:tcW w:w="1158" w:type="dxa"/>
            <w:tcBorders>
              <w:top w:val="single" w:sz="6" w:space="0" w:color="auto"/>
              <w:left w:val="single" w:sz="6" w:space="0" w:color="000000" w:themeColor="text1"/>
              <w:bottom w:val="single" w:sz="6" w:space="0" w:color="auto"/>
              <w:right w:val="nil"/>
            </w:tcBorders>
            <w:tcMar>
              <w:left w:w="105" w:type="dxa"/>
              <w:right w:w="105" w:type="dxa"/>
            </w:tcMar>
            <w:vAlign w:val="center"/>
          </w:tcPr>
          <w:p w14:paraId="126B36A4" w14:textId="7AA804B4" w:rsidR="7EFBDFE8" w:rsidRDefault="7EFBDFE8">
            <w:pPr>
              <w:spacing w:after="0" w:line="240" w:lineRule="auto"/>
              <w:pPrChange w:id="436" w:author="ZEPHAROVICH Elena (JRC-ISPRA)" w:date="2025-02-27T15:04:00Z">
                <w:pPr/>
              </w:pPrChange>
            </w:pPr>
            <w:ins w:id="437" w:author="ZEPHAROVICH Elena (JRC-ISPRA)" w:date="2025-02-27T15:04:00Z">
              <w:r w:rsidRPr="7EFBDFE8">
                <w:rPr>
                  <w:lang w:val="en-US"/>
                </w:rPr>
                <w:t>Towards a strong and sustainable Algae sector</w:t>
              </w:r>
            </w:ins>
          </w:p>
        </w:tc>
        <w:tc>
          <w:tcPr>
            <w:tcW w:w="852" w:type="dxa"/>
            <w:tcBorders>
              <w:top w:val="single" w:sz="6" w:space="0" w:color="auto"/>
              <w:left w:val="nil"/>
              <w:bottom w:val="single" w:sz="6" w:space="0" w:color="auto"/>
              <w:right w:val="nil"/>
            </w:tcBorders>
            <w:shd w:val="clear" w:color="auto" w:fill="96D3A7"/>
            <w:tcMar>
              <w:left w:w="105" w:type="dxa"/>
              <w:right w:w="105" w:type="dxa"/>
            </w:tcMar>
            <w:vAlign w:val="center"/>
          </w:tcPr>
          <w:p w14:paraId="7D939652" w14:textId="1F5A9F86" w:rsidR="7EFBDFE8" w:rsidRDefault="7EFBDFE8">
            <w:pPr>
              <w:spacing w:after="0" w:line="240" w:lineRule="auto"/>
              <w:jc w:val="center"/>
              <w:pPrChange w:id="438" w:author="ZEPHAROVICH Elena (JRC-ISPRA)" w:date="2025-02-27T15:04:00Z">
                <w:pPr/>
              </w:pPrChange>
            </w:pPr>
            <w:ins w:id="439" w:author="ZEPHAROVICH Elena (JRC-ISPRA)" w:date="2025-02-27T15:04:00Z">
              <w:r w:rsidRPr="7EFBDFE8">
                <w:rPr>
                  <w:lang w:val="en-US"/>
                </w:rPr>
                <w:t>2</w:t>
              </w:r>
            </w:ins>
          </w:p>
        </w:tc>
        <w:tc>
          <w:tcPr>
            <w:tcW w:w="914" w:type="dxa"/>
            <w:tcBorders>
              <w:top w:val="single" w:sz="6" w:space="0" w:color="auto"/>
              <w:left w:val="nil"/>
              <w:bottom w:val="single" w:sz="6" w:space="0" w:color="auto"/>
              <w:right w:val="nil"/>
            </w:tcBorders>
            <w:shd w:val="clear" w:color="auto" w:fill="C9E8D3"/>
            <w:tcMar>
              <w:left w:w="105" w:type="dxa"/>
              <w:right w:w="105" w:type="dxa"/>
            </w:tcMar>
            <w:vAlign w:val="center"/>
          </w:tcPr>
          <w:p w14:paraId="39A2D066" w14:textId="032984DB" w:rsidR="7EFBDFE8" w:rsidRDefault="7EFBDFE8">
            <w:pPr>
              <w:spacing w:after="0" w:line="240" w:lineRule="auto"/>
              <w:jc w:val="center"/>
              <w:pPrChange w:id="440" w:author="ZEPHAROVICH Elena (JRC-ISPRA)" w:date="2025-02-27T15:04:00Z">
                <w:pPr/>
              </w:pPrChange>
            </w:pPr>
            <w:ins w:id="441" w:author="ZEPHAROVICH Elena (JRC-ISPRA)" w:date="2025-02-27T15:04:00Z">
              <w:r w:rsidRPr="7EFBDFE8">
                <w:rPr>
                  <w:lang w:val="en-US"/>
                </w:rPr>
                <w:t>1</w:t>
              </w:r>
            </w:ins>
          </w:p>
        </w:tc>
        <w:tc>
          <w:tcPr>
            <w:tcW w:w="898" w:type="dxa"/>
            <w:tcBorders>
              <w:top w:val="single" w:sz="6" w:space="0" w:color="auto"/>
              <w:left w:val="nil"/>
              <w:bottom w:val="single" w:sz="6" w:space="0" w:color="auto"/>
              <w:right w:val="nil"/>
            </w:tcBorders>
            <w:shd w:val="clear" w:color="auto" w:fill="C9E8D3"/>
            <w:tcMar>
              <w:left w:w="105" w:type="dxa"/>
              <w:right w:w="105" w:type="dxa"/>
            </w:tcMar>
            <w:vAlign w:val="center"/>
          </w:tcPr>
          <w:p w14:paraId="7486F41B" w14:textId="62EB18A5" w:rsidR="7EFBDFE8" w:rsidRDefault="7EFBDFE8">
            <w:pPr>
              <w:spacing w:after="0" w:line="240" w:lineRule="auto"/>
              <w:jc w:val="center"/>
              <w:pPrChange w:id="442" w:author="ZEPHAROVICH Elena (JRC-ISPRA)" w:date="2025-02-27T15:04:00Z">
                <w:pPr/>
              </w:pPrChange>
            </w:pPr>
            <w:ins w:id="443" w:author="ZEPHAROVICH Elena (JRC-ISPRA)" w:date="2025-02-27T15:04:00Z">
              <w:r w:rsidRPr="7EFBDFE8">
                <w:rPr>
                  <w:lang w:val="en-US"/>
                </w:rPr>
                <w:t>1</w:t>
              </w:r>
            </w:ins>
          </w:p>
        </w:tc>
        <w:tc>
          <w:tcPr>
            <w:tcW w:w="1047" w:type="dxa"/>
            <w:tcBorders>
              <w:top w:val="single" w:sz="6" w:space="0" w:color="auto"/>
              <w:left w:val="nil"/>
              <w:bottom w:val="single" w:sz="6" w:space="0" w:color="auto"/>
              <w:right w:val="nil"/>
            </w:tcBorders>
            <w:shd w:val="clear" w:color="auto" w:fill="FCFCFF"/>
            <w:tcMar>
              <w:left w:w="105" w:type="dxa"/>
              <w:right w:w="105" w:type="dxa"/>
            </w:tcMar>
            <w:vAlign w:val="center"/>
          </w:tcPr>
          <w:p w14:paraId="4B109BAF" w14:textId="3F48835F" w:rsidR="7EFBDFE8" w:rsidRDefault="7EFBDFE8">
            <w:pPr>
              <w:spacing w:after="0" w:line="240" w:lineRule="auto"/>
              <w:jc w:val="center"/>
              <w:pPrChange w:id="444" w:author="ZEPHAROVICH Elena (JRC-ISPRA)" w:date="2025-02-27T15:04:00Z">
                <w:pPr/>
              </w:pPrChange>
            </w:pPr>
            <w:ins w:id="445" w:author="ZEPHAROVICH Elena (JRC-ISPRA)" w:date="2025-02-27T15:04:00Z">
              <w:r w:rsidRPr="7EFBDFE8">
                <w:rPr>
                  <w:lang w:val="en-US"/>
                </w:rPr>
                <w:t>0</w:t>
              </w:r>
            </w:ins>
          </w:p>
        </w:tc>
        <w:tc>
          <w:tcPr>
            <w:tcW w:w="954" w:type="dxa"/>
            <w:tcBorders>
              <w:top w:val="single" w:sz="6" w:space="0" w:color="auto"/>
              <w:left w:val="nil"/>
              <w:bottom w:val="single" w:sz="6" w:space="0" w:color="auto"/>
              <w:right w:val="nil"/>
            </w:tcBorders>
            <w:shd w:val="clear" w:color="auto" w:fill="FCFCFF"/>
            <w:tcMar>
              <w:left w:w="105" w:type="dxa"/>
              <w:right w:w="105" w:type="dxa"/>
            </w:tcMar>
            <w:vAlign w:val="center"/>
          </w:tcPr>
          <w:p w14:paraId="579C573F" w14:textId="485C557B" w:rsidR="7EFBDFE8" w:rsidRDefault="7EFBDFE8">
            <w:pPr>
              <w:spacing w:after="0" w:line="240" w:lineRule="auto"/>
              <w:jc w:val="center"/>
              <w:pPrChange w:id="446" w:author="ZEPHAROVICH Elena (JRC-ISPRA)" w:date="2025-02-27T15:04:00Z">
                <w:pPr/>
              </w:pPrChange>
            </w:pPr>
            <w:ins w:id="447" w:author="ZEPHAROVICH Elena (JRC-ISPRA)" w:date="2025-02-27T15:04:00Z">
              <w:r w:rsidRPr="7EFBDFE8">
                <w:rPr>
                  <w:lang w:val="en-US"/>
                </w:rPr>
                <w:t>0</w:t>
              </w:r>
            </w:ins>
          </w:p>
        </w:tc>
        <w:tc>
          <w:tcPr>
            <w:tcW w:w="953" w:type="dxa"/>
            <w:tcBorders>
              <w:top w:val="single" w:sz="6" w:space="0" w:color="auto"/>
              <w:left w:val="nil"/>
              <w:bottom w:val="single" w:sz="6" w:space="0" w:color="auto"/>
              <w:right w:val="nil"/>
            </w:tcBorders>
            <w:shd w:val="clear" w:color="auto" w:fill="63BE7B"/>
            <w:tcMar>
              <w:left w:w="105" w:type="dxa"/>
              <w:right w:w="105" w:type="dxa"/>
            </w:tcMar>
            <w:vAlign w:val="center"/>
          </w:tcPr>
          <w:p w14:paraId="2EB05DBA" w14:textId="0A2AB45A" w:rsidR="7EFBDFE8" w:rsidRDefault="7EFBDFE8">
            <w:pPr>
              <w:spacing w:after="0" w:line="240" w:lineRule="auto"/>
              <w:jc w:val="center"/>
              <w:pPrChange w:id="448" w:author="ZEPHAROVICH Elena (JRC-ISPRA)" w:date="2025-02-27T15:04:00Z">
                <w:pPr/>
              </w:pPrChange>
            </w:pPr>
            <w:ins w:id="449" w:author="ZEPHAROVICH Elena (JRC-ISPRA)" w:date="2025-02-27T15:04:00Z">
              <w:r w:rsidRPr="7EFBDFE8">
                <w:rPr>
                  <w:lang w:val="en-US"/>
                </w:rPr>
                <w:t>3</w:t>
              </w:r>
            </w:ins>
          </w:p>
        </w:tc>
        <w:tc>
          <w:tcPr>
            <w:tcW w:w="1055" w:type="dxa"/>
            <w:tcBorders>
              <w:top w:val="single" w:sz="6" w:space="0" w:color="auto"/>
              <w:left w:val="nil"/>
              <w:bottom w:val="single" w:sz="6" w:space="0" w:color="auto"/>
              <w:right w:val="nil"/>
            </w:tcBorders>
            <w:shd w:val="clear" w:color="auto" w:fill="96D3A7"/>
            <w:tcMar>
              <w:left w:w="105" w:type="dxa"/>
              <w:right w:w="105" w:type="dxa"/>
            </w:tcMar>
            <w:vAlign w:val="center"/>
          </w:tcPr>
          <w:p w14:paraId="6D7C43E2" w14:textId="4481C51F" w:rsidR="7EFBDFE8" w:rsidRDefault="7EFBDFE8">
            <w:pPr>
              <w:spacing w:after="0" w:line="240" w:lineRule="auto"/>
              <w:jc w:val="center"/>
              <w:pPrChange w:id="450" w:author="ZEPHAROVICH Elena (JRC-ISPRA)" w:date="2025-02-27T15:04:00Z">
                <w:pPr/>
              </w:pPrChange>
            </w:pPr>
            <w:ins w:id="451" w:author="ZEPHAROVICH Elena (JRC-ISPRA)" w:date="2025-02-27T15:04:00Z">
              <w:r w:rsidRPr="7EFBDFE8">
                <w:rPr>
                  <w:lang w:val="en-US"/>
                </w:rPr>
                <w:t>2</w:t>
              </w:r>
            </w:ins>
          </w:p>
        </w:tc>
        <w:tc>
          <w:tcPr>
            <w:tcW w:w="1185" w:type="dxa"/>
            <w:tcBorders>
              <w:top w:val="single" w:sz="6" w:space="0" w:color="auto"/>
              <w:left w:val="nil"/>
              <w:bottom w:val="single" w:sz="6" w:space="0" w:color="auto"/>
              <w:right w:val="nil"/>
            </w:tcBorders>
            <w:shd w:val="clear" w:color="auto" w:fill="FCFCFF"/>
            <w:tcMar>
              <w:left w:w="105" w:type="dxa"/>
              <w:right w:w="105" w:type="dxa"/>
            </w:tcMar>
            <w:vAlign w:val="center"/>
          </w:tcPr>
          <w:p w14:paraId="17453757" w14:textId="17C7CEF0" w:rsidR="7EFBDFE8" w:rsidRDefault="7EFBDFE8">
            <w:pPr>
              <w:spacing w:after="0" w:line="240" w:lineRule="auto"/>
              <w:jc w:val="center"/>
              <w:pPrChange w:id="452" w:author="ZEPHAROVICH Elena (JRC-ISPRA)" w:date="2025-02-27T15:04:00Z">
                <w:pPr/>
              </w:pPrChange>
            </w:pPr>
            <w:ins w:id="453" w:author="ZEPHAROVICH Elena (JRC-ISPRA)" w:date="2025-02-27T15:04:00Z">
              <w:r w:rsidRPr="7EFBDFE8">
                <w:rPr>
                  <w:lang w:val="en-US"/>
                </w:rPr>
                <w:t>0</w:t>
              </w:r>
            </w:ins>
          </w:p>
        </w:tc>
      </w:tr>
      <w:tr w:rsidR="7EFBDFE8" w14:paraId="5EB2091E" w14:textId="77777777" w:rsidTr="7EFBDFE8">
        <w:trPr>
          <w:trHeight w:val="300"/>
          <w:ins w:id="454" w:author="ZEPHAROVICH Elena (JRC-ISPRA)" w:date="2025-02-27T15:04:00Z"/>
        </w:trPr>
        <w:tc>
          <w:tcPr>
            <w:tcW w:w="1158" w:type="dxa"/>
            <w:tcBorders>
              <w:top w:val="single" w:sz="6" w:space="0" w:color="auto"/>
              <w:left w:val="single" w:sz="6" w:space="0" w:color="000000" w:themeColor="text1"/>
              <w:bottom w:val="single" w:sz="6" w:space="0" w:color="auto"/>
              <w:right w:val="nil"/>
            </w:tcBorders>
            <w:tcMar>
              <w:left w:w="105" w:type="dxa"/>
              <w:right w:w="105" w:type="dxa"/>
            </w:tcMar>
            <w:vAlign w:val="center"/>
          </w:tcPr>
          <w:p w14:paraId="5C818501" w14:textId="3D11B794" w:rsidR="7EFBDFE8" w:rsidRDefault="7EFBDFE8">
            <w:pPr>
              <w:spacing w:after="0" w:line="240" w:lineRule="auto"/>
              <w:pPrChange w:id="455" w:author="ZEPHAROVICH Elena (JRC-ISPRA)" w:date="2025-02-27T15:04:00Z">
                <w:pPr/>
              </w:pPrChange>
            </w:pPr>
            <w:ins w:id="456" w:author="ZEPHAROVICH Elena (JRC-ISPRA)" w:date="2025-02-27T15:04:00Z">
              <w:r w:rsidRPr="7EFBDFE8">
                <w:rPr>
                  <w:lang w:val="en-US"/>
                </w:rPr>
                <w:t>CAP New Strategic plans</w:t>
              </w:r>
            </w:ins>
          </w:p>
        </w:tc>
        <w:tc>
          <w:tcPr>
            <w:tcW w:w="852" w:type="dxa"/>
            <w:tcBorders>
              <w:top w:val="single" w:sz="6" w:space="0" w:color="auto"/>
              <w:left w:val="nil"/>
              <w:bottom w:val="single" w:sz="6" w:space="0" w:color="auto"/>
              <w:right w:val="nil"/>
            </w:tcBorders>
            <w:shd w:val="clear" w:color="auto" w:fill="C9E8D3"/>
            <w:tcMar>
              <w:left w:w="105" w:type="dxa"/>
              <w:right w:w="105" w:type="dxa"/>
            </w:tcMar>
            <w:vAlign w:val="center"/>
          </w:tcPr>
          <w:p w14:paraId="42D8E714" w14:textId="1E89EF58" w:rsidR="7EFBDFE8" w:rsidRDefault="7EFBDFE8">
            <w:pPr>
              <w:spacing w:after="0" w:line="240" w:lineRule="auto"/>
              <w:jc w:val="center"/>
              <w:pPrChange w:id="457" w:author="ZEPHAROVICH Elena (JRC-ISPRA)" w:date="2025-02-27T15:04:00Z">
                <w:pPr/>
              </w:pPrChange>
            </w:pPr>
            <w:ins w:id="458" w:author="ZEPHAROVICH Elena (JRC-ISPRA)" w:date="2025-02-27T15:04:00Z">
              <w:r w:rsidRPr="7EFBDFE8">
                <w:rPr>
                  <w:lang w:val="en-US"/>
                </w:rPr>
                <w:t>1</w:t>
              </w:r>
            </w:ins>
          </w:p>
        </w:tc>
        <w:tc>
          <w:tcPr>
            <w:tcW w:w="914" w:type="dxa"/>
            <w:tcBorders>
              <w:top w:val="single" w:sz="6" w:space="0" w:color="auto"/>
              <w:left w:val="nil"/>
              <w:bottom w:val="single" w:sz="6" w:space="0" w:color="auto"/>
              <w:right w:val="nil"/>
            </w:tcBorders>
            <w:shd w:val="clear" w:color="auto" w:fill="C9E8D3"/>
            <w:tcMar>
              <w:left w:w="105" w:type="dxa"/>
              <w:right w:w="105" w:type="dxa"/>
            </w:tcMar>
            <w:vAlign w:val="center"/>
          </w:tcPr>
          <w:p w14:paraId="1169E84B" w14:textId="51F52257" w:rsidR="7EFBDFE8" w:rsidRDefault="7EFBDFE8">
            <w:pPr>
              <w:spacing w:after="0" w:line="240" w:lineRule="auto"/>
              <w:jc w:val="center"/>
              <w:pPrChange w:id="459" w:author="ZEPHAROVICH Elena (JRC-ISPRA)" w:date="2025-02-27T15:04:00Z">
                <w:pPr/>
              </w:pPrChange>
            </w:pPr>
            <w:ins w:id="460" w:author="ZEPHAROVICH Elena (JRC-ISPRA)" w:date="2025-02-27T15:04:00Z">
              <w:r w:rsidRPr="7EFBDFE8">
                <w:rPr>
                  <w:lang w:val="en-US"/>
                </w:rPr>
                <w:t>1</w:t>
              </w:r>
            </w:ins>
          </w:p>
        </w:tc>
        <w:tc>
          <w:tcPr>
            <w:tcW w:w="898" w:type="dxa"/>
            <w:tcBorders>
              <w:top w:val="single" w:sz="6" w:space="0" w:color="auto"/>
              <w:left w:val="nil"/>
              <w:bottom w:val="single" w:sz="6" w:space="0" w:color="auto"/>
              <w:right w:val="nil"/>
            </w:tcBorders>
            <w:shd w:val="clear" w:color="auto" w:fill="FCFCFF"/>
            <w:tcMar>
              <w:left w:w="105" w:type="dxa"/>
              <w:right w:w="105" w:type="dxa"/>
            </w:tcMar>
            <w:vAlign w:val="center"/>
          </w:tcPr>
          <w:p w14:paraId="4BE8672E" w14:textId="61FE2EE0" w:rsidR="7EFBDFE8" w:rsidRDefault="7EFBDFE8">
            <w:pPr>
              <w:spacing w:after="0" w:line="240" w:lineRule="auto"/>
              <w:jc w:val="center"/>
              <w:pPrChange w:id="461" w:author="ZEPHAROVICH Elena (JRC-ISPRA)" w:date="2025-02-27T15:04:00Z">
                <w:pPr/>
              </w:pPrChange>
            </w:pPr>
            <w:ins w:id="462" w:author="ZEPHAROVICH Elena (JRC-ISPRA)" w:date="2025-02-27T15:04:00Z">
              <w:r w:rsidRPr="7EFBDFE8">
                <w:rPr>
                  <w:lang w:val="en-US"/>
                </w:rPr>
                <w:t>0</w:t>
              </w:r>
            </w:ins>
          </w:p>
        </w:tc>
        <w:tc>
          <w:tcPr>
            <w:tcW w:w="1047" w:type="dxa"/>
            <w:tcBorders>
              <w:top w:val="single" w:sz="6" w:space="0" w:color="auto"/>
              <w:left w:val="nil"/>
              <w:bottom w:val="single" w:sz="6" w:space="0" w:color="auto"/>
              <w:right w:val="nil"/>
            </w:tcBorders>
            <w:shd w:val="clear" w:color="auto" w:fill="FCFCFF"/>
            <w:tcMar>
              <w:left w:w="105" w:type="dxa"/>
              <w:right w:w="105" w:type="dxa"/>
            </w:tcMar>
            <w:vAlign w:val="center"/>
          </w:tcPr>
          <w:p w14:paraId="459290A4" w14:textId="17431A1C" w:rsidR="7EFBDFE8" w:rsidRDefault="7EFBDFE8">
            <w:pPr>
              <w:spacing w:after="0" w:line="240" w:lineRule="auto"/>
              <w:jc w:val="center"/>
              <w:pPrChange w:id="463" w:author="ZEPHAROVICH Elena (JRC-ISPRA)" w:date="2025-02-27T15:04:00Z">
                <w:pPr/>
              </w:pPrChange>
            </w:pPr>
            <w:ins w:id="464" w:author="ZEPHAROVICH Elena (JRC-ISPRA)" w:date="2025-02-27T15:04:00Z">
              <w:r w:rsidRPr="7EFBDFE8">
                <w:rPr>
                  <w:lang w:val="en-US"/>
                </w:rPr>
                <w:t>0</w:t>
              </w:r>
            </w:ins>
          </w:p>
        </w:tc>
        <w:tc>
          <w:tcPr>
            <w:tcW w:w="954" w:type="dxa"/>
            <w:tcBorders>
              <w:top w:val="single" w:sz="6" w:space="0" w:color="auto"/>
              <w:left w:val="nil"/>
              <w:bottom w:val="single" w:sz="6" w:space="0" w:color="auto"/>
              <w:right w:val="nil"/>
            </w:tcBorders>
            <w:shd w:val="clear" w:color="auto" w:fill="FCFCFF"/>
            <w:tcMar>
              <w:left w:w="105" w:type="dxa"/>
              <w:right w:w="105" w:type="dxa"/>
            </w:tcMar>
            <w:vAlign w:val="center"/>
          </w:tcPr>
          <w:p w14:paraId="1058084F" w14:textId="79A55132" w:rsidR="7EFBDFE8" w:rsidRDefault="7EFBDFE8">
            <w:pPr>
              <w:spacing w:after="0" w:line="240" w:lineRule="auto"/>
              <w:jc w:val="center"/>
              <w:pPrChange w:id="465" w:author="ZEPHAROVICH Elena (JRC-ISPRA)" w:date="2025-02-27T15:04:00Z">
                <w:pPr/>
              </w:pPrChange>
            </w:pPr>
            <w:ins w:id="466" w:author="ZEPHAROVICH Elena (JRC-ISPRA)" w:date="2025-02-27T15:04:00Z">
              <w:r w:rsidRPr="7EFBDFE8">
                <w:rPr>
                  <w:lang w:val="en-US"/>
                </w:rPr>
                <w:t>0</w:t>
              </w:r>
            </w:ins>
          </w:p>
        </w:tc>
        <w:tc>
          <w:tcPr>
            <w:tcW w:w="953" w:type="dxa"/>
            <w:tcBorders>
              <w:top w:val="single" w:sz="6" w:space="0" w:color="auto"/>
              <w:left w:val="nil"/>
              <w:bottom w:val="single" w:sz="6" w:space="0" w:color="auto"/>
              <w:right w:val="nil"/>
            </w:tcBorders>
            <w:shd w:val="clear" w:color="auto" w:fill="63BE7B"/>
            <w:tcMar>
              <w:left w:w="105" w:type="dxa"/>
              <w:right w:w="105" w:type="dxa"/>
            </w:tcMar>
            <w:vAlign w:val="center"/>
          </w:tcPr>
          <w:p w14:paraId="691AAEF0" w14:textId="459CBFF7" w:rsidR="7EFBDFE8" w:rsidRDefault="7EFBDFE8">
            <w:pPr>
              <w:spacing w:after="0" w:line="240" w:lineRule="auto"/>
              <w:jc w:val="center"/>
              <w:pPrChange w:id="467" w:author="ZEPHAROVICH Elena (JRC-ISPRA)" w:date="2025-02-27T15:04:00Z">
                <w:pPr/>
              </w:pPrChange>
            </w:pPr>
            <w:ins w:id="468" w:author="ZEPHAROVICH Elena (JRC-ISPRA)" w:date="2025-02-27T15:04:00Z">
              <w:r w:rsidRPr="7EFBDFE8">
                <w:rPr>
                  <w:lang w:val="en-US"/>
                </w:rPr>
                <w:t>3</w:t>
              </w:r>
            </w:ins>
          </w:p>
        </w:tc>
        <w:tc>
          <w:tcPr>
            <w:tcW w:w="1055" w:type="dxa"/>
            <w:tcBorders>
              <w:top w:val="single" w:sz="6" w:space="0" w:color="auto"/>
              <w:left w:val="nil"/>
              <w:bottom w:val="single" w:sz="6" w:space="0" w:color="auto"/>
              <w:right w:val="nil"/>
            </w:tcBorders>
            <w:shd w:val="clear" w:color="auto" w:fill="C9E8D3"/>
            <w:tcMar>
              <w:left w:w="105" w:type="dxa"/>
              <w:right w:w="105" w:type="dxa"/>
            </w:tcMar>
            <w:vAlign w:val="center"/>
          </w:tcPr>
          <w:p w14:paraId="60DAD90E" w14:textId="103BD7FA" w:rsidR="7EFBDFE8" w:rsidRDefault="7EFBDFE8">
            <w:pPr>
              <w:spacing w:after="0" w:line="240" w:lineRule="auto"/>
              <w:jc w:val="center"/>
              <w:pPrChange w:id="469" w:author="ZEPHAROVICH Elena (JRC-ISPRA)" w:date="2025-02-27T15:04:00Z">
                <w:pPr/>
              </w:pPrChange>
            </w:pPr>
            <w:ins w:id="470" w:author="ZEPHAROVICH Elena (JRC-ISPRA)" w:date="2025-02-27T15:04:00Z">
              <w:r w:rsidRPr="7EFBDFE8">
                <w:rPr>
                  <w:lang w:val="en-US"/>
                </w:rPr>
                <w:t>1</w:t>
              </w:r>
            </w:ins>
          </w:p>
        </w:tc>
        <w:tc>
          <w:tcPr>
            <w:tcW w:w="1185" w:type="dxa"/>
            <w:tcBorders>
              <w:top w:val="single" w:sz="6" w:space="0" w:color="auto"/>
              <w:left w:val="nil"/>
              <w:bottom w:val="single" w:sz="6" w:space="0" w:color="auto"/>
              <w:right w:val="nil"/>
            </w:tcBorders>
            <w:shd w:val="clear" w:color="auto" w:fill="C9E8D3"/>
            <w:tcMar>
              <w:left w:w="105" w:type="dxa"/>
              <w:right w:w="105" w:type="dxa"/>
            </w:tcMar>
            <w:vAlign w:val="center"/>
          </w:tcPr>
          <w:p w14:paraId="66EA0926" w14:textId="56736764" w:rsidR="7EFBDFE8" w:rsidRDefault="7EFBDFE8">
            <w:pPr>
              <w:spacing w:after="0" w:line="240" w:lineRule="auto"/>
              <w:jc w:val="center"/>
              <w:pPrChange w:id="471" w:author="ZEPHAROVICH Elena (JRC-ISPRA)" w:date="2025-02-27T15:04:00Z">
                <w:pPr/>
              </w:pPrChange>
            </w:pPr>
            <w:ins w:id="472" w:author="ZEPHAROVICH Elena (JRC-ISPRA)" w:date="2025-02-27T15:04:00Z">
              <w:r w:rsidRPr="7EFBDFE8">
                <w:rPr>
                  <w:lang w:val="en-US"/>
                </w:rPr>
                <w:t>1</w:t>
              </w:r>
            </w:ins>
          </w:p>
        </w:tc>
      </w:tr>
      <w:tr w:rsidR="7EFBDFE8" w14:paraId="23738893" w14:textId="77777777" w:rsidTr="7EFBDFE8">
        <w:trPr>
          <w:trHeight w:val="300"/>
          <w:ins w:id="473" w:author="ZEPHAROVICH Elena (JRC-ISPRA)" w:date="2025-02-27T15:04:00Z"/>
        </w:trPr>
        <w:tc>
          <w:tcPr>
            <w:tcW w:w="1158" w:type="dxa"/>
            <w:tcBorders>
              <w:top w:val="single" w:sz="6" w:space="0" w:color="auto"/>
              <w:left w:val="single" w:sz="6" w:space="0" w:color="000000" w:themeColor="text1"/>
              <w:bottom w:val="single" w:sz="6" w:space="0" w:color="auto"/>
              <w:right w:val="nil"/>
            </w:tcBorders>
            <w:tcMar>
              <w:left w:w="105" w:type="dxa"/>
              <w:right w:w="105" w:type="dxa"/>
            </w:tcMar>
            <w:vAlign w:val="center"/>
          </w:tcPr>
          <w:p w14:paraId="7C69F5F4" w14:textId="102258BE" w:rsidR="7EFBDFE8" w:rsidRDefault="7EFBDFE8">
            <w:pPr>
              <w:spacing w:after="0" w:line="240" w:lineRule="auto"/>
              <w:pPrChange w:id="474" w:author="ZEPHAROVICH Elena (JRC-ISPRA)" w:date="2025-02-27T15:04:00Z">
                <w:pPr/>
              </w:pPrChange>
            </w:pPr>
            <w:ins w:id="475" w:author="ZEPHAROVICH Elena (JRC-ISPRA)" w:date="2025-02-27T15:04:00Z">
              <w:r w:rsidRPr="7EFBDFE8">
                <w:rPr>
                  <w:lang w:val="en-US"/>
                </w:rPr>
                <w:t>Progress Report of Bioeconomy Strategy 2022</w:t>
              </w:r>
            </w:ins>
          </w:p>
        </w:tc>
        <w:tc>
          <w:tcPr>
            <w:tcW w:w="852" w:type="dxa"/>
            <w:tcBorders>
              <w:top w:val="single" w:sz="6" w:space="0" w:color="auto"/>
              <w:left w:val="nil"/>
              <w:bottom w:val="single" w:sz="6" w:space="0" w:color="auto"/>
              <w:right w:val="nil"/>
            </w:tcBorders>
            <w:shd w:val="clear" w:color="auto" w:fill="63BE7B"/>
            <w:tcMar>
              <w:left w:w="105" w:type="dxa"/>
              <w:right w:w="105" w:type="dxa"/>
            </w:tcMar>
            <w:vAlign w:val="center"/>
          </w:tcPr>
          <w:p w14:paraId="33BC292B" w14:textId="3A10F1EC" w:rsidR="7EFBDFE8" w:rsidRDefault="7EFBDFE8">
            <w:pPr>
              <w:spacing w:after="0" w:line="240" w:lineRule="auto"/>
              <w:jc w:val="center"/>
              <w:pPrChange w:id="476" w:author="ZEPHAROVICH Elena (JRC-ISPRA)" w:date="2025-02-27T15:04:00Z">
                <w:pPr/>
              </w:pPrChange>
            </w:pPr>
            <w:ins w:id="477" w:author="ZEPHAROVICH Elena (JRC-ISPRA)" w:date="2025-02-27T15:04:00Z">
              <w:r w:rsidRPr="7EFBDFE8">
                <w:rPr>
                  <w:lang w:val="en-US"/>
                </w:rPr>
                <w:t>3</w:t>
              </w:r>
            </w:ins>
          </w:p>
        </w:tc>
        <w:tc>
          <w:tcPr>
            <w:tcW w:w="914" w:type="dxa"/>
            <w:tcBorders>
              <w:top w:val="single" w:sz="6" w:space="0" w:color="auto"/>
              <w:left w:val="nil"/>
              <w:bottom w:val="single" w:sz="6" w:space="0" w:color="auto"/>
              <w:right w:val="nil"/>
            </w:tcBorders>
            <w:shd w:val="clear" w:color="auto" w:fill="FCFCFF"/>
            <w:tcMar>
              <w:left w:w="105" w:type="dxa"/>
              <w:right w:w="105" w:type="dxa"/>
            </w:tcMar>
            <w:vAlign w:val="center"/>
          </w:tcPr>
          <w:p w14:paraId="771D6543" w14:textId="67421096" w:rsidR="7EFBDFE8" w:rsidRDefault="7EFBDFE8">
            <w:pPr>
              <w:spacing w:after="0" w:line="240" w:lineRule="auto"/>
              <w:jc w:val="center"/>
              <w:pPrChange w:id="478" w:author="ZEPHAROVICH Elena (JRC-ISPRA)" w:date="2025-02-27T15:04:00Z">
                <w:pPr/>
              </w:pPrChange>
            </w:pPr>
            <w:ins w:id="479" w:author="ZEPHAROVICH Elena (JRC-ISPRA)" w:date="2025-02-27T15:04:00Z">
              <w:r w:rsidRPr="7EFBDFE8">
                <w:rPr>
                  <w:lang w:val="en-US"/>
                </w:rPr>
                <w:t>0</w:t>
              </w:r>
            </w:ins>
          </w:p>
        </w:tc>
        <w:tc>
          <w:tcPr>
            <w:tcW w:w="898" w:type="dxa"/>
            <w:tcBorders>
              <w:top w:val="single" w:sz="6" w:space="0" w:color="auto"/>
              <w:left w:val="nil"/>
              <w:bottom w:val="single" w:sz="6" w:space="0" w:color="auto"/>
              <w:right w:val="nil"/>
            </w:tcBorders>
            <w:shd w:val="clear" w:color="auto" w:fill="C9E8D3"/>
            <w:tcMar>
              <w:left w:w="105" w:type="dxa"/>
              <w:right w:w="105" w:type="dxa"/>
            </w:tcMar>
            <w:vAlign w:val="center"/>
          </w:tcPr>
          <w:p w14:paraId="0E6C034B" w14:textId="458654FF" w:rsidR="7EFBDFE8" w:rsidRDefault="7EFBDFE8">
            <w:pPr>
              <w:spacing w:after="0" w:line="240" w:lineRule="auto"/>
              <w:jc w:val="center"/>
              <w:pPrChange w:id="480" w:author="ZEPHAROVICH Elena (JRC-ISPRA)" w:date="2025-02-27T15:04:00Z">
                <w:pPr/>
              </w:pPrChange>
            </w:pPr>
            <w:ins w:id="481" w:author="ZEPHAROVICH Elena (JRC-ISPRA)" w:date="2025-02-27T15:04:00Z">
              <w:r w:rsidRPr="7EFBDFE8">
                <w:rPr>
                  <w:lang w:val="en-US"/>
                </w:rPr>
                <w:t>1</w:t>
              </w:r>
            </w:ins>
          </w:p>
        </w:tc>
        <w:tc>
          <w:tcPr>
            <w:tcW w:w="1047" w:type="dxa"/>
            <w:tcBorders>
              <w:top w:val="single" w:sz="6" w:space="0" w:color="auto"/>
              <w:left w:val="nil"/>
              <w:bottom w:val="single" w:sz="6" w:space="0" w:color="auto"/>
              <w:right w:val="nil"/>
            </w:tcBorders>
            <w:shd w:val="clear" w:color="auto" w:fill="FCFCFF"/>
            <w:tcMar>
              <w:left w:w="105" w:type="dxa"/>
              <w:right w:w="105" w:type="dxa"/>
            </w:tcMar>
            <w:vAlign w:val="center"/>
          </w:tcPr>
          <w:p w14:paraId="1B22E5B2" w14:textId="5C8CDB30" w:rsidR="7EFBDFE8" w:rsidRDefault="7EFBDFE8">
            <w:pPr>
              <w:spacing w:after="0" w:line="240" w:lineRule="auto"/>
              <w:jc w:val="center"/>
              <w:pPrChange w:id="482" w:author="ZEPHAROVICH Elena (JRC-ISPRA)" w:date="2025-02-27T15:04:00Z">
                <w:pPr/>
              </w:pPrChange>
            </w:pPr>
            <w:ins w:id="483" w:author="ZEPHAROVICH Elena (JRC-ISPRA)" w:date="2025-02-27T15:04:00Z">
              <w:r w:rsidRPr="7EFBDFE8">
                <w:rPr>
                  <w:lang w:val="en-US"/>
                </w:rPr>
                <w:t>0</w:t>
              </w:r>
            </w:ins>
          </w:p>
        </w:tc>
        <w:tc>
          <w:tcPr>
            <w:tcW w:w="954" w:type="dxa"/>
            <w:tcBorders>
              <w:top w:val="single" w:sz="6" w:space="0" w:color="auto"/>
              <w:left w:val="nil"/>
              <w:bottom w:val="single" w:sz="6" w:space="0" w:color="auto"/>
              <w:right w:val="nil"/>
            </w:tcBorders>
            <w:shd w:val="clear" w:color="auto" w:fill="FCFCFF"/>
            <w:tcMar>
              <w:left w:w="105" w:type="dxa"/>
              <w:right w:w="105" w:type="dxa"/>
            </w:tcMar>
            <w:vAlign w:val="center"/>
          </w:tcPr>
          <w:p w14:paraId="0091AD8F" w14:textId="00D29186" w:rsidR="7EFBDFE8" w:rsidRDefault="7EFBDFE8">
            <w:pPr>
              <w:spacing w:after="0" w:line="240" w:lineRule="auto"/>
              <w:jc w:val="center"/>
              <w:pPrChange w:id="484" w:author="ZEPHAROVICH Elena (JRC-ISPRA)" w:date="2025-02-27T15:04:00Z">
                <w:pPr/>
              </w:pPrChange>
            </w:pPr>
            <w:ins w:id="485" w:author="ZEPHAROVICH Elena (JRC-ISPRA)" w:date="2025-02-27T15:04:00Z">
              <w:r w:rsidRPr="7EFBDFE8">
                <w:rPr>
                  <w:lang w:val="en-US"/>
                </w:rPr>
                <w:t>0</w:t>
              </w:r>
            </w:ins>
          </w:p>
        </w:tc>
        <w:tc>
          <w:tcPr>
            <w:tcW w:w="953" w:type="dxa"/>
            <w:tcBorders>
              <w:top w:val="single" w:sz="6" w:space="0" w:color="auto"/>
              <w:left w:val="nil"/>
              <w:bottom w:val="single" w:sz="6" w:space="0" w:color="auto"/>
              <w:right w:val="nil"/>
            </w:tcBorders>
            <w:shd w:val="clear" w:color="auto" w:fill="96D3A7"/>
            <w:tcMar>
              <w:left w:w="105" w:type="dxa"/>
              <w:right w:w="105" w:type="dxa"/>
            </w:tcMar>
            <w:vAlign w:val="center"/>
          </w:tcPr>
          <w:p w14:paraId="02C40A96" w14:textId="2EE49953" w:rsidR="7EFBDFE8" w:rsidRDefault="7EFBDFE8">
            <w:pPr>
              <w:spacing w:after="0" w:line="240" w:lineRule="auto"/>
              <w:jc w:val="center"/>
              <w:pPrChange w:id="486" w:author="ZEPHAROVICH Elena (JRC-ISPRA)" w:date="2025-02-27T15:04:00Z">
                <w:pPr/>
              </w:pPrChange>
            </w:pPr>
            <w:ins w:id="487" w:author="ZEPHAROVICH Elena (JRC-ISPRA)" w:date="2025-02-27T15:04:00Z">
              <w:r w:rsidRPr="7EFBDFE8">
                <w:rPr>
                  <w:lang w:val="en-US"/>
                </w:rPr>
                <w:t>2</w:t>
              </w:r>
            </w:ins>
          </w:p>
        </w:tc>
        <w:tc>
          <w:tcPr>
            <w:tcW w:w="1055" w:type="dxa"/>
            <w:tcBorders>
              <w:top w:val="single" w:sz="6" w:space="0" w:color="auto"/>
              <w:left w:val="nil"/>
              <w:bottom w:val="single" w:sz="6" w:space="0" w:color="auto"/>
              <w:right w:val="nil"/>
            </w:tcBorders>
            <w:shd w:val="clear" w:color="auto" w:fill="C9E8D3"/>
            <w:tcMar>
              <w:left w:w="105" w:type="dxa"/>
              <w:right w:w="105" w:type="dxa"/>
            </w:tcMar>
            <w:vAlign w:val="center"/>
          </w:tcPr>
          <w:p w14:paraId="6360C42C" w14:textId="20147977" w:rsidR="7EFBDFE8" w:rsidRDefault="7EFBDFE8">
            <w:pPr>
              <w:spacing w:after="0" w:line="240" w:lineRule="auto"/>
              <w:jc w:val="center"/>
              <w:pPrChange w:id="488" w:author="ZEPHAROVICH Elena (JRC-ISPRA)" w:date="2025-02-27T15:04:00Z">
                <w:pPr/>
              </w:pPrChange>
            </w:pPr>
            <w:ins w:id="489" w:author="ZEPHAROVICH Elena (JRC-ISPRA)" w:date="2025-02-27T15:04:00Z">
              <w:r w:rsidRPr="7EFBDFE8">
                <w:rPr>
                  <w:lang w:val="en-US"/>
                </w:rPr>
                <w:t>1</w:t>
              </w:r>
            </w:ins>
          </w:p>
        </w:tc>
        <w:tc>
          <w:tcPr>
            <w:tcW w:w="1185" w:type="dxa"/>
            <w:tcBorders>
              <w:top w:val="single" w:sz="6" w:space="0" w:color="auto"/>
              <w:left w:val="nil"/>
              <w:bottom w:val="single" w:sz="6" w:space="0" w:color="auto"/>
              <w:right w:val="nil"/>
            </w:tcBorders>
            <w:shd w:val="clear" w:color="auto" w:fill="FCFCFF"/>
            <w:tcMar>
              <w:left w:w="105" w:type="dxa"/>
              <w:right w:w="105" w:type="dxa"/>
            </w:tcMar>
            <w:vAlign w:val="center"/>
          </w:tcPr>
          <w:p w14:paraId="254A143E" w14:textId="2D84C45A" w:rsidR="7EFBDFE8" w:rsidRDefault="7EFBDFE8">
            <w:pPr>
              <w:spacing w:after="0" w:line="240" w:lineRule="auto"/>
              <w:jc w:val="center"/>
              <w:pPrChange w:id="490" w:author="ZEPHAROVICH Elena (JRC-ISPRA)" w:date="2025-02-27T15:04:00Z">
                <w:pPr/>
              </w:pPrChange>
            </w:pPr>
            <w:ins w:id="491" w:author="ZEPHAROVICH Elena (JRC-ISPRA)" w:date="2025-02-27T15:04:00Z">
              <w:r w:rsidRPr="7EFBDFE8">
                <w:rPr>
                  <w:lang w:val="en-US"/>
                </w:rPr>
                <w:t>0</w:t>
              </w:r>
            </w:ins>
          </w:p>
        </w:tc>
      </w:tr>
      <w:tr w:rsidR="7EFBDFE8" w14:paraId="2EB35768" w14:textId="77777777" w:rsidTr="7EFBDFE8">
        <w:trPr>
          <w:trHeight w:val="300"/>
          <w:ins w:id="492" w:author="ZEPHAROVICH Elena (JRC-ISPRA)" w:date="2025-02-27T15:04:00Z"/>
        </w:trPr>
        <w:tc>
          <w:tcPr>
            <w:tcW w:w="1158" w:type="dxa"/>
            <w:tcBorders>
              <w:top w:val="single" w:sz="6" w:space="0" w:color="auto"/>
              <w:left w:val="single" w:sz="6" w:space="0" w:color="000000" w:themeColor="text1"/>
              <w:bottom w:val="single" w:sz="6" w:space="0" w:color="auto"/>
              <w:right w:val="nil"/>
            </w:tcBorders>
            <w:shd w:val="clear" w:color="auto" w:fill="FFFFFF" w:themeFill="background1"/>
            <w:tcMar>
              <w:left w:w="105" w:type="dxa"/>
              <w:right w:w="105" w:type="dxa"/>
            </w:tcMar>
            <w:vAlign w:val="center"/>
          </w:tcPr>
          <w:p w14:paraId="689745A1" w14:textId="6632D499" w:rsidR="7EFBDFE8" w:rsidRDefault="7EFBDFE8">
            <w:pPr>
              <w:spacing w:after="0" w:line="240" w:lineRule="auto"/>
              <w:pPrChange w:id="493" w:author="ZEPHAROVICH Elena (JRC-ISPRA)" w:date="2025-02-27T15:04:00Z">
                <w:pPr/>
              </w:pPrChange>
            </w:pPr>
            <w:ins w:id="494" w:author="ZEPHAROVICH Elena (JRC-ISPRA)" w:date="2025-02-27T15:04:00Z">
              <w:r w:rsidRPr="7EFBDFE8">
                <w:rPr>
                  <w:lang w:val="en-US"/>
                </w:rPr>
                <w:t xml:space="preserve">RED II/III </w:t>
              </w:r>
            </w:ins>
          </w:p>
        </w:tc>
        <w:tc>
          <w:tcPr>
            <w:tcW w:w="852" w:type="dxa"/>
            <w:tcBorders>
              <w:top w:val="single" w:sz="6" w:space="0" w:color="auto"/>
              <w:left w:val="nil"/>
              <w:bottom w:val="single" w:sz="6" w:space="0" w:color="auto"/>
              <w:right w:val="nil"/>
            </w:tcBorders>
            <w:shd w:val="clear" w:color="auto" w:fill="63BE7B"/>
            <w:tcMar>
              <w:left w:w="105" w:type="dxa"/>
              <w:right w:w="105" w:type="dxa"/>
            </w:tcMar>
            <w:vAlign w:val="center"/>
          </w:tcPr>
          <w:p w14:paraId="121E1E11" w14:textId="373EAC7B" w:rsidR="7EFBDFE8" w:rsidRDefault="7EFBDFE8">
            <w:pPr>
              <w:spacing w:after="0" w:line="240" w:lineRule="auto"/>
              <w:jc w:val="center"/>
              <w:pPrChange w:id="495" w:author="ZEPHAROVICH Elena (JRC-ISPRA)" w:date="2025-02-27T15:04:00Z">
                <w:pPr/>
              </w:pPrChange>
            </w:pPr>
            <w:ins w:id="496" w:author="ZEPHAROVICH Elena (JRC-ISPRA)" w:date="2025-02-27T15:04:00Z">
              <w:r w:rsidRPr="7EFBDFE8">
                <w:rPr>
                  <w:lang w:val="en-US"/>
                </w:rPr>
                <w:t>3</w:t>
              </w:r>
            </w:ins>
          </w:p>
        </w:tc>
        <w:tc>
          <w:tcPr>
            <w:tcW w:w="914" w:type="dxa"/>
            <w:tcBorders>
              <w:top w:val="single" w:sz="6" w:space="0" w:color="auto"/>
              <w:left w:val="nil"/>
              <w:bottom w:val="single" w:sz="6" w:space="0" w:color="auto"/>
              <w:right w:val="nil"/>
            </w:tcBorders>
            <w:shd w:val="clear" w:color="auto" w:fill="96D3A7"/>
            <w:tcMar>
              <w:left w:w="105" w:type="dxa"/>
              <w:right w:w="105" w:type="dxa"/>
            </w:tcMar>
            <w:vAlign w:val="center"/>
          </w:tcPr>
          <w:p w14:paraId="47917E6B" w14:textId="137AC6F2" w:rsidR="7EFBDFE8" w:rsidRDefault="7EFBDFE8">
            <w:pPr>
              <w:spacing w:after="0" w:line="240" w:lineRule="auto"/>
              <w:jc w:val="center"/>
              <w:pPrChange w:id="497" w:author="ZEPHAROVICH Elena (JRC-ISPRA)" w:date="2025-02-27T15:04:00Z">
                <w:pPr/>
              </w:pPrChange>
            </w:pPr>
            <w:ins w:id="498" w:author="ZEPHAROVICH Elena (JRC-ISPRA)" w:date="2025-02-27T15:04:00Z">
              <w:r w:rsidRPr="7EFBDFE8">
                <w:rPr>
                  <w:lang w:val="en-US"/>
                </w:rPr>
                <w:t>2</w:t>
              </w:r>
            </w:ins>
          </w:p>
        </w:tc>
        <w:tc>
          <w:tcPr>
            <w:tcW w:w="898" w:type="dxa"/>
            <w:tcBorders>
              <w:top w:val="single" w:sz="6" w:space="0" w:color="auto"/>
              <w:left w:val="nil"/>
              <w:bottom w:val="single" w:sz="6" w:space="0" w:color="auto"/>
              <w:right w:val="nil"/>
            </w:tcBorders>
            <w:shd w:val="clear" w:color="auto" w:fill="FCFCFF"/>
            <w:tcMar>
              <w:left w:w="105" w:type="dxa"/>
              <w:right w:w="105" w:type="dxa"/>
            </w:tcMar>
            <w:vAlign w:val="center"/>
          </w:tcPr>
          <w:p w14:paraId="4B18300E" w14:textId="4FEA184B" w:rsidR="7EFBDFE8" w:rsidRDefault="7EFBDFE8">
            <w:pPr>
              <w:spacing w:after="0" w:line="240" w:lineRule="auto"/>
              <w:jc w:val="center"/>
              <w:pPrChange w:id="499" w:author="ZEPHAROVICH Elena (JRC-ISPRA)" w:date="2025-02-27T15:04:00Z">
                <w:pPr/>
              </w:pPrChange>
            </w:pPr>
            <w:ins w:id="500" w:author="ZEPHAROVICH Elena (JRC-ISPRA)" w:date="2025-02-27T15:04:00Z">
              <w:r w:rsidRPr="7EFBDFE8">
                <w:rPr>
                  <w:lang w:val="en-US"/>
                </w:rPr>
                <w:t>0</w:t>
              </w:r>
            </w:ins>
          </w:p>
        </w:tc>
        <w:tc>
          <w:tcPr>
            <w:tcW w:w="1047" w:type="dxa"/>
            <w:tcBorders>
              <w:top w:val="single" w:sz="6" w:space="0" w:color="auto"/>
              <w:left w:val="nil"/>
              <w:bottom w:val="single" w:sz="6" w:space="0" w:color="auto"/>
              <w:right w:val="nil"/>
            </w:tcBorders>
            <w:shd w:val="clear" w:color="auto" w:fill="C9E8D3"/>
            <w:tcMar>
              <w:left w:w="105" w:type="dxa"/>
              <w:right w:w="105" w:type="dxa"/>
            </w:tcMar>
            <w:vAlign w:val="center"/>
          </w:tcPr>
          <w:p w14:paraId="12AA3238" w14:textId="76A21E52" w:rsidR="7EFBDFE8" w:rsidRDefault="7EFBDFE8">
            <w:pPr>
              <w:spacing w:after="0" w:line="240" w:lineRule="auto"/>
              <w:jc w:val="center"/>
              <w:pPrChange w:id="501" w:author="ZEPHAROVICH Elena (JRC-ISPRA)" w:date="2025-02-27T15:04:00Z">
                <w:pPr/>
              </w:pPrChange>
            </w:pPr>
            <w:ins w:id="502" w:author="ZEPHAROVICH Elena (JRC-ISPRA)" w:date="2025-02-27T15:04:00Z">
              <w:r w:rsidRPr="7EFBDFE8">
                <w:rPr>
                  <w:lang w:val="en-US"/>
                </w:rPr>
                <w:t>1</w:t>
              </w:r>
            </w:ins>
          </w:p>
        </w:tc>
        <w:tc>
          <w:tcPr>
            <w:tcW w:w="954" w:type="dxa"/>
            <w:tcBorders>
              <w:top w:val="single" w:sz="6" w:space="0" w:color="auto"/>
              <w:left w:val="nil"/>
              <w:bottom w:val="single" w:sz="6" w:space="0" w:color="auto"/>
              <w:right w:val="nil"/>
            </w:tcBorders>
            <w:shd w:val="clear" w:color="auto" w:fill="FCFCFF"/>
            <w:tcMar>
              <w:left w:w="105" w:type="dxa"/>
              <w:right w:w="105" w:type="dxa"/>
            </w:tcMar>
            <w:vAlign w:val="center"/>
          </w:tcPr>
          <w:p w14:paraId="3EA1735F" w14:textId="35352CC4" w:rsidR="7EFBDFE8" w:rsidRDefault="7EFBDFE8">
            <w:pPr>
              <w:spacing w:after="0" w:line="240" w:lineRule="auto"/>
              <w:jc w:val="center"/>
              <w:pPrChange w:id="503" w:author="ZEPHAROVICH Elena (JRC-ISPRA)" w:date="2025-02-27T15:04:00Z">
                <w:pPr/>
              </w:pPrChange>
            </w:pPr>
            <w:ins w:id="504" w:author="ZEPHAROVICH Elena (JRC-ISPRA)" w:date="2025-02-27T15:04:00Z">
              <w:r w:rsidRPr="7EFBDFE8">
                <w:rPr>
                  <w:lang w:val="en-US"/>
                </w:rPr>
                <w:t>0</w:t>
              </w:r>
            </w:ins>
          </w:p>
        </w:tc>
        <w:tc>
          <w:tcPr>
            <w:tcW w:w="953" w:type="dxa"/>
            <w:tcBorders>
              <w:top w:val="single" w:sz="6" w:space="0" w:color="auto"/>
              <w:left w:val="nil"/>
              <w:bottom w:val="single" w:sz="6" w:space="0" w:color="auto"/>
              <w:right w:val="nil"/>
            </w:tcBorders>
            <w:shd w:val="clear" w:color="auto" w:fill="FCFCFF"/>
            <w:tcMar>
              <w:left w:w="105" w:type="dxa"/>
              <w:right w:w="105" w:type="dxa"/>
            </w:tcMar>
            <w:vAlign w:val="center"/>
          </w:tcPr>
          <w:p w14:paraId="3E304791" w14:textId="346CD5DA" w:rsidR="7EFBDFE8" w:rsidRDefault="7EFBDFE8">
            <w:pPr>
              <w:spacing w:after="0" w:line="240" w:lineRule="auto"/>
              <w:jc w:val="center"/>
              <w:pPrChange w:id="505" w:author="ZEPHAROVICH Elena (JRC-ISPRA)" w:date="2025-02-27T15:04:00Z">
                <w:pPr/>
              </w:pPrChange>
            </w:pPr>
            <w:ins w:id="506" w:author="ZEPHAROVICH Elena (JRC-ISPRA)" w:date="2025-02-27T15:04:00Z">
              <w:r w:rsidRPr="7EFBDFE8">
                <w:rPr>
                  <w:lang w:val="en-US"/>
                </w:rPr>
                <w:t>0</w:t>
              </w:r>
            </w:ins>
          </w:p>
        </w:tc>
        <w:tc>
          <w:tcPr>
            <w:tcW w:w="1055" w:type="dxa"/>
            <w:tcBorders>
              <w:top w:val="single" w:sz="6" w:space="0" w:color="auto"/>
              <w:left w:val="nil"/>
              <w:bottom w:val="single" w:sz="6" w:space="0" w:color="auto"/>
              <w:right w:val="nil"/>
            </w:tcBorders>
            <w:shd w:val="clear" w:color="auto" w:fill="FCFCFF"/>
            <w:tcMar>
              <w:left w:w="105" w:type="dxa"/>
              <w:right w:w="105" w:type="dxa"/>
            </w:tcMar>
            <w:vAlign w:val="center"/>
          </w:tcPr>
          <w:p w14:paraId="2B4EAAAD" w14:textId="5ED1778B" w:rsidR="7EFBDFE8" w:rsidRDefault="7EFBDFE8">
            <w:pPr>
              <w:spacing w:after="0" w:line="240" w:lineRule="auto"/>
              <w:jc w:val="center"/>
              <w:pPrChange w:id="507" w:author="ZEPHAROVICH Elena (JRC-ISPRA)" w:date="2025-02-27T15:04:00Z">
                <w:pPr/>
              </w:pPrChange>
            </w:pPr>
            <w:ins w:id="508" w:author="ZEPHAROVICH Elena (JRC-ISPRA)" w:date="2025-02-27T15:04:00Z">
              <w:r w:rsidRPr="7EFBDFE8">
                <w:rPr>
                  <w:lang w:val="en-US"/>
                </w:rPr>
                <w:t>0</w:t>
              </w:r>
            </w:ins>
          </w:p>
        </w:tc>
        <w:tc>
          <w:tcPr>
            <w:tcW w:w="1185" w:type="dxa"/>
            <w:tcBorders>
              <w:top w:val="single" w:sz="6" w:space="0" w:color="auto"/>
              <w:left w:val="nil"/>
              <w:bottom w:val="single" w:sz="6" w:space="0" w:color="auto"/>
              <w:right w:val="nil"/>
            </w:tcBorders>
            <w:shd w:val="clear" w:color="auto" w:fill="FCFCFF"/>
            <w:tcMar>
              <w:left w:w="105" w:type="dxa"/>
              <w:right w:w="105" w:type="dxa"/>
            </w:tcMar>
            <w:vAlign w:val="center"/>
          </w:tcPr>
          <w:p w14:paraId="11F97E88" w14:textId="405006B8" w:rsidR="7EFBDFE8" w:rsidRDefault="7EFBDFE8">
            <w:pPr>
              <w:spacing w:after="0" w:line="240" w:lineRule="auto"/>
              <w:jc w:val="center"/>
              <w:pPrChange w:id="509" w:author="ZEPHAROVICH Elena (JRC-ISPRA)" w:date="2025-02-27T15:04:00Z">
                <w:pPr/>
              </w:pPrChange>
            </w:pPr>
            <w:ins w:id="510" w:author="ZEPHAROVICH Elena (JRC-ISPRA)" w:date="2025-02-27T15:04:00Z">
              <w:r w:rsidRPr="7EFBDFE8">
                <w:rPr>
                  <w:lang w:val="en-US"/>
                </w:rPr>
                <w:t>0</w:t>
              </w:r>
            </w:ins>
          </w:p>
        </w:tc>
      </w:tr>
      <w:tr w:rsidR="7EFBDFE8" w14:paraId="44E29BE9" w14:textId="77777777" w:rsidTr="7EFBDFE8">
        <w:trPr>
          <w:trHeight w:val="300"/>
          <w:ins w:id="511" w:author="ZEPHAROVICH Elena (JRC-ISPRA)" w:date="2025-02-27T15:04:00Z"/>
        </w:trPr>
        <w:tc>
          <w:tcPr>
            <w:tcW w:w="1158" w:type="dxa"/>
            <w:tcBorders>
              <w:top w:val="single" w:sz="6" w:space="0" w:color="auto"/>
              <w:left w:val="single" w:sz="6" w:space="0" w:color="000000" w:themeColor="text1"/>
              <w:bottom w:val="single" w:sz="6" w:space="0" w:color="auto"/>
              <w:right w:val="nil"/>
            </w:tcBorders>
            <w:tcMar>
              <w:left w:w="105" w:type="dxa"/>
              <w:right w:w="105" w:type="dxa"/>
            </w:tcMar>
            <w:vAlign w:val="center"/>
          </w:tcPr>
          <w:p w14:paraId="5B0C9ECD" w14:textId="217DF81A" w:rsidR="7EFBDFE8" w:rsidRDefault="7EFBDFE8">
            <w:pPr>
              <w:spacing w:after="0" w:line="240" w:lineRule="auto"/>
              <w:pPrChange w:id="512" w:author="ZEPHAROVICH Elena (JRC-ISPRA)" w:date="2025-02-27T15:04:00Z">
                <w:pPr/>
              </w:pPrChange>
            </w:pPr>
            <w:ins w:id="513" w:author="ZEPHAROVICH Elena (JRC-ISPRA)" w:date="2025-02-27T15:04:00Z">
              <w:r w:rsidRPr="7EFBDFE8">
                <w:rPr>
                  <w:lang w:val="en-US"/>
                </w:rPr>
                <w:t>EU Soil Strategy for 2030</w:t>
              </w:r>
            </w:ins>
          </w:p>
        </w:tc>
        <w:tc>
          <w:tcPr>
            <w:tcW w:w="852" w:type="dxa"/>
            <w:tcBorders>
              <w:top w:val="single" w:sz="6" w:space="0" w:color="auto"/>
              <w:left w:val="nil"/>
              <w:bottom w:val="single" w:sz="6" w:space="0" w:color="auto"/>
              <w:right w:val="nil"/>
            </w:tcBorders>
            <w:shd w:val="clear" w:color="auto" w:fill="96D3A7"/>
            <w:tcMar>
              <w:left w:w="105" w:type="dxa"/>
              <w:right w:w="105" w:type="dxa"/>
            </w:tcMar>
            <w:vAlign w:val="center"/>
          </w:tcPr>
          <w:p w14:paraId="291991F5" w14:textId="14573593" w:rsidR="7EFBDFE8" w:rsidRDefault="7EFBDFE8">
            <w:pPr>
              <w:spacing w:after="0" w:line="240" w:lineRule="auto"/>
              <w:jc w:val="center"/>
              <w:pPrChange w:id="514" w:author="ZEPHAROVICH Elena (JRC-ISPRA)" w:date="2025-02-27T15:04:00Z">
                <w:pPr/>
              </w:pPrChange>
            </w:pPr>
            <w:ins w:id="515" w:author="ZEPHAROVICH Elena (JRC-ISPRA)" w:date="2025-02-27T15:04:00Z">
              <w:r w:rsidRPr="7EFBDFE8">
                <w:rPr>
                  <w:lang w:val="en-US"/>
                </w:rPr>
                <w:t>2</w:t>
              </w:r>
            </w:ins>
          </w:p>
        </w:tc>
        <w:tc>
          <w:tcPr>
            <w:tcW w:w="914" w:type="dxa"/>
            <w:tcBorders>
              <w:top w:val="single" w:sz="6" w:space="0" w:color="auto"/>
              <w:left w:val="nil"/>
              <w:bottom w:val="single" w:sz="6" w:space="0" w:color="auto"/>
              <w:right w:val="nil"/>
            </w:tcBorders>
            <w:shd w:val="clear" w:color="auto" w:fill="FCFCFF"/>
            <w:tcMar>
              <w:left w:w="105" w:type="dxa"/>
              <w:right w:w="105" w:type="dxa"/>
            </w:tcMar>
            <w:vAlign w:val="center"/>
          </w:tcPr>
          <w:p w14:paraId="22B9524C" w14:textId="44728119" w:rsidR="7EFBDFE8" w:rsidRDefault="7EFBDFE8">
            <w:pPr>
              <w:spacing w:after="0" w:line="240" w:lineRule="auto"/>
              <w:jc w:val="center"/>
              <w:pPrChange w:id="516" w:author="ZEPHAROVICH Elena (JRC-ISPRA)" w:date="2025-02-27T15:04:00Z">
                <w:pPr/>
              </w:pPrChange>
            </w:pPr>
            <w:ins w:id="517" w:author="ZEPHAROVICH Elena (JRC-ISPRA)" w:date="2025-02-27T15:04:00Z">
              <w:r w:rsidRPr="7EFBDFE8">
                <w:rPr>
                  <w:lang w:val="en-US"/>
                </w:rPr>
                <w:t>0</w:t>
              </w:r>
            </w:ins>
          </w:p>
        </w:tc>
        <w:tc>
          <w:tcPr>
            <w:tcW w:w="898" w:type="dxa"/>
            <w:tcBorders>
              <w:top w:val="single" w:sz="6" w:space="0" w:color="auto"/>
              <w:left w:val="nil"/>
              <w:bottom w:val="single" w:sz="6" w:space="0" w:color="auto"/>
              <w:right w:val="nil"/>
            </w:tcBorders>
            <w:shd w:val="clear" w:color="auto" w:fill="FCFCFF"/>
            <w:tcMar>
              <w:left w:w="105" w:type="dxa"/>
              <w:right w:w="105" w:type="dxa"/>
            </w:tcMar>
            <w:vAlign w:val="center"/>
          </w:tcPr>
          <w:p w14:paraId="456B55D3" w14:textId="3265D6A2" w:rsidR="7EFBDFE8" w:rsidRDefault="7EFBDFE8">
            <w:pPr>
              <w:spacing w:after="0" w:line="240" w:lineRule="auto"/>
              <w:jc w:val="center"/>
              <w:pPrChange w:id="518" w:author="ZEPHAROVICH Elena (JRC-ISPRA)" w:date="2025-02-27T15:04:00Z">
                <w:pPr/>
              </w:pPrChange>
            </w:pPr>
            <w:ins w:id="519" w:author="ZEPHAROVICH Elena (JRC-ISPRA)" w:date="2025-02-27T15:04:00Z">
              <w:r w:rsidRPr="7EFBDFE8">
                <w:rPr>
                  <w:lang w:val="en-US"/>
                </w:rPr>
                <w:t>0</w:t>
              </w:r>
            </w:ins>
          </w:p>
        </w:tc>
        <w:tc>
          <w:tcPr>
            <w:tcW w:w="1047" w:type="dxa"/>
            <w:tcBorders>
              <w:top w:val="single" w:sz="6" w:space="0" w:color="auto"/>
              <w:left w:val="nil"/>
              <w:bottom w:val="single" w:sz="6" w:space="0" w:color="auto"/>
              <w:right w:val="nil"/>
            </w:tcBorders>
            <w:shd w:val="clear" w:color="auto" w:fill="FCFCFF"/>
            <w:tcMar>
              <w:left w:w="105" w:type="dxa"/>
              <w:right w:w="105" w:type="dxa"/>
            </w:tcMar>
            <w:vAlign w:val="center"/>
          </w:tcPr>
          <w:p w14:paraId="134BDE72" w14:textId="3A461F0A" w:rsidR="7EFBDFE8" w:rsidRDefault="7EFBDFE8">
            <w:pPr>
              <w:spacing w:after="0" w:line="240" w:lineRule="auto"/>
              <w:jc w:val="center"/>
              <w:pPrChange w:id="520" w:author="ZEPHAROVICH Elena (JRC-ISPRA)" w:date="2025-02-27T15:04:00Z">
                <w:pPr/>
              </w:pPrChange>
            </w:pPr>
            <w:ins w:id="521" w:author="ZEPHAROVICH Elena (JRC-ISPRA)" w:date="2025-02-27T15:04:00Z">
              <w:r w:rsidRPr="7EFBDFE8">
                <w:rPr>
                  <w:lang w:val="en-US"/>
                </w:rPr>
                <w:t>0</w:t>
              </w:r>
            </w:ins>
          </w:p>
        </w:tc>
        <w:tc>
          <w:tcPr>
            <w:tcW w:w="954" w:type="dxa"/>
            <w:tcBorders>
              <w:top w:val="single" w:sz="6" w:space="0" w:color="auto"/>
              <w:left w:val="nil"/>
              <w:bottom w:val="single" w:sz="6" w:space="0" w:color="auto"/>
              <w:right w:val="nil"/>
            </w:tcBorders>
            <w:shd w:val="clear" w:color="auto" w:fill="FCFCFF"/>
            <w:tcMar>
              <w:left w:w="105" w:type="dxa"/>
              <w:right w:w="105" w:type="dxa"/>
            </w:tcMar>
            <w:vAlign w:val="center"/>
          </w:tcPr>
          <w:p w14:paraId="4ED5D5F1" w14:textId="5342C12D" w:rsidR="7EFBDFE8" w:rsidRDefault="7EFBDFE8">
            <w:pPr>
              <w:spacing w:after="0" w:line="240" w:lineRule="auto"/>
              <w:jc w:val="center"/>
              <w:pPrChange w:id="522" w:author="ZEPHAROVICH Elena (JRC-ISPRA)" w:date="2025-02-27T15:04:00Z">
                <w:pPr/>
              </w:pPrChange>
            </w:pPr>
            <w:ins w:id="523" w:author="ZEPHAROVICH Elena (JRC-ISPRA)" w:date="2025-02-27T15:04:00Z">
              <w:r w:rsidRPr="7EFBDFE8">
                <w:rPr>
                  <w:lang w:val="en-US"/>
                </w:rPr>
                <w:t>0</w:t>
              </w:r>
            </w:ins>
          </w:p>
        </w:tc>
        <w:tc>
          <w:tcPr>
            <w:tcW w:w="953" w:type="dxa"/>
            <w:tcBorders>
              <w:top w:val="single" w:sz="6" w:space="0" w:color="auto"/>
              <w:left w:val="nil"/>
              <w:bottom w:val="single" w:sz="6" w:space="0" w:color="auto"/>
              <w:right w:val="nil"/>
            </w:tcBorders>
            <w:shd w:val="clear" w:color="auto" w:fill="C9E8D3"/>
            <w:tcMar>
              <w:left w:w="105" w:type="dxa"/>
              <w:right w:w="105" w:type="dxa"/>
            </w:tcMar>
            <w:vAlign w:val="center"/>
          </w:tcPr>
          <w:p w14:paraId="069BA636" w14:textId="35652C51" w:rsidR="7EFBDFE8" w:rsidRDefault="7EFBDFE8">
            <w:pPr>
              <w:spacing w:after="0" w:line="240" w:lineRule="auto"/>
              <w:jc w:val="center"/>
              <w:pPrChange w:id="524" w:author="ZEPHAROVICH Elena (JRC-ISPRA)" w:date="2025-02-27T15:04:00Z">
                <w:pPr/>
              </w:pPrChange>
            </w:pPr>
            <w:ins w:id="525" w:author="ZEPHAROVICH Elena (JRC-ISPRA)" w:date="2025-02-27T15:04:00Z">
              <w:r w:rsidRPr="7EFBDFE8">
                <w:rPr>
                  <w:lang w:val="en-US"/>
                </w:rPr>
                <w:t>1</w:t>
              </w:r>
            </w:ins>
          </w:p>
        </w:tc>
        <w:tc>
          <w:tcPr>
            <w:tcW w:w="1055" w:type="dxa"/>
            <w:tcBorders>
              <w:top w:val="single" w:sz="6" w:space="0" w:color="auto"/>
              <w:left w:val="nil"/>
              <w:bottom w:val="single" w:sz="6" w:space="0" w:color="auto"/>
              <w:right w:val="nil"/>
            </w:tcBorders>
            <w:shd w:val="clear" w:color="auto" w:fill="63BE7B"/>
            <w:tcMar>
              <w:left w:w="105" w:type="dxa"/>
              <w:right w:w="105" w:type="dxa"/>
            </w:tcMar>
            <w:vAlign w:val="center"/>
          </w:tcPr>
          <w:p w14:paraId="57CC4768" w14:textId="11FF03B8" w:rsidR="7EFBDFE8" w:rsidRDefault="7EFBDFE8">
            <w:pPr>
              <w:spacing w:after="0" w:line="240" w:lineRule="auto"/>
              <w:jc w:val="center"/>
              <w:pPrChange w:id="526" w:author="ZEPHAROVICH Elena (JRC-ISPRA)" w:date="2025-02-27T15:04:00Z">
                <w:pPr/>
              </w:pPrChange>
            </w:pPr>
            <w:ins w:id="527" w:author="ZEPHAROVICH Elena (JRC-ISPRA)" w:date="2025-02-27T15:04:00Z">
              <w:r w:rsidRPr="7EFBDFE8">
                <w:rPr>
                  <w:lang w:val="en-US"/>
                </w:rPr>
                <w:t>3</w:t>
              </w:r>
            </w:ins>
          </w:p>
        </w:tc>
        <w:tc>
          <w:tcPr>
            <w:tcW w:w="1185" w:type="dxa"/>
            <w:tcBorders>
              <w:top w:val="single" w:sz="6" w:space="0" w:color="auto"/>
              <w:left w:val="nil"/>
              <w:bottom w:val="single" w:sz="6" w:space="0" w:color="auto"/>
              <w:right w:val="nil"/>
            </w:tcBorders>
            <w:shd w:val="clear" w:color="auto" w:fill="FCFCFF"/>
            <w:tcMar>
              <w:left w:w="105" w:type="dxa"/>
              <w:right w:w="105" w:type="dxa"/>
            </w:tcMar>
            <w:vAlign w:val="center"/>
          </w:tcPr>
          <w:p w14:paraId="4CFF60FB" w14:textId="7B0AAB96" w:rsidR="7EFBDFE8" w:rsidRDefault="7EFBDFE8">
            <w:pPr>
              <w:spacing w:after="0" w:line="240" w:lineRule="auto"/>
              <w:jc w:val="center"/>
              <w:pPrChange w:id="528" w:author="ZEPHAROVICH Elena (JRC-ISPRA)" w:date="2025-02-27T15:04:00Z">
                <w:pPr/>
              </w:pPrChange>
            </w:pPr>
            <w:ins w:id="529" w:author="ZEPHAROVICH Elena (JRC-ISPRA)" w:date="2025-02-27T15:04:00Z">
              <w:r w:rsidRPr="7EFBDFE8">
                <w:rPr>
                  <w:lang w:val="en-US"/>
                </w:rPr>
                <w:t>0</w:t>
              </w:r>
            </w:ins>
          </w:p>
        </w:tc>
      </w:tr>
      <w:tr w:rsidR="7EFBDFE8" w14:paraId="4B08D2A1" w14:textId="77777777" w:rsidTr="7EFBDFE8">
        <w:trPr>
          <w:trHeight w:val="300"/>
          <w:ins w:id="530" w:author="ZEPHAROVICH Elena (JRC-ISPRA)" w:date="2025-02-27T15:04:00Z"/>
        </w:trPr>
        <w:tc>
          <w:tcPr>
            <w:tcW w:w="1158" w:type="dxa"/>
            <w:tcBorders>
              <w:top w:val="single" w:sz="6" w:space="0" w:color="auto"/>
              <w:left w:val="single" w:sz="6" w:space="0" w:color="000000" w:themeColor="text1"/>
              <w:bottom w:val="single" w:sz="6" w:space="0" w:color="auto"/>
              <w:right w:val="nil"/>
            </w:tcBorders>
            <w:tcMar>
              <w:left w:w="105" w:type="dxa"/>
              <w:right w:w="105" w:type="dxa"/>
            </w:tcMar>
            <w:vAlign w:val="center"/>
          </w:tcPr>
          <w:p w14:paraId="365E8A42" w14:textId="39E2C5B2" w:rsidR="7EFBDFE8" w:rsidRDefault="7EFBDFE8">
            <w:pPr>
              <w:spacing w:after="0" w:line="240" w:lineRule="auto"/>
              <w:pPrChange w:id="531" w:author="ZEPHAROVICH Elena (JRC-ISPRA)" w:date="2025-02-27T15:04:00Z">
                <w:pPr/>
              </w:pPrChange>
            </w:pPr>
            <w:ins w:id="532" w:author="ZEPHAROVICH Elena (JRC-ISPRA)" w:date="2025-02-27T15:04:00Z">
              <w:r w:rsidRPr="7EFBDFE8">
                <w:rPr>
                  <w:lang w:val="en-US"/>
                </w:rPr>
                <w:t>Framework for Carbon Removals</w:t>
              </w:r>
            </w:ins>
          </w:p>
        </w:tc>
        <w:tc>
          <w:tcPr>
            <w:tcW w:w="852" w:type="dxa"/>
            <w:tcBorders>
              <w:top w:val="single" w:sz="6" w:space="0" w:color="auto"/>
              <w:left w:val="nil"/>
              <w:bottom w:val="single" w:sz="6" w:space="0" w:color="auto"/>
              <w:right w:val="nil"/>
            </w:tcBorders>
            <w:shd w:val="clear" w:color="auto" w:fill="63BE7B"/>
            <w:tcMar>
              <w:left w:w="105" w:type="dxa"/>
              <w:right w:w="105" w:type="dxa"/>
            </w:tcMar>
            <w:vAlign w:val="center"/>
          </w:tcPr>
          <w:p w14:paraId="33B247A5" w14:textId="7A00F68D" w:rsidR="7EFBDFE8" w:rsidRDefault="7EFBDFE8">
            <w:pPr>
              <w:spacing w:after="0" w:line="240" w:lineRule="auto"/>
              <w:jc w:val="center"/>
              <w:pPrChange w:id="533" w:author="ZEPHAROVICH Elena (JRC-ISPRA)" w:date="2025-02-27T15:04:00Z">
                <w:pPr/>
              </w:pPrChange>
            </w:pPr>
            <w:ins w:id="534" w:author="ZEPHAROVICH Elena (JRC-ISPRA)" w:date="2025-02-27T15:04:00Z">
              <w:r w:rsidRPr="7EFBDFE8">
                <w:rPr>
                  <w:lang w:val="en-US"/>
                </w:rPr>
                <w:t>3</w:t>
              </w:r>
            </w:ins>
          </w:p>
        </w:tc>
        <w:tc>
          <w:tcPr>
            <w:tcW w:w="914" w:type="dxa"/>
            <w:tcBorders>
              <w:top w:val="single" w:sz="6" w:space="0" w:color="auto"/>
              <w:left w:val="nil"/>
              <w:bottom w:val="single" w:sz="6" w:space="0" w:color="auto"/>
              <w:right w:val="nil"/>
            </w:tcBorders>
            <w:shd w:val="clear" w:color="auto" w:fill="FCFCFF"/>
            <w:tcMar>
              <w:left w:w="105" w:type="dxa"/>
              <w:right w:w="105" w:type="dxa"/>
            </w:tcMar>
            <w:vAlign w:val="center"/>
          </w:tcPr>
          <w:p w14:paraId="4CEC0722" w14:textId="28987C87" w:rsidR="7EFBDFE8" w:rsidRDefault="7EFBDFE8">
            <w:pPr>
              <w:spacing w:after="0" w:line="240" w:lineRule="auto"/>
              <w:jc w:val="center"/>
              <w:pPrChange w:id="535" w:author="ZEPHAROVICH Elena (JRC-ISPRA)" w:date="2025-02-27T15:04:00Z">
                <w:pPr/>
              </w:pPrChange>
            </w:pPr>
            <w:ins w:id="536" w:author="ZEPHAROVICH Elena (JRC-ISPRA)" w:date="2025-02-27T15:04:00Z">
              <w:r w:rsidRPr="7EFBDFE8">
                <w:rPr>
                  <w:lang w:val="en-US"/>
                </w:rPr>
                <w:t>0</w:t>
              </w:r>
            </w:ins>
          </w:p>
        </w:tc>
        <w:tc>
          <w:tcPr>
            <w:tcW w:w="898" w:type="dxa"/>
            <w:tcBorders>
              <w:top w:val="single" w:sz="6" w:space="0" w:color="auto"/>
              <w:left w:val="nil"/>
              <w:bottom w:val="single" w:sz="6" w:space="0" w:color="auto"/>
              <w:right w:val="nil"/>
            </w:tcBorders>
            <w:shd w:val="clear" w:color="auto" w:fill="C9E8D3"/>
            <w:tcMar>
              <w:left w:w="105" w:type="dxa"/>
              <w:right w:w="105" w:type="dxa"/>
            </w:tcMar>
            <w:vAlign w:val="center"/>
          </w:tcPr>
          <w:p w14:paraId="06C1D6AC" w14:textId="4C99A449" w:rsidR="7EFBDFE8" w:rsidRDefault="7EFBDFE8">
            <w:pPr>
              <w:spacing w:after="0" w:line="240" w:lineRule="auto"/>
              <w:jc w:val="center"/>
              <w:pPrChange w:id="537" w:author="ZEPHAROVICH Elena (JRC-ISPRA)" w:date="2025-02-27T15:04:00Z">
                <w:pPr/>
              </w:pPrChange>
            </w:pPr>
            <w:ins w:id="538" w:author="ZEPHAROVICH Elena (JRC-ISPRA)" w:date="2025-02-27T15:04:00Z">
              <w:r w:rsidRPr="7EFBDFE8">
                <w:rPr>
                  <w:lang w:val="en-US"/>
                </w:rPr>
                <w:t>1</w:t>
              </w:r>
            </w:ins>
          </w:p>
        </w:tc>
        <w:tc>
          <w:tcPr>
            <w:tcW w:w="1047" w:type="dxa"/>
            <w:tcBorders>
              <w:top w:val="single" w:sz="6" w:space="0" w:color="auto"/>
              <w:left w:val="nil"/>
              <w:bottom w:val="single" w:sz="6" w:space="0" w:color="auto"/>
              <w:right w:val="nil"/>
            </w:tcBorders>
            <w:shd w:val="clear" w:color="auto" w:fill="FCFCFF"/>
            <w:tcMar>
              <w:left w:w="105" w:type="dxa"/>
              <w:right w:w="105" w:type="dxa"/>
            </w:tcMar>
            <w:vAlign w:val="center"/>
          </w:tcPr>
          <w:p w14:paraId="2132E2DA" w14:textId="165CF5EF" w:rsidR="7EFBDFE8" w:rsidRDefault="7EFBDFE8">
            <w:pPr>
              <w:spacing w:after="0" w:line="240" w:lineRule="auto"/>
              <w:jc w:val="center"/>
              <w:pPrChange w:id="539" w:author="ZEPHAROVICH Elena (JRC-ISPRA)" w:date="2025-02-27T15:04:00Z">
                <w:pPr/>
              </w:pPrChange>
            </w:pPr>
            <w:ins w:id="540" w:author="ZEPHAROVICH Elena (JRC-ISPRA)" w:date="2025-02-27T15:04:00Z">
              <w:r w:rsidRPr="7EFBDFE8">
                <w:rPr>
                  <w:lang w:val="en-US"/>
                </w:rPr>
                <w:t>0</w:t>
              </w:r>
            </w:ins>
          </w:p>
        </w:tc>
        <w:tc>
          <w:tcPr>
            <w:tcW w:w="954" w:type="dxa"/>
            <w:tcBorders>
              <w:top w:val="single" w:sz="6" w:space="0" w:color="auto"/>
              <w:left w:val="nil"/>
              <w:bottom w:val="single" w:sz="6" w:space="0" w:color="auto"/>
              <w:right w:val="nil"/>
            </w:tcBorders>
            <w:shd w:val="clear" w:color="auto" w:fill="FCFCFF"/>
            <w:tcMar>
              <w:left w:w="105" w:type="dxa"/>
              <w:right w:w="105" w:type="dxa"/>
            </w:tcMar>
            <w:vAlign w:val="center"/>
          </w:tcPr>
          <w:p w14:paraId="3BECA898" w14:textId="3B814813" w:rsidR="7EFBDFE8" w:rsidRDefault="7EFBDFE8">
            <w:pPr>
              <w:spacing w:after="0" w:line="240" w:lineRule="auto"/>
              <w:jc w:val="center"/>
              <w:pPrChange w:id="541" w:author="ZEPHAROVICH Elena (JRC-ISPRA)" w:date="2025-02-27T15:04:00Z">
                <w:pPr/>
              </w:pPrChange>
            </w:pPr>
            <w:ins w:id="542" w:author="ZEPHAROVICH Elena (JRC-ISPRA)" w:date="2025-02-27T15:04:00Z">
              <w:r w:rsidRPr="7EFBDFE8">
                <w:rPr>
                  <w:lang w:val="en-US"/>
                </w:rPr>
                <w:t>0</w:t>
              </w:r>
            </w:ins>
          </w:p>
        </w:tc>
        <w:tc>
          <w:tcPr>
            <w:tcW w:w="953" w:type="dxa"/>
            <w:tcBorders>
              <w:top w:val="single" w:sz="6" w:space="0" w:color="auto"/>
              <w:left w:val="nil"/>
              <w:bottom w:val="single" w:sz="6" w:space="0" w:color="auto"/>
              <w:right w:val="nil"/>
            </w:tcBorders>
            <w:shd w:val="clear" w:color="auto" w:fill="FCFCFF"/>
            <w:tcMar>
              <w:left w:w="105" w:type="dxa"/>
              <w:right w:w="105" w:type="dxa"/>
            </w:tcMar>
            <w:vAlign w:val="center"/>
          </w:tcPr>
          <w:p w14:paraId="5C4AC1ED" w14:textId="28793BB8" w:rsidR="7EFBDFE8" w:rsidRDefault="7EFBDFE8">
            <w:pPr>
              <w:spacing w:after="0" w:line="240" w:lineRule="auto"/>
              <w:jc w:val="center"/>
              <w:pPrChange w:id="543" w:author="ZEPHAROVICH Elena (JRC-ISPRA)" w:date="2025-02-27T15:04:00Z">
                <w:pPr/>
              </w:pPrChange>
            </w:pPr>
            <w:ins w:id="544" w:author="ZEPHAROVICH Elena (JRC-ISPRA)" w:date="2025-02-27T15:04:00Z">
              <w:r w:rsidRPr="7EFBDFE8">
                <w:rPr>
                  <w:lang w:val="en-US"/>
                </w:rPr>
                <w:t>0</w:t>
              </w:r>
            </w:ins>
          </w:p>
        </w:tc>
        <w:tc>
          <w:tcPr>
            <w:tcW w:w="1055" w:type="dxa"/>
            <w:tcBorders>
              <w:top w:val="single" w:sz="6" w:space="0" w:color="auto"/>
              <w:left w:val="nil"/>
              <w:bottom w:val="single" w:sz="6" w:space="0" w:color="auto"/>
              <w:right w:val="nil"/>
            </w:tcBorders>
            <w:shd w:val="clear" w:color="auto" w:fill="C9E8D3"/>
            <w:tcMar>
              <w:left w:w="105" w:type="dxa"/>
              <w:right w:w="105" w:type="dxa"/>
            </w:tcMar>
            <w:vAlign w:val="center"/>
          </w:tcPr>
          <w:p w14:paraId="0897EEBF" w14:textId="4AC7F0A6" w:rsidR="7EFBDFE8" w:rsidRDefault="7EFBDFE8">
            <w:pPr>
              <w:spacing w:after="0" w:line="240" w:lineRule="auto"/>
              <w:jc w:val="center"/>
              <w:pPrChange w:id="545" w:author="ZEPHAROVICH Elena (JRC-ISPRA)" w:date="2025-02-27T15:04:00Z">
                <w:pPr/>
              </w:pPrChange>
            </w:pPr>
            <w:ins w:id="546" w:author="ZEPHAROVICH Elena (JRC-ISPRA)" w:date="2025-02-27T15:04:00Z">
              <w:r w:rsidRPr="7EFBDFE8">
                <w:rPr>
                  <w:lang w:val="en-US"/>
                </w:rPr>
                <w:t>1</w:t>
              </w:r>
            </w:ins>
          </w:p>
        </w:tc>
        <w:tc>
          <w:tcPr>
            <w:tcW w:w="1185" w:type="dxa"/>
            <w:tcBorders>
              <w:top w:val="single" w:sz="6" w:space="0" w:color="auto"/>
              <w:left w:val="nil"/>
              <w:bottom w:val="single" w:sz="6" w:space="0" w:color="auto"/>
              <w:right w:val="nil"/>
            </w:tcBorders>
            <w:shd w:val="clear" w:color="auto" w:fill="FCFCFF"/>
            <w:tcMar>
              <w:left w:w="105" w:type="dxa"/>
              <w:right w:w="105" w:type="dxa"/>
            </w:tcMar>
            <w:vAlign w:val="center"/>
          </w:tcPr>
          <w:p w14:paraId="359C949B" w14:textId="0C80557F" w:rsidR="7EFBDFE8" w:rsidRDefault="7EFBDFE8">
            <w:pPr>
              <w:spacing w:after="0" w:line="240" w:lineRule="auto"/>
              <w:jc w:val="center"/>
              <w:pPrChange w:id="547" w:author="ZEPHAROVICH Elena (JRC-ISPRA)" w:date="2025-02-27T15:04:00Z">
                <w:pPr/>
              </w:pPrChange>
            </w:pPr>
            <w:ins w:id="548" w:author="ZEPHAROVICH Elena (JRC-ISPRA)" w:date="2025-02-27T15:04:00Z">
              <w:r w:rsidRPr="7EFBDFE8">
                <w:rPr>
                  <w:lang w:val="en-US"/>
                </w:rPr>
                <w:t>0</w:t>
              </w:r>
            </w:ins>
          </w:p>
        </w:tc>
      </w:tr>
      <w:tr w:rsidR="7EFBDFE8" w14:paraId="734807F6" w14:textId="77777777" w:rsidTr="7EFBDFE8">
        <w:trPr>
          <w:trHeight w:val="300"/>
          <w:ins w:id="549" w:author="ZEPHAROVICH Elena (JRC-ISPRA)" w:date="2025-02-27T15:04:00Z"/>
        </w:trPr>
        <w:tc>
          <w:tcPr>
            <w:tcW w:w="1158" w:type="dxa"/>
            <w:tcBorders>
              <w:top w:val="single" w:sz="6" w:space="0" w:color="auto"/>
              <w:left w:val="single" w:sz="6" w:space="0" w:color="000000" w:themeColor="text1"/>
              <w:bottom w:val="single" w:sz="6" w:space="0" w:color="auto"/>
              <w:right w:val="nil"/>
            </w:tcBorders>
            <w:tcMar>
              <w:left w:w="105" w:type="dxa"/>
              <w:right w:w="105" w:type="dxa"/>
            </w:tcMar>
            <w:vAlign w:val="center"/>
          </w:tcPr>
          <w:p w14:paraId="202C9192" w14:textId="73A7213E" w:rsidR="7EFBDFE8" w:rsidRDefault="7EFBDFE8">
            <w:pPr>
              <w:spacing w:after="0" w:line="240" w:lineRule="auto"/>
              <w:pPrChange w:id="550" w:author="ZEPHAROVICH Elena (JRC-ISPRA)" w:date="2025-02-27T15:04:00Z">
                <w:pPr/>
              </w:pPrChange>
            </w:pPr>
            <w:ins w:id="551" w:author="ZEPHAROVICH Elena (JRC-ISPRA)" w:date="2025-02-27T15:04:00Z">
              <w:r w:rsidRPr="7EFBDFE8">
                <w:rPr>
                  <w:lang w:val="en-US"/>
                </w:rPr>
                <w:t xml:space="preserve">LULUCF </w:t>
              </w:r>
            </w:ins>
          </w:p>
        </w:tc>
        <w:tc>
          <w:tcPr>
            <w:tcW w:w="852" w:type="dxa"/>
            <w:tcBorders>
              <w:top w:val="single" w:sz="6" w:space="0" w:color="auto"/>
              <w:left w:val="nil"/>
              <w:bottom w:val="single" w:sz="6" w:space="0" w:color="auto"/>
              <w:right w:val="nil"/>
            </w:tcBorders>
            <w:shd w:val="clear" w:color="auto" w:fill="63BE7B"/>
            <w:tcMar>
              <w:left w:w="105" w:type="dxa"/>
              <w:right w:w="105" w:type="dxa"/>
            </w:tcMar>
            <w:vAlign w:val="center"/>
          </w:tcPr>
          <w:p w14:paraId="58324168" w14:textId="047F2C81" w:rsidR="7EFBDFE8" w:rsidRDefault="7EFBDFE8">
            <w:pPr>
              <w:spacing w:after="0" w:line="240" w:lineRule="auto"/>
              <w:jc w:val="center"/>
              <w:pPrChange w:id="552" w:author="ZEPHAROVICH Elena (JRC-ISPRA)" w:date="2025-02-27T15:04:00Z">
                <w:pPr/>
              </w:pPrChange>
            </w:pPr>
            <w:ins w:id="553" w:author="ZEPHAROVICH Elena (JRC-ISPRA)" w:date="2025-02-27T15:04:00Z">
              <w:r w:rsidRPr="7EFBDFE8">
                <w:rPr>
                  <w:lang w:val="en-US"/>
                </w:rPr>
                <w:t>3</w:t>
              </w:r>
            </w:ins>
          </w:p>
        </w:tc>
        <w:tc>
          <w:tcPr>
            <w:tcW w:w="914" w:type="dxa"/>
            <w:tcBorders>
              <w:top w:val="single" w:sz="6" w:space="0" w:color="auto"/>
              <w:left w:val="nil"/>
              <w:bottom w:val="single" w:sz="6" w:space="0" w:color="auto"/>
              <w:right w:val="nil"/>
            </w:tcBorders>
            <w:shd w:val="clear" w:color="auto" w:fill="FCFCFF"/>
            <w:tcMar>
              <w:left w:w="105" w:type="dxa"/>
              <w:right w:w="105" w:type="dxa"/>
            </w:tcMar>
            <w:vAlign w:val="center"/>
          </w:tcPr>
          <w:p w14:paraId="74893730" w14:textId="22C6F36B" w:rsidR="7EFBDFE8" w:rsidRDefault="7EFBDFE8">
            <w:pPr>
              <w:spacing w:after="0" w:line="240" w:lineRule="auto"/>
              <w:jc w:val="center"/>
              <w:pPrChange w:id="554" w:author="ZEPHAROVICH Elena (JRC-ISPRA)" w:date="2025-02-27T15:04:00Z">
                <w:pPr/>
              </w:pPrChange>
            </w:pPr>
            <w:ins w:id="555" w:author="ZEPHAROVICH Elena (JRC-ISPRA)" w:date="2025-02-27T15:04:00Z">
              <w:r w:rsidRPr="7EFBDFE8">
                <w:rPr>
                  <w:lang w:val="en-US"/>
                </w:rPr>
                <w:t>0</w:t>
              </w:r>
            </w:ins>
          </w:p>
        </w:tc>
        <w:tc>
          <w:tcPr>
            <w:tcW w:w="898" w:type="dxa"/>
            <w:tcBorders>
              <w:top w:val="single" w:sz="6" w:space="0" w:color="auto"/>
              <w:left w:val="nil"/>
              <w:bottom w:val="single" w:sz="6" w:space="0" w:color="auto"/>
              <w:right w:val="nil"/>
            </w:tcBorders>
            <w:shd w:val="clear" w:color="auto" w:fill="FCFCFF"/>
            <w:tcMar>
              <w:left w:w="105" w:type="dxa"/>
              <w:right w:w="105" w:type="dxa"/>
            </w:tcMar>
            <w:vAlign w:val="center"/>
          </w:tcPr>
          <w:p w14:paraId="4D2C09CB" w14:textId="682F3302" w:rsidR="7EFBDFE8" w:rsidRDefault="7EFBDFE8">
            <w:pPr>
              <w:spacing w:after="0" w:line="240" w:lineRule="auto"/>
              <w:jc w:val="center"/>
              <w:pPrChange w:id="556" w:author="ZEPHAROVICH Elena (JRC-ISPRA)" w:date="2025-02-27T15:04:00Z">
                <w:pPr/>
              </w:pPrChange>
            </w:pPr>
            <w:ins w:id="557" w:author="ZEPHAROVICH Elena (JRC-ISPRA)" w:date="2025-02-27T15:04:00Z">
              <w:r w:rsidRPr="7EFBDFE8">
                <w:rPr>
                  <w:lang w:val="en-US"/>
                </w:rPr>
                <w:t>0</w:t>
              </w:r>
            </w:ins>
          </w:p>
        </w:tc>
        <w:tc>
          <w:tcPr>
            <w:tcW w:w="1047" w:type="dxa"/>
            <w:tcBorders>
              <w:top w:val="single" w:sz="6" w:space="0" w:color="auto"/>
              <w:left w:val="nil"/>
              <w:bottom w:val="single" w:sz="6" w:space="0" w:color="auto"/>
              <w:right w:val="nil"/>
            </w:tcBorders>
            <w:shd w:val="clear" w:color="auto" w:fill="FCFCFF"/>
            <w:tcMar>
              <w:left w:w="105" w:type="dxa"/>
              <w:right w:w="105" w:type="dxa"/>
            </w:tcMar>
            <w:vAlign w:val="center"/>
          </w:tcPr>
          <w:p w14:paraId="09AED4A4" w14:textId="23C69A1C" w:rsidR="7EFBDFE8" w:rsidRDefault="7EFBDFE8">
            <w:pPr>
              <w:spacing w:after="0" w:line="240" w:lineRule="auto"/>
              <w:jc w:val="center"/>
              <w:pPrChange w:id="558" w:author="ZEPHAROVICH Elena (JRC-ISPRA)" w:date="2025-02-27T15:04:00Z">
                <w:pPr/>
              </w:pPrChange>
            </w:pPr>
            <w:ins w:id="559" w:author="ZEPHAROVICH Elena (JRC-ISPRA)" w:date="2025-02-27T15:04:00Z">
              <w:r w:rsidRPr="7EFBDFE8">
                <w:rPr>
                  <w:lang w:val="en-US"/>
                </w:rPr>
                <w:t>0</w:t>
              </w:r>
            </w:ins>
          </w:p>
        </w:tc>
        <w:tc>
          <w:tcPr>
            <w:tcW w:w="954" w:type="dxa"/>
            <w:tcBorders>
              <w:top w:val="single" w:sz="6" w:space="0" w:color="auto"/>
              <w:left w:val="nil"/>
              <w:bottom w:val="single" w:sz="6" w:space="0" w:color="auto"/>
              <w:right w:val="nil"/>
            </w:tcBorders>
            <w:shd w:val="clear" w:color="auto" w:fill="FCFCFF"/>
            <w:tcMar>
              <w:left w:w="105" w:type="dxa"/>
              <w:right w:w="105" w:type="dxa"/>
            </w:tcMar>
            <w:vAlign w:val="center"/>
          </w:tcPr>
          <w:p w14:paraId="15DA527A" w14:textId="53718226" w:rsidR="7EFBDFE8" w:rsidRDefault="7EFBDFE8">
            <w:pPr>
              <w:spacing w:after="0" w:line="240" w:lineRule="auto"/>
              <w:jc w:val="center"/>
              <w:pPrChange w:id="560" w:author="ZEPHAROVICH Elena (JRC-ISPRA)" w:date="2025-02-27T15:04:00Z">
                <w:pPr/>
              </w:pPrChange>
            </w:pPr>
            <w:ins w:id="561" w:author="ZEPHAROVICH Elena (JRC-ISPRA)" w:date="2025-02-27T15:04:00Z">
              <w:r w:rsidRPr="7EFBDFE8">
                <w:rPr>
                  <w:lang w:val="en-US"/>
                </w:rPr>
                <w:t>0</w:t>
              </w:r>
            </w:ins>
          </w:p>
        </w:tc>
        <w:tc>
          <w:tcPr>
            <w:tcW w:w="953" w:type="dxa"/>
            <w:tcBorders>
              <w:top w:val="single" w:sz="6" w:space="0" w:color="auto"/>
              <w:left w:val="nil"/>
              <w:bottom w:val="single" w:sz="6" w:space="0" w:color="auto"/>
              <w:right w:val="nil"/>
            </w:tcBorders>
            <w:shd w:val="clear" w:color="auto" w:fill="FCFCFF"/>
            <w:tcMar>
              <w:left w:w="105" w:type="dxa"/>
              <w:right w:w="105" w:type="dxa"/>
            </w:tcMar>
            <w:vAlign w:val="center"/>
          </w:tcPr>
          <w:p w14:paraId="221241B7" w14:textId="182A5278" w:rsidR="7EFBDFE8" w:rsidRDefault="7EFBDFE8">
            <w:pPr>
              <w:spacing w:after="0" w:line="240" w:lineRule="auto"/>
              <w:jc w:val="center"/>
              <w:pPrChange w:id="562" w:author="ZEPHAROVICH Elena (JRC-ISPRA)" w:date="2025-02-27T15:04:00Z">
                <w:pPr/>
              </w:pPrChange>
            </w:pPr>
            <w:ins w:id="563" w:author="ZEPHAROVICH Elena (JRC-ISPRA)" w:date="2025-02-27T15:04:00Z">
              <w:r w:rsidRPr="7EFBDFE8">
                <w:rPr>
                  <w:lang w:val="en-US"/>
                </w:rPr>
                <w:t>0</w:t>
              </w:r>
            </w:ins>
          </w:p>
        </w:tc>
        <w:tc>
          <w:tcPr>
            <w:tcW w:w="1055" w:type="dxa"/>
            <w:tcBorders>
              <w:top w:val="single" w:sz="6" w:space="0" w:color="auto"/>
              <w:left w:val="nil"/>
              <w:bottom w:val="single" w:sz="6" w:space="0" w:color="auto"/>
              <w:right w:val="nil"/>
            </w:tcBorders>
            <w:shd w:val="clear" w:color="auto" w:fill="96D3A7"/>
            <w:tcMar>
              <w:left w:w="105" w:type="dxa"/>
              <w:right w:w="105" w:type="dxa"/>
            </w:tcMar>
            <w:vAlign w:val="center"/>
          </w:tcPr>
          <w:p w14:paraId="5A8BCC69" w14:textId="0FA984E6" w:rsidR="7EFBDFE8" w:rsidRDefault="7EFBDFE8">
            <w:pPr>
              <w:spacing w:after="0" w:line="240" w:lineRule="auto"/>
              <w:jc w:val="center"/>
              <w:pPrChange w:id="564" w:author="ZEPHAROVICH Elena (JRC-ISPRA)" w:date="2025-02-27T15:04:00Z">
                <w:pPr/>
              </w:pPrChange>
            </w:pPr>
            <w:ins w:id="565" w:author="ZEPHAROVICH Elena (JRC-ISPRA)" w:date="2025-02-27T15:04:00Z">
              <w:r w:rsidRPr="7EFBDFE8">
                <w:rPr>
                  <w:lang w:val="en-US"/>
                </w:rPr>
                <w:t>2</w:t>
              </w:r>
            </w:ins>
          </w:p>
        </w:tc>
        <w:tc>
          <w:tcPr>
            <w:tcW w:w="1185" w:type="dxa"/>
            <w:tcBorders>
              <w:top w:val="single" w:sz="6" w:space="0" w:color="auto"/>
              <w:left w:val="nil"/>
              <w:bottom w:val="single" w:sz="6" w:space="0" w:color="auto"/>
              <w:right w:val="nil"/>
            </w:tcBorders>
            <w:shd w:val="clear" w:color="auto" w:fill="FCFCFF"/>
            <w:tcMar>
              <w:left w:w="105" w:type="dxa"/>
              <w:right w:w="105" w:type="dxa"/>
            </w:tcMar>
            <w:vAlign w:val="center"/>
          </w:tcPr>
          <w:p w14:paraId="33FDA7BF" w14:textId="22D7D839" w:rsidR="7EFBDFE8" w:rsidRDefault="7EFBDFE8">
            <w:pPr>
              <w:spacing w:after="0" w:line="240" w:lineRule="auto"/>
              <w:jc w:val="center"/>
              <w:pPrChange w:id="566" w:author="ZEPHAROVICH Elena (JRC-ISPRA)" w:date="2025-02-27T15:04:00Z">
                <w:pPr/>
              </w:pPrChange>
            </w:pPr>
            <w:ins w:id="567" w:author="ZEPHAROVICH Elena (JRC-ISPRA)" w:date="2025-02-27T15:04:00Z">
              <w:r w:rsidRPr="7EFBDFE8">
                <w:rPr>
                  <w:lang w:val="en-US"/>
                </w:rPr>
                <w:t>0</w:t>
              </w:r>
            </w:ins>
          </w:p>
        </w:tc>
      </w:tr>
      <w:tr w:rsidR="7EFBDFE8" w14:paraId="3946BC24" w14:textId="77777777" w:rsidTr="7EFBDFE8">
        <w:trPr>
          <w:trHeight w:val="300"/>
          <w:ins w:id="568" w:author="ZEPHAROVICH Elena (JRC-ISPRA)" w:date="2025-02-27T15:04:00Z"/>
        </w:trPr>
        <w:tc>
          <w:tcPr>
            <w:tcW w:w="1158" w:type="dxa"/>
            <w:tcBorders>
              <w:top w:val="single" w:sz="6" w:space="0" w:color="auto"/>
              <w:left w:val="single" w:sz="6" w:space="0" w:color="000000" w:themeColor="text1"/>
              <w:bottom w:val="single" w:sz="6" w:space="0" w:color="auto"/>
              <w:right w:val="nil"/>
            </w:tcBorders>
            <w:tcMar>
              <w:left w:w="105" w:type="dxa"/>
              <w:right w:w="105" w:type="dxa"/>
            </w:tcMar>
            <w:vAlign w:val="center"/>
          </w:tcPr>
          <w:p w14:paraId="1A781BAA" w14:textId="1D5D7E4A" w:rsidR="7EFBDFE8" w:rsidRDefault="7EFBDFE8">
            <w:pPr>
              <w:spacing w:after="0" w:line="240" w:lineRule="auto"/>
              <w:pPrChange w:id="569" w:author="ZEPHAROVICH Elena (JRC-ISPRA)" w:date="2025-02-27T15:04:00Z">
                <w:pPr/>
              </w:pPrChange>
            </w:pPr>
            <w:ins w:id="570" w:author="ZEPHAROVICH Elena (JRC-ISPRA)" w:date="2025-02-27T15:04:00Z">
              <w:r w:rsidRPr="7EFBDFE8">
                <w:rPr>
                  <w:lang w:val="en-US"/>
                </w:rPr>
                <w:lastRenderedPageBreak/>
                <w:t>REPowerEU</w:t>
              </w:r>
            </w:ins>
          </w:p>
        </w:tc>
        <w:tc>
          <w:tcPr>
            <w:tcW w:w="852" w:type="dxa"/>
            <w:tcBorders>
              <w:top w:val="single" w:sz="6" w:space="0" w:color="auto"/>
              <w:left w:val="nil"/>
              <w:bottom w:val="single" w:sz="6" w:space="0" w:color="auto"/>
              <w:right w:val="nil"/>
            </w:tcBorders>
            <w:shd w:val="clear" w:color="auto" w:fill="63BE7B"/>
            <w:tcMar>
              <w:left w:w="105" w:type="dxa"/>
              <w:right w:w="105" w:type="dxa"/>
            </w:tcMar>
            <w:vAlign w:val="center"/>
          </w:tcPr>
          <w:p w14:paraId="5015281A" w14:textId="5FC8B035" w:rsidR="7EFBDFE8" w:rsidRDefault="7EFBDFE8">
            <w:pPr>
              <w:spacing w:after="0" w:line="240" w:lineRule="auto"/>
              <w:jc w:val="center"/>
              <w:pPrChange w:id="571" w:author="ZEPHAROVICH Elena (JRC-ISPRA)" w:date="2025-02-27T15:04:00Z">
                <w:pPr/>
              </w:pPrChange>
            </w:pPr>
            <w:ins w:id="572" w:author="ZEPHAROVICH Elena (JRC-ISPRA)" w:date="2025-02-27T15:04:00Z">
              <w:r w:rsidRPr="7EFBDFE8">
                <w:rPr>
                  <w:lang w:val="en-US"/>
                </w:rPr>
                <w:t>3</w:t>
              </w:r>
            </w:ins>
          </w:p>
        </w:tc>
        <w:tc>
          <w:tcPr>
            <w:tcW w:w="914" w:type="dxa"/>
            <w:tcBorders>
              <w:top w:val="single" w:sz="6" w:space="0" w:color="auto"/>
              <w:left w:val="nil"/>
              <w:bottom w:val="single" w:sz="6" w:space="0" w:color="auto"/>
              <w:right w:val="nil"/>
            </w:tcBorders>
            <w:shd w:val="clear" w:color="auto" w:fill="96D3A7"/>
            <w:tcMar>
              <w:left w:w="105" w:type="dxa"/>
              <w:right w:w="105" w:type="dxa"/>
            </w:tcMar>
            <w:vAlign w:val="center"/>
          </w:tcPr>
          <w:p w14:paraId="6D9D6C48" w14:textId="24FDB97F" w:rsidR="7EFBDFE8" w:rsidRDefault="7EFBDFE8">
            <w:pPr>
              <w:spacing w:after="0" w:line="240" w:lineRule="auto"/>
              <w:jc w:val="center"/>
              <w:pPrChange w:id="573" w:author="ZEPHAROVICH Elena (JRC-ISPRA)" w:date="2025-02-27T15:04:00Z">
                <w:pPr/>
              </w:pPrChange>
            </w:pPr>
            <w:ins w:id="574" w:author="ZEPHAROVICH Elena (JRC-ISPRA)" w:date="2025-02-27T15:04:00Z">
              <w:r w:rsidRPr="7EFBDFE8">
                <w:rPr>
                  <w:lang w:val="en-US"/>
                </w:rPr>
                <w:t>2</w:t>
              </w:r>
            </w:ins>
          </w:p>
        </w:tc>
        <w:tc>
          <w:tcPr>
            <w:tcW w:w="898" w:type="dxa"/>
            <w:tcBorders>
              <w:top w:val="single" w:sz="6" w:space="0" w:color="auto"/>
              <w:left w:val="nil"/>
              <w:bottom w:val="single" w:sz="6" w:space="0" w:color="auto"/>
              <w:right w:val="nil"/>
            </w:tcBorders>
            <w:shd w:val="clear" w:color="auto" w:fill="FCFCFF"/>
            <w:tcMar>
              <w:left w:w="105" w:type="dxa"/>
              <w:right w:w="105" w:type="dxa"/>
            </w:tcMar>
            <w:vAlign w:val="center"/>
          </w:tcPr>
          <w:p w14:paraId="3A52D272" w14:textId="0F3E5F67" w:rsidR="7EFBDFE8" w:rsidRDefault="7EFBDFE8">
            <w:pPr>
              <w:spacing w:after="0" w:line="240" w:lineRule="auto"/>
              <w:jc w:val="center"/>
              <w:pPrChange w:id="575" w:author="ZEPHAROVICH Elena (JRC-ISPRA)" w:date="2025-02-27T15:04:00Z">
                <w:pPr/>
              </w:pPrChange>
            </w:pPr>
            <w:ins w:id="576" w:author="ZEPHAROVICH Elena (JRC-ISPRA)" w:date="2025-02-27T15:04:00Z">
              <w:r w:rsidRPr="7EFBDFE8">
                <w:rPr>
                  <w:lang w:val="en-US"/>
                </w:rPr>
                <w:t>0</w:t>
              </w:r>
            </w:ins>
          </w:p>
        </w:tc>
        <w:tc>
          <w:tcPr>
            <w:tcW w:w="1047" w:type="dxa"/>
            <w:tcBorders>
              <w:top w:val="single" w:sz="6" w:space="0" w:color="auto"/>
              <w:left w:val="nil"/>
              <w:bottom w:val="single" w:sz="6" w:space="0" w:color="auto"/>
              <w:right w:val="nil"/>
            </w:tcBorders>
            <w:shd w:val="clear" w:color="auto" w:fill="FCFCFF"/>
            <w:tcMar>
              <w:left w:w="105" w:type="dxa"/>
              <w:right w:w="105" w:type="dxa"/>
            </w:tcMar>
            <w:vAlign w:val="center"/>
          </w:tcPr>
          <w:p w14:paraId="6B67FEB9" w14:textId="7052D995" w:rsidR="7EFBDFE8" w:rsidRDefault="7EFBDFE8">
            <w:pPr>
              <w:spacing w:after="0" w:line="240" w:lineRule="auto"/>
              <w:jc w:val="center"/>
              <w:pPrChange w:id="577" w:author="ZEPHAROVICH Elena (JRC-ISPRA)" w:date="2025-02-27T15:04:00Z">
                <w:pPr/>
              </w:pPrChange>
            </w:pPr>
            <w:ins w:id="578" w:author="ZEPHAROVICH Elena (JRC-ISPRA)" w:date="2025-02-27T15:04:00Z">
              <w:r w:rsidRPr="7EFBDFE8">
                <w:rPr>
                  <w:lang w:val="en-US"/>
                </w:rPr>
                <w:t>0</w:t>
              </w:r>
            </w:ins>
          </w:p>
        </w:tc>
        <w:tc>
          <w:tcPr>
            <w:tcW w:w="954" w:type="dxa"/>
            <w:tcBorders>
              <w:top w:val="single" w:sz="6" w:space="0" w:color="auto"/>
              <w:left w:val="nil"/>
              <w:bottom w:val="single" w:sz="6" w:space="0" w:color="auto"/>
              <w:right w:val="nil"/>
            </w:tcBorders>
            <w:shd w:val="clear" w:color="auto" w:fill="FCFCFF"/>
            <w:tcMar>
              <w:left w:w="105" w:type="dxa"/>
              <w:right w:w="105" w:type="dxa"/>
            </w:tcMar>
            <w:vAlign w:val="center"/>
          </w:tcPr>
          <w:p w14:paraId="1503F6B4" w14:textId="5536DBD4" w:rsidR="7EFBDFE8" w:rsidRDefault="7EFBDFE8">
            <w:pPr>
              <w:spacing w:after="0" w:line="240" w:lineRule="auto"/>
              <w:jc w:val="center"/>
              <w:pPrChange w:id="579" w:author="ZEPHAROVICH Elena (JRC-ISPRA)" w:date="2025-02-27T15:04:00Z">
                <w:pPr/>
              </w:pPrChange>
            </w:pPr>
            <w:ins w:id="580" w:author="ZEPHAROVICH Elena (JRC-ISPRA)" w:date="2025-02-27T15:04:00Z">
              <w:r w:rsidRPr="7EFBDFE8">
                <w:rPr>
                  <w:lang w:val="en-US"/>
                </w:rPr>
                <w:t>0</w:t>
              </w:r>
            </w:ins>
          </w:p>
        </w:tc>
        <w:tc>
          <w:tcPr>
            <w:tcW w:w="953" w:type="dxa"/>
            <w:tcBorders>
              <w:top w:val="single" w:sz="6" w:space="0" w:color="auto"/>
              <w:left w:val="nil"/>
              <w:bottom w:val="single" w:sz="6" w:space="0" w:color="auto"/>
              <w:right w:val="nil"/>
            </w:tcBorders>
            <w:shd w:val="clear" w:color="auto" w:fill="FCFCFF"/>
            <w:tcMar>
              <w:left w:w="105" w:type="dxa"/>
              <w:right w:w="105" w:type="dxa"/>
            </w:tcMar>
            <w:vAlign w:val="center"/>
          </w:tcPr>
          <w:p w14:paraId="1B3C4CAB" w14:textId="42589557" w:rsidR="7EFBDFE8" w:rsidRDefault="7EFBDFE8">
            <w:pPr>
              <w:spacing w:after="0" w:line="240" w:lineRule="auto"/>
              <w:jc w:val="center"/>
              <w:pPrChange w:id="581" w:author="ZEPHAROVICH Elena (JRC-ISPRA)" w:date="2025-02-27T15:04:00Z">
                <w:pPr/>
              </w:pPrChange>
            </w:pPr>
            <w:ins w:id="582" w:author="ZEPHAROVICH Elena (JRC-ISPRA)" w:date="2025-02-27T15:04:00Z">
              <w:r w:rsidRPr="7EFBDFE8">
                <w:rPr>
                  <w:lang w:val="en-US"/>
                </w:rPr>
                <w:t>0</w:t>
              </w:r>
            </w:ins>
          </w:p>
        </w:tc>
        <w:tc>
          <w:tcPr>
            <w:tcW w:w="1055" w:type="dxa"/>
            <w:tcBorders>
              <w:top w:val="single" w:sz="6" w:space="0" w:color="auto"/>
              <w:left w:val="nil"/>
              <w:bottom w:val="single" w:sz="6" w:space="0" w:color="auto"/>
              <w:right w:val="nil"/>
            </w:tcBorders>
            <w:shd w:val="clear" w:color="auto" w:fill="FCFCFF"/>
            <w:tcMar>
              <w:left w:w="105" w:type="dxa"/>
              <w:right w:w="105" w:type="dxa"/>
            </w:tcMar>
            <w:vAlign w:val="center"/>
          </w:tcPr>
          <w:p w14:paraId="76C6B7D5" w14:textId="4699FB30" w:rsidR="7EFBDFE8" w:rsidRDefault="7EFBDFE8">
            <w:pPr>
              <w:spacing w:after="0" w:line="240" w:lineRule="auto"/>
              <w:jc w:val="center"/>
              <w:pPrChange w:id="583" w:author="ZEPHAROVICH Elena (JRC-ISPRA)" w:date="2025-02-27T15:04:00Z">
                <w:pPr/>
              </w:pPrChange>
            </w:pPr>
            <w:ins w:id="584" w:author="ZEPHAROVICH Elena (JRC-ISPRA)" w:date="2025-02-27T15:04:00Z">
              <w:r w:rsidRPr="7EFBDFE8">
                <w:rPr>
                  <w:lang w:val="en-US"/>
                </w:rPr>
                <w:t>0</w:t>
              </w:r>
            </w:ins>
          </w:p>
        </w:tc>
        <w:tc>
          <w:tcPr>
            <w:tcW w:w="1185" w:type="dxa"/>
            <w:tcBorders>
              <w:top w:val="single" w:sz="6" w:space="0" w:color="auto"/>
              <w:left w:val="nil"/>
              <w:bottom w:val="single" w:sz="6" w:space="0" w:color="auto"/>
              <w:right w:val="nil"/>
            </w:tcBorders>
            <w:shd w:val="clear" w:color="auto" w:fill="FCFCFF"/>
            <w:tcMar>
              <w:left w:w="105" w:type="dxa"/>
              <w:right w:w="105" w:type="dxa"/>
            </w:tcMar>
            <w:vAlign w:val="center"/>
          </w:tcPr>
          <w:p w14:paraId="485AD5A2" w14:textId="7E5E8834" w:rsidR="7EFBDFE8" w:rsidRDefault="7EFBDFE8">
            <w:pPr>
              <w:spacing w:after="0" w:line="240" w:lineRule="auto"/>
              <w:jc w:val="center"/>
              <w:pPrChange w:id="585" w:author="ZEPHAROVICH Elena (JRC-ISPRA)" w:date="2025-02-27T15:04:00Z">
                <w:pPr/>
              </w:pPrChange>
            </w:pPr>
            <w:ins w:id="586" w:author="ZEPHAROVICH Elena (JRC-ISPRA)" w:date="2025-02-27T15:04:00Z">
              <w:r w:rsidRPr="7EFBDFE8">
                <w:rPr>
                  <w:lang w:val="en-US"/>
                </w:rPr>
                <w:t>0</w:t>
              </w:r>
            </w:ins>
          </w:p>
        </w:tc>
      </w:tr>
      <w:tr w:rsidR="7EFBDFE8" w14:paraId="4D84B571" w14:textId="77777777" w:rsidTr="7EFBDFE8">
        <w:trPr>
          <w:trHeight w:val="300"/>
          <w:ins w:id="587" w:author="ZEPHAROVICH Elena (JRC-ISPRA)" w:date="2025-02-27T15:04:00Z"/>
        </w:trPr>
        <w:tc>
          <w:tcPr>
            <w:tcW w:w="1158" w:type="dxa"/>
            <w:tcBorders>
              <w:top w:val="single" w:sz="6" w:space="0" w:color="auto"/>
              <w:left w:val="single" w:sz="6" w:space="0" w:color="000000" w:themeColor="text1"/>
              <w:bottom w:val="single" w:sz="6" w:space="0" w:color="auto"/>
              <w:right w:val="nil"/>
            </w:tcBorders>
            <w:tcMar>
              <w:left w:w="105" w:type="dxa"/>
              <w:right w:w="105" w:type="dxa"/>
            </w:tcMar>
            <w:vAlign w:val="center"/>
          </w:tcPr>
          <w:p w14:paraId="5B264107" w14:textId="7802978C" w:rsidR="7EFBDFE8" w:rsidRDefault="7EFBDFE8">
            <w:pPr>
              <w:spacing w:after="0" w:line="240" w:lineRule="auto"/>
              <w:pPrChange w:id="588" w:author="ZEPHAROVICH Elena (JRC-ISPRA)" w:date="2025-02-27T15:04:00Z">
                <w:pPr/>
              </w:pPrChange>
            </w:pPr>
            <w:ins w:id="589" w:author="ZEPHAROVICH Elena (JRC-ISPRA)" w:date="2025-02-27T15:04:00Z">
              <w:r w:rsidRPr="7EFBDFE8">
                <w:rPr>
                  <w:lang w:val="en-US"/>
                </w:rPr>
                <w:t>Adaption to Climate Change</w:t>
              </w:r>
            </w:ins>
          </w:p>
        </w:tc>
        <w:tc>
          <w:tcPr>
            <w:tcW w:w="852" w:type="dxa"/>
            <w:tcBorders>
              <w:top w:val="single" w:sz="6" w:space="0" w:color="auto"/>
              <w:left w:val="nil"/>
              <w:bottom w:val="single" w:sz="6" w:space="0" w:color="auto"/>
              <w:right w:val="nil"/>
            </w:tcBorders>
            <w:shd w:val="clear" w:color="auto" w:fill="63BE7B"/>
            <w:tcMar>
              <w:left w:w="105" w:type="dxa"/>
              <w:right w:w="105" w:type="dxa"/>
            </w:tcMar>
            <w:vAlign w:val="center"/>
          </w:tcPr>
          <w:p w14:paraId="588A35A0" w14:textId="770FF3BD" w:rsidR="7EFBDFE8" w:rsidRDefault="7EFBDFE8">
            <w:pPr>
              <w:spacing w:after="0" w:line="240" w:lineRule="auto"/>
              <w:jc w:val="center"/>
              <w:pPrChange w:id="590" w:author="ZEPHAROVICH Elena (JRC-ISPRA)" w:date="2025-02-27T15:04:00Z">
                <w:pPr/>
              </w:pPrChange>
            </w:pPr>
            <w:ins w:id="591" w:author="ZEPHAROVICH Elena (JRC-ISPRA)" w:date="2025-02-27T15:04:00Z">
              <w:r w:rsidRPr="7EFBDFE8">
                <w:rPr>
                  <w:lang w:val="en-US"/>
                </w:rPr>
                <w:t>3</w:t>
              </w:r>
            </w:ins>
          </w:p>
        </w:tc>
        <w:tc>
          <w:tcPr>
            <w:tcW w:w="914" w:type="dxa"/>
            <w:tcBorders>
              <w:top w:val="single" w:sz="6" w:space="0" w:color="auto"/>
              <w:left w:val="nil"/>
              <w:bottom w:val="single" w:sz="6" w:space="0" w:color="auto"/>
              <w:right w:val="nil"/>
            </w:tcBorders>
            <w:shd w:val="clear" w:color="auto" w:fill="FCFCFF"/>
            <w:tcMar>
              <w:left w:w="105" w:type="dxa"/>
              <w:right w:w="105" w:type="dxa"/>
            </w:tcMar>
            <w:vAlign w:val="center"/>
          </w:tcPr>
          <w:p w14:paraId="7CB29019" w14:textId="7AEF5CBD" w:rsidR="7EFBDFE8" w:rsidRDefault="7EFBDFE8">
            <w:pPr>
              <w:spacing w:after="0" w:line="240" w:lineRule="auto"/>
              <w:jc w:val="center"/>
              <w:pPrChange w:id="592" w:author="ZEPHAROVICH Elena (JRC-ISPRA)" w:date="2025-02-27T15:04:00Z">
                <w:pPr/>
              </w:pPrChange>
            </w:pPr>
            <w:ins w:id="593" w:author="ZEPHAROVICH Elena (JRC-ISPRA)" w:date="2025-02-27T15:04:00Z">
              <w:r w:rsidRPr="7EFBDFE8">
                <w:rPr>
                  <w:lang w:val="en-US"/>
                </w:rPr>
                <w:t>0</w:t>
              </w:r>
            </w:ins>
          </w:p>
        </w:tc>
        <w:tc>
          <w:tcPr>
            <w:tcW w:w="898" w:type="dxa"/>
            <w:tcBorders>
              <w:top w:val="single" w:sz="6" w:space="0" w:color="auto"/>
              <w:left w:val="nil"/>
              <w:bottom w:val="single" w:sz="6" w:space="0" w:color="auto"/>
              <w:right w:val="nil"/>
            </w:tcBorders>
            <w:shd w:val="clear" w:color="auto" w:fill="FCFCFF"/>
            <w:tcMar>
              <w:left w:w="105" w:type="dxa"/>
              <w:right w:w="105" w:type="dxa"/>
            </w:tcMar>
            <w:vAlign w:val="center"/>
          </w:tcPr>
          <w:p w14:paraId="67D0AAD0" w14:textId="457964E9" w:rsidR="7EFBDFE8" w:rsidRDefault="7EFBDFE8">
            <w:pPr>
              <w:spacing w:after="0" w:line="240" w:lineRule="auto"/>
              <w:jc w:val="center"/>
              <w:pPrChange w:id="594" w:author="ZEPHAROVICH Elena (JRC-ISPRA)" w:date="2025-02-27T15:04:00Z">
                <w:pPr/>
              </w:pPrChange>
            </w:pPr>
            <w:ins w:id="595" w:author="ZEPHAROVICH Elena (JRC-ISPRA)" w:date="2025-02-27T15:04:00Z">
              <w:r w:rsidRPr="7EFBDFE8">
                <w:rPr>
                  <w:lang w:val="en-US"/>
                </w:rPr>
                <w:t>0</w:t>
              </w:r>
            </w:ins>
          </w:p>
        </w:tc>
        <w:tc>
          <w:tcPr>
            <w:tcW w:w="1047" w:type="dxa"/>
            <w:tcBorders>
              <w:top w:val="single" w:sz="6" w:space="0" w:color="auto"/>
              <w:left w:val="nil"/>
              <w:bottom w:val="single" w:sz="6" w:space="0" w:color="auto"/>
              <w:right w:val="nil"/>
            </w:tcBorders>
            <w:shd w:val="clear" w:color="auto" w:fill="FCFCFF"/>
            <w:tcMar>
              <w:left w:w="105" w:type="dxa"/>
              <w:right w:w="105" w:type="dxa"/>
            </w:tcMar>
            <w:vAlign w:val="center"/>
          </w:tcPr>
          <w:p w14:paraId="4686AC85" w14:textId="1B3BD531" w:rsidR="7EFBDFE8" w:rsidRDefault="7EFBDFE8">
            <w:pPr>
              <w:spacing w:after="0" w:line="240" w:lineRule="auto"/>
              <w:jc w:val="center"/>
              <w:pPrChange w:id="596" w:author="ZEPHAROVICH Elena (JRC-ISPRA)" w:date="2025-02-27T15:04:00Z">
                <w:pPr/>
              </w:pPrChange>
            </w:pPr>
            <w:ins w:id="597" w:author="ZEPHAROVICH Elena (JRC-ISPRA)" w:date="2025-02-27T15:04:00Z">
              <w:r w:rsidRPr="7EFBDFE8">
                <w:rPr>
                  <w:lang w:val="en-US"/>
                </w:rPr>
                <w:t>0</w:t>
              </w:r>
            </w:ins>
          </w:p>
        </w:tc>
        <w:tc>
          <w:tcPr>
            <w:tcW w:w="954" w:type="dxa"/>
            <w:tcBorders>
              <w:top w:val="single" w:sz="6" w:space="0" w:color="auto"/>
              <w:left w:val="nil"/>
              <w:bottom w:val="single" w:sz="6" w:space="0" w:color="auto"/>
              <w:right w:val="nil"/>
            </w:tcBorders>
            <w:shd w:val="clear" w:color="auto" w:fill="FCFCFF"/>
            <w:tcMar>
              <w:left w:w="105" w:type="dxa"/>
              <w:right w:w="105" w:type="dxa"/>
            </w:tcMar>
            <w:vAlign w:val="center"/>
          </w:tcPr>
          <w:p w14:paraId="22A4B31F" w14:textId="0FE51800" w:rsidR="7EFBDFE8" w:rsidRDefault="7EFBDFE8">
            <w:pPr>
              <w:spacing w:after="0" w:line="240" w:lineRule="auto"/>
              <w:jc w:val="center"/>
              <w:pPrChange w:id="598" w:author="ZEPHAROVICH Elena (JRC-ISPRA)" w:date="2025-02-27T15:04:00Z">
                <w:pPr/>
              </w:pPrChange>
            </w:pPr>
            <w:ins w:id="599" w:author="ZEPHAROVICH Elena (JRC-ISPRA)" w:date="2025-02-27T15:04:00Z">
              <w:r w:rsidRPr="7EFBDFE8">
                <w:rPr>
                  <w:lang w:val="en-US"/>
                </w:rPr>
                <w:t>0</w:t>
              </w:r>
            </w:ins>
          </w:p>
        </w:tc>
        <w:tc>
          <w:tcPr>
            <w:tcW w:w="953" w:type="dxa"/>
            <w:tcBorders>
              <w:top w:val="single" w:sz="6" w:space="0" w:color="auto"/>
              <w:left w:val="nil"/>
              <w:bottom w:val="single" w:sz="6" w:space="0" w:color="auto"/>
              <w:right w:val="nil"/>
            </w:tcBorders>
            <w:shd w:val="clear" w:color="auto" w:fill="FCFCFF"/>
            <w:tcMar>
              <w:left w:w="105" w:type="dxa"/>
              <w:right w:w="105" w:type="dxa"/>
            </w:tcMar>
            <w:vAlign w:val="center"/>
          </w:tcPr>
          <w:p w14:paraId="10C5B289" w14:textId="327908BF" w:rsidR="7EFBDFE8" w:rsidRDefault="7EFBDFE8">
            <w:pPr>
              <w:spacing w:after="0" w:line="240" w:lineRule="auto"/>
              <w:jc w:val="center"/>
              <w:pPrChange w:id="600" w:author="ZEPHAROVICH Elena (JRC-ISPRA)" w:date="2025-02-27T15:04:00Z">
                <w:pPr/>
              </w:pPrChange>
            </w:pPr>
            <w:ins w:id="601" w:author="ZEPHAROVICH Elena (JRC-ISPRA)" w:date="2025-02-27T15:04:00Z">
              <w:r w:rsidRPr="7EFBDFE8">
                <w:rPr>
                  <w:lang w:val="en-US"/>
                </w:rPr>
                <w:t>0</w:t>
              </w:r>
            </w:ins>
          </w:p>
        </w:tc>
        <w:tc>
          <w:tcPr>
            <w:tcW w:w="1055" w:type="dxa"/>
            <w:tcBorders>
              <w:top w:val="single" w:sz="6" w:space="0" w:color="auto"/>
              <w:left w:val="nil"/>
              <w:bottom w:val="single" w:sz="6" w:space="0" w:color="auto"/>
              <w:right w:val="nil"/>
            </w:tcBorders>
            <w:shd w:val="clear" w:color="auto" w:fill="96D3A7"/>
            <w:tcMar>
              <w:left w:w="105" w:type="dxa"/>
              <w:right w:w="105" w:type="dxa"/>
            </w:tcMar>
            <w:vAlign w:val="center"/>
          </w:tcPr>
          <w:p w14:paraId="5E27B53B" w14:textId="66650673" w:rsidR="7EFBDFE8" w:rsidRDefault="7EFBDFE8">
            <w:pPr>
              <w:spacing w:after="0" w:line="240" w:lineRule="auto"/>
              <w:jc w:val="center"/>
              <w:pPrChange w:id="602" w:author="ZEPHAROVICH Elena (JRC-ISPRA)" w:date="2025-02-27T15:04:00Z">
                <w:pPr/>
              </w:pPrChange>
            </w:pPr>
            <w:ins w:id="603" w:author="ZEPHAROVICH Elena (JRC-ISPRA)" w:date="2025-02-27T15:04:00Z">
              <w:r w:rsidRPr="7EFBDFE8">
                <w:rPr>
                  <w:lang w:val="en-US"/>
                </w:rPr>
                <w:t>2</w:t>
              </w:r>
            </w:ins>
          </w:p>
        </w:tc>
        <w:tc>
          <w:tcPr>
            <w:tcW w:w="1185" w:type="dxa"/>
            <w:tcBorders>
              <w:top w:val="single" w:sz="6" w:space="0" w:color="auto"/>
              <w:left w:val="nil"/>
              <w:bottom w:val="single" w:sz="6" w:space="0" w:color="auto"/>
              <w:right w:val="nil"/>
            </w:tcBorders>
            <w:shd w:val="clear" w:color="auto" w:fill="FCFCFF"/>
            <w:tcMar>
              <w:left w:w="105" w:type="dxa"/>
              <w:right w:w="105" w:type="dxa"/>
            </w:tcMar>
            <w:vAlign w:val="center"/>
          </w:tcPr>
          <w:p w14:paraId="7473CE75" w14:textId="399DEFE0" w:rsidR="7EFBDFE8" w:rsidRDefault="7EFBDFE8">
            <w:pPr>
              <w:spacing w:after="0" w:line="240" w:lineRule="auto"/>
              <w:jc w:val="center"/>
              <w:pPrChange w:id="604" w:author="ZEPHAROVICH Elena (JRC-ISPRA)" w:date="2025-02-27T15:04:00Z">
                <w:pPr/>
              </w:pPrChange>
            </w:pPr>
            <w:ins w:id="605" w:author="ZEPHAROVICH Elena (JRC-ISPRA)" w:date="2025-02-27T15:04:00Z">
              <w:r w:rsidRPr="7EFBDFE8">
                <w:rPr>
                  <w:lang w:val="en-US"/>
                </w:rPr>
                <w:t>0</w:t>
              </w:r>
            </w:ins>
          </w:p>
        </w:tc>
      </w:tr>
      <w:tr w:rsidR="7EFBDFE8" w14:paraId="0B388096" w14:textId="77777777" w:rsidTr="7EFBDFE8">
        <w:trPr>
          <w:trHeight w:val="300"/>
          <w:ins w:id="606" w:author="ZEPHAROVICH Elena (JRC-ISPRA)" w:date="2025-02-27T15:04:00Z"/>
        </w:trPr>
        <w:tc>
          <w:tcPr>
            <w:tcW w:w="1158" w:type="dxa"/>
            <w:tcBorders>
              <w:top w:val="single" w:sz="6" w:space="0" w:color="auto"/>
              <w:left w:val="single" w:sz="6" w:space="0" w:color="000000" w:themeColor="text1"/>
              <w:bottom w:val="single" w:sz="6" w:space="0" w:color="auto"/>
              <w:right w:val="nil"/>
            </w:tcBorders>
            <w:shd w:val="clear" w:color="auto" w:fill="FFFFFF" w:themeFill="background1"/>
            <w:tcMar>
              <w:left w:w="105" w:type="dxa"/>
              <w:right w:w="105" w:type="dxa"/>
            </w:tcMar>
            <w:vAlign w:val="center"/>
          </w:tcPr>
          <w:p w14:paraId="63CABF9E" w14:textId="43AB66CE" w:rsidR="7EFBDFE8" w:rsidRDefault="7EFBDFE8">
            <w:pPr>
              <w:spacing w:after="0" w:line="240" w:lineRule="auto"/>
              <w:pPrChange w:id="607" w:author="ZEPHAROVICH Elena (JRC-ISPRA)" w:date="2025-02-27T15:04:00Z">
                <w:pPr/>
              </w:pPrChange>
            </w:pPr>
            <w:ins w:id="608" w:author="ZEPHAROVICH Elena (JRC-ISPRA)" w:date="2025-02-27T15:04:00Z">
              <w:r w:rsidRPr="7EFBDFE8">
                <w:rPr>
                  <w:lang w:val="en-US"/>
                </w:rPr>
                <w:t>Circular Economy Action Plan</w:t>
              </w:r>
            </w:ins>
          </w:p>
        </w:tc>
        <w:tc>
          <w:tcPr>
            <w:tcW w:w="852" w:type="dxa"/>
            <w:tcBorders>
              <w:top w:val="single" w:sz="6" w:space="0" w:color="auto"/>
              <w:left w:val="nil"/>
              <w:bottom w:val="single" w:sz="6" w:space="0" w:color="auto"/>
              <w:right w:val="nil"/>
            </w:tcBorders>
            <w:shd w:val="clear" w:color="auto" w:fill="FCFCFF"/>
            <w:tcMar>
              <w:left w:w="105" w:type="dxa"/>
              <w:right w:w="105" w:type="dxa"/>
            </w:tcMar>
            <w:vAlign w:val="center"/>
          </w:tcPr>
          <w:p w14:paraId="52A8A478" w14:textId="6BB2071C" w:rsidR="7EFBDFE8" w:rsidRDefault="7EFBDFE8">
            <w:pPr>
              <w:spacing w:after="0" w:line="240" w:lineRule="auto"/>
              <w:jc w:val="center"/>
              <w:pPrChange w:id="609" w:author="ZEPHAROVICH Elena (JRC-ISPRA)" w:date="2025-02-27T15:04:00Z">
                <w:pPr/>
              </w:pPrChange>
            </w:pPr>
            <w:ins w:id="610" w:author="ZEPHAROVICH Elena (JRC-ISPRA)" w:date="2025-02-27T15:04:00Z">
              <w:r w:rsidRPr="7EFBDFE8">
                <w:rPr>
                  <w:lang w:val="en-US"/>
                </w:rPr>
                <w:t>0</w:t>
              </w:r>
            </w:ins>
          </w:p>
        </w:tc>
        <w:tc>
          <w:tcPr>
            <w:tcW w:w="914" w:type="dxa"/>
            <w:tcBorders>
              <w:top w:val="single" w:sz="6" w:space="0" w:color="auto"/>
              <w:left w:val="nil"/>
              <w:bottom w:val="single" w:sz="6" w:space="0" w:color="auto"/>
              <w:right w:val="nil"/>
            </w:tcBorders>
            <w:shd w:val="clear" w:color="auto" w:fill="FCFCFF"/>
            <w:tcMar>
              <w:left w:w="105" w:type="dxa"/>
              <w:right w:w="105" w:type="dxa"/>
            </w:tcMar>
            <w:vAlign w:val="center"/>
          </w:tcPr>
          <w:p w14:paraId="5C17FFE9" w14:textId="5CDFEB7F" w:rsidR="7EFBDFE8" w:rsidRDefault="7EFBDFE8">
            <w:pPr>
              <w:spacing w:after="0" w:line="240" w:lineRule="auto"/>
              <w:jc w:val="center"/>
              <w:pPrChange w:id="611" w:author="ZEPHAROVICH Elena (JRC-ISPRA)" w:date="2025-02-27T15:04:00Z">
                <w:pPr/>
              </w:pPrChange>
            </w:pPr>
            <w:ins w:id="612" w:author="ZEPHAROVICH Elena (JRC-ISPRA)" w:date="2025-02-27T15:04:00Z">
              <w:r w:rsidRPr="7EFBDFE8">
                <w:rPr>
                  <w:lang w:val="en-US"/>
                </w:rPr>
                <w:t>0</w:t>
              </w:r>
            </w:ins>
          </w:p>
        </w:tc>
        <w:tc>
          <w:tcPr>
            <w:tcW w:w="898" w:type="dxa"/>
            <w:tcBorders>
              <w:top w:val="single" w:sz="6" w:space="0" w:color="auto"/>
              <w:left w:val="nil"/>
              <w:bottom w:val="single" w:sz="6" w:space="0" w:color="auto"/>
              <w:right w:val="nil"/>
            </w:tcBorders>
            <w:shd w:val="clear" w:color="auto" w:fill="63BE7B"/>
            <w:tcMar>
              <w:left w:w="105" w:type="dxa"/>
              <w:right w:w="105" w:type="dxa"/>
            </w:tcMar>
            <w:vAlign w:val="center"/>
          </w:tcPr>
          <w:p w14:paraId="48BE9051" w14:textId="21AE6149" w:rsidR="7EFBDFE8" w:rsidRDefault="7EFBDFE8">
            <w:pPr>
              <w:spacing w:after="0" w:line="240" w:lineRule="auto"/>
              <w:jc w:val="center"/>
              <w:pPrChange w:id="613" w:author="ZEPHAROVICH Elena (JRC-ISPRA)" w:date="2025-02-27T15:04:00Z">
                <w:pPr/>
              </w:pPrChange>
            </w:pPr>
            <w:ins w:id="614" w:author="ZEPHAROVICH Elena (JRC-ISPRA)" w:date="2025-02-27T15:04:00Z">
              <w:r w:rsidRPr="7EFBDFE8">
                <w:rPr>
                  <w:lang w:val="en-US"/>
                </w:rPr>
                <w:t>3</w:t>
              </w:r>
            </w:ins>
          </w:p>
        </w:tc>
        <w:tc>
          <w:tcPr>
            <w:tcW w:w="1047" w:type="dxa"/>
            <w:tcBorders>
              <w:top w:val="single" w:sz="6" w:space="0" w:color="auto"/>
              <w:left w:val="nil"/>
              <w:bottom w:val="single" w:sz="6" w:space="0" w:color="auto"/>
              <w:right w:val="nil"/>
            </w:tcBorders>
            <w:shd w:val="clear" w:color="auto" w:fill="FCFCFF"/>
            <w:tcMar>
              <w:left w:w="105" w:type="dxa"/>
              <w:right w:w="105" w:type="dxa"/>
            </w:tcMar>
            <w:vAlign w:val="center"/>
          </w:tcPr>
          <w:p w14:paraId="193669CF" w14:textId="74B140CB" w:rsidR="7EFBDFE8" w:rsidRDefault="7EFBDFE8">
            <w:pPr>
              <w:spacing w:after="0" w:line="240" w:lineRule="auto"/>
              <w:jc w:val="center"/>
              <w:pPrChange w:id="615" w:author="ZEPHAROVICH Elena (JRC-ISPRA)" w:date="2025-02-27T15:04:00Z">
                <w:pPr/>
              </w:pPrChange>
            </w:pPr>
            <w:ins w:id="616" w:author="ZEPHAROVICH Elena (JRC-ISPRA)" w:date="2025-02-27T15:04:00Z">
              <w:r w:rsidRPr="7EFBDFE8">
                <w:rPr>
                  <w:lang w:val="en-US"/>
                </w:rPr>
                <w:t>0</w:t>
              </w:r>
            </w:ins>
          </w:p>
        </w:tc>
        <w:tc>
          <w:tcPr>
            <w:tcW w:w="954" w:type="dxa"/>
            <w:tcBorders>
              <w:top w:val="single" w:sz="6" w:space="0" w:color="auto"/>
              <w:left w:val="nil"/>
              <w:bottom w:val="single" w:sz="6" w:space="0" w:color="auto"/>
              <w:right w:val="nil"/>
            </w:tcBorders>
            <w:shd w:val="clear" w:color="auto" w:fill="FCFCFF"/>
            <w:tcMar>
              <w:left w:w="105" w:type="dxa"/>
              <w:right w:w="105" w:type="dxa"/>
            </w:tcMar>
            <w:vAlign w:val="center"/>
          </w:tcPr>
          <w:p w14:paraId="5A777536" w14:textId="7A320372" w:rsidR="7EFBDFE8" w:rsidRDefault="7EFBDFE8">
            <w:pPr>
              <w:spacing w:after="0" w:line="240" w:lineRule="auto"/>
              <w:jc w:val="center"/>
              <w:pPrChange w:id="617" w:author="ZEPHAROVICH Elena (JRC-ISPRA)" w:date="2025-02-27T15:04:00Z">
                <w:pPr/>
              </w:pPrChange>
            </w:pPr>
            <w:ins w:id="618" w:author="ZEPHAROVICH Elena (JRC-ISPRA)" w:date="2025-02-27T15:04:00Z">
              <w:r w:rsidRPr="7EFBDFE8">
                <w:rPr>
                  <w:lang w:val="en-US"/>
                </w:rPr>
                <w:t>0</w:t>
              </w:r>
            </w:ins>
          </w:p>
        </w:tc>
        <w:tc>
          <w:tcPr>
            <w:tcW w:w="953" w:type="dxa"/>
            <w:tcBorders>
              <w:top w:val="single" w:sz="6" w:space="0" w:color="auto"/>
              <w:left w:val="nil"/>
              <w:bottom w:val="single" w:sz="6" w:space="0" w:color="auto"/>
              <w:right w:val="nil"/>
            </w:tcBorders>
            <w:shd w:val="clear" w:color="auto" w:fill="C9E8D3"/>
            <w:tcMar>
              <w:left w:w="105" w:type="dxa"/>
              <w:right w:w="105" w:type="dxa"/>
            </w:tcMar>
            <w:vAlign w:val="center"/>
          </w:tcPr>
          <w:p w14:paraId="7972073B" w14:textId="2F1ECCF6" w:rsidR="7EFBDFE8" w:rsidRDefault="7EFBDFE8">
            <w:pPr>
              <w:spacing w:after="0" w:line="240" w:lineRule="auto"/>
              <w:jc w:val="center"/>
              <w:pPrChange w:id="619" w:author="ZEPHAROVICH Elena (JRC-ISPRA)" w:date="2025-02-27T15:04:00Z">
                <w:pPr/>
              </w:pPrChange>
            </w:pPr>
            <w:ins w:id="620" w:author="ZEPHAROVICH Elena (JRC-ISPRA)" w:date="2025-02-27T15:04:00Z">
              <w:r w:rsidRPr="7EFBDFE8">
                <w:rPr>
                  <w:lang w:val="en-US"/>
                </w:rPr>
                <w:t>1</w:t>
              </w:r>
            </w:ins>
          </w:p>
        </w:tc>
        <w:tc>
          <w:tcPr>
            <w:tcW w:w="1055" w:type="dxa"/>
            <w:tcBorders>
              <w:top w:val="single" w:sz="6" w:space="0" w:color="auto"/>
              <w:left w:val="nil"/>
              <w:bottom w:val="single" w:sz="6" w:space="0" w:color="auto"/>
              <w:right w:val="nil"/>
            </w:tcBorders>
            <w:shd w:val="clear" w:color="auto" w:fill="FCFCFF"/>
            <w:tcMar>
              <w:left w:w="105" w:type="dxa"/>
              <w:right w:w="105" w:type="dxa"/>
            </w:tcMar>
            <w:vAlign w:val="center"/>
          </w:tcPr>
          <w:p w14:paraId="75EC2A9A" w14:textId="02465DDF" w:rsidR="7EFBDFE8" w:rsidRDefault="7EFBDFE8">
            <w:pPr>
              <w:spacing w:after="0" w:line="240" w:lineRule="auto"/>
              <w:jc w:val="center"/>
              <w:pPrChange w:id="621" w:author="ZEPHAROVICH Elena (JRC-ISPRA)" w:date="2025-02-27T15:04:00Z">
                <w:pPr/>
              </w:pPrChange>
            </w:pPr>
            <w:ins w:id="622" w:author="ZEPHAROVICH Elena (JRC-ISPRA)" w:date="2025-02-27T15:04:00Z">
              <w:r w:rsidRPr="7EFBDFE8">
                <w:rPr>
                  <w:lang w:val="en-US"/>
                </w:rPr>
                <w:t>0</w:t>
              </w:r>
            </w:ins>
          </w:p>
        </w:tc>
        <w:tc>
          <w:tcPr>
            <w:tcW w:w="1185" w:type="dxa"/>
            <w:tcBorders>
              <w:top w:val="single" w:sz="6" w:space="0" w:color="auto"/>
              <w:left w:val="nil"/>
              <w:bottom w:val="single" w:sz="6" w:space="0" w:color="auto"/>
              <w:right w:val="nil"/>
            </w:tcBorders>
            <w:shd w:val="clear" w:color="auto" w:fill="FCFCFF"/>
            <w:tcMar>
              <w:left w:w="105" w:type="dxa"/>
              <w:right w:w="105" w:type="dxa"/>
            </w:tcMar>
            <w:vAlign w:val="center"/>
          </w:tcPr>
          <w:p w14:paraId="10309156" w14:textId="6B3D5A04" w:rsidR="7EFBDFE8" w:rsidRDefault="7EFBDFE8">
            <w:pPr>
              <w:spacing w:after="0" w:line="240" w:lineRule="auto"/>
              <w:jc w:val="center"/>
              <w:pPrChange w:id="623" w:author="ZEPHAROVICH Elena (JRC-ISPRA)" w:date="2025-02-27T15:04:00Z">
                <w:pPr/>
              </w:pPrChange>
            </w:pPr>
            <w:ins w:id="624" w:author="ZEPHAROVICH Elena (JRC-ISPRA)" w:date="2025-02-27T15:04:00Z">
              <w:r w:rsidRPr="7EFBDFE8">
                <w:rPr>
                  <w:lang w:val="en-US"/>
                </w:rPr>
                <w:t>0</w:t>
              </w:r>
            </w:ins>
          </w:p>
        </w:tc>
      </w:tr>
      <w:tr w:rsidR="7EFBDFE8" w14:paraId="015BCB64" w14:textId="77777777" w:rsidTr="7EFBDFE8">
        <w:trPr>
          <w:trHeight w:val="300"/>
          <w:ins w:id="625" w:author="ZEPHAROVICH Elena (JRC-ISPRA)" w:date="2025-02-27T15:04:00Z"/>
        </w:trPr>
        <w:tc>
          <w:tcPr>
            <w:tcW w:w="1158" w:type="dxa"/>
            <w:tcBorders>
              <w:top w:val="single" w:sz="6" w:space="0" w:color="auto"/>
              <w:left w:val="single" w:sz="6" w:space="0" w:color="000000" w:themeColor="text1"/>
              <w:bottom w:val="single" w:sz="6" w:space="0" w:color="auto"/>
              <w:right w:val="nil"/>
            </w:tcBorders>
            <w:tcMar>
              <w:left w:w="105" w:type="dxa"/>
              <w:right w:w="105" w:type="dxa"/>
            </w:tcMar>
            <w:vAlign w:val="center"/>
          </w:tcPr>
          <w:p w14:paraId="48E37354" w14:textId="642539A5" w:rsidR="7EFBDFE8" w:rsidRDefault="7EFBDFE8">
            <w:pPr>
              <w:spacing w:after="0" w:line="240" w:lineRule="auto"/>
              <w:pPrChange w:id="626" w:author="ZEPHAROVICH Elena (JRC-ISPRA)" w:date="2025-02-27T15:04:00Z">
                <w:pPr/>
              </w:pPrChange>
            </w:pPr>
            <w:ins w:id="627" w:author="ZEPHAROVICH Elena (JRC-ISPRA)" w:date="2025-02-27T15:04:00Z">
              <w:r w:rsidRPr="7EFBDFE8">
                <w:rPr>
                  <w:lang w:val="en-US"/>
                </w:rPr>
                <w:t>Transition pathways for a chemical industry</w:t>
              </w:r>
            </w:ins>
          </w:p>
        </w:tc>
        <w:tc>
          <w:tcPr>
            <w:tcW w:w="852" w:type="dxa"/>
            <w:tcBorders>
              <w:top w:val="single" w:sz="6" w:space="0" w:color="auto"/>
              <w:left w:val="nil"/>
              <w:bottom w:val="single" w:sz="6" w:space="0" w:color="auto"/>
              <w:right w:val="nil"/>
            </w:tcBorders>
            <w:shd w:val="clear" w:color="auto" w:fill="C9E8D3"/>
            <w:tcMar>
              <w:left w:w="105" w:type="dxa"/>
              <w:right w:w="105" w:type="dxa"/>
            </w:tcMar>
            <w:vAlign w:val="center"/>
          </w:tcPr>
          <w:p w14:paraId="721ECBF6" w14:textId="1147AEDA" w:rsidR="7EFBDFE8" w:rsidRDefault="7EFBDFE8">
            <w:pPr>
              <w:spacing w:after="0" w:line="240" w:lineRule="auto"/>
              <w:jc w:val="center"/>
              <w:pPrChange w:id="628" w:author="ZEPHAROVICH Elena (JRC-ISPRA)" w:date="2025-02-27T15:04:00Z">
                <w:pPr/>
              </w:pPrChange>
            </w:pPr>
            <w:ins w:id="629" w:author="ZEPHAROVICH Elena (JRC-ISPRA)" w:date="2025-02-27T15:04:00Z">
              <w:r w:rsidRPr="7EFBDFE8">
                <w:rPr>
                  <w:lang w:val="en-US"/>
                </w:rPr>
                <w:t>1</w:t>
              </w:r>
            </w:ins>
          </w:p>
        </w:tc>
        <w:tc>
          <w:tcPr>
            <w:tcW w:w="914" w:type="dxa"/>
            <w:tcBorders>
              <w:top w:val="single" w:sz="6" w:space="0" w:color="auto"/>
              <w:left w:val="nil"/>
              <w:bottom w:val="single" w:sz="6" w:space="0" w:color="auto"/>
              <w:right w:val="nil"/>
            </w:tcBorders>
            <w:shd w:val="clear" w:color="auto" w:fill="C9E8D3"/>
            <w:tcMar>
              <w:left w:w="105" w:type="dxa"/>
              <w:right w:w="105" w:type="dxa"/>
            </w:tcMar>
            <w:vAlign w:val="center"/>
          </w:tcPr>
          <w:p w14:paraId="2A68B756" w14:textId="58BEF749" w:rsidR="7EFBDFE8" w:rsidRDefault="7EFBDFE8">
            <w:pPr>
              <w:spacing w:after="0" w:line="240" w:lineRule="auto"/>
              <w:jc w:val="center"/>
              <w:pPrChange w:id="630" w:author="ZEPHAROVICH Elena (JRC-ISPRA)" w:date="2025-02-27T15:04:00Z">
                <w:pPr/>
              </w:pPrChange>
            </w:pPr>
            <w:ins w:id="631" w:author="ZEPHAROVICH Elena (JRC-ISPRA)" w:date="2025-02-27T15:04:00Z">
              <w:r w:rsidRPr="7EFBDFE8">
                <w:rPr>
                  <w:lang w:val="en-US"/>
                </w:rPr>
                <w:t>1</w:t>
              </w:r>
            </w:ins>
          </w:p>
        </w:tc>
        <w:tc>
          <w:tcPr>
            <w:tcW w:w="898" w:type="dxa"/>
            <w:tcBorders>
              <w:top w:val="single" w:sz="6" w:space="0" w:color="auto"/>
              <w:left w:val="nil"/>
              <w:bottom w:val="single" w:sz="6" w:space="0" w:color="auto"/>
              <w:right w:val="nil"/>
            </w:tcBorders>
            <w:shd w:val="clear" w:color="auto" w:fill="63BE7B"/>
            <w:tcMar>
              <w:left w:w="105" w:type="dxa"/>
              <w:right w:w="105" w:type="dxa"/>
            </w:tcMar>
            <w:vAlign w:val="center"/>
          </w:tcPr>
          <w:p w14:paraId="7B609740" w14:textId="6F5068DE" w:rsidR="7EFBDFE8" w:rsidRDefault="7EFBDFE8">
            <w:pPr>
              <w:spacing w:after="0" w:line="240" w:lineRule="auto"/>
              <w:jc w:val="center"/>
              <w:pPrChange w:id="632" w:author="ZEPHAROVICH Elena (JRC-ISPRA)" w:date="2025-02-27T15:04:00Z">
                <w:pPr/>
              </w:pPrChange>
            </w:pPr>
            <w:ins w:id="633" w:author="ZEPHAROVICH Elena (JRC-ISPRA)" w:date="2025-02-27T15:04:00Z">
              <w:r w:rsidRPr="7EFBDFE8">
                <w:rPr>
                  <w:lang w:val="en-US"/>
                </w:rPr>
                <w:t>3</w:t>
              </w:r>
            </w:ins>
          </w:p>
        </w:tc>
        <w:tc>
          <w:tcPr>
            <w:tcW w:w="1047" w:type="dxa"/>
            <w:tcBorders>
              <w:top w:val="single" w:sz="6" w:space="0" w:color="auto"/>
              <w:left w:val="nil"/>
              <w:bottom w:val="single" w:sz="6" w:space="0" w:color="auto"/>
              <w:right w:val="nil"/>
            </w:tcBorders>
            <w:shd w:val="clear" w:color="auto" w:fill="FCFCFF"/>
            <w:tcMar>
              <w:left w:w="105" w:type="dxa"/>
              <w:right w:w="105" w:type="dxa"/>
            </w:tcMar>
            <w:vAlign w:val="center"/>
          </w:tcPr>
          <w:p w14:paraId="569AC4BE" w14:textId="2563F341" w:rsidR="7EFBDFE8" w:rsidRDefault="7EFBDFE8">
            <w:pPr>
              <w:spacing w:after="0" w:line="240" w:lineRule="auto"/>
              <w:jc w:val="center"/>
              <w:pPrChange w:id="634" w:author="ZEPHAROVICH Elena (JRC-ISPRA)" w:date="2025-02-27T15:04:00Z">
                <w:pPr/>
              </w:pPrChange>
            </w:pPr>
            <w:ins w:id="635" w:author="ZEPHAROVICH Elena (JRC-ISPRA)" w:date="2025-02-27T15:04:00Z">
              <w:r w:rsidRPr="7EFBDFE8">
                <w:rPr>
                  <w:lang w:val="en-US"/>
                </w:rPr>
                <w:t>0</w:t>
              </w:r>
            </w:ins>
          </w:p>
        </w:tc>
        <w:tc>
          <w:tcPr>
            <w:tcW w:w="954" w:type="dxa"/>
            <w:tcBorders>
              <w:top w:val="single" w:sz="6" w:space="0" w:color="auto"/>
              <w:left w:val="nil"/>
              <w:bottom w:val="single" w:sz="6" w:space="0" w:color="auto"/>
              <w:right w:val="nil"/>
            </w:tcBorders>
            <w:shd w:val="clear" w:color="auto" w:fill="FCFCFF"/>
            <w:tcMar>
              <w:left w:w="105" w:type="dxa"/>
              <w:right w:w="105" w:type="dxa"/>
            </w:tcMar>
            <w:vAlign w:val="center"/>
          </w:tcPr>
          <w:p w14:paraId="32F12525" w14:textId="2727BE0F" w:rsidR="7EFBDFE8" w:rsidRDefault="7EFBDFE8">
            <w:pPr>
              <w:spacing w:after="0" w:line="240" w:lineRule="auto"/>
              <w:jc w:val="center"/>
              <w:pPrChange w:id="636" w:author="ZEPHAROVICH Elena (JRC-ISPRA)" w:date="2025-02-27T15:04:00Z">
                <w:pPr/>
              </w:pPrChange>
            </w:pPr>
            <w:ins w:id="637" w:author="ZEPHAROVICH Elena (JRC-ISPRA)" w:date="2025-02-27T15:04:00Z">
              <w:r w:rsidRPr="7EFBDFE8">
                <w:rPr>
                  <w:lang w:val="en-US"/>
                </w:rPr>
                <w:t>0</w:t>
              </w:r>
            </w:ins>
          </w:p>
        </w:tc>
        <w:tc>
          <w:tcPr>
            <w:tcW w:w="953" w:type="dxa"/>
            <w:tcBorders>
              <w:top w:val="single" w:sz="6" w:space="0" w:color="auto"/>
              <w:left w:val="nil"/>
              <w:bottom w:val="single" w:sz="6" w:space="0" w:color="auto"/>
              <w:right w:val="nil"/>
            </w:tcBorders>
            <w:shd w:val="clear" w:color="auto" w:fill="FCFCFF"/>
            <w:tcMar>
              <w:left w:w="105" w:type="dxa"/>
              <w:right w:w="105" w:type="dxa"/>
            </w:tcMar>
            <w:vAlign w:val="center"/>
          </w:tcPr>
          <w:p w14:paraId="520526E2" w14:textId="41E4D8F9" w:rsidR="7EFBDFE8" w:rsidRDefault="7EFBDFE8">
            <w:pPr>
              <w:spacing w:after="0" w:line="240" w:lineRule="auto"/>
              <w:jc w:val="center"/>
              <w:pPrChange w:id="638" w:author="ZEPHAROVICH Elena (JRC-ISPRA)" w:date="2025-02-27T15:04:00Z">
                <w:pPr/>
              </w:pPrChange>
            </w:pPr>
            <w:ins w:id="639" w:author="ZEPHAROVICH Elena (JRC-ISPRA)" w:date="2025-02-27T15:04:00Z">
              <w:r w:rsidRPr="7EFBDFE8">
                <w:rPr>
                  <w:lang w:val="en-US"/>
                </w:rPr>
                <w:t>0</w:t>
              </w:r>
            </w:ins>
          </w:p>
        </w:tc>
        <w:tc>
          <w:tcPr>
            <w:tcW w:w="1055" w:type="dxa"/>
            <w:tcBorders>
              <w:top w:val="single" w:sz="6" w:space="0" w:color="auto"/>
              <w:left w:val="nil"/>
              <w:bottom w:val="single" w:sz="6" w:space="0" w:color="auto"/>
              <w:right w:val="nil"/>
            </w:tcBorders>
            <w:shd w:val="clear" w:color="auto" w:fill="FCFCFF"/>
            <w:tcMar>
              <w:left w:w="105" w:type="dxa"/>
              <w:right w:w="105" w:type="dxa"/>
            </w:tcMar>
            <w:vAlign w:val="center"/>
          </w:tcPr>
          <w:p w14:paraId="18D43439" w14:textId="30E7439D" w:rsidR="7EFBDFE8" w:rsidRDefault="7EFBDFE8">
            <w:pPr>
              <w:spacing w:after="0" w:line="240" w:lineRule="auto"/>
              <w:jc w:val="center"/>
              <w:pPrChange w:id="640" w:author="ZEPHAROVICH Elena (JRC-ISPRA)" w:date="2025-02-27T15:04:00Z">
                <w:pPr/>
              </w:pPrChange>
            </w:pPr>
            <w:ins w:id="641" w:author="ZEPHAROVICH Elena (JRC-ISPRA)" w:date="2025-02-27T15:04:00Z">
              <w:r w:rsidRPr="7EFBDFE8">
                <w:rPr>
                  <w:lang w:val="en-US"/>
                </w:rPr>
                <w:t>0</w:t>
              </w:r>
            </w:ins>
          </w:p>
        </w:tc>
        <w:tc>
          <w:tcPr>
            <w:tcW w:w="1185" w:type="dxa"/>
            <w:tcBorders>
              <w:top w:val="single" w:sz="6" w:space="0" w:color="auto"/>
              <w:left w:val="nil"/>
              <w:bottom w:val="single" w:sz="6" w:space="0" w:color="auto"/>
              <w:right w:val="nil"/>
            </w:tcBorders>
            <w:shd w:val="clear" w:color="auto" w:fill="96D3A7"/>
            <w:tcMar>
              <w:left w:w="105" w:type="dxa"/>
              <w:right w:w="105" w:type="dxa"/>
            </w:tcMar>
            <w:vAlign w:val="center"/>
          </w:tcPr>
          <w:p w14:paraId="1C1E7D16" w14:textId="304CB9B5" w:rsidR="7EFBDFE8" w:rsidRDefault="7EFBDFE8">
            <w:pPr>
              <w:spacing w:after="0" w:line="240" w:lineRule="auto"/>
              <w:jc w:val="center"/>
              <w:pPrChange w:id="642" w:author="ZEPHAROVICH Elena (JRC-ISPRA)" w:date="2025-02-27T15:04:00Z">
                <w:pPr/>
              </w:pPrChange>
            </w:pPr>
            <w:ins w:id="643" w:author="ZEPHAROVICH Elena (JRC-ISPRA)" w:date="2025-02-27T15:04:00Z">
              <w:r w:rsidRPr="7EFBDFE8">
                <w:rPr>
                  <w:lang w:val="en-US"/>
                </w:rPr>
                <w:t>2</w:t>
              </w:r>
            </w:ins>
          </w:p>
        </w:tc>
      </w:tr>
      <w:tr w:rsidR="7EFBDFE8" w14:paraId="2B928F48" w14:textId="77777777" w:rsidTr="7EFBDFE8">
        <w:trPr>
          <w:trHeight w:val="300"/>
          <w:ins w:id="644" w:author="ZEPHAROVICH Elena (JRC-ISPRA)" w:date="2025-02-27T15:04:00Z"/>
        </w:trPr>
        <w:tc>
          <w:tcPr>
            <w:tcW w:w="1158" w:type="dxa"/>
            <w:tcBorders>
              <w:top w:val="single" w:sz="6" w:space="0" w:color="auto"/>
              <w:left w:val="single" w:sz="6" w:space="0" w:color="000000" w:themeColor="text1"/>
              <w:bottom w:val="single" w:sz="6" w:space="0" w:color="auto"/>
              <w:right w:val="nil"/>
            </w:tcBorders>
            <w:tcMar>
              <w:left w:w="105" w:type="dxa"/>
              <w:right w:w="105" w:type="dxa"/>
            </w:tcMar>
            <w:vAlign w:val="center"/>
          </w:tcPr>
          <w:p w14:paraId="59F7B699" w14:textId="72722EA4" w:rsidR="7EFBDFE8" w:rsidRDefault="7EFBDFE8">
            <w:pPr>
              <w:spacing w:after="0" w:line="240" w:lineRule="auto"/>
              <w:pPrChange w:id="645" w:author="ZEPHAROVICH Elena (JRC-ISPRA)" w:date="2025-02-27T15:04:00Z">
                <w:pPr/>
              </w:pPrChange>
            </w:pPr>
            <w:ins w:id="646" w:author="ZEPHAROVICH Elena (JRC-ISPRA)" w:date="2025-02-27T15:04:00Z">
              <w:r w:rsidRPr="7EFBDFE8">
                <w:rPr>
                  <w:lang w:val="en-US"/>
                </w:rPr>
                <w:t>Conservation of fisheries resources and protection of marine ecosystems</w:t>
              </w:r>
            </w:ins>
          </w:p>
        </w:tc>
        <w:tc>
          <w:tcPr>
            <w:tcW w:w="852" w:type="dxa"/>
            <w:tcBorders>
              <w:top w:val="single" w:sz="6" w:space="0" w:color="auto"/>
              <w:left w:val="nil"/>
              <w:bottom w:val="single" w:sz="6" w:space="0" w:color="auto"/>
              <w:right w:val="nil"/>
            </w:tcBorders>
            <w:shd w:val="clear" w:color="auto" w:fill="FCFCFF"/>
            <w:tcMar>
              <w:left w:w="105" w:type="dxa"/>
              <w:right w:w="105" w:type="dxa"/>
            </w:tcMar>
            <w:vAlign w:val="center"/>
          </w:tcPr>
          <w:p w14:paraId="7010B2F8" w14:textId="1E116C64" w:rsidR="7EFBDFE8" w:rsidRDefault="7EFBDFE8">
            <w:pPr>
              <w:spacing w:after="0" w:line="240" w:lineRule="auto"/>
              <w:jc w:val="center"/>
              <w:pPrChange w:id="647" w:author="ZEPHAROVICH Elena (JRC-ISPRA)" w:date="2025-02-27T15:04:00Z">
                <w:pPr/>
              </w:pPrChange>
            </w:pPr>
            <w:ins w:id="648" w:author="ZEPHAROVICH Elena (JRC-ISPRA)" w:date="2025-02-27T15:04:00Z">
              <w:r w:rsidRPr="7EFBDFE8">
                <w:rPr>
                  <w:lang w:val="en-US"/>
                </w:rPr>
                <w:t>0</w:t>
              </w:r>
            </w:ins>
          </w:p>
        </w:tc>
        <w:tc>
          <w:tcPr>
            <w:tcW w:w="914" w:type="dxa"/>
            <w:tcBorders>
              <w:top w:val="single" w:sz="6" w:space="0" w:color="auto"/>
              <w:left w:val="nil"/>
              <w:bottom w:val="single" w:sz="6" w:space="0" w:color="auto"/>
              <w:right w:val="nil"/>
            </w:tcBorders>
            <w:shd w:val="clear" w:color="auto" w:fill="FCFCFF"/>
            <w:tcMar>
              <w:left w:w="105" w:type="dxa"/>
              <w:right w:w="105" w:type="dxa"/>
            </w:tcMar>
            <w:vAlign w:val="center"/>
          </w:tcPr>
          <w:p w14:paraId="3FEC21A8" w14:textId="4920E799" w:rsidR="7EFBDFE8" w:rsidRDefault="7EFBDFE8">
            <w:pPr>
              <w:spacing w:after="0" w:line="240" w:lineRule="auto"/>
              <w:jc w:val="center"/>
              <w:pPrChange w:id="649" w:author="ZEPHAROVICH Elena (JRC-ISPRA)" w:date="2025-02-27T15:04:00Z">
                <w:pPr/>
              </w:pPrChange>
            </w:pPr>
            <w:ins w:id="650" w:author="ZEPHAROVICH Elena (JRC-ISPRA)" w:date="2025-02-27T15:04:00Z">
              <w:r w:rsidRPr="7EFBDFE8">
                <w:rPr>
                  <w:lang w:val="en-US"/>
                </w:rPr>
                <w:t>0</w:t>
              </w:r>
            </w:ins>
          </w:p>
        </w:tc>
        <w:tc>
          <w:tcPr>
            <w:tcW w:w="898" w:type="dxa"/>
            <w:tcBorders>
              <w:top w:val="single" w:sz="6" w:space="0" w:color="auto"/>
              <w:left w:val="nil"/>
              <w:bottom w:val="single" w:sz="6" w:space="0" w:color="auto"/>
              <w:right w:val="nil"/>
            </w:tcBorders>
            <w:shd w:val="clear" w:color="auto" w:fill="FCFCFF"/>
            <w:tcMar>
              <w:left w:w="105" w:type="dxa"/>
              <w:right w:w="105" w:type="dxa"/>
            </w:tcMar>
            <w:vAlign w:val="center"/>
          </w:tcPr>
          <w:p w14:paraId="454CD87D" w14:textId="40590B00" w:rsidR="7EFBDFE8" w:rsidRDefault="7EFBDFE8">
            <w:pPr>
              <w:spacing w:after="0" w:line="240" w:lineRule="auto"/>
              <w:jc w:val="center"/>
              <w:pPrChange w:id="651" w:author="ZEPHAROVICH Elena (JRC-ISPRA)" w:date="2025-02-27T15:04:00Z">
                <w:pPr/>
              </w:pPrChange>
            </w:pPr>
            <w:ins w:id="652" w:author="ZEPHAROVICH Elena (JRC-ISPRA)" w:date="2025-02-27T15:04:00Z">
              <w:r w:rsidRPr="7EFBDFE8">
                <w:rPr>
                  <w:lang w:val="en-US"/>
                </w:rPr>
                <w:t>0</w:t>
              </w:r>
            </w:ins>
          </w:p>
        </w:tc>
        <w:tc>
          <w:tcPr>
            <w:tcW w:w="1047" w:type="dxa"/>
            <w:tcBorders>
              <w:top w:val="single" w:sz="6" w:space="0" w:color="auto"/>
              <w:left w:val="nil"/>
              <w:bottom w:val="single" w:sz="6" w:space="0" w:color="auto"/>
              <w:right w:val="nil"/>
            </w:tcBorders>
            <w:shd w:val="clear" w:color="auto" w:fill="FCFCFF"/>
            <w:tcMar>
              <w:left w:w="105" w:type="dxa"/>
              <w:right w:w="105" w:type="dxa"/>
            </w:tcMar>
            <w:vAlign w:val="center"/>
          </w:tcPr>
          <w:p w14:paraId="3B6236C9" w14:textId="7EF0006E" w:rsidR="7EFBDFE8" w:rsidRDefault="7EFBDFE8">
            <w:pPr>
              <w:spacing w:after="0" w:line="240" w:lineRule="auto"/>
              <w:jc w:val="center"/>
              <w:pPrChange w:id="653" w:author="ZEPHAROVICH Elena (JRC-ISPRA)" w:date="2025-02-27T15:04:00Z">
                <w:pPr/>
              </w:pPrChange>
            </w:pPr>
            <w:ins w:id="654" w:author="ZEPHAROVICH Elena (JRC-ISPRA)" w:date="2025-02-27T15:04:00Z">
              <w:r w:rsidRPr="7EFBDFE8">
                <w:rPr>
                  <w:lang w:val="en-US"/>
                </w:rPr>
                <w:t>0</w:t>
              </w:r>
            </w:ins>
          </w:p>
        </w:tc>
        <w:tc>
          <w:tcPr>
            <w:tcW w:w="954" w:type="dxa"/>
            <w:tcBorders>
              <w:top w:val="single" w:sz="6" w:space="0" w:color="auto"/>
              <w:left w:val="nil"/>
              <w:bottom w:val="single" w:sz="6" w:space="0" w:color="auto"/>
              <w:right w:val="nil"/>
            </w:tcBorders>
            <w:shd w:val="clear" w:color="auto" w:fill="FCFCFF"/>
            <w:tcMar>
              <w:left w:w="105" w:type="dxa"/>
              <w:right w:w="105" w:type="dxa"/>
            </w:tcMar>
            <w:vAlign w:val="center"/>
          </w:tcPr>
          <w:p w14:paraId="22186217" w14:textId="5D570B9A" w:rsidR="7EFBDFE8" w:rsidRDefault="7EFBDFE8">
            <w:pPr>
              <w:spacing w:after="0" w:line="240" w:lineRule="auto"/>
              <w:jc w:val="center"/>
              <w:pPrChange w:id="655" w:author="ZEPHAROVICH Elena (JRC-ISPRA)" w:date="2025-02-27T15:04:00Z">
                <w:pPr/>
              </w:pPrChange>
            </w:pPr>
            <w:ins w:id="656" w:author="ZEPHAROVICH Elena (JRC-ISPRA)" w:date="2025-02-27T15:04:00Z">
              <w:r w:rsidRPr="7EFBDFE8">
                <w:rPr>
                  <w:lang w:val="en-US"/>
                </w:rPr>
                <w:t>0</w:t>
              </w:r>
            </w:ins>
          </w:p>
        </w:tc>
        <w:tc>
          <w:tcPr>
            <w:tcW w:w="953" w:type="dxa"/>
            <w:tcBorders>
              <w:top w:val="single" w:sz="6" w:space="0" w:color="auto"/>
              <w:left w:val="nil"/>
              <w:bottom w:val="single" w:sz="6" w:space="0" w:color="auto"/>
              <w:right w:val="nil"/>
            </w:tcBorders>
            <w:shd w:val="clear" w:color="auto" w:fill="FCFCFF"/>
            <w:tcMar>
              <w:left w:w="105" w:type="dxa"/>
              <w:right w:w="105" w:type="dxa"/>
            </w:tcMar>
            <w:vAlign w:val="center"/>
          </w:tcPr>
          <w:p w14:paraId="3737F70C" w14:textId="56CA6AF8" w:rsidR="7EFBDFE8" w:rsidRDefault="7EFBDFE8">
            <w:pPr>
              <w:spacing w:after="0" w:line="240" w:lineRule="auto"/>
              <w:jc w:val="center"/>
              <w:pPrChange w:id="657" w:author="ZEPHAROVICH Elena (JRC-ISPRA)" w:date="2025-02-27T15:04:00Z">
                <w:pPr/>
              </w:pPrChange>
            </w:pPr>
            <w:ins w:id="658" w:author="ZEPHAROVICH Elena (JRC-ISPRA)" w:date="2025-02-27T15:04:00Z">
              <w:r w:rsidRPr="7EFBDFE8">
                <w:rPr>
                  <w:lang w:val="en-US"/>
                </w:rPr>
                <w:t>0</w:t>
              </w:r>
            </w:ins>
          </w:p>
        </w:tc>
        <w:tc>
          <w:tcPr>
            <w:tcW w:w="1055" w:type="dxa"/>
            <w:tcBorders>
              <w:top w:val="single" w:sz="6" w:space="0" w:color="auto"/>
              <w:left w:val="nil"/>
              <w:bottom w:val="single" w:sz="6" w:space="0" w:color="auto"/>
              <w:right w:val="nil"/>
            </w:tcBorders>
            <w:shd w:val="clear" w:color="auto" w:fill="63BE7B"/>
            <w:tcMar>
              <w:left w:w="105" w:type="dxa"/>
              <w:right w:w="105" w:type="dxa"/>
            </w:tcMar>
            <w:vAlign w:val="center"/>
          </w:tcPr>
          <w:p w14:paraId="5A11B0BD" w14:textId="2438C50C" w:rsidR="7EFBDFE8" w:rsidRDefault="7EFBDFE8">
            <w:pPr>
              <w:spacing w:after="0" w:line="240" w:lineRule="auto"/>
              <w:jc w:val="center"/>
              <w:pPrChange w:id="659" w:author="ZEPHAROVICH Elena (JRC-ISPRA)" w:date="2025-02-27T15:04:00Z">
                <w:pPr/>
              </w:pPrChange>
            </w:pPr>
            <w:ins w:id="660" w:author="ZEPHAROVICH Elena (JRC-ISPRA)" w:date="2025-02-27T15:04:00Z">
              <w:r w:rsidRPr="7EFBDFE8">
                <w:rPr>
                  <w:lang w:val="en-US"/>
                </w:rPr>
                <w:t>3</w:t>
              </w:r>
            </w:ins>
          </w:p>
        </w:tc>
        <w:tc>
          <w:tcPr>
            <w:tcW w:w="1185" w:type="dxa"/>
            <w:tcBorders>
              <w:top w:val="single" w:sz="6" w:space="0" w:color="auto"/>
              <w:left w:val="nil"/>
              <w:bottom w:val="single" w:sz="6" w:space="0" w:color="auto"/>
              <w:right w:val="nil"/>
            </w:tcBorders>
            <w:shd w:val="clear" w:color="auto" w:fill="C9E8D3"/>
            <w:tcMar>
              <w:left w:w="105" w:type="dxa"/>
              <w:right w:w="105" w:type="dxa"/>
            </w:tcMar>
            <w:vAlign w:val="center"/>
          </w:tcPr>
          <w:p w14:paraId="30671C3A" w14:textId="6152D6E2" w:rsidR="7EFBDFE8" w:rsidRDefault="7EFBDFE8">
            <w:pPr>
              <w:spacing w:after="0" w:line="240" w:lineRule="auto"/>
              <w:jc w:val="center"/>
              <w:pPrChange w:id="661" w:author="ZEPHAROVICH Elena (JRC-ISPRA)" w:date="2025-02-27T15:04:00Z">
                <w:pPr/>
              </w:pPrChange>
            </w:pPr>
            <w:ins w:id="662" w:author="ZEPHAROVICH Elena (JRC-ISPRA)" w:date="2025-02-27T15:04:00Z">
              <w:r w:rsidRPr="7EFBDFE8">
                <w:rPr>
                  <w:lang w:val="en-US"/>
                </w:rPr>
                <w:t>1</w:t>
              </w:r>
            </w:ins>
          </w:p>
        </w:tc>
      </w:tr>
      <w:tr w:rsidR="7EFBDFE8" w14:paraId="5D3B09B8" w14:textId="77777777" w:rsidTr="7EFBDFE8">
        <w:trPr>
          <w:trHeight w:val="300"/>
          <w:ins w:id="663" w:author="ZEPHAROVICH Elena (JRC-ISPRA)" w:date="2025-02-27T15:04:00Z"/>
        </w:trPr>
        <w:tc>
          <w:tcPr>
            <w:tcW w:w="1158" w:type="dxa"/>
            <w:tcBorders>
              <w:top w:val="single" w:sz="6" w:space="0" w:color="auto"/>
              <w:left w:val="single" w:sz="6" w:space="0" w:color="000000" w:themeColor="text1"/>
              <w:bottom w:val="single" w:sz="6" w:space="0" w:color="auto"/>
              <w:right w:val="nil"/>
            </w:tcBorders>
            <w:tcMar>
              <w:left w:w="105" w:type="dxa"/>
              <w:right w:w="105" w:type="dxa"/>
            </w:tcMar>
            <w:vAlign w:val="center"/>
          </w:tcPr>
          <w:p w14:paraId="4742D6A8" w14:textId="4B6EFA48" w:rsidR="7EFBDFE8" w:rsidRDefault="7EFBDFE8">
            <w:pPr>
              <w:spacing w:after="0" w:line="240" w:lineRule="auto"/>
              <w:pPrChange w:id="664" w:author="ZEPHAROVICH Elena (JRC-ISPRA)" w:date="2025-02-27T15:04:00Z">
                <w:pPr/>
              </w:pPrChange>
            </w:pPr>
            <w:ins w:id="665" w:author="ZEPHAROVICH Elena (JRC-ISPRA)" w:date="2025-02-27T15:04:00Z">
              <w:r w:rsidRPr="7EFBDFE8">
                <w:rPr>
                  <w:lang w:val="en-US"/>
                </w:rPr>
                <w:t xml:space="preserve">Climate Law </w:t>
              </w:r>
            </w:ins>
          </w:p>
        </w:tc>
        <w:tc>
          <w:tcPr>
            <w:tcW w:w="852" w:type="dxa"/>
            <w:tcBorders>
              <w:top w:val="single" w:sz="6" w:space="0" w:color="auto"/>
              <w:left w:val="nil"/>
              <w:bottom w:val="single" w:sz="6" w:space="0" w:color="auto"/>
              <w:right w:val="nil"/>
            </w:tcBorders>
            <w:shd w:val="clear" w:color="auto" w:fill="63BE7B"/>
            <w:tcMar>
              <w:left w:w="105" w:type="dxa"/>
              <w:right w:w="105" w:type="dxa"/>
            </w:tcMar>
            <w:vAlign w:val="center"/>
          </w:tcPr>
          <w:p w14:paraId="656DEEFF" w14:textId="416F63D8" w:rsidR="7EFBDFE8" w:rsidRDefault="7EFBDFE8">
            <w:pPr>
              <w:spacing w:after="0" w:line="240" w:lineRule="auto"/>
              <w:jc w:val="center"/>
              <w:pPrChange w:id="666" w:author="ZEPHAROVICH Elena (JRC-ISPRA)" w:date="2025-02-27T15:04:00Z">
                <w:pPr/>
              </w:pPrChange>
            </w:pPr>
            <w:ins w:id="667" w:author="ZEPHAROVICH Elena (JRC-ISPRA)" w:date="2025-02-27T15:04:00Z">
              <w:r w:rsidRPr="7EFBDFE8">
                <w:rPr>
                  <w:lang w:val="en-US"/>
                </w:rPr>
                <w:t>3</w:t>
              </w:r>
            </w:ins>
          </w:p>
        </w:tc>
        <w:tc>
          <w:tcPr>
            <w:tcW w:w="914" w:type="dxa"/>
            <w:tcBorders>
              <w:top w:val="single" w:sz="6" w:space="0" w:color="auto"/>
              <w:left w:val="nil"/>
              <w:bottom w:val="single" w:sz="6" w:space="0" w:color="auto"/>
              <w:right w:val="nil"/>
            </w:tcBorders>
            <w:shd w:val="clear" w:color="auto" w:fill="FCFCFF"/>
            <w:tcMar>
              <w:left w:w="105" w:type="dxa"/>
              <w:right w:w="105" w:type="dxa"/>
            </w:tcMar>
            <w:vAlign w:val="center"/>
          </w:tcPr>
          <w:p w14:paraId="356F5489" w14:textId="479D98BA" w:rsidR="7EFBDFE8" w:rsidRDefault="7EFBDFE8">
            <w:pPr>
              <w:spacing w:after="0" w:line="240" w:lineRule="auto"/>
              <w:jc w:val="center"/>
              <w:pPrChange w:id="668" w:author="ZEPHAROVICH Elena (JRC-ISPRA)" w:date="2025-02-27T15:04:00Z">
                <w:pPr/>
              </w:pPrChange>
            </w:pPr>
            <w:ins w:id="669" w:author="ZEPHAROVICH Elena (JRC-ISPRA)" w:date="2025-02-27T15:04:00Z">
              <w:r w:rsidRPr="7EFBDFE8">
                <w:rPr>
                  <w:lang w:val="en-US"/>
                </w:rPr>
                <w:t>0</w:t>
              </w:r>
            </w:ins>
          </w:p>
        </w:tc>
        <w:tc>
          <w:tcPr>
            <w:tcW w:w="898" w:type="dxa"/>
            <w:tcBorders>
              <w:top w:val="single" w:sz="6" w:space="0" w:color="auto"/>
              <w:left w:val="nil"/>
              <w:bottom w:val="single" w:sz="6" w:space="0" w:color="auto"/>
              <w:right w:val="nil"/>
            </w:tcBorders>
            <w:shd w:val="clear" w:color="auto" w:fill="FCFCFF"/>
            <w:tcMar>
              <w:left w:w="105" w:type="dxa"/>
              <w:right w:w="105" w:type="dxa"/>
            </w:tcMar>
            <w:vAlign w:val="center"/>
          </w:tcPr>
          <w:p w14:paraId="1AD44357" w14:textId="3E9501C2" w:rsidR="7EFBDFE8" w:rsidRDefault="7EFBDFE8">
            <w:pPr>
              <w:spacing w:after="0" w:line="240" w:lineRule="auto"/>
              <w:jc w:val="center"/>
              <w:pPrChange w:id="670" w:author="ZEPHAROVICH Elena (JRC-ISPRA)" w:date="2025-02-27T15:04:00Z">
                <w:pPr/>
              </w:pPrChange>
            </w:pPr>
            <w:ins w:id="671" w:author="ZEPHAROVICH Elena (JRC-ISPRA)" w:date="2025-02-27T15:04:00Z">
              <w:r w:rsidRPr="7EFBDFE8">
                <w:rPr>
                  <w:lang w:val="en-US"/>
                </w:rPr>
                <w:t>0</w:t>
              </w:r>
            </w:ins>
          </w:p>
        </w:tc>
        <w:tc>
          <w:tcPr>
            <w:tcW w:w="1047" w:type="dxa"/>
            <w:tcBorders>
              <w:top w:val="single" w:sz="6" w:space="0" w:color="auto"/>
              <w:left w:val="nil"/>
              <w:bottom w:val="single" w:sz="6" w:space="0" w:color="auto"/>
              <w:right w:val="nil"/>
            </w:tcBorders>
            <w:shd w:val="clear" w:color="auto" w:fill="FCFCFF"/>
            <w:tcMar>
              <w:left w:w="105" w:type="dxa"/>
              <w:right w:w="105" w:type="dxa"/>
            </w:tcMar>
            <w:vAlign w:val="center"/>
          </w:tcPr>
          <w:p w14:paraId="1A089D1A" w14:textId="043AE6D9" w:rsidR="7EFBDFE8" w:rsidRDefault="7EFBDFE8">
            <w:pPr>
              <w:spacing w:after="0" w:line="240" w:lineRule="auto"/>
              <w:jc w:val="center"/>
              <w:pPrChange w:id="672" w:author="ZEPHAROVICH Elena (JRC-ISPRA)" w:date="2025-02-27T15:04:00Z">
                <w:pPr/>
              </w:pPrChange>
            </w:pPr>
            <w:ins w:id="673" w:author="ZEPHAROVICH Elena (JRC-ISPRA)" w:date="2025-02-27T15:04:00Z">
              <w:r w:rsidRPr="7EFBDFE8">
                <w:rPr>
                  <w:lang w:val="en-US"/>
                </w:rPr>
                <w:t>0</w:t>
              </w:r>
            </w:ins>
          </w:p>
        </w:tc>
        <w:tc>
          <w:tcPr>
            <w:tcW w:w="954" w:type="dxa"/>
            <w:tcBorders>
              <w:top w:val="single" w:sz="6" w:space="0" w:color="auto"/>
              <w:left w:val="nil"/>
              <w:bottom w:val="single" w:sz="6" w:space="0" w:color="auto"/>
              <w:right w:val="nil"/>
            </w:tcBorders>
            <w:shd w:val="clear" w:color="auto" w:fill="FCFCFF"/>
            <w:tcMar>
              <w:left w:w="105" w:type="dxa"/>
              <w:right w:w="105" w:type="dxa"/>
            </w:tcMar>
            <w:vAlign w:val="center"/>
          </w:tcPr>
          <w:p w14:paraId="0D7606C7" w14:textId="4C48DCD5" w:rsidR="7EFBDFE8" w:rsidRDefault="7EFBDFE8">
            <w:pPr>
              <w:spacing w:after="0" w:line="240" w:lineRule="auto"/>
              <w:jc w:val="center"/>
              <w:pPrChange w:id="674" w:author="ZEPHAROVICH Elena (JRC-ISPRA)" w:date="2025-02-27T15:04:00Z">
                <w:pPr/>
              </w:pPrChange>
            </w:pPr>
            <w:ins w:id="675" w:author="ZEPHAROVICH Elena (JRC-ISPRA)" w:date="2025-02-27T15:04:00Z">
              <w:r w:rsidRPr="7EFBDFE8">
                <w:rPr>
                  <w:lang w:val="en-US"/>
                </w:rPr>
                <w:t>0</w:t>
              </w:r>
            </w:ins>
          </w:p>
        </w:tc>
        <w:tc>
          <w:tcPr>
            <w:tcW w:w="953" w:type="dxa"/>
            <w:tcBorders>
              <w:top w:val="single" w:sz="6" w:space="0" w:color="auto"/>
              <w:left w:val="nil"/>
              <w:bottom w:val="single" w:sz="6" w:space="0" w:color="auto"/>
              <w:right w:val="nil"/>
            </w:tcBorders>
            <w:shd w:val="clear" w:color="auto" w:fill="FCFCFF"/>
            <w:tcMar>
              <w:left w:w="105" w:type="dxa"/>
              <w:right w:w="105" w:type="dxa"/>
            </w:tcMar>
            <w:vAlign w:val="center"/>
          </w:tcPr>
          <w:p w14:paraId="01AB2F6C" w14:textId="64F77225" w:rsidR="7EFBDFE8" w:rsidRDefault="7EFBDFE8">
            <w:pPr>
              <w:spacing w:after="0" w:line="240" w:lineRule="auto"/>
              <w:jc w:val="center"/>
              <w:pPrChange w:id="676" w:author="ZEPHAROVICH Elena (JRC-ISPRA)" w:date="2025-02-27T15:04:00Z">
                <w:pPr/>
              </w:pPrChange>
            </w:pPr>
            <w:ins w:id="677" w:author="ZEPHAROVICH Elena (JRC-ISPRA)" w:date="2025-02-27T15:04:00Z">
              <w:r w:rsidRPr="7EFBDFE8">
                <w:rPr>
                  <w:lang w:val="en-US"/>
                </w:rPr>
                <w:t>0</w:t>
              </w:r>
            </w:ins>
          </w:p>
        </w:tc>
        <w:tc>
          <w:tcPr>
            <w:tcW w:w="1055" w:type="dxa"/>
            <w:tcBorders>
              <w:top w:val="single" w:sz="6" w:space="0" w:color="auto"/>
              <w:left w:val="nil"/>
              <w:bottom w:val="single" w:sz="6" w:space="0" w:color="auto"/>
              <w:right w:val="nil"/>
            </w:tcBorders>
            <w:shd w:val="clear" w:color="auto" w:fill="FCFCFF"/>
            <w:tcMar>
              <w:left w:w="105" w:type="dxa"/>
              <w:right w:w="105" w:type="dxa"/>
            </w:tcMar>
            <w:vAlign w:val="center"/>
          </w:tcPr>
          <w:p w14:paraId="1D777A8F" w14:textId="5DDBF5A6" w:rsidR="7EFBDFE8" w:rsidRDefault="7EFBDFE8">
            <w:pPr>
              <w:spacing w:after="0" w:line="240" w:lineRule="auto"/>
              <w:jc w:val="center"/>
              <w:pPrChange w:id="678" w:author="ZEPHAROVICH Elena (JRC-ISPRA)" w:date="2025-02-27T15:04:00Z">
                <w:pPr/>
              </w:pPrChange>
            </w:pPr>
            <w:ins w:id="679" w:author="ZEPHAROVICH Elena (JRC-ISPRA)" w:date="2025-02-27T15:04:00Z">
              <w:r w:rsidRPr="7EFBDFE8">
                <w:rPr>
                  <w:lang w:val="en-US"/>
                </w:rPr>
                <w:t>0</w:t>
              </w:r>
            </w:ins>
          </w:p>
        </w:tc>
        <w:tc>
          <w:tcPr>
            <w:tcW w:w="1185" w:type="dxa"/>
            <w:tcBorders>
              <w:top w:val="single" w:sz="6" w:space="0" w:color="auto"/>
              <w:left w:val="nil"/>
              <w:bottom w:val="single" w:sz="6" w:space="0" w:color="auto"/>
              <w:right w:val="nil"/>
            </w:tcBorders>
            <w:shd w:val="clear" w:color="auto" w:fill="FCFCFF"/>
            <w:tcMar>
              <w:left w:w="105" w:type="dxa"/>
              <w:right w:w="105" w:type="dxa"/>
            </w:tcMar>
            <w:vAlign w:val="center"/>
          </w:tcPr>
          <w:p w14:paraId="329BF478" w14:textId="16B13995" w:rsidR="7EFBDFE8" w:rsidRDefault="7EFBDFE8">
            <w:pPr>
              <w:spacing w:after="0" w:line="240" w:lineRule="auto"/>
              <w:jc w:val="center"/>
              <w:pPrChange w:id="680" w:author="ZEPHAROVICH Elena (JRC-ISPRA)" w:date="2025-02-27T15:04:00Z">
                <w:pPr/>
              </w:pPrChange>
            </w:pPr>
            <w:ins w:id="681" w:author="ZEPHAROVICH Elena (JRC-ISPRA)" w:date="2025-02-27T15:04:00Z">
              <w:r w:rsidRPr="7EFBDFE8">
                <w:rPr>
                  <w:lang w:val="en-US"/>
                </w:rPr>
                <w:t>0</w:t>
              </w:r>
            </w:ins>
          </w:p>
        </w:tc>
      </w:tr>
    </w:tbl>
    <w:p w14:paraId="1778FABC" w14:textId="02D5FB9B" w:rsidR="00CD30B7" w:rsidRPr="005D30FE" w:rsidRDefault="00CD30B7" w:rsidP="7EFBDFE8">
      <w:pPr>
        <w:textAlignment w:val="baseline"/>
        <w:rPr>
          <w:ins w:id="682" w:author="ZEPHAROVICH Elena (JRC-ISPRA)" w:date="2025-02-27T15:04:00Z"/>
          <w:rFonts w:eastAsia="EC Square Sans Pro" w:cs="EC Square Sans Pro"/>
          <w:sz w:val="22"/>
          <w:szCs w:val="22"/>
        </w:rPr>
      </w:pPr>
    </w:p>
    <w:p w14:paraId="2E7249DD" w14:textId="4FBE6787" w:rsidR="00CD30B7" w:rsidRPr="005D30FE" w:rsidRDefault="7A3F1DD6" w:rsidP="7EFBDFE8">
      <w:pPr>
        <w:textAlignment w:val="baseline"/>
        <w:rPr>
          <w:ins w:id="683" w:author="ZEPHAROVICH Elena (JRC-ISPRA)" w:date="2025-02-27T15:03:00Z"/>
          <w:rFonts w:eastAsia="EC Square Sans Pro" w:cs="EC Square Sans Pro"/>
          <w:sz w:val="22"/>
          <w:szCs w:val="22"/>
        </w:rPr>
      </w:pPr>
      <w:ins w:id="684" w:author="ZEPHAROVICH Elena (JRC-ISPRA)" w:date="2025-02-27T15:04:00Z">
        <w:r w:rsidRPr="7EFBDFE8">
          <w:rPr>
            <w:rFonts w:eastAsia="EC Square Sans Pro" w:cs="EC Square Sans Pro"/>
            <w:i/>
            <w:iCs/>
            <w:sz w:val="22"/>
            <w:szCs w:val="22"/>
          </w:rPr>
          <w:t>Source: JRC, own elaboration, 2024</w:t>
        </w:r>
        <w:r w:rsidR="00897B5E">
          <w:br/>
        </w:r>
      </w:ins>
    </w:p>
    <w:p w14:paraId="12279789" w14:textId="3DF7463B" w:rsidR="00CD30B7" w:rsidRPr="005D30FE" w:rsidRDefault="00CD30B7" w:rsidP="7EFBDFE8">
      <w:pPr>
        <w:textAlignment w:val="baseline"/>
        <w:rPr>
          <w:ins w:id="685" w:author="ZEPHAROVICH Elena (JRC-ISPRA)" w:date="2025-02-27T15:03:00Z"/>
          <w:rFonts w:eastAsiaTheme="minorEastAsia" w:cstheme="minorBidi"/>
          <w:sz w:val="22"/>
          <w:szCs w:val="22"/>
        </w:rPr>
      </w:pPr>
    </w:p>
    <w:p w14:paraId="27D11D5E" w14:textId="58AF0EA3" w:rsidR="00CD30B7" w:rsidRPr="005D30FE" w:rsidRDefault="00897B5E">
      <w:pPr>
        <w:textAlignment w:val="baseline"/>
        <w:rPr>
          <w:sz w:val="22"/>
          <w:szCs w:val="22"/>
        </w:rPr>
      </w:pPr>
      <w:del w:id="686" w:author="ZEPHAROVICH Elena (JRC-ISPRA)" w:date="2025-03-04T10:35:00Z">
        <w:r w:rsidRPr="730357D6" w:rsidDel="3A4FDC81">
          <w:rPr>
            <w:rFonts w:eastAsiaTheme="minorEastAsia" w:cstheme="minorBidi"/>
            <w:sz w:val="22"/>
            <w:szCs w:val="22"/>
          </w:rPr>
          <w:delText xml:space="preserve"> </w:delText>
        </w:r>
      </w:del>
      <w:commentRangeStart w:id="687"/>
      <w:commentRangeStart w:id="688"/>
      <w:commentRangeStart w:id="689"/>
      <w:r w:rsidRPr="005D30FE">
        <w:rPr>
          <w:rFonts w:eastAsiaTheme="minorEastAsia" w:cstheme="minorBidi"/>
          <w:sz w:val="22"/>
          <w:szCs w:val="22"/>
        </w:rPr>
        <w:t>Out of 18 policy documents analysed, 13 have moderate to high expectations towards biomass with respect to achieving the objectives of TA1 (</w:t>
      </w:r>
      <w:r w:rsidR="007E2C76" w:rsidRPr="005D30FE">
        <w:rPr>
          <w:rFonts w:eastAsiaTheme="minorEastAsia" w:cstheme="minorBidi"/>
          <w:sz w:val="22"/>
          <w:szCs w:val="22"/>
        </w:rPr>
        <w:t>c</w:t>
      </w:r>
      <w:r w:rsidRPr="005D30FE">
        <w:rPr>
          <w:rFonts w:eastAsiaTheme="minorEastAsia" w:cstheme="minorBidi"/>
          <w:sz w:val="22"/>
          <w:szCs w:val="22"/>
        </w:rPr>
        <w:t>limate ambition), 10 for achieving the objectives of TA</w:t>
      </w:r>
      <w:r w:rsidR="007E2C76" w:rsidRPr="005D30FE">
        <w:rPr>
          <w:rFonts w:eastAsiaTheme="minorEastAsia" w:cstheme="minorBidi"/>
          <w:sz w:val="22"/>
          <w:szCs w:val="22"/>
        </w:rPr>
        <w:t>6</w:t>
      </w:r>
      <w:r w:rsidRPr="005D30FE">
        <w:rPr>
          <w:rFonts w:eastAsiaTheme="minorEastAsia" w:cstheme="minorBidi"/>
          <w:sz w:val="22"/>
          <w:szCs w:val="22"/>
        </w:rPr>
        <w:t xml:space="preserve"> (ecosystems and biodiversity), 8 for TA</w:t>
      </w:r>
      <w:r w:rsidR="007E2C76" w:rsidRPr="005D30FE">
        <w:rPr>
          <w:rFonts w:eastAsiaTheme="minorEastAsia" w:cstheme="minorBidi"/>
          <w:sz w:val="22"/>
          <w:szCs w:val="22"/>
        </w:rPr>
        <w:t>5</w:t>
      </w:r>
      <w:r w:rsidRPr="005D30FE">
        <w:rPr>
          <w:rFonts w:eastAsiaTheme="minorEastAsia" w:cstheme="minorBidi"/>
          <w:sz w:val="22"/>
          <w:szCs w:val="22"/>
        </w:rPr>
        <w:t xml:space="preserve"> (</w:t>
      </w:r>
      <w:r w:rsidR="007E2C76" w:rsidRPr="005D30FE">
        <w:rPr>
          <w:rFonts w:eastAsiaTheme="minorEastAsia" w:cstheme="minorBidi"/>
          <w:sz w:val="22"/>
          <w:szCs w:val="22"/>
        </w:rPr>
        <w:t>food system</w:t>
      </w:r>
      <w:r w:rsidRPr="005D30FE">
        <w:rPr>
          <w:rFonts w:eastAsiaTheme="minorEastAsia" w:cstheme="minorBidi"/>
          <w:sz w:val="22"/>
          <w:szCs w:val="22"/>
        </w:rPr>
        <w:t xml:space="preserve">), </w:t>
      </w:r>
      <w:r w:rsidR="007E2C76" w:rsidRPr="005D30FE">
        <w:rPr>
          <w:rFonts w:eastAsiaTheme="minorEastAsia" w:cstheme="minorBidi"/>
          <w:sz w:val="22"/>
          <w:szCs w:val="22"/>
        </w:rPr>
        <w:t>3 for TA2 (energy) and 3 for TA3 (circular economy)</w:t>
      </w:r>
      <w:r w:rsidR="009A5FB1" w:rsidRPr="005D30FE">
        <w:rPr>
          <w:rFonts w:eastAsiaTheme="minorEastAsia" w:cstheme="minorBidi"/>
          <w:sz w:val="22"/>
          <w:szCs w:val="22"/>
        </w:rPr>
        <w:t>.</w:t>
      </w:r>
      <w:ins w:id="690" w:author="MARELLI Luisa (JRC-ISPRA)" w:date="2025-02-27T10:52:00Z">
        <w:r w:rsidR="67309614" w:rsidRPr="730357D6">
          <w:rPr>
            <w:rFonts w:eastAsiaTheme="minorEastAsia" w:cstheme="minorBidi"/>
            <w:sz w:val="22"/>
            <w:szCs w:val="22"/>
          </w:rPr>
          <w:t xml:space="preserve"> </w:t>
        </w:r>
      </w:ins>
      <w:r w:rsidR="009A5FB1" w:rsidRPr="005D30FE">
        <w:rPr>
          <w:rFonts w:eastAsiaTheme="minorEastAsia" w:cstheme="minorBidi"/>
          <w:sz w:val="22"/>
          <w:szCs w:val="22"/>
        </w:rPr>
        <w:t>It is worth noting that the reason why biomass</w:t>
      </w:r>
      <w:r w:rsidR="009A5FB1" w:rsidRPr="005D30FE">
        <w:rPr>
          <w:rFonts w:eastAsiaTheme="minorEastAsia"/>
          <w:sz w:val="22"/>
          <w:szCs w:val="22"/>
        </w:rPr>
        <w:t xml:space="preserve"> matters in these policies can differ: </w:t>
      </w:r>
      <w:r w:rsidR="00CD30B7" w:rsidRPr="005D30FE">
        <w:rPr>
          <w:sz w:val="22"/>
          <w:szCs w:val="22"/>
        </w:rPr>
        <w:t>to function as a carbon sink (regulating service);</w:t>
      </w:r>
      <w:r w:rsidR="009A5FB1" w:rsidRPr="005D30FE">
        <w:rPr>
          <w:sz w:val="22"/>
          <w:szCs w:val="22"/>
        </w:rPr>
        <w:t xml:space="preserve"> </w:t>
      </w:r>
      <w:r w:rsidR="00CD30B7" w:rsidRPr="005D30FE">
        <w:rPr>
          <w:sz w:val="22"/>
          <w:szCs w:val="22"/>
        </w:rPr>
        <w:t>to provide renewable energy (provisional service);</w:t>
      </w:r>
      <w:r w:rsidR="009A5FB1" w:rsidRPr="005D30FE">
        <w:rPr>
          <w:sz w:val="22"/>
          <w:szCs w:val="22"/>
          <w:shd w:val="clear" w:color="auto" w:fill="E6E6E6"/>
        </w:rPr>
        <w:t xml:space="preserve"> </w:t>
      </w:r>
      <w:r w:rsidR="00CD30B7" w:rsidRPr="005D30FE">
        <w:rPr>
          <w:sz w:val="22"/>
          <w:szCs w:val="22"/>
        </w:rPr>
        <w:t>to provide food (provisional service);</w:t>
      </w:r>
      <w:r w:rsidR="009A5FB1" w:rsidRPr="005D30FE">
        <w:rPr>
          <w:sz w:val="22"/>
          <w:szCs w:val="22"/>
        </w:rPr>
        <w:t xml:space="preserve"> </w:t>
      </w:r>
      <w:r w:rsidR="00CD30B7" w:rsidRPr="005D30FE">
        <w:rPr>
          <w:sz w:val="22"/>
          <w:szCs w:val="22"/>
        </w:rPr>
        <w:t>to provide material (provisional service).</w:t>
      </w:r>
      <w:commentRangeEnd w:id="687"/>
      <w:r w:rsidR="00415735" w:rsidRPr="005D30FE">
        <w:rPr>
          <w:rStyle w:val="CommentReference"/>
          <w:sz w:val="22"/>
          <w:szCs w:val="22"/>
          <w:lang w:eastAsia="en-US"/>
        </w:rPr>
        <w:commentReference w:id="687"/>
      </w:r>
      <w:commentRangeEnd w:id="688"/>
      <w:r w:rsidRPr="005D30FE">
        <w:rPr>
          <w:rStyle w:val="CommentReference"/>
          <w:sz w:val="22"/>
          <w:szCs w:val="22"/>
        </w:rPr>
        <w:commentReference w:id="688"/>
      </w:r>
      <w:commentRangeEnd w:id="689"/>
      <w:r>
        <w:rPr>
          <w:rStyle w:val="CommentReference"/>
        </w:rPr>
        <w:commentReference w:id="689"/>
      </w:r>
    </w:p>
    <w:p w14:paraId="36C7505E" w14:textId="1008CD9D" w:rsidR="00CD30B7" w:rsidRPr="005D30FE" w:rsidRDefault="00CD30B7" w:rsidP="00CD30B7">
      <w:pPr>
        <w:rPr>
          <w:rFonts w:eastAsiaTheme="minorEastAsia"/>
          <w:sz w:val="22"/>
          <w:szCs w:val="22"/>
          <w:shd w:val="clear" w:color="auto" w:fill="E6E6E6"/>
        </w:rPr>
      </w:pPr>
    </w:p>
    <w:p w14:paraId="1762EBE9" w14:textId="0905F1DD" w:rsidR="00CD30B7" w:rsidRDefault="00CD30B7" w:rsidP="00CD30B7">
      <w:pPr>
        <w:pStyle w:val="Caption"/>
        <w:rPr>
          <w:ins w:id="692" w:author="ZEPHAROVICH Elena (JRC-ISPRA) [2]" w:date="2025-03-04T11:33:00Z"/>
          <w:rFonts w:ascii="Times New Roman" w:eastAsia="Times New Roman" w:hAnsi="Times New Roman" w:cs="Times New Roman"/>
          <w:color w:val="000000" w:themeColor="text1"/>
        </w:rPr>
      </w:pPr>
      <w:r w:rsidRPr="73DB8DC6">
        <w:rPr>
          <w:rFonts w:ascii="EC Square Sans Pro" w:hAnsi="EC Square Sans Pro"/>
          <w:b/>
          <w:bCs/>
        </w:rPr>
        <w:lastRenderedPageBreak/>
        <w:t xml:space="preserve">Figure </w:t>
      </w:r>
      <w:r w:rsidRPr="73DB8DC6">
        <w:rPr>
          <w:rFonts w:ascii="EC Square Sans Pro" w:hAnsi="EC Square Sans Pro"/>
          <w:b/>
          <w:bCs/>
          <w:color w:val="2B579A"/>
        </w:rPr>
        <w:fldChar w:fldCharType="begin"/>
      </w:r>
      <w:r w:rsidRPr="73DB8DC6">
        <w:rPr>
          <w:rFonts w:ascii="EC Square Sans Pro" w:hAnsi="EC Square Sans Pro"/>
          <w:b/>
          <w:bCs/>
        </w:rPr>
        <w:instrText xml:space="preserve"> SEQ Figure \* ARABIC </w:instrText>
      </w:r>
      <w:r w:rsidRPr="73DB8DC6">
        <w:rPr>
          <w:rFonts w:ascii="EC Square Sans Pro" w:hAnsi="EC Square Sans Pro"/>
          <w:b/>
          <w:bCs/>
          <w:color w:val="2B579A"/>
        </w:rPr>
        <w:fldChar w:fldCharType="separate"/>
      </w:r>
      <w:r w:rsidR="001853E6" w:rsidRPr="73DB8DC6">
        <w:rPr>
          <w:rFonts w:ascii="EC Square Sans Pro" w:hAnsi="EC Square Sans Pro"/>
          <w:b/>
          <w:bCs/>
        </w:rPr>
        <w:t>1</w:t>
      </w:r>
      <w:r w:rsidRPr="73DB8DC6">
        <w:rPr>
          <w:rFonts w:ascii="EC Square Sans Pro" w:hAnsi="EC Square Sans Pro"/>
          <w:b/>
          <w:bCs/>
          <w:color w:val="2B579A"/>
        </w:rPr>
        <w:fldChar w:fldCharType="end"/>
      </w:r>
      <w:r w:rsidRPr="73DB8DC6">
        <w:rPr>
          <w:rFonts w:ascii="EC Square Sans Pro" w:hAnsi="EC Square Sans Pro"/>
          <w:b/>
          <w:bCs/>
        </w:rPr>
        <w:t>.</w:t>
      </w:r>
      <w:r w:rsidRPr="73DB8DC6">
        <w:rPr>
          <w:rFonts w:ascii="EC Square Sans Pro" w:hAnsi="EC Square Sans Pro"/>
        </w:rPr>
        <w:t xml:space="preserve"> The two broad </w:t>
      </w:r>
      <w:ins w:id="693" w:author="ZEPHAROVICH Elena (JRC-ISPRA)" w:date="2025-02-27T12:56:00Z">
        <w:r w:rsidR="3C615ADA" w:rsidRPr="73DB8DC6">
          <w:rPr>
            <w:rFonts w:ascii="EC Square Sans Pro" w:hAnsi="EC Square Sans Pro"/>
          </w:rPr>
          <w:t>expectations</w:t>
        </w:r>
      </w:ins>
      <w:del w:id="694" w:author="ZEPHAROVICH Elena (JRC-ISPRA)" w:date="2025-02-27T12:56:00Z">
        <w:r w:rsidRPr="73DB8DC6">
          <w:rPr>
            <w:rFonts w:ascii="EC Square Sans Pro" w:hAnsi="EC Square Sans Pro"/>
          </w:rPr>
          <w:delText>narrative</w:delText>
        </w:r>
      </w:del>
      <w:r w:rsidRPr="73DB8DC6">
        <w:rPr>
          <w:rFonts w:ascii="EC Square Sans Pro" w:hAnsi="EC Square Sans Pro"/>
        </w:rPr>
        <w:t>s in EU policies regarding biomass</w:t>
      </w:r>
      <w:ins w:id="695" w:author="ZEPHAROVICH Elena (JRC-ISPRA)" w:date="2025-02-27T13:20:00Z">
        <w:r w:rsidR="7CB12FCB" w:rsidRPr="73DB8DC6">
          <w:rPr>
            <w:rFonts w:ascii="Times New Roman" w:eastAsia="Times New Roman" w:hAnsi="Times New Roman" w:cs="Times New Roman"/>
            <w:color w:val="000000" w:themeColor="text1"/>
          </w:rPr>
          <w:t xml:space="preserve"> </w:t>
        </w:r>
      </w:ins>
    </w:p>
    <w:p w14:paraId="2F510F8A" w14:textId="684E7A6C" w:rsidR="00436B2D" w:rsidRPr="00436B2D" w:rsidRDefault="00436B2D" w:rsidP="00436B2D">
      <w:pPr>
        <w:spacing w:before="100" w:beforeAutospacing="1" w:after="100" w:afterAutospacing="1" w:line="240" w:lineRule="auto"/>
        <w:jc w:val="left"/>
        <w:rPr>
          <w:ins w:id="696" w:author="ZEPHAROVICH Elena (JRC-ISPRA) [2]" w:date="2025-03-04T11:33:00Z"/>
          <w:rFonts w:ascii="Times New Roman" w:hAnsi="Times New Roman"/>
          <w:sz w:val="24"/>
          <w:szCs w:val="24"/>
          <w:lang w:val="en-US" w:eastAsia="en-US"/>
        </w:rPr>
      </w:pPr>
      <w:ins w:id="697" w:author="ZEPHAROVICH Elena (JRC-ISPRA) [2]" w:date="2025-03-04T11:33:00Z">
        <w:r w:rsidRPr="00436B2D">
          <w:rPr>
            <w:rFonts w:ascii="Times New Roman" w:hAnsi="Times New Roman"/>
            <w:noProof/>
            <w:sz w:val="24"/>
            <w:szCs w:val="24"/>
            <w:lang w:val="en-US" w:eastAsia="en-US"/>
          </w:rPr>
          <w:drawing>
            <wp:inline distT="0" distB="0" distL="0" distR="0" wp14:anchorId="047FA106" wp14:editId="722CC390">
              <wp:extent cx="5924550" cy="3332559"/>
              <wp:effectExtent l="0" t="0" r="0" b="1270"/>
              <wp:docPr id="1" name="Picture 1" descr="C:\Users\zephael\AppData\Local\Temp\7b61dcb6-aa0f-4daa-a002-6e6b0f11e255_Figure biomass blanket 27.2.25.zip.255\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phael\AppData\Local\Temp\7b61dcb6-aa0f-4daa-a002-6e6b0f11e255_Figure biomass blanket 27.2.25.zip.255\Slide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759" cy="3339989"/>
                      </a:xfrm>
                      <a:prstGeom prst="rect">
                        <a:avLst/>
                      </a:prstGeom>
                      <a:noFill/>
                      <a:ln>
                        <a:noFill/>
                      </a:ln>
                    </pic:spPr>
                  </pic:pic>
                </a:graphicData>
              </a:graphic>
            </wp:inline>
          </w:drawing>
        </w:r>
      </w:ins>
    </w:p>
    <w:p w14:paraId="441C6308" w14:textId="77777777" w:rsidR="00436B2D" w:rsidRPr="00436B2D" w:rsidRDefault="00436B2D">
      <w:pPr>
        <w:rPr>
          <w:ins w:id="698" w:author="ZEPHAROVICH Elena (JRC-ISPRA)" w:date="2025-03-04T10:32:00Z"/>
          <w:rPrChange w:id="699" w:author="ZEPHAROVICH Elena (JRC-ISPRA) [2]" w:date="2025-03-04T11:33:00Z">
            <w:rPr>
              <w:ins w:id="700" w:author="ZEPHAROVICH Elena (JRC-ISPRA)" w:date="2025-03-04T10:32:00Z"/>
              <w:rFonts w:ascii="Times New Roman" w:eastAsia="Times New Roman" w:hAnsi="Times New Roman" w:cs="Times New Roman"/>
              <w:color w:val="000000" w:themeColor="text1"/>
            </w:rPr>
          </w:rPrChange>
        </w:rPr>
        <w:pPrChange w:id="701" w:author="ZEPHAROVICH Elena (JRC-ISPRA) [2]" w:date="2025-03-04T11:33:00Z">
          <w:pPr>
            <w:pStyle w:val="Caption"/>
          </w:pPr>
        </w:pPrChange>
      </w:pPr>
    </w:p>
    <w:p w14:paraId="0C2EDD59" w14:textId="2182AA16" w:rsidR="73DB8DC6" w:rsidRDefault="73DB8DC6">
      <w:pPr>
        <w:spacing w:before="0" w:after="240"/>
        <w:rPr>
          <w:ins w:id="702" w:author="ZEPHAROVICH Elena (JRC-ISPRA)" w:date="2025-03-04T10:32:00Z"/>
        </w:rPr>
        <w:pPrChange w:id="703" w:author="ZEPHAROVICH Elena (JRC-ISPRA)" w:date="2025-03-04T10:32:00Z">
          <w:pPr/>
        </w:pPrChange>
      </w:pPr>
    </w:p>
    <w:p w14:paraId="2EE25AC8" w14:textId="02B199CE" w:rsidR="73DB8DC6" w:rsidRDefault="73DB8DC6" w:rsidP="73DB8DC6"/>
    <w:p w14:paraId="4901013E" w14:textId="77777777" w:rsidR="00CD30B7" w:rsidRPr="005D30FE" w:rsidRDefault="00CD30B7" w:rsidP="00CD30B7">
      <w:pPr>
        <w:spacing w:after="0"/>
        <w:textAlignment w:val="baseline"/>
        <w:rPr>
          <w:rStyle w:val="eop"/>
          <w:rFonts w:eastAsiaTheme="minorEastAsia"/>
          <w:sz w:val="22"/>
          <w:szCs w:val="22"/>
        </w:rPr>
      </w:pPr>
      <w:del w:id="704" w:author="ZEPHAROVICH Elena (JRC-ISPRA)" w:date="2025-02-27T15:08:00Z">
        <w:r>
          <w:rPr>
            <w:noProof/>
          </w:rPr>
          <w:drawing>
            <wp:inline distT="0" distB="0" distL="0" distR="0" wp14:anchorId="0CE24569" wp14:editId="2671CB82">
              <wp:extent cx="6496218" cy="365691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6496218" cy="3656913"/>
                      </a:xfrm>
                      <a:prstGeom prst="rect">
                        <a:avLst/>
                      </a:prstGeom>
                    </pic:spPr>
                  </pic:pic>
                </a:graphicData>
              </a:graphic>
            </wp:inline>
          </w:drawing>
        </w:r>
      </w:del>
    </w:p>
    <w:p w14:paraId="469978D2" w14:textId="77777777" w:rsidR="00CD30B7" w:rsidRPr="005D30FE" w:rsidRDefault="00CD30B7" w:rsidP="00CD30B7">
      <w:pPr>
        <w:pStyle w:val="paragraph"/>
        <w:spacing w:beforeAutospacing="0" w:afterAutospacing="0"/>
        <w:jc w:val="center"/>
        <w:textAlignment w:val="baseline"/>
        <w:rPr>
          <w:rStyle w:val="eop"/>
          <w:rFonts w:ascii="EC Square Sans Pro" w:eastAsiaTheme="minorEastAsia" w:hAnsi="EC Square Sans Pro" w:cstheme="minorBidi"/>
          <w:i/>
          <w:iCs/>
          <w:sz w:val="18"/>
          <w:szCs w:val="18"/>
        </w:rPr>
      </w:pPr>
      <w:r w:rsidRPr="005D30FE">
        <w:rPr>
          <w:rStyle w:val="eop"/>
          <w:rFonts w:ascii="EC Square Sans Pro" w:eastAsiaTheme="minorEastAsia" w:hAnsi="EC Square Sans Pro" w:cstheme="minorBidi"/>
          <w:sz w:val="18"/>
          <w:szCs w:val="18"/>
        </w:rPr>
        <w:t>Source: JRC, own elaboration, 2024.</w:t>
      </w:r>
    </w:p>
    <w:p w14:paraId="08BCED34" w14:textId="77777777" w:rsidR="00CD30B7" w:rsidRPr="005D30FE" w:rsidRDefault="00CD30B7" w:rsidP="00CD30B7">
      <w:pPr>
        <w:pStyle w:val="JRCText"/>
        <w:spacing w:line="240" w:lineRule="auto"/>
        <w:rPr>
          <w:i/>
          <w:iCs/>
          <w:color w:val="808080" w:themeColor="background1" w:themeShade="80"/>
          <w:sz w:val="22"/>
          <w:szCs w:val="22"/>
        </w:rPr>
      </w:pPr>
    </w:p>
    <w:p w14:paraId="52E4A05B" w14:textId="1BB05E0E" w:rsidR="00CD30B7" w:rsidRPr="005D30FE" w:rsidRDefault="00AE349A" w:rsidP="00CD30B7">
      <w:pPr>
        <w:rPr>
          <w:sz w:val="22"/>
          <w:szCs w:val="22"/>
        </w:rPr>
      </w:pPr>
      <w:r w:rsidRPr="005D30FE">
        <w:rPr>
          <w:sz w:val="22"/>
          <w:szCs w:val="22"/>
        </w:rPr>
        <w:t>EGD b</w:t>
      </w:r>
      <w:r w:rsidR="00CD30B7" w:rsidRPr="005D30FE">
        <w:rPr>
          <w:sz w:val="22"/>
          <w:szCs w:val="22"/>
        </w:rPr>
        <w:t xml:space="preserve">iomass-related policies </w:t>
      </w:r>
      <w:ins w:id="705" w:author="ZEPHAROVICH Elena (JRC-ISPRA)" w:date="2025-01-14T14:23:00Z">
        <w:r w:rsidR="796D43AB" w:rsidRPr="005D30FE">
          <w:rPr>
            <w:sz w:val="22"/>
            <w:szCs w:val="22"/>
          </w:rPr>
          <w:t>present</w:t>
        </w:r>
      </w:ins>
      <w:del w:id="706" w:author="ZEPHAROVICH Elena (JRC-ISPRA)" w:date="2025-01-14T14:23:00Z">
        <w:r w:rsidRPr="005D30FE" w:rsidDel="00AE349A">
          <w:rPr>
            <w:sz w:val="22"/>
            <w:szCs w:val="22"/>
          </w:rPr>
          <w:delText>have taken</w:delText>
        </w:r>
      </w:del>
      <w:r w:rsidR="00AE7F65" w:rsidRPr="005D30FE">
        <w:rPr>
          <w:sz w:val="22"/>
          <w:szCs w:val="22"/>
        </w:rPr>
        <w:t xml:space="preserve"> </w:t>
      </w:r>
      <w:r w:rsidR="00CD30B7" w:rsidRPr="005D30FE">
        <w:rPr>
          <w:sz w:val="22"/>
          <w:szCs w:val="22"/>
        </w:rPr>
        <w:t>two</w:t>
      </w:r>
      <w:del w:id="707" w:author="ZEPHAROVICH Elena (JRC-ISPRA)" w:date="2025-03-04T10:36:00Z">
        <w:r w:rsidR="00CD30B7" w:rsidRPr="005D30FE">
          <w:rPr>
            <w:sz w:val="22"/>
            <w:szCs w:val="22"/>
          </w:rPr>
          <w:delText xml:space="preserve"> </w:delText>
        </w:r>
        <w:r w:rsidR="00F075BC" w:rsidRPr="005D30FE">
          <w:rPr>
            <w:sz w:val="22"/>
            <w:szCs w:val="22"/>
          </w:rPr>
          <w:delText>different</w:delText>
        </w:r>
      </w:del>
      <w:r w:rsidR="00F075BC" w:rsidRPr="005D30FE">
        <w:rPr>
          <w:sz w:val="22"/>
          <w:szCs w:val="22"/>
        </w:rPr>
        <w:t xml:space="preserve"> </w:t>
      </w:r>
      <w:r w:rsidR="00AE7F65" w:rsidRPr="005D30FE">
        <w:rPr>
          <w:sz w:val="22"/>
          <w:szCs w:val="22"/>
        </w:rPr>
        <w:t>approaches</w:t>
      </w:r>
      <w:r w:rsidR="00CD30B7" w:rsidRPr="005D30FE">
        <w:rPr>
          <w:sz w:val="22"/>
          <w:szCs w:val="22"/>
        </w:rPr>
        <w:t xml:space="preserve">: </w:t>
      </w:r>
      <w:commentRangeStart w:id="708"/>
      <w:commentRangeStart w:id="709"/>
      <w:commentRangeStart w:id="710"/>
      <w:r w:rsidR="00CD30B7" w:rsidRPr="005D30FE">
        <w:rPr>
          <w:sz w:val="22"/>
          <w:szCs w:val="22"/>
        </w:rPr>
        <w:t xml:space="preserve">protection and </w:t>
      </w:r>
      <w:ins w:id="711" w:author="ZEPHAROVICH Elena (JRC-ISPRA)" w:date="2025-03-04T10:36:00Z">
        <w:r w:rsidR="27560482" w:rsidRPr="730357D6">
          <w:rPr>
            <w:sz w:val="22"/>
            <w:szCs w:val="22"/>
          </w:rPr>
          <w:t>biomass use</w:t>
        </w:r>
      </w:ins>
      <w:del w:id="712" w:author="ZEPHAROVICH Elena (JRC-ISPRA)" w:date="2025-03-04T10:36:00Z">
        <w:r w:rsidR="00CD30B7" w:rsidRPr="005D30FE">
          <w:rPr>
            <w:sz w:val="22"/>
            <w:szCs w:val="22"/>
          </w:rPr>
          <w:delText>extraction</w:delText>
        </w:r>
      </w:del>
      <w:commentRangeEnd w:id="708"/>
      <w:r w:rsidR="00BE7E93">
        <w:rPr>
          <w:rStyle w:val="CommentReference"/>
        </w:rPr>
        <w:commentReference w:id="708"/>
      </w:r>
      <w:commentRangeEnd w:id="709"/>
      <w:r>
        <w:rPr>
          <w:rStyle w:val="CommentReference"/>
        </w:rPr>
        <w:commentReference w:id="709"/>
      </w:r>
      <w:commentRangeEnd w:id="710"/>
      <w:r>
        <w:rPr>
          <w:rStyle w:val="CommentReference"/>
        </w:rPr>
        <w:commentReference w:id="710"/>
      </w:r>
      <w:r w:rsidR="00CD30B7" w:rsidRPr="005D30FE">
        <w:rPr>
          <w:sz w:val="22"/>
          <w:szCs w:val="22"/>
        </w:rPr>
        <w:t xml:space="preserve">. Protection policies focus on conserving and restoring primary production systems like forests and agricultural land, crucial for water regulation, carbon sequestration, and biodiversity. </w:t>
      </w:r>
      <w:del w:id="715" w:author="ZEPHAROVICH Elena (JRC-ISPRA)" w:date="2025-03-04T10:36:00Z">
        <w:r w:rsidR="00CD30B7" w:rsidRPr="005D30FE">
          <w:rPr>
            <w:sz w:val="22"/>
            <w:szCs w:val="22"/>
          </w:rPr>
          <w:delText>Extraction</w:delText>
        </w:r>
      </w:del>
      <w:ins w:id="716" w:author="ZEPHAROVICH Elena (JRC-ISPRA)" w:date="2025-03-04T10:36:00Z">
        <w:r w:rsidR="6E04AE48" w:rsidRPr="730357D6">
          <w:rPr>
            <w:sz w:val="22"/>
            <w:szCs w:val="22"/>
          </w:rPr>
          <w:t>Biomass use</w:t>
        </w:r>
      </w:ins>
      <w:r w:rsidR="00CD30B7" w:rsidRPr="005D30FE">
        <w:rPr>
          <w:sz w:val="22"/>
          <w:szCs w:val="22"/>
        </w:rPr>
        <w:t xml:space="preserve"> policies aim to utilize biomass for economic purposes, such as energy, materials, and food, while addressing environmental concerns, embodying the “win-win” policy discourse. Examples include the RED </w:t>
      </w:r>
      <w:del w:id="717" w:author="ZEPHAROVICH Elena (JRC-ISPRA)" w:date="2025-02-27T13:20:00Z">
        <w:r w:rsidR="00CD30B7" w:rsidRPr="005D30FE">
          <w:rPr>
            <w:sz w:val="22"/>
            <w:szCs w:val="22"/>
          </w:rPr>
          <w:delText>II/</w:delText>
        </w:r>
      </w:del>
      <w:r w:rsidR="00CD30B7" w:rsidRPr="005D30FE">
        <w:rPr>
          <w:sz w:val="22"/>
          <w:szCs w:val="22"/>
        </w:rPr>
        <w:t xml:space="preserve">III and REPowerEU Plan, which promote biomass use to reduce fossil fuel dependence and support climate goals, and the Circular Economy Action Plan, which encourages biomass for material production and waste reduction. Other policies like the EU Algae Initiative and Farm to Fork strategy emphasize the dual benefits of biomass for economic growth and environmental sustainability. </w:t>
      </w:r>
      <w:ins w:id="718" w:author="ZEPHAROVICH Elena (JRC-ISPRA)" w:date="2025-02-27T13:00:00Z">
        <w:r w:rsidR="365C6580" w:rsidRPr="730357D6">
          <w:rPr>
            <w:rFonts w:eastAsia="EC Square Sans Pro" w:cs="EC Square Sans Pro"/>
            <w:sz w:val="22"/>
            <w:szCs w:val="22"/>
          </w:rPr>
          <w:t>There are overlaps between the policies, in the sense that some protection side policies advocate the extraction of biomass and vice versa. C</w:t>
        </w:r>
      </w:ins>
      <w:del w:id="719" w:author="ZEPHAROVICH Elena (JRC-ISPRA)" w:date="2025-02-27T13:00:00Z">
        <w:r w:rsidR="00CD30B7" w:rsidRPr="005D30FE">
          <w:rPr>
            <w:sz w:val="22"/>
            <w:szCs w:val="22"/>
          </w:rPr>
          <w:delText>However, c</w:delText>
        </w:r>
      </w:del>
      <w:r w:rsidR="00CD30B7" w:rsidRPr="005D30FE">
        <w:rPr>
          <w:sz w:val="22"/>
          <w:szCs w:val="22"/>
        </w:rPr>
        <w:t xml:space="preserve">hallenges such as biomass availability and competition with other sectors are noted, particularly in the </w:t>
      </w:r>
      <w:ins w:id="720" w:author="ZEPHAROVICH Elena (JRC-ISPRA)" w:date="2025-01-14T14:25:00Z">
        <w:r w:rsidR="6C20A9B6" w:rsidRPr="005D30FE">
          <w:rPr>
            <w:sz w:val="22"/>
            <w:szCs w:val="22"/>
          </w:rPr>
          <w:t xml:space="preserve">Transition pathways for a </w:t>
        </w:r>
      </w:ins>
      <w:r w:rsidR="00CD30B7" w:rsidRPr="005D30FE">
        <w:rPr>
          <w:sz w:val="22"/>
          <w:szCs w:val="22"/>
        </w:rPr>
        <w:t>chemical industry transition</w:t>
      </w:r>
      <w:del w:id="721" w:author="ZEPHAROVICH Elena (JRC-ISPRA)" w:date="2025-01-14T14:25:00Z">
        <w:r w:rsidRPr="005D30FE" w:rsidDel="00CD30B7">
          <w:rPr>
            <w:sz w:val="22"/>
            <w:szCs w:val="22"/>
          </w:rPr>
          <w:delText xml:space="preserve"> pathways</w:delText>
        </w:r>
      </w:del>
      <w:r w:rsidR="00CD30B7" w:rsidRPr="005D30FE">
        <w:rPr>
          <w:sz w:val="22"/>
          <w:szCs w:val="22"/>
        </w:rPr>
        <w:t>.</w:t>
      </w:r>
    </w:p>
    <w:p w14:paraId="4BFFA8B8" w14:textId="60F737D9" w:rsidR="00CD30B7" w:rsidRPr="005D30FE" w:rsidRDefault="00F075BC" w:rsidP="00CD30B7">
      <w:pPr>
        <w:rPr>
          <w:rFonts w:eastAsiaTheme="minorEastAsia"/>
          <w:sz w:val="22"/>
          <w:szCs w:val="22"/>
        </w:rPr>
      </w:pPr>
      <w:r w:rsidRPr="005D30FE">
        <w:rPr>
          <w:rFonts w:eastAsiaTheme="minorEastAsia"/>
          <w:sz w:val="22"/>
          <w:szCs w:val="22"/>
        </w:rPr>
        <w:t>While b</w:t>
      </w:r>
      <w:r w:rsidR="00CD30B7" w:rsidRPr="005D30FE">
        <w:rPr>
          <w:rFonts w:eastAsiaTheme="minorEastAsia"/>
          <w:sz w:val="22"/>
          <w:szCs w:val="22"/>
        </w:rPr>
        <w:t xml:space="preserve">iomass emerges as a central component contributing to various thematic areas of the EGD, including climate ambition, biodiversity preservation, greening the agriculture sector, and fostering circular economy, yet there is a notable </w:t>
      </w:r>
      <w:commentRangeStart w:id="722"/>
      <w:r w:rsidR="00CD30B7" w:rsidRPr="173DC724">
        <w:rPr>
          <w:rFonts w:eastAsiaTheme="minorEastAsia"/>
          <w:b/>
          <w:bCs/>
          <w:sz w:val="22"/>
          <w:szCs w:val="22"/>
        </w:rPr>
        <w:t xml:space="preserve">absence of quantification of biomass </w:t>
      </w:r>
      <w:del w:id="723" w:author="MUBAREKA Sarah Betoul (JRC-ISPRA)" w:date="2025-03-03T15:05:00Z">
        <w:r w:rsidR="00CD30B7" w:rsidRPr="173DC724">
          <w:rPr>
            <w:rFonts w:eastAsiaTheme="minorEastAsia"/>
            <w:b/>
            <w:bCs/>
            <w:sz w:val="22"/>
            <w:szCs w:val="22"/>
          </w:rPr>
          <w:delText>needs</w:delText>
        </w:r>
      </w:del>
      <w:ins w:id="724" w:author="MUBAREKA Sarah Betoul (JRC-ISPRA)" w:date="2025-03-03T15:05:00Z">
        <w:r w:rsidR="1BA659BD" w:rsidRPr="173DC724">
          <w:rPr>
            <w:rFonts w:eastAsiaTheme="minorEastAsia"/>
            <w:b/>
            <w:bCs/>
            <w:sz w:val="22"/>
            <w:szCs w:val="22"/>
          </w:rPr>
          <w:t>uses</w:t>
        </w:r>
      </w:ins>
      <w:r w:rsidR="00CD30B7" w:rsidRPr="005D30FE">
        <w:rPr>
          <w:rFonts w:eastAsiaTheme="minorEastAsia"/>
          <w:sz w:val="22"/>
          <w:szCs w:val="22"/>
        </w:rPr>
        <w:t xml:space="preserve"> for all sectors</w:t>
      </w:r>
      <w:ins w:id="725" w:author="MUBAREKA Sarah Betoul (JRC-ISPRA)" w:date="2025-03-03T15:06:00Z">
        <w:r w:rsidR="00AB0F57" w:rsidRPr="173DC724">
          <w:rPr>
            <w:rFonts w:eastAsiaTheme="minorEastAsia"/>
            <w:sz w:val="22"/>
            <w:szCs w:val="22"/>
          </w:rPr>
          <w:t>, but especially so for woody biomass use sectors</w:t>
        </w:r>
      </w:ins>
      <w:r w:rsidR="00CD30B7" w:rsidRPr="173DC724">
        <w:rPr>
          <w:rFonts w:eastAsiaTheme="minorEastAsia"/>
          <w:sz w:val="22"/>
          <w:szCs w:val="22"/>
        </w:rPr>
        <w:t>.</w:t>
      </w:r>
      <w:del w:id="726" w:author="ZEPHAROVICH Elena (JRC-ISPRA)" w:date="2025-02-27T15:18:00Z">
        <w:r w:rsidRPr="173DC724" w:rsidDel="00F075BC">
          <w:rPr>
            <w:rFonts w:eastAsiaTheme="minorEastAsia"/>
            <w:sz w:val="22"/>
            <w:szCs w:val="22"/>
          </w:rPr>
          <w:delText xml:space="preserve"> </w:delText>
        </w:r>
      </w:del>
      <w:ins w:id="727" w:author="MUBAREKA Sarah Betoul (JRC-ISPRA)" w:date="2025-03-03T15:06:00Z">
        <w:r w:rsidR="033D8D95" w:rsidRPr="173DC724">
          <w:rPr>
            <w:rFonts w:eastAsiaTheme="minorEastAsia"/>
            <w:sz w:val="22"/>
            <w:szCs w:val="22"/>
          </w:rPr>
          <w:t>Not only does t</w:t>
        </w:r>
      </w:ins>
      <w:del w:id="728" w:author="MUBAREKA Sarah Betoul (JRC-ISPRA)" w:date="2025-03-03T15:06:00Z">
        <w:r w:rsidR="00CD30B7" w:rsidRPr="005D30FE">
          <w:rPr>
            <w:rFonts w:eastAsiaTheme="minorEastAsia"/>
            <w:sz w:val="22"/>
            <w:szCs w:val="22"/>
          </w:rPr>
          <w:delText>T</w:delText>
        </w:r>
      </w:del>
      <w:r w:rsidR="00CD30B7" w:rsidRPr="005D30FE">
        <w:rPr>
          <w:rFonts w:eastAsiaTheme="minorEastAsia"/>
          <w:sz w:val="22"/>
          <w:szCs w:val="22"/>
        </w:rPr>
        <w:t>his hamper</w:t>
      </w:r>
      <w:del w:id="729" w:author="MUBAREKA Sarah Betoul (JRC-ISPRA)" w:date="2025-03-03T15:06:00Z">
        <w:r w:rsidR="00CD30B7" w:rsidRPr="005D30FE">
          <w:rPr>
            <w:rFonts w:eastAsiaTheme="minorEastAsia"/>
            <w:sz w:val="22"/>
            <w:szCs w:val="22"/>
          </w:rPr>
          <w:delText>s</w:delText>
        </w:r>
      </w:del>
      <w:r w:rsidR="00CD30B7" w:rsidRPr="005D30FE">
        <w:rPr>
          <w:rFonts w:eastAsiaTheme="minorEastAsia"/>
          <w:sz w:val="22"/>
          <w:szCs w:val="22"/>
        </w:rPr>
        <w:t xml:space="preserve"> </w:t>
      </w:r>
      <w:ins w:id="730" w:author="MUBAREKA Sarah Betoul (JRC-ISPRA)" w:date="2025-03-03T15:06:00Z">
        <w:r w:rsidR="583835E0" w:rsidRPr="173DC724">
          <w:rPr>
            <w:rFonts w:eastAsiaTheme="minorEastAsia"/>
            <w:sz w:val="22"/>
            <w:szCs w:val="22"/>
          </w:rPr>
          <w:t xml:space="preserve">an </w:t>
        </w:r>
      </w:ins>
      <w:del w:id="731" w:author="MUBAREKA Sarah Betoul (JRC-ISPRA)" w:date="2025-03-03T15:06:00Z">
        <w:r w:rsidR="00CD30B7" w:rsidRPr="005D30FE">
          <w:rPr>
            <w:rFonts w:eastAsiaTheme="minorEastAsia"/>
            <w:sz w:val="22"/>
            <w:szCs w:val="22"/>
          </w:rPr>
          <w:delText>any</w:delText>
        </w:r>
      </w:del>
      <w:r w:rsidR="00CD30B7" w:rsidRPr="005D30FE">
        <w:rPr>
          <w:rFonts w:eastAsiaTheme="minorEastAsia"/>
          <w:sz w:val="22"/>
          <w:szCs w:val="22"/>
        </w:rPr>
        <w:t xml:space="preserve"> effort to assess whether the policies are feasible in their ambition within a wider policy context</w:t>
      </w:r>
      <w:ins w:id="732" w:author="MUBAREKA Sarah Betoul (JRC-ISPRA)" w:date="2025-03-03T15:07:00Z">
        <w:r w:rsidR="6EA07864" w:rsidRPr="173DC724">
          <w:rPr>
            <w:rFonts w:eastAsiaTheme="minorEastAsia"/>
            <w:sz w:val="22"/>
            <w:szCs w:val="22"/>
          </w:rPr>
          <w:t>, it also makes policy-making</w:t>
        </w:r>
      </w:ins>
      <w:ins w:id="733" w:author="MUBAREKA Sarah Betoul (JRC-ISPRA)" w:date="2025-03-03T15:13:00Z">
        <w:r w:rsidR="33434CEA" w:rsidRPr="173DC724">
          <w:rPr>
            <w:rFonts w:eastAsiaTheme="minorEastAsia"/>
            <w:sz w:val="22"/>
            <w:szCs w:val="22"/>
          </w:rPr>
          <w:t xml:space="preserve">, in particular at the implementation stage, </w:t>
        </w:r>
      </w:ins>
      <w:ins w:id="734" w:author="MUBAREKA Sarah Betoul (JRC-ISPRA)" w:date="2025-03-03T15:07:00Z">
        <w:r w:rsidR="6EA07864" w:rsidRPr="173DC724">
          <w:rPr>
            <w:rFonts w:eastAsiaTheme="minorEastAsia"/>
            <w:sz w:val="22"/>
            <w:szCs w:val="22"/>
          </w:rPr>
          <w:t xml:space="preserve">more difficult. For </w:t>
        </w:r>
      </w:ins>
      <w:ins w:id="735" w:author="MUBAREKA Sarah Betoul (JRC-ISPRA)" w:date="2025-03-03T15:13:00Z">
        <w:r w:rsidR="54AD8928" w:rsidRPr="173DC724">
          <w:rPr>
            <w:rFonts w:eastAsiaTheme="minorEastAsia"/>
            <w:sz w:val="22"/>
            <w:szCs w:val="22"/>
          </w:rPr>
          <w:t>instance,</w:t>
        </w:r>
      </w:ins>
      <w:ins w:id="736" w:author="MUBAREKA Sarah Betoul (JRC-ISPRA)" w:date="2025-03-03T15:07:00Z">
        <w:r w:rsidR="6EA07864" w:rsidRPr="173DC724">
          <w:rPr>
            <w:rFonts w:eastAsiaTheme="minorEastAsia"/>
            <w:sz w:val="22"/>
            <w:szCs w:val="22"/>
          </w:rPr>
          <w:t xml:space="preserve"> wood for bioenergy is now </w:t>
        </w:r>
        <w:r w:rsidR="6EA07864" w:rsidRPr="173DC724">
          <w:rPr>
            <w:rFonts w:eastAsiaTheme="minorEastAsia"/>
            <w:sz w:val="22"/>
            <w:szCs w:val="22"/>
          </w:rPr>
          <w:lastRenderedPageBreak/>
          <w:t>reported under the</w:t>
        </w:r>
      </w:ins>
      <w:ins w:id="737" w:author="MUBAREKA Sarah Betoul (JRC-ISPRA)" w:date="2025-03-03T15:14:00Z">
        <w:r w:rsidR="3D3D4442" w:rsidRPr="173DC724">
          <w:rPr>
            <w:rFonts w:eastAsiaTheme="minorEastAsia"/>
            <w:sz w:val="22"/>
            <w:szCs w:val="22"/>
          </w:rPr>
          <w:t xml:space="preserve"> </w:t>
        </w:r>
      </w:ins>
      <w:ins w:id="738" w:author="MUBAREKA Sarah Betoul (JRC-ISPRA)" w:date="2025-03-03T15:07:00Z">
        <w:r w:rsidR="6EA07864" w:rsidRPr="173DC724">
          <w:rPr>
            <w:rFonts w:eastAsiaTheme="minorEastAsia"/>
            <w:sz w:val="22"/>
            <w:szCs w:val="22"/>
          </w:rPr>
          <w:t>Regulation EU 2018/1999 on t</w:t>
        </w:r>
      </w:ins>
      <w:ins w:id="739" w:author="MUBAREKA Sarah Betoul (JRC-ISPRA)" w:date="2025-03-03T15:08:00Z">
        <w:r w:rsidR="6EA07864" w:rsidRPr="173DC724">
          <w:rPr>
            <w:rFonts w:eastAsiaTheme="minorEastAsia"/>
            <w:sz w:val="22"/>
            <w:szCs w:val="22"/>
          </w:rPr>
          <w:t>he Governance of the Energy Un</w:t>
        </w:r>
        <w:r w:rsidR="2C4A0C69" w:rsidRPr="173DC724">
          <w:rPr>
            <w:rFonts w:eastAsiaTheme="minorEastAsia"/>
            <w:sz w:val="22"/>
            <w:szCs w:val="22"/>
          </w:rPr>
          <w:t xml:space="preserve">ion and Climate Action in Eurostat, but there are many issues with this dataset (see </w:t>
        </w:r>
      </w:ins>
      <w:ins w:id="740" w:author="MUBAREKA Sarah Betoul (JRC-ISPRA)" w:date="2025-03-03T15:14:00Z">
        <w:r w:rsidR="31AA5332" w:rsidRPr="173DC724">
          <w:rPr>
            <w:rFonts w:eastAsiaTheme="minorEastAsia"/>
            <w:sz w:val="22"/>
            <w:szCs w:val="22"/>
          </w:rPr>
          <w:t xml:space="preserve">a discussion in section 3.2.3 of </w:t>
        </w:r>
      </w:ins>
      <w:commentRangeStart w:id="741"/>
      <w:ins w:id="742" w:author="MUBAREKA Sarah Betoul (JRC-ISPRA)" w:date="2025-03-03T15:12:00Z">
        <w:r w:rsidR="7DCBE5D5" w:rsidRPr="173DC724">
          <w:rPr>
            <w:rFonts w:eastAsiaTheme="minorEastAsia"/>
            <w:sz w:val="22"/>
            <w:szCs w:val="22"/>
          </w:rPr>
          <w:t>EC JRC et al.</w:t>
        </w:r>
      </w:ins>
      <w:ins w:id="743" w:author="MUBAREKA Sarah Betoul (JRC-ISPRA)" w:date="2025-03-03T15:08:00Z">
        <w:r w:rsidR="2C4A0C69" w:rsidRPr="173DC724">
          <w:rPr>
            <w:rFonts w:eastAsiaTheme="minorEastAsia"/>
            <w:sz w:val="22"/>
            <w:szCs w:val="22"/>
          </w:rPr>
          <w:t>, 2025</w:t>
        </w:r>
      </w:ins>
      <w:commentRangeEnd w:id="741"/>
      <w:r>
        <w:rPr>
          <w:rStyle w:val="CommentReference"/>
        </w:rPr>
        <w:commentReference w:id="741"/>
      </w:r>
      <w:ins w:id="744" w:author="MUBAREKA Sarah Betoul (JRC-ISPRA)" w:date="2025-03-03T15:08:00Z">
        <w:r w:rsidR="2C4A0C69" w:rsidRPr="173DC724">
          <w:rPr>
            <w:rFonts w:eastAsiaTheme="minorEastAsia"/>
            <w:sz w:val="22"/>
            <w:szCs w:val="22"/>
          </w:rPr>
          <w:t>)</w:t>
        </w:r>
      </w:ins>
      <w:r w:rsidR="00AE7F65" w:rsidRPr="173DC724">
        <w:rPr>
          <w:rFonts w:eastAsiaTheme="minorEastAsia"/>
          <w:sz w:val="22"/>
          <w:szCs w:val="22"/>
        </w:rPr>
        <w:t>.</w:t>
      </w:r>
      <w:r w:rsidR="00CD30B7" w:rsidRPr="173DC724">
        <w:rPr>
          <w:rFonts w:eastAsiaTheme="minorEastAsia"/>
          <w:sz w:val="22"/>
          <w:szCs w:val="22"/>
        </w:rPr>
        <w:t xml:space="preserve"> </w:t>
      </w:r>
      <w:ins w:id="745" w:author="ZEPHAROVICH Elena (JRC-ISPRA)" w:date="2025-02-27T15:18:00Z">
        <w:del w:id="746" w:author="MUBAREKA Sarah Betoul (JRC-ISPRA)" w:date="2025-03-03T15:14:00Z">
          <w:r w:rsidRPr="173DC724" w:rsidDel="386967F7">
            <w:rPr>
              <w:rFonts w:eastAsiaTheme="minorEastAsia"/>
              <w:sz w:val="22"/>
              <w:szCs w:val="22"/>
            </w:rPr>
            <w:delText>More in detail, there is a lack of timely and high-quality data in e</w:delText>
          </w:r>
        </w:del>
      </w:ins>
      <w:ins w:id="747" w:author="ZEPHAROVICH Elena (JRC-ISPRA)" w:date="2025-02-27T15:19:00Z">
        <w:del w:id="748" w:author="MUBAREKA Sarah Betoul (JRC-ISPRA)" w:date="2025-03-03T15:14:00Z">
          <w:r w:rsidRPr="173DC724" w:rsidDel="386967F7">
            <w:rPr>
              <w:rFonts w:eastAsiaTheme="minorEastAsia"/>
              <w:sz w:val="22"/>
              <w:szCs w:val="22"/>
            </w:rPr>
            <w:delText>very sector related to biomass</w:delText>
          </w:r>
          <w:r w:rsidRPr="173DC724" w:rsidDel="1C9E1241">
            <w:rPr>
              <w:rFonts w:eastAsiaTheme="minorEastAsia"/>
              <w:sz w:val="22"/>
              <w:szCs w:val="22"/>
            </w:rPr>
            <w:delText xml:space="preserve"> (Biomass report 2025, forthcoming</w:delText>
          </w:r>
        </w:del>
        <w:del w:id="749" w:author="MUBAREKA Sarah Betoul (JRC-ISPRA)" w:date="2025-03-03T15:09:00Z">
          <w:r w:rsidRPr="173DC724" w:rsidDel="1C9E1241">
            <w:rPr>
              <w:rFonts w:eastAsiaTheme="minorEastAsia"/>
              <w:sz w:val="22"/>
              <w:szCs w:val="22"/>
            </w:rPr>
            <w:delText>).</w:delText>
          </w:r>
        </w:del>
      </w:ins>
      <w:ins w:id="750" w:author="MUBAREKA Sarah Betoul (JRC-ISPRA)" w:date="2025-03-03T15:09:00Z">
        <w:r w:rsidR="76CE447D" w:rsidRPr="173DC724">
          <w:rPr>
            <w:rFonts w:eastAsiaTheme="minorEastAsia"/>
            <w:sz w:val="22"/>
            <w:szCs w:val="22"/>
          </w:rPr>
          <w:t>.</w:t>
        </w:r>
      </w:ins>
      <w:commentRangeEnd w:id="722"/>
      <w:r>
        <w:rPr>
          <w:rStyle w:val="CommentReference"/>
        </w:rPr>
        <w:commentReference w:id="722"/>
      </w:r>
      <w:ins w:id="752" w:author="ZEPHAROVICH Elena (JRC-ISPRA)" w:date="2025-02-27T15:19:00Z">
        <w:r w:rsidR="00CD30B7" w:rsidRPr="005D30FE">
          <w:rPr>
            <w:rFonts w:eastAsiaTheme="minorEastAsia"/>
            <w:sz w:val="22"/>
            <w:szCs w:val="22"/>
          </w:rPr>
          <w:t xml:space="preserve"> </w:t>
        </w:r>
      </w:ins>
      <w:del w:id="753" w:author="MUBAREKA Sarah Betoul (JRC-ISPRA)" w:date="2025-03-03T15:14:00Z">
        <w:r w:rsidR="00AE7F65" w:rsidRPr="005D30FE">
          <w:rPr>
            <w:rFonts w:eastAsiaTheme="minorEastAsia"/>
            <w:sz w:val="22"/>
            <w:szCs w:val="22"/>
          </w:rPr>
          <w:delText>In this respect</w:delText>
        </w:r>
      </w:del>
      <w:ins w:id="754" w:author="MUBAREKA Sarah Betoul (JRC-ISPRA)" w:date="2025-03-03T15:14:00Z">
        <w:r w:rsidR="3FC32895" w:rsidRPr="173DC724">
          <w:rPr>
            <w:rFonts w:eastAsiaTheme="minorEastAsia"/>
            <w:sz w:val="22"/>
            <w:szCs w:val="22"/>
          </w:rPr>
          <w:t>While</w:t>
        </w:r>
      </w:ins>
      <w:r w:rsidR="00AE7F65" w:rsidRPr="005D30FE">
        <w:rPr>
          <w:rFonts w:eastAsiaTheme="minorEastAsia"/>
          <w:sz w:val="22"/>
          <w:szCs w:val="22"/>
        </w:rPr>
        <w:t xml:space="preserve"> bioeconomy provides the essential framework to ensure policy coherence regarding biomass use</w:t>
      </w:r>
      <w:ins w:id="755" w:author="MUBAREKA Sarah Betoul (JRC-ISPRA)" w:date="2025-03-03T15:14:00Z">
        <w:r w:rsidR="055CF288" w:rsidRPr="173DC724">
          <w:rPr>
            <w:rFonts w:eastAsiaTheme="minorEastAsia"/>
            <w:sz w:val="22"/>
            <w:szCs w:val="22"/>
          </w:rPr>
          <w:t>, if the current uses are not kno</w:t>
        </w:r>
      </w:ins>
      <w:ins w:id="756" w:author="MUBAREKA Sarah Betoul (JRC-ISPRA)" w:date="2025-03-03T15:15:00Z">
        <w:r w:rsidR="055CF288" w:rsidRPr="173DC724">
          <w:rPr>
            <w:rFonts w:eastAsiaTheme="minorEastAsia"/>
            <w:sz w:val="22"/>
            <w:szCs w:val="22"/>
          </w:rPr>
          <w:t>wn, there is little to discuss</w:t>
        </w:r>
      </w:ins>
      <w:r w:rsidR="00AE7F65" w:rsidRPr="173DC724">
        <w:rPr>
          <w:rFonts w:eastAsiaTheme="minorEastAsia"/>
          <w:sz w:val="22"/>
          <w:szCs w:val="22"/>
        </w:rPr>
        <w:t>.</w:t>
      </w:r>
      <w:r w:rsidR="00AE7F65" w:rsidRPr="005D30FE">
        <w:rPr>
          <w:rFonts w:eastAsiaTheme="minorEastAsia"/>
          <w:sz w:val="22"/>
          <w:szCs w:val="22"/>
        </w:rPr>
        <w:t xml:space="preserve"> </w:t>
      </w:r>
      <w:r w:rsidR="00CD30B7" w:rsidRPr="005D30FE">
        <w:rPr>
          <w:rFonts w:eastAsiaTheme="minorEastAsia"/>
          <w:sz w:val="22"/>
          <w:szCs w:val="22"/>
        </w:rPr>
        <w:t>It is essential to recognize that while biomass holds promise as a sustainable resource, its finite availability necessitates careful consideration of its prioritization and utilization</w:t>
      </w:r>
      <w:r w:rsidR="00AE7F65" w:rsidRPr="005D30FE">
        <w:rPr>
          <w:rFonts w:eastAsiaTheme="minorEastAsia"/>
          <w:sz w:val="22"/>
          <w:szCs w:val="22"/>
        </w:rPr>
        <w:t xml:space="preserve"> for </w:t>
      </w:r>
      <w:r w:rsidR="00CD30B7" w:rsidRPr="005D30FE">
        <w:rPr>
          <w:rFonts w:eastAsiaTheme="minorEastAsia"/>
          <w:sz w:val="22"/>
          <w:szCs w:val="22"/>
        </w:rPr>
        <w:t>the potential trade-offs and tensions associated with biomass use, particularly concerning environmental implications and competition for use.</w:t>
      </w:r>
    </w:p>
    <w:p w14:paraId="6E367820" w14:textId="4285219E" w:rsidR="0001673F" w:rsidRPr="005D30FE" w:rsidRDefault="0001673F">
      <w:pPr>
        <w:ind w:left="360"/>
        <w:rPr>
          <w:sz w:val="22"/>
          <w:szCs w:val="22"/>
        </w:rPr>
      </w:pPr>
      <w:bookmarkStart w:id="757" w:name="_Toc184301809"/>
      <w:bookmarkStart w:id="758" w:name="_Toc184301810"/>
      <w:bookmarkStart w:id="759" w:name="_Toc184301811"/>
      <w:bookmarkStart w:id="760" w:name="_Toc184301812"/>
      <w:bookmarkEnd w:id="757"/>
      <w:bookmarkEnd w:id="758"/>
      <w:bookmarkEnd w:id="759"/>
      <w:bookmarkEnd w:id="760"/>
    </w:p>
    <w:p w14:paraId="2D366430" w14:textId="09CB7977" w:rsidR="001D712B" w:rsidRPr="005D30FE" w:rsidRDefault="00454C5A">
      <w:pPr>
        <w:pStyle w:val="JRCLevel-3title"/>
        <w:ind w:left="0" w:firstLine="0"/>
      </w:pPr>
      <w:bookmarkStart w:id="761" w:name="_Toc184306451"/>
      <w:bookmarkStart w:id="762" w:name="_Toc184881536"/>
      <w:bookmarkStart w:id="763" w:name="_Toc184968565"/>
      <w:bookmarkStart w:id="764" w:name="_Toc192245546"/>
      <w:r>
        <w:t>4</w:t>
      </w:r>
      <w:r w:rsidR="005D30FE">
        <w:t xml:space="preserve">.1.3 </w:t>
      </w:r>
      <w:r w:rsidR="001D712B" w:rsidRPr="005D30FE">
        <w:t>Nature-based solutions</w:t>
      </w:r>
      <w:bookmarkEnd w:id="761"/>
      <w:bookmarkEnd w:id="762"/>
      <w:bookmarkEnd w:id="763"/>
      <w:bookmarkEnd w:id="764"/>
    </w:p>
    <w:p w14:paraId="1AAE444E" w14:textId="6CCFA449" w:rsidR="001D712B" w:rsidRPr="005D30FE" w:rsidRDefault="00E3515F" w:rsidP="001D712B">
      <w:pPr>
        <w:rPr>
          <w:sz w:val="22"/>
          <w:szCs w:val="22"/>
        </w:rPr>
      </w:pPr>
      <w:ins w:id="765" w:author="LISTORTI Giulia (JRC-ISPRA)" w:date="2024-12-17T14:56:00Z">
        <w:del w:id="766" w:author="Sarah Mubareka" w:date="2025-01-14T16:21:00Z">
          <w:r w:rsidRPr="005D30FE" w:rsidDel="006171B2">
            <w:rPr>
              <w:sz w:val="22"/>
              <w:szCs w:val="22"/>
            </w:rPr>
            <w:delText>The i</w:delText>
          </w:r>
        </w:del>
      </w:ins>
      <w:ins w:id="767" w:author="MARELLI Luisa (JRC-ISPRA)" w:date="2024-12-13T16:56:00Z">
        <w:del w:id="768" w:author="Sarah Mubareka" w:date="2025-01-14T16:21:00Z">
          <w:r w:rsidR="2A63729E" w:rsidRPr="005D30FE" w:rsidDel="006171B2">
            <w:rPr>
              <w:sz w:val="22"/>
              <w:szCs w:val="22"/>
            </w:rPr>
            <w:delText>Implementation of nature</w:delText>
          </w:r>
        </w:del>
      </w:ins>
      <w:ins w:id="769" w:author="MARELLI Luisa (JRC-ISPRA)" w:date="2024-12-13T16:57:00Z">
        <w:del w:id="770" w:author="Sarah Mubareka" w:date="2025-01-14T16:21:00Z">
          <w:r w:rsidR="2A63729E" w:rsidRPr="005D30FE" w:rsidDel="006171B2">
            <w:rPr>
              <w:sz w:val="22"/>
              <w:szCs w:val="22"/>
            </w:rPr>
            <w:delText>-</w:delText>
          </w:r>
        </w:del>
      </w:ins>
      <w:ins w:id="771" w:author="MARELLI Luisa (JRC-ISPRA)" w:date="2024-12-13T16:56:00Z">
        <w:del w:id="772" w:author="Sarah Mubareka" w:date="2025-01-14T16:21:00Z">
          <w:r w:rsidR="2A63729E" w:rsidRPr="005D30FE" w:rsidDel="006171B2">
            <w:rPr>
              <w:sz w:val="22"/>
              <w:szCs w:val="22"/>
            </w:rPr>
            <w:delText>based solutions is essential to advance on the green transition and achi</w:delText>
          </w:r>
        </w:del>
      </w:ins>
      <w:ins w:id="773" w:author="LISTORTI Giulia (JRC-ISPRA)" w:date="2024-12-17T14:56:00Z">
        <w:del w:id="774" w:author="Sarah Mubareka" w:date="2025-01-14T16:21:00Z">
          <w:r w:rsidRPr="005D30FE" w:rsidDel="006171B2">
            <w:rPr>
              <w:sz w:val="22"/>
              <w:szCs w:val="22"/>
            </w:rPr>
            <w:delText>e</w:delText>
          </w:r>
        </w:del>
      </w:ins>
      <w:ins w:id="775" w:author="MARELLI Luisa (JRC-ISPRA)" w:date="2024-12-13T16:56:00Z">
        <w:del w:id="776" w:author="Sarah Mubareka" w:date="2025-01-14T16:21:00Z">
          <w:r w:rsidR="2A63729E" w:rsidRPr="005D30FE" w:rsidDel="006171B2">
            <w:rPr>
              <w:sz w:val="22"/>
              <w:szCs w:val="22"/>
            </w:rPr>
            <w:delText xml:space="preserve">ve </w:delText>
          </w:r>
        </w:del>
      </w:ins>
      <w:ins w:id="777" w:author="LISTORTI Giulia (JRC-ISPRA)" w:date="2024-12-17T14:56:00Z">
        <w:del w:id="778" w:author="Sarah Mubareka" w:date="2025-01-14T16:21:00Z">
          <w:r w:rsidRPr="005D30FE" w:rsidDel="006171B2">
            <w:rPr>
              <w:sz w:val="22"/>
              <w:szCs w:val="22"/>
            </w:rPr>
            <w:delText xml:space="preserve">the </w:delText>
          </w:r>
        </w:del>
      </w:ins>
      <w:ins w:id="779" w:author="MARELLI Luisa (JRC-ISPRA)" w:date="2024-12-13T16:56:00Z">
        <w:del w:id="780" w:author="Sarah Mubareka" w:date="2025-01-14T16:21:00Z">
          <w:r w:rsidR="2A63729E" w:rsidRPr="005D30FE" w:rsidDel="006171B2">
            <w:rPr>
              <w:sz w:val="22"/>
              <w:szCs w:val="22"/>
            </w:rPr>
            <w:delText>objectives set in the EGD.</w:delText>
          </w:r>
          <w:r w:rsidR="2A63729E" w:rsidRPr="005D30FE" w:rsidDel="006171B2">
            <w:rPr>
              <w:rFonts w:eastAsiaTheme="minorEastAsia" w:cstheme="minorBidi"/>
              <w:sz w:val="22"/>
              <w:szCs w:val="22"/>
            </w:rPr>
            <w:delText xml:space="preserve"> </w:delText>
          </w:r>
        </w:del>
      </w:ins>
      <w:r w:rsidR="001D712B" w:rsidRPr="005D30FE">
        <w:rPr>
          <w:b/>
          <w:sz w:val="22"/>
          <w:szCs w:val="22"/>
        </w:rPr>
        <w:t>Nature-based solutions are so called ‘win-win’ strategies</w:t>
      </w:r>
      <w:r w:rsidR="001D712B" w:rsidRPr="005D30FE">
        <w:rPr>
          <w:sz w:val="22"/>
          <w:szCs w:val="22"/>
        </w:rPr>
        <w:t xml:space="preserve"> that are based on natural processes to partially address the societal challenges described in the EGD such as unsustainable food systems and inequalities, while at the same time having benefits for environmental challenges, namely climate change and biodiversity loss. Examples of win-win strategies (or co-beneficial strategies) are enhancement of urban green networks, multifunctional forestry and enhancement of ecosystems, such as the restoration of wetlands.</w:t>
      </w:r>
    </w:p>
    <w:p w14:paraId="292D64C8" w14:textId="7333DDCC" w:rsidR="001D712B" w:rsidRPr="005D30FE" w:rsidRDefault="001D712B" w:rsidP="2D854CEE">
      <w:pPr>
        <w:rPr>
          <w:ins w:id="781" w:author="MARELLI Luisa (JRC-ISPRA)" w:date="2025-02-27T15:42:00Z"/>
          <w:rFonts w:asciiTheme="minorHAnsi" w:eastAsiaTheme="minorEastAsia" w:hAnsiTheme="minorHAnsi" w:cstheme="minorBidi"/>
          <w:sz w:val="22"/>
          <w:szCs w:val="22"/>
        </w:rPr>
      </w:pPr>
      <w:r w:rsidRPr="005D30FE">
        <w:rPr>
          <w:sz w:val="22"/>
          <w:szCs w:val="22"/>
        </w:rPr>
        <w:t>In the European Green Deal, nature-based solutions are a part of the Climate Action for their mitigation potential, but they are also a part of the adaptation strategy to climate change, in that green infrastructure and management of natural areas can reduce climate risk. Specifically in the Sustainable Carbon Cycles communication, nature-based solutions are expected to play a role in carbon removal (so-called “</w:t>
      </w:r>
      <w:r w:rsidRPr="2D854CEE">
        <w:rPr>
          <w:b/>
          <w:bCs/>
          <w:sz w:val="22"/>
          <w:szCs w:val="22"/>
        </w:rPr>
        <w:t>carbon farming</w:t>
      </w:r>
      <w:r w:rsidRPr="005D30FE">
        <w:rPr>
          <w:sz w:val="22"/>
          <w:szCs w:val="22"/>
        </w:rPr>
        <w:t xml:space="preserve">”), as well as in ecosystem restoration. </w:t>
      </w:r>
      <w:ins w:id="782" w:author="MARELLI Luisa (JRC-ISPRA)" w:date="2025-02-27T15:42:00Z">
        <w:r w:rsidR="14A1C0D3" w:rsidRPr="00A9084E">
          <w:rPr>
            <w:rFonts w:eastAsiaTheme="minorEastAsia" w:cstheme="minorBidi"/>
            <w:sz w:val="22"/>
            <w:szCs w:val="22"/>
            <w:lang w:val="en-US"/>
            <w:rPrChange w:id="783" w:author="MARELLI Luisa (JRC-ISPRA) [2]" w:date="2025-03-03T16:48:00Z">
              <w:rPr>
                <w:rFonts w:ascii="Aptos" w:eastAsia="Aptos" w:hAnsi="Aptos" w:cs="Aptos"/>
                <w:lang w:val="en-US"/>
              </w:rPr>
            </w:rPrChange>
          </w:rPr>
          <w:t>The enhancement of the CO</w:t>
        </w:r>
        <w:r w:rsidR="14A1C0D3" w:rsidRPr="00A9084E">
          <w:rPr>
            <w:rFonts w:eastAsiaTheme="minorEastAsia" w:cstheme="minorBidi"/>
            <w:sz w:val="22"/>
            <w:szCs w:val="22"/>
            <w:lang w:val="en-US"/>
            <w:rPrChange w:id="784" w:author="MARELLI Luisa (JRC-ISPRA) [2]" w:date="2025-03-03T16:48:00Z">
              <w:rPr>
                <w:rFonts w:ascii="Aptos" w:eastAsia="Aptos" w:hAnsi="Aptos" w:cs="Aptos"/>
                <w:vertAlign w:val="subscript"/>
                <w:lang w:val="en-US"/>
              </w:rPr>
            </w:rPrChange>
          </w:rPr>
          <w:t>2</w:t>
        </w:r>
        <w:r w:rsidR="14A1C0D3" w:rsidRPr="00A9084E">
          <w:rPr>
            <w:rFonts w:eastAsiaTheme="minorEastAsia" w:cstheme="minorBidi"/>
            <w:sz w:val="22"/>
            <w:szCs w:val="22"/>
            <w:lang w:val="en-US"/>
            <w:rPrChange w:id="785" w:author="MARELLI Luisa (JRC-ISPRA) [2]" w:date="2025-03-03T16:48:00Z">
              <w:rPr>
                <w:rFonts w:ascii="Aptos" w:eastAsia="Aptos" w:hAnsi="Aptos" w:cs="Aptos"/>
                <w:lang w:val="en-US"/>
              </w:rPr>
            </w:rPrChange>
          </w:rPr>
          <w:t xml:space="preserve"> removals can be achieved by proactively managing terrestrial ecosystems to enhance carbon storage or minimize greenhouse gas emissions (Griscom et al., 2017). These are the so-called Nature-based Climate Solutions </w:t>
        </w:r>
        <w:r w:rsidR="14A1C0D3" w:rsidRPr="00A9084E">
          <w:rPr>
            <w:rFonts w:eastAsiaTheme="minorEastAsia" w:cstheme="minorBidi"/>
            <w:b/>
            <w:sz w:val="22"/>
            <w:szCs w:val="22"/>
            <w:lang w:val="en-US"/>
            <w:rPrChange w:id="786" w:author="MARELLI Luisa (JRC-ISPRA) [2]" w:date="2025-03-03T16:51:00Z">
              <w:rPr>
                <w:rFonts w:ascii="Aptos" w:eastAsia="Aptos" w:hAnsi="Aptos" w:cs="Aptos"/>
                <w:lang w:val="en-US"/>
              </w:rPr>
            </w:rPrChange>
          </w:rPr>
          <w:t>(NbCS)</w:t>
        </w:r>
        <w:r w:rsidR="14A1C0D3" w:rsidRPr="00A9084E">
          <w:rPr>
            <w:rFonts w:eastAsiaTheme="minorEastAsia" w:cstheme="minorBidi"/>
            <w:sz w:val="22"/>
            <w:szCs w:val="22"/>
            <w:rPrChange w:id="787" w:author="MARELLI Luisa (JRC-ISPRA) [2]" w:date="2025-03-03T16:48:00Z">
              <w:rPr>
                <w:sz w:val="22"/>
                <w:szCs w:val="22"/>
              </w:rPr>
            </w:rPrChange>
          </w:rPr>
          <w:t xml:space="preserve"> </w:t>
        </w:r>
      </w:ins>
      <w:ins w:id="788" w:author="MARELLI Luisa (JRC-ISPRA)" w:date="2025-03-03T15:42:00Z">
        <w:r w:rsidR="52E20F80" w:rsidRPr="00A9084E">
          <w:rPr>
            <w:rFonts w:eastAsiaTheme="minorEastAsia" w:cstheme="minorBidi"/>
            <w:sz w:val="22"/>
            <w:szCs w:val="22"/>
            <w:rPrChange w:id="789" w:author="MARELLI Luisa (JRC-ISPRA) [2]" w:date="2025-03-03T16:48:00Z">
              <w:rPr>
                <w:rFonts w:asciiTheme="minorHAnsi" w:eastAsiaTheme="minorEastAsia" w:hAnsiTheme="minorHAnsi" w:cstheme="minorBidi"/>
                <w:sz w:val="22"/>
                <w:szCs w:val="22"/>
              </w:rPr>
            </w:rPrChange>
          </w:rPr>
          <w:t>- see text box</w:t>
        </w:r>
      </w:ins>
    </w:p>
    <w:p w14:paraId="2A7F2706" w14:textId="22FDA5D8" w:rsidR="001D712B" w:rsidRPr="005D30FE" w:rsidRDefault="001D712B" w:rsidP="001D712B">
      <w:pPr>
        <w:rPr>
          <w:ins w:id="790" w:author="MARELLI Luisa (JRC-ISPRA)" w:date="2025-02-27T15:41:00Z"/>
          <w:sz w:val="22"/>
          <w:szCs w:val="22"/>
        </w:rPr>
      </w:pPr>
      <w:r w:rsidRPr="005D30FE">
        <w:rPr>
          <w:sz w:val="22"/>
          <w:szCs w:val="22"/>
        </w:rPr>
        <w:t xml:space="preserve">The concept of ecosystem restoration also features in the EU Biodiversity Strategy and the EU Forest Strategy. Apart from land, </w:t>
      </w:r>
      <w:r w:rsidR="00AE349A" w:rsidRPr="005D30FE">
        <w:rPr>
          <w:sz w:val="22"/>
          <w:szCs w:val="22"/>
        </w:rPr>
        <w:t xml:space="preserve">with notable examples in agroecology and forestry, </w:t>
      </w:r>
      <w:r w:rsidRPr="005D30FE">
        <w:rPr>
          <w:sz w:val="22"/>
          <w:szCs w:val="22"/>
        </w:rPr>
        <w:t>nature-based solutions are encouraged for the restoration of coastal and marine environments as well.</w:t>
      </w:r>
    </w:p>
    <w:p w14:paraId="014E46DA" w14:textId="20EE5F0C" w:rsidR="0A539A00" w:rsidRDefault="0A539A00">
      <w:pPr>
        <w:rPr>
          <w:del w:id="791" w:author="MARELLI Luisa (JRC-ISPRA)" w:date="2025-02-27T15:42:00Z"/>
          <w:rFonts w:ascii="Aptos" w:eastAsia="Aptos" w:hAnsi="Aptos" w:cs="Aptos"/>
          <w:lang w:val="en-US"/>
        </w:rPr>
      </w:pPr>
    </w:p>
    <w:p w14:paraId="1F294E83" w14:textId="37697BE4" w:rsidR="001D712B" w:rsidRPr="005D30FE" w:rsidRDefault="001D712B" w:rsidP="001D712B">
      <w:pPr>
        <w:shd w:val="clear" w:color="auto" w:fill="FFFFFF" w:themeFill="background1"/>
        <w:spacing w:after="0"/>
        <w:rPr>
          <w:rFonts w:eastAsia="Calibri" w:cstheme="minorHAnsi"/>
          <w:strike/>
          <w:sz w:val="22"/>
          <w:szCs w:val="22"/>
        </w:rPr>
      </w:pPr>
      <w:r w:rsidRPr="005D30FE">
        <w:rPr>
          <w:rFonts w:eastAsia="Calibri" w:cstheme="minorHAnsi"/>
          <w:b/>
          <w:sz w:val="22"/>
          <w:szCs w:val="22"/>
        </w:rPr>
        <w:t xml:space="preserve">Synergies </w:t>
      </w:r>
      <w:r w:rsidRPr="005D30FE">
        <w:rPr>
          <w:rFonts w:eastAsia="Calibri" w:cstheme="minorHAnsi"/>
          <w:sz w:val="22"/>
          <w:szCs w:val="22"/>
        </w:rPr>
        <w:t xml:space="preserve">between ecosystem and biodiversity conservation and climate change adaptation </w:t>
      </w:r>
      <w:r w:rsidRPr="005D30FE">
        <w:rPr>
          <w:rFonts w:eastAsia="Calibri" w:cstheme="minorHAnsi"/>
          <w:b/>
          <w:sz w:val="22"/>
          <w:szCs w:val="22"/>
        </w:rPr>
        <w:t>can be</w:t>
      </w:r>
      <w:r w:rsidRPr="005D30FE">
        <w:rPr>
          <w:rFonts w:eastAsia="Calibri" w:cstheme="minorHAnsi"/>
          <w:sz w:val="22"/>
          <w:szCs w:val="22"/>
        </w:rPr>
        <w:t xml:space="preserve"> </w:t>
      </w:r>
      <w:r w:rsidRPr="005D30FE">
        <w:rPr>
          <w:rFonts w:eastAsia="Calibri" w:cstheme="minorHAnsi"/>
          <w:b/>
          <w:sz w:val="22"/>
          <w:szCs w:val="22"/>
        </w:rPr>
        <w:t>leveraged</w:t>
      </w:r>
      <w:del w:id="792" w:author="Sarah Mubareka" w:date="2025-01-14T16:24:00Z">
        <w:r w:rsidR="00AE349A" w:rsidRPr="005D30FE" w:rsidDel="006171B2">
          <w:rPr>
            <w:rFonts w:eastAsia="Calibri" w:cstheme="minorHAnsi"/>
            <w:b/>
            <w:sz w:val="22"/>
            <w:szCs w:val="22"/>
          </w:rPr>
          <w:delText xml:space="preserve">, </w:delText>
        </w:r>
        <w:r w:rsidR="00AE349A" w:rsidRPr="005D30FE" w:rsidDel="006171B2">
          <w:rPr>
            <w:rFonts w:eastAsia="Calibri" w:cstheme="minorHAnsi"/>
            <w:sz w:val="22"/>
            <w:szCs w:val="22"/>
          </w:rPr>
          <w:delText>with positive effects</w:delText>
        </w:r>
        <w:commentRangeStart w:id="793"/>
        <w:r w:rsidR="00AE349A" w:rsidRPr="005D30FE" w:rsidDel="006171B2">
          <w:rPr>
            <w:rFonts w:eastAsia="Calibri" w:cstheme="minorHAnsi"/>
            <w:sz w:val="22"/>
            <w:szCs w:val="22"/>
          </w:rPr>
          <w:delText xml:space="preserve"> on </w:delText>
        </w:r>
        <w:r w:rsidRPr="005D30FE" w:rsidDel="006171B2">
          <w:rPr>
            <w:rFonts w:eastAsia="Calibri" w:cstheme="minorHAnsi"/>
            <w:bCs/>
            <w:sz w:val="22"/>
            <w:szCs w:val="22"/>
          </w:rPr>
          <w:delText>t</w:delText>
        </w:r>
        <w:r w:rsidR="00AE349A" w:rsidRPr="005D30FE" w:rsidDel="006171B2">
          <w:rPr>
            <w:rFonts w:eastAsia="Calibri" w:cstheme="minorHAnsi"/>
            <w:bCs/>
            <w:sz w:val="22"/>
            <w:szCs w:val="22"/>
          </w:rPr>
          <w:delText>he</w:delText>
        </w:r>
        <w:r w:rsidRPr="005D30FE" w:rsidDel="006171B2">
          <w:rPr>
            <w:rFonts w:eastAsia="Calibri" w:cstheme="minorHAnsi"/>
            <w:b/>
            <w:sz w:val="22"/>
            <w:szCs w:val="22"/>
          </w:rPr>
          <w:delText xml:space="preserve"> </w:delText>
        </w:r>
        <w:r w:rsidRPr="005D30FE" w:rsidDel="006171B2">
          <w:rPr>
            <w:rFonts w:eastAsia="Calibri" w:cstheme="minorHAnsi"/>
            <w:sz w:val="22"/>
            <w:szCs w:val="22"/>
          </w:rPr>
          <w:delText>reduc</w:delText>
        </w:r>
        <w:r w:rsidR="00AE349A" w:rsidRPr="005D30FE" w:rsidDel="006171B2">
          <w:rPr>
            <w:rFonts w:eastAsia="Calibri" w:cstheme="minorHAnsi"/>
            <w:sz w:val="22"/>
            <w:szCs w:val="22"/>
          </w:rPr>
          <w:delText xml:space="preserve">tion </w:delText>
        </w:r>
        <w:r w:rsidR="00AE349A" w:rsidRPr="005D30FE" w:rsidDel="006171B2">
          <w:rPr>
            <w:rFonts w:eastAsia="Calibri" w:cstheme="minorHAnsi"/>
            <w:bCs/>
            <w:sz w:val="22"/>
            <w:szCs w:val="22"/>
          </w:rPr>
          <w:delText>of</w:delText>
        </w:r>
        <w:r w:rsidRPr="005D30FE" w:rsidDel="006171B2">
          <w:rPr>
            <w:rFonts w:eastAsia="Calibri" w:cstheme="minorHAnsi"/>
            <w:sz w:val="22"/>
            <w:szCs w:val="22"/>
          </w:rPr>
          <w:delText xml:space="preserve"> the overall cost</w:delText>
        </w:r>
        <w:r w:rsidRPr="005D30FE" w:rsidDel="006171B2">
          <w:rPr>
            <w:rFonts w:eastAsia="Calibri" w:cstheme="minorHAnsi"/>
            <w:b/>
            <w:sz w:val="22"/>
            <w:szCs w:val="22"/>
          </w:rPr>
          <w:delText xml:space="preserve"> </w:delText>
        </w:r>
        <w:r w:rsidRPr="005D30FE" w:rsidDel="006171B2">
          <w:rPr>
            <w:rFonts w:eastAsia="Calibri" w:cstheme="minorHAnsi"/>
            <w:sz w:val="22"/>
            <w:szCs w:val="22"/>
          </w:rPr>
          <w:fldChar w:fldCharType="begin"/>
        </w:r>
        <w:r w:rsidRPr="005D30FE" w:rsidDel="006171B2">
          <w:rPr>
            <w:rFonts w:eastAsia="Calibri" w:cstheme="minorHAnsi"/>
            <w:sz w:val="22"/>
            <w:szCs w:val="22"/>
          </w:rPr>
          <w:delInstrText xml:space="preserve"> ADDIN ZOTERO_ITEM CSL_CITATION {"citationID":"xK6woibi","properties":{"formattedCitation":"[21]","plainCitation":"[21]","noteIndex":0},"citationItems":[{"id":332,"uris":["http://zotero.org/groups/5272309/items/DF2VY2LU"],"itemData":{"id":332,"type":"article-journal","abstract":"Natural and seminatural ecosystems must be at the forefront of efforts to mitigate and adapt to climate change. In the urgency of current circumstances, ecosystem restoration represents a range of available, efficient, and effective solutions to cut net greenhouse gas emissions and adapt to climate change. Although mitigation success can be measured by monitoring changing fluxes of greenhouse gases, adaptation is more complicated to measure, and reductions in a wide range of risks for biodiversity and people must be evaluated. Progress has been made in the monitoring and evaluation of adaptation and mitigation measures, but more emphasis on testing the effectiveness of proposed strategies is necessary. It is essential to take an integrated view of mitigation, adaptation, biodiversity, and the needs of people, to realize potential synergies and avoid conflict between different objectives.","container-title":"Science","DOI":"10.1126/science.aaw9256","issue":"6471","note":"publisher: American Association for the Advancement of Science","page":"eaaw9256","source":"science.org (Atypon)","title":"Measuring the success of climate change adaptation and mitigation in terrestrial ecosystems","volume":"366","author":[{"family":"Morecroft","given":"Michael D."},{"family":"Duffield","given":"Simon"},{"family":"Harley","given":"Mike"},{"family":"Pearce-Higgins","given":"James W."},{"family":"Stevens","given":"Nicola"},{"family":"Watts","given":"Olly"},{"family":"Whitaker","given":"Jeanette"}],"issued":{"date-parts":[["2019",12,13]]}}}],"schema":"https://github.com/citation-style-language/schema/raw/master/csl-citation.json"} </w:delInstrText>
        </w:r>
        <w:r w:rsidRPr="005D30FE" w:rsidDel="006171B2">
          <w:rPr>
            <w:rFonts w:eastAsia="Calibri" w:cstheme="minorHAnsi"/>
            <w:sz w:val="22"/>
            <w:szCs w:val="22"/>
          </w:rPr>
          <w:fldChar w:fldCharType="separate"/>
        </w:r>
        <w:r w:rsidRPr="005D30FE" w:rsidDel="006171B2">
          <w:rPr>
            <w:rFonts w:cstheme="minorHAnsi"/>
            <w:sz w:val="22"/>
            <w:szCs w:val="22"/>
          </w:rPr>
          <w:delText>[21]</w:delText>
        </w:r>
        <w:r w:rsidRPr="005D30FE" w:rsidDel="006171B2">
          <w:rPr>
            <w:rFonts w:eastAsia="Calibri" w:cstheme="minorHAnsi"/>
            <w:sz w:val="22"/>
            <w:szCs w:val="22"/>
          </w:rPr>
          <w:fldChar w:fldCharType="end"/>
        </w:r>
        <w:commentRangeEnd w:id="793"/>
        <w:r w:rsidR="006171B2" w:rsidRPr="005D30FE" w:rsidDel="006171B2">
          <w:rPr>
            <w:rStyle w:val="CommentReference"/>
            <w:sz w:val="22"/>
            <w:szCs w:val="22"/>
            <w:lang w:eastAsia="en-US"/>
          </w:rPr>
          <w:commentReference w:id="793"/>
        </w:r>
        <w:r w:rsidR="00AE349A" w:rsidRPr="005D30FE" w:rsidDel="006171B2">
          <w:rPr>
            <w:rFonts w:eastAsia="Calibri" w:cstheme="minorHAnsi"/>
            <w:sz w:val="22"/>
            <w:szCs w:val="22"/>
          </w:rPr>
          <w:delText>.</w:delText>
        </w:r>
      </w:del>
      <w:ins w:id="794" w:author="Sarah Mubareka" w:date="2025-01-14T16:24:00Z">
        <w:r w:rsidR="006171B2" w:rsidRPr="005D30FE">
          <w:rPr>
            <w:rFonts w:eastAsia="Calibri" w:cstheme="minorHAnsi"/>
            <w:b/>
            <w:sz w:val="22"/>
            <w:szCs w:val="22"/>
          </w:rPr>
          <w:t>.</w:t>
        </w:r>
      </w:ins>
      <w:r w:rsidR="00AE349A" w:rsidRPr="005D30FE">
        <w:rPr>
          <w:rFonts w:eastAsia="Calibri" w:cstheme="minorHAnsi"/>
          <w:sz w:val="22"/>
          <w:szCs w:val="22"/>
        </w:rPr>
        <w:t xml:space="preserve"> A few examples are listed in what follows:</w:t>
      </w:r>
    </w:p>
    <w:p w14:paraId="0EB5C13F" w14:textId="77777777" w:rsidR="001D712B" w:rsidRPr="005D30FE" w:rsidRDefault="001D712B" w:rsidP="00D1521C">
      <w:pPr>
        <w:pStyle w:val="ListParagraph"/>
        <w:numPr>
          <w:ilvl w:val="0"/>
          <w:numId w:val="15"/>
        </w:numPr>
        <w:shd w:val="clear" w:color="auto" w:fill="FFFFFF" w:themeFill="background1"/>
        <w:spacing w:before="0" w:after="0"/>
        <w:rPr>
          <w:rFonts w:eastAsia="Calibri" w:cstheme="minorHAnsi"/>
          <w:sz w:val="22"/>
          <w:szCs w:val="22"/>
        </w:rPr>
      </w:pPr>
      <w:r w:rsidRPr="005D30FE">
        <w:rPr>
          <w:rFonts w:eastAsia="Calibri" w:cstheme="minorHAnsi"/>
          <w:b/>
          <w:sz w:val="22"/>
          <w:szCs w:val="22"/>
        </w:rPr>
        <w:t>Ecosystem based adaptation</w:t>
      </w:r>
      <w:r w:rsidRPr="005D30FE">
        <w:rPr>
          <w:rFonts w:eastAsia="Calibri" w:cstheme="minorHAnsi"/>
          <w:sz w:val="22"/>
          <w:szCs w:val="22"/>
        </w:rPr>
        <w:t xml:space="preserve"> to climate change is more cost-effective than engineered measures.</w:t>
      </w:r>
    </w:p>
    <w:p w14:paraId="6DC35691" w14:textId="77777777" w:rsidR="001D712B" w:rsidRPr="005D30FE" w:rsidRDefault="001D712B" w:rsidP="00D1521C">
      <w:pPr>
        <w:pStyle w:val="ListParagraph"/>
        <w:numPr>
          <w:ilvl w:val="0"/>
          <w:numId w:val="15"/>
        </w:numPr>
        <w:shd w:val="clear" w:color="auto" w:fill="FFFFFF" w:themeFill="background1"/>
        <w:spacing w:before="0" w:after="0"/>
        <w:rPr>
          <w:rFonts w:eastAsia="Calibri" w:cstheme="minorHAnsi"/>
          <w:sz w:val="22"/>
          <w:szCs w:val="22"/>
        </w:rPr>
      </w:pPr>
      <w:r w:rsidRPr="005D30FE">
        <w:rPr>
          <w:rFonts w:eastAsia="Calibri" w:cstheme="minorHAnsi"/>
          <w:b/>
          <w:sz w:val="22"/>
          <w:szCs w:val="22"/>
        </w:rPr>
        <w:t>Nature-based solutions</w:t>
      </w:r>
      <w:r w:rsidRPr="005D30FE">
        <w:rPr>
          <w:rFonts w:eastAsia="Calibri" w:cstheme="minorHAnsi"/>
          <w:sz w:val="22"/>
          <w:szCs w:val="22"/>
        </w:rPr>
        <w:t xml:space="preserve"> simultaneously provide mitigation and adaptation to climate change while providing other benefits for biodiversity, agriculture and urban planning. </w:t>
      </w:r>
      <w:commentRangeStart w:id="795"/>
      <w:r w:rsidRPr="005D30FE">
        <w:rPr>
          <w:rFonts w:eastAsia="Calibri" w:cstheme="minorHAnsi"/>
          <w:sz w:val="22"/>
          <w:szCs w:val="22"/>
        </w:rPr>
        <w:t xml:space="preserve">Insufficient engagement with stakeholder for the scope, design of objectives and advantages of PAs </w:t>
      </w:r>
      <w:commentRangeEnd w:id="795"/>
      <w:r w:rsidR="001701F3" w:rsidRPr="005D30FE">
        <w:rPr>
          <w:rStyle w:val="CommentReference"/>
          <w:rFonts w:eastAsia="Times New Roman" w:cs="Times New Roman"/>
          <w:sz w:val="22"/>
          <w:szCs w:val="22"/>
        </w:rPr>
        <w:commentReference w:id="795"/>
      </w:r>
      <w:r w:rsidRPr="005D30FE">
        <w:rPr>
          <w:rFonts w:eastAsia="Calibri" w:cstheme="minorHAnsi"/>
          <w:sz w:val="22"/>
          <w:szCs w:val="22"/>
        </w:rPr>
        <w:fldChar w:fldCharType="begin"/>
      </w:r>
      <w:r w:rsidRPr="005D30FE">
        <w:rPr>
          <w:rFonts w:eastAsia="Calibri" w:cstheme="minorHAnsi"/>
          <w:sz w:val="22"/>
          <w:szCs w:val="22"/>
        </w:rPr>
        <w:instrText xml:space="preserve"> ADDIN ZOTERO_ITEM CSL_CITATION {"citationID":"y4fFhiod","properties":{"formattedCitation":"[18]","plainCitation":"[18]","noteIndex":0},"citationItems":[{"id":282,"uris":["http://zotero.org/groups/5272309/items/2T2RWTH6"],"itemData":{"id":282,"type":"article-journal","abstract":"The European Union (EU) has committed to an ambitious biodiversity recovery plan in its Biodiversity Strategy for 2030 and the Green Deal. These policies aim to halt biodiversity loss and move towards sustainable development, focusing on restoring degraded habitats, extending the network of protected areas (PAs), and improving the effectiveness of management, governance, and funding. The achievement of conservation goals must be founded on understanding past successes and failures. Here, we summarise the strengths and weaknesses of past EU biodiversity conservation policies and practices and explore future opportunities and challenges. We focus on four main aspects: i) coordination among and within the EU Member States, ii) integration of biodiversity conservation into socio-economic sectors, iii) adequacy and sufficiency of funds, and iv) governance and stakeholder participation.Whilst past conservation efforts have benefitted from common rules across the EU and funding mechanisms, they have failed at operationalizing coordination within and across the Member States, integrating biodiversity conservation into other sectoral policies, adequately funding and effectively enforcing management, and facilitating stakeholder participation in decision-making. Future biodiversity conservation would benefit from an extended and better-managed network of PAs, additional novel funding opportunities, including the private sector, and enhanced co-governance. However, it will be critical to find sustainable solutions to potential conflicts between conservation goals and other socio-economic objectives and to resolve inconsistencies across sectoral policies.","container-title":"Environmental Science &amp; Policy","DOI":"10.1016/j.envsci.2021.10.028","ISSN":"1462-9011","journalAbbreviation":"Environmental Science &amp; Policy","page":"263-271","source":"ScienceDirect","title":"The EU Biodiversity Strategy for 2030: Opportunities and challenges on the path towards biodiversity recovery","title-short":"The EU Biodiversity Strategy for 2030","volume":"127","author":[{"family":"Hermoso","given":"V."},{"family":"Carvalho","given":"S. B."},{"family":"Giakoumi","given":"S."},{"family":"Goldsborough","given":"D."},{"family":"Katsanevakis","given":"S."},{"family":"Leontiou","given":"S."},{"family":"Markantonatou","given":"V."},{"family":"Rumes","given":"B."},{"family":"Vogiatzakis","given":"I. N."},{"family":"Yates","given":"K. L."}],"issued":{"date-parts":[["2022",1,1]]}}}],"schema":"https://github.com/citation-style-language/schema/raw/master/csl-citation.json"} </w:instrText>
      </w:r>
      <w:r w:rsidRPr="005D30FE">
        <w:rPr>
          <w:rFonts w:eastAsia="Calibri" w:cstheme="minorHAnsi"/>
          <w:sz w:val="22"/>
          <w:szCs w:val="22"/>
        </w:rPr>
        <w:fldChar w:fldCharType="separate"/>
      </w:r>
      <w:r w:rsidRPr="005D30FE">
        <w:rPr>
          <w:rFonts w:cstheme="minorHAnsi"/>
          <w:sz w:val="22"/>
          <w:szCs w:val="22"/>
        </w:rPr>
        <w:t>[18]</w:t>
      </w:r>
      <w:r w:rsidRPr="005D30FE">
        <w:rPr>
          <w:rFonts w:eastAsia="Calibri" w:cstheme="minorHAnsi"/>
          <w:sz w:val="22"/>
          <w:szCs w:val="22"/>
        </w:rPr>
        <w:fldChar w:fldCharType="end"/>
      </w:r>
      <w:r w:rsidRPr="005D30FE">
        <w:rPr>
          <w:rFonts w:eastAsia="Calibri" w:cstheme="minorHAnsi"/>
          <w:sz w:val="22"/>
          <w:szCs w:val="22"/>
        </w:rPr>
        <w:t>(Frontiers) (UNEP - UN Environment Programme).</w:t>
      </w:r>
    </w:p>
    <w:p w14:paraId="79DCD9DB" w14:textId="77777777" w:rsidR="001D712B" w:rsidRPr="005D30FE" w:rsidRDefault="001D712B" w:rsidP="00D1521C">
      <w:pPr>
        <w:pStyle w:val="ListParagraph"/>
        <w:numPr>
          <w:ilvl w:val="0"/>
          <w:numId w:val="15"/>
        </w:numPr>
        <w:shd w:val="clear" w:color="auto" w:fill="FFFFFF" w:themeFill="background1"/>
        <w:spacing w:before="0" w:after="0"/>
        <w:rPr>
          <w:rFonts w:eastAsia="Calibri" w:cstheme="minorHAnsi"/>
          <w:sz w:val="22"/>
          <w:szCs w:val="22"/>
        </w:rPr>
      </w:pPr>
      <w:r w:rsidRPr="005D30FE">
        <w:rPr>
          <w:rFonts w:eastAsia="Calibri" w:cstheme="minorHAnsi"/>
          <w:b/>
          <w:sz w:val="22"/>
          <w:szCs w:val="22"/>
        </w:rPr>
        <w:t>Shift to more sustainable diets and agricultural practices</w:t>
      </w:r>
      <w:r w:rsidRPr="005D30FE">
        <w:rPr>
          <w:rFonts w:eastAsia="Calibri" w:cstheme="minorHAnsi"/>
          <w:sz w:val="22"/>
          <w:szCs w:val="22"/>
        </w:rPr>
        <w:t xml:space="preserve"> may clear suitable areas for reforestation with benefits for biodiversity and climate.</w:t>
      </w:r>
    </w:p>
    <w:p w14:paraId="289E9707" w14:textId="47C136BE" w:rsidR="001D712B" w:rsidRPr="005D30FE" w:rsidRDefault="001D712B" w:rsidP="00D1521C">
      <w:pPr>
        <w:pStyle w:val="ListParagraph"/>
        <w:numPr>
          <w:ilvl w:val="0"/>
          <w:numId w:val="15"/>
        </w:numPr>
        <w:shd w:val="clear" w:color="auto" w:fill="FFFFFF" w:themeFill="background1"/>
        <w:spacing w:before="0" w:after="0"/>
        <w:rPr>
          <w:rFonts w:eastAsia="Calibri" w:cstheme="minorHAnsi"/>
          <w:sz w:val="22"/>
          <w:szCs w:val="22"/>
        </w:rPr>
      </w:pPr>
      <w:r w:rsidRPr="005D30FE">
        <w:rPr>
          <w:rFonts w:eastAsia="Calibri" w:cstheme="minorHAnsi"/>
          <w:sz w:val="22"/>
          <w:szCs w:val="22"/>
        </w:rPr>
        <w:t>Identify and protect natural "</w:t>
      </w:r>
      <w:r w:rsidRPr="005D30FE">
        <w:rPr>
          <w:rFonts w:eastAsia="Calibri" w:cstheme="minorHAnsi"/>
          <w:b/>
          <w:sz w:val="22"/>
          <w:szCs w:val="22"/>
        </w:rPr>
        <w:t>sanctuaries</w:t>
      </w:r>
      <w:r w:rsidRPr="005D30FE">
        <w:rPr>
          <w:rFonts w:eastAsia="Calibri" w:cstheme="minorHAnsi"/>
          <w:sz w:val="22"/>
          <w:szCs w:val="22"/>
        </w:rPr>
        <w:t>" for biodiversity restoration.</w:t>
      </w:r>
    </w:p>
    <w:p w14:paraId="6714B3BE" w14:textId="29EDBA4C" w:rsidR="001D712B" w:rsidRPr="005D30FE" w:rsidRDefault="001D712B" w:rsidP="00D1521C">
      <w:pPr>
        <w:pStyle w:val="ListParagraph"/>
        <w:numPr>
          <w:ilvl w:val="0"/>
          <w:numId w:val="15"/>
        </w:numPr>
        <w:shd w:val="clear" w:color="auto" w:fill="FFFFFF" w:themeFill="background1"/>
        <w:spacing w:before="0" w:after="0"/>
        <w:rPr>
          <w:rFonts w:eastAsia="Calibri" w:cstheme="minorHAnsi"/>
          <w:sz w:val="22"/>
          <w:szCs w:val="22"/>
        </w:rPr>
      </w:pPr>
      <w:r w:rsidRPr="005D30FE">
        <w:rPr>
          <w:rFonts w:eastAsia="Calibri" w:cstheme="minorHAnsi"/>
          <w:b/>
          <w:sz w:val="22"/>
          <w:szCs w:val="22"/>
        </w:rPr>
        <w:t>Reforestation</w:t>
      </w:r>
      <w:r w:rsidRPr="005D30FE">
        <w:rPr>
          <w:rFonts w:eastAsia="Calibri" w:cstheme="minorHAnsi"/>
          <w:sz w:val="22"/>
          <w:szCs w:val="22"/>
        </w:rPr>
        <w:t xml:space="preserve"> of formerly forested land can create a large carbon sink in its early decades and, in the longer term, store considerable amounts of carbon.</w:t>
      </w:r>
    </w:p>
    <w:p w14:paraId="204075D0" w14:textId="48F83BF4" w:rsidR="001D712B" w:rsidRPr="005D30FE" w:rsidRDefault="001D712B" w:rsidP="00D1521C">
      <w:pPr>
        <w:pStyle w:val="ListParagraph"/>
        <w:numPr>
          <w:ilvl w:val="0"/>
          <w:numId w:val="15"/>
        </w:numPr>
        <w:shd w:val="clear" w:color="auto" w:fill="FFFFFF" w:themeFill="background1"/>
        <w:spacing w:before="0" w:after="0"/>
        <w:rPr>
          <w:rFonts w:eastAsia="Calibri" w:cstheme="minorHAnsi"/>
          <w:sz w:val="22"/>
          <w:szCs w:val="22"/>
        </w:rPr>
      </w:pPr>
      <w:r w:rsidRPr="005D30FE">
        <w:rPr>
          <w:rFonts w:eastAsia="Calibri" w:cstheme="minorHAnsi"/>
          <w:sz w:val="22"/>
          <w:szCs w:val="22"/>
        </w:rPr>
        <w:t xml:space="preserve">Restoring </w:t>
      </w:r>
      <w:r w:rsidRPr="005D30FE">
        <w:rPr>
          <w:rFonts w:eastAsia="Calibri" w:cstheme="minorHAnsi"/>
          <w:b/>
          <w:sz w:val="22"/>
          <w:szCs w:val="22"/>
        </w:rPr>
        <w:t>natural ecosystem functions</w:t>
      </w:r>
      <w:r w:rsidRPr="005D30FE">
        <w:rPr>
          <w:rFonts w:eastAsia="Calibri" w:cstheme="minorHAnsi"/>
          <w:sz w:val="22"/>
          <w:szCs w:val="22"/>
        </w:rPr>
        <w:t xml:space="preserve"> (e.g. hydrology and carbon dynamics)</w:t>
      </w:r>
    </w:p>
    <w:p w14:paraId="63F474B7" w14:textId="06CBE039" w:rsidR="001D712B" w:rsidRPr="005D30FE" w:rsidRDefault="001D712B" w:rsidP="00D1521C">
      <w:pPr>
        <w:pStyle w:val="ListParagraph"/>
        <w:numPr>
          <w:ilvl w:val="0"/>
          <w:numId w:val="15"/>
        </w:numPr>
        <w:shd w:val="clear" w:color="auto" w:fill="FFFFFF" w:themeFill="background1"/>
        <w:spacing w:before="0" w:after="0"/>
        <w:rPr>
          <w:rFonts w:eastAsia="Calibri" w:cstheme="minorHAnsi"/>
          <w:sz w:val="22"/>
          <w:szCs w:val="22"/>
        </w:rPr>
      </w:pPr>
      <w:r w:rsidRPr="005D30FE">
        <w:rPr>
          <w:rFonts w:eastAsia="Calibri" w:cstheme="minorHAnsi"/>
          <w:b/>
          <w:sz w:val="22"/>
          <w:szCs w:val="22"/>
        </w:rPr>
        <w:t>Catchment</w:t>
      </w:r>
      <w:r w:rsidRPr="005D30FE">
        <w:rPr>
          <w:rFonts w:eastAsia="Calibri" w:cstheme="minorHAnsi"/>
          <w:sz w:val="22"/>
          <w:szCs w:val="22"/>
        </w:rPr>
        <w:t xml:space="preserve"> </w:t>
      </w:r>
      <w:r w:rsidRPr="005D30FE">
        <w:rPr>
          <w:rFonts w:eastAsia="Calibri" w:cstheme="minorHAnsi"/>
          <w:b/>
          <w:sz w:val="22"/>
          <w:szCs w:val="22"/>
        </w:rPr>
        <w:t>restoration</w:t>
      </w:r>
      <w:r w:rsidRPr="005D30FE">
        <w:rPr>
          <w:rFonts w:eastAsia="Calibri" w:cstheme="minorHAnsi"/>
          <w:sz w:val="22"/>
          <w:szCs w:val="22"/>
        </w:rPr>
        <w:t xml:space="preserve"> protects simultaneously from floods, droughts, while contributing to carbon storage and sequestration.</w:t>
      </w:r>
    </w:p>
    <w:p w14:paraId="342E8D9D" w14:textId="52A0D52F" w:rsidR="001D712B" w:rsidRPr="005D30FE" w:rsidRDefault="001D712B" w:rsidP="00D1521C">
      <w:pPr>
        <w:pStyle w:val="ListParagraph"/>
        <w:numPr>
          <w:ilvl w:val="0"/>
          <w:numId w:val="15"/>
        </w:numPr>
        <w:shd w:val="clear" w:color="auto" w:fill="FFFFFF" w:themeFill="background1"/>
        <w:spacing w:before="0" w:after="0"/>
        <w:rPr>
          <w:rFonts w:eastAsia="Calibri" w:cstheme="minorHAnsi"/>
          <w:sz w:val="22"/>
          <w:szCs w:val="22"/>
        </w:rPr>
      </w:pPr>
      <w:r w:rsidRPr="005D30FE">
        <w:rPr>
          <w:rFonts w:eastAsia="Calibri" w:cstheme="minorHAnsi"/>
          <w:b/>
          <w:sz w:val="22"/>
          <w:szCs w:val="22"/>
        </w:rPr>
        <w:t>Reforestation</w:t>
      </w:r>
      <w:r w:rsidRPr="005D30FE">
        <w:rPr>
          <w:rFonts w:eastAsia="Calibri" w:cstheme="minorHAnsi"/>
          <w:sz w:val="22"/>
          <w:szCs w:val="22"/>
        </w:rPr>
        <w:t xml:space="preserve"> couples carbon sequestration with other adaptation benefits, notably floodwater impedance.</w:t>
      </w:r>
    </w:p>
    <w:p w14:paraId="78FB808C" w14:textId="16A5211E" w:rsidR="001D712B" w:rsidRPr="005D30FE" w:rsidRDefault="001D712B" w:rsidP="00D1521C">
      <w:pPr>
        <w:pStyle w:val="ListParagraph"/>
        <w:numPr>
          <w:ilvl w:val="0"/>
          <w:numId w:val="15"/>
        </w:numPr>
        <w:shd w:val="clear" w:color="auto" w:fill="FFFFFF" w:themeFill="background1"/>
        <w:spacing w:before="0" w:after="0"/>
        <w:rPr>
          <w:ins w:id="796" w:author="MARELLI Luisa (JRC-ISPRA) [2]" w:date="2025-03-03T16:44:00Z"/>
          <w:rFonts w:eastAsia="Calibri" w:cstheme="minorHAnsi"/>
          <w:sz w:val="22"/>
          <w:szCs w:val="22"/>
        </w:rPr>
      </w:pPr>
      <w:r w:rsidRPr="005D30FE">
        <w:rPr>
          <w:rFonts w:eastAsia="Calibri" w:cstheme="minorHAnsi"/>
          <w:sz w:val="22"/>
          <w:szCs w:val="22"/>
        </w:rPr>
        <w:lastRenderedPageBreak/>
        <w:t xml:space="preserve">Restoring </w:t>
      </w:r>
      <w:r w:rsidRPr="005D30FE">
        <w:rPr>
          <w:rFonts w:eastAsia="Calibri" w:cstheme="minorHAnsi"/>
          <w:b/>
          <w:sz w:val="22"/>
          <w:szCs w:val="22"/>
        </w:rPr>
        <w:t>grasslands</w:t>
      </w:r>
      <w:r w:rsidRPr="005D30FE">
        <w:rPr>
          <w:rFonts w:eastAsia="Calibri" w:cstheme="minorHAnsi"/>
          <w:sz w:val="22"/>
          <w:szCs w:val="22"/>
        </w:rPr>
        <w:t xml:space="preserve"> ecosystems and savannahs (e.g. removing trees and reinstating natural fire regimes) increases resilience and supports soil carbon storage.</w:t>
      </w:r>
    </w:p>
    <w:p w14:paraId="45B820F1" w14:textId="77777777" w:rsidR="00A9084E" w:rsidRDefault="00A9084E" w:rsidP="00A9084E">
      <w:pPr>
        <w:shd w:val="clear" w:color="auto" w:fill="FFFFFF" w:themeFill="background1"/>
        <w:spacing w:before="0" w:after="0"/>
        <w:rPr>
          <w:ins w:id="797" w:author="MARELLI Luisa (JRC-ISPRA) [2]" w:date="2025-03-03T16:49:00Z"/>
          <w:rFonts w:eastAsia="Calibri"/>
        </w:rPr>
        <w:sectPr w:rsidR="00A9084E" w:rsidSect="002C7224">
          <w:footerReference w:type="default" r:id="rId19"/>
          <w:type w:val="oddPage"/>
          <w:pgSz w:w="11906" w:h="16838"/>
          <w:pgMar w:top="1440" w:right="1440" w:bottom="1440" w:left="1440" w:header="708" w:footer="708" w:gutter="0"/>
          <w:pgNumType w:start="1"/>
          <w:cols w:space="708"/>
          <w:docGrid w:linePitch="360"/>
        </w:sectPr>
      </w:pPr>
      <w:bookmarkStart w:id="798" w:name="_Toc160095604"/>
      <w:bookmarkStart w:id="799" w:name="_Toc161312024"/>
      <w:bookmarkStart w:id="800" w:name="_Toc178177988"/>
      <w:bookmarkStart w:id="801" w:name="_Toc180422161"/>
      <w:bookmarkStart w:id="802" w:name="_Toc184306452"/>
      <w:bookmarkStart w:id="803" w:name="_Toc184881537"/>
      <w:bookmarkStart w:id="804" w:name="_Toc184968566"/>
    </w:p>
    <w:p w14:paraId="2D271519" w14:textId="617E4F61" w:rsidR="00A9084E" w:rsidRDefault="00A9084E">
      <w:pPr>
        <w:shd w:val="clear" w:color="auto" w:fill="FFFFFF" w:themeFill="background1"/>
        <w:spacing w:before="0" w:after="0"/>
        <w:rPr>
          <w:ins w:id="805" w:author="MARELLI Luisa (JRC-ISPRA) [2]" w:date="2025-03-03T16:44:00Z"/>
          <w:rFonts w:eastAsia="Calibri"/>
        </w:rPr>
        <w:pPrChange w:id="806" w:author="MARELLI Luisa (JRC-ISPRA) [2]" w:date="2025-03-03T16:44:00Z">
          <w:pPr>
            <w:pStyle w:val="ListParagraph"/>
            <w:numPr>
              <w:numId w:val="16"/>
            </w:numPr>
            <w:shd w:val="clear" w:color="auto" w:fill="FFFFFF" w:themeFill="background1"/>
            <w:spacing w:before="0" w:after="0"/>
            <w:ind w:hanging="360"/>
          </w:pPr>
        </w:pPrChange>
      </w:pPr>
    </w:p>
    <w:p w14:paraId="79CB2EE8" w14:textId="75640731" w:rsidR="00A9084E" w:rsidRDefault="00356D8B">
      <w:pPr>
        <w:shd w:val="clear" w:color="auto" w:fill="FFFFFF" w:themeFill="background1"/>
        <w:spacing w:before="0" w:after="0"/>
        <w:rPr>
          <w:ins w:id="807" w:author="MARELLI Luisa (JRC-ISPRA) [2]" w:date="2025-03-03T16:47:00Z"/>
          <w:rFonts w:eastAsia="Calibri" w:cstheme="minorHAnsi"/>
          <w:sz w:val="22"/>
          <w:szCs w:val="22"/>
        </w:rPr>
        <w:pPrChange w:id="808" w:author="MARELLI Luisa (JRC-ISPRA) [2]" w:date="2025-03-03T16:44:00Z">
          <w:pPr>
            <w:pStyle w:val="ListParagraph"/>
            <w:numPr>
              <w:numId w:val="16"/>
            </w:numPr>
            <w:shd w:val="clear" w:color="auto" w:fill="FFFFFF" w:themeFill="background1"/>
            <w:spacing w:before="0" w:after="0"/>
            <w:ind w:hanging="360"/>
          </w:pPr>
        </w:pPrChange>
      </w:pPr>
      <w:ins w:id="809" w:author="MARELLI Luisa (JRC-ISPRA) [2]" w:date="2025-03-03T16:49:00Z">
        <w:r w:rsidRPr="00A9084E">
          <w:rPr>
            <w:rFonts w:eastAsia="Calibri" w:cstheme="minorHAnsi"/>
            <w:noProof/>
            <w:sz w:val="22"/>
            <w:szCs w:val="22"/>
          </w:rPr>
          <mc:AlternateContent>
            <mc:Choice Requires="wps">
              <w:drawing>
                <wp:anchor distT="45720" distB="45720" distL="114300" distR="114300" simplePos="0" relativeHeight="251658240" behindDoc="0" locked="0" layoutInCell="1" allowOverlap="1" wp14:anchorId="2C83000D" wp14:editId="2E8BAB19">
                  <wp:simplePos x="0" y="0"/>
                  <wp:positionH relativeFrom="margin">
                    <wp:align>right</wp:align>
                  </wp:positionH>
                  <wp:positionV relativeFrom="margin">
                    <wp:posOffset>-371475</wp:posOffset>
                  </wp:positionV>
                  <wp:extent cx="5645150" cy="8110220"/>
                  <wp:effectExtent l="0" t="0" r="1270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0" cy="8110220"/>
                          </a:xfrm>
                          <a:prstGeom prst="rect">
                            <a:avLst/>
                          </a:prstGeom>
                          <a:solidFill>
                            <a:srgbClr val="FFFFFF"/>
                          </a:solidFill>
                          <a:ln w="9525">
                            <a:solidFill>
                              <a:srgbClr val="000000"/>
                            </a:solidFill>
                            <a:miter lim="800000"/>
                            <a:headEnd/>
                            <a:tailEnd/>
                          </a:ln>
                        </wps:spPr>
                        <wps:txbx>
                          <w:txbxContent>
                            <w:p w14:paraId="7AF47F83" w14:textId="5CA8607F" w:rsidR="00A9084E" w:rsidRPr="00356D8B" w:rsidRDefault="00A9084E">
                              <w:pPr>
                                <w:spacing w:before="0" w:after="0"/>
                                <w:rPr>
                                  <w:ins w:id="810" w:author="MARELLI Luisa (JRC-ISPRA) [2]" w:date="2025-03-03T16:51:00Z"/>
                                  <w:rStyle w:val="IntenseReference"/>
                                  <w:rPrChange w:id="811" w:author="MARELLI Luisa (JRC-ISPRA) [2]" w:date="2025-03-03T16:53:00Z">
                                    <w:rPr>
                                      <w:ins w:id="812" w:author="MARELLI Luisa (JRC-ISPRA) [2]" w:date="2025-03-03T16:51:00Z"/>
                                      <w:sz w:val="22"/>
                                      <w:szCs w:val="22"/>
                                    </w:rPr>
                                  </w:rPrChange>
                                </w:rPr>
                                <w:pPrChange w:id="813" w:author="MARELLI Luisa (JRC-ISPRA) [2]" w:date="2025-03-03T16:51:00Z">
                                  <w:pPr/>
                                </w:pPrChange>
                              </w:pPr>
                              <w:ins w:id="814" w:author="MARELLI Luisa (JRC-ISPRA) [2]" w:date="2025-03-03T16:53:00Z">
                                <w:r w:rsidRPr="00356D8B">
                                  <w:rPr>
                                    <w:rStyle w:val="IntenseReference"/>
                                    <w:rPrChange w:id="815" w:author="MARELLI Luisa (JRC-ISPRA) [2]" w:date="2025-03-03T16:53:00Z">
                                      <w:rPr>
                                        <w:lang w:val="it-IT"/>
                                      </w:rPr>
                                    </w:rPrChange>
                                  </w:rPr>
                                  <w:t>Nature based climate solutions</w:t>
                                </w:r>
                              </w:ins>
                            </w:p>
                            <w:p w14:paraId="6BE0951C" w14:textId="77777777" w:rsidR="00A9084E" w:rsidRDefault="00A9084E">
                              <w:pPr>
                                <w:spacing w:before="0" w:after="0"/>
                                <w:rPr>
                                  <w:ins w:id="816" w:author="MARELLI Luisa (JRC-ISPRA) [2]" w:date="2025-03-03T16:51:00Z"/>
                                  <w:sz w:val="22"/>
                                  <w:szCs w:val="22"/>
                                </w:rPr>
                                <w:pPrChange w:id="817" w:author="MARELLI Luisa (JRC-ISPRA) [2]" w:date="2025-03-03T16:51:00Z">
                                  <w:pPr/>
                                </w:pPrChange>
                              </w:pPr>
                            </w:p>
                            <w:p w14:paraId="3FF4DFD6" w14:textId="4D62DD35" w:rsidR="00A9084E" w:rsidRPr="00A9084E" w:rsidRDefault="00A9084E">
                              <w:pPr>
                                <w:spacing w:before="0" w:after="0"/>
                                <w:rPr>
                                  <w:ins w:id="818" w:author="MARELLI Luisa (JRC-ISPRA) [2]" w:date="2025-03-03T16:45:00Z"/>
                                  <w:sz w:val="22"/>
                                  <w:szCs w:val="22"/>
                                  <w:rPrChange w:id="819" w:author="MARELLI Luisa (JRC-ISPRA) [2]" w:date="2025-03-03T16:50:00Z">
                                    <w:rPr>
                                      <w:ins w:id="820" w:author="MARELLI Luisa (JRC-ISPRA) [2]" w:date="2025-03-03T16:45:00Z"/>
                                    </w:rPr>
                                  </w:rPrChange>
                                </w:rPr>
                                <w:pPrChange w:id="821" w:author="MARELLI Luisa (JRC-ISPRA) [2]" w:date="2025-03-03T16:51:00Z">
                                  <w:pPr/>
                                </w:pPrChange>
                              </w:pPr>
                              <w:ins w:id="822" w:author="MARELLI Luisa (JRC-ISPRA) [2]" w:date="2025-03-03T16:45:00Z">
                                <w:r w:rsidRPr="00A9084E">
                                  <w:rPr>
                                    <w:sz w:val="22"/>
                                    <w:szCs w:val="22"/>
                                    <w:rPrChange w:id="823" w:author="MARELLI Luisa (JRC-ISPRA) [2]" w:date="2025-03-03T16:50:00Z">
                                      <w:rPr/>
                                    </w:rPrChange>
                                  </w:rPr>
                                  <w:t>Nature-based Climate Solutions (NbCS) have a large potential to increase CO2 removals by proper management of terrestrial ecosystems to enhance carbon storage and minimize greenhouse gas emissions. NbCS such as conserving and restoring carbon-rich forests and wetlands, optimizing the use of land for agriculture, forestry, and grassland management can offer not only environmental and climate benefits, but also economic incentives, and potential diversification of income for farmers and land managers.</w:t>
                                </w:r>
                              </w:ins>
                              <w:ins w:id="824" w:author="MARELLI Luisa (JRC-ISPRA) [2]" w:date="2025-03-03T17:16:00Z">
                                <w:r w:rsidR="00C75303">
                                  <w:rPr>
                                    <w:sz w:val="22"/>
                                    <w:szCs w:val="22"/>
                                  </w:rPr>
                                  <w:t xml:space="preserve"> </w:t>
                                </w:r>
                              </w:ins>
                              <w:ins w:id="825" w:author="MARELLI Luisa (JRC-ISPRA) [2]" w:date="2025-03-03T16:45:00Z">
                                <w:r w:rsidRPr="00A9084E">
                                  <w:rPr>
                                    <w:sz w:val="22"/>
                                    <w:szCs w:val="22"/>
                                    <w:rPrChange w:id="826" w:author="MARELLI Luisa (JRC-ISPRA) [2]" w:date="2025-03-03T16:50:00Z">
                                      <w:rPr/>
                                    </w:rPrChange>
                                  </w:rPr>
                                  <w:t xml:space="preserve">The carbon sequestration capacity of ecosystems largely depends on how they are managed. Examples of management practices and NbCS to enhance carbon sinks and bring biodiversity benefits are: </w:t>
                                </w:r>
                              </w:ins>
                            </w:p>
                            <w:p w14:paraId="303BEF7B" w14:textId="77777777" w:rsidR="00A9084E" w:rsidRPr="00A9084E" w:rsidRDefault="00A9084E">
                              <w:pPr>
                                <w:pStyle w:val="ListParagraph"/>
                                <w:numPr>
                                  <w:ilvl w:val="0"/>
                                  <w:numId w:val="23"/>
                                </w:numPr>
                                <w:tabs>
                                  <w:tab w:val="num" w:pos="142"/>
                                </w:tabs>
                                <w:spacing w:before="0" w:after="0" w:line="279" w:lineRule="auto"/>
                                <w:ind w:left="0" w:firstLine="0"/>
                                <w:contextualSpacing w:val="0"/>
                                <w:jc w:val="left"/>
                                <w:rPr>
                                  <w:ins w:id="827" w:author="MARELLI Luisa (JRC-ISPRA) [2]" w:date="2025-03-03T16:45:00Z"/>
                                  <w:sz w:val="22"/>
                                  <w:szCs w:val="22"/>
                                  <w:rPrChange w:id="828" w:author="MARELLI Luisa (JRC-ISPRA) [2]" w:date="2025-03-03T16:50:00Z">
                                    <w:rPr>
                                      <w:ins w:id="829" w:author="MARELLI Luisa (JRC-ISPRA) [2]" w:date="2025-03-03T16:45:00Z"/>
                                    </w:rPr>
                                  </w:rPrChange>
                                </w:rPr>
                                <w:pPrChange w:id="830" w:author="MARELLI Luisa (JRC-ISPRA) [2]" w:date="2025-03-03T16:51:00Z">
                                  <w:pPr>
                                    <w:pStyle w:val="ListParagraph"/>
                                    <w:numPr>
                                      <w:numId w:val="23"/>
                                    </w:numPr>
                                    <w:tabs>
                                      <w:tab w:val="num" w:pos="360"/>
                                    </w:tabs>
                                    <w:spacing w:before="0" w:after="160" w:line="279" w:lineRule="auto"/>
                                    <w:ind w:left="0" w:hanging="360"/>
                                    <w:contextualSpacing w:val="0"/>
                                    <w:jc w:val="left"/>
                                  </w:pPr>
                                </w:pPrChange>
                              </w:pPr>
                              <w:ins w:id="831" w:author="MARELLI Luisa (JRC-ISPRA) [2]" w:date="2025-03-03T16:45:00Z">
                                <w:r w:rsidRPr="00A9084E">
                                  <w:rPr>
                                    <w:b/>
                                    <w:sz w:val="22"/>
                                    <w:szCs w:val="22"/>
                                    <w:rPrChange w:id="832" w:author="MARELLI Luisa (JRC-ISPRA) [2]" w:date="2025-03-03T16:50:00Z">
                                      <w:rPr>
                                        <w:b/>
                                      </w:rPr>
                                    </w:rPrChange>
                                  </w:rPr>
                                  <w:t>Forest Management</w:t>
                                </w:r>
                                <w:r w:rsidRPr="00A9084E">
                                  <w:rPr>
                                    <w:sz w:val="22"/>
                                    <w:szCs w:val="22"/>
                                    <w:rPrChange w:id="833" w:author="MARELLI Luisa (JRC-ISPRA) [2]" w:date="2025-03-03T16:50:00Z">
                                      <w:rPr/>
                                    </w:rPrChange>
                                  </w:rPr>
                                  <w:t xml:space="preserve">: Enhancing carbon sequestration through reforestation, silvicultural practices (including diversifying tree species, </w:t>
                                </w:r>
                                <w:r w:rsidRPr="00A9084E">
                                  <w:rPr>
                                    <w:sz w:val="22"/>
                                    <w:szCs w:val="22"/>
                                    <w:rPrChange w:id="834" w:author="MARELLI Luisa (JRC-ISPRA) [2]" w:date="2025-03-03T16:50:00Z">
                                      <w:rPr>
                                        <w:sz w:val="24"/>
                                        <w:szCs w:val="24"/>
                                      </w:rPr>
                                    </w:rPrChange>
                                  </w:rPr>
                                  <w:t>e</w:t>
                                </w:r>
                                <w:r w:rsidRPr="00A9084E">
                                  <w:rPr>
                                    <w:rFonts w:cstheme="minorHAnsi"/>
                                    <w:sz w:val="22"/>
                                    <w:szCs w:val="22"/>
                                    <w:rPrChange w:id="835" w:author="MARELLI Luisa (JRC-ISPRA) [2]" w:date="2025-03-03T16:50:00Z">
                                      <w:rPr>
                                        <w:rFonts w:cstheme="minorHAnsi"/>
                                        <w:sz w:val="24"/>
                                        <w:szCs w:val="24"/>
                                      </w:rPr>
                                    </w:rPrChange>
                                  </w:rPr>
                                  <w:t>xtending the rotation period between harvest cycles</w:t>
                                </w:r>
                                <w:r w:rsidRPr="00A9084E">
                                  <w:rPr>
                                    <w:rFonts w:cstheme="minorHAnsi"/>
                                    <w:sz w:val="22"/>
                                    <w:szCs w:val="22"/>
                                    <w:rPrChange w:id="836" w:author="MARELLI Luisa (JRC-ISPRA) [2]" w:date="2025-03-03T16:50:00Z">
                                      <w:rPr>
                                        <w:rFonts w:cstheme="minorHAnsi"/>
                                      </w:rPr>
                                    </w:rPrChange>
                                  </w:rPr>
                                  <w:t>, reducing harvest intensity</w:t>
                                </w:r>
                                <w:r w:rsidRPr="00A9084E">
                                  <w:rPr>
                                    <w:rFonts w:cstheme="minorHAnsi"/>
                                    <w:sz w:val="22"/>
                                    <w:szCs w:val="22"/>
                                    <w:rPrChange w:id="837" w:author="MARELLI Luisa (JRC-ISPRA) [2]" w:date="2025-03-03T16:50:00Z">
                                      <w:rPr>
                                        <w:rFonts w:cstheme="minorHAnsi"/>
                                        <w:sz w:val="24"/>
                                        <w:szCs w:val="24"/>
                                      </w:rPr>
                                    </w:rPrChange>
                                  </w:rPr>
                                  <w:t xml:space="preserve"> etc.)</w:t>
                                </w:r>
                                <w:r w:rsidRPr="00A9084E">
                                  <w:rPr>
                                    <w:sz w:val="22"/>
                                    <w:szCs w:val="22"/>
                                    <w:rPrChange w:id="838" w:author="MARELLI Luisa (JRC-ISPRA) [2]" w:date="2025-03-03T16:50:00Z">
                                      <w:rPr/>
                                    </w:rPrChange>
                                  </w:rPr>
                                  <w:t xml:space="preserve"> and agroforestry, while maintaining biodiversity and ecosystem services;</w:t>
                                </w:r>
                              </w:ins>
                            </w:p>
                            <w:p w14:paraId="065F1A41" w14:textId="77777777" w:rsidR="00A9084E" w:rsidRPr="00A9084E" w:rsidRDefault="00A9084E">
                              <w:pPr>
                                <w:pStyle w:val="ListParagraph"/>
                                <w:numPr>
                                  <w:ilvl w:val="0"/>
                                  <w:numId w:val="23"/>
                                </w:numPr>
                                <w:tabs>
                                  <w:tab w:val="num" w:pos="142"/>
                                </w:tabs>
                                <w:spacing w:before="0" w:after="0" w:line="279" w:lineRule="auto"/>
                                <w:ind w:left="0" w:firstLine="0"/>
                                <w:contextualSpacing w:val="0"/>
                                <w:jc w:val="left"/>
                                <w:rPr>
                                  <w:ins w:id="839" w:author="MARELLI Luisa (JRC-ISPRA) [2]" w:date="2025-03-03T16:45:00Z"/>
                                  <w:sz w:val="22"/>
                                  <w:szCs w:val="22"/>
                                  <w:rPrChange w:id="840" w:author="MARELLI Luisa (JRC-ISPRA) [2]" w:date="2025-03-03T16:50:00Z">
                                    <w:rPr>
                                      <w:ins w:id="841" w:author="MARELLI Luisa (JRC-ISPRA) [2]" w:date="2025-03-03T16:45:00Z"/>
                                    </w:rPr>
                                  </w:rPrChange>
                                </w:rPr>
                                <w:pPrChange w:id="842" w:author="MARELLI Luisa (JRC-ISPRA) [2]" w:date="2025-03-03T16:51:00Z">
                                  <w:pPr>
                                    <w:pStyle w:val="ListParagraph"/>
                                    <w:numPr>
                                      <w:numId w:val="23"/>
                                    </w:numPr>
                                    <w:tabs>
                                      <w:tab w:val="num" w:pos="360"/>
                                    </w:tabs>
                                    <w:spacing w:before="0" w:after="160" w:line="279" w:lineRule="auto"/>
                                    <w:ind w:left="0" w:hanging="360"/>
                                    <w:contextualSpacing w:val="0"/>
                                    <w:jc w:val="left"/>
                                  </w:pPr>
                                </w:pPrChange>
                              </w:pPr>
                              <w:ins w:id="843" w:author="MARELLI Luisa (JRC-ISPRA) [2]" w:date="2025-03-03T16:45:00Z">
                                <w:r w:rsidRPr="00A9084E">
                                  <w:rPr>
                                    <w:b/>
                                    <w:sz w:val="22"/>
                                    <w:szCs w:val="22"/>
                                    <w:rPrChange w:id="844" w:author="MARELLI Luisa (JRC-ISPRA) [2]" w:date="2025-03-03T16:50:00Z">
                                      <w:rPr>
                                        <w:b/>
                                      </w:rPr>
                                    </w:rPrChange>
                                  </w:rPr>
                                  <w:t>Agricultural Soil Management</w:t>
                                </w:r>
                                <w:r w:rsidRPr="00A9084E">
                                  <w:rPr>
                                    <w:sz w:val="22"/>
                                    <w:szCs w:val="22"/>
                                    <w:rPrChange w:id="845" w:author="MARELLI Luisa (JRC-ISPRA) [2]" w:date="2025-03-03T16:50:00Z">
                                      <w:rPr/>
                                    </w:rPrChange>
                                  </w:rPr>
                                  <w:t>: Increasing soil organic carbon (SOC) through sustainable practices such as manure applications, conservation agriculture, and organic amendments,</w:t>
                                </w:r>
                                <w:r w:rsidRPr="00A9084E">
                                  <w:rPr>
                                    <w:sz w:val="22"/>
                                    <w:szCs w:val="22"/>
                                    <w:rPrChange w:id="846" w:author="MARELLI Luisa (JRC-ISPRA) [2]" w:date="2025-03-03T16:50:00Z">
                                      <w:rPr>
                                        <w:sz w:val="24"/>
                                      </w:rPr>
                                    </w:rPrChange>
                                  </w:rPr>
                                  <w:t xml:space="preserve"> the use of cover crops, nitrogen fertilization</w:t>
                                </w:r>
                                <w:r w:rsidRPr="00A9084E">
                                  <w:rPr>
                                    <w:sz w:val="22"/>
                                    <w:szCs w:val="22"/>
                                    <w:rPrChange w:id="847" w:author="MARELLI Luisa (JRC-ISPRA) [2]" w:date="2025-03-03T16:50:00Z">
                                      <w:rPr/>
                                    </w:rPrChange>
                                  </w:rPr>
                                  <w:t xml:space="preserve">, </w:t>
                                </w:r>
                                <w:r w:rsidRPr="00A9084E">
                                  <w:rPr>
                                    <w:sz w:val="22"/>
                                    <w:szCs w:val="22"/>
                                    <w:rPrChange w:id="848" w:author="MARELLI Luisa (JRC-ISPRA) [2]" w:date="2025-03-03T16:50:00Z">
                                      <w:rPr>
                                        <w:sz w:val="24"/>
                                      </w:rPr>
                                    </w:rPrChange>
                                  </w:rPr>
                                  <w:t>shifting annual cropland to other uses</w:t>
                                </w:r>
                                <w:r w:rsidRPr="00A9084E">
                                  <w:rPr>
                                    <w:sz w:val="22"/>
                                    <w:szCs w:val="22"/>
                                    <w:rPrChange w:id="849" w:author="MARELLI Luisa (JRC-ISPRA) [2]" w:date="2025-03-03T16:50:00Z">
                                      <w:rPr/>
                                    </w:rPrChange>
                                  </w:rPr>
                                  <w:t xml:space="preserve"> </w:t>
                                </w:r>
                                <w:r w:rsidRPr="00A9084E">
                                  <w:rPr>
                                    <w:sz w:val="22"/>
                                    <w:szCs w:val="22"/>
                                    <w:rPrChange w:id="850" w:author="MARELLI Luisa (JRC-ISPRA) [2]" w:date="2025-03-03T16:50:00Z">
                                      <w:rPr>
                                        <w:sz w:val="24"/>
                                        <w:szCs w:val="24"/>
                                      </w:rPr>
                                    </w:rPrChange>
                                  </w:rPr>
                                  <w:t>(</w:t>
                                </w:r>
                                <w:r w:rsidRPr="00A9084E">
                                  <w:rPr>
                                    <w:rFonts w:cstheme="minorHAnsi"/>
                                    <w:sz w:val="22"/>
                                    <w:szCs w:val="22"/>
                                    <w:rPrChange w:id="851" w:author="MARELLI Luisa (JRC-ISPRA) [2]" w:date="2025-03-03T16:50:00Z">
                                      <w:rPr>
                                        <w:rFonts w:cstheme="minorHAnsi"/>
                                        <w:sz w:val="24"/>
                                        <w:szCs w:val="24"/>
                                      </w:rPr>
                                    </w:rPrChange>
                                  </w:rPr>
                                  <w:t>Peterson et al., 2025</w:t>
                                </w:r>
                                <w:r w:rsidRPr="00A9084E">
                                  <w:rPr>
                                    <w:rFonts w:cstheme="minorHAnsi"/>
                                    <w:sz w:val="22"/>
                                    <w:szCs w:val="22"/>
                                    <w:rPrChange w:id="852" w:author="MARELLI Luisa (JRC-ISPRA) [2]" w:date="2025-03-03T16:50:00Z">
                                      <w:rPr>
                                        <w:rFonts w:cstheme="minorHAnsi"/>
                                        <w:sz w:val="24"/>
                                      </w:rPr>
                                    </w:rPrChange>
                                  </w:rPr>
                                  <w:t>)</w:t>
                                </w:r>
                                <w:r w:rsidRPr="00A9084E">
                                  <w:rPr>
                                    <w:sz w:val="22"/>
                                    <w:szCs w:val="22"/>
                                    <w:rPrChange w:id="853" w:author="MARELLI Luisa (JRC-ISPRA) [2]" w:date="2025-03-03T16:50:00Z">
                                      <w:rPr/>
                                    </w:rPrChange>
                                  </w:rPr>
                                  <w:t>;</w:t>
                                </w:r>
                              </w:ins>
                            </w:p>
                            <w:p w14:paraId="097ED78E" w14:textId="77777777" w:rsidR="00A9084E" w:rsidRPr="00A9084E" w:rsidRDefault="00A9084E">
                              <w:pPr>
                                <w:pStyle w:val="ListParagraph"/>
                                <w:numPr>
                                  <w:ilvl w:val="0"/>
                                  <w:numId w:val="23"/>
                                </w:numPr>
                                <w:tabs>
                                  <w:tab w:val="num" w:pos="142"/>
                                </w:tabs>
                                <w:spacing w:before="0" w:after="0" w:line="279" w:lineRule="auto"/>
                                <w:ind w:left="0" w:firstLine="0"/>
                                <w:contextualSpacing w:val="0"/>
                                <w:jc w:val="left"/>
                                <w:rPr>
                                  <w:ins w:id="854" w:author="MARELLI Luisa (JRC-ISPRA) [2]" w:date="2025-03-03T16:45:00Z"/>
                                  <w:sz w:val="22"/>
                                  <w:szCs w:val="22"/>
                                  <w:rPrChange w:id="855" w:author="MARELLI Luisa (JRC-ISPRA) [2]" w:date="2025-03-03T16:50:00Z">
                                    <w:rPr>
                                      <w:ins w:id="856" w:author="MARELLI Luisa (JRC-ISPRA) [2]" w:date="2025-03-03T16:45:00Z"/>
                                    </w:rPr>
                                  </w:rPrChange>
                                </w:rPr>
                                <w:pPrChange w:id="857" w:author="MARELLI Luisa (JRC-ISPRA) [2]" w:date="2025-03-03T16:51:00Z">
                                  <w:pPr>
                                    <w:pStyle w:val="ListParagraph"/>
                                    <w:numPr>
                                      <w:numId w:val="23"/>
                                    </w:numPr>
                                    <w:tabs>
                                      <w:tab w:val="num" w:pos="360"/>
                                    </w:tabs>
                                    <w:spacing w:before="0" w:after="160" w:line="279" w:lineRule="auto"/>
                                    <w:ind w:left="0" w:hanging="360"/>
                                    <w:contextualSpacing w:val="0"/>
                                    <w:jc w:val="left"/>
                                  </w:pPr>
                                </w:pPrChange>
                              </w:pPr>
                              <w:ins w:id="858" w:author="MARELLI Luisa (JRC-ISPRA) [2]" w:date="2025-03-03T16:45:00Z">
                                <w:r w:rsidRPr="00A9084E">
                                  <w:rPr>
                                    <w:b/>
                                    <w:sz w:val="22"/>
                                    <w:szCs w:val="22"/>
                                    <w:rPrChange w:id="859" w:author="MARELLI Luisa (JRC-ISPRA) [2]" w:date="2025-03-03T16:50:00Z">
                                      <w:rPr>
                                        <w:b/>
                                      </w:rPr>
                                    </w:rPrChange>
                                  </w:rPr>
                                  <w:t>Peatland Rewetting</w:t>
                                </w:r>
                                <w:r w:rsidRPr="00A9084E">
                                  <w:rPr>
                                    <w:sz w:val="22"/>
                                    <w:szCs w:val="22"/>
                                    <w:rPrChange w:id="860" w:author="MARELLI Luisa (JRC-ISPRA) [2]" w:date="2025-03-03T16:50:00Z">
                                      <w:rPr/>
                                    </w:rPrChange>
                                  </w:rPr>
                                  <w:t xml:space="preserve">: Restoring carbon sequestration and reducing GHG emissions by rewetting drained peatlands </w:t>
                                </w:r>
                                <w:r w:rsidRPr="00A9084E">
                                  <w:rPr>
                                    <w:rFonts w:cstheme="minorHAnsi"/>
                                    <w:sz w:val="22"/>
                                    <w:szCs w:val="22"/>
                                    <w:rPrChange w:id="861" w:author="MARELLI Luisa (JRC-ISPRA) [2]" w:date="2025-03-03T16:50:00Z">
                                      <w:rPr>
                                        <w:rFonts w:cstheme="minorHAnsi"/>
                                        <w:sz w:val="24"/>
                                      </w:rPr>
                                    </w:rPrChange>
                                  </w:rPr>
                                  <w:t>(Buma et al., 202x)</w:t>
                                </w:r>
                                <w:r w:rsidRPr="00A9084E">
                                  <w:rPr>
                                    <w:sz w:val="22"/>
                                    <w:szCs w:val="22"/>
                                    <w:rPrChange w:id="862" w:author="MARELLI Luisa (JRC-ISPRA) [2]" w:date="2025-03-03T16:50:00Z">
                                      <w:rPr/>
                                    </w:rPrChange>
                                  </w:rPr>
                                  <w:t xml:space="preserve">; </w:t>
                                </w:r>
                              </w:ins>
                            </w:p>
                            <w:p w14:paraId="62200EF1" w14:textId="77777777" w:rsidR="00A9084E" w:rsidRPr="00A9084E" w:rsidRDefault="00A9084E">
                              <w:pPr>
                                <w:pStyle w:val="ListParagraph"/>
                                <w:numPr>
                                  <w:ilvl w:val="0"/>
                                  <w:numId w:val="23"/>
                                </w:numPr>
                                <w:tabs>
                                  <w:tab w:val="num" w:pos="142"/>
                                </w:tabs>
                                <w:spacing w:before="0" w:line="278" w:lineRule="auto"/>
                                <w:ind w:left="0" w:firstLine="0"/>
                                <w:contextualSpacing w:val="0"/>
                                <w:jc w:val="left"/>
                                <w:rPr>
                                  <w:ins w:id="863" w:author="MARELLI Luisa (JRC-ISPRA) [2]" w:date="2025-03-03T16:45:00Z"/>
                                  <w:sz w:val="22"/>
                                  <w:szCs w:val="22"/>
                                  <w:rPrChange w:id="864" w:author="MARELLI Luisa (JRC-ISPRA) [2]" w:date="2025-03-03T16:50:00Z">
                                    <w:rPr>
                                      <w:ins w:id="865" w:author="MARELLI Luisa (JRC-ISPRA) [2]" w:date="2025-03-03T16:45:00Z"/>
                                    </w:rPr>
                                  </w:rPrChange>
                                </w:rPr>
                                <w:pPrChange w:id="866" w:author="MARELLI Luisa (JRC-ISPRA) [2]" w:date="2025-03-03T16:54:00Z">
                                  <w:pPr>
                                    <w:pStyle w:val="ListParagraph"/>
                                    <w:numPr>
                                      <w:numId w:val="23"/>
                                    </w:numPr>
                                    <w:tabs>
                                      <w:tab w:val="num" w:pos="360"/>
                                    </w:tabs>
                                    <w:spacing w:before="0" w:after="160" w:line="279" w:lineRule="auto"/>
                                    <w:ind w:left="0" w:hanging="360"/>
                                    <w:contextualSpacing w:val="0"/>
                                    <w:jc w:val="left"/>
                                  </w:pPr>
                                </w:pPrChange>
                              </w:pPr>
                              <w:ins w:id="867" w:author="MARELLI Luisa (JRC-ISPRA) [2]" w:date="2025-03-03T16:45:00Z">
                                <w:r w:rsidRPr="00A9084E">
                                  <w:rPr>
                                    <w:b/>
                                    <w:sz w:val="22"/>
                                    <w:szCs w:val="22"/>
                                    <w:rPrChange w:id="868" w:author="MARELLI Luisa (JRC-ISPRA) [2]" w:date="2025-03-03T16:50:00Z">
                                      <w:rPr>
                                        <w:b/>
                                      </w:rPr>
                                    </w:rPrChange>
                                  </w:rPr>
                                  <w:t>Grassland Management</w:t>
                                </w:r>
                                <w:r w:rsidRPr="00A9084E">
                                  <w:rPr>
                                    <w:sz w:val="22"/>
                                    <w:szCs w:val="22"/>
                                    <w:rPrChange w:id="869" w:author="MARELLI Luisa (JRC-ISPRA) [2]" w:date="2025-03-03T16:50:00Z">
                                      <w:rPr/>
                                    </w:rPrChange>
                                  </w:rPr>
                                  <w:t>: Converting cropland to grassland or maintaining continuous grasslands to increase SOC;</w:t>
                                </w:r>
                              </w:ins>
                            </w:p>
                            <w:p w14:paraId="02EA21C6" w14:textId="77777777" w:rsidR="00A9084E" w:rsidRPr="00A9084E" w:rsidRDefault="00A9084E">
                              <w:pPr>
                                <w:spacing w:before="0" w:after="0"/>
                                <w:rPr>
                                  <w:ins w:id="870" w:author="MARELLI Luisa (JRC-ISPRA) [2]" w:date="2025-03-03T16:45:00Z"/>
                                  <w:b/>
                                  <w:sz w:val="22"/>
                                  <w:szCs w:val="22"/>
                                  <w:rPrChange w:id="871" w:author="MARELLI Luisa (JRC-ISPRA) [2]" w:date="2025-03-03T16:50:00Z">
                                    <w:rPr>
                                      <w:ins w:id="872" w:author="MARELLI Luisa (JRC-ISPRA) [2]" w:date="2025-03-03T16:45:00Z"/>
                                      <w:b/>
                                    </w:rPr>
                                  </w:rPrChange>
                                </w:rPr>
                                <w:pPrChange w:id="873" w:author="MARELLI Luisa (JRC-ISPRA) [2]" w:date="2025-03-03T16:51:00Z">
                                  <w:pPr/>
                                </w:pPrChange>
                              </w:pPr>
                              <w:ins w:id="874" w:author="MARELLI Luisa (JRC-ISPRA) [2]" w:date="2025-03-03T16:45:00Z">
                                <w:r w:rsidRPr="00A9084E">
                                  <w:rPr>
                                    <w:b/>
                                    <w:sz w:val="22"/>
                                    <w:szCs w:val="22"/>
                                    <w:rPrChange w:id="875" w:author="MARELLI Luisa (JRC-ISPRA) [2]" w:date="2025-03-03T16:50:00Z">
                                      <w:rPr>
                                        <w:b/>
                                      </w:rPr>
                                    </w:rPrChange>
                                  </w:rPr>
                                  <w:t>Co-benefits and Trade-offs:</w:t>
                                </w:r>
                              </w:ins>
                            </w:p>
                            <w:p w14:paraId="6B1E63D2" w14:textId="77777777" w:rsidR="00A9084E" w:rsidRPr="00A9084E" w:rsidRDefault="00A9084E">
                              <w:pPr>
                                <w:spacing w:before="0" w:after="0"/>
                                <w:rPr>
                                  <w:ins w:id="876" w:author="MARELLI Luisa (JRC-ISPRA) [2]" w:date="2025-03-03T16:45:00Z"/>
                                  <w:sz w:val="22"/>
                                  <w:szCs w:val="22"/>
                                  <w:rPrChange w:id="877" w:author="MARELLI Luisa (JRC-ISPRA) [2]" w:date="2025-03-03T16:50:00Z">
                                    <w:rPr>
                                      <w:ins w:id="878" w:author="MARELLI Luisa (JRC-ISPRA) [2]" w:date="2025-03-03T16:45:00Z"/>
                                    </w:rPr>
                                  </w:rPrChange>
                                </w:rPr>
                                <w:pPrChange w:id="879" w:author="MARELLI Luisa (JRC-ISPRA) [2]" w:date="2025-03-03T16:51:00Z">
                                  <w:pPr/>
                                </w:pPrChange>
                              </w:pPr>
                              <w:ins w:id="880" w:author="MARELLI Luisa (JRC-ISPRA) [2]" w:date="2025-03-03T16:45:00Z">
                                <w:r w:rsidRPr="00A9084E">
                                  <w:rPr>
                                    <w:sz w:val="22"/>
                                    <w:szCs w:val="22"/>
                                    <w:rPrChange w:id="881" w:author="MARELLI Luisa (JRC-ISPRA) [2]" w:date="2025-03-03T16:50:00Z">
                                      <w:rPr/>
                                    </w:rPrChange>
                                  </w:rPr>
                                  <w:t xml:space="preserve">NbCS can yield co-benefits such as biodiversity enhancement and biophysical climate adaptation impacts, but may also involve negative trade-offs, including biophysical impacts, nutrient cycle changes, and methane emissions. Afforestation, for example, can increase precipitation </w:t>
                                </w:r>
                                <w:r w:rsidRPr="00A9084E">
                                  <w:rPr>
                                    <w:rFonts w:cstheme="minorHAnsi"/>
                                    <w:sz w:val="22"/>
                                    <w:szCs w:val="22"/>
                                    <w:rPrChange w:id="882" w:author="MARELLI Luisa (JRC-ISPRA) [2]" w:date="2025-03-03T16:50:00Z">
                                      <w:rPr>
                                        <w:rFonts w:cstheme="minorHAnsi"/>
                                        <w:sz w:val="24"/>
                                      </w:rPr>
                                    </w:rPrChange>
                                  </w:rPr>
                                  <w:fldChar w:fldCharType="begin"/>
                                </w:r>
                                <w:r w:rsidRPr="00A9084E">
                                  <w:rPr>
                                    <w:rFonts w:cstheme="minorHAnsi"/>
                                    <w:sz w:val="22"/>
                                    <w:szCs w:val="22"/>
                                    <w:rPrChange w:id="883" w:author="MARELLI Luisa (JRC-ISPRA) [2]" w:date="2025-03-03T16:50:00Z">
                                      <w:rPr>
                                        <w:rFonts w:cstheme="minorHAnsi"/>
                                        <w:sz w:val="24"/>
                                      </w:rPr>
                                    </w:rPrChange>
                                  </w:rPr>
                                  <w:instrText xml:space="preserve"> ADDIN EN.CITE &lt;EndNote&gt;&lt;Cite&gt;&lt;Author&gt;Caporaso&lt;/Author&gt;&lt;Year&gt;2024&lt;/Year&gt;&lt;RecNum&gt;60&lt;/RecNum&gt;&lt;DisplayText&gt;(Caporaso et al., 2024)&lt;/DisplayText&gt;&lt;record&gt;&lt;rec-number&gt;60&lt;/rec-number&gt;&lt;foreign-keys&gt;&lt;key app="EN" db-id="xrpdef2t1pt29qeftfipprrw0s5w555edart" timestamp="1738065825"&gt;60&lt;/key&gt;&lt;/foreign-keys&gt;&lt;ref-type name="Journal Article"&gt;17&lt;/ref-type&gt;&lt;contributors&gt;&lt;authors&gt;&lt;author&gt;Caporaso, Luca&lt;/author&gt;&lt;author&gt;Duveiller, Gregory&lt;/author&gt;&lt;author&gt;Giuliani, Graziano&lt;/author&gt;&lt;author&gt;Giorgi, Filippo&lt;/author&gt;&lt;author&gt;Stengel, Martin&lt;/author&gt;&lt;author&gt;Massaro, Emanuele&lt;/author&gt;&lt;author&gt;Piccardo, Matteo&lt;/author&gt;&lt;author&gt;Cescatti, Alessandro&lt;/author&gt;&lt;/authors&gt;&lt;/contributors&gt;&lt;titles&gt;&lt;title&gt;Converging Findings of Climate Models and Satellite Observations on the Positive Impact of European Forests on Cloud Cover&lt;/title&gt;&lt;secondary-title&gt;Journal of Geophysical Research: Atmospheres&lt;/secondary-title&gt;&lt;/titles&gt;&lt;periodical&gt;&lt;full-title&gt;Journal of Geophysical Research: Atmospheres&lt;/full-title&gt;&lt;/periodical&gt;&lt;pages&gt;e2023JD039235&lt;/pages&gt;&lt;volume&gt;129&lt;/volume&gt;&lt;number&gt;11&lt;/number&gt;&lt;dates&gt;&lt;year&gt;2024&lt;/year&gt;&lt;/dates&gt;&lt;isbn&gt;2169-897X&lt;/isbn&gt;&lt;urls&gt;&lt;related-urls&gt;&lt;url&gt;https://agupubs.onlinelibrary.wiley.com/doi/abs/10.1029/2023JD039235&lt;/url&gt;&lt;/related-urls&gt;&lt;/urls&gt;&lt;electronic-resource-num&gt;https://doi.org/10.1029/2023JD039235&lt;/electronic-resource-num&gt;&lt;/record&gt;&lt;/Cite&gt;&lt;/EndNote&gt;</w:instrText>
                                </w:r>
                                <w:r w:rsidRPr="00A9084E">
                                  <w:rPr>
                                    <w:rFonts w:cstheme="minorHAnsi"/>
                                    <w:sz w:val="22"/>
                                    <w:szCs w:val="22"/>
                                    <w:rPrChange w:id="884" w:author="MARELLI Luisa (JRC-ISPRA) [2]" w:date="2025-03-03T16:50:00Z">
                                      <w:rPr>
                                        <w:rFonts w:cstheme="minorHAnsi"/>
                                        <w:sz w:val="24"/>
                                      </w:rPr>
                                    </w:rPrChange>
                                  </w:rPr>
                                  <w:fldChar w:fldCharType="separate"/>
                                </w:r>
                                <w:r w:rsidRPr="00A9084E">
                                  <w:rPr>
                                    <w:rFonts w:cstheme="minorHAnsi"/>
                                    <w:noProof/>
                                    <w:sz w:val="22"/>
                                    <w:szCs w:val="22"/>
                                    <w:rPrChange w:id="885" w:author="MARELLI Luisa (JRC-ISPRA) [2]" w:date="2025-03-03T16:50:00Z">
                                      <w:rPr>
                                        <w:rFonts w:cstheme="minorHAnsi"/>
                                        <w:noProof/>
                                        <w:sz w:val="24"/>
                                      </w:rPr>
                                    </w:rPrChange>
                                  </w:rPr>
                                  <w:t>(Caporaso et al., 2024)</w:t>
                                </w:r>
                                <w:r w:rsidRPr="00A9084E">
                                  <w:rPr>
                                    <w:rFonts w:cstheme="minorHAnsi"/>
                                    <w:sz w:val="22"/>
                                    <w:szCs w:val="22"/>
                                    <w:rPrChange w:id="886" w:author="MARELLI Luisa (JRC-ISPRA) [2]" w:date="2025-03-03T16:50:00Z">
                                      <w:rPr>
                                        <w:rFonts w:cstheme="minorHAnsi"/>
                                        <w:sz w:val="24"/>
                                      </w:rPr>
                                    </w:rPrChange>
                                  </w:rPr>
                                  <w:fldChar w:fldCharType="end"/>
                                </w:r>
                                <w:r w:rsidRPr="00A9084E">
                                  <w:rPr>
                                    <w:sz w:val="22"/>
                                    <w:szCs w:val="22"/>
                                    <w:rPrChange w:id="887" w:author="MARELLI Luisa (JRC-ISPRA) [2]" w:date="2025-03-03T16:50:00Z">
                                      <w:rPr/>
                                    </w:rPrChange>
                                  </w:rPr>
                                  <w:t xml:space="preserve">, but may also lead to negative effects on water availability </w:t>
                                </w:r>
                                <w:r w:rsidRPr="00A9084E">
                                  <w:rPr>
                                    <w:rFonts w:cstheme="minorHAnsi"/>
                                    <w:sz w:val="22"/>
                                    <w:szCs w:val="22"/>
                                    <w:rPrChange w:id="888" w:author="MARELLI Luisa (JRC-ISPRA) [2]" w:date="2025-03-03T16:50:00Z">
                                      <w:rPr>
                                        <w:rFonts w:cstheme="minorHAnsi"/>
                                        <w:sz w:val="24"/>
                                      </w:rPr>
                                    </w:rPrChange>
                                  </w:rPr>
                                  <w:fldChar w:fldCharType="begin"/>
                                </w:r>
                                <w:r w:rsidRPr="00A9084E">
                                  <w:rPr>
                                    <w:rFonts w:cstheme="minorHAnsi"/>
                                    <w:sz w:val="22"/>
                                    <w:szCs w:val="22"/>
                                    <w:rPrChange w:id="889" w:author="MARELLI Luisa (JRC-ISPRA) [2]" w:date="2025-03-03T16:50:00Z">
                                      <w:rPr>
                                        <w:rFonts w:cstheme="minorHAnsi"/>
                                        <w:sz w:val="24"/>
                                      </w:rPr>
                                    </w:rPrChange>
                                  </w:rPr>
                                  <w:instrText xml:space="preserve"> ADDIN EN.CITE &lt;EndNote&gt;&lt;Cite&gt;&lt;Author&gt;Hoek van Dijke&lt;/Author&gt;&lt;Year&gt;2022&lt;/Year&gt;&lt;RecNum&gt;59&lt;/RecNum&gt;&lt;DisplayText&gt;(Hoek van Dijke et al., 2022)&lt;/DisplayText&gt;&lt;record&gt;&lt;rec-number&gt;59&lt;/rec-number&gt;&lt;foreign-keys&gt;&lt;key app="EN" db-id="xrpdef2t1pt29qeftfipprrw0s5w555edart" timestamp="1738065379"&gt;59&lt;/key&gt;&lt;/foreign-keys&gt;&lt;ref-type name="Journal Article"&gt;17&lt;/ref-type&gt;&lt;contributors&gt;&lt;authors&gt;&lt;author&gt;Hoek van Dijke, Anne J.&lt;/author&gt;&lt;author&gt;Herold, Martin&lt;/author&gt;&lt;author&gt;Mallick, Kaniska&lt;/author&gt;&lt;author&gt;Benedict, Imme&lt;/author&gt;&lt;author&gt;Machwitz, Miriam&lt;/author&gt;&lt;author&gt;Schlerf, Martin&lt;/author&gt;&lt;author&gt;Pranindita, Agnes&lt;/author&gt;&lt;author&gt;Theeuwen, Jolanda J. E.&lt;/author&gt;&lt;author&gt;Bastin, Jean-François&lt;/author&gt;&lt;author&gt;Teuling, Adriaan J.&lt;/author&gt;&lt;/authors&gt;&lt;/contributors&gt;&lt;titles&gt;&lt;title&gt;Shifts in regional water availability due to global tree restoration&lt;/title&gt;&lt;secondary-title&gt;Nature Geoscience&lt;/secondary-title&gt;&lt;/titles&gt;&lt;periodical&gt;&lt;full-title&gt;Nature Geoscience&lt;/full-title&gt;&lt;/periodical&gt;&lt;pages&gt;363-368&lt;/pages&gt;&lt;volume&gt;15&lt;/volume&gt;&lt;number&gt;5&lt;/number&gt;&lt;dates&gt;&lt;year&gt;2022&lt;/year&gt;&lt;pub-dates&gt;&lt;date&gt;2022/05/01&lt;/date&gt;&lt;/pub-dates&gt;&lt;/dates&gt;&lt;isbn&gt;1752-0908&lt;/isbn&gt;&lt;urls&gt;&lt;related-urls&gt;&lt;url&gt;https://doi.org/10.1038/s41561-022-00935-0&lt;/url&gt;&lt;/related-urls&gt;&lt;/urls&gt;&lt;electronic-resource-num&gt;10.1038/s41561-022-00935-0&lt;/electronic-resource-num&gt;&lt;/record&gt;&lt;/Cite&gt;&lt;/EndNote&gt;</w:instrText>
                                </w:r>
                                <w:r w:rsidRPr="00A9084E">
                                  <w:rPr>
                                    <w:rFonts w:cstheme="minorHAnsi"/>
                                    <w:sz w:val="22"/>
                                    <w:szCs w:val="22"/>
                                    <w:rPrChange w:id="890" w:author="MARELLI Luisa (JRC-ISPRA) [2]" w:date="2025-03-03T16:50:00Z">
                                      <w:rPr>
                                        <w:rFonts w:cstheme="minorHAnsi"/>
                                        <w:sz w:val="24"/>
                                      </w:rPr>
                                    </w:rPrChange>
                                  </w:rPr>
                                  <w:fldChar w:fldCharType="separate"/>
                                </w:r>
                                <w:r w:rsidRPr="00A9084E">
                                  <w:rPr>
                                    <w:rFonts w:cstheme="minorHAnsi"/>
                                    <w:noProof/>
                                    <w:sz w:val="22"/>
                                    <w:szCs w:val="22"/>
                                    <w:rPrChange w:id="891" w:author="MARELLI Luisa (JRC-ISPRA) [2]" w:date="2025-03-03T16:50:00Z">
                                      <w:rPr>
                                        <w:rFonts w:cstheme="minorHAnsi"/>
                                        <w:noProof/>
                                        <w:sz w:val="24"/>
                                      </w:rPr>
                                    </w:rPrChange>
                                  </w:rPr>
                                  <w:t>(Hoek van Dijke et al., 2022)</w:t>
                                </w:r>
                                <w:r w:rsidRPr="00A9084E">
                                  <w:rPr>
                                    <w:rFonts w:cstheme="minorHAnsi"/>
                                    <w:sz w:val="22"/>
                                    <w:szCs w:val="22"/>
                                    <w:rPrChange w:id="892" w:author="MARELLI Luisa (JRC-ISPRA) [2]" w:date="2025-03-03T16:50:00Z">
                                      <w:rPr>
                                        <w:rFonts w:cstheme="minorHAnsi"/>
                                        <w:sz w:val="24"/>
                                      </w:rPr>
                                    </w:rPrChange>
                                  </w:rPr>
                                  <w:fldChar w:fldCharType="end"/>
                                </w:r>
                                <w:r w:rsidRPr="00A9084E">
                                  <w:rPr>
                                    <w:sz w:val="22"/>
                                    <w:szCs w:val="22"/>
                                    <w:rPrChange w:id="893" w:author="MARELLI Luisa (JRC-ISPRA) [2]" w:date="2025-03-03T16:50:00Z">
                                      <w:rPr/>
                                    </w:rPrChange>
                                  </w:rPr>
                                  <w:t>. The following key considerations should therefore be carefully taken into account:</w:t>
                                </w:r>
                              </w:ins>
                            </w:p>
                            <w:p w14:paraId="07E866A8" w14:textId="77777777" w:rsidR="00A9084E" w:rsidRPr="00A9084E" w:rsidRDefault="00A9084E">
                              <w:pPr>
                                <w:pStyle w:val="ListParagraph"/>
                                <w:numPr>
                                  <w:ilvl w:val="0"/>
                                  <w:numId w:val="24"/>
                                </w:numPr>
                                <w:tabs>
                                  <w:tab w:val="num" w:pos="360"/>
                                </w:tabs>
                                <w:spacing w:before="0" w:after="0" w:line="279" w:lineRule="auto"/>
                                <w:ind w:left="308" w:hanging="280"/>
                                <w:contextualSpacing w:val="0"/>
                                <w:jc w:val="left"/>
                                <w:rPr>
                                  <w:ins w:id="894" w:author="MARELLI Luisa (JRC-ISPRA) [2]" w:date="2025-03-03T16:45:00Z"/>
                                  <w:sz w:val="22"/>
                                  <w:szCs w:val="22"/>
                                  <w:rPrChange w:id="895" w:author="MARELLI Luisa (JRC-ISPRA) [2]" w:date="2025-03-03T16:50:00Z">
                                    <w:rPr>
                                      <w:ins w:id="896" w:author="MARELLI Luisa (JRC-ISPRA) [2]" w:date="2025-03-03T16:45:00Z"/>
                                    </w:rPr>
                                  </w:rPrChange>
                                </w:rPr>
                                <w:pPrChange w:id="897" w:author="MARELLI Luisa (JRC-ISPRA) [2]" w:date="2025-03-03T16:51:00Z">
                                  <w:pPr>
                                    <w:pStyle w:val="ListParagraph"/>
                                    <w:numPr>
                                      <w:numId w:val="24"/>
                                    </w:numPr>
                                    <w:tabs>
                                      <w:tab w:val="num" w:pos="360"/>
                                    </w:tabs>
                                    <w:spacing w:before="0" w:after="160" w:line="279" w:lineRule="auto"/>
                                    <w:ind w:left="0" w:hanging="360"/>
                                    <w:contextualSpacing w:val="0"/>
                                    <w:jc w:val="left"/>
                                  </w:pPr>
                                </w:pPrChange>
                              </w:pPr>
                              <w:ins w:id="898" w:author="MARELLI Luisa (JRC-ISPRA) [2]" w:date="2025-03-03T16:45:00Z">
                                <w:r w:rsidRPr="00A9084E">
                                  <w:rPr>
                                    <w:b/>
                                    <w:sz w:val="22"/>
                                    <w:szCs w:val="22"/>
                                    <w:rPrChange w:id="899" w:author="MARELLI Luisa (JRC-ISPRA) [2]" w:date="2025-03-03T16:50:00Z">
                                      <w:rPr>
                                        <w:b/>
                                      </w:rPr>
                                    </w:rPrChange>
                                  </w:rPr>
                                  <w:t>Water Availability</w:t>
                                </w:r>
                                <w:r w:rsidRPr="00A9084E">
                                  <w:rPr>
                                    <w:sz w:val="22"/>
                                    <w:szCs w:val="22"/>
                                    <w:rPrChange w:id="900" w:author="MARELLI Luisa (JRC-ISPRA) [2]" w:date="2025-03-03T16:50:00Z">
                                      <w:rPr/>
                                    </w:rPrChange>
                                  </w:rPr>
                                  <w:t>: Afforestation is only sustainable in areas with sufficient water availability, and in regions where this is not jeopardized by climate change.</w:t>
                                </w:r>
                              </w:ins>
                            </w:p>
                            <w:p w14:paraId="79B6ECB5" w14:textId="77777777" w:rsidR="00A9084E" w:rsidRPr="00A9084E" w:rsidRDefault="00A9084E">
                              <w:pPr>
                                <w:pStyle w:val="ListParagraph"/>
                                <w:numPr>
                                  <w:ilvl w:val="0"/>
                                  <w:numId w:val="24"/>
                                </w:numPr>
                                <w:tabs>
                                  <w:tab w:val="num" w:pos="360"/>
                                  <w:tab w:val="num" w:pos="406"/>
                                </w:tabs>
                                <w:spacing w:before="0" w:after="0" w:line="279" w:lineRule="auto"/>
                                <w:ind w:left="308" w:hanging="280"/>
                                <w:contextualSpacing w:val="0"/>
                                <w:jc w:val="left"/>
                                <w:rPr>
                                  <w:ins w:id="901" w:author="MARELLI Luisa (JRC-ISPRA) [2]" w:date="2025-03-03T16:45:00Z"/>
                                  <w:sz w:val="22"/>
                                  <w:szCs w:val="22"/>
                                  <w:rPrChange w:id="902" w:author="MARELLI Luisa (JRC-ISPRA) [2]" w:date="2025-03-03T16:50:00Z">
                                    <w:rPr>
                                      <w:ins w:id="903" w:author="MARELLI Luisa (JRC-ISPRA) [2]" w:date="2025-03-03T16:45:00Z"/>
                                    </w:rPr>
                                  </w:rPrChange>
                                </w:rPr>
                                <w:pPrChange w:id="904" w:author="MARELLI Luisa (JRC-ISPRA) [2]" w:date="2025-03-03T16:51:00Z">
                                  <w:pPr>
                                    <w:pStyle w:val="ListParagraph"/>
                                    <w:numPr>
                                      <w:numId w:val="24"/>
                                    </w:numPr>
                                    <w:tabs>
                                      <w:tab w:val="num" w:pos="360"/>
                                    </w:tabs>
                                    <w:spacing w:before="0" w:after="160" w:line="279" w:lineRule="auto"/>
                                    <w:ind w:hanging="360"/>
                                    <w:contextualSpacing w:val="0"/>
                                    <w:jc w:val="left"/>
                                  </w:pPr>
                                </w:pPrChange>
                              </w:pPr>
                              <w:ins w:id="905" w:author="MARELLI Luisa (JRC-ISPRA) [2]" w:date="2025-03-03T16:45:00Z">
                                <w:r w:rsidRPr="00A9084E">
                                  <w:rPr>
                                    <w:b/>
                                    <w:sz w:val="22"/>
                                    <w:szCs w:val="22"/>
                                    <w:rPrChange w:id="906" w:author="MARELLI Luisa (JRC-ISPRA) [2]" w:date="2025-03-03T16:50:00Z">
                                      <w:rPr>
                                        <w:b/>
                                      </w:rPr>
                                    </w:rPrChange>
                                  </w:rPr>
                                  <w:t>Leakage</w:t>
                                </w:r>
                                <w:r w:rsidRPr="00A9084E">
                                  <w:rPr>
                                    <w:sz w:val="22"/>
                                    <w:szCs w:val="22"/>
                                    <w:rPrChange w:id="907" w:author="MARELLI Luisa (JRC-ISPRA) [2]" w:date="2025-03-03T16:50:00Z">
                                      <w:rPr/>
                                    </w:rPrChange>
                                  </w:rPr>
                                  <w:t>: Harvest intensity reduction is one of the NbCS with higher potential for carbon sequestration enhancement. However, reduced timber harvesting intensity can lead to leakage, such as increased wood import from other regions (I. Kallio and Solberg, 2018).</w:t>
                                </w:r>
                              </w:ins>
                            </w:p>
                            <w:p w14:paraId="79A3C600" w14:textId="77777777" w:rsidR="00A9084E" w:rsidRPr="00A9084E" w:rsidRDefault="00A9084E">
                              <w:pPr>
                                <w:pStyle w:val="ListParagraph"/>
                                <w:numPr>
                                  <w:ilvl w:val="0"/>
                                  <w:numId w:val="24"/>
                                </w:numPr>
                                <w:tabs>
                                  <w:tab w:val="num" w:pos="360"/>
                                </w:tabs>
                                <w:spacing w:before="0" w:after="0" w:line="279" w:lineRule="auto"/>
                                <w:ind w:left="308" w:hanging="280"/>
                                <w:contextualSpacing w:val="0"/>
                                <w:jc w:val="left"/>
                                <w:rPr>
                                  <w:ins w:id="908" w:author="MARELLI Luisa (JRC-ISPRA) [2]" w:date="2025-03-03T16:45:00Z"/>
                                  <w:sz w:val="22"/>
                                  <w:szCs w:val="22"/>
                                  <w:rPrChange w:id="909" w:author="MARELLI Luisa (JRC-ISPRA) [2]" w:date="2025-03-03T16:50:00Z">
                                    <w:rPr>
                                      <w:ins w:id="910" w:author="MARELLI Luisa (JRC-ISPRA) [2]" w:date="2025-03-03T16:45:00Z"/>
                                    </w:rPr>
                                  </w:rPrChange>
                                </w:rPr>
                                <w:pPrChange w:id="911" w:author="MARELLI Luisa (JRC-ISPRA) [2]" w:date="2025-03-03T16:51:00Z">
                                  <w:pPr>
                                    <w:pStyle w:val="ListParagraph"/>
                                    <w:numPr>
                                      <w:numId w:val="24"/>
                                    </w:numPr>
                                    <w:tabs>
                                      <w:tab w:val="num" w:pos="360"/>
                                    </w:tabs>
                                    <w:spacing w:before="0" w:after="160" w:line="279" w:lineRule="auto"/>
                                    <w:ind w:left="0" w:hanging="360"/>
                                    <w:contextualSpacing w:val="0"/>
                                    <w:jc w:val="left"/>
                                  </w:pPr>
                                </w:pPrChange>
                              </w:pPr>
                              <w:ins w:id="912" w:author="MARELLI Luisa (JRC-ISPRA) [2]" w:date="2025-03-03T16:45:00Z">
                                <w:r w:rsidRPr="00A9084E">
                                  <w:rPr>
                                    <w:b/>
                                    <w:sz w:val="22"/>
                                    <w:szCs w:val="22"/>
                                    <w:rPrChange w:id="913" w:author="MARELLI Luisa (JRC-ISPRA) [2]" w:date="2025-03-03T16:50:00Z">
                                      <w:rPr>
                                        <w:b/>
                                      </w:rPr>
                                    </w:rPrChange>
                                  </w:rPr>
                                  <w:t>Afforestation of drained peatlands</w:t>
                                </w:r>
                                <w:r w:rsidRPr="00A9084E">
                                  <w:rPr>
                                    <w:sz w:val="22"/>
                                    <w:szCs w:val="22"/>
                                    <w:rPrChange w:id="914" w:author="MARELLI Luisa (JRC-ISPRA) [2]" w:date="2025-03-03T16:50:00Z">
                                      <w:rPr/>
                                    </w:rPrChange>
                                  </w:rPr>
                                  <w:t xml:space="preserve"> might not be a vible option due to trade-offs </w:t>
                                </w:r>
                                <w:r w:rsidRPr="00A9084E">
                                  <w:rPr>
                                    <w:rFonts w:cstheme="minorHAnsi"/>
                                    <w:sz w:val="22"/>
                                    <w:szCs w:val="22"/>
                                    <w:rPrChange w:id="915" w:author="MARELLI Luisa (JRC-ISPRA) [2]" w:date="2025-03-03T16:50:00Z">
                                      <w:rPr>
                                        <w:rFonts w:cstheme="minorHAnsi"/>
                                      </w:rPr>
                                    </w:rPrChange>
                                  </w:rPr>
                                  <w:t xml:space="preserve"> </w:t>
                                </w:r>
                                <w:r w:rsidRPr="00A9084E">
                                  <w:rPr>
                                    <w:sz w:val="22"/>
                                    <w:szCs w:val="22"/>
                                    <w:rPrChange w:id="916" w:author="MARELLI Luisa (JRC-ISPRA) [2]" w:date="2025-03-03T16:50:00Z">
                                      <w:rPr>
                                        <w:sz w:val="24"/>
                                      </w:rPr>
                                    </w:rPrChange>
                                  </w:rPr>
                                  <w:t>between carbon sequestration of the trees at the cost of enhanced soil respiration, leading to likely negative feedback of soil emissions</w:t>
                                </w:r>
                                <w:r w:rsidRPr="00A9084E">
                                  <w:rPr>
                                    <w:rFonts w:cstheme="minorHAnsi"/>
                                    <w:sz w:val="22"/>
                                    <w:szCs w:val="22"/>
                                    <w:rPrChange w:id="917" w:author="MARELLI Luisa (JRC-ISPRA) [2]" w:date="2025-03-03T16:50:00Z">
                                      <w:rPr>
                                        <w:rFonts w:cstheme="minorHAnsi"/>
                                      </w:rPr>
                                    </w:rPrChange>
                                  </w:rPr>
                                  <w:t xml:space="preserve"> </w:t>
                                </w:r>
                                <w:r w:rsidRPr="00A9084E">
                                  <w:rPr>
                                    <w:rFonts w:cstheme="minorHAnsi"/>
                                    <w:sz w:val="22"/>
                                    <w:szCs w:val="22"/>
                                    <w:rPrChange w:id="918" w:author="MARELLI Luisa (JRC-ISPRA) [2]" w:date="2025-03-03T16:50:00Z">
                                      <w:rPr>
                                        <w:rFonts w:cstheme="minorHAnsi"/>
                                        <w:sz w:val="24"/>
                                      </w:rPr>
                                    </w:rPrChange>
                                  </w:rPr>
                                  <w:fldChar w:fldCharType="begin">
                                    <w:fldData xml:space="preserve">PEVuZE5vdGU+PENpdGU+PEF1dGhvcj5KdXJhc2luc2tpPC9BdXRob3I+PFllYXI+MjAyNDwvWWVh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</w:fldData>
                                  </w:fldChar>
                                </w:r>
                                <w:r w:rsidRPr="00A9084E">
                                  <w:rPr>
                                    <w:rFonts w:cstheme="minorHAnsi"/>
                                    <w:sz w:val="22"/>
                                    <w:szCs w:val="22"/>
                                    <w:rPrChange w:id="919" w:author="MARELLI Luisa (JRC-ISPRA) [2]" w:date="2025-03-03T16:50:00Z">
                                      <w:rPr>
                                        <w:rFonts w:cstheme="minorHAnsi"/>
                                        <w:sz w:val="24"/>
                                      </w:rPr>
                                    </w:rPrChange>
                                  </w:rPr>
                                  <w:instrText xml:space="preserve"> ADDIN EN.CITE </w:instrText>
                                </w:r>
                                <w:r w:rsidRPr="00A9084E">
                                  <w:rPr>
                                    <w:rFonts w:cstheme="minorHAnsi"/>
                                    <w:sz w:val="22"/>
                                    <w:szCs w:val="22"/>
                                    <w:rPrChange w:id="920" w:author="MARELLI Luisa (JRC-ISPRA) [2]" w:date="2025-03-03T16:50:00Z">
                                      <w:rPr>
                                        <w:rFonts w:cstheme="minorHAnsi"/>
                                        <w:sz w:val="24"/>
                                      </w:rPr>
                                    </w:rPrChange>
                                  </w:rPr>
                                  <w:fldChar w:fldCharType="begin">
                                    <w:fldData xml:space="preserve">PEVuZE5vdGU+PENpdGU+PEF1dGhvcj5KdXJhc2luc2tpPC9BdXRob3I+PFllYXI+MjAyNDwvWWVh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</w:fldData>
                                  </w:fldChar>
                                </w:r>
                                <w:r w:rsidRPr="00A9084E">
                                  <w:rPr>
                                    <w:rFonts w:cstheme="minorHAnsi"/>
                                    <w:sz w:val="22"/>
                                    <w:szCs w:val="22"/>
                                    <w:rPrChange w:id="921" w:author="MARELLI Luisa (JRC-ISPRA) [2]" w:date="2025-03-03T16:50:00Z">
                                      <w:rPr>
                                        <w:rFonts w:cstheme="minorHAnsi"/>
                                        <w:sz w:val="24"/>
                                      </w:rPr>
                                    </w:rPrChange>
                                  </w:rPr>
                                  <w:instrText xml:space="preserve"> ADDIN EN.CITE.DATA </w:instrText>
                                </w:r>
                                <w:r w:rsidRPr="00A9084E">
                                  <w:rPr>
                                    <w:rFonts w:cstheme="minorHAnsi"/>
                                    <w:sz w:val="22"/>
                                    <w:szCs w:val="22"/>
                                    <w:rPrChange w:id="922" w:author="MARELLI Luisa (JRC-ISPRA) [2]" w:date="2025-03-03T16:50:00Z">
                                      <w:rPr>
                                        <w:rFonts w:cstheme="minorHAnsi"/>
                                        <w:sz w:val="22"/>
                                        <w:szCs w:val="22"/>
                                      </w:rPr>
                                    </w:rPrChange>
                                  </w:rPr>
                                </w:r>
                                <w:r w:rsidRPr="00A9084E">
                                  <w:rPr>
                                    <w:rFonts w:cstheme="minorHAnsi"/>
                                    <w:sz w:val="22"/>
                                    <w:szCs w:val="22"/>
                                    <w:rPrChange w:id="923" w:author="MARELLI Luisa (JRC-ISPRA) [2]" w:date="2025-03-03T16:50:00Z">
                                      <w:rPr>
                                        <w:rFonts w:cstheme="minorHAnsi"/>
                                        <w:sz w:val="24"/>
                                      </w:rPr>
                                    </w:rPrChange>
                                  </w:rPr>
                                  <w:fldChar w:fldCharType="end"/>
                                </w:r>
                                <w:r w:rsidRPr="00A9084E">
                                  <w:rPr>
                                    <w:rFonts w:cstheme="minorHAnsi"/>
                                    <w:sz w:val="22"/>
                                    <w:szCs w:val="22"/>
                                    <w:rPrChange w:id="924" w:author="MARELLI Luisa (JRC-ISPRA) [2]" w:date="2025-03-03T16:50:00Z">
                                      <w:rPr>
                                        <w:rFonts w:cstheme="minorHAnsi"/>
                                        <w:sz w:val="22"/>
                                        <w:szCs w:val="22"/>
                                      </w:rPr>
                                    </w:rPrChange>
                                  </w:rPr>
                                </w:r>
                                <w:r w:rsidRPr="00A9084E">
                                  <w:rPr>
                                    <w:rFonts w:cstheme="minorHAnsi"/>
                                    <w:sz w:val="22"/>
                                    <w:szCs w:val="22"/>
                                    <w:rPrChange w:id="925" w:author="MARELLI Luisa (JRC-ISPRA) [2]" w:date="2025-03-03T16:50:00Z">
                                      <w:rPr>
                                        <w:rFonts w:cstheme="minorHAnsi"/>
                                        <w:sz w:val="24"/>
                                      </w:rPr>
                                    </w:rPrChange>
                                  </w:rPr>
                                  <w:fldChar w:fldCharType="separate"/>
                                </w:r>
                                <w:r w:rsidRPr="00A9084E">
                                  <w:rPr>
                                    <w:rFonts w:cstheme="minorHAnsi"/>
                                    <w:noProof/>
                                    <w:sz w:val="22"/>
                                    <w:szCs w:val="22"/>
                                    <w:rPrChange w:id="926" w:author="MARELLI Luisa (JRC-ISPRA) [2]" w:date="2025-03-03T16:50:00Z">
                                      <w:rPr>
                                        <w:rFonts w:cstheme="minorHAnsi"/>
                                        <w:noProof/>
                                        <w:sz w:val="24"/>
                                      </w:rPr>
                                    </w:rPrChange>
                                  </w:rPr>
                                  <w:t>(Jurasinski et al., 2024)</w:t>
                                </w:r>
                                <w:r w:rsidRPr="00A9084E">
                                  <w:rPr>
                                    <w:rFonts w:cstheme="minorHAnsi"/>
                                    <w:sz w:val="22"/>
                                    <w:szCs w:val="22"/>
                                    <w:rPrChange w:id="927" w:author="MARELLI Luisa (JRC-ISPRA) [2]" w:date="2025-03-03T16:50:00Z">
                                      <w:rPr>
                                        <w:rFonts w:cstheme="minorHAnsi"/>
                                        <w:sz w:val="24"/>
                                      </w:rPr>
                                    </w:rPrChange>
                                  </w:rPr>
                                  <w:fldChar w:fldCharType="end"/>
                                </w:r>
                                <w:r w:rsidRPr="00A9084E">
                                  <w:rPr>
                                    <w:rFonts w:cstheme="minorHAnsi"/>
                                    <w:sz w:val="22"/>
                                    <w:szCs w:val="22"/>
                                    <w:rPrChange w:id="928" w:author="MARELLI Luisa (JRC-ISPRA) [2]" w:date="2025-03-03T16:50:00Z">
                                      <w:rPr>
                                        <w:rFonts w:cstheme="minorHAnsi"/>
                                        <w:sz w:val="24"/>
                                      </w:rPr>
                                    </w:rPrChange>
                                  </w:rPr>
                                  <w:t>.</w:t>
                                </w:r>
                              </w:ins>
                            </w:p>
                            <w:p w14:paraId="1AEFDDB8" w14:textId="77777777" w:rsidR="00A9084E" w:rsidRPr="00A9084E" w:rsidRDefault="00A9084E">
                              <w:pPr>
                                <w:pStyle w:val="ListParagraph"/>
                                <w:numPr>
                                  <w:ilvl w:val="0"/>
                                  <w:numId w:val="24"/>
                                </w:numPr>
                                <w:tabs>
                                  <w:tab w:val="num" w:pos="360"/>
                                </w:tabs>
                                <w:spacing w:before="0" w:after="0" w:line="279" w:lineRule="auto"/>
                                <w:ind w:left="308" w:hanging="280"/>
                                <w:contextualSpacing w:val="0"/>
                                <w:jc w:val="left"/>
                                <w:rPr>
                                  <w:ins w:id="929" w:author="MARELLI Luisa (JRC-ISPRA) [2]" w:date="2025-03-03T16:45:00Z"/>
                                  <w:sz w:val="22"/>
                                  <w:szCs w:val="22"/>
                                  <w:rPrChange w:id="930" w:author="MARELLI Luisa (JRC-ISPRA) [2]" w:date="2025-03-03T16:50:00Z">
                                    <w:rPr>
                                      <w:ins w:id="931" w:author="MARELLI Luisa (JRC-ISPRA) [2]" w:date="2025-03-03T16:45:00Z"/>
                                    </w:rPr>
                                  </w:rPrChange>
                                </w:rPr>
                                <w:pPrChange w:id="932" w:author="MARELLI Luisa (JRC-ISPRA) [2]" w:date="2025-03-03T16:51:00Z">
                                  <w:pPr>
                                    <w:pStyle w:val="ListParagraph"/>
                                    <w:numPr>
                                      <w:numId w:val="24"/>
                                    </w:numPr>
                                    <w:tabs>
                                      <w:tab w:val="num" w:pos="360"/>
                                    </w:tabs>
                                    <w:spacing w:before="0" w:after="160" w:line="279" w:lineRule="auto"/>
                                    <w:ind w:left="0" w:hanging="360"/>
                                    <w:contextualSpacing w:val="0"/>
                                    <w:jc w:val="left"/>
                                  </w:pPr>
                                </w:pPrChange>
                              </w:pPr>
                              <w:ins w:id="933" w:author="MARELLI Luisa (JRC-ISPRA) [2]" w:date="2025-03-03T16:45:00Z">
                                <w:r w:rsidRPr="00A9084E">
                                  <w:rPr>
                                    <w:b/>
                                    <w:sz w:val="22"/>
                                    <w:szCs w:val="22"/>
                                    <w:rPrChange w:id="934" w:author="MARELLI Luisa (JRC-ISPRA) [2]" w:date="2025-03-03T16:50:00Z">
                                      <w:rPr>
                                        <w:b/>
                                      </w:rPr>
                                    </w:rPrChange>
                                  </w:rPr>
                                  <w:t>Regional Context</w:t>
                                </w:r>
                                <w:r w:rsidRPr="00A9084E">
                                  <w:rPr>
                                    <w:sz w:val="22"/>
                                    <w:szCs w:val="22"/>
                                    <w:rPrChange w:id="935" w:author="MARELLI Luisa (JRC-ISPRA) [2]" w:date="2025-03-03T16:50:00Z">
                                      <w:rPr/>
                                    </w:rPrChange>
                                  </w:rPr>
                                  <w:t>: NbCS must be tailored to regional contexts, taking into account local conditions, species niches, and potential trade-offs).</w:t>
                                </w:r>
                              </w:ins>
                            </w:p>
                            <w:p w14:paraId="7F19AF16" w14:textId="77777777" w:rsidR="00A9084E" w:rsidRDefault="00A9084E">
                              <w:pPr>
                                <w:spacing w:before="0" w:after="0"/>
                                <w:pPrChange w:id="936" w:author="MARELLI Luisa (JRC-ISPRA) [2]" w:date="2025-03-03T16:51:00Z">
                                  <w:pPr/>
                                </w:pPrChange>
                              </w:pPr>
                              <w:ins w:id="937" w:author="MARELLI Luisa (JRC-ISPRA) [2]" w:date="2025-03-03T16:45:00Z">
                                <w:r w:rsidRPr="00A9084E">
                                  <w:rPr>
                                    <w:sz w:val="22"/>
                                    <w:szCs w:val="22"/>
                                    <w:rPrChange w:id="938" w:author="MARELLI Luisa (JRC-ISPRA) [2]" w:date="2025-03-03T16:50:00Z">
                                      <w:rPr/>
                                    </w:rPrChange>
                                  </w:rPr>
                                  <w:t xml:space="preserve">Overall, NbCS offer a promising approach to climate mitigation, but require careful consideration of co-benefits, trade-offs, and regional contexts to ensure effective and sustainable </w:t>
                                </w:r>
                                <w:r w:rsidRPr="00A9084E">
                                  <w:rPr>
                                    <w:sz w:val="22"/>
                                    <w:szCs w:val="22"/>
                                    <w:rPrChange w:id="939" w:author="MARELLI Luisa (JRC-ISPRA) [2]" w:date="2025-03-03T16:51:00Z">
                                      <w:rPr/>
                                    </w:rPrChange>
                                  </w:rPr>
                                  <w:t>implementation</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83000D" id="_x0000_t202" coordsize="21600,21600" o:spt="202" path="m,l,21600r21600,l21600,xe">
                  <v:stroke joinstyle="miter"/>
                  <v:path gradientshapeok="t" o:connecttype="rect"/>
                </v:shapetype>
                <v:shape id="Text Box 2" o:spid="_x0000_s1026" type="#_x0000_t202" style="position:absolute;left:0;text-align:left;margin-left:393.3pt;margin-top:-29.25pt;width:444.5pt;height:638.6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">
                  <v:textbox>
                    <w:txbxContent>
                      <w:p w14:paraId="7AF47F83" w14:textId="5CA8607F" w:rsidR="00A9084E" w:rsidRPr="00356D8B" w:rsidRDefault="00A9084E">
                        <w:pPr>
                          <w:spacing w:before="0" w:after="0"/>
                          <w:rPr>
                            <w:ins w:id="940" w:author="MARELLI Luisa (JRC-ISPRA) [2]" w:date="2025-03-03T16:51:00Z"/>
                            <w:rStyle w:val="IntenseReference"/>
                            <w:rPrChange w:id="941" w:author="MARELLI Luisa (JRC-ISPRA) [2]" w:date="2025-03-03T16:53:00Z">
                              <w:rPr>
                                <w:ins w:id="942" w:author="MARELLI Luisa (JRC-ISPRA) [2]" w:date="2025-03-03T16:51:00Z"/>
                                <w:sz w:val="22"/>
                                <w:szCs w:val="22"/>
                              </w:rPr>
                            </w:rPrChange>
                          </w:rPr>
                          <w:pPrChange w:id="943" w:author="MARELLI Luisa (JRC-ISPRA) [2]" w:date="2025-03-03T16:51:00Z">
                            <w:pPr/>
                          </w:pPrChange>
                        </w:pPr>
                        <w:ins w:id="944" w:author="MARELLI Luisa (JRC-ISPRA) [2]" w:date="2025-03-03T16:53:00Z">
                          <w:r w:rsidRPr="00356D8B">
                            <w:rPr>
                              <w:rStyle w:val="IntenseReference"/>
                              <w:rPrChange w:id="945" w:author="MARELLI Luisa (JRC-ISPRA) [2]" w:date="2025-03-03T16:53:00Z">
                                <w:rPr>
                                  <w:lang w:val="it-IT"/>
                                </w:rPr>
                              </w:rPrChange>
                            </w:rPr>
                            <w:t>Nature based climate solutions</w:t>
                          </w:r>
                        </w:ins>
                      </w:p>
                      <w:p w14:paraId="6BE0951C" w14:textId="77777777" w:rsidR="00A9084E" w:rsidRDefault="00A9084E">
                        <w:pPr>
                          <w:spacing w:before="0" w:after="0"/>
                          <w:rPr>
                            <w:ins w:id="946" w:author="MARELLI Luisa (JRC-ISPRA) [2]" w:date="2025-03-03T16:51:00Z"/>
                            <w:sz w:val="22"/>
                            <w:szCs w:val="22"/>
                          </w:rPr>
                          <w:pPrChange w:id="947" w:author="MARELLI Luisa (JRC-ISPRA) [2]" w:date="2025-03-03T16:51:00Z">
                            <w:pPr/>
                          </w:pPrChange>
                        </w:pPr>
                      </w:p>
                      <w:p w14:paraId="3FF4DFD6" w14:textId="4D62DD35" w:rsidR="00A9084E" w:rsidRPr="00A9084E" w:rsidRDefault="00A9084E">
                        <w:pPr>
                          <w:spacing w:before="0" w:after="0"/>
                          <w:rPr>
                            <w:ins w:id="948" w:author="MARELLI Luisa (JRC-ISPRA) [2]" w:date="2025-03-03T16:45:00Z"/>
                            <w:sz w:val="22"/>
                            <w:szCs w:val="22"/>
                            <w:rPrChange w:id="949" w:author="MARELLI Luisa (JRC-ISPRA) [2]" w:date="2025-03-03T16:50:00Z">
                              <w:rPr>
                                <w:ins w:id="950" w:author="MARELLI Luisa (JRC-ISPRA) [2]" w:date="2025-03-03T16:45:00Z"/>
                              </w:rPr>
                            </w:rPrChange>
                          </w:rPr>
                          <w:pPrChange w:id="951" w:author="MARELLI Luisa (JRC-ISPRA) [2]" w:date="2025-03-03T16:51:00Z">
                            <w:pPr/>
                          </w:pPrChange>
                        </w:pPr>
                        <w:ins w:id="952" w:author="MARELLI Luisa (JRC-ISPRA) [2]" w:date="2025-03-03T16:45:00Z">
                          <w:r w:rsidRPr="00A9084E">
                            <w:rPr>
                              <w:sz w:val="22"/>
                              <w:szCs w:val="22"/>
                              <w:rPrChange w:id="953" w:author="MARELLI Luisa (JRC-ISPRA) [2]" w:date="2025-03-03T16:50:00Z">
                                <w:rPr/>
                              </w:rPrChange>
                            </w:rPr>
                            <w:t>Nature-based Climate Solutions (NbCS) have a large potential to increase CO2 removals by proper management of terrestrial ecosystems to enhance carbon storage and minimize greenhouse gas emissions. NbCS such as conserving and restoring carbon-rich forests and wetlands, optimizing the use of land for agriculture, forestry, and grassland management can offer not only environmental and climate benefits, but also economic incentives, and potential diversification of income for farmers and land managers.</w:t>
                          </w:r>
                        </w:ins>
                        <w:ins w:id="954" w:author="MARELLI Luisa (JRC-ISPRA) [2]" w:date="2025-03-03T17:16:00Z">
                          <w:r w:rsidR="00C75303">
                            <w:rPr>
                              <w:sz w:val="22"/>
                              <w:szCs w:val="22"/>
                            </w:rPr>
                            <w:t xml:space="preserve"> </w:t>
                          </w:r>
                        </w:ins>
                        <w:ins w:id="955" w:author="MARELLI Luisa (JRC-ISPRA) [2]" w:date="2025-03-03T16:45:00Z">
                          <w:r w:rsidRPr="00A9084E">
                            <w:rPr>
                              <w:sz w:val="22"/>
                              <w:szCs w:val="22"/>
                              <w:rPrChange w:id="956" w:author="MARELLI Luisa (JRC-ISPRA) [2]" w:date="2025-03-03T16:50:00Z">
                                <w:rPr/>
                              </w:rPrChange>
                            </w:rPr>
                            <w:t xml:space="preserve">The carbon sequestration capacity of ecosystems largely depends on how they are managed. Examples of management practices and NbCS to enhance carbon sinks and bring biodiversity benefits are: </w:t>
                          </w:r>
                        </w:ins>
                      </w:p>
                      <w:p w14:paraId="303BEF7B" w14:textId="77777777" w:rsidR="00A9084E" w:rsidRPr="00A9084E" w:rsidRDefault="00A9084E">
                        <w:pPr>
                          <w:pStyle w:val="ListParagraph"/>
                          <w:numPr>
                            <w:ilvl w:val="0"/>
                            <w:numId w:val="23"/>
                          </w:numPr>
                          <w:tabs>
                            <w:tab w:val="num" w:pos="142"/>
                          </w:tabs>
                          <w:spacing w:before="0" w:after="0" w:line="279" w:lineRule="auto"/>
                          <w:ind w:left="0" w:firstLine="0"/>
                          <w:contextualSpacing w:val="0"/>
                          <w:jc w:val="left"/>
                          <w:rPr>
                            <w:ins w:id="957" w:author="MARELLI Luisa (JRC-ISPRA) [2]" w:date="2025-03-03T16:45:00Z"/>
                            <w:sz w:val="22"/>
                            <w:szCs w:val="22"/>
                            <w:rPrChange w:id="958" w:author="MARELLI Luisa (JRC-ISPRA) [2]" w:date="2025-03-03T16:50:00Z">
                              <w:rPr>
                                <w:ins w:id="959" w:author="MARELLI Luisa (JRC-ISPRA) [2]" w:date="2025-03-03T16:45:00Z"/>
                              </w:rPr>
                            </w:rPrChange>
                          </w:rPr>
                          <w:pPrChange w:id="960" w:author="MARELLI Luisa (JRC-ISPRA) [2]" w:date="2025-03-03T16:51:00Z">
                            <w:pPr>
                              <w:pStyle w:val="ListParagraph"/>
                              <w:numPr>
                                <w:numId w:val="23"/>
                              </w:numPr>
                              <w:tabs>
                                <w:tab w:val="num" w:pos="360"/>
                              </w:tabs>
                              <w:spacing w:before="0" w:after="160" w:line="279" w:lineRule="auto"/>
                              <w:ind w:left="0" w:hanging="360"/>
                              <w:contextualSpacing w:val="0"/>
                              <w:jc w:val="left"/>
                            </w:pPr>
                          </w:pPrChange>
                        </w:pPr>
                        <w:ins w:id="961" w:author="MARELLI Luisa (JRC-ISPRA) [2]" w:date="2025-03-03T16:45:00Z">
                          <w:r w:rsidRPr="00A9084E">
                            <w:rPr>
                              <w:b/>
                              <w:sz w:val="22"/>
                              <w:szCs w:val="22"/>
                              <w:rPrChange w:id="962" w:author="MARELLI Luisa (JRC-ISPRA) [2]" w:date="2025-03-03T16:50:00Z">
                                <w:rPr>
                                  <w:b/>
                                </w:rPr>
                              </w:rPrChange>
                            </w:rPr>
                            <w:t>Forest Management</w:t>
                          </w:r>
                          <w:r w:rsidRPr="00A9084E">
                            <w:rPr>
                              <w:sz w:val="22"/>
                              <w:szCs w:val="22"/>
                              <w:rPrChange w:id="963" w:author="MARELLI Luisa (JRC-ISPRA) [2]" w:date="2025-03-03T16:50:00Z">
                                <w:rPr/>
                              </w:rPrChange>
                            </w:rPr>
                            <w:t xml:space="preserve">: Enhancing carbon sequestration through reforestation, silvicultural practices (including diversifying tree species, </w:t>
                          </w:r>
                          <w:r w:rsidRPr="00A9084E">
                            <w:rPr>
                              <w:sz w:val="22"/>
                              <w:szCs w:val="22"/>
                              <w:rPrChange w:id="964" w:author="MARELLI Luisa (JRC-ISPRA) [2]" w:date="2025-03-03T16:50:00Z">
                                <w:rPr>
                                  <w:sz w:val="24"/>
                                  <w:szCs w:val="24"/>
                                </w:rPr>
                              </w:rPrChange>
                            </w:rPr>
                            <w:t>e</w:t>
                          </w:r>
                          <w:r w:rsidRPr="00A9084E">
                            <w:rPr>
                              <w:rFonts w:cstheme="minorHAnsi"/>
                              <w:sz w:val="22"/>
                              <w:szCs w:val="22"/>
                              <w:rPrChange w:id="965" w:author="MARELLI Luisa (JRC-ISPRA) [2]" w:date="2025-03-03T16:50:00Z">
                                <w:rPr>
                                  <w:rFonts w:cstheme="minorHAnsi"/>
                                  <w:sz w:val="24"/>
                                  <w:szCs w:val="24"/>
                                </w:rPr>
                              </w:rPrChange>
                            </w:rPr>
                            <w:t>xtending the rotation period between harvest cycles</w:t>
                          </w:r>
                          <w:r w:rsidRPr="00A9084E">
                            <w:rPr>
                              <w:rFonts w:cstheme="minorHAnsi"/>
                              <w:sz w:val="22"/>
                              <w:szCs w:val="22"/>
                              <w:rPrChange w:id="966" w:author="MARELLI Luisa (JRC-ISPRA) [2]" w:date="2025-03-03T16:50:00Z">
                                <w:rPr>
                                  <w:rFonts w:cstheme="minorHAnsi"/>
                                </w:rPr>
                              </w:rPrChange>
                            </w:rPr>
                            <w:t>, reducing harvest intensity</w:t>
                          </w:r>
                          <w:r w:rsidRPr="00A9084E">
                            <w:rPr>
                              <w:rFonts w:cstheme="minorHAnsi"/>
                              <w:sz w:val="22"/>
                              <w:szCs w:val="22"/>
                              <w:rPrChange w:id="967" w:author="MARELLI Luisa (JRC-ISPRA) [2]" w:date="2025-03-03T16:50:00Z">
                                <w:rPr>
                                  <w:rFonts w:cstheme="minorHAnsi"/>
                                  <w:sz w:val="24"/>
                                  <w:szCs w:val="24"/>
                                </w:rPr>
                              </w:rPrChange>
                            </w:rPr>
                            <w:t xml:space="preserve"> etc.)</w:t>
                          </w:r>
                          <w:r w:rsidRPr="00A9084E">
                            <w:rPr>
                              <w:sz w:val="22"/>
                              <w:szCs w:val="22"/>
                              <w:rPrChange w:id="968" w:author="MARELLI Luisa (JRC-ISPRA) [2]" w:date="2025-03-03T16:50:00Z">
                                <w:rPr/>
                              </w:rPrChange>
                            </w:rPr>
                            <w:t xml:space="preserve"> and agroforestry, while maintaining biodiversity and ecosystem services;</w:t>
                          </w:r>
                        </w:ins>
                      </w:p>
                      <w:p w14:paraId="065F1A41" w14:textId="77777777" w:rsidR="00A9084E" w:rsidRPr="00A9084E" w:rsidRDefault="00A9084E">
                        <w:pPr>
                          <w:pStyle w:val="ListParagraph"/>
                          <w:numPr>
                            <w:ilvl w:val="0"/>
                            <w:numId w:val="23"/>
                          </w:numPr>
                          <w:tabs>
                            <w:tab w:val="num" w:pos="142"/>
                          </w:tabs>
                          <w:spacing w:before="0" w:after="0" w:line="279" w:lineRule="auto"/>
                          <w:ind w:left="0" w:firstLine="0"/>
                          <w:contextualSpacing w:val="0"/>
                          <w:jc w:val="left"/>
                          <w:rPr>
                            <w:ins w:id="969" w:author="MARELLI Luisa (JRC-ISPRA) [2]" w:date="2025-03-03T16:45:00Z"/>
                            <w:sz w:val="22"/>
                            <w:szCs w:val="22"/>
                            <w:rPrChange w:id="970" w:author="MARELLI Luisa (JRC-ISPRA) [2]" w:date="2025-03-03T16:50:00Z">
                              <w:rPr>
                                <w:ins w:id="971" w:author="MARELLI Luisa (JRC-ISPRA) [2]" w:date="2025-03-03T16:45:00Z"/>
                              </w:rPr>
                            </w:rPrChange>
                          </w:rPr>
                          <w:pPrChange w:id="972" w:author="MARELLI Luisa (JRC-ISPRA) [2]" w:date="2025-03-03T16:51:00Z">
                            <w:pPr>
                              <w:pStyle w:val="ListParagraph"/>
                              <w:numPr>
                                <w:numId w:val="23"/>
                              </w:numPr>
                              <w:tabs>
                                <w:tab w:val="num" w:pos="360"/>
                              </w:tabs>
                              <w:spacing w:before="0" w:after="160" w:line="279" w:lineRule="auto"/>
                              <w:ind w:left="0" w:hanging="360"/>
                              <w:contextualSpacing w:val="0"/>
                              <w:jc w:val="left"/>
                            </w:pPr>
                          </w:pPrChange>
                        </w:pPr>
                        <w:ins w:id="973" w:author="MARELLI Luisa (JRC-ISPRA) [2]" w:date="2025-03-03T16:45:00Z">
                          <w:r w:rsidRPr="00A9084E">
                            <w:rPr>
                              <w:b/>
                              <w:sz w:val="22"/>
                              <w:szCs w:val="22"/>
                              <w:rPrChange w:id="974" w:author="MARELLI Luisa (JRC-ISPRA) [2]" w:date="2025-03-03T16:50:00Z">
                                <w:rPr>
                                  <w:b/>
                                </w:rPr>
                              </w:rPrChange>
                            </w:rPr>
                            <w:t>Agricultural Soil Management</w:t>
                          </w:r>
                          <w:r w:rsidRPr="00A9084E">
                            <w:rPr>
                              <w:sz w:val="22"/>
                              <w:szCs w:val="22"/>
                              <w:rPrChange w:id="975" w:author="MARELLI Luisa (JRC-ISPRA) [2]" w:date="2025-03-03T16:50:00Z">
                                <w:rPr/>
                              </w:rPrChange>
                            </w:rPr>
                            <w:t>: Increasing soil organic carbon (SOC) through sustainable practices such as manure applications, conservation agriculture, and organic amendments,</w:t>
                          </w:r>
                          <w:r w:rsidRPr="00A9084E">
                            <w:rPr>
                              <w:sz w:val="22"/>
                              <w:szCs w:val="22"/>
                              <w:rPrChange w:id="976" w:author="MARELLI Luisa (JRC-ISPRA) [2]" w:date="2025-03-03T16:50:00Z">
                                <w:rPr>
                                  <w:sz w:val="24"/>
                                </w:rPr>
                              </w:rPrChange>
                            </w:rPr>
                            <w:t xml:space="preserve"> the use of cover crops, nitrogen fertilization</w:t>
                          </w:r>
                          <w:r w:rsidRPr="00A9084E">
                            <w:rPr>
                              <w:sz w:val="22"/>
                              <w:szCs w:val="22"/>
                              <w:rPrChange w:id="977" w:author="MARELLI Luisa (JRC-ISPRA) [2]" w:date="2025-03-03T16:50:00Z">
                                <w:rPr/>
                              </w:rPrChange>
                            </w:rPr>
                            <w:t xml:space="preserve">, </w:t>
                          </w:r>
                          <w:r w:rsidRPr="00A9084E">
                            <w:rPr>
                              <w:sz w:val="22"/>
                              <w:szCs w:val="22"/>
                              <w:rPrChange w:id="978" w:author="MARELLI Luisa (JRC-ISPRA) [2]" w:date="2025-03-03T16:50:00Z">
                                <w:rPr>
                                  <w:sz w:val="24"/>
                                </w:rPr>
                              </w:rPrChange>
                            </w:rPr>
                            <w:t>shifting annual cropland to other uses</w:t>
                          </w:r>
                          <w:r w:rsidRPr="00A9084E">
                            <w:rPr>
                              <w:sz w:val="22"/>
                              <w:szCs w:val="22"/>
                              <w:rPrChange w:id="979" w:author="MARELLI Luisa (JRC-ISPRA) [2]" w:date="2025-03-03T16:50:00Z">
                                <w:rPr/>
                              </w:rPrChange>
                            </w:rPr>
                            <w:t xml:space="preserve"> </w:t>
                          </w:r>
                          <w:r w:rsidRPr="00A9084E">
                            <w:rPr>
                              <w:sz w:val="22"/>
                              <w:szCs w:val="22"/>
                              <w:rPrChange w:id="980" w:author="MARELLI Luisa (JRC-ISPRA) [2]" w:date="2025-03-03T16:50:00Z">
                                <w:rPr>
                                  <w:sz w:val="24"/>
                                  <w:szCs w:val="24"/>
                                </w:rPr>
                              </w:rPrChange>
                            </w:rPr>
                            <w:t>(</w:t>
                          </w:r>
                          <w:r w:rsidRPr="00A9084E">
                            <w:rPr>
                              <w:rFonts w:cstheme="minorHAnsi"/>
                              <w:sz w:val="22"/>
                              <w:szCs w:val="22"/>
                              <w:rPrChange w:id="981" w:author="MARELLI Luisa (JRC-ISPRA) [2]" w:date="2025-03-03T16:50:00Z">
                                <w:rPr>
                                  <w:rFonts w:cstheme="minorHAnsi"/>
                                  <w:sz w:val="24"/>
                                  <w:szCs w:val="24"/>
                                </w:rPr>
                              </w:rPrChange>
                            </w:rPr>
                            <w:t>Peterson et al., 2025</w:t>
                          </w:r>
                          <w:r w:rsidRPr="00A9084E">
                            <w:rPr>
                              <w:rFonts w:cstheme="minorHAnsi"/>
                              <w:sz w:val="22"/>
                              <w:szCs w:val="22"/>
                              <w:rPrChange w:id="982" w:author="MARELLI Luisa (JRC-ISPRA) [2]" w:date="2025-03-03T16:50:00Z">
                                <w:rPr>
                                  <w:rFonts w:cstheme="minorHAnsi"/>
                                  <w:sz w:val="24"/>
                                </w:rPr>
                              </w:rPrChange>
                            </w:rPr>
                            <w:t>)</w:t>
                          </w:r>
                          <w:r w:rsidRPr="00A9084E">
                            <w:rPr>
                              <w:sz w:val="22"/>
                              <w:szCs w:val="22"/>
                              <w:rPrChange w:id="983" w:author="MARELLI Luisa (JRC-ISPRA) [2]" w:date="2025-03-03T16:50:00Z">
                                <w:rPr/>
                              </w:rPrChange>
                            </w:rPr>
                            <w:t>;</w:t>
                          </w:r>
                        </w:ins>
                      </w:p>
                      <w:p w14:paraId="097ED78E" w14:textId="77777777" w:rsidR="00A9084E" w:rsidRPr="00A9084E" w:rsidRDefault="00A9084E">
                        <w:pPr>
                          <w:pStyle w:val="ListParagraph"/>
                          <w:numPr>
                            <w:ilvl w:val="0"/>
                            <w:numId w:val="23"/>
                          </w:numPr>
                          <w:tabs>
                            <w:tab w:val="num" w:pos="142"/>
                          </w:tabs>
                          <w:spacing w:before="0" w:after="0" w:line="279" w:lineRule="auto"/>
                          <w:ind w:left="0" w:firstLine="0"/>
                          <w:contextualSpacing w:val="0"/>
                          <w:jc w:val="left"/>
                          <w:rPr>
                            <w:ins w:id="984" w:author="MARELLI Luisa (JRC-ISPRA) [2]" w:date="2025-03-03T16:45:00Z"/>
                            <w:sz w:val="22"/>
                            <w:szCs w:val="22"/>
                            <w:rPrChange w:id="985" w:author="MARELLI Luisa (JRC-ISPRA) [2]" w:date="2025-03-03T16:50:00Z">
                              <w:rPr>
                                <w:ins w:id="986" w:author="MARELLI Luisa (JRC-ISPRA) [2]" w:date="2025-03-03T16:45:00Z"/>
                              </w:rPr>
                            </w:rPrChange>
                          </w:rPr>
                          <w:pPrChange w:id="987" w:author="MARELLI Luisa (JRC-ISPRA) [2]" w:date="2025-03-03T16:51:00Z">
                            <w:pPr>
                              <w:pStyle w:val="ListParagraph"/>
                              <w:numPr>
                                <w:numId w:val="23"/>
                              </w:numPr>
                              <w:tabs>
                                <w:tab w:val="num" w:pos="360"/>
                              </w:tabs>
                              <w:spacing w:before="0" w:after="160" w:line="279" w:lineRule="auto"/>
                              <w:ind w:left="0" w:hanging="360"/>
                              <w:contextualSpacing w:val="0"/>
                              <w:jc w:val="left"/>
                            </w:pPr>
                          </w:pPrChange>
                        </w:pPr>
                        <w:ins w:id="988" w:author="MARELLI Luisa (JRC-ISPRA) [2]" w:date="2025-03-03T16:45:00Z">
                          <w:r w:rsidRPr="00A9084E">
                            <w:rPr>
                              <w:b/>
                              <w:sz w:val="22"/>
                              <w:szCs w:val="22"/>
                              <w:rPrChange w:id="989" w:author="MARELLI Luisa (JRC-ISPRA) [2]" w:date="2025-03-03T16:50:00Z">
                                <w:rPr>
                                  <w:b/>
                                </w:rPr>
                              </w:rPrChange>
                            </w:rPr>
                            <w:t>Peatland Rewetting</w:t>
                          </w:r>
                          <w:r w:rsidRPr="00A9084E">
                            <w:rPr>
                              <w:sz w:val="22"/>
                              <w:szCs w:val="22"/>
                              <w:rPrChange w:id="990" w:author="MARELLI Luisa (JRC-ISPRA) [2]" w:date="2025-03-03T16:50:00Z">
                                <w:rPr/>
                              </w:rPrChange>
                            </w:rPr>
                            <w:t xml:space="preserve">: Restoring carbon sequestration and reducing GHG emissions by rewetting drained peatlands </w:t>
                          </w:r>
                          <w:r w:rsidRPr="00A9084E">
                            <w:rPr>
                              <w:rFonts w:cstheme="minorHAnsi"/>
                              <w:sz w:val="22"/>
                              <w:szCs w:val="22"/>
                              <w:rPrChange w:id="991" w:author="MARELLI Luisa (JRC-ISPRA) [2]" w:date="2025-03-03T16:50:00Z">
                                <w:rPr>
                                  <w:rFonts w:cstheme="minorHAnsi"/>
                                  <w:sz w:val="24"/>
                                </w:rPr>
                              </w:rPrChange>
                            </w:rPr>
                            <w:t>(Buma et al., 202x)</w:t>
                          </w:r>
                          <w:r w:rsidRPr="00A9084E">
                            <w:rPr>
                              <w:sz w:val="22"/>
                              <w:szCs w:val="22"/>
                              <w:rPrChange w:id="992" w:author="MARELLI Luisa (JRC-ISPRA) [2]" w:date="2025-03-03T16:50:00Z">
                                <w:rPr/>
                              </w:rPrChange>
                            </w:rPr>
                            <w:t xml:space="preserve">; </w:t>
                          </w:r>
                        </w:ins>
                      </w:p>
                      <w:p w14:paraId="62200EF1" w14:textId="77777777" w:rsidR="00A9084E" w:rsidRPr="00A9084E" w:rsidRDefault="00A9084E">
                        <w:pPr>
                          <w:pStyle w:val="ListParagraph"/>
                          <w:numPr>
                            <w:ilvl w:val="0"/>
                            <w:numId w:val="23"/>
                          </w:numPr>
                          <w:tabs>
                            <w:tab w:val="num" w:pos="142"/>
                          </w:tabs>
                          <w:spacing w:before="0" w:line="278" w:lineRule="auto"/>
                          <w:ind w:left="0" w:firstLine="0"/>
                          <w:contextualSpacing w:val="0"/>
                          <w:jc w:val="left"/>
                          <w:rPr>
                            <w:ins w:id="993" w:author="MARELLI Luisa (JRC-ISPRA) [2]" w:date="2025-03-03T16:45:00Z"/>
                            <w:sz w:val="22"/>
                            <w:szCs w:val="22"/>
                            <w:rPrChange w:id="994" w:author="MARELLI Luisa (JRC-ISPRA) [2]" w:date="2025-03-03T16:50:00Z">
                              <w:rPr>
                                <w:ins w:id="995" w:author="MARELLI Luisa (JRC-ISPRA) [2]" w:date="2025-03-03T16:45:00Z"/>
                              </w:rPr>
                            </w:rPrChange>
                          </w:rPr>
                          <w:pPrChange w:id="996" w:author="MARELLI Luisa (JRC-ISPRA) [2]" w:date="2025-03-03T16:54:00Z">
                            <w:pPr>
                              <w:pStyle w:val="ListParagraph"/>
                              <w:numPr>
                                <w:numId w:val="23"/>
                              </w:numPr>
                              <w:tabs>
                                <w:tab w:val="num" w:pos="360"/>
                              </w:tabs>
                              <w:spacing w:before="0" w:after="160" w:line="279" w:lineRule="auto"/>
                              <w:ind w:left="0" w:hanging="360"/>
                              <w:contextualSpacing w:val="0"/>
                              <w:jc w:val="left"/>
                            </w:pPr>
                          </w:pPrChange>
                        </w:pPr>
                        <w:ins w:id="997" w:author="MARELLI Luisa (JRC-ISPRA) [2]" w:date="2025-03-03T16:45:00Z">
                          <w:r w:rsidRPr="00A9084E">
                            <w:rPr>
                              <w:b/>
                              <w:sz w:val="22"/>
                              <w:szCs w:val="22"/>
                              <w:rPrChange w:id="998" w:author="MARELLI Luisa (JRC-ISPRA) [2]" w:date="2025-03-03T16:50:00Z">
                                <w:rPr>
                                  <w:b/>
                                </w:rPr>
                              </w:rPrChange>
                            </w:rPr>
                            <w:t>Grassland Management</w:t>
                          </w:r>
                          <w:r w:rsidRPr="00A9084E">
                            <w:rPr>
                              <w:sz w:val="22"/>
                              <w:szCs w:val="22"/>
                              <w:rPrChange w:id="999" w:author="MARELLI Luisa (JRC-ISPRA) [2]" w:date="2025-03-03T16:50:00Z">
                                <w:rPr/>
                              </w:rPrChange>
                            </w:rPr>
                            <w:t>: Converting cropland to grassland or maintaining continuous grasslands to increase SOC;</w:t>
                          </w:r>
                        </w:ins>
                      </w:p>
                      <w:p w14:paraId="02EA21C6" w14:textId="77777777" w:rsidR="00A9084E" w:rsidRPr="00A9084E" w:rsidRDefault="00A9084E">
                        <w:pPr>
                          <w:spacing w:before="0" w:after="0"/>
                          <w:rPr>
                            <w:ins w:id="1000" w:author="MARELLI Luisa (JRC-ISPRA) [2]" w:date="2025-03-03T16:45:00Z"/>
                            <w:b/>
                            <w:sz w:val="22"/>
                            <w:szCs w:val="22"/>
                            <w:rPrChange w:id="1001" w:author="MARELLI Luisa (JRC-ISPRA) [2]" w:date="2025-03-03T16:50:00Z">
                              <w:rPr>
                                <w:ins w:id="1002" w:author="MARELLI Luisa (JRC-ISPRA) [2]" w:date="2025-03-03T16:45:00Z"/>
                                <w:b/>
                              </w:rPr>
                            </w:rPrChange>
                          </w:rPr>
                          <w:pPrChange w:id="1003" w:author="MARELLI Luisa (JRC-ISPRA) [2]" w:date="2025-03-03T16:51:00Z">
                            <w:pPr/>
                          </w:pPrChange>
                        </w:pPr>
                        <w:ins w:id="1004" w:author="MARELLI Luisa (JRC-ISPRA) [2]" w:date="2025-03-03T16:45:00Z">
                          <w:r w:rsidRPr="00A9084E">
                            <w:rPr>
                              <w:b/>
                              <w:sz w:val="22"/>
                              <w:szCs w:val="22"/>
                              <w:rPrChange w:id="1005" w:author="MARELLI Luisa (JRC-ISPRA) [2]" w:date="2025-03-03T16:50:00Z">
                                <w:rPr>
                                  <w:b/>
                                </w:rPr>
                              </w:rPrChange>
                            </w:rPr>
                            <w:t>Co-benefits and Trade-offs:</w:t>
                          </w:r>
                        </w:ins>
                      </w:p>
                      <w:p w14:paraId="6B1E63D2" w14:textId="77777777" w:rsidR="00A9084E" w:rsidRPr="00A9084E" w:rsidRDefault="00A9084E">
                        <w:pPr>
                          <w:spacing w:before="0" w:after="0"/>
                          <w:rPr>
                            <w:ins w:id="1006" w:author="MARELLI Luisa (JRC-ISPRA) [2]" w:date="2025-03-03T16:45:00Z"/>
                            <w:sz w:val="22"/>
                            <w:szCs w:val="22"/>
                            <w:rPrChange w:id="1007" w:author="MARELLI Luisa (JRC-ISPRA) [2]" w:date="2025-03-03T16:50:00Z">
                              <w:rPr>
                                <w:ins w:id="1008" w:author="MARELLI Luisa (JRC-ISPRA) [2]" w:date="2025-03-03T16:45:00Z"/>
                              </w:rPr>
                            </w:rPrChange>
                          </w:rPr>
                          <w:pPrChange w:id="1009" w:author="MARELLI Luisa (JRC-ISPRA) [2]" w:date="2025-03-03T16:51:00Z">
                            <w:pPr/>
                          </w:pPrChange>
                        </w:pPr>
                        <w:ins w:id="1010" w:author="MARELLI Luisa (JRC-ISPRA) [2]" w:date="2025-03-03T16:45:00Z">
                          <w:r w:rsidRPr="00A9084E">
                            <w:rPr>
                              <w:sz w:val="22"/>
                              <w:szCs w:val="22"/>
                              <w:rPrChange w:id="1011" w:author="MARELLI Luisa (JRC-ISPRA) [2]" w:date="2025-03-03T16:50:00Z">
                                <w:rPr/>
                              </w:rPrChange>
                            </w:rPr>
                            <w:t xml:space="preserve">NbCS can yield co-benefits such as biodiversity enhancement and biophysical climate adaptation impacts, but may also involve negative trade-offs, including biophysical impacts, nutrient cycle changes, and methane emissions. Afforestation, for example, can increase precipitation </w:t>
                          </w:r>
                          <w:r w:rsidRPr="00A9084E">
                            <w:rPr>
                              <w:rFonts w:cstheme="minorHAnsi"/>
                              <w:sz w:val="22"/>
                              <w:szCs w:val="22"/>
                              <w:rPrChange w:id="1012" w:author="MARELLI Luisa (JRC-ISPRA) [2]" w:date="2025-03-03T16:50:00Z">
                                <w:rPr>
                                  <w:rFonts w:cstheme="minorHAnsi"/>
                                  <w:sz w:val="24"/>
                                </w:rPr>
                              </w:rPrChange>
                            </w:rPr>
                            <w:fldChar w:fldCharType="begin"/>
                          </w:r>
                          <w:r w:rsidRPr="00A9084E">
                            <w:rPr>
                              <w:rFonts w:cstheme="minorHAnsi"/>
                              <w:sz w:val="22"/>
                              <w:szCs w:val="22"/>
                              <w:rPrChange w:id="1013" w:author="MARELLI Luisa (JRC-ISPRA) [2]" w:date="2025-03-03T16:50:00Z">
                                <w:rPr>
                                  <w:rFonts w:cstheme="minorHAnsi"/>
                                  <w:sz w:val="24"/>
                                </w:rPr>
                              </w:rPrChange>
                            </w:rPr>
                            <w:instrText xml:space="preserve"> ADDIN EN.CITE &lt;EndNote&gt;&lt;Cite&gt;&lt;Author&gt;Caporaso&lt;/Author&gt;&lt;Year&gt;2024&lt;/Year&gt;&lt;RecNum&gt;60&lt;/RecNum&gt;&lt;DisplayText&gt;(Caporaso et al., 2024)&lt;/DisplayText&gt;&lt;record&gt;&lt;rec-number&gt;60&lt;/rec-number&gt;&lt;foreign-keys&gt;&lt;key app="EN" db-id="xrpdef2t1pt29qeftfipprrw0s5w555edart" timestamp="1738065825"&gt;60&lt;/key&gt;&lt;/foreign-keys&gt;&lt;ref-type name="Journal Article"&gt;17&lt;/ref-type&gt;&lt;contributors&gt;&lt;authors&gt;&lt;author&gt;Caporaso, Luca&lt;/author&gt;&lt;author&gt;Duveiller, Gregory&lt;/author&gt;&lt;author&gt;Giuliani, Graziano&lt;/author&gt;&lt;author&gt;Giorgi, Filippo&lt;/author&gt;&lt;author&gt;Stengel, Martin&lt;/author&gt;&lt;author&gt;Massaro, Emanuele&lt;/author&gt;&lt;author&gt;Piccardo, Matteo&lt;/author&gt;&lt;author&gt;Cescatti, Alessandro&lt;/author&gt;&lt;/authors&gt;&lt;/contributors&gt;&lt;titles&gt;&lt;title&gt;Converging Findings of Climate Models and Satellite Observations on the Positive Impact of European Forests on Cloud Cover&lt;/title&gt;&lt;secondary-title&gt;Journal of Geophysical Research: Atmospheres&lt;/secondary-title&gt;&lt;/titles&gt;&lt;periodical&gt;&lt;full-title&gt;Journal of Geophysical Research: Atmospheres&lt;/full-title&gt;&lt;/periodical&gt;&lt;pages&gt;e2023JD039235&lt;/pages&gt;&lt;volume&gt;129&lt;/volume&gt;&lt;number&gt;11&lt;/number&gt;&lt;dates&gt;&lt;year&gt;2024&lt;/year&gt;&lt;/dates&gt;&lt;isbn&gt;2169-897X&lt;/isbn&gt;&lt;urls&gt;&lt;related-urls&gt;&lt;url&gt;https://agupubs.onlinelibrary.wiley.com/doi/abs/10.1029/2023JD039235&lt;/url&gt;&lt;/related-urls&gt;&lt;/urls&gt;&lt;electronic-resource-num&gt;https://doi.org/10.1029/2023JD039235&lt;/electronic-resource-num&gt;&lt;/record&gt;&lt;/Cite&gt;&lt;/EndNote&gt;</w:instrText>
                          </w:r>
                          <w:r w:rsidRPr="00A9084E">
                            <w:rPr>
                              <w:rFonts w:cstheme="minorHAnsi"/>
                              <w:sz w:val="22"/>
                              <w:szCs w:val="22"/>
                              <w:rPrChange w:id="1014" w:author="MARELLI Luisa (JRC-ISPRA) [2]" w:date="2025-03-03T16:50:00Z">
                                <w:rPr>
                                  <w:rFonts w:cstheme="minorHAnsi"/>
                                  <w:sz w:val="24"/>
                                </w:rPr>
                              </w:rPrChange>
                            </w:rPr>
                            <w:fldChar w:fldCharType="separate"/>
                          </w:r>
                          <w:r w:rsidRPr="00A9084E">
                            <w:rPr>
                              <w:rFonts w:cstheme="minorHAnsi"/>
                              <w:noProof/>
                              <w:sz w:val="22"/>
                              <w:szCs w:val="22"/>
                              <w:rPrChange w:id="1015" w:author="MARELLI Luisa (JRC-ISPRA) [2]" w:date="2025-03-03T16:50:00Z">
                                <w:rPr>
                                  <w:rFonts w:cstheme="minorHAnsi"/>
                                  <w:noProof/>
                                  <w:sz w:val="24"/>
                                </w:rPr>
                              </w:rPrChange>
                            </w:rPr>
                            <w:t>(Caporaso et al., 2024)</w:t>
                          </w:r>
                          <w:r w:rsidRPr="00A9084E">
                            <w:rPr>
                              <w:rFonts w:cstheme="minorHAnsi"/>
                              <w:sz w:val="22"/>
                              <w:szCs w:val="22"/>
                              <w:rPrChange w:id="1016" w:author="MARELLI Luisa (JRC-ISPRA) [2]" w:date="2025-03-03T16:50:00Z">
                                <w:rPr>
                                  <w:rFonts w:cstheme="minorHAnsi"/>
                                  <w:sz w:val="24"/>
                                </w:rPr>
                              </w:rPrChange>
                            </w:rPr>
                            <w:fldChar w:fldCharType="end"/>
                          </w:r>
                          <w:r w:rsidRPr="00A9084E">
                            <w:rPr>
                              <w:sz w:val="22"/>
                              <w:szCs w:val="22"/>
                              <w:rPrChange w:id="1017" w:author="MARELLI Luisa (JRC-ISPRA) [2]" w:date="2025-03-03T16:50:00Z">
                                <w:rPr/>
                              </w:rPrChange>
                            </w:rPr>
                            <w:t xml:space="preserve">, but may also lead to negative effects on water availability </w:t>
                          </w:r>
                          <w:r w:rsidRPr="00A9084E">
                            <w:rPr>
                              <w:rFonts w:cstheme="minorHAnsi"/>
                              <w:sz w:val="22"/>
                              <w:szCs w:val="22"/>
                              <w:rPrChange w:id="1018" w:author="MARELLI Luisa (JRC-ISPRA) [2]" w:date="2025-03-03T16:50:00Z">
                                <w:rPr>
                                  <w:rFonts w:cstheme="minorHAnsi"/>
                                  <w:sz w:val="24"/>
                                </w:rPr>
                              </w:rPrChange>
                            </w:rPr>
                            <w:fldChar w:fldCharType="begin"/>
                          </w:r>
                          <w:r w:rsidRPr="00A9084E">
                            <w:rPr>
                              <w:rFonts w:cstheme="minorHAnsi"/>
                              <w:sz w:val="22"/>
                              <w:szCs w:val="22"/>
                              <w:rPrChange w:id="1019" w:author="MARELLI Luisa (JRC-ISPRA) [2]" w:date="2025-03-03T16:50:00Z">
                                <w:rPr>
                                  <w:rFonts w:cstheme="minorHAnsi"/>
                                  <w:sz w:val="24"/>
                                </w:rPr>
                              </w:rPrChange>
                            </w:rPr>
                            <w:instrText xml:space="preserve"> ADDIN EN.CITE &lt;EndNote&gt;&lt;Cite&gt;&lt;Author&gt;Hoek van Dijke&lt;/Author&gt;&lt;Year&gt;2022&lt;/Year&gt;&lt;RecNum&gt;59&lt;/RecNum&gt;&lt;DisplayText&gt;(Hoek van Dijke et al., 2022)&lt;/DisplayText&gt;&lt;record&gt;&lt;rec-number&gt;59&lt;/rec-number&gt;&lt;foreign-keys&gt;&lt;key app="EN" db-id="xrpdef2t1pt29qeftfipprrw0s5w555edart" timestamp="1738065379"&gt;59&lt;/key&gt;&lt;/foreign-keys&gt;&lt;ref-type name="Journal Article"&gt;17&lt;/ref-type&gt;&lt;contributors&gt;&lt;authors&gt;&lt;author&gt;Hoek van Dijke, Anne J.&lt;/author&gt;&lt;author&gt;Herold, Martin&lt;/author&gt;&lt;author&gt;Mallick, Kaniska&lt;/author&gt;&lt;author&gt;Benedict, Imme&lt;/author&gt;&lt;author&gt;Machwitz, Miriam&lt;/author&gt;&lt;author&gt;Schlerf, Martin&lt;/author&gt;&lt;author&gt;Pranindita, Agnes&lt;/author&gt;&lt;author&gt;Theeuwen, Jolanda J. E.&lt;/author&gt;&lt;author&gt;Bastin, Jean-François&lt;/author&gt;&lt;author&gt;Teuling, Adriaan J.&lt;/author&gt;&lt;/authors&gt;&lt;/contributors&gt;&lt;titles&gt;&lt;title&gt;Shifts in regional water availability due to global tree restoration&lt;/title&gt;&lt;secondary-title&gt;Nature Geoscience&lt;/secondary-title&gt;&lt;/titles&gt;&lt;periodical&gt;&lt;full-title&gt;Nature Geoscience&lt;/full-title&gt;&lt;/periodical&gt;&lt;pages&gt;363-368&lt;/pages&gt;&lt;volume&gt;15&lt;/volume&gt;&lt;number&gt;5&lt;/number&gt;&lt;dates&gt;&lt;year&gt;2022&lt;/year&gt;&lt;pub-dates&gt;&lt;date&gt;2022/05/01&lt;/date&gt;&lt;/pub-dates&gt;&lt;/dates&gt;&lt;isbn&gt;1752-0908&lt;/isbn&gt;&lt;urls&gt;&lt;related-urls&gt;&lt;url&gt;https://doi.org/10.1038/s41561-022-00935-0&lt;/url&gt;&lt;/related-urls&gt;&lt;/urls&gt;&lt;electronic-resource-num&gt;10.1038/s41561-022-00935-0&lt;/electronic-resource-num&gt;&lt;/record&gt;&lt;/Cite&gt;&lt;/EndNote&gt;</w:instrText>
                          </w:r>
                          <w:r w:rsidRPr="00A9084E">
                            <w:rPr>
                              <w:rFonts w:cstheme="minorHAnsi"/>
                              <w:sz w:val="22"/>
                              <w:szCs w:val="22"/>
                              <w:rPrChange w:id="1020" w:author="MARELLI Luisa (JRC-ISPRA) [2]" w:date="2025-03-03T16:50:00Z">
                                <w:rPr>
                                  <w:rFonts w:cstheme="minorHAnsi"/>
                                  <w:sz w:val="24"/>
                                </w:rPr>
                              </w:rPrChange>
                            </w:rPr>
                            <w:fldChar w:fldCharType="separate"/>
                          </w:r>
                          <w:r w:rsidRPr="00A9084E">
                            <w:rPr>
                              <w:rFonts w:cstheme="minorHAnsi"/>
                              <w:noProof/>
                              <w:sz w:val="22"/>
                              <w:szCs w:val="22"/>
                              <w:rPrChange w:id="1021" w:author="MARELLI Luisa (JRC-ISPRA) [2]" w:date="2025-03-03T16:50:00Z">
                                <w:rPr>
                                  <w:rFonts w:cstheme="minorHAnsi"/>
                                  <w:noProof/>
                                  <w:sz w:val="24"/>
                                </w:rPr>
                              </w:rPrChange>
                            </w:rPr>
                            <w:t>(Hoek van Dijke et al., 2022)</w:t>
                          </w:r>
                          <w:r w:rsidRPr="00A9084E">
                            <w:rPr>
                              <w:rFonts w:cstheme="minorHAnsi"/>
                              <w:sz w:val="22"/>
                              <w:szCs w:val="22"/>
                              <w:rPrChange w:id="1022" w:author="MARELLI Luisa (JRC-ISPRA) [2]" w:date="2025-03-03T16:50:00Z">
                                <w:rPr>
                                  <w:rFonts w:cstheme="minorHAnsi"/>
                                  <w:sz w:val="24"/>
                                </w:rPr>
                              </w:rPrChange>
                            </w:rPr>
                            <w:fldChar w:fldCharType="end"/>
                          </w:r>
                          <w:r w:rsidRPr="00A9084E">
                            <w:rPr>
                              <w:sz w:val="22"/>
                              <w:szCs w:val="22"/>
                              <w:rPrChange w:id="1023" w:author="MARELLI Luisa (JRC-ISPRA) [2]" w:date="2025-03-03T16:50:00Z">
                                <w:rPr/>
                              </w:rPrChange>
                            </w:rPr>
                            <w:t>. The following key considerations should therefore be carefully taken into account:</w:t>
                          </w:r>
                        </w:ins>
                      </w:p>
                      <w:p w14:paraId="07E866A8" w14:textId="77777777" w:rsidR="00A9084E" w:rsidRPr="00A9084E" w:rsidRDefault="00A9084E">
                        <w:pPr>
                          <w:pStyle w:val="ListParagraph"/>
                          <w:numPr>
                            <w:ilvl w:val="0"/>
                            <w:numId w:val="24"/>
                          </w:numPr>
                          <w:tabs>
                            <w:tab w:val="num" w:pos="360"/>
                          </w:tabs>
                          <w:spacing w:before="0" w:after="0" w:line="279" w:lineRule="auto"/>
                          <w:ind w:left="308" w:hanging="280"/>
                          <w:contextualSpacing w:val="0"/>
                          <w:jc w:val="left"/>
                          <w:rPr>
                            <w:ins w:id="1024" w:author="MARELLI Luisa (JRC-ISPRA) [2]" w:date="2025-03-03T16:45:00Z"/>
                            <w:sz w:val="22"/>
                            <w:szCs w:val="22"/>
                            <w:rPrChange w:id="1025" w:author="MARELLI Luisa (JRC-ISPRA) [2]" w:date="2025-03-03T16:50:00Z">
                              <w:rPr>
                                <w:ins w:id="1026" w:author="MARELLI Luisa (JRC-ISPRA) [2]" w:date="2025-03-03T16:45:00Z"/>
                              </w:rPr>
                            </w:rPrChange>
                          </w:rPr>
                          <w:pPrChange w:id="1027" w:author="MARELLI Luisa (JRC-ISPRA) [2]" w:date="2025-03-03T16:51:00Z">
                            <w:pPr>
                              <w:pStyle w:val="ListParagraph"/>
                              <w:numPr>
                                <w:numId w:val="24"/>
                              </w:numPr>
                              <w:tabs>
                                <w:tab w:val="num" w:pos="360"/>
                              </w:tabs>
                              <w:spacing w:before="0" w:after="160" w:line="279" w:lineRule="auto"/>
                              <w:ind w:left="0" w:hanging="360"/>
                              <w:contextualSpacing w:val="0"/>
                              <w:jc w:val="left"/>
                            </w:pPr>
                          </w:pPrChange>
                        </w:pPr>
                        <w:ins w:id="1028" w:author="MARELLI Luisa (JRC-ISPRA) [2]" w:date="2025-03-03T16:45:00Z">
                          <w:r w:rsidRPr="00A9084E">
                            <w:rPr>
                              <w:b/>
                              <w:sz w:val="22"/>
                              <w:szCs w:val="22"/>
                              <w:rPrChange w:id="1029" w:author="MARELLI Luisa (JRC-ISPRA) [2]" w:date="2025-03-03T16:50:00Z">
                                <w:rPr>
                                  <w:b/>
                                </w:rPr>
                              </w:rPrChange>
                            </w:rPr>
                            <w:t>Water Availability</w:t>
                          </w:r>
                          <w:r w:rsidRPr="00A9084E">
                            <w:rPr>
                              <w:sz w:val="22"/>
                              <w:szCs w:val="22"/>
                              <w:rPrChange w:id="1030" w:author="MARELLI Luisa (JRC-ISPRA) [2]" w:date="2025-03-03T16:50:00Z">
                                <w:rPr/>
                              </w:rPrChange>
                            </w:rPr>
                            <w:t>: Afforestation is only sustainable in areas with sufficient water availability, and in regions where this is not jeopardized by climate change.</w:t>
                          </w:r>
                        </w:ins>
                      </w:p>
                      <w:p w14:paraId="79B6ECB5" w14:textId="77777777" w:rsidR="00A9084E" w:rsidRPr="00A9084E" w:rsidRDefault="00A9084E">
                        <w:pPr>
                          <w:pStyle w:val="ListParagraph"/>
                          <w:numPr>
                            <w:ilvl w:val="0"/>
                            <w:numId w:val="24"/>
                          </w:numPr>
                          <w:tabs>
                            <w:tab w:val="num" w:pos="360"/>
                            <w:tab w:val="num" w:pos="406"/>
                          </w:tabs>
                          <w:spacing w:before="0" w:after="0" w:line="279" w:lineRule="auto"/>
                          <w:ind w:left="308" w:hanging="280"/>
                          <w:contextualSpacing w:val="0"/>
                          <w:jc w:val="left"/>
                          <w:rPr>
                            <w:ins w:id="1031" w:author="MARELLI Luisa (JRC-ISPRA) [2]" w:date="2025-03-03T16:45:00Z"/>
                            <w:sz w:val="22"/>
                            <w:szCs w:val="22"/>
                            <w:rPrChange w:id="1032" w:author="MARELLI Luisa (JRC-ISPRA) [2]" w:date="2025-03-03T16:50:00Z">
                              <w:rPr>
                                <w:ins w:id="1033" w:author="MARELLI Luisa (JRC-ISPRA) [2]" w:date="2025-03-03T16:45:00Z"/>
                              </w:rPr>
                            </w:rPrChange>
                          </w:rPr>
                          <w:pPrChange w:id="1034" w:author="MARELLI Luisa (JRC-ISPRA) [2]" w:date="2025-03-03T16:51:00Z">
                            <w:pPr>
                              <w:pStyle w:val="ListParagraph"/>
                              <w:numPr>
                                <w:numId w:val="24"/>
                              </w:numPr>
                              <w:tabs>
                                <w:tab w:val="num" w:pos="360"/>
                              </w:tabs>
                              <w:spacing w:before="0" w:after="160" w:line="279" w:lineRule="auto"/>
                              <w:ind w:hanging="360"/>
                              <w:contextualSpacing w:val="0"/>
                              <w:jc w:val="left"/>
                            </w:pPr>
                          </w:pPrChange>
                        </w:pPr>
                        <w:ins w:id="1035" w:author="MARELLI Luisa (JRC-ISPRA) [2]" w:date="2025-03-03T16:45:00Z">
                          <w:r w:rsidRPr="00A9084E">
                            <w:rPr>
                              <w:b/>
                              <w:sz w:val="22"/>
                              <w:szCs w:val="22"/>
                              <w:rPrChange w:id="1036" w:author="MARELLI Luisa (JRC-ISPRA) [2]" w:date="2025-03-03T16:50:00Z">
                                <w:rPr>
                                  <w:b/>
                                </w:rPr>
                              </w:rPrChange>
                            </w:rPr>
                            <w:t>Leakage</w:t>
                          </w:r>
                          <w:r w:rsidRPr="00A9084E">
                            <w:rPr>
                              <w:sz w:val="22"/>
                              <w:szCs w:val="22"/>
                              <w:rPrChange w:id="1037" w:author="MARELLI Luisa (JRC-ISPRA) [2]" w:date="2025-03-03T16:50:00Z">
                                <w:rPr/>
                              </w:rPrChange>
                            </w:rPr>
                            <w:t>: Harvest intensity reduction is one of the NbCS with higher potential for carbon sequestration enhancement. However, reduced timber harvesting intensity can lead to leakage, such as increased wood import from other regions (I. Kallio and Solberg, 2018).</w:t>
                          </w:r>
                        </w:ins>
                      </w:p>
                      <w:p w14:paraId="79A3C600" w14:textId="77777777" w:rsidR="00A9084E" w:rsidRPr="00A9084E" w:rsidRDefault="00A9084E">
                        <w:pPr>
                          <w:pStyle w:val="ListParagraph"/>
                          <w:numPr>
                            <w:ilvl w:val="0"/>
                            <w:numId w:val="24"/>
                          </w:numPr>
                          <w:tabs>
                            <w:tab w:val="num" w:pos="360"/>
                          </w:tabs>
                          <w:spacing w:before="0" w:after="0" w:line="279" w:lineRule="auto"/>
                          <w:ind w:left="308" w:hanging="280"/>
                          <w:contextualSpacing w:val="0"/>
                          <w:jc w:val="left"/>
                          <w:rPr>
                            <w:ins w:id="1038" w:author="MARELLI Luisa (JRC-ISPRA) [2]" w:date="2025-03-03T16:45:00Z"/>
                            <w:sz w:val="22"/>
                            <w:szCs w:val="22"/>
                            <w:rPrChange w:id="1039" w:author="MARELLI Luisa (JRC-ISPRA) [2]" w:date="2025-03-03T16:50:00Z">
                              <w:rPr>
                                <w:ins w:id="1040" w:author="MARELLI Luisa (JRC-ISPRA) [2]" w:date="2025-03-03T16:45:00Z"/>
                              </w:rPr>
                            </w:rPrChange>
                          </w:rPr>
                          <w:pPrChange w:id="1041" w:author="MARELLI Luisa (JRC-ISPRA) [2]" w:date="2025-03-03T16:51:00Z">
                            <w:pPr>
                              <w:pStyle w:val="ListParagraph"/>
                              <w:numPr>
                                <w:numId w:val="24"/>
                              </w:numPr>
                              <w:tabs>
                                <w:tab w:val="num" w:pos="360"/>
                              </w:tabs>
                              <w:spacing w:before="0" w:after="160" w:line="279" w:lineRule="auto"/>
                              <w:ind w:left="0" w:hanging="360"/>
                              <w:contextualSpacing w:val="0"/>
                              <w:jc w:val="left"/>
                            </w:pPr>
                          </w:pPrChange>
                        </w:pPr>
                        <w:ins w:id="1042" w:author="MARELLI Luisa (JRC-ISPRA) [2]" w:date="2025-03-03T16:45:00Z">
                          <w:r w:rsidRPr="00A9084E">
                            <w:rPr>
                              <w:b/>
                              <w:sz w:val="22"/>
                              <w:szCs w:val="22"/>
                              <w:rPrChange w:id="1043" w:author="MARELLI Luisa (JRC-ISPRA) [2]" w:date="2025-03-03T16:50:00Z">
                                <w:rPr>
                                  <w:b/>
                                </w:rPr>
                              </w:rPrChange>
                            </w:rPr>
                            <w:t>Afforestation of drained peatlands</w:t>
                          </w:r>
                          <w:r w:rsidRPr="00A9084E">
                            <w:rPr>
                              <w:sz w:val="22"/>
                              <w:szCs w:val="22"/>
                              <w:rPrChange w:id="1044" w:author="MARELLI Luisa (JRC-ISPRA) [2]" w:date="2025-03-03T16:50:00Z">
                                <w:rPr/>
                              </w:rPrChange>
                            </w:rPr>
                            <w:t xml:space="preserve"> might not be a vible option due to trade-offs </w:t>
                          </w:r>
                          <w:r w:rsidRPr="00A9084E">
                            <w:rPr>
                              <w:rFonts w:cstheme="minorHAnsi"/>
                              <w:sz w:val="22"/>
                              <w:szCs w:val="22"/>
                              <w:rPrChange w:id="1045" w:author="MARELLI Luisa (JRC-ISPRA) [2]" w:date="2025-03-03T16:50:00Z">
                                <w:rPr>
                                  <w:rFonts w:cstheme="minorHAnsi"/>
                                </w:rPr>
                              </w:rPrChange>
                            </w:rPr>
                            <w:t xml:space="preserve"> </w:t>
                          </w:r>
                          <w:r w:rsidRPr="00A9084E">
                            <w:rPr>
                              <w:sz w:val="22"/>
                              <w:szCs w:val="22"/>
                              <w:rPrChange w:id="1046" w:author="MARELLI Luisa (JRC-ISPRA) [2]" w:date="2025-03-03T16:50:00Z">
                                <w:rPr>
                                  <w:sz w:val="24"/>
                                </w:rPr>
                              </w:rPrChange>
                            </w:rPr>
                            <w:t>between carbon sequestration of the trees at the cost of enhanced soil respiration, leading to likely negative feedback of soil emissions</w:t>
                          </w:r>
                          <w:r w:rsidRPr="00A9084E">
                            <w:rPr>
                              <w:rFonts w:cstheme="minorHAnsi"/>
                              <w:sz w:val="22"/>
                              <w:szCs w:val="22"/>
                              <w:rPrChange w:id="1047" w:author="MARELLI Luisa (JRC-ISPRA) [2]" w:date="2025-03-03T16:50:00Z">
                                <w:rPr>
                                  <w:rFonts w:cstheme="minorHAnsi"/>
                                </w:rPr>
                              </w:rPrChange>
                            </w:rPr>
                            <w:t xml:space="preserve"> </w:t>
                          </w:r>
                          <w:r w:rsidRPr="00A9084E">
                            <w:rPr>
                              <w:rFonts w:cstheme="minorHAnsi"/>
                              <w:sz w:val="22"/>
                              <w:szCs w:val="22"/>
                              <w:rPrChange w:id="1048" w:author="MARELLI Luisa (JRC-ISPRA) [2]" w:date="2025-03-03T16:50:00Z">
                                <w:rPr>
                                  <w:rFonts w:cstheme="minorHAnsi"/>
                                  <w:sz w:val="24"/>
                                </w:rPr>
                              </w:rPrChange>
                            </w:rPr>
                            <w:fldChar w:fldCharType="begin">
                              <w:fldData xml:space="preserve">PEVuZE5vdGU+PENpdGU+PEF1dGhvcj5KdXJhc2luc2tpPC9BdXRob3I+PFllYXI+MjAyNDwvWWVh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</w:fldData>
                            </w:fldChar>
                          </w:r>
                          <w:r w:rsidRPr="00A9084E">
                            <w:rPr>
                              <w:rFonts w:cstheme="minorHAnsi"/>
                              <w:sz w:val="22"/>
                              <w:szCs w:val="22"/>
                              <w:rPrChange w:id="1049" w:author="MARELLI Luisa (JRC-ISPRA) [2]" w:date="2025-03-03T16:50:00Z">
                                <w:rPr>
                                  <w:rFonts w:cstheme="minorHAnsi"/>
                                  <w:sz w:val="24"/>
                                </w:rPr>
                              </w:rPrChange>
                            </w:rPr>
                            <w:instrText xml:space="preserve"> ADDIN EN.CITE </w:instrText>
                          </w:r>
                          <w:r w:rsidRPr="00A9084E">
                            <w:rPr>
                              <w:rFonts w:cstheme="minorHAnsi"/>
                              <w:sz w:val="22"/>
                              <w:szCs w:val="22"/>
                              <w:rPrChange w:id="1050" w:author="MARELLI Luisa (JRC-ISPRA) [2]" w:date="2025-03-03T16:50:00Z">
                                <w:rPr>
                                  <w:rFonts w:cstheme="minorHAnsi"/>
                                  <w:sz w:val="24"/>
                                </w:rPr>
                              </w:rPrChange>
                            </w:rPr>
                            <w:fldChar w:fldCharType="begin">
                              <w:fldData xml:space="preserve">PEVuZE5vdGU+PENpdGU+PEF1dGhvcj5KdXJhc2luc2tpPC9BdXRob3I+PFllYXI+MjAyNDwvWWVh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</w:fldData>
                            </w:fldChar>
                          </w:r>
                          <w:r w:rsidRPr="00A9084E">
                            <w:rPr>
                              <w:rFonts w:cstheme="minorHAnsi"/>
                              <w:sz w:val="22"/>
                              <w:szCs w:val="22"/>
                              <w:rPrChange w:id="1051" w:author="MARELLI Luisa (JRC-ISPRA) [2]" w:date="2025-03-03T16:50:00Z">
                                <w:rPr>
                                  <w:rFonts w:cstheme="minorHAnsi"/>
                                  <w:sz w:val="24"/>
                                </w:rPr>
                              </w:rPrChange>
                            </w:rPr>
                            <w:instrText xml:space="preserve"> ADDIN EN.CITE.DATA </w:instrText>
                          </w:r>
                          <w:r w:rsidRPr="00A9084E">
                            <w:rPr>
                              <w:rFonts w:cstheme="minorHAnsi"/>
                              <w:sz w:val="22"/>
                              <w:szCs w:val="22"/>
                              <w:rPrChange w:id="1052" w:author="MARELLI Luisa (JRC-ISPRA) [2]" w:date="2025-03-03T16:50:00Z">
                                <w:rPr>
                                  <w:rFonts w:cstheme="minorHAnsi"/>
                                  <w:sz w:val="22"/>
                                  <w:szCs w:val="22"/>
                                </w:rPr>
                              </w:rPrChange>
                            </w:rPr>
                          </w:r>
                          <w:r w:rsidRPr="00A9084E">
                            <w:rPr>
                              <w:rFonts w:cstheme="minorHAnsi"/>
                              <w:sz w:val="22"/>
                              <w:szCs w:val="22"/>
                              <w:rPrChange w:id="1053" w:author="MARELLI Luisa (JRC-ISPRA) [2]" w:date="2025-03-03T16:50:00Z">
                                <w:rPr>
                                  <w:rFonts w:cstheme="minorHAnsi"/>
                                  <w:sz w:val="24"/>
                                </w:rPr>
                              </w:rPrChange>
                            </w:rPr>
                            <w:fldChar w:fldCharType="end"/>
                          </w:r>
                          <w:r w:rsidRPr="00A9084E">
                            <w:rPr>
                              <w:rFonts w:cstheme="minorHAnsi"/>
                              <w:sz w:val="22"/>
                              <w:szCs w:val="22"/>
                              <w:rPrChange w:id="1054" w:author="MARELLI Luisa (JRC-ISPRA) [2]" w:date="2025-03-03T16:50:00Z">
                                <w:rPr>
                                  <w:rFonts w:cstheme="minorHAnsi"/>
                                  <w:sz w:val="22"/>
                                  <w:szCs w:val="22"/>
                                </w:rPr>
                              </w:rPrChange>
                            </w:rPr>
                          </w:r>
                          <w:r w:rsidRPr="00A9084E">
                            <w:rPr>
                              <w:rFonts w:cstheme="minorHAnsi"/>
                              <w:sz w:val="22"/>
                              <w:szCs w:val="22"/>
                              <w:rPrChange w:id="1055" w:author="MARELLI Luisa (JRC-ISPRA) [2]" w:date="2025-03-03T16:50:00Z">
                                <w:rPr>
                                  <w:rFonts w:cstheme="minorHAnsi"/>
                                  <w:sz w:val="24"/>
                                </w:rPr>
                              </w:rPrChange>
                            </w:rPr>
                            <w:fldChar w:fldCharType="separate"/>
                          </w:r>
                          <w:r w:rsidRPr="00A9084E">
                            <w:rPr>
                              <w:rFonts w:cstheme="minorHAnsi"/>
                              <w:noProof/>
                              <w:sz w:val="22"/>
                              <w:szCs w:val="22"/>
                              <w:rPrChange w:id="1056" w:author="MARELLI Luisa (JRC-ISPRA) [2]" w:date="2025-03-03T16:50:00Z">
                                <w:rPr>
                                  <w:rFonts w:cstheme="minorHAnsi"/>
                                  <w:noProof/>
                                  <w:sz w:val="24"/>
                                </w:rPr>
                              </w:rPrChange>
                            </w:rPr>
                            <w:t>(Jurasinski et al., 2024)</w:t>
                          </w:r>
                          <w:r w:rsidRPr="00A9084E">
                            <w:rPr>
                              <w:rFonts w:cstheme="minorHAnsi"/>
                              <w:sz w:val="22"/>
                              <w:szCs w:val="22"/>
                              <w:rPrChange w:id="1057" w:author="MARELLI Luisa (JRC-ISPRA) [2]" w:date="2025-03-03T16:50:00Z">
                                <w:rPr>
                                  <w:rFonts w:cstheme="minorHAnsi"/>
                                  <w:sz w:val="24"/>
                                </w:rPr>
                              </w:rPrChange>
                            </w:rPr>
                            <w:fldChar w:fldCharType="end"/>
                          </w:r>
                          <w:r w:rsidRPr="00A9084E">
                            <w:rPr>
                              <w:rFonts w:cstheme="minorHAnsi"/>
                              <w:sz w:val="22"/>
                              <w:szCs w:val="22"/>
                              <w:rPrChange w:id="1058" w:author="MARELLI Luisa (JRC-ISPRA) [2]" w:date="2025-03-03T16:50:00Z">
                                <w:rPr>
                                  <w:rFonts w:cstheme="minorHAnsi"/>
                                  <w:sz w:val="24"/>
                                </w:rPr>
                              </w:rPrChange>
                            </w:rPr>
                            <w:t>.</w:t>
                          </w:r>
                        </w:ins>
                      </w:p>
                      <w:p w14:paraId="1AEFDDB8" w14:textId="77777777" w:rsidR="00A9084E" w:rsidRPr="00A9084E" w:rsidRDefault="00A9084E">
                        <w:pPr>
                          <w:pStyle w:val="ListParagraph"/>
                          <w:numPr>
                            <w:ilvl w:val="0"/>
                            <w:numId w:val="24"/>
                          </w:numPr>
                          <w:tabs>
                            <w:tab w:val="num" w:pos="360"/>
                          </w:tabs>
                          <w:spacing w:before="0" w:after="0" w:line="279" w:lineRule="auto"/>
                          <w:ind w:left="308" w:hanging="280"/>
                          <w:contextualSpacing w:val="0"/>
                          <w:jc w:val="left"/>
                          <w:rPr>
                            <w:ins w:id="1059" w:author="MARELLI Luisa (JRC-ISPRA) [2]" w:date="2025-03-03T16:45:00Z"/>
                            <w:sz w:val="22"/>
                            <w:szCs w:val="22"/>
                            <w:rPrChange w:id="1060" w:author="MARELLI Luisa (JRC-ISPRA) [2]" w:date="2025-03-03T16:50:00Z">
                              <w:rPr>
                                <w:ins w:id="1061" w:author="MARELLI Luisa (JRC-ISPRA) [2]" w:date="2025-03-03T16:45:00Z"/>
                              </w:rPr>
                            </w:rPrChange>
                          </w:rPr>
                          <w:pPrChange w:id="1062" w:author="MARELLI Luisa (JRC-ISPRA) [2]" w:date="2025-03-03T16:51:00Z">
                            <w:pPr>
                              <w:pStyle w:val="ListParagraph"/>
                              <w:numPr>
                                <w:numId w:val="24"/>
                              </w:numPr>
                              <w:tabs>
                                <w:tab w:val="num" w:pos="360"/>
                              </w:tabs>
                              <w:spacing w:before="0" w:after="160" w:line="279" w:lineRule="auto"/>
                              <w:ind w:left="0" w:hanging="360"/>
                              <w:contextualSpacing w:val="0"/>
                              <w:jc w:val="left"/>
                            </w:pPr>
                          </w:pPrChange>
                        </w:pPr>
                        <w:ins w:id="1063" w:author="MARELLI Luisa (JRC-ISPRA) [2]" w:date="2025-03-03T16:45:00Z">
                          <w:r w:rsidRPr="00A9084E">
                            <w:rPr>
                              <w:b/>
                              <w:sz w:val="22"/>
                              <w:szCs w:val="22"/>
                              <w:rPrChange w:id="1064" w:author="MARELLI Luisa (JRC-ISPRA) [2]" w:date="2025-03-03T16:50:00Z">
                                <w:rPr>
                                  <w:b/>
                                </w:rPr>
                              </w:rPrChange>
                            </w:rPr>
                            <w:t>Regional Context</w:t>
                          </w:r>
                          <w:r w:rsidRPr="00A9084E">
                            <w:rPr>
                              <w:sz w:val="22"/>
                              <w:szCs w:val="22"/>
                              <w:rPrChange w:id="1065" w:author="MARELLI Luisa (JRC-ISPRA) [2]" w:date="2025-03-03T16:50:00Z">
                                <w:rPr/>
                              </w:rPrChange>
                            </w:rPr>
                            <w:t>: NbCS must be tailored to regional contexts, taking into account local conditions, species niches, and potential trade-offs).</w:t>
                          </w:r>
                        </w:ins>
                      </w:p>
                      <w:p w14:paraId="7F19AF16" w14:textId="77777777" w:rsidR="00A9084E" w:rsidRDefault="00A9084E">
                        <w:pPr>
                          <w:spacing w:before="0" w:after="0"/>
                          <w:pPrChange w:id="1066" w:author="MARELLI Luisa (JRC-ISPRA) [2]" w:date="2025-03-03T16:51:00Z">
                            <w:pPr/>
                          </w:pPrChange>
                        </w:pPr>
                        <w:ins w:id="1067" w:author="MARELLI Luisa (JRC-ISPRA) [2]" w:date="2025-03-03T16:45:00Z">
                          <w:r w:rsidRPr="00A9084E">
                            <w:rPr>
                              <w:sz w:val="22"/>
                              <w:szCs w:val="22"/>
                              <w:rPrChange w:id="1068" w:author="MARELLI Luisa (JRC-ISPRA) [2]" w:date="2025-03-03T16:50:00Z">
                                <w:rPr/>
                              </w:rPrChange>
                            </w:rPr>
                            <w:t xml:space="preserve">Overall, NbCS offer a promising approach to climate mitigation, but require careful consideration of co-benefits, trade-offs, and regional contexts to ensure effective and sustainable </w:t>
                          </w:r>
                          <w:r w:rsidRPr="00A9084E">
                            <w:rPr>
                              <w:sz w:val="22"/>
                              <w:szCs w:val="22"/>
                              <w:rPrChange w:id="1069" w:author="MARELLI Luisa (JRC-ISPRA) [2]" w:date="2025-03-03T16:51:00Z">
                                <w:rPr/>
                              </w:rPrChange>
                            </w:rPr>
                            <w:t>implementation</w:t>
                          </w:r>
                        </w:ins>
                      </w:p>
                    </w:txbxContent>
                  </v:textbox>
                  <w10:wrap type="square" anchorx="margin" anchory="margin"/>
                </v:shape>
              </w:pict>
            </mc:Fallback>
          </mc:AlternateContent>
        </w:r>
      </w:ins>
    </w:p>
    <w:p w14:paraId="2F860F4A" w14:textId="15799C0B" w:rsidR="00A9084E" w:rsidRDefault="00A9084E">
      <w:pPr>
        <w:shd w:val="clear" w:color="auto" w:fill="FFFFFF" w:themeFill="background1"/>
        <w:spacing w:before="0" w:after="0"/>
        <w:rPr>
          <w:ins w:id="1070" w:author="MARELLI Luisa (JRC-ISPRA) [2]" w:date="2025-03-03T16:47:00Z"/>
          <w:rFonts w:eastAsia="Calibri" w:cstheme="minorHAnsi"/>
          <w:sz w:val="22"/>
          <w:szCs w:val="22"/>
        </w:rPr>
        <w:pPrChange w:id="1071" w:author="MARELLI Luisa (JRC-ISPRA) [2]" w:date="2025-03-03T16:44:00Z">
          <w:pPr>
            <w:pStyle w:val="ListParagraph"/>
            <w:numPr>
              <w:numId w:val="16"/>
            </w:numPr>
            <w:shd w:val="clear" w:color="auto" w:fill="FFFFFF" w:themeFill="background1"/>
            <w:spacing w:before="0" w:after="0"/>
            <w:ind w:hanging="360"/>
          </w:pPr>
        </w:pPrChange>
      </w:pPr>
    </w:p>
    <w:p w14:paraId="3CA93FD0" w14:textId="0725077D" w:rsidR="00A9084E" w:rsidRDefault="00A9084E">
      <w:pPr>
        <w:shd w:val="clear" w:color="auto" w:fill="FFFFFF" w:themeFill="background1"/>
        <w:spacing w:before="0" w:after="0"/>
        <w:rPr>
          <w:ins w:id="1072" w:author="MARELLI Luisa (JRC-ISPRA) [2]" w:date="2025-03-03T16:47:00Z"/>
          <w:rFonts w:eastAsia="Calibri" w:cstheme="minorHAnsi"/>
          <w:sz w:val="22"/>
          <w:szCs w:val="22"/>
        </w:rPr>
        <w:pPrChange w:id="1073" w:author="MARELLI Luisa (JRC-ISPRA) [2]" w:date="2025-03-03T16:44:00Z">
          <w:pPr>
            <w:pStyle w:val="ListParagraph"/>
            <w:numPr>
              <w:numId w:val="16"/>
            </w:numPr>
            <w:shd w:val="clear" w:color="auto" w:fill="FFFFFF" w:themeFill="background1"/>
            <w:spacing w:before="0" w:after="0"/>
            <w:ind w:hanging="360"/>
          </w:pPr>
        </w:pPrChange>
      </w:pPr>
    </w:p>
    <w:p w14:paraId="329D0593" w14:textId="491B8A47" w:rsidR="00A9084E" w:rsidRDefault="00A9084E">
      <w:pPr>
        <w:shd w:val="clear" w:color="auto" w:fill="FFFFFF" w:themeFill="background1"/>
        <w:spacing w:before="0" w:after="0"/>
        <w:rPr>
          <w:ins w:id="1074" w:author="MARELLI Luisa (JRC-ISPRA) [2]" w:date="2025-03-03T16:47:00Z"/>
          <w:rFonts w:eastAsia="Calibri" w:cstheme="minorHAnsi"/>
          <w:sz w:val="22"/>
          <w:szCs w:val="22"/>
        </w:rPr>
        <w:pPrChange w:id="1075" w:author="MARELLI Luisa (JRC-ISPRA) [2]" w:date="2025-03-03T16:44:00Z">
          <w:pPr>
            <w:pStyle w:val="ListParagraph"/>
            <w:numPr>
              <w:numId w:val="16"/>
            </w:numPr>
            <w:shd w:val="clear" w:color="auto" w:fill="FFFFFF" w:themeFill="background1"/>
            <w:spacing w:before="0" w:after="0"/>
            <w:ind w:hanging="360"/>
          </w:pPr>
        </w:pPrChange>
      </w:pPr>
    </w:p>
    <w:p w14:paraId="4094A2A1" w14:textId="74CF8F71" w:rsidR="00A9084E" w:rsidRDefault="00A9084E">
      <w:pPr>
        <w:shd w:val="clear" w:color="auto" w:fill="FFFFFF" w:themeFill="background1"/>
        <w:spacing w:before="0" w:after="0"/>
        <w:rPr>
          <w:ins w:id="1076" w:author="MARELLI Luisa (JRC-ISPRA) [2]" w:date="2025-03-03T16:47:00Z"/>
          <w:rFonts w:eastAsia="Calibri" w:cstheme="minorHAnsi"/>
          <w:sz w:val="22"/>
          <w:szCs w:val="22"/>
        </w:rPr>
        <w:pPrChange w:id="1077" w:author="MARELLI Luisa (JRC-ISPRA) [2]" w:date="2025-03-03T16:44:00Z">
          <w:pPr>
            <w:pStyle w:val="ListParagraph"/>
            <w:numPr>
              <w:numId w:val="16"/>
            </w:numPr>
            <w:shd w:val="clear" w:color="auto" w:fill="FFFFFF" w:themeFill="background1"/>
            <w:spacing w:before="0" w:after="0"/>
            <w:ind w:hanging="360"/>
          </w:pPr>
        </w:pPrChange>
      </w:pPr>
    </w:p>
    <w:p w14:paraId="65B2DDA8" w14:textId="77777777" w:rsidR="00A9084E" w:rsidRPr="00A9084E" w:rsidRDefault="00A9084E">
      <w:pPr>
        <w:shd w:val="clear" w:color="auto" w:fill="FFFFFF" w:themeFill="background1"/>
        <w:spacing w:before="0" w:after="0"/>
        <w:rPr>
          <w:rFonts w:eastAsia="Calibri" w:cstheme="minorHAnsi"/>
          <w:sz w:val="22"/>
          <w:szCs w:val="22"/>
          <w:rPrChange w:id="1078" w:author="MARELLI Luisa (JRC-ISPRA) [2]" w:date="2025-03-03T16:44:00Z">
            <w:rPr/>
          </w:rPrChange>
        </w:rPr>
        <w:pPrChange w:id="1079" w:author="MARELLI Luisa (JRC-ISPRA) [2]" w:date="2025-03-03T16:44:00Z">
          <w:pPr>
            <w:pStyle w:val="ListParagraph"/>
            <w:numPr>
              <w:numId w:val="16"/>
            </w:numPr>
            <w:shd w:val="clear" w:color="auto" w:fill="FFFFFF" w:themeFill="background1"/>
            <w:spacing w:before="0" w:after="0"/>
            <w:ind w:hanging="360"/>
          </w:pPr>
        </w:pPrChange>
      </w:pPr>
    </w:p>
    <w:p w14:paraId="3FA05179" w14:textId="24669486" w:rsidR="001D712B" w:rsidRPr="005D30FE" w:rsidRDefault="00454C5A">
      <w:pPr>
        <w:pStyle w:val="JRCLevel-3title"/>
        <w:ind w:left="0" w:firstLine="0"/>
      </w:pPr>
      <w:bookmarkStart w:id="1080" w:name="_Toc192245547"/>
      <w:r>
        <w:t>4</w:t>
      </w:r>
      <w:r w:rsidR="005D30FE">
        <w:t xml:space="preserve">.1.4 </w:t>
      </w:r>
      <w:commentRangeStart w:id="1081"/>
      <w:commentRangeStart w:id="1082"/>
      <w:r w:rsidR="1B38440A" w:rsidRPr="005D30FE">
        <w:t xml:space="preserve">Towards </w:t>
      </w:r>
      <w:r w:rsidR="005D30FE">
        <w:t>ag</w:t>
      </w:r>
      <w:r w:rsidR="001D712B" w:rsidRPr="005D30FE">
        <w:t>roecosystems regeneration and resilience</w:t>
      </w:r>
      <w:bookmarkEnd w:id="798"/>
      <w:bookmarkEnd w:id="799"/>
      <w:bookmarkEnd w:id="800"/>
      <w:bookmarkEnd w:id="801"/>
      <w:bookmarkEnd w:id="802"/>
      <w:bookmarkEnd w:id="803"/>
      <w:bookmarkEnd w:id="804"/>
      <w:commentRangeEnd w:id="1081"/>
      <w:r w:rsidR="00C61678" w:rsidRPr="005D30FE">
        <w:rPr>
          <w:rStyle w:val="CommentReference"/>
          <w:sz w:val="22"/>
          <w:szCs w:val="22"/>
        </w:rPr>
        <w:commentReference w:id="1081"/>
      </w:r>
      <w:commentRangeEnd w:id="1082"/>
      <w:r w:rsidR="00C61678" w:rsidRPr="005D30FE">
        <w:rPr>
          <w:rStyle w:val="CommentReference"/>
          <w:sz w:val="22"/>
          <w:szCs w:val="22"/>
        </w:rPr>
        <w:commentReference w:id="1082"/>
      </w:r>
      <w:bookmarkEnd w:id="1080"/>
    </w:p>
    <w:p w14:paraId="7C5A70B4" w14:textId="2CBE00E2" w:rsidR="001D712B" w:rsidRPr="005D30FE" w:rsidRDefault="001D712B" w:rsidP="001D712B">
      <w:pPr>
        <w:pStyle w:val="JRCText"/>
        <w:rPr>
          <w:rStyle w:val="normaltextrun"/>
          <w:color w:val="000000" w:themeColor="text1"/>
          <w:sz w:val="22"/>
          <w:szCs w:val="22"/>
        </w:rPr>
      </w:pPr>
      <w:r w:rsidRPr="005D30FE">
        <w:rPr>
          <w:rStyle w:val="normaltextrun"/>
          <w:color w:val="000000" w:themeColor="text1"/>
          <w:sz w:val="22"/>
          <w:szCs w:val="22"/>
        </w:rPr>
        <w:t>Industrial agriculture is dominated by anthropic inputs, typically obtained by extractive (non-circular) processes and aimed at a commodity-production model. Agroecological and regenerative approaches, instead, aim at maximising the efficiency (circularity, sustainability) of natural inputs in terms of resource use (water, soil, biodiversity) and favour</w:t>
      </w:r>
      <w:r w:rsidR="00AE349A" w:rsidRPr="005D30FE">
        <w:rPr>
          <w:rStyle w:val="normaltextrun"/>
          <w:color w:val="000000" w:themeColor="text1"/>
          <w:sz w:val="22"/>
          <w:szCs w:val="22"/>
        </w:rPr>
        <w:t>ing</w:t>
      </w:r>
      <w:r w:rsidRPr="005D30FE">
        <w:rPr>
          <w:rStyle w:val="normaltextrun"/>
          <w:color w:val="000000" w:themeColor="text1"/>
          <w:sz w:val="22"/>
          <w:szCs w:val="22"/>
        </w:rPr>
        <w:t xml:space="preserve"> the regeneration of ecosystems functions and services. Healthy ecosystems, managed towards their continuous regeneration, can in turn provide a multitude of services to farmers and the human community, from ecological inputs (such as clean water, fertile soil and pollination), to natural protection against flooding and extreme weather. </w:t>
      </w:r>
    </w:p>
    <w:p w14:paraId="34A29DD5" w14:textId="1A9B1A68" w:rsidR="001D712B" w:rsidRPr="005D30FE" w:rsidRDefault="001D712B" w:rsidP="001D712B">
      <w:pPr>
        <w:pStyle w:val="JRCText"/>
        <w:rPr>
          <w:rStyle w:val="normaltextrun"/>
          <w:color w:val="000000" w:themeColor="text1"/>
          <w:sz w:val="22"/>
          <w:szCs w:val="22"/>
        </w:rPr>
      </w:pPr>
      <w:r w:rsidRPr="005D30FE">
        <w:rPr>
          <w:rStyle w:val="normaltextrun"/>
          <w:color w:val="000000" w:themeColor="text1"/>
          <w:sz w:val="22"/>
          <w:szCs w:val="22"/>
        </w:rPr>
        <w:t>For decades</w:t>
      </w:r>
      <w:r w:rsidR="00AE349A" w:rsidRPr="005D30FE">
        <w:rPr>
          <w:rStyle w:val="normaltextrun"/>
          <w:color w:val="000000" w:themeColor="text1"/>
          <w:sz w:val="22"/>
          <w:szCs w:val="22"/>
        </w:rPr>
        <w:t>,</w:t>
      </w:r>
      <w:r w:rsidRPr="005D30FE">
        <w:rPr>
          <w:rStyle w:val="normaltextrun"/>
          <w:color w:val="000000" w:themeColor="text1"/>
          <w:sz w:val="22"/>
          <w:szCs w:val="22"/>
        </w:rPr>
        <w:t xml:space="preserve"> mainstream agriculture has been extractive without directly accounting for the depletion of the natural capital. Consequently, agriculture has become one of the main drivers of environmental degradation, biodiversity loss and climate change. For example, the agricultural sector in Europe is responsible for an estimated 11% of total GHG emissions, most of which (66% per cent) is due to livestock production through enteric fermentation (49%) and manure management</w:t>
      </w:r>
      <w:r w:rsidRPr="005D30FE">
        <w:rPr>
          <w:rStyle w:val="normaltextrun"/>
          <w:color w:val="000000" w:themeColor="text1"/>
          <w:sz w:val="22"/>
          <w:szCs w:val="22"/>
          <w:vertAlign w:val="superscript"/>
        </w:rPr>
        <w:footnoteReference w:id="5"/>
      </w:r>
      <w:r w:rsidRPr="005D30FE">
        <w:rPr>
          <w:rStyle w:val="normaltextrun"/>
          <w:color w:val="000000" w:themeColor="text1"/>
          <w:sz w:val="22"/>
          <w:szCs w:val="22"/>
        </w:rPr>
        <w:t>.</w:t>
      </w:r>
    </w:p>
    <w:p w14:paraId="5D8DB231" w14:textId="65CD1B4B" w:rsidR="001D712B" w:rsidRPr="005D30FE" w:rsidRDefault="001D712B" w:rsidP="001D712B">
      <w:pPr>
        <w:pStyle w:val="JRCText"/>
        <w:rPr>
          <w:rStyle w:val="normaltextrun"/>
          <w:color w:val="000000" w:themeColor="text1"/>
          <w:sz w:val="22"/>
          <w:szCs w:val="22"/>
        </w:rPr>
      </w:pPr>
      <w:r w:rsidRPr="005D30FE">
        <w:rPr>
          <w:rStyle w:val="normaltextrun"/>
          <w:color w:val="000000" w:themeColor="text1"/>
          <w:sz w:val="22"/>
          <w:szCs w:val="22"/>
        </w:rPr>
        <w:t>Two EU guiding strategies (Biodiversity Strategy for 2030 and Farm to Fork), include targets aiming to reduce the impacts of the food system on the environment, fostering the transition to healthier, more sustainable and fairer food systems. Targets include significant reductions in the use of mineral fertilisers and pesticides, as well as an increased uptake of more environmentally sustainable farming practices and farm management systems</w:t>
      </w:r>
      <w:ins w:id="1083" w:author="LISTORTI Giulia (JRC-ISPRA)" w:date="2024-12-17T15:59:00Z">
        <w:r w:rsidR="00A63EFD" w:rsidRPr="005D30FE">
          <w:rPr>
            <w:rStyle w:val="normaltextrun"/>
            <w:color w:val="000000" w:themeColor="text1"/>
            <w:sz w:val="22"/>
            <w:szCs w:val="22"/>
          </w:rPr>
          <w:t xml:space="preserve"> (see Chapter </w:t>
        </w:r>
      </w:ins>
      <w:ins w:id="1084" w:author="BARBERO VIGNOLA Giulia (JRC-ISPRA) [2]" w:date="2025-01-23T16:00:00Z">
        <w:r w:rsidR="005D30FE">
          <w:rPr>
            <w:rStyle w:val="normaltextrun"/>
            <w:color w:val="000000" w:themeColor="text1"/>
            <w:sz w:val="22"/>
            <w:szCs w:val="22"/>
          </w:rPr>
          <w:t>3</w:t>
        </w:r>
      </w:ins>
      <w:ins w:id="1085" w:author="LISTORTI Giulia (JRC-ISPRA)" w:date="2024-12-17T15:59:00Z">
        <w:r w:rsidR="00A63EFD" w:rsidRPr="005D30FE">
          <w:rPr>
            <w:rStyle w:val="normaltextrun"/>
            <w:color w:val="000000" w:themeColor="text1"/>
            <w:sz w:val="22"/>
            <w:szCs w:val="22"/>
          </w:rPr>
          <w:t>)</w:t>
        </w:r>
      </w:ins>
      <w:r w:rsidRPr="005D30FE">
        <w:rPr>
          <w:rStyle w:val="normaltextrun"/>
          <w:color w:val="000000" w:themeColor="text1"/>
          <w:sz w:val="22"/>
          <w:szCs w:val="22"/>
        </w:rPr>
        <w:t xml:space="preserve">. </w:t>
      </w:r>
    </w:p>
    <w:p w14:paraId="1FF9FC63" w14:textId="4BF63425" w:rsidR="001D712B" w:rsidRPr="005D30FE" w:rsidRDefault="001D712B" w:rsidP="001D712B">
      <w:pPr>
        <w:pStyle w:val="JRCText"/>
        <w:rPr>
          <w:rStyle w:val="normaltextrun"/>
          <w:color w:val="000000" w:themeColor="text1"/>
          <w:sz w:val="22"/>
          <w:szCs w:val="22"/>
        </w:rPr>
      </w:pPr>
      <w:r w:rsidRPr="005D30FE">
        <w:rPr>
          <w:rStyle w:val="normaltextrun"/>
          <w:color w:val="000000" w:themeColor="text1"/>
          <w:sz w:val="22"/>
          <w:szCs w:val="22"/>
        </w:rPr>
        <w:t>The challenge is to decrease environmental impacts while guaranteeing food security and social standards, in a supportive economic environment that aligns with broader sustainability goals. Such shift involves acting on different parts of the food system</w:t>
      </w:r>
      <w:ins w:id="1086" w:author="LISTORTI Giulia (JRC-ISPRA)" w:date="2024-12-17T16:02:00Z">
        <w:r w:rsidR="00882B7A" w:rsidRPr="005D30FE">
          <w:rPr>
            <w:rStyle w:val="normaltextrun"/>
            <w:color w:val="000000" w:themeColor="text1"/>
            <w:sz w:val="22"/>
            <w:szCs w:val="22"/>
          </w:rPr>
          <w:t xml:space="preserve">, by keeping a system approach (see Chapter </w:t>
        </w:r>
      </w:ins>
      <w:ins w:id="1087" w:author="BARBERO VIGNOLA Giulia (JRC-ISPRA) [2]" w:date="2025-01-23T16:00:00Z">
        <w:r w:rsidR="005D30FE">
          <w:rPr>
            <w:rStyle w:val="normaltextrun"/>
            <w:color w:val="000000" w:themeColor="text1"/>
            <w:sz w:val="22"/>
            <w:szCs w:val="22"/>
          </w:rPr>
          <w:t>3</w:t>
        </w:r>
      </w:ins>
      <w:ins w:id="1088" w:author="LISTORTI Giulia (JRC-ISPRA)" w:date="2024-12-17T16:02:00Z">
        <w:r w:rsidR="00882B7A" w:rsidRPr="005D30FE">
          <w:rPr>
            <w:rStyle w:val="normaltextrun"/>
            <w:color w:val="000000" w:themeColor="text1"/>
            <w:sz w:val="22"/>
            <w:szCs w:val="22"/>
          </w:rPr>
          <w:t>)</w:t>
        </w:r>
      </w:ins>
      <w:r w:rsidRPr="005D30FE">
        <w:rPr>
          <w:rStyle w:val="normaltextrun"/>
          <w:color w:val="000000" w:themeColor="text1"/>
          <w:sz w:val="22"/>
          <w:szCs w:val="22"/>
        </w:rPr>
        <w:t>. Changing human diets (consuming less animal products and more plant-based proteins) coupled to reducing food waste are pre-conditions for shifting production towards an increased environmental sustainability to avoid exceeding the planetary boundaries, while enhancing the regenerative capacity of natural capital (Muller at al. 2017, Poux and Aubert, 2018, Röös et al. 2020).</w:t>
      </w:r>
    </w:p>
    <w:p w14:paraId="54541BBC" w14:textId="6AA395A5" w:rsidR="001D712B" w:rsidRPr="005D30FE" w:rsidRDefault="001D712B" w:rsidP="001D712B">
      <w:pPr>
        <w:pStyle w:val="JRCText"/>
        <w:rPr>
          <w:rStyle w:val="normaltextrun"/>
          <w:color w:val="000000" w:themeColor="text1"/>
          <w:sz w:val="22"/>
          <w:szCs w:val="22"/>
        </w:rPr>
      </w:pPr>
      <w:r w:rsidRPr="005D30FE">
        <w:rPr>
          <w:rStyle w:val="normaltextrun"/>
          <w:color w:val="000000" w:themeColor="text1"/>
          <w:sz w:val="22"/>
          <w:szCs w:val="22"/>
        </w:rPr>
        <w:t>In this frame, ecological approaches to farming such as agroecology a</w:t>
      </w:r>
      <w:r w:rsidR="00065F6B" w:rsidRPr="005D30FE">
        <w:rPr>
          <w:rStyle w:val="normaltextrun"/>
          <w:color w:val="000000" w:themeColor="text1"/>
          <w:sz w:val="22"/>
          <w:szCs w:val="22"/>
        </w:rPr>
        <w:t>re</w:t>
      </w:r>
      <w:r w:rsidRPr="005D30FE">
        <w:rPr>
          <w:rStyle w:val="normaltextrun"/>
          <w:color w:val="000000" w:themeColor="text1"/>
          <w:sz w:val="22"/>
          <w:szCs w:val="22"/>
        </w:rPr>
        <w:t xml:space="preserve"> possible solution</w:t>
      </w:r>
      <w:r w:rsidR="00065F6B" w:rsidRPr="005D30FE">
        <w:rPr>
          <w:rStyle w:val="normaltextrun"/>
          <w:color w:val="000000" w:themeColor="text1"/>
          <w:sz w:val="22"/>
          <w:szCs w:val="22"/>
        </w:rPr>
        <w:t>s</w:t>
      </w:r>
      <w:r w:rsidRPr="005D30FE">
        <w:rPr>
          <w:rStyle w:val="normaltextrun"/>
          <w:color w:val="000000" w:themeColor="text1"/>
          <w:sz w:val="22"/>
          <w:szCs w:val="22"/>
        </w:rPr>
        <w:t xml:space="preserve"> for food systems transformation, enhancing food security, nutrition, health and wellbeing, livelihoods, soil health, biodiversity, sustainability, and ecosystem services (Bezner Kerr et al., 2023; Ceddia et al., 2024).</w:t>
      </w:r>
    </w:p>
    <w:p w14:paraId="03178E6B" w14:textId="67AB1559" w:rsidR="001D712B" w:rsidRPr="005D30FE" w:rsidRDefault="001D712B" w:rsidP="001D712B">
      <w:pPr>
        <w:pStyle w:val="JRCText"/>
        <w:rPr>
          <w:rStyle w:val="normaltextrun"/>
          <w:color w:val="000000" w:themeColor="text1"/>
          <w:sz w:val="22"/>
          <w:szCs w:val="22"/>
        </w:rPr>
      </w:pPr>
      <w:r w:rsidRPr="005D30FE">
        <w:rPr>
          <w:rStyle w:val="normaltextrun"/>
          <w:color w:val="000000" w:themeColor="text1"/>
          <w:sz w:val="22"/>
          <w:szCs w:val="22"/>
        </w:rPr>
        <w:t xml:space="preserve">Building on the key principles of agroecology (HLPE, 2019), five key farm management principles can be identified: </w:t>
      </w:r>
    </w:p>
    <w:p w14:paraId="39BF3FD7" w14:textId="77777777" w:rsidR="001D712B" w:rsidRPr="005D30FE" w:rsidRDefault="001D712B" w:rsidP="00D1521C">
      <w:pPr>
        <w:pStyle w:val="JRCText"/>
        <w:numPr>
          <w:ilvl w:val="0"/>
          <w:numId w:val="16"/>
        </w:numPr>
        <w:spacing w:before="0" w:after="0"/>
        <w:ind w:left="714" w:hanging="357"/>
        <w:rPr>
          <w:rStyle w:val="normaltextrun"/>
          <w:color w:val="000000" w:themeColor="text1"/>
          <w:sz w:val="22"/>
          <w:szCs w:val="22"/>
        </w:rPr>
      </w:pPr>
      <w:r w:rsidRPr="005D30FE">
        <w:rPr>
          <w:rStyle w:val="normaltextrun"/>
          <w:color w:val="000000" w:themeColor="text1"/>
          <w:sz w:val="22"/>
          <w:szCs w:val="22"/>
        </w:rPr>
        <w:t>Build-up and maintenance of soil health;</w:t>
      </w:r>
    </w:p>
    <w:p w14:paraId="7900F1F2" w14:textId="77777777" w:rsidR="001D712B" w:rsidRPr="005D30FE" w:rsidRDefault="001D712B" w:rsidP="00D1521C">
      <w:pPr>
        <w:pStyle w:val="JRCText"/>
        <w:numPr>
          <w:ilvl w:val="0"/>
          <w:numId w:val="16"/>
        </w:numPr>
        <w:spacing w:before="0" w:after="0"/>
        <w:ind w:left="714" w:hanging="357"/>
        <w:rPr>
          <w:rStyle w:val="normaltextrun"/>
          <w:color w:val="000000" w:themeColor="text1"/>
          <w:sz w:val="22"/>
          <w:szCs w:val="22"/>
        </w:rPr>
      </w:pPr>
      <w:r w:rsidRPr="005D30FE">
        <w:rPr>
          <w:rStyle w:val="normaltextrun"/>
          <w:color w:val="000000" w:themeColor="text1"/>
          <w:sz w:val="22"/>
          <w:szCs w:val="22"/>
        </w:rPr>
        <w:t>Decrease of total input intensity;</w:t>
      </w:r>
    </w:p>
    <w:p w14:paraId="344ED5C3" w14:textId="77777777" w:rsidR="001D712B" w:rsidRPr="005D30FE" w:rsidRDefault="001D712B" w:rsidP="00D1521C">
      <w:pPr>
        <w:pStyle w:val="JRCText"/>
        <w:numPr>
          <w:ilvl w:val="0"/>
          <w:numId w:val="16"/>
        </w:numPr>
        <w:spacing w:before="0" w:after="0"/>
        <w:ind w:left="714" w:hanging="357"/>
        <w:rPr>
          <w:rStyle w:val="normaltextrun"/>
          <w:color w:val="000000" w:themeColor="text1"/>
          <w:sz w:val="22"/>
          <w:szCs w:val="22"/>
        </w:rPr>
      </w:pPr>
      <w:r w:rsidRPr="005D30FE">
        <w:rPr>
          <w:rStyle w:val="normaltextrun"/>
          <w:color w:val="000000" w:themeColor="text1"/>
          <w:sz w:val="22"/>
          <w:szCs w:val="22"/>
        </w:rPr>
        <w:t>Increased reliance on self-produced inputs;</w:t>
      </w:r>
    </w:p>
    <w:p w14:paraId="4F6B75A0" w14:textId="77777777" w:rsidR="001D712B" w:rsidRPr="005D30FE" w:rsidRDefault="001D712B" w:rsidP="00D1521C">
      <w:pPr>
        <w:pStyle w:val="JRCText"/>
        <w:numPr>
          <w:ilvl w:val="0"/>
          <w:numId w:val="16"/>
        </w:numPr>
        <w:spacing w:before="0" w:after="0"/>
        <w:ind w:left="714" w:hanging="357"/>
        <w:rPr>
          <w:rStyle w:val="normaltextrun"/>
          <w:color w:val="000000" w:themeColor="text1"/>
          <w:sz w:val="22"/>
          <w:szCs w:val="22"/>
        </w:rPr>
      </w:pPr>
      <w:r w:rsidRPr="005D30FE">
        <w:rPr>
          <w:rStyle w:val="normaltextrun"/>
          <w:color w:val="000000" w:themeColor="text1"/>
          <w:sz w:val="22"/>
          <w:szCs w:val="22"/>
        </w:rPr>
        <w:t>Avoidance of most harmful inputs; and</w:t>
      </w:r>
    </w:p>
    <w:p w14:paraId="688C6885" w14:textId="77777777" w:rsidR="001D712B" w:rsidRPr="005D30FE" w:rsidRDefault="001D712B" w:rsidP="00D1521C">
      <w:pPr>
        <w:pStyle w:val="JRCText"/>
        <w:numPr>
          <w:ilvl w:val="0"/>
          <w:numId w:val="16"/>
        </w:numPr>
        <w:spacing w:before="0" w:after="0"/>
        <w:ind w:left="714" w:hanging="357"/>
        <w:rPr>
          <w:rStyle w:val="normaltextrun"/>
          <w:color w:val="000000" w:themeColor="text1"/>
          <w:sz w:val="22"/>
          <w:szCs w:val="22"/>
        </w:rPr>
      </w:pPr>
      <w:r w:rsidRPr="005D30FE">
        <w:rPr>
          <w:rStyle w:val="normaltextrun"/>
          <w:color w:val="000000" w:themeColor="text1"/>
          <w:sz w:val="22"/>
          <w:szCs w:val="22"/>
        </w:rPr>
        <w:t>Presence of semi-natural elements on farm.</w:t>
      </w:r>
    </w:p>
    <w:p w14:paraId="2BD09346" w14:textId="66E32FDE" w:rsidR="001D712B" w:rsidRPr="005D30FE" w:rsidRDefault="001D712B" w:rsidP="001D712B">
      <w:pPr>
        <w:pStyle w:val="JRCText"/>
        <w:rPr>
          <w:rStyle w:val="normaltextrun"/>
          <w:color w:val="000000" w:themeColor="text1"/>
          <w:sz w:val="22"/>
          <w:szCs w:val="22"/>
        </w:rPr>
      </w:pPr>
      <w:r w:rsidRPr="005D30FE">
        <w:rPr>
          <w:rStyle w:val="normaltextrun"/>
          <w:color w:val="000000" w:themeColor="text1"/>
          <w:sz w:val="22"/>
          <w:szCs w:val="22"/>
        </w:rPr>
        <w:lastRenderedPageBreak/>
        <w:t>Benefits deriving from an enhanced supply of ecosystem services are multifold. Supporting agricultural production, protecting agricultural fields against extreme events, supporting ancillary activities, such as those based on food and wine tourism are benefits quantifiable in economic terms. The value of seven ecosystem services</w:t>
      </w:r>
      <w:r w:rsidRPr="005D30FE">
        <w:rPr>
          <w:rStyle w:val="normaltextrun"/>
          <w:color w:val="0070C0"/>
          <w:sz w:val="22"/>
          <w:szCs w:val="22"/>
          <w:vertAlign w:val="superscript"/>
        </w:rPr>
        <w:footnoteReference w:id="6"/>
      </w:r>
      <w:r w:rsidRPr="005D30FE">
        <w:rPr>
          <w:rStyle w:val="normaltextrun"/>
          <w:color w:val="000000" w:themeColor="text1"/>
          <w:sz w:val="22"/>
          <w:szCs w:val="22"/>
        </w:rPr>
        <w:t xml:space="preserve"> accounts for the EU-27 in 2018 is estimated at 56.7 million euro per year for cropland and grassland (Croitorov et al., 2024</w:t>
      </w:r>
      <w:r w:rsidRPr="005D30FE">
        <w:rPr>
          <w:rStyle w:val="normaltextrun"/>
          <w:color w:val="0070C0"/>
          <w:sz w:val="22"/>
          <w:szCs w:val="22"/>
          <w:vertAlign w:val="superscript"/>
        </w:rPr>
        <w:footnoteReference w:id="7"/>
      </w:r>
      <w:r w:rsidRPr="005D30FE">
        <w:rPr>
          <w:rStyle w:val="normaltextrun"/>
          <w:color w:val="0070C0"/>
          <w:sz w:val="22"/>
          <w:szCs w:val="22"/>
        </w:rPr>
        <w:t>,</w:t>
      </w:r>
      <w:r w:rsidRPr="005D30FE">
        <w:rPr>
          <w:rStyle w:val="normaltextrun"/>
          <w:color w:val="000000" w:themeColor="text1"/>
          <w:sz w:val="22"/>
          <w:szCs w:val="22"/>
        </w:rPr>
        <w:t xml:space="preserve"> La Notte et al., 2021). In addition, the Gross Ecosystem Product (GEP), which aggregates the contribution of ecosystem services to the economy, shows that in a macroeconomic scenario driven by changes in consumer preferences towards a greater consumption of plant-based protein, the shift in the EU agricultural sector generates an increase of 1.5% (equivalent to approximately 2.3 billion euros) (Rokicki et al., 2024).</w:t>
      </w:r>
    </w:p>
    <w:p w14:paraId="7BAEA158" w14:textId="77777777" w:rsidR="001D712B" w:rsidRPr="005D30FE" w:rsidRDefault="001D712B" w:rsidP="001D712B">
      <w:pPr>
        <w:pStyle w:val="JRCText"/>
        <w:rPr>
          <w:rStyle w:val="normaltextrun"/>
          <w:color w:val="000000" w:themeColor="text1"/>
          <w:sz w:val="22"/>
          <w:szCs w:val="22"/>
        </w:rPr>
      </w:pPr>
      <w:r w:rsidRPr="005D30FE">
        <w:rPr>
          <w:rStyle w:val="normaltextrun"/>
          <w:color w:val="000000" w:themeColor="text1"/>
          <w:sz w:val="22"/>
          <w:szCs w:val="22"/>
        </w:rPr>
        <w:t xml:space="preserve">The provision of these ecosystem services serves to mitigate the economic exposure of the agricultural sector, thereby reducing the potential for nature-related financial risks and ultimately increase the resilience of the sector. To illustrate, the decline in pollinators, the intensification of soil erosion and the occurrence of flooding events have the effect of increasing the operating costs of agricultural businesses and reducing their profitability. For banks that extend credit to these agricultural enterprises, lower profitability may result in elevated default rates, which are indicative of credit risk. Also, the insurance sector may be under pressure to cover claims due to an increased exposure to hazards, which relates to liquidity risk. Furthermore, a reduction in production levels will result in a decline in demand for activities associated with the transformation of primary production. This will have an impact on the value chain, which is linked to credit and market risks. </w:t>
      </w:r>
      <w:commentRangeStart w:id="1089"/>
      <w:r w:rsidRPr="005D30FE">
        <w:rPr>
          <w:rStyle w:val="normaltextrun"/>
          <w:color w:val="000000" w:themeColor="text1"/>
          <w:sz w:val="22"/>
          <w:szCs w:val="22"/>
        </w:rPr>
        <w:t>In countries where the economy is heavily reliant on the agricultural sector, a reduction in exports could have a detrimental effect on revenue, potentially leading to an increase in sovereign debt risk.</w:t>
      </w:r>
      <w:commentRangeEnd w:id="1089"/>
      <w:r w:rsidR="00882B7A" w:rsidRPr="005D30FE">
        <w:rPr>
          <w:rStyle w:val="CommentReference"/>
          <w:rFonts w:eastAsia="Times New Roman"/>
          <w:sz w:val="22"/>
          <w:szCs w:val="22"/>
        </w:rPr>
        <w:commentReference w:id="1089"/>
      </w:r>
    </w:p>
    <w:p w14:paraId="3B6C4222" w14:textId="77777777" w:rsidR="001D712B" w:rsidRPr="005D30FE" w:rsidRDefault="001D712B" w:rsidP="001D712B">
      <w:pPr>
        <w:spacing w:before="0" w:after="0" w:line="240" w:lineRule="auto"/>
        <w:rPr>
          <w:sz w:val="22"/>
          <w:szCs w:val="22"/>
        </w:rPr>
      </w:pPr>
    </w:p>
    <w:p w14:paraId="395AAC4B" w14:textId="68530FE0" w:rsidR="00C61678" w:rsidRPr="005D30FE" w:rsidRDefault="00454C5A">
      <w:pPr>
        <w:pStyle w:val="JRCLevel-3title"/>
        <w:ind w:left="0" w:firstLine="0"/>
      </w:pPr>
      <w:bookmarkStart w:id="1090" w:name="_Toc184301813"/>
      <w:bookmarkStart w:id="1091" w:name="_Toc184301814"/>
      <w:bookmarkStart w:id="1092" w:name="_Toc184301815"/>
      <w:bookmarkStart w:id="1093" w:name="_Toc184301816"/>
      <w:bookmarkStart w:id="1094" w:name="_Toc184301817"/>
      <w:bookmarkStart w:id="1095" w:name="_Toc184306450"/>
      <w:bookmarkStart w:id="1096" w:name="_Toc184881538"/>
      <w:bookmarkStart w:id="1097" w:name="_Toc184968567"/>
      <w:bookmarkStart w:id="1098" w:name="_Toc192245548"/>
      <w:bookmarkEnd w:id="1090"/>
      <w:bookmarkEnd w:id="1091"/>
      <w:bookmarkEnd w:id="1092"/>
      <w:bookmarkEnd w:id="1093"/>
      <w:bookmarkEnd w:id="1094"/>
      <w:r>
        <w:t>4</w:t>
      </w:r>
      <w:r w:rsidR="00FC79C8">
        <w:t xml:space="preserve">.1.5 </w:t>
      </w:r>
      <w:r w:rsidR="00C61678" w:rsidRPr="005D30FE">
        <w:t>Biotechnologies</w:t>
      </w:r>
      <w:bookmarkEnd w:id="1095"/>
      <w:bookmarkEnd w:id="1096"/>
      <w:bookmarkEnd w:id="1097"/>
      <w:bookmarkEnd w:id="1098"/>
    </w:p>
    <w:p w14:paraId="5911B85B" w14:textId="0B48E0F3" w:rsidR="00C61678" w:rsidRPr="005D30FE" w:rsidRDefault="00C61678" w:rsidP="00C61678">
      <w:pPr>
        <w:rPr>
          <w:sz w:val="22"/>
          <w:szCs w:val="22"/>
        </w:rPr>
      </w:pPr>
      <w:r w:rsidRPr="005D30FE">
        <w:rPr>
          <w:sz w:val="22"/>
          <w:szCs w:val="22"/>
        </w:rPr>
        <w:t xml:space="preserve">Biotechnologies </w:t>
      </w:r>
      <w:commentRangeStart w:id="1099"/>
      <w:r w:rsidRPr="005D30FE">
        <w:rPr>
          <w:sz w:val="22"/>
          <w:szCs w:val="22"/>
        </w:rPr>
        <w:t xml:space="preserve">can be applied </w:t>
      </w:r>
      <w:commentRangeEnd w:id="1099"/>
      <w:r w:rsidR="00857DDC" w:rsidRPr="005D30FE">
        <w:rPr>
          <w:rStyle w:val="CommentReference"/>
          <w:sz w:val="22"/>
          <w:szCs w:val="22"/>
          <w:lang w:eastAsia="en-US"/>
        </w:rPr>
        <w:commentReference w:id="1099"/>
      </w:r>
      <w:r w:rsidRPr="005D30FE">
        <w:rPr>
          <w:sz w:val="22"/>
          <w:szCs w:val="22"/>
        </w:rPr>
        <w:t>and have an impact on several fields: from human and animal health (Chekol &amp; Gebreyohannes 2018) to food and feed (Giraffa et al. 2010); from biodiversity preservation (Cruz-Cruz</w:t>
      </w:r>
      <w:r w:rsidRPr="005D30FE">
        <w:rPr>
          <w:rStyle w:val="FootnoteReference"/>
          <w:sz w:val="22"/>
          <w:szCs w:val="22"/>
        </w:rPr>
        <w:t xml:space="preserve"> </w:t>
      </w:r>
      <w:r w:rsidRPr="005D30FE">
        <w:rPr>
          <w:sz w:val="22"/>
          <w:szCs w:val="22"/>
        </w:rPr>
        <w:t>et al. 2013) to the numerous uses marine biotechnologies can have (Rasmussen &amp; Morrissey 2007). According to the EPO</w:t>
      </w:r>
      <w:r w:rsidRPr="005D30FE">
        <w:rPr>
          <w:rStyle w:val="FootnoteReference"/>
          <w:sz w:val="22"/>
          <w:szCs w:val="22"/>
        </w:rPr>
        <w:footnoteReference w:id="8"/>
      </w:r>
      <w:r w:rsidRPr="005D30FE">
        <w:rPr>
          <w:sz w:val="22"/>
          <w:szCs w:val="22"/>
        </w:rPr>
        <w:t>, biotechnologies can be classified according to the field in which they are primarily used. “Red” biotechnologies are those predominantly used in the healthcare and pharmaceutical sector; those used in manufacturing and industry are labelled “white” biotechnologies; while “green” biotechnologies are those applied in agriculture.</w:t>
      </w:r>
    </w:p>
    <w:p w14:paraId="6304EAFB" w14:textId="77777777" w:rsidR="00C61678" w:rsidRPr="005D30FE" w:rsidRDefault="00C61678" w:rsidP="00C61678">
      <w:pPr>
        <w:rPr>
          <w:sz w:val="22"/>
          <w:szCs w:val="22"/>
        </w:rPr>
      </w:pPr>
      <w:r w:rsidRPr="005D30FE">
        <w:rPr>
          <w:sz w:val="22"/>
          <w:szCs w:val="22"/>
        </w:rPr>
        <w:t>The recent communication on “Building the future with nature: Boosting Biotechnology and Biomanufacturing in the EU”</w:t>
      </w:r>
      <w:r w:rsidRPr="005D30FE">
        <w:rPr>
          <w:rStyle w:val="FootnoteReference"/>
          <w:sz w:val="22"/>
          <w:szCs w:val="22"/>
        </w:rPr>
        <w:footnoteReference w:id="9"/>
      </w:r>
      <w:r w:rsidRPr="005D30FE">
        <w:rPr>
          <w:sz w:val="22"/>
          <w:szCs w:val="22"/>
        </w:rPr>
        <w:t xml:space="preserve"> highlights the role of biotechnology as both contributor to the solution of many societal and environmental challenges and as critical technology for economic security. </w:t>
      </w:r>
    </w:p>
    <w:p w14:paraId="4EB7865C" w14:textId="08CBD9BE" w:rsidR="00C61678" w:rsidRPr="005D30FE" w:rsidRDefault="00C61678" w:rsidP="00C61678">
      <w:pPr>
        <w:rPr>
          <w:sz w:val="22"/>
          <w:szCs w:val="22"/>
        </w:rPr>
      </w:pPr>
      <w:r w:rsidRPr="005D30FE">
        <w:rPr>
          <w:sz w:val="22"/>
          <w:szCs w:val="22"/>
        </w:rPr>
        <w:t>The communication also underlies the biunivocal relationship between biotechnology and bioeconomy: biotechnology is an enabler for the bioeconomy but at the same time, it depends on the bioeconomy for a wider range of inputs. This calls for an adjustment of the EU policy on bioeconomy in order to strengthen the links to biotechnology.</w:t>
      </w:r>
    </w:p>
    <w:p w14:paraId="2EABA120" w14:textId="44A42866" w:rsidR="00C61678" w:rsidRPr="005D30FE" w:rsidRDefault="00C61678" w:rsidP="00C61678">
      <w:pPr>
        <w:rPr>
          <w:sz w:val="22"/>
          <w:szCs w:val="22"/>
        </w:rPr>
      </w:pPr>
      <w:r w:rsidRPr="005D30FE">
        <w:rPr>
          <w:sz w:val="22"/>
          <w:szCs w:val="22"/>
        </w:rPr>
        <w:lastRenderedPageBreak/>
        <w:t>The EU has a vibrant biotechnology sector, but there is a need to act in order to construct a supportive environment for its growth. There are currently several challenges to be addressed in order to build this supportive setting for the growth of the biotechnology sector in the EU</w:t>
      </w:r>
      <w:del w:id="1100" w:author="LISTORTI Giulia (JRC-ISPRA)" w:date="2024-12-17T15:01:00Z">
        <w:r w:rsidRPr="005D30FE" w:rsidDel="00E3515F">
          <w:rPr>
            <w:sz w:val="22"/>
            <w:szCs w:val="22"/>
          </w:rPr>
          <w:delText>. Among these challenges there are</w:delText>
        </w:r>
      </w:del>
      <w:ins w:id="1101" w:author="LISTORTI Giulia (JRC-ISPRA)" w:date="2024-12-17T15:01:00Z">
        <w:r w:rsidR="00E3515F" w:rsidRPr="005D30FE">
          <w:rPr>
            <w:sz w:val="22"/>
            <w:szCs w:val="22"/>
          </w:rPr>
          <w:t>, namely</w:t>
        </w:r>
      </w:ins>
      <w:r w:rsidRPr="005D30FE">
        <w:rPr>
          <w:sz w:val="22"/>
          <w:szCs w:val="22"/>
        </w:rPr>
        <w:t xml:space="preserve">: </w:t>
      </w:r>
    </w:p>
    <w:p w14:paraId="09510CE3" w14:textId="77777777" w:rsidR="00C61678" w:rsidRPr="005D30FE" w:rsidRDefault="00C61678" w:rsidP="00D1521C">
      <w:pPr>
        <w:pStyle w:val="ListParagraph"/>
        <w:numPr>
          <w:ilvl w:val="0"/>
          <w:numId w:val="12"/>
        </w:numPr>
        <w:rPr>
          <w:sz w:val="22"/>
          <w:szCs w:val="22"/>
        </w:rPr>
      </w:pPr>
      <w:commentRangeStart w:id="1102"/>
      <w:r w:rsidRPr="005D30FE">
        <w:rPr>
          <w:sz w:val="22"/>
          <w:szCs w:val="22"/>
        </w:rPr>
        <w:t xml:space="preserve">boosting the transfer </w:t>
      </w:r>
      <w:commentRangeEnd w:id="1102"/>
      <w:r w:rsidR="00885F60" w:rsidRPr="005D30FE">
        <w:rPr>
          <w:rStyle w:val="CommentReference"/>
          <w:rFonts w:eastAsia="Times New Roman" w:cs="Times New Roman"/>
          <w:sz w:val="22"/>
          <w:szCs w:val="22"/>
        </w:rPr>
        <w:commentReference w:id="1102"/>
      </w:r>
      <w:r w:rsidRPr="005D30FE">
        <w:rPr>
          <w:sz w:val="22"/>
          <w:szCs w:val="22"/>
        </w:rPr>
        <w:t xml:space="preserve">from research laboratories to the market; </w:t>
      </w:r>
    </w:p>
    <w:p w14:paraId="05682627" w14:textId="77777777" w:rsidR="00C61678" w:rsidRPr="005D30FE" w:rsidRDefault="00C61678" w:rsidP="00D1521C">
      <w:pPr>
        <w:pStyle w:val="ListParagraph"/>
        <w:numPr>
          <w:ilvl w:val="0"/>
          <w:numId w:val="12"/>
        </w:numPr>
        <w:rPr>
          <w:sz w:val="22"/>
          <w:szCs w:val="22"/>
        </w:rPr>
      </w:pPr>
      <w:r w:rsidRPr="005D30FE">
        <w:rPr>
          <w:sz w:val="22"/>
          <w:szCs w:val="22"/>
        </w:rPr>
        <w:t xml:space="preserve">simplify regulation and ease access to finance; </w:t>
      </w:r>
    </w:p>
    <w:p w14:paraId="078C56CD" w14:textId="7357F199" w:rsidR="00C61678" w:rsidRPr="005D30FE" w:rsidRDefault="00A5770B" w:rsidP="00D1521C">
      <w:pPr>
        <w:pStyle w:val="ListParagraph"/>
        <w:numPr>
          <w:ilvl w:val="0"/>
          <w:numId w:val="12"/>
        </w:numPr>
        <w:rPr>
          <w:sz w:val="22"/>
          <w:szCs w:val="22"/>
        </w:rPr>
      </w:pPr>
      <w:ins w:id="1103" w:author="MARELLI Luisa (JRC-ISPRA)" w:date="2025-01-14T13:12:00Z">
        <w:r w:rsidRPr="005D30FE">
          <w:rPr>
            <w:sz w:val="22"/>
            <w:szCs w:val="22"/>
          </w:rPr>
          <w:t>ensure skills availability along the value chain</w:t>
        </w:r>
      </w:ins>
      <w:commentRangeStart w:id="1104"/>
      <w:commentRangeStart w:id="1105"/>
      <w:del w:id="1106" w:author="MARELLI Luisa (JRC-ISPRA)" w:date="2025-01-14T13:12:00Z">
        <w:r w:rsidR="00C61678" w:rsidRPr="005D30FE" w:rsidDel="00A5770B">
          <w:rPr>
            <w:sz w:val="22"/>
            <w:szCs w:val="22"/>
          </w:rPr>
          <w:delText>remove obstacles along the value chain and be sure there is always an appropriate amount of skilled personnel available</w:delText>
        </w:r>
      </w:del>
      <w:r w:rsidR="00C61678" w:rsidRPr="005D30FE">
        <w:rPr>
          <w:sz w:val="22"/>
          <w:szCs w:val="22"/>
        </w:rPr>
        <w:t xml:space="preserve">; </w:t>
      </w:r>
      <w:commentRangeEnd w:id="1104"/>
      <w:r w:rsidR="00E3515F" w:rsidRPr="005D30FE">
        <w:rPr>
          <w:rStyle w:val="CommentReference"/>
          <w:rFonts w:eastAsia="Times New Roman" w:cs="Times New Roman"/>
          <w:sz w:val="22"/>
          <w:szCs w:val="22"/>
        </w:rPr>
        <w:commentReference w:id="1104"/>
      </w:r>
      <w:commentRangeEnd w:id="1105"/>
      <w:r w:rsidRPr="005D30FE">
        <w:rPr>
          <w:rStyle w:val="CommentReference"/>
          <w:rFonts w:eastAsia="Times New Roman" w:cs="Times New Roman"/>
          <w:sz w:val="22"/>
          <w:szCs w:val="22"/>
        </w:rPr>
        <w:commentReference w:id="1105"/>
      </w:r>
    </w:p>
    <w:p w14:paraId="2DEAA587" w14:textId="77777777" w:rsidR="00C61678" w:rsidRPr="005D30FE" w:rsidRDefault="00C61678" w:rsidP="00D1521C">
      <w:pPr>
        <w:pStyle w:val="ListParagraph"/>
        <w:numPr>
          <w:ilvl w:val="0"/>
          <w:numId w:val="12"/>
        </w:numPr>
        <w:rPr>
          <w:sz w:val="22"/>
          <w:szCs w:val="22"/>
        </w:rPr>
      </w:pPr>
      <w:r w:rsidRPr="005D30FE">
        <w:rPr>
          <w:sz w:val="22"/>
          <w:szCs w:val="22"/>
        </w:rPr>
        <w:t xml:space="preserve">increase public acceptance of biotechnologies and their uses; </w:t>
      </w:r>
    </w:p>
    <w:p w14:paraId="1DDD0895" w14:textId="77777777" w:rsidR="00C61678" w:rsidRPr="005D30FE" w:rsidRDefault="00C61678" w:rsidP="00D1521C">
      <w:pPr>
        <w:pStyle w:val="ListParagraph"/>
        <w:numPr>
          <w:ilvl w:val="0"/>
          <w:numId w:val="12"/>
        </w:numPr>
        <w:rPr>
          <w:sz w:val="22"/>
          <w:szCs w:val="22"/>
        </w:rPr>
      </w:pPr>
      <w:r w:rsidRPr="005D30FE">
        <w:rPr>
          <w:sz w:val="22"/>
          <w:szCs w:val="22"/>
        </w:rPr>
        <w:t xml:space="preserve">provide a stable and </w:t>
      </w:r>
      <w:commentRangeStart w:id="1107"/>
      <w:r w:rsidRPr="005D30FE">
        <w:rPr>
          <w:sz w:val="22"/>
          <w:szCs w:val="22"/>
        </w:rPr>
        <w:t>unified IP framework</w:t>
      </w:r>
      <w:commentRangeEnd w:id="1107"/>
      <w:r w:rsidR="00A5770B" w:rsidRPr="005D30FE">
        <w:rPr>
          <w:rStyle w:val="CommentReference"/>
          <w:rFonts w:eastAsia="Times New Roman" w:cs="Times New Roman"/>
          <w:sz w:val="22"/>
          <w:szCs w:val="22"/>
        </w:rPr>
        <w:commentReference w:id="1107"/>
      </w:r>
      <w:r w:rsidRPr="005D30FE">
        <w:rPr>
          <w:sz w:val="22"/>
          <w:szCs w:val="22"/>
        </w:rPr>
        <w:t>.</w:t>
      </w:r>
    </w:p>
    <w:p w14:paraId="439EFC1E" w14:textId="71D85D3B" w:rsidR="00C61678" w:rsidRPr="005D30FE" w:rsidRDefault="00583159" w:rsidP="00583159">
      <w:pPr>
        <w:rPr>
          <w:sz w:val="22"/>
          <w:szCs w:val="22"/>
        </w:rPr>
      </w:pPr>
      <w:ins w:id="1108" w:author="MARELLI Luisa (JRC-ISPRA) [2]" w:date="2025-02-17T16:17:00Z">
        <w:r w:rsidRPr="0045514D">
          <w:rPr>
            <w:sz w:val="22"/>
            <w:szCs w:val="24"/>
          </w:rPr>
          <w:t>By integrating biotechnologies with the bioeconomy, blue economy, and NBS, we can develop cutting-edge solutions for sustainable biomass production, biorefining, and bioenergy, while promoting the development of new industries and job opportunities.</w:t>
        </w:r>
      </w:ins>
    </w:p>
    <w:p w14:paraId="128B60E0" w14:textId="247151D5" w:rsidR="00910613" w:rsidRPr="005D30FE" w:rsidRDefault="00454C5A" w:rsidP="00910613">
      <w:pPr>
        <w:pStyle w:val="JRCLevel-3title"/>
      </w:pPr>
      <w:bookmarkStart w:id="1109" w:name="_Toc178177993"/>
      <w:bookmarkStart w:id="1110" w:name="_Toc180422166"/>
      <w:bookmarkStart w:id="1111" w:name="_Toc184306453"/>
      <w:bookmarkStart w:id="1112" w:name="_Toc184881539"/>
      <w:bookmarkStart w:id="1113" w:name="_Toc184968568"/>
      <w:bookmarkStart w:id="1114" w:name="_Toc192245549"/>
      <w:r>
        <w:t>4</w:t>
      </w:r>
      <w:r w:rsidR="00FC79C8">
        <w:t xml:space="preserve">.1.6 </w:t>
      </w:r>
      <w:r w:rsidR="00910613" w:rsidRPr="005D30FE">
        <w:t>Blue economy</w:t>
      </w:r>
      <w:bookmarkEnd w:id="1109"/>
      <w:bookmarkEnd w:id="1110"/>
      <w:bookmarkEnd w:id="1111"/>
      <w:bookmarkEnd w:id="1112"/>
      <w:bookmarkEnd w:id="1113"/>
      <w:bookmarkEnd w:id="1114"/>
      <w:r w:rsidR="00910613" w:rsidRPr="005D30FE">
        <w:tab/>
      </w:r>
    </w:p>
    <w:p w14:paraId="092C407F" w14:textId="75E7ACE2" w:rsidR="35AF5D5B" w:rsidRPr="00FC79C8" w:rsidRDefault="35AF5D5B" w:rsidP="626D0899">
      <w:pPr>
        <w:spacing w:line="240" w:lineRule="auto"/>
        <w:rPr>
          <w:bCs/>
          <w:i/>
          <w:color w:val="85BD5F"/>
          <w:sz w:val="22"/>
          <w:szCs w:val="22"/>
        </w:rPr>
      </w:pPr>
      <w:commentRangeStart w:id="1115"/>
      <w:commentRangeStart w:id="1116"/>
      <w:r w:rsidRPr="00FC79C8">
        <w:rPr>
          <w:bCs/>
          <w:i/>
          <w:color w:val="85BD5F"/>
          <w:sz w:val="22"/>
          <w:szCs w:val="22"/>
        </w:rPr>
        <w:t>Socio-economic relevance of the EU Blue Economy</w:t>
      </w:r>
      <w:commentRangeEnd w:id="1115"/>
      <w:r w:rsidR="00AB7768" w:rsidRPr="00FC79C8">
        <w:rPr>
          <w:rStyle w:val="CommentReference"/>
          <w:i/>
          <w:sz w:val="22"/>
          <w:szCs w:val="22"/>
          <w:lang w:eastAsia="en-US"/>
        </w:rPr>
        <w:commentReference w:id="1115"/>
      </w:r>
      <w:commentRangeEnd w:id="1116"/>
      <w:r w:rsidR="00D50607" w:rsidRPr="00FC79C8">
        <w:rPr>
          <w:rStyle w:val="CommentReference"/>
          <w:i/>
          <w:sz w:val="22"/>
          <w:szCs w:val="22"/>
          <w:lang w:eastAsia="en-US"/>
        </w:rPr>
        <w:commentReference w:id="1116"/>
      </w:r>
    </w:p>
    <w:p w14:paraId="5F5B79D8" w14:textId="1F182BCF" w:rsidR="35AF5D5B" w:rsidRPr="005D30FE" w:rsidRDefault="35AF5D5B" w:rsidP="626D0899">
      <w:pPr>
        <w:spacing w:before="0" w:after="160" w:line="257" w:lineRule="auto"/>
        <w:rPr>
          <w:del w:id="1117" w:author="GASTALDI Chiara (JRC-ISPRA) [2]" w:date="2025-01-21T12:06:00Z"/>
          <w:sz w:val="22"/>
          <w:szCs w:val="22"/>
        </w:rPr>
      </w:pPr>
      <w:del w:id="1118" w:author="GASTALDI Chiara (JRC-ISPRA) [2]" w:date="2025-01-21T12:06:00Z">
        <w:r w:rsidRPr="005D30FE">
          <w:rPr>
            <w:sz w:val="22"/>
            <w:szCs w:val="22"/>
          </w:rPr>
          <w:delText xml:space="preserve">A broad range of economic activities and sectors depend on marine resources, natural capital and ecosystem services. This includes a primary sector (e.g. fishing and aquaculture), the marine extractive industry (e.g. oil, gas, and other minerals), manufacturing industries (e.g. shipbuilding, nautical equipment, sport goods, apparel, etc.), and services (e.g. food, beverage, accommodation and recreational activities in coastal areas, maritime transport, finance, insurance, defence, etc.). </w:delText>
        </w:r>
      </w:del>
    </w:p>
    <w:p w14:paraId="3A31B212" w14:textId="64026BEB" w:rsidR="00A460A6" w:rsidRPr="005D30FE" w:rsidRDefault="35AF5D5B" w:rsidP="00FC79C8">
      <w:pPr>
        <w:rPr>
          <w:ins w:id="1119" w:author="GASTALDI Chiara (JRC-ISPRA) [2]" w:date="2025-01-21T12:05:00Z"/>
          <w:sz w:val="22"/>
          <w:szCs w:val="22"/>
        </w:rPr>
      </w:pPr>
      <w:r w:rsidRPr="005D30FE">
        <w:rPr>
          <w:sz w:val="22"/>
          <w:szCs w:val="22"/>
        </w:rPr>
        <w:t>The Blue Economy (BE), encompassing all economic activities based on or related to oceans and seas, directly employs over 3.5 million people in the EU and accounts for 1.3 % of EU Gross Value Added (GVA). Established blue economy sectors, including fisheries, aquaculture, coastal tourism, maritime transport, port activities, shipbuilding and marine extraction of oil and gas, generated a GVA of €171.1 billion in 2021, up by 35 % compared with 2020</w:t>
      </w:r>
      <w:ins w:id="1120" w:author="GASTALDI Chiara (JRC-ISPRA) [2]" w:date="2025-01-21T12:02:00Z">
        <w:r w:rsidR="00A460A6" w:rsidRPr="005D30FE">
          <w:rPr>
            <w:sz w:val="22"/>
            <w:szCs w:val="22"/>
          </w:rPr>
          <w:t xml:space="preserve">, when most Blue Economy sectors – particularly Coastal Tourism – suffered from the restrictions imposed by the COVID-19 pandemic, making the lowest contribution to the EU economy since 2009. </w:t>
        </w:r>
      </w:ins>
      <w:del w:id="1121" w:author="GASTALDI Chiara (JRC-ISPRA) [2]" w:date="2025-01-21T12:02:00Z">
        <w:r w:rsidRPr="005D30FE" w:rsidDel="00A460A6">
          <w:rPr>
            <w:sz w:val="22"/>
            <w:szCs w:val="22"/>
          </w:rPr>
          <w:delText>.</w:delText>
        </w:r>
      </w:del>
      <w:r w:rsidRPr="005D30FE">
        <w:rPr>
          <w:sz w:val="22"/>
          <w:szCs w:val="22"/>
        </w:rPr>
        <w:t xml:space="preserve"> These figures do not include the marine defence industry and other emerging sectors for which data is not fully available in the public domain. The contribution of the BE to the entire EU economy extends well beyond the abovementioned sectors. It also supports a wide range of related industries and services across multiple supply chains, leading to considerable spillover effects and economic benefits, further amplifying its economic impact. Furthermore, the blue economy has the potential to drive innovation and technological advancements in a wide range of sectors, such as marine renewable energy, aquaculture, desalination, robotics, and marine biotechnology. </w:t>
      </w:r>
    </w:p>
    <w:p w14:paraId="1C592D6F" w14:textId="4160D0A9" w:rsidR="35AF5D5B" w:rsidRPr="005D30FE" w:rsidRDefault="35AF5D5B" w:rsidP="00FC79C8">
      <w:pPr>
        <w:rPr>
          <w:ins w:id="1122" w:author="GASTALDI Chiara (JRC-ISPRA) [2]" w:date="2025-01-21T11:40:00Z"/>
          <w:sz w:val="22"/>
          <w:szCs w:val="22"/>
        </w:rPr>
      </w:pPr>
      <w:r w:rsidRPr="005D30FE">
        <w:rPr>
          <w:sz w:val="22"/>
          <w:szCs w:val="22"/>
        </w:rPr>
        <w:t>Seas and oceans remain largely unexploited compared to land, holding vast potential for economic growth and development. Their exploitation requires careful management to ensure a sustainable, resilient and competitive BE. In turn, marine ecosystems require conservation and restoration activities, thereby creating new opportunities for sustainable management practices, nature-based solutions and green employment.</w:t>
      </w:r>
    </w:p>
    <w:p w14:paraId="61E62256" w14:textId="7DEFC0EB" w:rsidR="0046794E" w:rsidRPr="00FC79C8" w:rsidRDefault="0046794E" w:rsidP="0046794E">
      <w:pPr>
        <w:rPr>
          <w:ins w:id="1123" w:author="GASTALDI Chiara (JRC-ISPRA) [2]" w:date="2025-01-21T12:06:00Z"/>
          <w:i/>
          <w:color w:val="70AD47" w:themeColor="accent6"/>
          <w:sz w:val="22"/>
          <w:szCs w:val="22"/>
        </w:rPr>
      </w:pPr>
      <w:ins w:id="1124" w:author="GASTALDI Chiara (JRC-ISPRA) [2]" w:date="2025-01-21T11:40:00Z">
        <w:r w:rsidRPr="00FC79C8">
          <w:rPr>
            <w:i/>
            <w:color w:val="70AD47" w:themeColor="accent6"/>
            <w:sz w:val="22"/>
            <w:szCs w:val="22"/>
          </w:rPr>
          <w:t>Enablers, solutions &amp; way forward</w:t>
        </w:r>
      </w:ins>
    </w:p>
    <w:p w14:paraId="040218D2" w14:textId="77777777" w:rsidR="00A460A6" w:rsidRPr="005D30FE" w:rsidDel="00A460A6" w:rsidRDefault="00A460A6" w:rsidP="00A460A6">
      <w:pPr>
        <w:spacing w:before="0" w:after="160" w:line="257" w:lineRule="auto"/>
        <w:rPr>
          <w:ins w:id="1125" w:author="GASTALDI Chiara (JRC-ISPRA) [2]" w:date="2025-01-21T12:06:00Z"/>
          <w:del w:id="1126" w:author="GASTALDI Chiara (JRC-ISPRA) [2]" w:date="2025-01-21T12:06:00Z"/>
          <w:sz w:val="22"/>
          <w:szCs w:val="22"/>
        </w:rPr>
      </w:pPr>
      <w:ins w:id="1127" w:author="GASTALDI Chiara (JRC-ISPRA) [2]" w:date="2025-01-21T12:06:00Z">
        <w:r w:rsidRPr="005D30FE">
          <w:rPr>
            <w:sz w:val="22"/>
            <w:szCs w:val="22"/>
          </w:rPr>
          <w:t xml:space="preserve">A broad range of economic activities and sectors depend on marine resources, natural capital and ecosystem services. This includes a primary sector (e.g. fishing and aquaculture), the marine extractive industry (e.g. oil, gas, and other minerals), manufacturing industries (e.g. shipbuilding, nautical equipment, sport goods, apparel, etc.), and services (e.g. food, beverage, accommodation and recreational activities in coastal areas, maritime transport, finance, insurance, defence, etc.). </w:t>
        </w:r>
      </w:ins>
    </w:p>
    <w:p w14:paraId="6D0ADB35" w14:textId="77777777" w:rsidR="0046794E" w:rsidRPr="005D30FE" w:rsidRDefault="0046794E" w:rsidP="0046794E">
      <w:pPr>
        <w:rPr>
          <w:ins w:id="1128" w:author="GASTALDI Chiara (JRC-ISPRA) [2]" w:date="2025-01-21T11:40:00Z"/>
          <w:sz w:val="22"/>
          <w:szCs w:val="22"/>
        </w:rPr>
      </w:pPr>
      <w:ins w:id="1129" w:author="GASTALDI Chiara (JRC-ISPRA) [2]" w:date="2025-01-21T11:40:00Z">
        <w:r w:rsidRPr="005D30FE">
          <w:rPr>
            <w:sz w:val="22"/>
            <w:szCs w:val="22"/>
          </w:rPr>
          <w:t xml:space="preserve">For some of the more “established” BE sectors, EU Member States regularly share comparable statistics about their socio-economic performance mainly via Eurostat. This includes economic activities in the Marine living resources, Marine non-living resources, Offshore wind energy, Port activities, Shipbuilding and repair, Maritime transport, and Coastal tourism sectors. Economic activities of other sectors, such as emerging business applications harnessing innovative technologies and nature-based solutions, are less available in Eurostat statistics. This includes economic activities in sectors such as Blue </w:t>
        </w:r>
        <w:r w:rsidRPr="005D30FE">
          <w:rPr>
            <w:sz w:val="22"/>
            <w:szCs w:val="22"/>
          </w:rPr>
          <w:lastRenderedPageBreak/>
          <w:t>Biotechnology, Desalination, Ecosystem restoration, Innovative marine infrastructure, Research, Robotics, etc.</w:t>
        </w:r>
      </w:ins>
    </w:p>
    <w:p w14:paraId="7F431F4F" w14:textId="76C5B86E" w:rsidR="0046794E" w:rsidRPr="005D30FE" w:rsidRDefault="0046794E" w:rsidP="0046794E">
      <w:pPr>
        <w:rPr>
          <w:sz w:val="22"/>
          <w:szCs w:val="22"/>
        </w:rPr>
      </w:pPr>
      <w:ins w:id="1130" w:author="GASTALDI Chiara (JRC-ISPRA) [2]" w:date="2025-01-21T11:40:00Z">
        <w:r w:rsidRPr="005D30FE">
          <w:rPr>
            <w:sz w:val="22"/>
            <w:szCs w:val="22"/>
          </w:rPr>
          <w:t xml:space="preserve">The following </w:t>
        </w:r>
        <w:commentRangeStart w:id="1131"/>
        <w:r w:rsidRPr="005D30FE">
          <w:rPr>
            <w:sz w:val="22"/>
            <w:szCs w:val="22"/>
          </w:rPr>
          <w:t xml:space="preserve">table </w:t>
        </w:r>
      </w:ins>
      <w:commentRangeEnd w:id="1131"/>
      <w:r w:rsidR="00D50607" w:rsidRPr="005D30FE">
        <w:rPr>
          <w:rStyle w:val="CommentReference"/>
          <w:sz w:val="22"/>
          <w:szCs w:val="22"/>
          <w:lang w:eastAsia="en-US"/>
        </w:rPr>
        <w:commentReference w:id="1131"/>
      </w:r>
      <w:ins w:id="1132" w:author="GASTALDI Chiara (JRC-ISPRA) [2]" w:date="2025-01-21T11:40:00Z">
        <w:r w:rsidRPr="005D30FE">
          <w:rPr>
            <w:sz w:val="22"/>
            <w:szCs w:val="22"/>
          </w:rPr>
          <w:t>provides an overview of some of the most promising enabling solutions for the sustainability transition under implementation in the BE, sector by sector (Table 1). Based on good practices and sectoral policies inspired by the European Green Deal, the solutions presented in this table offer leverage points towards the establishment of a regenerative environment in the EU.</w:t>
        </w:r>
      </w:ins>
    </w:p>
    <w:p w14:paraId="1CB431AD" w14:textId="750FFF77" w:rsidR="35AF5D5B" w:rsidRPr="00FC79C8" w:rsidRDefault="35AF5D5B" w:rsidP="626D0899">
      <w:pPr>
        <w:rPr>
          <w:bCs/>
          <w:i/>
          <w:color w:val="85BD5F"/>
          <w:sz w:val="22"/>
          <w:szCs w:val="22"/>
        </w:rPr>
      </w:pPr>
      <w:commentRangeStart w:id="1133"/>
      <w:commentRangeStart w:id="1134"/>
      <w:r w:rsidRPr="00FC79C8">
        <w:rPr>
          <w:bCs/>
          <w:i/>
          <w:color w:val="85BD5F"/>
          <w:sz w:val="22"/>
          <w:szCs w:val="22"/>
        </w:rPr>
        <w:t>Relevant policy and governance frameworks</w:t>
      </w:r>
      <w:commentRangeEnd w:id="1133"/>
      <w:r w:rsidR="00A5770B" w:rsidRPr="00FC79C8">
        <w:rPr>
          <w:rStyle w:val="CommentReference"/>
          <w:i/>
          <w:sz w:val="22"/>
          <w:szCs w:val="22"/>
          <w:lang w:eastAsia="en-US"/>
        </w:rPr>
        <w:commentReference w:id="1133"/>
      </w:r>
      <w:commentRangeEnd w:id="1134"/>
      <w:r w:rsidR="0046794E" w:rsidRPr="00FC79C8">
        <w:rPr>
          <w:rStyle w:val="CommentReference"/>
          <w:i/>
          <w:sz w:val="22"/>
          <w:szCs w:val="22"/>
          <w:lang w:eastAsia="en-US"/>
        </w:rPr>
        <w:commentReference w:id="1134"/>
      </w:r>
    </w:p>
    <w:p w14:paraId="1F6F03EF" w14:textId="1E4FB9F7" w:rsidR="35AF5D5B" w:rsidRPr="005D30FE" w:rsidRDefault="35AF5D5B" w:rsidP="626D0899">
      <w:pPr>
        <w:spacing w:before="0" w:after="160" w:line="257" w:lineRule="auto"/>
        <w:rPr>
          <w:sz w:val="22"/>
          <w:szCs w:val="22"/>
        </w:rPr>
      </w:pPr>
      <w:r w:rsidRPr="005D30FE">
        <w:rPr>
          <w:sz w:val="22"/>
          <w:szCs w:val="22"/>
        </w:rPr>
        <w:t xml:space="preserve">Since 2018, the JRC </w:t>
      </w:r>
      <w:del w:id="1135" w:author="MARELLI Luisa (JRC-ISPRA)" w:date="2025-01-14T13:13:00Z">
        <w:r w:rsidRPr="005D30FE" w:rsidDel="00A5770B">
          <w:rPr>
            <w:sz w:val="22"/>
            <w:szCs w:val="22"/>
          </w:rPr>
          <w:delText xml:space="preserve">(D2) </w:delText>
        </w:r>
      </w:del>
      <w:r w:rsidRPr="005D30FE">
        <w:rPr>
          <w:sz w:val="22"/>
          <w:szCs w:val="22"/>
        </w:rPr>
        <w:t xml:space="preserve">publishes annual </w:t>
      </w:r>
      <w:r w:rsidRPr="005D30FE">
        <w:rPr>
          <w:b/>
          <w:bCs/>
          <w:sz w:val="22"/>
          <w:szCs w:val="22"/>
        </w:rPr>
        <w:t>EU Blue Economy Reports</w:t>
      </w:r>
      <w:hyperlink r:id="rId20" w:anchor="_ftn1">
        <w:r w:rsidRPr="005D30FE">
          <w:rPr>
            <w:rStyle w:val="Hyperlink"/>
            <w:color w:val="0563C1"/>
            <w:sz w:val="22"/>
            <w:szCs w:val="22"/>
            <w:vertAlign w:val="superscript"/>
          </w:rPr>
          <w:t>[1]</w:t>
        </w:r>
      </w:hyperlink>
      <w:r w:rsidRPr="005D30FE">
        <w:rPr>
          <w:sz w:val="22"/>
          <w:szCs w:val="22"/>
        </w:rPr>
        <w:t xml:space="preserve"> monitoring the socio-economic performance of established and emerging EU Blue Economy sectors. In 2021, in collaboration with DG MARE (A4), the JRC </w:t>
      </w:r>
      <w:del w:id="1136" w:author="MARELLI Luisa (JRC-ISPRA)" w:date="2025-01-14T13:13:00Z">
        <w:r w:rsidRPr="005D30FE" w:rsidDel="00A5770B">
          <w:rPr>
            <w:sz w:val="22"/>
            <w:szCs w:val="22"/>
          </w:rPr>
          <w:delText xml:space="preserve">(D2) </w:delText>
        </w:r>
      </w:del>
      <w:r w:rsidRPr="005D30FE">
        <w:rPr>
          <w:sz w:val="22"/>
          <w:szCs w:val="22"/>
        </w:rPr>
        <w:t xml:space="preserve">established an </w:t>
      </w:r>
      <w:r w:rsidRPr="005D30FE">
        <w:rPr>
          <w:b/>
          <w:bCs/>
          <w:sz w:val="22"/>
          <w:szCs w:val="22"/>
        </w:rPr>
        <w:t>EU Blue Economy Observatory</w:t>
      </w:r>
      <w:hyperlink r:id="rId21" w:anchor="_ftn2">
        <w:r w:rsidRPr="005D30FE">
          <w:rPr>
            <w:rStyle w:val="Hyperlink"/>
            <w:color w:val="0563C1"/>
            <w:sz w:val="22"/>
            <w:szCs w:val="22"/>
            <w:vertAlign w:val="superscript"/>
          </w:rPr>
          <w:t>[2]</w:t>
        </w:r>
      </w:hyperlink>
      <w:r w:rsidRPr="005D30FE">
        <w:rPr>
          <w:rFonts w:eastAsia="Calibri" w:cs="Calibri"/>
          <w:sz w:val="22"/>
          <w:szCs w:val="22"/>
          <w:vertAlign w:val="superscript"/>
        </w:rPr>
        <w:t xml:space="preserve"> </w:t>
      </w:r>
      <w:r w:rsidRPr="005D30FE">
        <w:rPr>
          <w:sz w:val="22"/>
          <w:szCs w:val="22"/>
        </w:rPr>
        <w:t>to act as a knowledge gateway facilitating access to information about the socio-economic performance of EU Blue Economy sectors and their progress in decarbonisation and energy transition</w:t>
      </w:r>
      <w:hyperlink r:id="rId22" w:anchor="_ftn3">
        <w:r w:rsidRPr="005D30FE">
          <w:rPr>
            <w:rStyle w:val="Hyperlink"/>
            <w:color w:val="0563C1"/>
            <w:sz w:val="22"/>
            <w:szCs w:val="22"/>
            <w:vertAlign w:val="superscript"/>
          </w:rPr>
          <w:t>[3]</w:t>
        </w:r>
      </w:hyperlink>
      <w:r w:rsidRPr="005D30FE">
        <w:rPr>
          <w:sz w:val="22"/>
          <w:szCs w:val="22"/>
        </w:rPr>
        <w:t xml:space="preserve"> using best available data. </w:t>
      </w:r>
    </w:p>
    <w:p w14:paraId="1CCA2AB0" w14:textId="0C959FF8" w:rsidR="35AF5D5B" w:rsidRPr="005D30FE" w:rsidRDefault="35AF5D5B" w:rsidP="626D0899">
      <w:pPr>
        <w:spacing w:before="0" w:after="160" w:line="257" w:lineRule="auto"/>
        <w:rPr>
          <w:sz w:val="22"/>
          <w:szCs w:val="22"/>
        </w:rPr>
      </w:pPr>
      <w:del w:id="1137" w:author="GASTALDI Chiara (JRC-ISPRA) [2]" w:date="2025-01-21T11:43:00Z">
        <w:r w:rsidRPr="005D30FE">
          <w:rPr>
            <w:sz w:val="22"/>
            <w:szCs w:val="22"/>
          </w:rPr>
          <w:delText>The Commission aims to ensure that economic activities related to the oceans and seas contribute to sustainable development, environmental protection, and the well-being of coastal communities in the EU. These goals stem from an EU policy framework that has been evolving considerably over the past few years. Adopted in</w:delText>
        </w:r>
      </w:del>
      <w:ins w:id="1138" w:author="GASTALDI Chiara (JRC-ISPRA) [2]" w:date="2025-01-21T11:43:00Z">
        <w:r w:rsidR="0046794E" w:rsidRPr="005D30FE">
          <w:rPr>
            <w:sz w:val="22"/>
            <w:szCs w:val="22"/>
          </w:rPr>
          <w:t xml:space="preserve">In </w:t>
        </w:r>
      </w:ins>
      <w:r w:rsidRPr="005D30FE">
        <w:rPr>
          <w:sz w:val="22"/>
          <w:szCs w:val="22"/>
        </w:rPr>
        <w:t xml:space="preserve"> 2008,</w:t>
      </w:r>
      <w:ins w:id="1139" w:author="GASTALDI Chiara (JRC-ISPRA) [2]" w:date="2025-01-21T11:43:00Z">
        <w:r w:rsidR="0046794E" w:rsidRPr="005D30FE">
          <w:rPr>
            <w:sz w:val="22"/>
            <w:szCs w:val="22"/>
          </w:rPr>
          <w:t xml:space="preserve"> the Commission</w:t>
        </w:r>
      </w:ins>
      <w:ins w:id="1140" w:author="GASTALDI Chiara (JRC-ISPRA) [2]" w:date="2025-01-21T11:44:00Z">
        <w:r w:rsidR="0046794E" w:rsidRPr="005D30FE">
          <w:rPr>
            <w:sz w:val="22"/>
            <w:szCs w:val="22"/>
          </w:rPr>
          <w:t xml:space="preserve"> </w:t>
        </w:r>
      </w:ins>
      <w:ins w:id="1141" w:author="GASTALDI Chiara (JRC-ISPRA) [2]" w:date="2025-01-21T11:43:00Z">
        <w:r w:rsidR="0046794E" w:rsidRPr="005D30FE">
          <w:rPr>
            <w:sz w:val="22"/>
            <w:szCs w:val="22"/>
          </w:rPr>
          <w:t>adopted</w:t>
        </w:r>
      </w:ins>
      <w:r w:rsidRPr="005D30FE">
        <w:rPr>
          <w:sz w:val="22"/>
          <w:szCs w:val="22"/>
        </w:rPr>
        <w:t xml:space="preserve"> the Marine Strategy Framework Directive (MSFD)</w:t>
      </w:r>
      <w:hyperlink r:id="rId23" w:anchor="_ftn4">
        <w:r w:rsidRPr="005D30FE">
          <w:rPr>
            <w:rStyle w:val="Hyperlink"/>
            <w:color w:val="0563C1"/>
            <w:sz w:val="22"/>
            <w:szCs w:val="22"/>
            <w:vertAlign w:val="superscript"/>
          </w:rPr>
          <w:t>[4]</w:t>
        </w:r>
      </w:hyperlink>
      <w:r w:rsidRPr="005D30FE">
        <w:rPr>
          <w:sz w:val="22"/>
          <w:szCs w:val="22"/>
        </w:rPr>
        <w:t xml:space="preserve"> represents the environmental pillar of the EU's maritime policy, providing a framework for EU marine waters to achieve Good Environmental Status (GES). </w:t>
      </w:r>
      <w:ins w:id="1142" w:author="GASTALDI Chiara (JRC-ISPRA) [2]" w:date="2025-01-21T11:44:00Z">
        <w:r w:rsidR="0046794E" w:rsidRPr="005D30FE">
          <w:rPr>
            <w:sz w:val="22"/>
            <w:szCs w:val="22"/>
          </w:rPr>
          <w:t xml:space="preserve">Later, </w:t>
        </w:r>
      </w:ins>
      <w:del w:id="1143" w:author="GASTALDI Chiara (JRC-ISPRA) [2]" w:date="2025-01-21T11:44:00Z">
        <w:r w:rsidRPr="005D30FE" w:rsidDel="0046794E">
          <w:rPr>
            <w:sz w:val="22"/>
            <w:szCs w:val="22"/>
          </w:rPr>
          <w:delText>I</w:delText>
        </w:r>
      </w:del>
      <w:ins w:id="1144" w:author="GASTALDI Chiara (JRC-ISPRA) [2]" w:date="2025-01-21T11:44:00Z">
        <w:r w:rsidR="0046794E" w:rsidRPr="005D30FE">
          <w:rPr>
            <w:sz w:val="22"/>
            <w:szCs w:val="22"/>
          </w:rPr>
          <w:t>i</w:t>
        </w:r>
      </w:ins>
      <w:r w:rsidRPr="005D30FE">
        <w:rPr>
          <w:sz w:val="22"/>
          <w:szCs w:val="22"/>
        </w:rPr>
        <w:t xml:space="preserve">n 2012, </w:t>
      </w:r>
      <w:del w:id="1145" w:author="GASTALDI Chiara (JRC-ISPRA) [2]" w:date="2025-01-21T11:44:00Z">
        <w:r w:rsidRPr="005D30FE">
          <w:rPr>
            <w:sz w:val="22"/>
            <w:szCs w:val="22"/>
          </w:rPr>
          <w:delText xml:space="preserve">the Commission adopted </w:delText>
        </w:r>
      </w:del>
      <w:ins w:id="1146" w:author="GASTALDI Chiara (JRC-ISPRA) [2]" w:date="2025-01-21T11:44:00Z">
        <w:r w:rsidR="0046794E" w:rsidRPr="005D30FE">
          <w:rPr>
            <w:sz w:val="22"/>
            <w:szCs w:val="22"/>
          </w:rPr>
          <w:t>the</w:t>
        </w:r>
      </w:ins>
      <w:del w:id="1147" w:author="GASTALDI Chiara (JRC-ISPRA) [2]" w:date="2025-01-21T11:44:00Z">
        <w:r w:rsidRPr="005D30FE">
          <w:rPr>
            <w:sz w:val="22"/>
            <w:szCs w:val="22"/>
          </w:rPr>
          <w:delText>a</w:delText>
        </w:r>
      </w:del>
      <w:r w:rsidRPr="005D30FE">
        <w:rPr>
          <w:sz w:val="22"/>
          <w:szCs w:val="22"/>
        </w:rPr>
        <w:t xml:space="preserve"> Blue Economy Strategy</w:t>
      </w:r>
      <w:hyperlink r:id="rId24" w:anchor="_ftn5">
        <w:r w:rsidRPr="005D30FE">
          <w:rPr>
            <w:rStyle w:val="Hyperlink"/>
            <w:color w:val="0563C1"/>
            <w:sz w:val="22"/>
            <w:szCs w:val="22"/>
            <w:vertAlign w:val="superscript"/>
          </w:rPr>
          <w:t>[5]</w:t>
        </w:r>
      </w:hyperlink>
      <w:r w:rsidRPr="005D30FE">
        <w:rPr>
          <w:sz w:val="22"/>
          <w:szCs w:val="22"/>
        </w:rPr>
        <w:t xml:space="preserve"> </w:t>
      </w:r>
      <w:ins w:id="1148" w:author="GASTALDI Chiara (JRC-ISPRA) [2]" w:date="2025-01-21T11:44:00Z">
        <w:r w:rsidR="0046794E" w:rsidRPr="005D30FE">
          <w:rPr>
            <w:sz w:val="22"/>
            <w:szCs w:val="22"/>
          </w:rPr>
          <w:t xml:space="preserve">was introduced </w:t>
        </w:r>
      </w:ins>
      <w:r w:rsidRPr="005D30FE">
        <w:rPr>
          <w:sz w:val="22"/>
          <w:szCs w:val="22"/>
        </w:rPr>
        <w:t>to make the best of ocean and coastal resources as to stimulate sustainable economic growth and prosperity. With the adoption of the Maritime Spatial Planning directive</w:t>
      </w:r>
      <w:hyperlink r:id="rId25" w:anchor="_ftn6">
        <w:r w:rsidRPr="005D30FE">
          <w:rPr>
            <w:rStyle w:val="Hyperlink"/>
            <w:color w:val="0563C1"/>
            <w:sz w:val="22"/>
            <w:szCs w:val="22"/>
            <w:vertAlign w:val="superscript"/>
          </w:rPr>
          <w:t>[6]</w:t>
        </w:r>
      </w:hyperlink>
      <w:r w:rsidRPr="005D30FE">
        <w:rPr>
          <w:sz w:val="22"/>
          <w:szCs w:val="22"/>
        </w:rPr>
        <w:t xml:space="preserve"> in 2014, the EU introduced a key instrument of integrated maritime policy which allows to increase cross-border cooperation and protect the marine environment more effectively. In 2021, the Commission adopted the Communication on a new approach for a sustainable blue economy in the EU “</w:t>
      </w:r>
      <w:r w:rsidRPr="005D30FE">
        <w:rPr>
          <w:i/>
          <w:iCs/>
          <w:sz w:val="22"/>
          <w:szCs w:val="22"/>
        </w:rPr>
        <w:t>A Green Recovery for the Blue Economy – Transforming the EU's Blue Economy for a Sustainable Future</w:t>
      </w:r>
      <w:r w:rsidRPr="005D30FE">
        <w:rPr>
          <w:sz w:val="22"/>
          <w:szCs w:val="22"/>
        </w:rPr>
        <w:t>”</w:t>
      </w:r>
      <w:hyperlink r:id="rId26" w:anchor="_ftn7">
        <w:r w:rsidRPr="005D30FE">
          <w:rPr>
            <w:rStyle w:val="Hyperlink"/>
            <w:color w:val="0563C1"/>
            <w:sz w:val="22"/>
            <w:szCs w:val="22"/>
            <w:vertAlign w:val="superscript"/>
          </w:rPr>
          <w:t>[7]</w:t>
        </w:r>
      </w:hyperlink>
      <w:r w:rsidRPr="005D30FE">
        <w:rPr>
          <w:sz w:val="22"/>
          <w:szCs w:val="22"/>
        </w:rPr>
        <w:t xml:space="preserve">. In line with the European Green Deal, this strategy is the current long-term policy framework guiding the sustainability transition of all blue economy value chains, replacing unchecked expansionary targets with roadmaps to achieve climate-neutrality, zero pollution, responsible food systems, biodiversity protection and coastal resilience. Good practices and enabling solutions for this transition are outlined in </w:t>
      </w:r>
      <w:commentRangeStart w:id="1149"/>
      <w:r w:rsidRPr="005D30FE">
        <w:rPr>
          <w:sz w:val="22"/>
          <w:szCs w:val="22"/>
        </w:rPr>
        <w:t>Annex 1.</w:t>
      </w:r>
      <w:commentRangeEnd w:id="1149"/>
      <w:r w:rsidR="00E02988" w:rsidRPr="005D30FE">
        <w:rPr>
          <w:rStyle w:val="CommentReference"/>
          <w:sz w:val="22"/>
          <w:szCs w:val="22"/>
          <w:lang w:eastAsia="en-US"/>
        </w:rPr>
        <w:commentReference w:id="1149"/>
      </w:r>
    </w:p>
    <w:p w14:paraId="02ED1909" w14:textId="3B6074DA" w:rsidR="00011B9E" w:rsidRDefault="00011B9E">
      <w:pPr>
        <w:spacing w:before="0" w:after="160"/>
        <w:jc w:val="left"/>
        <w:rPr>
          <w:b/>
          <w:bCs/>
          <w:color w:val="6CA644"/>
          <w:sz w:val="32"/>
          <w:szCs w:val="32"/>
          <w:lang w:eastAsia="en-US"/>
        </w:rPr>
      </w:pPr>
      <w:bookmarkStart w:id="1150" w:name="_Toc160095617"/>
      <w:bookmarkStart w:id="1151" w:name="_Toc161312040"/>
      <w:bookmarkStart w:id="1152" w:name="_Toc178178004"/>
      <w:bookmarkStart w:id="1153" w:name="_Toc180422173"/>
      <w:bookmarkStart w:id="1154" w:name="_Toc184306454"/>
      <w:bookmarkStart w:id="1155" w:name="_Toc184881540"/>
      <w:bookmarkStart w:id="1156" w:name="_Toc184968569"/>
    </w:p>
    <w:p w14:paraId="1E279990" w14:textId="3B6074DA" w:rsidR="001B3997" w:rsidRPr="0052186E" w:rsidRDefault="0052186E" w:rsidP="00454C5A">
      <w:pPr>
        <w:pStyle w:val="JRCLevel-2title"/>
        <w:numPr>
          <w:ilvl w:val="1"/>
          <w:numId w:val="21"/>
        </w:numPr>
      </w:pPr>
      <w:bookmarkStart w:id="1157" w:name="_Toc192245550"/>
      <w:ins w:id="1158" w:author="BARBERO VIGNOLA Giulia (JRC-ISPRA) [2]" w:date="2025-01-23T15:22:00Z">
        <w:r>
          <w:t xml:space="preserve">The role of </w:t>
        </w:r>
      </w:ins>
      <w:commentRangeStart w:id="1159"/>
      <w:commentRangeStart w:id="1160"/>
      <w:r w:rsidR="001B3997" w:rsidRPr="0052186E">
        <w:t xml:space="preserve">Research &amp; Innovation </w:t>
      </w:r>
      <w:bookmarkEnd w:id="1150"/>
      <w:bookmarkEnd w:id="1151"/>
      <w:bookmarkEnd w:id="1152"/>
      <w:commentRangeEnd w:id="1159"/>
      <w:r w:rsidR="001B3997" w:rsidRPr="0052186E">
        <w:commentReference w:id="1159"/>
      </w:r>
      <w:bookmarkEnd w:id="1153"/>
      <w:commentRangeEnd w:id="1160"/>
      <w:r w:rsidR="00E72739" w:rsidRPr="0052186E">
        <w:commentReference w:id="1160"/>
      </w:r>
      <w:bookmarkEnd w:id="1154"/>
      <w:bookmarkEnd w:id="1155"/>
      <w:bookmarkEnd w:id="1156"/>
      <w:bookmarkEnd w:id="1157"/>
    </w:p>
    <w:tbl>
      <w:tblPr>
        <w:tblStyle w:val="TableGrid"/>
        <w:tblW w:w="0" w:type="auto"/>
        <w:tblLook w:val="04A0" w:firstRow="1" w:lastRow="0" w:firstColumn="1" w:lastColumn="0" w:noHBand="0" w:noVBand="1"/>
      </w:tblPr>
      <w:tblGrid>
        <w:gridCol w:w="3522"/>
        <w:gridCol w:w="4509"/>
        <w:gridCol w:w="985"/>
      </w:tblGrid>
      <w:tr w:rsidR="001B3997" w:rsidRPr="0052186E" w14:paraId="1FC6A593" w14:textId="77777777" w:rsidTr="00D64508">
        <w:trPr>
          <w:trHeight w:val="331"/>
        </w:trPr>
        <w:tc>
          <w:tcPr>
            <w:tcW w:w="352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03AE674" w14:textId="77777777" w:rsidR="001B3997" w:rsidRPr="0052186E" w:rsidRDefault="001B3997" w:rsidP="00877B9C">
            <w:pPr>
              <w:pStyle w:val="JRCText"/>
              <w:spacing w:before="0" w:after="0"/>
              <w:jc w:val="left"/>
              <w:rPr>
                <w:i/>
                <w:iCs/>
                <w:color w:val="808080" w:themeColor="background1" w:themeShade="80"/>
              </w:rPr>
            </w:pPr>
            <w:r w:rsidRPr="0052186E">
              <w:rPr>
                <w:i/>
                <w:iCs/>
                <w:color w:val="808080" w:themeColor="background1" w:themeShade="80"/>
              </w:rPr>
              <w:t>Coordinator: Michaela Batorova / Laia</w:t>
            </w:r>
          </w:p>
        </w:tc>
        <w:tc>
          <w:tcPr>
            <w:tcW w:w="450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EA7D260" w14:textId="77777777" w:rsidR="001B3997" w:rsidRPr="0052186E" w:rsidRDefault="001B3997" w:rsidP="00877B9C">
            <w:pPr>
              <w:pStyle w:val="JRCText"/>
              <w:spacing w:before="0" w:after="0"/>
              <w:jc w:val="left"/>
              <w:rPr>
                <w:i/>
                <w:iCs/>
                <w:color w:val="808080" w:themeColor="background1" w:themeShade="80"/>
              </w:rPr>
            </w:pPr>
            <w:r w:rsidRPr="0052186E">
              <w:rPr>
                <w:i/>
                <w:iCs/>
                <w:color w:val="808080" w:themeColor="background1" w:themeShade="80"/>
              </w:rPr>
              <w:t>Others:</w:t>
            </w:r>
            <w:r w:rsidRPr="0052186E">
              <w:t xml:space="preserve"> </w:t>
            </w:r>
            <w:r w:rsidRPr="0052186E">
              <w:rPr>
                <w:i/>
                <w:iCs/>
                <w:color w:val="808080" w:themeColor="background1" w:themeShade="80"/>
              </w:rPr>
              <w:t xml:space="preserve">Aliki, PF 13, Mecia (B7) </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73E6573" w14:textId="77777777" w:rsidR="001B3997" w:rsidRPr="0052186E" w:rsidRDefault="001B3997" w:rsidP="00877B9C">
            <w:pPr>
              <w:pStyle w:val="JRCText"/>
              <w:spacing w:before="0" w:after="0"/>
              <w:jc w:val="left"/>
              <w:rPr>
                <w:i/>
                <w:color w:val="808080" w:themeColor="background1" w:themeShade="80"/>
              </w:rPr>
            </w:pPr>
            <w:r w:rsidRPr="0052186E">
              <w:rPr>
                <w:i/>
                <w:color w:val="808080" w:themeColor="background1" w:themeShade="80"/>
              </w:rPr>
              <w:t xml:space="preserve">Pages: </w:t>
            </w:r>
          </w:p>
        </w:tc>
      </w:tr>
    </w:tbl>
    <w:p w14:paraId="59AB71D7" w14:textId="73805431" w:rsidR="00D64508" w:rsidRPr="00D64508" w:rsidRDefault="00D64508" w:rsidP="00D64508">
      <w:pPr>
        <w:pStyle w:val="JRCText"/>
        <w:rPr>
          <w:rFonts w:cs="Calibri"/>
          <w:color w:val="FF0000"/>
          <w:sz w:val="22"/>
          <w:szCs w:val="22"/>
        </w:rPr>
      </w:pPr>
      <w:r>
        <w:rPr>
          <w:rFonts w:cs="Calibri"/>
          <w:color w:val="FF0000"/>
          <w:sz w:val="22"/>
          <w:szCs w:val="22"/>
        </w:rPr>
        <w:t>Text still missing (</w:t>
      </w:r>
      <w:r w:rsidRPr="00D64508">
        <w:rPr>
          <w:rFonts w:cs="Calibri"/>
          <w:color w:val="FF0000"/>
          <w:sz w:val="22"/>
          <w:szCs w:val="22"/>
        </w:rPr>
        <w:t>Michaela Batorova / Laia</w:t>
      </w:r>
      <w:r>
        <w:rPr>
          <w:rFonts w:cs="Calibri"/>
          <w:color w:val="FF0000"/>
          <w:sz w:val="22"/>
          <w:szCs w:val="22"/>
        </w:rPr>
        <w:t>) + Steve (</w:t>
      </w:r>
      <w:r w:rsidR="00FC79C8">
        <w:rPr>
          <w:rFonts w:cs="Calibri"/>
          <w:color w:val="FF0000"/>
          <w:sz w:val="22"/>
          <w:szCs w:val="22"/>
        </w:rPr>
        <w:t>ERCEA)</w:t>
      </w:r>
    </w:p>
    <w:p w14:paraId="7E5AD881" w14:textId="2D3B66A1" w:rsidR="0046653C" w:rsidRPr="0052186E" w:rsidRDefault="0046653C" w:rsidP="0046653C">
      <w:pPr>
        <w:pStyle w:val="JRCText"/>
        <w:spacing w:line="240" w:lineRule="auto"/>
        <w:rPr>
          <w:color w:val="808080" w:themeColor="background1" w:themeShade="80"/>
        </w:rPr>
      </w:pPr>
      <w:r w:rsidRPr="0052186E">
        <w:rPr>
          <w:color w:val="808080" w:themeColor="background1" w:themeShade="80"/>
        </w:rPr>
        <w:t xml:space="preserve">focus on innovation elements of the GT for competitiveness, start-ups etc. </w:t>
      </w:r>
    </w:p>
    <w:p w14:paraId="581EBB25" w14:textId="77777777" w:rsidR="001B3997" w:rsidRPr="0052186E" w:rsidRDefault="001B3997" w:rsidP="00D1521C">
      <w:pPr>
        <w:pStyle w:val="JRCText"/>
        <w:numPr>
          <w:ilvl w:val="0"/>
          <w:numId w:val="7"/>
        </w:numPr>
        <w:spacing w:line="240" w:lineRule="auto"/>
        <w:rPr>
          <w:color w:val="808080" w:themeColor="background1" w:themeShade="80"/>
        </w:rPr>
      </w:pPr>
      <w:r w:rsidRPr="0052186E">
        <w:rPr>
          <w:color w:val="808080" w:themeColor="background1" w:themeShade="80"/>
        </w:rPr>
        <w:t xml:space="preserve">Horizon Europe / DG RTD / Tech Sovereignty / Regional Innovation Valleys / EU Missions for the Green Deal / </w:t>
      </w:r>
      <w:hyperlink r:id="rId27">
        <w:r w:rsidRPr="0052186E">
          <w:rPr>
            <w:rStyle w:val="Hyperlink"/>
            <w:color w:val="808080" w:themeColor="background1" w:themeShade="80"/>
          </w:rPr>
          <w:t>R&amp;I Days 2024 recordings</w:t>
        </w:r>
      </w:hyperlink>
      <w:r w:rsidRPr="0052186E">
        <w:rPr>
          <w:color w:val="808080" w:themeColor="background1" w:themeShade="80"/>
        </w:rPr>
        <w:t xml:space="preserve"> </w:t>
      </w:r>
    </w:p>
    <w:p w14:paraId="2DFE6344" w14:textId="77777777" w:rsidR="001B3997" w:rsidRPr="0052186E" w:rsidRDefault="001B3997" w:rsidP="00D1521C">
      <w:pPr>
        <w:pStyle w:val="JRCText"/>
        <w:numPr>
          <w:ilvl w:val="0"/>
          <w:numId w:val="7"/>
        </w:numPr>
        <w:spacing w:line="240" w:lineRule="auto"/>
        <w:rPr>
          <w:color w:val="808080" w:themeColor="background1" w:themeShade="80"/>
        </w:rPr>
      </w:pPr>
      <w:r w:rsidRPr="0052186E">
        <w:rPr>
          <w:color w:val="808080" w:themeColor="background1" w:themeShade="80"/>
        </w:rPr>
        <w:t xml:space="preserve">Horizon 2020 Green Deal Call - </w:t>
      </w:r>
      <w:hyperlink r:id="rId28">
        <w:r w:rsidRPr="0052186E">
          <w:rPr>
            <w:rStyle w:val="Hyperlink"/>
            <w:color w:val="808080" w:themeColor="background1" w:themeShade="80"/>
          </w:rPr>
          <w:t>research and innovation to drive the green deal-KI0221026ENN.pdf</w:t>
        </w:r>
      </w:hyperlink>
      <w:r w:rsidRPr="0052186E">
        <w:rPr>
          <w:color w:val="808080" w:themeColor="background1" w:themeShade="80"/>
        </w:rPr>
        <w:t xml:space="preserve"> - list of projects </w:t>
      </w:r>
      <w:hyperlink r:id="rId29">
        <w:r w:rsidRPr="0052186E">
          <w:rPr>
            <w:rStyle w:val="Hyperlink"/>
            <w:color w:val="808080" w:themeColor="background1" w:themeShade="80"/>
          </w:rPr>
          <w:t>Green Deal Projects | Research and Innovation (europa.eu)</w:t>
        </w:r>
      </w:hyperlink>
    </w:p>
    <w:p w14:paraId="133305F7" w14:textId="77777777" w:rsidR="001B3997" w:rsidRPr="0052186E" w:rsidRDefault="001B3997" w:rsidP="00D1521C">
      <w:pPr>
        <w:pStyle w:val="JRCText"/>
        <w:numPr>
          <w:ilvl w:val="0"/>
          <w:numId w:val="7"/>
        </w:numPr>
        <w:spacing w:line="240" w:lineRule="auto"/>
        <w:rPr>
          <w:color w:val="808080" w:themeColor="background1" w:themeShade="80"/>
        </w:rPr>
      </w:pPr>
      <w:r w:rsidRPr="0052186E">
        <w:rPr>
          <w:color w:val="808080" w:themeColor="background1" w:themeShade="80"/>
        </w:rPr>
        <w:t xml:space="preserve">REGIONAL DIVERSIFICATION IN GREEN TECHNOLOGIES chapter from the </w:t>
      </w:r>
      <w:hyperlink r:id="rId30">
        <w:r w:rsidRPr="0052186E">
          <w:rPr>
            <w:rStyle w:val="Hyperlink"/>
            <w:color w:val="808080" w:themeColor="background1" w:themeShade="80"/>
          </w:rPr>
          <w:t>science research and innovation performance of the-KI0224481ENN.pdf</w:t>
        </w:r>
      </w:hyperlink>
      <w:r w:rsidRPr="0052186E">
        <w:rPr>
          <w:color w:val="808080" w:themeColor="background1" w:themeShade="80"/>
        </w:rPr>
        <w:t xml:space="preserve"> (p. 452) written by JRC.B6 colleagues: </w:t>
      </w:r>
      <w:r w:rsidRPr="00FC79C8">
        <w:rPr>
          <w:rFonts w:cs="Calibri"/>
          <w:b/>
          <w:bCs/>
          <w:color w:val="808080" w:themeColor="background1" w:themeShade="80"/>
        </w:rPr>
        <w:t>Dario Diodato, Lorenzo Napolitano, Emanuele Pugliese</w:t>
      </w:r>
      <w:r w:rsidRPr="00FC79C8">
        <w:rPr>
          <w:rFonts w:cs="Calibri"/>
          <w:color w:val="808080" w:themeColor="background1" w:themeShade="80"/>
        </w:rPr>
        <w:t xml:space="preserve">; </w:t>
      </w:r>
    </w:p>
    <w:p w14:paraId="27789B8A" w14:textId="1163BE4D" w:rsidR="001B3997" w:rsidRPr="0052186E" w:rsidRDefault="001B3997" w:rsidP="00D1521C">
      <w:pPr>
        <w:pStyle w:val="JRCText"/>
        <w:numPr>
          <w:ilvl w:val="0"/>
          <w:numId w:val="7"/>
        </w:numPr>
        <w:spacing w:line="240" w:lineRule="auto"/>
        <w:rPr>
          <w:color w:val="808080" w:themeColor="background1" w:themeShade="80"/>
        </w:rPr>
      </w:pPr>
      <w:r w:rsidRPr="0052186E">
        <w:rPr>
          <w:color w:val="808080" w:themeColor="background1" w:themeShade="80"/>
        </w:rPr>
        <w:t>Energy Union R&amp;I pillar / Competitiveness progress report</w:t>
      </w:r>
    </w:p>
    <w:p w14:paraId="5E92DFD3" w14:textId="5591D22F" w:rsidR="00703159" w:rsidRDefault="001B3997" w:rsidP="2759FC18">
      <w:pPr>
        <w:pStyle w:val="JRCText"/>
        <w:numPr>
          <w:ilvl w:val="0"/>
          <w:numId w:val="7"/>
        </w:numPr>
        <w:spacing w:before="0" w:after="160" w:line="240" w:lineRule="auto"/>
        <w:rPr>
          <w:color w:val="808080" w:themeColor="background1" w:themeShade="80"/>
        </w:rPr>
      </w:pPr>
      <w:r w:rsidRPr="2759FC18">
        <w:rPr>
          <w:color w:val="808080" w:themeColor="background1" w:themeShade="80"/>
        </w:rPr>
        <w:t>Include all 7 dimensions of the EGD / Innovation Ecosystems for Bioeconomy and Food Systems</w:t>
      </w:r>
    </w:p>
    <w:p w14:paraId="0BADB79B" w14:textId="20149B06" w:rsidR="00703159" w:rsidRDefault="5E77FA0F" w:rsidP="2759FC18">
      <w:pPr>
        <w:spacing w:before="240" w:after="240"/>
      </w:pPr>
      <w:r w:rsidRPr="2759FC18">
        <w:rPr>
          <w:rFonts w:eastAsia="EC Square Sans Pro" w:cs="EC Square Sans Pro"/>
        </w:rPr>
        <w:lastRenderedPageBreak/>
        <w:t>Research and innovation (R&amp;I) are central to Europe’s strategic objectives, especially the EU ambitions for decarbonisation and the transition to a net-zero economy. However, despite considerable efforts, the EU has consistently fallen short of its target of 3% of GDP for R&amp;I investment</w:t>
      </w:r>
      <w:hyperlink r:id="rId31" w:anchor="_ftn1">
        <w:r w:rsidRPr="2759FC18">
          <w:rPr>
            <w:rStyle w:val="Hyperlink"/>
            <w:rFonts w:ascii="Calibri" w:eastAsia="Calibri" w:hAnsi="Calibri" w:cs="Calibri"/>
            <w:color w:val="0563C1"/>
            <w:sz w:val="22"/>
            <w:szCs w:val="22"/>
            <w:vertAlign w:val="superscript"/>
          </w:rPr>
          <w:t>[1]</w:t>
        </w:r>
      </w:hyperlink>
      <w:r w:rsidRPr="2759FC18">
        <w:rPr>
          <w:rFonts w:eastAsia="EC Square Sans Pro" w:cs="EC Square Sans Pro"/>
        </w:rPr>
        <w:t>, a crucial figure for long-term progress. EU leaders</w:t>
      </w:r>
      <w:hyperlink r:id="rId32" w:anchor="_ftn2">
        <w:r w:rsidRPr="2759FC18">
          <w:rPr>
            <w:rStyle w:val="Hyperlink"/>
            <w:rFonts w:ascii="Calibri" w:eastAsia="Calibri" w:hAnsi="Calibri" w:cs="Calibri"/>
            <w:color w:val="0563C1"/>
            <w:sz w:val="22"/>
            <w:szCs w:val="22"/>
            <w:vertAlign w:val="superscript"/>
          </w:rPr>
          <w:t>[2]</w:t>
        </w:r>
      </w:hyperlink>
      <w:r w:rsidRPr="2759FC18">
        <w:rPr>
          <w:rFonts w:eastAsia="EC Square Sans Pro" w:cs="EC Square Sans Pro"/>
        </w:rPr>
        <w:t xml:space="preserve"> have recently re-affirmed this target, calling for an innovation-friendly environment based on excellent science, aiming to accelerate market adoption and the industrial scaling of innovations.</w:t>
      </w:r>
    </w:p>
    <w:p w14:paraId="52139C18" w14:textId="713ED78D" w:rsidR="00703159" w:rsidRDefault="5E77FA0F" w:rsidP="2759FC18">
      <w:pPr>
        <w:spacing w:before="240" w:after="240"/>
        <w:rPr>
          <w:rFonts w:eastAsia="EC Square Sans Pro" w:cs="EC Square Sans Pro"/>
        </w:rPr>
      </w:pPr>
      <w:r w:rsidRPr="2759FC18">
        <w:rPr>
          <w:rFonts w:eastAsia="EC Square Sans Pro" w:cs="EC Square Sans Pro"/>
        </w:rPr>
        <w:t>Currently, the EU’s research and development (R&amp;D) intensity stands at 2.2% of GDP</w:t>
      </w:r>
      <w:hyperlink r:id="rId33" w:anchor="_ftn3">
        <w:r w:rsidRPr="2759FC18">
          <w:rPr>
            <w:rStyle w:val="Hyperlink"/>
            <w:rFonts w:ascii="Calibri" w:eastAsia="Calibri" w:hAnsi="Calibri" w:cs="Calibri"/>
            <w:color w:val="0563C1"/>
            <w:sz w:val="22"/>
            <w:szCs w:val="22"/>
            <w:vertAlign w:val="superscript"/>
          </w:rPr>
          <w:t>[3]</w:t>
        </w:r>
      </w:hyperlink>
      <w:r w:rsidRPr="2759FC18">
        <w:rPr>
          <w:rFonts w:eastAsia="EC Square Sans Pro" w:cs="EC Square Sans Pro"/>
        </w:rPr>
        <w:t>, lagging behind global competitors such as the US, China, Japan, and South Korea. While public investment in clean energy technologies has grown, notably through Horizon Europe and national funding, private sector contributions remain insufficient. Europe excels in green technologies like wind energy and hydrogen, but faces increasing challenges in digital sectors, where countries like the US and China are advancing rapidly. This growing technological gap undermines Europe's global competitiveness.</w:t>
      </w:r>
    </w:p>
    <w:p w14:paraId="3E0039D7" w14:textId="29E8537E" w:rsidR="00703159" w:rsidRDefault="5E77FA0F" w:rsidP="2759FC18">
      <w:pPr>
        <w:spacing w:before="240" w:after="240"/>
      </w:pPr>
      <w:r w:rsidRPr="2759FC18">
        <w:rPr>
          <w:rFonts w:eastAsia="EC Square Sans Pro" w:cs="EC Square Sans Pro"/>
        </w:rPr>
        <w:t>A key issue is the underutilisation of Europe’s R&amp;I ecosystem, with significant innovation divides across Member States, particularly in southern and eastern Europe. Although public R&amp;I investment is rising, regional disparities persist, impeding progress and hindering Europe’s ability to compete in emerging technologies</w:t>
      </w:r>
      <w:hyperlink r:id="rId34" w:anchor="_ftn4">
        <w:r w:rsidRPr="2759FC18">
          <w:rPr>
            <w:rStyle w:val="Hyperlink"/>
            <w:rFonts w:ascii="Calibri" w:eastAsia="Calibri" w:hAnsi="Calibri" w:cs="Calibri"/>
            <w:color w:val="0563C1"/>
            <w:sz w:val="22"/>
            <w:szCs w:val="22"/>
            <w:vertAlign w:val="superscript"/>
          </w:rPr>
          <w:t>[4]</w:t>
        </w:r>
      </w:hyperlink>
      <w:r w:rsidRPr="2759FC18">
        <w:rPr>
          <w:rFonts w:eastAsia="EC Square Sans Pro" w:cs="EC Square Sans Pro"/>
        </w:rPr>
        <w:t>. Addressing this gap requires coordinated investments and stronger public-private collaboration.</w:t>
      </w:r>
    </w:p>
    <w:p w14:paraId="25CE2BC3" w14:textId="5B428C58" w:rsidR="00703159" w:rsidRDefault="5E77FA0F" w:rsidP="2759FC18">
      <w:pPr>
        <w:spacing w:before="240" w:after="240"/>
      </w:pPr>
      <w:r w:rsidRPr="2759FC18">
        <w:rPr>
          <w:rFonts w:eastAsia="EC Square Sans Pro" w:cs="EC Square Sans Pro"/>
        </w:rPr>
        <w:t>Moreover, the decline in government support for private R&amp;D, which fell by 3.4% in 2020, further deepens the issue</w:t>
      </w:r>
      <w:hyperlink r:id="rId35" w:anchor="_ftn5">
        <w:r w:rsidRPr="2759FC18">
          <w:rPr>
            <w:rStyle w:val="Hyperlink"/>
            <w:rFonts w:ascii="Calibri" w:eastAsia="Calibri" w:hAnsi="Calibri" w:cs="Calibri"/>
            <w:color w:val="0563C1"/>
            <w:sz w:val="22"/>
            <w:szCs w:val="22"/>
            <w:vertAlign w:val="superscript"/>
          </w:rPr>
          <w:t>[5]</w:t>
        </w:r>
      </w:hyperlink>
      <w:r w:rsidRPr="2759FC18">
        <w:rPr>
          <w:rFonts w:eastAsia="EC Square Sans Pro" w:cs="EC Square Sans Pro"/>
        </w:rPr>
        <w:t>. To bridge the innovation gap, the EU needs more robust public-private partnerships, especially in green technologies, and focus on scaling up green start-ups, which face high costs and limited funding. The EU faces barriers in bringing innovation to market and scaling up in the field of clean technologies. A dedicated EU Start-up and Scale-up Strategy</w:t>
      </w:r>
      <w:hyperlink r:id="rId36" w:anchor="_ftn6">
        <w:r w:rsidRPr="2759FC18">
          <w:rPr>
            <w:rStyle w:val="Hyperlink"/>
            <w:rFonts w:ascii="Calibri" w:eastAsia="Calibri" w:hAnsi="Calibri" w:cs="Calibri"/>
            <w:color w:val="0563C1"/>
            <w:sz w:val="22"/>
            <w:szCs w:val="22"/>
            <w:vertAlign w:val="superscript"/>
          </w:rPr>
          <w:t>[6]</w:t>
        </w:r>
      </w:hyperlink>
      <w:r w:rsidRPr="2759FC18">
        <w:rPr>
          <w:rFonts w:eastAsia="EC Square Sans Pro" w:cs="EC Square Sans Pro"/>
        </w:rPr>
        <w:t>, as indicated in the Competitiveness Compass</w:t>
      </w:r>
      <w:hyperlink r:id="rId37" w:anchor="_ftn7">
        <w:r w:rsidRPr="2759FC18">
          <w:rPr>
            <w:rStyle w:val="Hyperlink"/>
            <w:rFonts w:ascii="Calibri" w:eastAsia="Calibri" w:hAnsi="Calibri" w:cs="Calibri"/>
            <w:color w:val="0563C1"/>
            <w:sz w:val="22"/>
            <w:szCs w:val="22"/>
            <w:vertAlign w:val="superscript"/>
          </w:rPr>
          <w:t>[7]</w:t>
        </w:r>
      </w:hyperlink>
      <w:r w:rsidRPr="2759FC18">
        <w:rPr>
          <w:rFonts w:eastAsia="EC Square Sans Pro" w:cs="EC Square Sans Pro"/>
        </w:rPr>
        <w:t>, will address the barriers to business growth by strengthening university-business collaboration, improving patent commercialization, and enhancing access to risk capital. It will address market fragmentation, talent mobility, and innovation support. The Competitiveness Compass also mentions the European Innovation Act, which will further boost access to research infrastructures, intellectual assets, and regulatory sandboxes for testing new ideas.</w:t>
      </w:r>
    </w:p>
    <w:p w14:paraId="407BCCB9" w14:textId="5FFB7E0C" w:rsidR="00703159" w:rsidRDefault="5E77FA0F" w:rsidP="2759FC18">
      <w:pPr>
        <w:spacing w:before="240" w:after="240"/>
      </w:pPr>
      <w:r w:rsidRPr="2759FC18">
        <w:rPr>
          <w:rFonts w:eastAsia="EC Square Sans Pro" w:cs="EC Square Sans Pro"/>
        </w:rPr>
        <w:t>In his report</w:t>
      </w:r>
      <w:hyperlink r:id="rId38" w:anchor="_ftn8">
        <w:r w:rsidRPr="2759FC18">
          <w:rPr>
            <w:rStyle w:val="Hyperlink"/>
            <w:rFonts w:ascii="Calibri" w:eastAsia="Calibri" w:hAnsi="Calibri" w:cs="Calibri"/>
            <w:color w:val="0563C1"/>
            <w:sz w:val="22"/>
            <w:szCs w:val="22"/>
            <w:vertAlign w:val="superscript"/>
          </w:rPr>
          <w:t>[8]</w:t>
        </w:r>
      </w:hyperlink>
      <w:r w:rsidRPr="2759FC18">
        <w:rPr>
          <w:rFonts w:eastAsia="EC Square Sans Pro" w:cs="EC Square Sans Pro"/>
        </w:rPr>
        <w:t>, Letta suggests introducing a "fifth freedom" to complement the traditional four—people, capital, goods, and services</w:t>
      </w:r>
      <w:hyperlink r:id="rId39" w:anchor="_ftn9">
        <w:r w:rsidRPr="2759FC18">
          <w:rPr>
            <w:rStyle w:val="Hyperlink"/>
            <w:rFonts w:ascii="Calibri" w:eastAsia="Calibri" w:hAnsi="Calibri" w:cs="Calibri"/>
            <w:color w:val="0563C1"/>
            <w:sz w:val="22"/>
            <w:szCs w:val="22"/>
            <w:vertAlign w:val="superscript"/>
          </w:rPr>
          <w:t>[9]</w:t>
        </w:r>
      </w:hyperlink>
      <w:r w:rsidRPr="2759FC18">
        <w:rPr>
          <w:rFonts w:eastAsia="EC Square Sans Pro" w:cs="EC Square Sans Pro"/>
        </w:rPr>
        <w:t>. This new freedom would focus on the unrestricted movement of research, innovation, knowledge, and education, strengthening the single market</w:t>
      </w:r>
      <w:hyperlink r:id="rId40" w:anchor="_ftn10">
        <w:r w:rsidRPr="2759FC18">
          <w:rPr>
            <w:rStyle w:val="Hyperlink"/>
            <w:rFonts w:ascii="Calibri" w:eastAsia="Calibri" w:hAnsi="Calibri" w:cs="Calibri"/>
            <w:color w:val="0563C1"/>
            <w:sz w:val="22"/>
            <w:szCs w:val="22"/>
            <w:vertAlign w:val="superscript"/>
          </w:rPr>
          <w:t>[10]</w:t>
        </w:r>
      </w:hyperlink>
      <w:r w:rsidRPr="2759FC18">
        <w:rPr>
          <w:rFonts w:eastAsia="EC Square Sans Pro" w:cs="EC Square Sans Pro"/>
        </w:rPr>
        <w:t xml:space="preserve">. </w:t>
      </w:r>
    </w:p>
    <w:p w14:paraId="1E29FC87" w14:textId="5FD7261A" w:rsidR="00703159" w:rsidRDefault="5E77FA0F" w:rsidP="2759FC18">
      <w:pPr>
        <w:spacing w:before="240" w:after="240"/>
      </w:pPr>
      <w:r w:rsidRPr="2759FC18">
        <w:rPr>
          <w:rFonts w:eastAsia="EC Square Sans Pro" w:cs="EC Square Sans Pro"/>
        </w:rPr>
        <w:t>The Draghi report</w:t>
      </w:r>
      <w:hyperlink r:id="rId41" w:anchor="_ftn11">
        <w:r w:rsidRPr="2759FC18">
          <w:rPr>
            <w:rStyle w:val="Hyperlink"/>
            <w:rFonts w:ascii="Calibri" w:eastAsia="Calibri" w:hAnsi="Calibri" w:cs="Calibri"/>
            <w:color w:val="0563C1"/>
            <w:sz w:val="22"/>
            <w:szCs w:val="22"/>
            <w:vertAlign w:val="superscript"/>
          </w:rPr>
          <w:t>[11]</w:t>
        </w:r>
      </w:hyperlink>
      <w:r w:rsidRPr="2759FC18">
        <w:rPr>
          <w:rFonts w:eastAsia="EC Square Sans Pro" w:cs="EC Square Sans Pro"/>
        </w:rPr>
        <w:t xml:space="preserve"> urges the EU to implement a new competitiveness strategy, recommending an annual investment of EUR 750 – 800 billion, primarily from the private sector. This strategy emphasises reinforcing Europe’s leadership in areas where it excels, while also advancing in emerging technologies. It also calls for better alignment between R&amp;I efforts and industrial policies.</w:t>
      </w:r>
    </w:p>
    <w:p w14:paraId="76DE003E" w14:textId="5EFD282C" w:rsidR="00703159" w:rsidRDefault="5E77FA0F" w:rsidP="2759FC18">
      <w:pPr>
        <w:rPr>
          <w:rFonts w:eastAsia="EC Square Sans Pro" w:cs="EC Square Sans Pro"/>
          <w:sz w:val="22"/>
          <w:szCs w:val="22"/>
        </w:rPr>
      </w:pPr>
      <w:r w:rsidRPr="2759FC18">
        <w:rPr>
          <w:rFonts w:eastAsia="EC Square Sans Pro" w:cs="EC Square Sans Pro"/>
          <w:sz w:val="22"/>
          <w:szCs w:val="22"/>
        </w:rPr>
        <w:t>To boost competitiveness, the EU must prioritise R&amp;I at the core of its economy, aiming to double its research budget to EUR 220 billion for the next funding period</w:t>
      </w:r>
      <w:hyperlink r:id="rId42" w:anchor="_ftn12">
        <w:r w:rsidRPr="2759FC18">
          <w:rPr>
            <w:rStyle w:val="Hyperlink"/>
            <w:rFonts w:ascii="Calibri" w:eastAsia="Calibri" w:hAnsi="Calibri" w:cs="Calibri"/>
            <w:color w:val="0563C1"/>
            <w:sz w:val="22"/>
            <w:szCs w:val="22"/>
            <w:vertAlign w:val="superscript"/>
          </w:rPr>
          <w:t>[12]</w:t>
        </w:r>
      </w:hyperlink>
      <w:r w:rsidRPr="2759FC18">
        <w:rPr>
          <w:rFonts w:eastAsia="EC Square Sans Pro" w:cs="EC Square Sans Pro"/>
          <w:sz w:val="22"/>
          <w:szCs w:val="22"/>
        </w:rPr>
        <w:t xml:space="preserve">, while simplifying procedures and reducing costs for participants. Horizon Europe, the EU’s flagship research funding programme, with nearly EUR 100 billion allocated for 2021-2027, is a critical tool in this effort. </w:t>
      </w:r>
    </w:p>
    <w:p w14:paraId="7F1AD668" w14:textId="769F1179" w:rsidR="00703159" w:rsidRDefault="5E77FA0F" w:rsidP="2759FC18">
      <w:pPr>
        <w:spacing w:before="240" w:after="240"/>
        <w:rPr>
          <w:rFonts w:eastAsia="EC Square Sans Pro" w:cs="EC Square Sans Pro"/>
        </w:rPr>
      </w:pPr>
      <w:r w:rsidRPr="2759FC18">
        <w:rPr>
          <w:rFonts w:eastAsia="EC Square Sans Pro" w:cs="EC Square Sans Pro"/>
        </w:rPr>
        <w:t>While the decrease in R&amp;D productivity is a global phenomenon, EU-based firms show lower R&amp;D productivity, particularly in generating sales and new ideas</w:t>
      </w:r>
      <w:hyperlink r:id="rId43" w:anchor="_ftn13">
        <w:r w:rsidRPr="2759FC18">
          <w:rPr>
            <w:rStyle w:val="Hyperlink"/>
            <w:rFonts w:ascii="Calibri" w:eastAsia="Calibri" w:hAnsi="Calibri" w:cs="Calibri"/>
            <w:color w:val="0563C1"/>
            <w:sz w:val="22"/>
            <w:szCs w:val="22"/>
            <w:vertAlign w:val="superscript"/>
          </w:rPr>
          <w:t>[13]</w:t>
        </w:r>
      </w:hyperlink>
      <w:r w:rsidRPr="2759FC18">
        <w:rPr>
          <w:rFonts w:eastAsia="EC Square Sans Pro" w:cs="EC Square Sans Pro"/>
        </w:rPr>
        <w:t>. Simply increasing R&amp;D investments is not enough. To enhance innovation, the EU needs to improve R&amp;D processes, attract and retain top talent, and develop more effective policy instruments to drive impactful innovations.</w:t>
      </w:r>
    </w:p>
    <w:p w14:paraId="53B833D4" w14:textId="3BC41049" w:rsidR="00703159" w:rsidRDefault="5E77FA0F" w:rsidP="2759FC18">
      <w:pPr>
        <w:spacing w:before="240" w:after="240"/>
        <w:rPr>
          <w:rFonts w:eastAsia="EC Square Sans Pro" w:cs="EC Square Sans Pro"/>
        </w:rPr>
      </w:pPr>
      <w:r w:rsidRPr="2759FC18">
        <w:rPr>
          <w:rFonts w:eastAsia="EC Square Sans Pro" w:cs="EC Square Sans Pro"/>
        </w:rPr>
        <w:t>Looking ahead, Europe must also strengthen international scientific cooperation, particularly with researchers in China, the USA, Africa, and Latin America, to maintain its global relevance. A critical goal will be reversing the brain drain of young scientists from Europe, fostering a “brain gain” to ensure a sustainable and innovative future for the continent</w:t>
      </w:r>
      <w:hyperlink r:id="rId44" w:anchor="_ftn14">
        <w:r w:rsidRPr="2759FC18">
          <w:rPr>
            <w:rStyle w:val="Hyperlink"/>
            <w:rFonts w:ascii="Calibri" w:eastAsia="Calibri" w:hAnsi="Calibri" w:cs="Calibri"/>
            <w:color w:val="0563C1"/>
            <w:sz w:val="22"/>
            <w:szCs w:val="22"/>
            <w:vertAlign w:val="superscript"/>
          </w:rPr>
          <w:t>[14]</w:t>
        </w:r>
      </w:hyperlink>
      <w:r w:rsidRPr="2759FC18">
        <w:rPr>
          <w:rFonts w:eastAsia="EC Square Sans Pro" w:cs="EC Square Sans Pro"/>
        </w:rPr>
        <w:t>.</w:t>
      </w:r>
      <w:r w:rsidR="57F2F267" w:rsidRPr="2759FC18">
        <w:rPr>
          <w:rFonts w:eastAsia="EC Square Sans Pro" w:cs="EC Square Sans Pro"/>
        </w:rPr>
        <w:t xml:space="preserve"> </w:t>
      </w:r>
    </w:p>
    <w:p w14:paraId="7C0BA115" w14:textId="79D2AC5F" w:rsidR="00703159" w:rsidRDefault="5E77FA0F" w:rsidP="2759FC18">
      <w:pPr>
        <w:spacing w:before="240" w:after="240"/>
      </w:pPr>
      <w:r w:rsidRPr="2759FC18">
        <w:rPr>
          <w:rFonts w:eastAsia="EC Square Sans Pro" w:cs="EC Square Sans Pro"/>
        </w:rPr>
        <w:lastRenderedPageBreak/>
        <w:t>Public investment in research and innovation in the Energy Union R&amp;I priorities</w:t>
      </w:r>
      <w:hyperlink r:id="rId45" w:anchor="_ftn15">
        <w:r w:rsidRPr="2759FC18">
          <w:rPr>
            <w:rStyle w:val="Hyperlink"/>
            <w:rFonts w:ascii="Calibri" w:eastAsia="Calibri" w:hAnsi="Calibri" w:cs="Calibri"/>
            <w:color w:val="0563C1"/>
            <w:sz w:val="22"/>
            <w:szCs w:val="22"/>
            <w:vertAlign w:val="superscript"/>
          </w:rPr>
          <w:t>[15]</w:t>
        </w:r>
      </w:hyperlink>
      <w:r w:rsidRPr="2759FC18">
        <w:rPr>
          <w:rFonts w:eastAsia="EC Square Sans Pro" w:cs="EC Square Sans Pro"/>
        </w:rPr>
        <w:t xml:space="preserve"> has been steadily increasing, with EU MS reporting a 23% rise in 2022 compared to the previous year</w:t>
      </w:r>
      <w:hyperlink r:id="rId46" w:anchor="_ftn16">
        <w:r w:rsidRPr="2759FC18">
          <w:rPr>
            <w:rStyle w:val="Hyperlink"/>
            <w:rFonts w:ascii="Calibri" w:eastAsia="Calibri" w:hAnsi="Calibri" w:cs="Calibri"/>
            <w:color w:val="0563C1"/>
            <w:sz w:val="22"/>
            <w:szCs w:val="22"/>
            <w:vertAlign w:val="superscript"/>
          </w:rPr>
          <w:t>[16]</w:t>
        </w:r>
      </w:hyperlink>
      <w:r w:rsidRPr="2759FC18">
        <w:rPr>
          <w:rFonts w:eastAsia="EC Square Sans Pro" w:cs="EC Square Sans Pro"/>
        </w:rPr>
        <w:t>. Combined with Horizon Europe funds, public investment in clean energy technologies has surpassed EUR 9 billion, positioning the EU as a leader in R&amp;I spending in this sector. Nevertheless, the Commission’s assessment of draft National Energy and Climate Plans in December 2023</w:t>
      </w:r>
      <w:hyperlink r:id="rId47" w:anchor="_ftn17">
        <w:r w:rsidRPr="2759FC18">
          <w:rPr>
            <w:rStyle w:val="Hyperlink"/>
            <w:rFonts w:ascii="Calibri" w:eastAsia="Calibri" w:hAnsi="Calibri" w:cs="Calibri"/>
            <w:color w:val="0563C1"/>
            <w:sz w:val="22"/>
            <w:szCs w:val="22"/>
            <w:vertAlign w:val="superscript"/>
          </w:rPr>
          <w:t>[17]</w:t>
        </w:r>
      </w:hyperlink>
      <w:r w:rsidRPr="2759FC18">
        <w:rPr>
          <w:rFonts w:eastAsia="EC Square Sans Pro" w:cs="EC Square Sans Pro"/>
        </w:rPr>
        <w:t xml:space="preserve"> highlighted a lack of national objectives and funding targets. To keep pace with global leaders, Europe must accelerate private sector investments in critical areas like solar PV and electrolysers. Targeted measures, such as green public procurement rules</w:t>
      </w:r>
      <w:hyperlink r:id="rId48" w:anchor="_ftn18">
        <w:r w:rsidRPr="2759FC18">
          <w:rPr>
            <w:rStyle w:val="Hyperlink"/>
            <w:rFonts w:ascii="Calibri" w:eastAsia="Calibri" w:hAnsi="Calibri" w:cs="Calibri"/>
            <w:color w:val="0563C1"/>
            <w:sz w:val="22"/>
            <w:szCs w:val="22"/>
            <w:vertAlign w:val="superscript"/>
          </w:rPr>
          <w:t>[18]</w:t>
        </w:r>
      </w:hyperlink>
      <w:r w:rsidRPr="2759FC18">
        <w:rPr>
          <w:rFonts w:eastAsia="EC Square Sans Pro" w:cs="EC Square Sans Pro"/>
        </w:rPr>
        <w:t xml:space="preserve"> and reduced regulatory burdens, aim to further support EU-based start-ups and scale-ups</w:t>
      </w:r>
      <w:hyperlink r:id="rId49" w:anchor="_ftn19">
        <w:r w:rsidRPr="2759FC18">
          <w:rPr>
            <w:rStyle w:val="Hyperlink"/>
            <w:rFonts w:ascii="Calibri" w:eastAsia="Calibri" w:hAnsi="Calibri" w:cs="Calibri"/>
            <w:color w:val="0563C1"/>
            <w:sz w:val="22"/>
            <w:szCs w:val="22"/>
            <w:vertAlign w:val="superscript"/>
          </w:rPr>
          <w:t>[19]</w:t>
        </w:r>
      </w:hyperlink>
      <w:r w:rsidRPr="2759FC18">
        <w:rPr>
          <w:rFonts w:eastAsia="EC Square Sans Pro" w:cs="EC Square Sans Pro"/>
        </w:rPr>
        <w:t>. Anti-subsidy measures, such as the investigation into Chinese electric vehicle imports, help safeguard EU industries from external market distortions</w:t>
      </w:r>
      <w:hyperlink r:id="rId50" w:anchor="_ftn20">
        <w:r w:rsidRPr="2759FC18">
          <w:rPr>
            <w:rStyle w:val="Hyperlink"/>
            <w:rFonts w:ascii="Calibri" w:eastAsia="Calibri" w:hAnsi="Calibri" w:cs="Calibri"/>
            <w:color w:val="0563C1"/>
            <w:sz w:val="22"/>
            <w:szCs w:val="22"/>
            <w:vertAlign w:val="superscript"/>
          </w:rPr>
          <w:t>[20]</w:t>
        </w:r>
      </w:hyperlink>
      <w:r w:rsidRPr="2759FC18">
        <w:rPr>
          <w:rFonts w:eastAsia="EC Square Sans Pro" w:cs="EC Square Sans Pro"/>
        </w:rPr>
        <w:t>.</w:t>
      </w:r>
    </w:p>
    <w:p w14:paraId="306FBA3C" w14:textId="68D36ACA" w:rsidR="00703159" w:rsidRDefault="5E77FA0F" w:rsidP="2759FC18">
      <w:pPr>
        <w:spacing w:before="240" w:after="240"/>
        <w:rPr>
          <w:rFonts w:eastAsia="EC Square Sans Pro" w:cs="EC Square Sans Pro"/>
        </w:rPr>
      </w:pPr>
      <w:r w:rsidRPr="2759FC18">
        <w:rPr>
          <w:rFonts w:eastAsia="EC Square Sans Pro" w:cs="EC Square Sans Pro"/>
        </w:rPr>
        <w:t>The 2024-2029 Commission political guidelines recognise R&amp;I as a key driver of competitiveness, with measures to increase research spending and support strategic technologies</w:t>
      </w:r>
      <w:r w:rsidRPr="2759FC18">
        <w:rPr>
          <w:rFonts w:eastAsia="EC Square Sans Pro" w:cs="EC Square Sans Pro"/>
          <w:vertAlign w:val="superscript"/>
        </w:rPr>
        <w:t xml:space="preserve"> </w:t>
      </w:r>
      <w:hyperlink r:id="rId51" w:anchor="_ftn21">
        <w:r w:rsidRPr="2759FC18">
          <w:rPr>
            <w:rStyle w:val="Hyperlink"/>
            <w:rFonts w:ascii="Calibri" w:eastAsia="Calibri" w:hAnsi="Calibri" w:cs="Calibri"/>
            <w:color w:val="0563C1"/>
            <w:sz w:val="22"/>
            <w:szCs w:val="22"/>
            <w:vertAlign w:val="superscript"/>
          </w:rPr>
          <w:t>[21]</w:t>
        </w:r>
      </w:hyperlink>
      <w:r w:rsidRPr="2759FC18">
        <w:rPr>
          <w:rFonts w:eastAsia="EC Square Sans Pro" w:cs="EC Square Sans Pro"/>
        </w:rPr>
        <w:t xml:space="preserve">. The EU must adopt a more coordinated approach to R&amp;I funding, focusing on critical areas of the Green Deal such as renewable energy, energy efficiency, and green hydrogen. Frameworks like Horizon Europe and the Strategic Energy Technology (SET) Plan represent progress, but greater action is needed. For example, the Horizon Europe programme has not prioritised manufacturing processes, showing that the EU’s research and innovation policy is not sufficiently linked to its industrial policy. </w:t>
      </w:r>
    </w:p>
    <w:p w14:paraId="42573ECE" w14:textId="7DC0DA82" w:rsidR="00703159" w:rsidRDefault="5E77FA0F" w:rsidP="2759FC18">
      <w:pPr>
        <w:rPr>
          <w:rFonts w:eastAsia="EC Square Sans Pro" w:cs="EC Square Sans Pro"/>
          <w:sz w:val="22"/>
          <w:szCs w:val="22"/>
        </w:rPr>
      </w:pPr>
      <w:r w:rsidRPr="2759FC18">
        <w:rPr>
          <w:rFonts w:eastAsia="EC Square Sans Pro" w:cs="EC Square Sans Pro"/>
          <w:sz w:val="22"/>
          <w:szCs w:val="22"/>
        </w:rPr>
        <w:t>In 2023, the Commission revised the SET Plan and integrated it into the Net-Zero Industry Act. This strengthens its role in advancing R&amp;I within the Energy Union and boosting the EU’s manufacturing capacity for net-zero technologies. Through coordinated national research efforts, the SET Plan helps to lower the cost of new technologies, foster cooperation across EU countries, companies, and research institutions, and align national R&amp;I programmes with its objectives.</w:t>
      </w:r>
    </w:p>
    <w:p w14:paraId="6E971948" w14:textId="53A81BDF" w:rsidR="00703159" w:rsidRDefault="5E77FA0F" w:rsidP="2759FC18">
      <w:pPr>
        <w:spacing w:before="240" w:after="240"/>
        <w:rPr>
          <w:rFonts w:eastAsia="EC Square Sans Pro" w:cs="EC Square Sans Pro"/>
        </w:rPr>
      </w:pPr>
      <w:r w:rsidRPr="2759FC18">
        <w:rPr>
          <w:rFonts w:eastAsia="EC Square Sans Pro" w:cs="EC Square Sans Pro"/>
        </w:rPr>
        <w:t>The EU must also streamline regulatory processes to reduce barriers for clean-tech start-ups and ensure that Europe remains a hub for green innovation. Public-private partnerships, such as the European Battery Alliance and the European Clean Hydrogen Alliance, are crucial to scaling up transformative technologies.</w:t>
      </w:r>
    </w:p>
    <w:p w14:paraId="20C79613" w14:textId="4644850F" w:rsidR="00703159" w:rsidRDefault="5E77FA0F" w:rsidP="2759FC18">
      <w:pPr>
        <w:spacing w:before="240" w:after="240"/>
        <w:rPr>
          <w:rFonts w:eastAsia="EC Square Sans Pro" w:cs="EC Square Sans Pro"/>
        </w:rPr>
      </w:pPr>
      <w:r w:rsidRPr="2759FC18">
        <w:rPr>
          <w:rFonts w:eastAsia="EC Square Sans Pro" w:cs="EC Square Sans Pro"/>
        </w:rPr>
        <w:t>Without a strategic reassessment of funding priorities and improved policy coordination, Europe risks falling</w:t>
      </w:r>
      <w:r w:rsidR="0CACD44F" w:rsidRPr="2759FC18">
        <w:rPr>
          <w:rFonts w:eastAsia="EC Square Sans Pro" w:cs="EC Square Sans Pro"/>
        </w:rPr>
        <w:t xml:space="preserve"> </w:t>
      </w:r>
      <w:r w:rsidRPr="2759FC18">
        <w:rPr>
          <w:rFonts w:eastAsia="EC Square Sans Pro" w:cs="EC Square Sans Pro"/>
        </w:rPr>
        <w:t>further behind in achieving its 3% R&amp;D target</w:t>
      </w:r>
      <w:hyperlink r:id="rId52" w:anchor="_ftn22">
        <w:r w:rsidRPr="2759FC18">
          <w:rPr>
            <w:rStyle w:val="Hyperlink"/>
            <w:rFonts w:ascii="Calibri" w:eastAsia="Calibri" w:hAnsi="Calibri" w:cs="Calibri"/>
            <w:color w:val="0563C1"/>
            <w:sz w:val="22"/>
            <w:szCs w:val="22"/>
            <w:vertAlign w:val="superscript"/>
          </w:rPr>
          <w:t>[22]</w:t>
        </w:r>
      </w:hyperlink>
      <w:r w:rsidRPr="2759FC18">
        <w:rPr>
          <w:rFonts w:eastAsia="EC Square Sans Pro" w:cs="EC Square Sans Pro"/>
        </w:rPr>
        <w:t>. However, by leveraging initiatives like Horizon Europe, improving access to finance for start-ups, and strengthening international collaborations, the EU can accelerate progress toward its goals. The key will be ensuring that R&amp;I serves not only as a driver of technological innovation but also as a catalyst for economic resilience and sustainability.</w:t>
      </w:r>
    </w:p>
    <w:p w14:paraId="3E364A5A" w14:textId="0ED48F5B" w:rsidR="00703159" w:rsidRDefault="5E77FA0F" w:rsidP="2759FC18">
      <w:pPr>
        <w:spacing w:before="240" w:after="240"/>
      </w:pPr>
      <w:r w:rsidRPr="2759FC18">
        <w:rPr>
          <w:rFonts w:eastAsia="EC Square Sans Pro" w:cs="EC Square Sans Pro"/>
        </w:rPr>
        <w:t xml:space="preserve"> </w:t>
      </w:r>
    </w:p>
    <w:p w14:paraId="44CDC6B1" w14:textId="05A5C81A" w:rsidR="00703159" w:rsidRDefault="5E77FA0F" w:rsidP="2759FC18">
      <w:pPr>
        <w:spacing w:before="240" w:after="240"/>
      </w:pPr>
      <w:r w:rsidRPr="2759FC18">
        <w:rPr>
          <w:rFonts w:eastAsia="EC Square Sans Pro" w:cs="EC Square Sans Pro"/>
        </w:rPr>
        <w:t>To close the R&amp;I gap with global competitors and successfully transition to a sustainable economy, the EU must prioritise R&amp;I investments aligned with the Green Deal’s objectives. By fostering collaboration, increasing funding, and addressing regulatory barriers, Europe can maintain its leadership in clean energy technologies and achieve the Green Deal’s ambitious targets.</w:t>
      </w:r>
    </w:p>
    <w:p w14:paraId="1AF637B1" w14:textId="1A14FA47" w:rsidR="00703159" w:rsidRDefault="00703159" w:rsidP="2759FC18">
      <w:pPr>
        <w:spacing w:before="0" w:after="0"/>
        <w:rPr>
          <w:ins w:id="1161" w:author="BORCHARDT Steve (JRC-ISPRA-EXT)" w:date="2025-03-04T17:55:00Z"/>
          <w:rFonts w:eastAsia="Calibri" w:cs="Calibri"/>
          <w:color w:val="000000" w:themeColor="text1"/>
          <w:sz w:val="22"/>
          <w:szCs w:val="22"/>
          <w:lang w:eastAsia="en-US"/>
        </w:rPr>
      </w:pPr>
      <w:r w:rsidRPr="2759FC18">
        <w:rPr>
          <w:rFonts w:eastAsia="Calibri" w:cs="Calibri"/>
          <w:color w:val="000000" w:themeColor="text1"/>
          <w:sz w:val="22"/>
          <w:szCs w:val="22"/>
          <w:lang w:eastAsia="en-US"/>
        </w:rPr>
        <w:br w:type="page"/>
      </w:r>
    </w:p>
    <w:p w14:paraId="1E581AD8" w14:textId="77777777" w:rsidR="00E81629" w:rsidRPr="002075D3" w:rsidRDefault="00E81629" w:rsidP="00E81629">
      <w:pPr>
        <w:rPr>
          <w:ins w:id="1162" w:author="BORCHARDT Steve (JRC-ISPRA-EXT)" w:date="2025-03-04T17:59:00Z"/>
          <w:b/>
          <w:i/>
          <w:szCs w:val="18"/>
        </w:rPr>
      </w:pPr>
      <w:commentRangeStart w:id="1163"/>
      <w:commentRangeStart w:id="1164"/>
      <w:ins w:id="1165" w:author="BORCHARDT Steve (JRC-ISPRA-EXT)" w:date="2025-03-04T17:59:00Z">
        <w:r w:rsidRPr="002075D3">
          <w:rPr>
            <w:b/>
            <w:i/>
            <w:szCs w:val="18"/>
          </w:rPr>
          <w:lastRenderedPageBreak/>
          <w:t>Advancing transformative research for a greener Europe</w:t>
        </w:r>
      </w:ins>
      <w:commentRangeEnd w:id="1163"/>
      <w:ins w:id="1166" w:author="BORCHARDT Steve (JRC-ISPRA-EXT)" w:date="2025-03-04T18:00:00Z">
        <w:r w:rsidR="0018544A">
          <w:rPr>
            <w:rStyle w:val="CommentReference"/>
            <w:lang w:eastAsia="en-US"/>
          </w:rPr>
          <w:commentReference w:id="1163"/>
        </w:r>
      </w:ins>
      <w:commentRangeEnd w:id="1164"/>
      <w:ins w:id="1167" w:author="BORCHARDT Steve (JRC-ISPRA-EXT)" w:date="2025-03-04T18:02:00Z">
        <w:r w:rsidR="00A812AD">
          <w:rPr>
            <w:rStyle w:val="CommentReference"/>
            <w:lang w:eastAsia="en-US"/>
          </w:rPr>
          <w:commentReference w:id="1164"/>
        </w:r>
      </w:ins>
    </w:p>
    <w:p w14:paraId="350A8C1D" w14:textId="77777777" w:rsidR="00E81629" w:rsidRPr="002075D3" w:rsidRDefault="00E81629" w:rsidP="00E81629">
      <w:pPr>
        <w:rPr>
          <w:ins w:id="1168" w:author="BORCHARDT Steve (JRC-ISPRA-EXT)" w:date="2025-03-04T17:59:00Z"/>
          <w:szCs w:val="18"/>
        </w:rPr>
      </w:pPr>
      <w:ins w:id="1169" w:author="BORCHARDT Steve (JRC-ISPRA-EXT)" w:date="2025-03-04T17:59:00Z">
        <w:r w:rsidRPr="002075D3">
          <w:rPr>
            <w:szCs w:val="18"/>
          </w:rPr>
          <w:t>The European Research Council (ERC) is the EU’s premier funding body for investigator-driven, high-risk, and high-gain research. Established in 2007, it supports ambitious ideas across all disciplines, aiming to strengthen Europe’s knowledge base and competitiveness. Recognising the urgency of tackling climate change, biodiversity loss, and resource degradation, the ERC carried out a Mapping Frontier Research exercise to assess how the research it funds can drive transformative impact. Over 300 ERC projects receiving more than EUR 650 million in total grants were identified as contributing to a greener Europe. These initiatives highlight the potential of advanced science and interdisciplinary collaborations to help shift towards net-zero emissions, sustainable resource use, and resilient socio-ecological systems.</w:t>
        </w:r>
      </w:ins>
    </w:p>
    <w:p w14:paraId="70ADFE7D" w14:textId="77777777" w:rsidR="00E81629" w:rsidRPr="002075D3" w:rsidRDefault="00E81629" w:rsidP="00E81629">
      <w:pPr>
        <w:rPr>
          <w:ins w:id="1170" w:author="BORCHARDT Steve (JRC-ISPRA-EXT)" w:date="2025-03-04T17:59:00Z"/>
          <w:b/>
          <w:i/>
          <w:szCs w:val="18"/>
        </w:rPr>
      </w:pPr>
      <w:ins w:id="1171" w:author="BORCHARDT Steve (JRC-ISPRA-EXT)" w:date="2025-03-04T17:59:00Z">
        <w:r w:rsidRPr="002075D3">
          <w:rPr>
            <w:b/>
            <w:i/>
            <w:szCs w:val="18"/>
          </w:rPr>
          <w:t>Key findings</w:t>
        </w:r>
      </w:ins>
    </w:p>
    <w:p w14:paraId="5E08E5F6" w14:textId="77777777" w:rsidR="00E81629" w:rsidRPr="002075D3" w:rsidRDefault="00E81629" w:rsidP="00E81629">
      <w:pPr>
        <w:rPr>
          <w:ins w:id="1172" w:author="BORCHARDT Steve (JRC-ISPRA-EXT)" w:date="2025-03-04T17:59:00Z"/>
          <w:b/>
          <w:szCs w:val="18"/>
        </w:rPr>
      </w:pPr>
      <w:ins w:id="1173" w:author="BORCHARDT Steve (JRC-ISPRA-EXT)" w:date="2025-03-04T17:59:00Z">
        <w:r w:rsidRPr="002075D3">
          <w:rPr>
            <w:b/>
            <w:szCs w:val="18"/>
          </w:rPr>
          <w:t xml:space="preserve">Alignment with green transition objectives: </w:t>
        </w:r>
        <w:r w:rsidRPr="002075D3">
          <w:rPr>
            <w:szCs w:val="18"/>
          </w:rPr>
          <w:t>A significant group of ERC-funded projects focuses on areas such as renewable energy, biodiversity conservation, sustainable agriculture, circular economy, zero pollution, and climate resilience.</w:t>
        </w:r>
      </w:ins>
    </w:p>
    <w:p w14:paraId="166B0595" w14:textId="77777777" w:rsidR="00E81629" w:rsidRPr="002075D3" w:rsidRDefault="00E81629" w:rsidP="00E81629">
      <w:pPr>
        <w:rPr>
          <w:ins w:id="1174" w:author="BORCHARDT Steve (JRC-ISPRA-EXT)" w:date="2025-03-04T17:59:00Z"/>
          <w:szCs w:val="18"/>
        </w:rPr>
      </w:pPr>
      <w:ins w:id="1175" w:author="BORCHARDT Steve (JRC-ISPRA-EXT)" w:date="2025-03-04T17:59:00Z">
        <w:r w:rsidRPr="002075D3">
          <w:rPr>
            <w:b/>
            <w:szCs w:val="18"/>
          </w:rPr>
          <w:t>Frontier research across disciplines:</w:t>
        </w:r>
        <w:r w:rsidRPr="002075D3">
          <w:rPr>
            <w:szCs w:val="18"/>
          </w:rPr>
          <w:t xml:space="preserve"> ERC projects demonstrate deep interdisciplinarity, bridging natural sciences, social sciences, and the humanities. Achievements range from rethinking circular production processes to pinpointing ‘social tipping points’ for sustainable lifestyles. Projects further emphasise the need for systems thinking to balance environmental, economic, and social priorities. This breadth enables ERC-funded research to address the complex interdependencies underpinning systemic change.</w:t>
        </w:r>
      </w:ins>
    </w:p>
    <w:p w14:paraId="22C1D83B" w14:textId="77777777" w:rsidR="00E81629" w:rsidRPr="002075D3" w:rsidRDefault="00E81629" w:rsidP="00E81629">
      <w:pPr>
        <w:rPr>
          <w:ins w:id="1176" w:author="BORCHARDT Steve (JRC-ISPRA-EXT)" w:date="2025-03-04T17:59:00Z"/>
          <w:bCs/>
          <w:szCs w:val="18"/>
        </w:rPr>
      </w:pPr>
      <w:ins w:id="1177" w:author="BORCHARDT Steve (JRC-ISPRA-EXT)" w:date="2025-03-04T17:59:00Z">
        <w:r w:rsidRPr="002075D3">
          <w:rPr>
            <w:b/>
            <w:bCs/>
            <w:szCs w:val="18"/>
          </w:rPr>
          <w:t xml:space="preserve">Barriers in research and innovation: </w:t>
        </w:r>
        <w:r w:rsidRPr="002075D3">
          <w:rPr>
            <w:bCs/>
            <w:szCs w:val="18"/>
          </w:rPr>
          <w:t>Despite promising technological and social solutions, insufficient deployment of renewable energy infrastructure, regulatory complexity, and funding mechanisms favouring incremental over transformative investments still hinder rapid progress. Many ERC projects specifically investigate why such solutions are not more widely adopted, identifying hurdles to be overcome and enabling factors that could catalyse deeper systemic change.</w:t>
        </w:r>
      </w:ins>
    </w:p>
    <w:p w14:paraId="019124A2" w14:textId="77777777" w:rsidR="00E81629" w:rsidRPr="002075D3" w:rsidRDefault="00E81629" w:rsidP="00E81629">
      <w:pPr>
        <w:rPr>
          <w:ins w:id="1178" w:author="BORCHARDT Steve (JRC-ISPRA-EXT)" w:date="2025-03-04T17:59:00Z"/>
          <w:b/>
          <w:szCs w:val="18"/>
        </w:rPr>
      </w:pPr>
      <w:ins w:id="1179" w:author="BORCHARDT Steve (JRC-ISPRA-EXT)" w:date="2025-03-04T17:59:00Z">
        <w:r w:rsidRPr="002075D3">
          <w:rPr>
            <w:b/>
            <w:szCs w:val="18"/>
          </w:rPr>
          <w:t xml:space="preserve">Examples of advanced technologies supporting Europe’s green transition: </w:t>
        </w:r>
        <w:r w:rsidRPr="002075D3">
          <w:rPr>
            <w:szCs w:val="18"/>
          </w:rPr>
          <w:t>Next-generation photovoltaic cells and innovative wind turbine materials, CO</w:t>
        </w:r>
        <w:r w:rsidRPr="002075D3">
          <w:rPr>
            <w:rFonts w:ascii="Cambria Math" w:hAnsi="Cambria Math" w:cs="Cambria Math"/>
            <w:szCs w:val="18"/>
          </w:rPr>
          <w:t>₂</w:t>
        </w:r>
        <w:r w:rsidRPr="002075D3">
          <w:rPr>
            <w:szCs w:val="18"/>
          </w:rPr>
          <w:t xml:space="preserve"> flux models and high-resolution climate simulations, precision farming with plant stress sensors and soil restoration techniques, methods for recovering critical materials from waste and bioplastics using engineered microorganisms, renewable-powered charging networks for electric vehicles and vehicle-to-grid technology, digital twins to monitor ecosystems and AI tools for tracking pollution and biodiversity changes.</w:t>
        </w:r>
      </w:ins>
    </w:p>
    <w:p w14:paraId="3836FC1F" w14:textId="77777777" w:rsidR="00E81629" w:rsidRPr="002075D3" w:rsidRDefault="00E81629" w:rsidP="00E81629">
      <w:pPr>
        <w:rPr>
          <w:ins w:id="1180" w:author="BORCHARDT Steve (JRC-ISPRA-EXT)" w:date="2025-03-04T17:59:00Z"/>
          <w:szCs w:val="18"/>
        </w:rPr>
      </w:pPr>
      <w:ins w:id="1181" w:author="BORCHARDT Steve (JRC-ISPRA-EXT)" w:date="2025-03-04T17:59:00Z">
        <w:r w:rsidRPr="002075D3">
          <w:rPr>
            <w:szCs w:val="18"/>
          </w:rPr>
          <w:t xml:space="preserve">Focusing on the transformative impact of research helps identify initiatives with the greatest capacity to produce system-wide benefits, guiding funding bodies to align support with systemic transitions and ensuring that investments deliver real-world outcomes. By highlighting how breakthroughs in clean energy, circular production, </w:t>
        </w:r>
        <w:r>
          <w:rPr>
            <w:szCs w:val="18"/>
          </w:rPr>
          <w:t>or</w:t>
        </w:r>
        <w:r w:rsidRPr="002075D3">
          <w:rPr>
            <w:szCs w:val="18"/>
          </w:rPr>
          <w:t xml:space="preserve"> climate modelling can be scaled, these findings</w:t>
        </w:r>
        <w:r>
          <w:rPr>
            <w:szCs w:val="18"/>
          </w:rPr>
          <w:t xml:space="preserve"> can</w:t>
        </w:r>
        <w:r w:rsidRPr="002075D3">
          <w:rPr>
            <w:szCs w:val="18"/>
          </w:rPr>
          <w:t xml:space="preserve"> inform industrial strategies, reinforce Europe’s global competitiveness in sustainable technologies, and foster more balanced innovation across the continent. Crucially, nurturing collaboration, risk-taking, and societal engagement is essential, as these factors determine the uptake of new solutions and help translate bold ideas into widespread adoption</w:t>
        </w:r>
        <w:r>
          <w:rPr>
            <w:szCs w:val="18"/>
          </w:rPr>
          <w:t xml:space="preserve"> - </w:t>
        </w:r>
        <w:r w:rsidRPr="002075D3">
          <w:rPr>
            <w:szCs w:val="18"/>
          </w:rPr>
          <w:t>ultimately advancing Europe’s green transition.</w:t>
        </w:r>
      </w:ins>
    </w:p>
    <w:p w14:paraId="7C79D32D" w14:textId="24E5AE22" w:rsidR="003645C7" w:rsidRDefault="00703159" w:rsidP="006C360D">
      <w:pPr>
        <w:spacing w:before="0" w:after="160"/>
        <w:jc w:val="left"/>
        <w:rPr>
          <w:ins w:id="1182" w:author="BORCHARDT Steve (JRC-ISPRA-EXT)" w:date="2025-03-04T17:54:00Z"/>
          <w:rFonts w:eastAsia="Calibri" w:cs="Calibri"/>
          <w:color w:val="000000" w:themeColor="text1"/>
          <w:sz w:val="22"/>
          <w:szCs w:val="22"/>
          <w:lang w:eastAsia="en-US"/>
        </w:rPr>
      </w:pPr>
      <w:ins w:id="1183" w:author="BORCHARDT Steve (JRC-ISPRA-EXT)" w:date="2025-03-04T17:55:00Z">
        <w:r>
          <w:rPr>
            <w:rFonts w:eastAsia="Calibri" w:cs="Calibri"/>
            <w:color w:val="000000" w:themeColor="text1"/>
            <w:sz w:val="22"/>
            <w:szCs w:val="22"/>
            <w:lang w:eastAsia="en-US"/>
          </w:rPr>
          <w:br w:type="page"/>
        </w:r>
      </w:ins>
    </w:p>
    <w:p w14:paraId="28394103" w14:textId="77777777" w:rsidR="003645C7" w:rsidRDefault="003645C7">
      <w:pPr>
        <w:spacing w:before="0" w:after="160"/>
        <w:jc w:val="left"/>
        <w:rPr>
          <w:rFonts w:eastAsia="Calibri" w:cs="Calibri"/>
          <w:color w:val="000000" w:themeColor="text1"/>
          <w:sz w:val="22"/>
          <w:szCs w:val="22"/>
          <w:lang w:eastAsia="en-US"/>
        </w:rPr>
      </w:pPr>
    </w:p>
    <w:p w14:paraId="16D0659C" w14:textId="5A1B419C" w:rsidR="0052186E" w:rsidRPr="0052186E" w:rsidRDefault="0052186E" w:rsidP="00454C5A">
      <w:pPr>
        <w:pStyle w:val="JRCLevel-2title"/>
        <w:numPr>
          <w:ilvl w:val="1"/>
          <w:numId w:val="21"/>
        </w:numPr>
        <w:ind w:left="284" w:hanging="284"/>
        <w:rPr>
          <w:ins w:id="1184" w:author="BARBERO VIGNOLA Giulia (JRC-ISPRA) [2]" w:date="2025-01-23T15:24:00Z"/>
        </w:rPr>
      </w:pPr>
      <w:bookmarkStart w:id="1185" w:name="_Toc192245551"/>
      <w:ins w:id="1186" w:author="BARBERO VIGNOLA Giulia (JRC-ISPRA) [2]" w:date="2025-01-23T15:24:00Z">
        <w:r>
          <w:t>The digital transformation</w:t>
        </w:r>
        <w:bookmarkEnd w:id="1185"/>
        <w:r w:rsidRPr="0052186E">
          <w:t xml:space="preserve"> </w:t>
        </w:r>
      </w:ins>
    </w:p>
    <w:p w14:paraId="23EDA394" w14:textId="77777777" w:rsidR="0052186E" w:rsidRDefault="0052186E" w:rsidP="0052186E">
      <w:pPr>
        <w:pStyle w:val="JRCText"/>
        <w:rPr>
          <w:rFonts w:cs="Calibri"/>
          <w:color w:val="000000" w:themeColor="text1"/>
          <w:sz w:val="22"/>
          <w:szCs w:val="22"/>
        </w:rPr>
      </w:pPr>
    </w:p>
    <w:p w14:paraId="529CAEDA" w14:textId="10043C39" w:rsidR="0052186E" w:rsidRPr="00D64508" w:rsidRDefault="00D64508" w:rsidP="00D64508">
      <w:pPr>
        <w:pStyle w:val="JRCText"/>
        <w:rPr>
          <w:rFonts w:cs="Calibri"/>
          <w:color w:val="FF0000"/>
          <w:sz w:val="22"/>
          <w:szCs w:val="22"/>
        </w:rPr>
      </w:pPr>
      <w:r w:rsidRPr="00D64508">
        <w:rPr>
          <w:rFonts w:cs="Calibri"/>
          <w:color w:val="FF0000"/>
          <w:sz w:val="22"/>
          <w:szCs w:val="22"/>
        </w:rPr>
        <w:t>Ask</w:t>
      </w:r>
      <w:r w:rsidR="00011B9E">
        <w:rPr>
          <w:rFonts w:cs="Calibri"/>
          <w:color w:val="FF0000"/>
          <w:sz w:val="22"/>
          <w:szCs w:val="22"/>
        </w:rPr>
        <w:t>ed</w:t>
      </w:r>
      <w:r w:rsidRPr="00D64508">
        <w:rPr>
          <w:rFonts w:cs="Calibri"/>
          <w:color w:val="FF0000"/>
          <w:sz w:val="22"/>
          <w:szCs w:val="22"/>
        </w:rPr>
        <w:t xml:space="preserve"> to PF14</w:t>
      </w:r>
    </w:p>
    <w:p w14:paraId="6C0E67EE" w14:textId="77777777" w:rsidR="001B3997" w:rsidRPr="0052186E" w:rsidRDefault="001B3997" w:rsidP="0069755F">
      <w:pPr>
        <w:pStyle w:val="JRCLevel-3title"/>
        <w:outlineLvl w:val="9"/>
        <w:rPr>
          <w:color w:val="A8D08D"/>
          <w:lang w:val="fr-FR"/>
        </w:rPr>
      </w:pPr>
      <w:bookmarkStart w:id="1187" w:name="_Toc160095616"/>
      <w:bookmarkStart w:id="1188" w:name="_Toc161312039"/>
      <w:bookmarkStart w:id="1189" w:name="_Toc178178003"/>
      <w:bookmarkStart w:id="1190" w:name="_Toc180422175"/>
      <w:bookmarkStart w:id="1191" w:name="_Toc184306456"/>
      <w:bookmarkStart w:id="1192" w:name="_Toc184881542"/>
      <w:bookmarkStart w:id="1193" w:name="_Toc184968570"/>
      <w:bookmarkStart w:id="1194" w:name="_Toc192245552"/>
      <w:r w:rsidRPr="0052186E">
        <w:rPr>
          <w:lang w:val="fr-FR"/>
        </w:rPr>
        <w:t>Digital technologies and Artificial intelligence</w:t>
      </w:r>
      <w:bookmarkEnd w:id="1187"/>
      <w:bookmarkEnd w:id="1188"/>
      <w:bookmarkEnd w:id="1189"/>
      <w:bookmarkEnd w:id="1190"/>
      <w:bookmarkEnd w:id="1191"/>
      <w:bookmarkEnd w:id="1192"/>
      <w:bookmarkEnd w:id="1193"/>
      <w:bookmarkEnd w:id="1194"/>
    </w:p>
    <w:tbl>
      <w:tblPr>
        <w:tblStyle w:val="TableGrid"/>
        <w:tblW w:w="0" w:type="auto"/>
        <w:tblLook w:val="04A0" w:firstRow="1" w:lastRow="0" w:firstColumn="1" w:lastColumn="0" w:noHBand="0" w:noVBand="1"/>
      </w:tblPr>
      <w:tblGrid>
        <w:gridCol w:w="2678"/>
        <w:gridCol w:w="5353"/>
        <w:gridCol w:w="985"/>
      </w:tblGrid>
      <w:tr w:rsidR="001B3997" w:rsidRPr="0052186E" w14:paraId="65ACAAF8" w14:textId="77777777" w:rsidTr="5B1E31BC">
        <w:trPr>
          <w:trHeight w:val="331"/>
          <w:del w:id="1195" w:author="DELGADO CALLICO Laia (JRC-PETTEN)" w:date="2024-12-17T15:16:00Z"/>
        </w:trPr>
        <w:tc>
          <w:tcPr>
            <w:tcW w:w="268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FB60D45" w14:textId="77777777" w:rsidR="001B3997" w:rsidRPr="0052186E" w:rsidRDefault="001B3997" w:rsidP="00877B9C">
            <w:pPr>
              <w:pStyle w:val="JRCText"/>
              <w:spacing w:before="0" w:after="0"/>
              <w:jc w:val="left"/>
              <w:rPr>
                <w:i/>
                <w:iCs/>
                <w:color w:val="808080" w:themeColor="background1" w:themeShade="80"/>
              </w:rPr>
            </w:pPr>
            <w:r w:rsidRPr="0052186E">
              <w:rPr>
                <w:i/>
                <w:iCs/>
                <w:color w:val="808080" w:themeColor="background1" w:themeShade="80"/>
              </w:rPr>
              <w:t>Coordinator: Luisa /Chiara</w:t>
            </w:r>
          </w:p>
        </w:tc>
        <w:tc>
          <w:tcPr>
            <w:tcW w:w="538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627FAFE" w14:textId="77777777" w:rsidR="001B3997" w:rsidRPr="0052186E" w:rsidRDefault="001B3997" w:rsidP="00877B9C">
            <w:pPr>
              <w:pStyle w:val="JRCText"/>
              <w:spacing w:before="0" w:after="0"/>
              <w:jc w:val="left"/>
              <w:rPr>
                <w:i/>
                <w:iCs/>
                <w:color w:val="808080" w:themeColor="background1" w:themeShade="80"/>
              </w:rPr>
            </w:pPr>
            <w:r w:rsidRPr="0052186E">
              <w:rPr>
                <w:i/>
                <w:iCs/>
                <w:color w:val="808080" w:themeColor="background1" w:themeShade="80"/>
              </w:rPr>
              <w:t>Others:</w:t>
            </w:r>
            <w:r w:rsidRPr="0052186E">
              <w:t xml:space="preserve"> Thomas (to check colleagues PF Days)</w:t>
            </w:r>
          </w:p>
        </w:tc>
        <w:tc>
          <w:tcPr>
            <w:tcW w:w="9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6D49D8B" w14:textId="77777777" w:rsidR="001B3997" w:rsidRPr="0052186E" w:rsidRDefault="001B3997" w:rsidP="00877B9C">
            <w:pPr>
              <w:pStyle w:val="JRCText"/>
              <w:spacing w:before="0" w:after="0"/>
              <w:jc w:val="left"/>
              <w:rPr>
                <w:i/>
                <w:color w:val="808080" w:themeColor="background1" w:themeShade="80"/>
              </w:rPr>
            </w:pPr>
            <w:r w:rsidRPr="0052186E">
              <w:rPr>
                <w:i/>
                <w:color w:val="808080" w:themeColor="background1" w:themeShade="80"/>
              </w:rPr>
              <w:t xml:space="preserve">Pages: </w:t>
            </w:r>
            <w:r w:rsidRPr="0052186E">
              <w:rPr>
                <w:i/>
                <w:iCs/>
                <w:color w:val="808080" w:themeColor="background1" w:themeShade="80"/>
              </w:rPr>
              <w:t>5?</w:t>
            </w:r>
          </w:p>
        </w:tc>
      </w:tr>
    </w:tbl>
    <w:p w14:paraId="1192BD71" w14:textId="77777777" w:rsidR="001B3997" w:rsidRPr="0052186E" w:rsidRDefault="001B3997" w:rsidP="00D1521C">
      <w:pPr>
        <w:pStyle w:val="JRCText"/>
        <w:numPr>
          <w:ilvl w:val="0"/>
          <w:numId w:val="6"/>
        </w:numPr>
        <w:spacing w:line="240" w:lineRule="auto"/>
        <w:rPr>
          <w:del w:id="1196" w:author="DELGADO CALLICO Laia (JRC-PETTEN)" w:date="2024-12-17T15:16:00Z"/>
          <w:i/>
          <w:iCs/>
          <w:color w:val="808080" w:themeColor="background1" w:themeShade="80"/>
        </w:rPr>
      </w:pPr>
      <w:del w:id="1197" w:author="DELGADO CALLICO Laia (JRC-PETTEN)" w:date="2024-12-17T15:16:00Z">
        <w:r w:rsidRPr="0052186E" w:rsidDel="001B3997">
          <w:rPr>
            <w:rFonts w:eastAsiaTheme="minorEastAsia" w:cstheme="minorBidi"/>
            <w:color w:val="808080" w:themeColor="background1" w:themeShade="80"/>
          </w:rPr>
          <w:delText>trade-offs of IA (energy consumption)</w:delText>
        </w:r>
      </w:del>
    </w:p>
    <w:p w14:paraId="418E43E9" w14:textId="6C3407F0" w:rsidR="005D30FE" w:rsidRPr="007B2D70" w:rsidRDefault="005D30FE">
      <w:pPr>
        <w:spacing w:before="0" w:after="160"/>
        <w:jc w:val="left"/>
      </w:pPr>
    </w:p>
    <w:sectPr w:rsidR="005D30FE" w:rsidRPr="007B2D70" w:rsidSect="00A9084E">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9" w:author="MARELLI Luisa (JRC-ISPRA)" w:date="2025-02-27T11:44:00Z" w:initials="M(">
    <w:p w14:paraId="5EC09941" w14:textId="597FE99E" w:rsidR="00A9084E" w:rsidRDefault="00A9084E">
      <w:pPr>
        <w:pStyle w:val="CommentText"/>
      </w:pPr>
      <w:r>
        <w:rPr>
          <w:rStyle w:val="CommentReference"/>
        </w:rPr>
        <w:annotationRef/>
      </w:r>
      <w:r>
        <w:fldChar w:fldCharType="begin"/>
      </w:r>
      <w:r>
        <w:instrText xml:space="preserve"> HYPERLINK "mailto:Giulia.LISTORTI@ec.europa.eu"</w:instrText>
      </w:r>
      <w:bookmarkStart w:id="244" w:name="_@_DCDB2A26592F4E2F88C8F6D8734E9E15Z"/>
      <w:r>
        <w:fldChar w:fldCharType="separate"/>
      </w:r>
      <w:bookmarkEnd w:id="244"/>
      <w:r w:rsidRPr="497DAF0D">
        <w:rPr>
          <w:noProof/>
        </w:rPr>
        <w:t>@LISTORTI Giulia (JRC-ISPRA)</w:t>
      </w:r>
      <w:r>
        <w:fldChar w:fldCharType="end"/>
      </w:r>
      <w:r w:rsidRPr="064E85BD">
        <w:t xml:space="preserve"> and </w:t>
      </w:r>
      <w:r>
        <w:fldChar w:fldCharType="begin"/>
      </w:r>
      <w:r>
        <w:instrText xml:space="preserve"> HYPERLINK "mailto:Esther.SANYE-MENGUAL@ec.europa.eu"</w:instrText>
      </w:r>
      <w:bookmarkStart w:id="245" w:name="_@_CA55F359473E43AE840E0D6EAD8F6423Z"/>
      <w:r>
        <w:fldChar w:fldCharType="separate"/>
      </w:r>
      <w:bookmarkEnd w:id="245"/>
      <w:r w:rsidRPr="1AC108A6">
        <w:rPr>
          <w:noProof/>
        </w:rPr>
        <w:t>@SANYE MENGUAL Esther (JRC-ISPRA)</w:t>
      </w:r>
      <w:r>
        <w:fldChar w:fldCharType="end"/>
      </w:r>
      <w:r w:rsidRPr="2EEDA0A5">
        <w:t xml:space="preserve"> : would it be possible to add a few lines with some results? What this model shows etc.?</w:t>
      </w:r>
    </w:p>
  </w:comment>
  <w:comment w:id="240" w:author="SANYE MENGUAL Esther (JRC-ISPRA)" w:date="2025-02-27T15:07:00Z" w:initials="S(">
    <w:p w14:paraId="25E4FD1C" w14:textId="2C97E48B" w:rsidR="00A9084E" w:rsidRDefault="00A9084E">
      <w:pPr>
        <w:pStyle w:val="CommentText"/>
      </w:pPr>
      <w:r>
        <w:rPr>
          <w:rStyle w:val="CommentReference"/>
        </w:rPr>
        <w:annotationRef/>
      </w:r>
      <w:r w:rsidRPr="6D24AD98">
        <w:t>Yes, I can take care of this.</w:t>
      </w:r>
    </w:p>
  </w:comment>
  <w:comment w:id="241" w:author="SANYE MENGUAL Esther (JRC-ISPRA)" w:date="2025-02-28T15:11:00Z" w:initials="S(">
    <w:p w14:paraId="28BAC036" w14:textId="50197ED2" w:rsidR="00A9084E" w:rsidRPr="00A9084E" w:rsidRDefault="00A9084E">
      <w:pPr>
        <w:pStyle w:val="CommentText"/>
        <w:rPr>
          <w:lang w:val="it-IT"/>
        </w:rPr>
      </w:pPr>
      <w:r>
        <w:rPr>
          <w:rStyle w:val="CommentReference"/>
        </w:rPr>
        <w:annotationRef/>
      </w:r>
      <w:r>
        <w:fldChar w:fldCharType="begin"/>
      </w:r>
      <w:r w:rsidRPr="00A9084E">
        <w:rPr>
          <w:lang w:val="it-IT"/>
        </w:rPr>
        <w:instrText xml:space="preserve"> HYPERLINK "mailto:Giulia.LISTORTI@ec.europa.eu"</w:instrText>
      </w:r>
      <w:bookmarkStart w:id="246" w:name="_@_C4B6467AF97D4C1B8BBC3024C169DDCAZ"/>
      <w:r>
        <w:fldChar w:fldCharType="separate"/>
      </w:r>
      <w:bookmarkEnd w:id="246"/>
      <w:r w:rsidRPr="00A9084E">
        <w:rPr>
          <w:noProof/>
          <w:lang w:val="it-IT"/>
        </w:rPr>
        <w:t>@LISTORTI Giulia (JRC-ISPRA)</w:t>
      </w:r>
      <w:r>
        <w:fldChar w:fldCharType="end"/>
      </w:r>
      <w:r w:rsidRPr="00A9084E">
        <w:rPr>
          <w:lang w:val="it-IT"/>
        </w:rPr>
        <w:t xml:space="preserve"> - see proposal</w:t>
      </w:r>
    </w:p>
  </w:comment>
  <w:comment w:id="273" w:author="MARELLI Luisa (JRC-ISPRA)" w:date="2025-02-27T11:48:00Z" w:initials="M(">
    <w:p w14:paraId="2833216D" w14:textId="7AB24FA8" w:rsidR="00A9084E" w:rsidRDefault="00A9084E">
      <w:pPr>
        <w:pStyle w:val="CommentText"/>
      </w:pPr>
      <w:r>
        <w:rPr>
          <w:rStyle w:val="CommentReference"/>
        </w:rPr>
        <w:annotationRef/>
      </w:r>
      <w:r>
        <w:fldChar w:fldCharType="begin"/>
      </w:r>
      <w:r>
        <w:instrText xml:space="preserve"> HYPERLINK "mailto:Sarah.MUBAREKA@ec.europa.eu"</w:instrText>
      </w:r>
      <w:bookmarkStart w:id="275" w:name="_@_3220720B7DC84ED58B80157B018DED88Z"/>
      <w:r>
        <w:fldChar w:fldCharType="separate"/>
      </w:r>
      <w:bookmarkEnd w:id="275"/>
      <w:r w:rsidRPr="54FD0A54">
        <w:rPr>
          <w:noProof/>
        </w:rPr>
        <w:t>@MUBAREKA Sarah Betoul (JRC-ISPRA)</w:t>
      </w:r>
      <w:r>
        <w:fldChar w:fldCharType="end"/>
      </w:r>
      <w:r w:rsidRPr="013F8821">
        <w:t xml:space="preserve"> and </w:t>
      </w:r>
      <w:r>
        <w:fldChar w:fldCharType="begin"/>
      </w:r>
      <w:r>
        <w:instrText xml:space="preserve"> HYPERLINK "mailto:Elena.ZEPHAROVICH@ec.europa.eu"</w:instrText>
      </w:r>
      <w:bookmarkStart w:id="276" w:name="_@_E491E56D16F946BDACCF9CAB5F1E6198Z"/>
      <w:r>
        <w:fldChar w:fldCharType="separate"/>
      </w:r>
      <w:bookmarkEnd w:id="276"/>
      <w:r w:rsidRPr="6BDFD679">
        <w:rPr>
          <w:noProof/>
        </w:rPr>
        <w:t>@ZEPHAROVICH Elena (JRC-ISPRA)</w:t>
      </w:r>
      <w:r>
        <w:fldChar w:fldCharType="end"/>
      </w:r>
      <w:r w:rsidRPr="47B2CDE1">
        <w:t xml:space="preserve"> : is this section updated and aligned with the key messages form the latest Biomass report (that was discussed last week in ISG)? </w:t>
      </w:r>
    </w:p>
    <w:p w14:paraId="0C9CB7DC" w14:textId="00058E11" w:rsidR="00A9084E" w:rsidRDefault="00A9084E">
      <w:pPr>
        <w:pStyle w:val="CommentText"/>
      </w:pPr>
    </w:p>
    <w:p w14:paraId="40200F24" w14:textId="79692599" w:rsidR="00A9084E" w:rsidRDefault="00A9084E">
      <w:pPr>
        <w:pStyle w:val="CommentText"/>
      </w:pPr>
      <w:r w:rsidRPr="1EDEEFBB">
        <w:t xml:space="preserve">At that meeting, many gaps (and possible enablers) were discussed, are these mentioned and updated here? It would be very important, including linking the whole narrative to new Comm priorities (as in the competitiveness compass). </w:t>
      </w:r>
    </w:p>
    <w:p w14:paraId="219F7633" w14:textId="4507065B" w:rsidR="00A9084E" w:rsidRDefault="00A9084E">
      <w:pPr>
        <w:pStyle w:val="CommentText"/>
      </w:pPr>
    </w:p>
    <w:p w14:paraId="4F3B28E0" w14:textId="371D7D32" w:rsidR="00A9084E" w:rsidRDefault="00A9084E">
      <w:pPr>
        <w:pStyle w:val="CommentText"/>
      </w:pPr>
      <w:r w:rsidRPr="00E9A4CF">
        <w:t>Overall, I think it would be important to expand this chapter and mention the major challenges in the use of biomass e.g. challenges for the forest sector etc., and possible enablers/solutions (as you discuss in the Biomass report)</w:t>
      </w:r>
    </w:p>
    <w:p w14:paraId="6B6EC137" w14:textId="0C4AA26A" w:rsidR="00A9084E" w:rsidRDefault="00A9084E">
      <w:pPr>
        <w:pStyle w:val="CommentText"/>
      </w:pPr>
    </w:p>
  </w:comment>
  <w:comment w:id="274" w:author="ZEPHAROVICH Elena (JRC-ISPRA)" w:date="2025-02-27T13:49:00Z" w:initials="Z(">
    <w:p w14:paraId="312368AC" w14:textId="619469A9" w:rsidR="00A9084E" w:rsidRDefault="00A9084E">
      <w:pPr>
        <w:pStyle w:val="CommentText"/>
      </w:pPr>
      <w:r>
        <w:rPr>
          <w:rStyle w:val="CommentReference"/>
        </w:rPr>
        <w:annotationRef/>
      </w:r>
      <w:r w:rsidRPr="2BDCF700">
        <w:t xml:space="preserve">The short answer is no, because the Biomass report and this chapter cover different topics. This chapter is only a very brief summary of how biomass is referred to in the EGD policies. If you want me to include general challenges and enablers surrounding biomass, I try to add some aspects, but maybe we can shortly discuss how extensive this should be. </w:t>
      </w:r>
    </w:p>
  </w:comment>
  <w:comment w:id="292" w:author="MARELLI Luisa (JRC-ISPRA)" w:date="2025-02-27T11:51:00Z" w:initials="M(">
    <w:p w14:paraId="5FED1934" w14:textId="2CE9C970" w:rsidR="00A9084E" w:rsidRDefault="00A9084E">
      <w:pPr>
        <w:pStyle w:val="CommentText"/>
      </w:pPr>
      <w:r>
        <w:rPr>
          <w:rStyle w:val="CommentReference"/>
        </w:rPr>
        <w:annotationRef/>
      </w:r>
      <w:r>
        <w:fldChar w:fldCharType="begin"/>
      </w:r>
      <w:r>
        <w:instrText xml:space="preserve"> HYPERLINK "mailto:Elena.ZEPHAROVICH@ec.europa.eu"</w:instrText>
      </w:r>
      <w:bookmarkStart w:id="295" w:name="_@_59730C994CF546E1998C9211164D3744Z"/>
      <w:r>
        <w:fldChar w:fldCharType="separate"/>
      </w:r>
      <w:bookmarkEnd w:id="295"/>
      <w:r w:rsidRPr="3ED4380A">
        <w:rPr>
          <w:noProof/>
        </w:rPr>
        <w:t>@ZEPHAROVICH Elena (JRC-ISPRA)</w:t>
      </w:r>
      <w:r>
        <w:fldChar w:fldCharType="end"/>
      </w:r>
      <w:r w:rsidRPr="5F5C5346">
        <w:t xml:space="preserve"> sorry, this is not clear to me: growing demand of biomass AS (?) env conditions deteriorate? what do you mean?</w:t>
      </w:r>
    </w:p>
  </w:comment>
  <w:comment w:id="293" w:author="ZEPHAROVICH Elena (JRC-ISPRA)" w:date="2025-02-27T11:57:00Z" w:initials="Z(">
    <w:p w14:paraId="6FA43B0D" w14:textId="43EF97EE" w:rsidR="00A9084E" w:rsidRDefault="00A9084E">
      <w:pPr>
        <w:pStyle w:val="CommentText"/>
      </w:pPr>
      <w:r>
        <w:rPr>
          <w:rStyle w:val="CommentReference"/>
        </w:rPr>
        <w:annotationRef/>
      </w:r>
      <w:r w:rsidRPr="025090D0">
        <w:t xml:space="preserve">I mean that we plan to use more and more biomass (Agricultural lands and forests), while at the same time the state of soil, water, biodiversity are deteriorating. And this will be worsened though climate change, as there will be more floods, pests, droughts, so there will be less biomass available.  </w:t>
      </w:r>
    </w:p>
  </w:comment>
  <w:comment w:id="687" w:author="LISTORTI Giulia (JRC-ISPRA)" w:date="2024-12-17T14:55:00Z" w:initials="LG(">
    <w:p w14:paraId="011DCC53" w14:textId="3A52C794" w:rsidR="00E23965" w:rsidRDefault="00E23965">
      <w:pPr>
        <w:pStyle w:val="CommentText"/>
      </w:pPr>
      <w:r>
        <w:rPr>
          <w:rStyle w:val="CommentReference"/>
        </w:rPr>
        <w:annotationRef/>
      </w:r>
      <w:r>
        <w:t>This is super interesting. Just wondering, if it could be replaced by a visual? To convey the main messages in a more immediate way.</w:t>
      </w:r>
    </w:p>
  </w:comment>
  <w:comment w:id="688" w:author="ZEPHAROVICH Elena (JRC-ISPRA)" w:date="2025-01-14T15:23:00Z" w:initials="Z(">
    <w:p w14:paraId="79B467D7" w14:textId="2564BDC9" w:rsidR="00E23965" w:rsidRDefault="00E23965">
      <w:pPr>
        <w:pStyle w:val="CommentText"/>
      </w:pPr>
      <w:r>
        <w:rPr>
          <w:rStyle w:val="CommentReference"/>
        </w:rPr>
        <w:annotationRef/>
      </w:r>
      <w:r>
        <w:fldChar w:fldCharType="begin"/>
      </w:r>
      <w:r>
        <w:instrText xml:space="preserve"> HYPERLINK "mailto:Giulia.LISTORTI@ec.europa.eu"</w:instrText>
      </w:r>
      <w:bookmarkStart w:id="691" w:name="_@_BEB85EA0BF6B41BBA16A1C7F209A5B47Z"/>
      <w:r>
        <w:fldChar w:fldCharType="separate"/>
      </w:r>
      <w:bookmarkEnd w:id="691"/>
      <w:r w:rsidRPr="6B4AAE43">
        <w:rPr>
          <w:noProof/>
        </w:rPr>
        <w:t>@LISTORTI Giulia (JRC-ISPRA)</w:t>
      </w:r>
      <w:r>
        <w:fldChar w:fldCharType="end"/>
      </w:r>
      <w:r w:rsidRPr="5A8C8951">
        <w:t xml:space="preserve"> I just saw your comment. In the original version there is a heatmap visualizing this (see </w:t>
      </w:r>
      <w:hyperlink r:id="rId1">
        <w:r w:rsidRPr="477C8DF7">
          <w:rPr>
            <w:rStyle w:val="Hyperlink"/>
          </w:rPr>
          <w:t>https://eceuropaeu.sharepoint.com/:w:/r/teams/GRP-Shapinggreentransition-LeadershipTeamchannel/Shared%20Documents/Leadership%20Team/_REPORT%202/drafts/The%20role%20of%20biomass%20in%20the%20EGD%20_V3_%20shortened_clean.docx?d=w14b3c8a35c3c4dc2b3a23ec55534e7bc&amp;csf=1&amp;web=1&amp;e=HYWAhC</w:t>
        </w:r>
      </w:hyperlink>
      <w:r w:rsidRPr="18078C81">
        <w:t xml:space="preserve"> ) but I guess it was too long.  </w:t>
      </w:r>
    </w:p>
  </w:comment>
  <w:comment w:id="689" w:author="MARELLI Luisa (JRC-ISPRA)" w:date="2025-02-27T12:07:00Z" w:initials="M(">
    <w:p w14:paraId="60276580" w14:textId="5D6F81CF" w:rsidR="00A9084E" w:rsidRDefault="00A9084E">
      <w:pPr>
        <w:pStyle w:val="CommentText"/>
      </w:pPr>
      <w:r>
        <w:rPr>
          <w:rStyle w:val="CommentReference"/>
        </w:rPr>
        <w:annotationRef/>
      </w:r>
      <w:r w:rsidRPr="6D508D75">
        <w:t>Yes Elena, I would bring back some elements of the original part. Including maybe the figure (we can ask Matteo to make his magic and make it nicer, but it is interesting :-)</w:t>
      </w:r>
    </w:p>
    <w:p w14:paraId="0344A697" w14:textId="2AECD9DC" w:rsidR="00A9084E" w:rsidRDefault="00A9084E">
      <w:pPr>
        <w:pStyle w:val="CommentText"/>
      </w:pPr>
    </w:p>
  </w:comment>
  <w:comment w:id="708" w:author="BORCHARDT Steve (JRC-ISPRA-EXT)" w:date="2025-01-21T11:07:00Z" w:initials="SB">
    <w:p w14:paraId="59EB8487" w14:textId="77777777" w:rsidR="00BE7E93" w:rsidRDefault="00BE7E93" w:rsidP="00BE7E93">
      <w:pPr>
        <w:pStyle w:val="CommentText"/>
      </w:pPr>
      <w:r>
        <w:rPr>
          <w:rStyle w:val="CommentReference"/>
        </w:rPr>
        <w:annotationRef/>
      </w:r>
      <w:r>
        <w:t>What about the interplay between the two? Are they conflicting/antagonising or can they be pursued together?</w:t>
      </w:r>
    </w:p>
  </w:comment>
  <w:comment w:id="709" w:author="MARELLI Luisa (JRC-ISPRA)" w:date="2025-02-27T11:54:00Z" w:initials="M(">
    <w:p w14:paraId="224FC45C" w14:textId="34269B46" w:rsidR="00A9084E" w:rsidRPr="00A9084E" w:rsidRDefault="00A9084E">
      <w:pPr>
        <w:pStyle w:val="CommentText"/>
        <w:rPr>
          <w:lang w:val="it-IT"/>
        </w:rPr>
      </w:pPr>
      <w:r>
        <w:rPr>
          <w:rStyle w:val="CommentReference"/>
        </w:rPr>
        <w:annotationRef/>
      </w:r>
      <w:r>
        <w:fldChar w:fldCharType="begin"/>
      </w:r>
      <w:r w:rsidRPr="00A9084E">
        <w:rPr>
          <w:lang w:val="it-IT"/>
        </w:rPr>
        <w:instrText xml:space="preserve"> HYPERLINK "mailto:Sarah.MUBAREKA@ec.europa.eu"</w:instrText>
      </w:r>
      <w:bookmarkStart w:id="713" w:name="_@_279D5B40076D49DD90EB881C15F67698Z"/>
      <w:r>
        <w:fldChar w:fldCharType="separate"/>
      </w:r>
      <w:bookmarkEnd w:id="713"/>
      <w:r w:rsidRPr="00A9084E">
        <w:rPr>
          <w:noProof/>
          <w:lang w:val="it-IT"/>
        </w:rPr>
        <w:t>@MUBAREKA Sarah Betoul (JRC-ISPRA)</w:t>
      </w:r>
      <w:r>
        <w:fldChar w:fldCharType="end"/>
      </w:r>
      <w:r w:rsidRPr="00A9084E">
        <w:rPr>
          <w:lang w:val="it-IT"/>
        </w:rPr>
        <w:t xml:space="preserve"> </w:t>
      </w:r>
      <w:r>
        <w:fldChar w:fldCharType="begin"/>
      </w:r>
      <w:r w:rsidRPr="00A9084E">
        <w:rPr>
          <w:lang w:val="it-IT"/>
        </w:rPr>
        <w:instrText xml:space="preserve"> HYPERLINK "mailto:Elena.ZEPHAROVICH@ec.europa.eu"</w:instrText>
      </w:r>
      <w:bookmarkStart w:id="714" w:name="_@_482F7D62AFE44E69A4B7DD9CCFE23278Z"/>
      <w:r>
        <w:fldChar w:fldCharType="separate"/>
      </w:r>
      <w:bookmarkEnd w:id="714"/>
      <w:r w:rsidRPr="00A9084E">
        <w:rPr>
          <w:noProof/>
          <w:lang w:val="it-IT"/>
        </w:rPr>
        <w:t>@ZEPHAROVICH Elena (JRC-ISPRA)</w:t>
      </w:r>
      <w:r>
        <w:fldChar w:fldCharType="end"/>
      </w:r>
      <w:r w:rsidRPr="00A9084E">
        <w:rPr>
          <w:lang w:val="it-IT"/>
        </w:rPr>
        <w:t xml:space="preserve"> </w:t>
      </w:r>
    </w:p>
  </w:comment>
  <w:comment w:id="710" w:author="ZEPHAROVICH Elena (JRC-ISPRA)" w:date="2025-02-27T12:01:00Z" w:initials="Z(">
    <w:p w14:paraId="4596FC30" w14:textId="057CE430" w:rsidR="00A9084E" w:rsidRDefault="00A9084E">
      <w:pPr>
        <w:pStyle w:val="CommentText"/>
      </w:pPr>
      <w:r>
        <w:rPr>
          <w:rStyle w:val="CommentReference"/>
        </w:rPr>
        <w:annotationRef/>
      </w:r>
      <w:r w:rsidRPr="154D8885">
        <w:t xml:space="preserve">In this work, we analysed how biomass is referred to in the different policies. Clearly, in the policy documents, it is presented as if everything can be pursued together. More specific, the extraction side policies use a win-win narrative, arguing that the extraction of biomass is beneficial for the economy as well as for the environment. </w:t>
      </w:r>
    </w:p>
  </w:comment>
  <w:comment w:id="741" w:author="MUBAREKA Sarah Betoul (JRC-ISPRA)" w:date="2025-03-03T16:13:00Z" w:initials="M(">
    <w:p w14:paraId="6D0E048D" w14:textId="3CAD707C" w:rsidR="00A9084E" w:rsidRDefault="00A9084E">
      <w:pPr>
        <w:pStyle w:val="CommentText"/>
      </w:pPr>
      <w:r>
        <w:rPr>
          <w:rStyle w:val="CommentReference"/>
        </w:rPr>
        <w:annotationRef/>
      </w:r>
      <w:r w:rsidRPr="40E46320">
        <w:t xml:space="preserve">European Commission: Joint Research Centre, Acosta Naranjo, R., Armada Bras, T., Barredo, J.I., Blujdea, V.N., Borriello, A., Briem, K., Camia, A., Canova, M., Cazzaniga, N.E., Ceccherini, G., Ceddia, M., Cerrani, I., Colditz, R., De Jong, B., De Laurentiis, V., Egea González, F.J., Ferrario, V., Fuhrmann, M., García Casañas, C., Garcia Herrero, L., Gautron, S., Gras, M., Guillen, J., Gurria, P., Hekim, Z., Jonsson, R., Korosuo, A., Kovacic, Z., La Notte, A., Lasarte Lopez, J., Lugato, E., M`Barek, R., Macias Moy, D., Mansuy, N., Merete Omma, E., Merkel, G., Migliavacca, M., Morel, J., Motola, V., Mubareka, S.B., Paracchini, M.L., Patani, S., Pilli, R., Piroddi, C., Rebours, C., Renner, A., Rossi, M., Rougieux, P., Scarlat, N., Schleker, T., Serpetti, N., Tardy Martorell, M., Thomas, J.B., Trombetti, M., Tuomisto, H., Velasco Gómez, D.M., Virtanen, J., Voelker, T., Yáñez Serrano, P., Zepharovich, E. and Zulian, G., </w:t>
      </w:r>
      <w:r w:rsidRPr="0A4FFE84">
        <w:rPr>
          <w:i/>
          <w:iCs/>
        </w:rPr>
        <w:t xml:space="preserve">EU Biomass supply, uses, governance and regenerative actions, </w:t>
      </w:r>
      <w:r w:rsidRPr="1C6906B5">
        <w:t>Mubareka, S.B. and Renner, A. editor(s), Publications Office of the European Union, Luxembourg, 2025, JRC140117.</w:t>
      </w:r>
    </w:p>
  </w:comment>
  <w:comment w:id="722" w:author="ZEPHAROVICH Elena (JRC-ISPRA)" w:date="2025-03-03T15:50:00Z" w:initials="Z(">
    <w:p w14:paraId="2B02D477" w14:textId="304E34D1" w:rsidR="00A9084E" w:rsidRDefault="00A9084E">
      <w:pPr>
        <w:pStyle w:val="CommentText"/>
      </w:pPr>
      <w:r>
        <w:rPr>
          <w:rStyle w:val="CommentReference"/>
        </w:rPr>
        <w:annotationRef/>
      </w:r>
      <w:r>
        <w:fldChar w:fldCharType="begin"/>
      </w:r>
      <w:r>
        <w:instrText xml:space="preserve"> HYPERLINK "mailto:Sarah.MUBAREKA@ec.europa.eu"</w:instrText>
      </w:r>
      <w:bookmarkStart w:id="751" w:name="_@_CB962E9433B44277B70743DD4282FF39Z"/>
      <w:r>
        <w:fldChar w:fldCharType="separate"/>
      </w:r>
      <w:bookmarkEnd w:id="751"/>
      <w:r w:rsidRPr="368E6035">
        <w:rPr>
          <w:noProof/>
        </w:rPr>
        <w:t>@MUBAREKA Sarah Betoul (JRC-ISPRA)</w:t>
      </w:r>
      <w:r>
        <w:fldChar w:fldCharType="end"/>
      </w:r>
      <w:r w:rsidRPr="1C28F452">
        <w:t xml:space="preserve"> </w:t>
      </w:r>
    </w:p>
  </w:comment>
  <w:comment w:id="793" w:author="Sarah Mubareka" w:date="2025-01-14T16:23:00Z" w:initials="SM">
    <w:p w14:paraId="463858B8" w14:textId="7945C5F4" w:rsidR="00E23965" w:rsidRDefault="00E23965">
      <w:pPr>
        <w:pStyle w:val="CommentText"/>
      </w:pPr>
      <w:r>
        <w:rPr>
          <w:rStyle w:val="CommentReference"/>
        </w:rPr>
        <w:annotationRef/>
      </w:r>
      <w:r>
        <w:t>Did I really write this? It seems wrong. If I wrote it I change my mind!</w:t>
      </w:r>
    </w:p>
  </w:comment>
  <w:comment w:id="795" w:author="BORCHARDT Steve (JRC-ISPRA-EXT)" w:date="2025-01-21T11:11:00Z" w:initials="SB">
    <w:p w14:paraId="1C1FE257" w14:textId="77777777" w:rsidR="001701F3" w:rsidRDefault="001701F3" w:rsidP="001701F3">
      <w:pPr>
        <w:pStyle w:val="CommentText"/>
      </w:pPr>
      <w:r>
        <w:rPr>
          <w:rStyle w:val="CommentReference"/>
        </w:rPr>
        <w:annotationRef/>
      </w:r>
      <w:r>
        <w:t>Not clear why this is mentioned here?</w:t>
      </w:r>
    </w:p>
  </w:comment>
  <w:comment w:id="1081" w:author="BORCHARDT Steve (JRC-ISPRA-EXT)" w:date="2025-01-21T11:19:00Z" w:initials="SB">
    <w:p w14:paraId="3C906330" w14:textId="77777777" w:rsidR="00A978EB" w:rsidRDefault="00A978EB" w:rsidP="00A978EB">
      <w:pPr>
        <w:pStyle w:val="CommentText"/>
      </w:pPr>
      <w:r>
        <w:rPr>
          <w:rStyle w:val="CommentReference"/>
        </w:rPr>
        <w:annotationRef/>
      </w:r>
      <w:r>
        <w:t xml:space="preserve">Should the potential risk of yield losses during the transition period towards regenerative and agroecological practices be at least highlighted in this section? And with that the importance of avoiding increases in demand for additional land? </w:t>
      </w:r>
    </w:p>
  </w:comment>
  <w:comment w:id="1082" w:author="BORCHARDT Steve (JRC-ISPRA-EXT)" w:date="2025-01-22T15:53:00Z" w:initials="SB">
    <w:p w14:paraId="529E6CAA" w14:textId="77777777" w:rsidR="00633588" w:rsidRDefault="00633588" w:rsidP="00633588">
      <w:pPr>
        <w:pStyle w:val="CommentText"/>
      </w:pPr>
      <w:r>
        <w:rPr>
          <w:rStyle w:val="CommentReference"/>
        </w:rPr>
        <w:annotationRef/>
      </w:r>
      <w:r>
        <w:t>Also proposal for slight title adjustment:</w:t>
      </w:r>
      <w:r>
        <w:br/>
        <w:t>Towards agroecosystems - regeneration and resilience</w:t>
      </w:r>
    </w:p>
  </w:comment>
  <w:comment w:id="1089" w:author="LISTORTI Giulia (JRC-ISPRA)" w:date="2024-12-17T16:01:00Z" w:initials="LG(">
    <w:p w14:paraId="34ABC271" w14:textId="36DF86B7" w:rsidR="00E23965" w:rsidRDefault="00E23965">
      <w:pPr>
        <w:pStyle w:val="CommentText"/>
      </w:pPr>
      <w:r>
        <w:rPr>
          <w:rStyle w:val="CommentReference"/>
        </w:rPr>
        <w:annotationRef/>
      </w:r>
      <w:r>
        <w:t>Is this relevant for EU countries?</w:t>
      </w:r>
    </w:p>
  </w:comment>
  <w:comment w:id="1099" w:author="BORCHARDT Steve (JRC-ISPRA-EXT)" w:date="2025-01-21T11:21:00Z" w:initials="SB">
    <w:p w14:paraId="04FADAA8" w14:textId="77777777" w:rsidR="00857DDC" w:rsidRDefault="00857DDC" w:rsidP="00857DDC">
      <w:pPr>
        <w:pStyle w:val="CommentText"/>
      </w:pPr>
      <w:r>
        <w:rPr>
          <w:rStyle w:val="CommentReference"/>
        </w:rPr>
        <w:annotationRef/>
      </w:r>
      <w:r>
        <w:t xml:space="preserve">In order to do what? Reads a bit cryptic like this. </w:t>
      </w:r>
    </w:p>
  </w:comment>
  <w:comment w:id="1102" w:author="BORCHARDT Steve (JRC-ISPRA-EXT)" w:date="2025-01-21T11:24:00Z" w:initials="SB">
    <w:p w14:paraId="670D0AAF" w14:textId="77777777" w:rsidR="00885F60" w:rsidRDefault="00885F60" w:rsidP="00885F60">
      <w:pPr>
        <w:pStyle w:val="CommentText"/>
      </w:pPr>
      <w:r>
        <w:rPr>
          <w:rStyle w:val="CommentReference"/>
        </w:rPr>
        <w:annotationRef/>
      </w:r>
      <w:r>
        <w:t>Does this also include scaling of solutions/innovations/technologies?</w:t>
      </w:r>
    </w:p>
  </w:comment>
  <w:comment w:id="1104" w:author="LISTORTI Giulia (JRC-ISPRA)" w:date="2024-12-17T15:01:00Z" w:initials="LG(">
    <w:p w14:paraId="6605FE75" w14:textId="64070AF0" w:rsidR="00E23965" w:rsidRDefault="00E23965">
      <w:pPr>
        <w:pStyle w:val="CommentText"/>
      </w:pPr>
      <w:r>
        <w:rPr>
          <w:rStyle w:val="CommentReference"/>
        </w:rPr>
        <w:annotationRef/>
      </w:r>
      <w:r>
        <w:t>to be perhaps rephrased – ‘ensure skills availability along the value chain’</w:t>
      </w:r>
    </w:p>
  </w:comment>
  <w:comment w:id="1105" w:author="MARELLI Luisa (JRC-ISPRA)" w:date="2025-01-14T13:12:00Z" w:initials="ML(">
    <w:p w14:paraId="1CF128E4" w14:textId="4287C4E1" w:rsidR="00E23965" w:rsidRDefault="00E23965">
      <w:pPr>
        <w:pStyle w:val="CommentText"/>
      </w:pPr>
      <w:r>
        <w:rPr>
          <w:rStyle w:val="CommentReference"/>
        </w:rPr>
        <w:annotationRef/>
      </w:r>
      <w:r>
        <w:t>Agree - rephrased</w:t>
      </w:r>
    </w:p>
  </w:comment>
  <w:comment w:id="1107" w:author="MARELLI Luisa (JRC-ISPRA)" w:date="2025-01-14T13:13:00Z" w:initials="ML(">
    <w:p w14:paraId="5D4C6CD0" w14:textId="7A578DAB" w:rsidR="00E23965" w:rsidRDefault="00E23965">
      <w:pPr>
        <w:pStyle w:val="CommentText"/>
      </w:pPr>
      <w:r>
        <w:rPr>
          <w:rStyle w:val="CommentReference"/>
        </w:rPr>
        <w:annotationRef/>
      </w:r>
      <w:r>
        <w:t>To be better expained</w:t>
      </w:r>
    </w:p>
  </w:comment>
  <w:comment w:id="1115" w:author="BORCHARDT Steve (JRC-ISPRA-EXT)" w:date="2025-01-21T15:20:00Z" w:initials="SB">
    <w:p w14:paraId="14AED670" w14:textId="77777777" w:rsidR="00AB7768" w:rsidRDefault="00AB7768" w:rsidP="00AB7768">
      <w:pPr>
        <w:pStyle w:val="CommentText"/>
      </w:pPr>
      <w:r>
        <w:rPr>
          <w:rStyle w:val="CommentReference"/>
        </w:rPr>
        <w:annotationRef/>
      </w:r>
      <w:r>
        <w:t xml:space="preserve">It is not really clear to me why the BE section immediately starts with socio-economic relevance? It is of course very important but compared to the other sections it does not feel very coherent. </w:t>
      </w:r>
    </w:p>
  </w:comment>
  <w:comment w:id="1116" w:author="BORCHARDT Steve (JRC-ISPRA-EXT)" w:date="2025-01-21T16:30:00Z" w:initials="SB">
    <w:p w14:paraId="781A0213" w14:textId="77777777" w:rsidR="00D50607" w:rsidRDefault="00D50607" w:rsidP="00D50607">
      <w:pPr>
        <w:pStyle w:val="CommentText"/>
      </w:pPr>
      <w:r>
        <w:rPr>
          <w:rStyle w:val="CommentReference"/>
        </w:rPr>
        <w:annotationRef/>
      </w:r>
      <w:r>
        <w:t xml:space="preserve">In general this section seems to follow a different structure compared to the preceding sections which seem to be a bit more focused on how respective topics (biotech, nbs, agroecology) can help in advancing the green transition. </w:t>
      </w:r>
    </w:p>
  </w:comment>
  <w:comment w:id="1131" w:author="BORCHARDT Steve (JRC-ISPRA-EXT)" w:date="2025-01-21T16:30:00Z" w:initials="SB">
    <w:p w14:paraId="59737211" w14:textId="77777777" w:rsidR="00D50607" w:rsidRDefault="00D50607" w:rsidP="00D50607">
      <w:pPr>
        <w:pStyle w:val="CommentText"/>
      </w:pPr>
      <w:r>
        <w:rPr>
          <w:rStyle w:val="CommentReference"/>
        </w:rPr>
        <w:annotationRef/>
      </w:r>
      <w:r>
        <w:t>I assume still work in progress to be added?</w:t>
      </w:r>
    </w:p>
  </w:comment>
  <w:comment w:id="1133" w:author="MARELLI Luisa (JRC-ISPRA)" w:date="2025-01-14T13:14:00Z" w:initials="ML(">
    <w:p w14:paraId="5A84FF5A" w14:textId="7E08F42F" w:rsidR="00E23965" w:rsidRDefault="00E23965">
      <w:pPr>
        <w:pStyle w:val="CommentText"/>
      </w:pPr>
      <w:r>
        <w:rPr>
          <w:rStyle w:val="CommentReference"/>
        </w:rPr>
        <w:annotationRef/>
      </w:r>
      <w:r>
        <w:t xml:space="preserve">Is this needed?? We discussed policy documents and targets  in Report 1. The focus here should be on challenges and enablers, e.g. discussing the role of the blueconomy to support green transition, and which are the challenges… </w:t>
      </w:r>
    </w:p>
    <w:p w14:paraId="53A2BC14" w14:textId="77777777" w:rsidR="00E23965" w:rsidRDefault="00E23965">
      <w:pPr>
        <w:pStyle w:val="CommentText"/>
      </w:pPr>
    </w:p>
  </w:comment>
  <w:comment w:id="1134" w:author="GASTALDI Chiara (JRC-ISPRA) [2]" w:date="2025-01-21T11:40:00Z" w:initials="GC(">
    <w:p w14:paraId="450AFBC2" w14:textId="634F111B" w:rsidR="00A460A6" w:rsidRDefault="00A460A6">
      <w:pPr>
        <w:pStyle w:val="CommentText"/>
      </w:pPr>
      <w:r>
        <w:rPr>
          <w:rStyle w:val="CommentReference"/>
        </w:rPr>
        <w:annotationRef/>
      </w:r>
      <w:r>
        <w:t>Does deletions in this paragraph and the addition of the text above solve the issue?</w:t>
      </w:r>
    </w:p>
  </w:comment>
  <w:comment w:id="1149" w:author="LISTORTI Giulia (JRC-ISPRA)" w:date="2024-12-17T15:04:00Z" w:initials="LG(">
    <w:p w14:paraId="687B8191" w14:textId="39A1EE68" w:rsidR="00E23965" w:rsidRDefault="00E23965">
      <w:pPr>
        <w:pStyle w:val="CommentText"/>
      </w:pPr>
      <w:r>
        <w:rPr>
          <w:rStyle w:val="CommentReference"/>
        </w:rPr>
        <w:annotationRef/>
      </w:r>
      <w:r>
        <w:t>This one seems to be missing</w:t>
      </w:r>
    </w:p>
  </w:comment>
  <w:comment w:id="1159" w:author="GUERREIRO MIGUEL Mecia (JRC-SEVILLA)" w:date="2024-10-10T15:49:00Z" w:initials="GMM(">
    <w:p w14:paraId="3A816B5A" w14:textId="77777777" w:rsidR="00E23965" w:rsidRDefault="00E23965" w:rsidP="001B3997">
      <w:pPr>
        <w:pStyle w:val="CommentText"/>
      </w:pPr>
      <w:r>
        <w:rPr>
          <w:rStyle w:val="CommentReference"/>
        </w:rPr>
        <w:annotationRef/>
      </w:r>
      <w:r>
        <w:t xml:space="preserve">I would separate this section from digital technologies, due to its relevance. </w:t>
      </w:r>
    </w:p>
  </w:comment>
  <w:comment w:id="1160" w:author="BARBERO VIGNOLA Giulia (JRC-ISPRA) [2]" w:date="2024-11-12T17:01:00Z" w:initials="BVG(">
    <w:p w14:paraId="2BCBFC8E" w14:textId="59812574" w:rsidR="00E23965" w:rsidRDefault="00E23965">
      <w:pPr>
        <w:pStyle w:val="CommentText"/>
      </w:pPr>
      <w:r>
        <w:rPr>
          <w:rStyle w:val="CommentReference"/>
        </w:rPr>
        <w:annotationRef/>
      </w:r>
      <w:r>
        <w:t>Laia and Michaela are writing it</w:t>
      </w:r>
    </w:p>
  </w:comment>
  <w:comment w:id="1163" w:author="BORCHARDT Steve (JRC-ISPRA-EXT)" w:date="2025-03-04T18:00:00Z" w:initials="SB">
    <w:p w14:paraId="79BFBBF4" w14:textId="77777777" w:rsidR="0018544A" w:rsidRDefault="0018544A" w:rsidP="0018544A">
      <w:pPr>
        <w:pStyle w:val="CommentText"/>
      </w:pPr>
      <w:r>
        <w:rPr>
          <w:rStyle w:val="CommentReference"/>
        </w:rPr>
        <w:annotationRef/>
      </w:r>
      <w:r>
        <w:t>To be put into a text box</w:t>
      </w:r>
    </w:p>
  </w:comment>
  <w:comment w:id="1164" w:author="BORCHARDT Steve (JRC-ISPRA-EXT)" w:date="2025-03-04T18:02:00Z" w:initials="SB">
    <w:p w14:paraId="0D5C54B7" w14:textId="77777777" w:rsidR="00A812AD" w:rsidRDefault="00A812AD" w:rsidP="00A812AD">
      <w:pPr>
        <w:pStyle w:val="CommentText"/>
      </w:pPr>
      <w:r>
        <w:rPr>
          <w:rStyle w:val="CommentReference"/>
        </w:rPr>
        <w:annotationRef/>
      </w:r>
      <w:r>
        <w:t>European Research Council. 2024. ‘Mapping ERC Frontier Research: Transformative Change for a Sustainable Future’. doi: 10.2828/5997136. Publications Office of the European Union.</w:t>
      </w:r>
    </w:p>
    <w:p w14:paraId="2A2AB8DD" w14:textId="77777777" w:rsidR="00A812AD" w:rsidRDefault="00A812AD" w:rsidP="00A812AD">
      <w:pPr>
        <w:pStyle w:val="CommentText"/>
      </w:pPr>
    </w:p>
    <w:p w14:paraId="4402BB98" w14:textId="77777777" w:rsidR="00A812AD" w:rsidRDefault="00A812AD" w:rsidP="00A812AD">
      <w:pPr>
        <w:pStyle w:val="CommentText"/>
      </w:pPr>
    </w:p>
    <w:p w14:paraId="37E390BC" w14:textId="77777777" w:rsidR="00A812AD" w:rsidRDefault="00A812AD" w:rsidP="00A812AD">
      <w:pPr>
        <w:pStyle w:val="CommentText"/>
      </w:pPr>
      <w:r>
        <w:t>Link:</w:t>
      </w:r>
    </w:p>
    <w:p w14:paraId="695228B7" w14:textId="77777777" w:rsidR="00A812AD" w:rsidRDefault="00F9537D" w:rsidP="00A812AD">
      <w:pPr>
        <w:pStyle w:val="CommentText"/>
      </w:pPr>
      <w:hyperlink r:id="rId2" w:history="1">
        <w:r w:rsidR="00A812AD" w:rsidRPr="004D33F2">
          <w:rPr>
            <w:rStyle w:val="Hyperlink"/>
          </w:rPr>
          <w:t>https://erc.europa.eu/sites/default/files/2024-12/Transformative-change-for-a-sustainable-future.pdf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C09941" w15:done="0"/>
  <w15:commentEx w15:paraId="25E4FD1C" w15:paraIdParent="5EC09941" w15:done="0"/>
  <w15:commentEx w15:paraId="28BAC036" w15:paraIdParent="5EC09941" w15:done="0"/>
  <w15:commentEx w15:paraId="6B6EC137" w15:done="0"/>
  <w15:commentEx w15:paraId="312368AC" w15:paraIdParent="6B6EC137" w15:done="0"/>
  <w15:commentEx w15:paraId="5FED1934" w15:done="0"/>
  <w15:commentEx w15:paraId="6FA43B0D" w15:paraIdParent="5FED1934" w15:done="0"/>
  <w15:commentEx w15:paraId="011DCC53" w15:done="0"/>
  <w15:commentEx w15:paraId="79B467D7" w15:paraIdParent="011DCC53" w15:done="0"/>
  <w15:commentEx w15:paraId="0344A697" w15:paraIdParent="011DCC53" w15:done="0"/>
  <w15:commentEx w15:paraId="59EB8487" w15:done="0"/>
  <w15:commentEx w15:paraId="224FC45C" w15:paraIdParent="59EB8487" w15:done="0"/>
  <w15:commentEx w15:paraId="4596FC30" w15:paraIdParent="59EB8487" w15:done="0"/>
  <w15:commentEx w15:paraId="6D0E048D" w15:done="0"/>
  <w15:commentEx w15:paraId="2B02D477" w15:done="1"/>
  <w15:commentEx w15:paraId="463858B8" w15:done="0"/>
  <w15:commentEx w15:paraId="1C1FE257" w15:done="0"/>
  <w15:commentEx w15:paraId="3C906330" w15:done="0"/>
  <w15:commentEx w15:paraId="529E6CAA" w15:paraIdParent="3C906330" w15:done="0"/>
  <w15:commentEx w15:paraId="34ABC271" w15:done="0"/>
  <w15:commentEx w15:paraId="04FADAA8" w15:done="0"/>
  <w15:commentEx w15:paraId="670D0AAF" w15:done="0"/>
  <w15:commentEx w15:paraId="6605FE75" w15:done="0"/>
  <w15:commentEx w15:paraId="1CF128E4" w15:paraIdParent="6605FE75" w15:done="0"/>
  <w15:commentEx w15:paraId="5D4C6CD0" w15:done="0"/>
  <w15:commentEx w15:paraId="14AED670" w15:done="0"/>
  <w15:commentEx w15:paraId="781A0213" w15:paraIdParent="14AED670" w15:done="0"/>
  <w15:commentEx w15:paraId="59737211" w15:done="0"/>
  <w15:commentEx w15:paraId="53A2BC14" w15:done="0"/>
  <w15:commentEx w15:paraId="450AFBC2" w15:paraIdParent="53A2BC14" w15:done="0"/>
  <w15:commentEx w15:paraId="687B8191" w15:done="0"/>
  <w15:commentEx w15:paraId="3A816B5A" w15:done="1"/>
  <w15:commentEx w15:paraId="2BCBFC8E" w15:paraIdParent="3A816B5A" w15:done="1"/>
  <w15:commentEx w15:paraId="79BFBBF4" w15:done="0"/>
  <w15:commentEx w15:paraId="695228B7" w15:paraIdParent="79BFB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1077304" w16cex:dateUtc="2025-02-27T10:44:00Z"/>
  <w16cex:commentExtensible w16cex:durableId="04D7E94D" w16cex:dateUtc="2025-02-27T14:07:00Z"/>
  <w16cex:commentExtensible w16cex:durableId="084C96E1" w16cex:dateUtc="2025-02-28T14:11:00Z"/>
  <w16cex:commentExtensible w16cex:durableId="65517F76" w16cex:dateUtc="2025-02-27T10:48:00Z"/>
  <w16cex:commentExtensible w16cex:durableId="5B181FAA" w16cex:dateUtc="2025-02-27T12:49:00Z"/>
  <w16cex:commentExtensible w16cex:durableId="5D505C22" w16cex:dateUtc="2025-02-27T10:51:00Z"/>
  <w16cex:commentExtensible w16cex:durableId="62C81619" w16cex:dateUtc="2025-02-27T10:57:00Z"/>
  <w16cex:commentExtensible w16cex:durableId="31EB720E" w16cex:dateUtc="2025-01-14T14:23:00Z"/>
  <w16cex:commentExtensible w16cex:durableId="54B4D38B" w16cex:dateUtc="2025-02-27T11:07:00Z"/>
  <w16cex:commentExtensible w16cex:durableId="59EB8487" w16cex:dateUtc="2025-01-21T10:07:00Z"/>
  <w16cex:commentExtensible w16cex:durableId="6C03DD45" w16cex:dateUtc="2025-02-27T10:54:00Z"/>
  <w16cex:commentExtensible w16cex:durableId="35E0214E" w16cex:dateUtc="2025-02-27T11:01:00Z"/>
  <w16cex:commentExtensible w16cex:durableId="435A2F4E" w16cex:dateUtc="2025-03-03T15:13:00Z"/>
  <w16cex:commentExtensible w16cex:durableId="198CFB14" w16cex:dateUtc="2025-03-03T14:50:00Z"/>
  <w16cex:commentExtensible w16cex:durableId="1C1FE257" w16cex:dateUtc="2025-01-21T10:11:00Z"/>
  <w16cex:commentExtensible w16cex:durableId="3C906330" w16cex:dateUtc="2025-01-21T10:19:00Z"/>
  <w16cex:commentExtensible w16cex:durableId="5F3FF036" w16cex:dateUtc="2025-01-22T14:53:00Z"/>
  <w16cex:commentExtensible w16cex:durableId="04FADAA8" w16cex:dateUtc="2025-01-21T10:21:00Z"/>
  <w16cex:commentExtensible w16cex:durableId="670D0AAF" w16cex:dateUtc="2025-01-21T10:24:00Z"/>
  <w16cex:commentExtensible w16cex:durableId="6D246FE1" w16cex:dateUtc="2025-01-21T14:20:00Z"/>
  <w16cex:commentExtensible w16cex:durableId="701D54B7" w16cex:dateUtc="2025-01-21T15:30:00Z"/>
  <w16cex:commentExtensible w16cex:durableId="2E1CCF51" w16cex:dateUtc="2025-01-21T15:30:00Z"/>
  <w16cex:commentExtensible w16cex:durableId="609DA653" w16cex:dateUtc="2025-03-04T17:00:00Z"/>
  <w16cex:commentExtensible w16cex:durableId="084E4629" w16cex:dateUtc="2025-03-04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C09941" w16cid:durableId="11077304"/>
  <w16cid:commentId w16cid:paraId="25E4FD1C" w16cid:durableId="04D7E94D"/>
  <w16cid:commentId w16cid:paraId="28BAC036" w16cid:durableId="084C96E1"/>
  <w16cid:commentId w16cid:paraId="6B6EC137" w16cid:durableId="65517F76"/>
  <w16cid:commentId w16cid:paraId="312368AC" w16cid:durableId="5B181FAA"/>
  <w16cid:commentId w16cid:paraId="5FED1934" w16cid:durableId="5D505C22"/>
  <w16cid:commentId w16cid:paraId="6FA43B0D" w16cid:durableId="62C81619"/>
  <w16cid:commentId w16cid:paraId="011DCC53" w16cid:durableId="011DCC53"/>
  <w16cid:commentId w16cid:paraId="79B467D7" w16cid:durableId="31EB720E"/>
  <w16cid:commentId w16cid:paraId="0344A697" w16cid:durableId="54B4D38B"/>
  <w16cid:commentId w16cid:paraId="59EB8487" w16cid:durableId="59EB8487"/>
  <w16cid:commentId w16cid:paraId="224FC45C" w16cid:durableId="6C03DD45"/>
  <w16cid:commentId w16cid:paraId="4596FC30" w16cid:durableId="35E0214E"/>
  <w16cid:commentId w16cid:paraId="6D0E048D" w16cid:durableId="435A2F4E"/>
  <w16cid:commentId w16cid:paraId="2B02D477" w16cid:durableId="198CFB14"/>
  <w16cid:commentId w16cid:paraId="463858B8" w16cid:durableId="463858B8"/>
  <w16cid:commentId w16cid:paraId="1C1FE257" w16cid:durableId="1C1FE257"/>
  <w16cid:commentId w16cid:paraId="3C906330" w16cid:durableId="3C906330"/>
  <w16cid:commentId w16cid:paraId="529E6CAA" w16cid:durableId="5F3FF036"/>
  <w16cid:commentId w16cid:paraId="34ABC271" w16cid:durableId="34ABC271"/>
  <w16cid:commentId w16cid:paraId="04FADAA8" w16cid:durableId="04FADAA8"/>
  <w16cid:commentId w16cid:paraId="670D0AAF" w16cid:durableId="670D0AAF"/>
  <w16cid:commentId w16cid:paraId="6605FE75" w16cid:durableId="6605FE75"/>
  <w16cid:commentId w16cid:paraId="1CF128E4" w16cid:durableId="6B9332BD"/>
  <w16cid:commentId w16cid:paraId="5D4C6CD0" w16cid:durableId="5427811F"/>
  <w16cid:commentId w16cid:paraId="14AED670" w16cid:durableId="6D246FE1"/>
  <w16cid:commentId w16cid:paraId="781A0213" w16cid:durableId="701D54B7"/>
  <w16cid:commentId w16cid:paraId="59737211" w16cid:durableId="2E1CCF51"/>
  <w16cid:commentId w16cid:paraId="53A2BC14" w16cid:durableId="31680E39"/>
  <w16cid:commentId w16cid:paraId="450AFBC2" w16cid:durableId="450AFBC2"/>
  <w16cid:commentId w16cid:paraId="687B8191" w16cid:durableId="687B8191"/>
  <w16cid:commentId w16cid:paraId="3A816B5A" w16cid:durableId="1B7C23E7"/>
  <w16cid:commentId w16cid:paraId="2BCBFC8E" w16cid:durableId="4AFEA715"/>
  <w16cid:commentId w16cid:paraId="79BFBBF4" w16cid:durableId="609DA653"/>
  <w16cid:commentId w16cid:paraId="695228B7" w16cid:durableId="084E46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A208C" w14:textId="77777777" w:rsidR="00F9537D" w:rsidRDefault="00F9537D" w:rsidP="00F7732B">
      <w:pPr>
        <w:spacing w:before="0" w:after="0"/>
      </w:pPr>
      <w:r>
        <w:separator/>
      </w:r>
    </w:p>
  </w:endnote>
  <w:endnote w:type="continuationSeparator" w:id="0">
    <w:p w14:paraId="65E4337D" w14:textId="77777777" w:rsidR="00F9537D" w:rsidRDefault="00F9537D" w:rsidP="00F7732B">
      <w:pPr>
        <w:spacing w:before="0" w:after="0"/>
      </w:pPr>
      <w:r>
        <w:continuationSeparator/>
      </w:r>
    </w:p>
  </w:endnote>
  <w:endnote w:type="continuationNotice" w:id="1">
    <w:p w14:paraId="2EA2BC5A" w14:textId="77777777" w:rsidR="00F9537D" w:rsidRDefault="00F9537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altName w:val="Arial"/>
    <w:panose1 w:val="020B0004020202020204"/>
    <w:charset w:val="00"/>
    <w:family w:val="swiss"/>
    <w:pitch w:val="variable"/>
    <w:sig w:usb0="20000287" w:usb1="00000003" w:usb2="00000000" w:usb3="00000000" w:csb0="0000019F" w:csb1="00000000"/>
  </w:font>
  <w:font w:name="EC Square Sans Pro">
    <w:altName w:val="Calibri"/>
    <w:panose1 w:val="020B0604020202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EC Square Sans Cond Pro">
    <w:altName w:val="Calibri"/>
    <w:panose1 w:val="020B0604020202020204"/>
    <w:charset w:val="00"/>
    <w:family w:val="swiss"/>
    <w:pitch w:val="variable"/>
    <w:sig w:usb0="20000287" w:usb1="00000001"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EC Square Sans Pro Light">
    <w:panose1 w:val="020B0604020202020204"/>
    <w:charset w:val="00"/>
    <w:family w:val="swiss"/>
    <w:pitch w:val="variable"/>
    <w:sig w:usb0="20000287" w:usb1="00000001" w:usb2="00000000" w:usb3="00000000" w:csb0="0000019F" w:csb1="00000000"/>
  </w:font>
  <w:font w:name="MinionPro-Regular">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100377"/>
      <w:docPartObj>
        <w:docPartGallery w:val="Page Numbers (Bottom of Page)"/>
        <w:docPartUnique/>
      </w:docPartObj>
    </w:sdtPr>
    <w:sdtEndPr>
      <w:rPr>
        <w:noProof/>
      </w:rPr>
    </w:sdtEndPr>
    <w:sdtContent>
      <w:p w14:paraId="5099E559" w14:textId="28D118E4" w:rsidR="00E23965" w:rsidRDefault="00E23965">
        <w:pPr>
          <w:pStyle w:val="Footer"/>
          <w:jc w:val="center"/>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011B9E">
          <w:rPr>
            <w:noProof/>
          </w:rPr>
          <w:t>i</w:t>
        </w:r>
        <w:r>
          <w:rPr>
            <w:color w:val="2B579A"/>
            <w:shd w:val="clear" w:color="auto" w:fill="E6E6E6"/>
          </w:rPr>
          <w:fldChar w:fldCharType="end"/>
        </w:r>
      </w:p>
    </w:sdtContent>
  </w:sdt>
  <w:p w14:paraId="3B005F86" w14:textId="77777777" w:rsidR="00E23965" w:rsidRPr="00546D06" w:rsidRDefault="00E2396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94514"/>
      <w:docPartObj>
        <w:docPartGallery w:val="Page Numbers (Bottom of Page)"/>
        <w:docPartUnique/>
      </w:docPartObj>
    </w:sdtPr>
    <w:sdtEndPr>
      <w:rPr>
        <w:noProof/>
      </w:rPr>
    </w:sdtEndPr>
    <w:sdtContent>
      <w:p w14:paraId="52A53AD3" w14:textId="77777777" w:rsidR="00E23965" w:rsidRDefault="00E23965">
        <w:pPr>
          <w:pStyle w:val="Footer"/>
          <w:jc w:val="center"/>
        </w:pPr>
        <w:r>
          <w:rPr>
            <w:color w:val="2B579A"/>
            <w:shd w:val="clear" w:color="auto" w:fill="E6E6E6"/>
          </w:rPr>
          <w:fldChar w:fldCharType="begin"/>
        </w:r>
        <w:r>
          <w:instrText xml:space="preserve"> PAGE   \* MERGEFORMAT </w:instrText>
        </w:r>
        <w:r>
          <w:rPr>
            <w:color w:val="2B579A"/>
            <w:shd w:val="clear" w:color="auto" w:fill="E6E6E6"/>
          </w:rPr>
          <w:fldChar w:fldCharType="separate"/>
        </w:r>
        <w:r>
          <w:t>1</w:t>
        </w:r>
        <w:r>
          <w:rPr>
            <w:color w:val="2B579A"/>
            <w:shd w:val="clear" w:color="auto" w:fill="E6E6E6"/>
          </w:rPr>
          <w:fldChar w:fldCharType="end"/>
        </w:r>
      </w:p>
    </w:sdtContent>
  </w:sdt>
  <w:p w14:paraId="27CE9D00" w14:textId="77777777" w:rsidR="00E23965" w:rsidRDefault="00E239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546825"/>
      <w:docPartObj>
        <w:docPartGallery w:val="Page Numbers (Bottom of Page)"/>
        <w:docPartUnique/>
      </w:docPartObj>
    </w:sdtPr>
    <w:sdtEndPr>
      <w:rPr>
        <w:noProof/>
      </w:rPr>
    </w:sdtEndPr>
    <w:sdtContent>
      <w:p w14:paraId="7D9BDDB4" w14:textId="3B8349B2" w:rsidR="00A9084E" w:rsidRDefault="00A9084E" w:rsidP="00FC79C8">
        <w:pPr>
          <w:pStyle w:val="Footer"/>
          <w:jc w:val="center"/>
        </w:pPr>
        <w:r>
          <w:fldChar w:fldCharType="begin"/>
        </w:r>
        <w:r>
          <w:instrText xml:space="preserve"> PAGE   \* MERGEFORMAT </w:instrText>
        </w:r>
        <w:r>
          <w:fldChar w:fldCharType="separate"/>
        </w:r>
        <w:r w:rsidR="00C75303">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61934" w14:textId="77777777" w:rsidR="00F9537D" w:rsidRDefault="00F9537D" w:rsidP="00F7732B">
      <w:pPr>
        <w:spacing w:before="0" w:after="0"/>
      </w:pPr>
      <w:r>
        <w:separator/>
      </w:r>
    </w:p>
  </w:footnote>
  <w:footnote w:type="continuationSeparator" w:id="0">
    <w:p w14:paraId="5FFE9660" w14:textId="77777777" w:rsidR="00F9537D" w:rsidRDefault="00F9537D" w:rsidP="00F7732B">
      <w:pPr>
        <w:spacing w:before="0" w:after="0"/>
      </w:pPr>
      <w:r>
        <w:continuationSeparator/>
      </w:r>
    </w:p>
  </w:footnote>
  <w:footnote w:type="continuationNotice" w:id="1">
    <w:p w14:paraId="408AA2A1" w14:textId="77777777" w:rsidR="00F9537D" w:rsidRDefault="00F9537D">
      <w:pPr>
        <w:spacing w:before="0" w:after="0"/>
      </w:pPr>
    </w:p>
  </w:footnote>
  <w:footnote w:id="2">
    <w:p w14:paraId="6F32B639" w14:textId="77777777" w:rsidR="00E23965" w:rsidRPr="00033CD0" w:rsidRDefault="00E23965" w:rsidP="00C61678">
      <w:pPr>
        <w:pStyle w:val="FootnoteText"/>
        <w:rPr>
          <w:lang w:val="it-IT"/>
        </w:rPr>
      </w:pPr>
      <w:r>
        <w:rPr>
          <w:rStyle w:val="FootnoteReference"/>
        </w:rPr>
        <w:footnoteRef/>
      </w:r>
      <w:r>
        <w:t xml:space="preserve"> </w:t>
      </w:r>
      <w:hyperlink r:id="rId1" w:history="1">
        <w:r w:rsidRPr="00E15685">
          <w:rPr>
            <w:rStyle w:val="Hyperlink"/>
          </w:rPr>
          <w:t>https://knowledge4policy.ec.europa.eu/bioeconomy_en</w:t>
        </w:r>
      </w:hyperlink>
      <w:r>
        <w:t xml:space="preserve"> </w:t>
      </w:r>
    </w:p>
  </w:footnote>
  <w:footnote w:id="3">
    <w:p w14:paraId="3301A581" w14:textId="0E2914DE" w:rsidR="00E23965" w:rsidRPr="00C61678" w:rsidRDefault="00E23965">
      <w:pPr>
        <w:pStyle w:val="FootnoteText"/>
        <w:rPr>
          <w:lang w:val="it-IT"/>
        </w:rPr>
      </w:pPr>
      <w:r>
        <w:rPr>
          <w:rStyle w:val="FootnoteReference"/>
        </w:rPr>
        <w:footnoteRef/>
      </w:r>
      <w:r w:rsidR="00A9084E" w:rsidRPr="00902402">
        <w:rPr>
          <w:lang w:val="it-IT"/>
        </w:rPr>
        <w:t xml:space="preserve"> </w:t>
      </w:r>
      <w:r w:rsidR="00A9084E">
        <w:fldChar w:fldCharType="begin"/>
      </w:r>
      <w:r w:rsidR="00A9084E" w:rsidRPr="0025791A">
        <w:rPr>
          <w:lang w:val="it-IT"/>
          <w:rPrChange w:id="261" w:author="MARELLI Luisa (JRC-ISPRA) [2]" w:date="2025-02-27T11:34:00Z">
            <w:rPr/>
          </w:rPrChange>
        </w:rPr>
        <w:instrText xml:space="preserve"> HYPERLINK "https://knowledge4policy.ec.europa.eu/bioeconomy/monitoring_en" </w:instrText>
      </w:r>
      <w:r w:rsidR="00A9084E">
        <w:fldChar w:fldCharType="separate"/>
      </w:r>
      <w:r w:rsidR="00A9084E" w:rsidRPr="00AE39F7">
        <w:rPr>
          <w:rStyle w:val="Hyperlink"/>
          <w:lang w:val="it-IT"/>
        </w:rPr>
        <w:t>https://knowledge4policy.ec.europa.eu/bioeconomy/monitoring_en</w:t>
      </w:r>
      <w:r w:rsidR="00A9084E">
        <w:rPr>
          <w:rStyle w:val="Hyperlink"/>
          <w:lang w:val="it-IT"/>
        </w:rPr>
        <w:fldChar w:fldCharType="end"/>
      </w:r>
      <w:r w:rsidR="00A9084E">
        <w:rPr>
          <w:lang w:val="it-IT"/>
        </w:rPr>
        <w:t xml:space="preserve"> </w:t>
      </w:r>
    </w:p>
  </w:footnote>
  <w:footnote w:id="4">
    <w:p w14:paraId="3375B8AB" w14:textId="77777777" w:rsidR="00E23965" w:rsidRPr="00777A81" w:rsidRDefault="00E23965" w:rsidP="009A5FB1">
      <w:pPr>
        <w:pStyle w:val="FootnoteText"/>
        <w:ind w:left="142" w:hanging="142"/>
      </w:pPr>
      <w:r w:rsidRPr="00777A81">
        <w:rPr>
          <w:rStyle w:val="FootnoteReference"/>
        </w:rPr>
        <w:footnoteRef/>
      </w:r>
      <w:r w:rsidRPr="00777A81">
        <w:t xml:space="preserve"> </w:t>
      </w:r>
      <w:r w:rsidRPr="00897B5E">
        <w:t>Forest Strategy, Farm to Fork, Soil Monitoring Law, Biodiversity Strategy, Nature Restoration Law, Towards a strong and sustainable Algae sector, CAP New Strategic plans, Progress Report of Bioeconomy Strategy 2022, RED II/III , EU Soil Strategy for 2030, Framework for Carbon Removals, LULUCF , REPowerEU, Adaption to Climate Change, Circular Economy Action Plan, Transition pathways for a chemical industry, Conservation of fisheries resources and protection of marine ecosystems, Climate Law</w:t>
      </w:r>
      <w:r>
        <w:t>.</w:t>
      </w:r>
    </w:p>
  </w:footnote>
  <w:footnote w:id="5">
    <w:p w14:paraId="076FA1C8" w14:textId="77777777" w:rsidR="00E23965" w:rsidRPr="005D67A8" w:rsidRDefault="00E23965" w:rsidP="001D712B">
      <w:pPr>
        <w:rPr>
          <w:rFonts w:eastAsia="EC Square Sans Pro" w:cs="EC Square Sans Pro"/>
          <w:sz w:val="16"/>
          <w:szCs w:val="16"/>
        </w:rPr>
      </w:pPr>
      <w:r w:rsidRPr="005D67A8">
        <w:rPr>
          <w:sz w:val="16"/>
          <w:szCs w:val="16"/>
          <w:vertAlign w:val="superscript"/>
        </w:rPr>
        <w:footnoteRef/>
      </w:r>
      <w:r w:rsidRPr="005D67A8">
        <w:rPr>
          <w:sz w:val="16"/>
          <w:szCs w:val="16"/>
          <w:vertAlign w:val="superscript"/>
        </w:rPr>
        <w:t xml:space="preserve"> </w:t>
      </w:r>
      <w:hyperlink r:id="rId2">
        <w:r w:rsidRPr="005D67A8">
          <w:rPr>
            <w:rStyle w:val="Hyperlink"/>
            <w:rFonts w:eastAsia="Calibri" w:cs="Calibri"/>
            <w:color w:val="0000FF"/>
            <w:sz w:val="16"/>
            <w:szCs w:val="16"/>
          </w:rPr>
          <w:t>https://www.eea.europa.eu/en/analysis/indicators/greenhouse-gas-emissions-from-agriculture</w:t>
        </w:r>
      </w:hyperlink>
    </w:p>
  </w:footnote>
  <w:footnote w:id="6">
    <w:p w14:paraId="2CFC01C7" w14:textId="77777777" w:rsidR="00E23965" w:rsidRPr="005D67A8" w:rsidRDefault="00E23965" w:rsidP="001D712B">
      <w:pPr>
        <w:rPr>
          <w:rFonts w:eastAsia="EC Square Sans Pro" w:cs="EC Square Sans Pro"/>
          <w:sz w:val="16"/>
          <w:szCs w:val="16"/>
        </w:rPr>
      </w:pPr>
      <w:r w:rsidRPr="005D67A8">
        <w:rPr>
          <w:sz w:val="16"/>
          <w:szCs w:val="16"/>
          <w:vertAlign w:val="superscript"/>
        </w:rPr>
        <w:footnoteRef/>
      </w:r>
      <w:r w:rsidRPr="005D67A8">
        <w:rPr>
          <w:sz w:val="16"/>
          <w:szCs w:val="16"/>
        </w:rPr>
        <w:t xml:space="preserve"> </w:t>
      </w:r>
      <w:r w:rsidRPr="005D67A8">
        <w:rPr>
          <w:rFonts w:eastAsia="Calibri" w:cs="Calibri"/>
          <w:sz w:val="16"/>
          <w:szCs w:val="16"/>
        </w:rPr>
        <w:t>The seven ecosystem services are: crop provision, pollination, soil retention, flood control, habitat and species maintenance, water purifica.tion and nature-based recreation.</w:t>
      </w:r>
    </w:p>
  </w:footnote>
  <w:footnote w:id="7">
    <w:p w14:paraId="5ADCF86C" w14:textId="77777777" w:rsidR="00E23965" w:rsidRPr="005D67A8" w:rsidRDefault="00E23965" w:rsidP="001D712B">
      <w:pPr>
        <w:rPr>
          <w:rFonts w:eastAsia="EC Square Sans Pro" w:cs="EC Square Sans Pro"/>
          <w:sz w:val="16"/>
          <w:szCs w:val="16"/>
        </w:rPr>
      </w:pPr>
      <w:r w:rsidRPr="005D67A8">
        <w:rPr>
          <w:sz w:val="16"/>
          <w:szCs w:val="16"/>
          <w:vertAlign w:val="superscript"/>
        </w:rPr>
        <w:footnoteRef/>
      </w:r>
      <w:r w:rsidRPr="005D67A8">
        <w:rPr>
          <w:sz w:val="16"/>
          <w:szCs w:val="16"/>
          <w:vertAlign w:val="superscript"/>
        </w:rPr>
        <w:t xml:space="preserve"> </w:t>
      </w:r>
      <w:hyperlink r:id="rId3" w:history="1">
        <w:r w:rsidRPr="005D67A8">
          <w:rPr>
            <w:rStyle w:val="Hyperlink"/>
            <w:rFonts w:eastAsia="Calibri" w:cs="Calibri"/>
            <w:sz w:val="16"/>
            <w:szCs w:val="16"/>
          </w:rPr>
          <w:t>https://cepr.org/voxeu/columns/models-used-inform-policy-are-lacking-natural-capital</w:t>
        </w:r>
      </w:hyperlink>
      <w:r w:rsidRPr="005D67A8">
        <w:rPr>
          <w:rFonts w:eastAsia="Calibri" w:cs="Calibri"/>
          <w:sz w:val="16"/>
          <w:szCs w:val="16"/>
        </w:rPr>
        <w:t xml:space="preserve"> </w:t>
      </w:r>
    </w:p>
  </w:footnote>
  <w:footnote w:id="8">
    <w:p w14:paraId="127E5369" w14:textId="77777777" w:rsidR="00E23965" w:rsidRPr="005D67A8" w:rsidRDefault="00E23965" w:rsidP="00C61678">
      <w:pPr>
        <w:pStyle w:val="FootnoteText"/>
      </w:pPr>
      <w:r w:rsidRPr="005D67A8">
        <w:rPr>
          <w:rStyle w:val="FootnoteReference"/>
        </w:rPr>
        <w:footnoteRef/>
      </w:r>
      <w:r w:rsidRPr="005D67A8">
        <w:t xml:space="preserve"> https://www.epo.org/en/news-events/in-focus/biotechnology-patents/red-white-green</w:t>
      </w:r>
    </w:p>
  </w:footnote>
  <w:footnote w:id="9">
    <w:p w14:paraId="1352ADDA" w14:textId="46DDDDDA" w:rsidR="00E23965" w:rsidRPr="005D67A8" w:rsidRDefault="00E23965" w:rsidP="00C61678">
      <w:pPr>
        <w:pStyle w:val="FootnoteText"/>
      </w:pPr>
      <w:r w:rsidRPr="005D67A8">
        <w:rPr>
          <w:rStyle w:val="FootnoteReference"/>
        </w:rPr>
        <w:footnoteRef/>
      </w:r>
      <w:r w:rsidRPr="005D67A8">
        <w:t xml:space="preserve"> Full text available at </w:t>
      </w:r>
      <w:hyperlink r:id="rId4" w:history="1">
        <w:r w:rsidRPr="00E15685">
          <w:rPr>
            <w:rStyle w:val="Hyperlink"/>
          </w:rPr>
          <w:t>https://research-and-innovation.ec.europa.eu/document/download/47554adc-dffc-411b-8cd6-b52417514cb3_en</w:t>
        </w:r>
      </w:hyperlink>
      <w:r>
        <w:t xml:space="preserve"> </w:t>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5A5"/>
    <w:multiLevelType w:val="hybridMultilevel"/>
    <w:tmpl w:val="ED580D1E"/>
    <w:lvl w:ilvl="0" w:tplc="DB805A3A">
      <w:start w:val="2"/>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AF3A4D"/>
    <w:multiLevelType w:val="hybridMultilevel"/>
    <w:tmpl w:val="FF54D748"/>
    <w:lvl w:ilvl="0" w:tplc="A0EE43A2">
      <w:start w:val="1"/>
      <w:numFmt w:val="bullet"/>
      <w:pStyle w:val="JRCTextbulletedlist1"/>
      <w:lvlText w:val="—"/>
      <w:lvlJc w:val="left"/>
      <w:pPr>
        <w:ind w:left="360" w:hanging="360"/>
      </w:pPr>
      <w:rPr>
        <w:rFonts w:ascii="Times New Roman"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A21BA5"/>
    <w:multiLevelType w:val="hybridMultilevel"/>
    <w:tmpl w:val="BB9E406E"/>
    <w:lvl w:ilvl="0" w:tplc="A0EE43A2">
      <w:start w:val="1"/>
      <w:numFmt w:val="bullet"/>
      <w:lvlText w:val="—"/>
      <w:lvlJc w:val="left"/>
      <w:pPr>
        <w:ind w:left="360" w:hanging="360"/>
      </w:pPr>
      <w:rPr>
        <w:rFonts w:ascii="Times New Roman" w:hAnsi="Times New Roman" w:cs="Times New Roman" w:hint="default"/>
      </w:rPr>
    </w:lvl>
    <w:lvl w:ilvl="1" w:tplc="4480544E">
      <w:start w:val="1"/>
      <w:numFmt w:val="bullet"/>
      <w:pStyle w:val="JRCTextbulletedlist2"/>
      <w:lvlText w:val="●"/>
      <w:lvlJc w:val="left"/>
      <w:pPr>
        <w:ind w:left="1080" w:hanging="360"/>
      </w:pPr>
      <w:rPr>
        <w:rFonts w:ascii="Verdana" w:hAnsi="Verdana"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EA7D2A"/>
    <w:multiLevelType w:val="hybridMultilevel"/>
    <w:tmpl w:val="15247274"/>
    <w:lvl w:ilvl="0" w:tplc="54E0AC7A">
      <w:start w:val="1"/>
      <w:numFmt w:val="bullet"/>
      <w:pStyle w:val="JRCBoxbulletlis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140437"/>
    <w:multiLevelType w:val="multilevel"/>
    <w:tmpl w:val="42A04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697730"/>
    <w:multiLevelType w:val="multilevel"/>
    <w:tmpl w:val="7B10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34042"/>
    <w:multiLevelType w:val="hybridMultilevel"/>
    <w:tmpl w:val="B1163D66"/>
    <w:lvl w:ilvl="0" w:tplc="AC3AC17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CF124E"/>
    <w:multiLevelType w:val="hybridMultilevel"/>
    <w:tmpl w:val="58A8BFDE"/>
    <w:lvl w:ilvl="0" w:tplc="44B8DD18">
      <w:start w:val="1"/>
      <w:numFmt w:val="decimal"/>
      <w:pStyle w:val="JRCTextnumberedlist1"/>
      <w:lvlText w:val="%1."/>
      <w:lvlJc w:val="left"/>
      <w:pPr>
        <w:ind w:left="720" w:hanging="360"/>
      </w:pPr>
    </w:lvl>
    <w:lvl w:ilvl="1" w:tplc="4F049BF6">
      <w:start w:val="1"/>
      <w:numFmt w:val="lowerLetter"/>
      <w:pStyle w:val="JRCTextnumberedlist2"/>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CF7DB0"/>
    <w:multiLevelType w:val="multilevel"/>
    <w:tmpl w:val="98D0ECE4"/>
    <w:lvl w:ilvl="0">
      <w:start w:val="1"/>
      <w:numFmt w:val="decimal"/>
      <w:lvlText w:val="%1."/>
      <w:lvlJc w:val="left"/>
      <w:pPr>
        <w:ind w:left="432" w:hanging="432"/>
      </w:pPr>
      <w:rPr>
        <w:rFonts w:hint="default"/>
        <w:b/>
        <w:color w:val="6CA644"/>
      </w:rPr>
    </w:lvl>
    <w:lvl w:ilvl="1">
      <w:start w:val="1"/>
      <w:numFmt w:val="decimal"/>
      <w:lvlText w:val="%1.%2"/>
      <w:lvlJc w:val="left"/>
      <w:pPr>
        <w:ind w:left="1853" w:hanging="576"/>
      </w:pPr>
      <w:rPr>
        <w:rFonts w:hint="default"/>
        <w:b/>
        <w:color w:val="6CA644"/>
      </w:rPr>
    </w:lvl>
    <w:lvl w:ilvl="2">
      <w:start w:val="1"/>
      <w:numFmt w:val="decimal"/>
      <w:lvlText w:val="%1.%2.%3"/>
      <w:lvlJc w:val="left"/>
      <w:pPr>
        <w:ind w:left="1430" w:hanging="720"/>
      </w:pPr>
      <w:rPr>
        <w:rFonts w:hint="default"/>
        <w:color w:val="6CA64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B6C09FF"/>
    <w:multiLevelType w:val="hybridMultilevel"/>
    <w:tmpl w:val="316C7C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3CD2E4A"/>
    <w:multiLevelType w:val="hybridMultilevel"/>
    <w:tmpl w:val="FFFFFFFF"/>
    <w:lvl w:ilvl="0" w:tplc="6DA8433E">
      <w:start w:val="1"/>
      <w:numFmt w:val="bullet"/>
      <w:lvlText w:val="-"/>
      <w:lvlJc w:val="left"/>
      <w:pPr>
        <w:ind w:left="720" w:hanging="360"/>
      </w:pPr>
      <w:rPr>
        <w:rFonts w:ascii="Aptos" w:hAnsi="Aptos" w:hint="default"/>
      </w:rPr>
    </w:lvl>
    <w:lvl w:ilvl="1" w:tplc="22EC3D34">
      <w:start w:val="1"/>
      <w:numFmt w:val="bullet"/>
      <w:lvlText w:val="o"/>
      <w:lvlJc w:val="left"/>
      <w:pPr>
        <w:ind w:left="1440" w:hanging="360"/>
      </w:pPr>
      <w:rPr>
        <w:rFonts w:ascii="Courier New" w:hAnsi="Courier New" w:hint="default"/>
      </w:rPr>
    </w:lvl>
    <w:lvl w:ilvl="2" w:tplc="71B0C884">
      <w:start w:val="1"/>
      <w:numFmt w:val="bullet"/>
      <w:lvlText w:val=""/>
      <w:lvlJc w:val="left"/>
      <w:pPr>
        <w:ind w:left="2160" w:hanging="360"/>
      </w:pPr>
      <w:rPr>
        <w:rFonts w:ascii="Wingdings" w:hAnsi="Wingdings" w:hint="default"/>
      </w:rPr>
    </w:lvl>
    <w:lvl w:ilvl="3" w:tplc="0A9C55A4">
      <w:start w:val="1"/>
      <w:numFmt w:val="bullet"/>
      <w:lvlText w:val=""/>
      <w:lvlJc w:val="left"/>
      <w:pPr>
        <w:ind w:left="2880" w:hanging="360"/>
      </w:pPr>
      <w:rPr>
        <w:rFonts w:ascii="Symbol" w:hAnsi="Symbol" w:hint="default"/>
      </w:rPr>
    </w:lvl>
    <w:lvl w:ilvl="4" w:tplc="CB7C0C58">
      <w:start w:val="1"/>
      <w:numFmt w:val="bullet"/>
      <w:lvlText w:val="o"/>
      <w:lvlJc w:val="left"/>
      <w:pPr>
        <w:ind w:left="3600" w:hanging="360"/>
      </w:pPr>
      <w:rPr>
        <w:rFonts w:ascii="Courier New" w:hAnsi="Courier New" w:hint="default"/>
      </w:rPr>
    </w:lvl>
    <w:lvl w:ilvl="5" w:tplc="FA0A0F46">
      <w:start w:val="1"/>
      <w:numFmt w:val="bullet"/>
      <w:lvlText w:val=""/>
      <w:lvlJc w:val="left"/>
      <w:pPr>
        <w:ind w:left="4320" w:hanging="360"/>
      </w:pPr>
      <w:rPr>
        <w:rFonts w:ascii="Wingdings" w:hAnsi="Wingdings" w:hint="default"/>
      </w:rPr>
    </w:lvl>
    <w:lvl w:ilvl="6" w:tplc="62A00AEA">
      <w:start w:val="1"/>
      <w:numFmt w:val="bullet"/>
      <w:lvlText w:val=""/>
      <w:lvlJc w:val="left"/>
      <w:pPr>
        <w:ind w:left="5040" w:hanging="360"/>
      </w:pPr>
      <w:rPr>
        <w:rFonts w:ascii="Symbol" w:hAnsi="Symbol" w:hint="default"/>
      </w:rPr>
    </w:lvl>
    <w:lvl w:ilvl="7" w:tplc="269C93CE">
      <w:start w:val="1"/>
      <w:numFmt w:val="bullet"/>
      <w:lvlText w:val="o"/>
      <w:lvlJc w:val="left"/>
      <w:pPr>
        <w:ind w:left="5760" w:hanging="360"/>
      </w:pPr>
      <w:rPr>
        <w:rFonts w:ascii="Courier New" w:hAnsi="Courier New" w:hint="default"/>
      </w:rPr>
    </w:lvl>
    <w:lvl w:ilvl="8" w:tplc="DD56C674">
      <w:start w:val="1"/>
      <w:numFmt w:val="bullet"/>
      <w:lvlText w:val=""/>
      <w:lvlJc w:val="left"/>
      <w:pPr>
        <w:ind w:left="6480" w:hanging="360"/>
      </w:pPr>
      <w:rPr>
        <w:rFonts w:ascii="Wingdings" w:hAnsi="Wingdings" w:hint="default"/>
      </w:rPr>
    </w:lvl>
  </w:abstractNum>
  <w:abstractNum w:abstractNumId="11" w15:restartNumberingAfterBreak="0">
    <w:nsid w:val="35360FF5"/>
    <w:multiLevelType w:val="hybridMultilevel"/>
    <w:tmpl w:val="B46E762A"/>
    <w:lvl w:ilvl="0" w:tplc="8E1A0564">
      <w:start w:val="1"/>
      <w:numFmt w:val="bullet"/>
      <w:lvlText w:val="•"/>
      <w:lvlJc w:val="left"/>
      <w:pPr>
        <w:tabs>
          <w:tab w:val="num" w:pos="720"/>
        </w:tabs>
        <w:ind w:left="720" w:hanging="360"/>
      </w:pPr>
      <w:rPr>
        <w:rFonts w:ascii="Arial" w:hAnsi="Arial" w:hint="default"/>
      </w:rPr>
    </w:lvl>
    <w:lvl w:ilvl="1" w:tplc="3ACC12A4" w:tentative="1">
      <w:start w:val="1"/>
      <w:numFmt w:val="bullet"/>
      <w:lvlText w:val="•"/>
      <w:lvlJc w:val="left"/>
      <w:pPr>
        <w:tabs>
          <w:tab w:val="num" w:pos="1440"/>
        </w:tabs>
        <w:ind w:left="1440" w:hanging="360"/>
      </w:pPr>
      <w:rPr>
        <w:rFonts w:ascii="Arial" w:hAnsi="Arial" w:hint="default"/>
      </w:rPr>
    </w:lvl>
    <w:lvl w:ilvl="2" w:tplc="80E8DFBA" w:tentative="1">
      <w:start w:val="1"/>
      <w:numFmt w:val="bullet"/>
      <w:lvlText w:val="•"/>
      <w:lvlJc w:val="left"/>
      <w:pPr>
        <w:tabs>
          <w:tab w:val="num" w:pos="2160"/>
        </w:tabs>
        <w:ind w:left="2160" w:hanging="360"/>
      </w:pPr>
      <w:rPr>
        <w:rFonts w:ascii="Arial" w:hAnsi="Arial" w:hint="default"/>
      </w:rPr>
    </w:lvl>
    <w:lvl w:ilvl="3" w:tplc="7C1A7EFC" w:tentative="1">
      <w:start w:val="1"/>
      <w:numFmt w:val="bullet"/>
      <w:lvlText w:val="•"/>
      <w:lvlJc w:val="left"/>
      <w:pPr>
        <w:tabs>
          <w:tab w:val="num" w:pos="2880"/>
        </w:tabs>
        <w:ind w:left="2880" w:hanging="360"/>
      </w:pPr>
      <w:rPr>
        <w:rFonts w:ascii="Arial" w:hAnsi="Arial" w:hint="default"/>
      </w:rPr>
    </w:lvl>
    <w:lvl w:ilvl="4" w:tplc="2B56F99A" w:tentative="1">
      <w:start w:val="1"/>
      <w:numFmt w:val="bullet"/>
      <w:lvlText w:val="•"/>
      <w:lvlJc w:val="left"/>
      <w:pPr>
        <w:tabs>
          <w:tab w:val="num" w:pos="3600"/>
        </w:tabs>
        <w:ind w:left="3600" w:hanging="360"/>
      </w:pPr>
      <w:rPr>
        <w:rFonts w:ascii="Arial" w:hAnsi="Arial" w:hint="default"/>
      </w:rPr>
    </w:lvl>
    <w:lvl w:ilvl="5" w:tplc="3DA8A14A" w:tentative="1">
      <w:start w:val="1"/>
      <w:numFmt w:val="bullet"/>
      <w:lvlText w:val="•"/>
      <w:lvlJc w:val="left"/>
      <w:pPr>
        <w:tabs>
          <w:tab w:val="num" w:pos="4320"/>
        </w:tabs>
        <w:ind w:left="4320" w:hanging="360"/>
      </w:pPr>
      <w:rPr>
        <w:rFonts w:ascii="Arial" w:hAnsi="Arial" w:hint="default"/>
      </w:rPr>
    </w:lvl>
    <w:lvl w:ilvl="6" w:tplc="1924CA04" w:tentative="1">
      <w:start w:val="1"/>
      <w:numFmt w:val="bullet"/>
      <w:lvlText w:val="•"/>
      <w:lvlJc w:val="left"/>
      <w:pPr>
        <w:tabs>
          <w:tab w:val="num" w:pos="5040"/>
        </w:tabs>
        <w:ind w:left="5040" w:hanging="360"/>
      </w:pPr>
      <w:rPr>
        <w:rFonts w:ascii="Arial" w:hAnsi="Arial" w:hint="default"/>
      </w:rPr>
    </w:lvl>
    <w:lvl w:ilvl="7" w:tplc="9AD083E0" w:tentative="1">
      <w:start w:val="1"/>
      <w:numFmt w:val="bullet"/>
      <w:lvlText w:val="•"/>
      <w:lvlJc w:val="left"/>
      <w:pPr>
        <w:tabs>
          <w:tab w:val="num" w:pos="5760"/>
        </w:tabs>
        <w:ind w:left="5760" w:hanging="360"/>
      </w:pPr>
      <w:rPr>
        <w:rFonts w:ascii="Arial" w:hAnsi="Arial" w:hint="default"/>
      </w:rPr>
    </w:lvl>
    <w:lvl w:ilvl="8" w:tplc="B06E20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FC1354"/>
    <w:multiLevelType w:val="hybridMultilevel"/>
    <w:tmpl w:val="44500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4B6C1E"/>
    <w:multiLevelType w:val="hybridMultilevel"/>
    <w:tmpl w:val="F1060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FC199F"/>
    <w:multiLevelType w:val="hybridMultilevel"/>
    <w:tmpl w:val="45009C08"/>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5B3F28B"/>
    <w:multiLevelType w:val="hybridMultilevel"/>
    <w:tmpl w:val="9B68700A"/>
    <w:lvl w:ilvl="0" w:tplc="8BEC6B6C">
      <w:start w:val="1"/>
      <w:numFmt w:val="bullet"/>
      <w:lvlText w:val=""/>
      <w:lvlJc w:val="left"/>
      <w:pPr>
        <w:ind w:left="720" w:hanging="360"/>
      </w:pPr>
      <w:rPr>
        <w:rFonts w:ascii="Symbol" w:hAnsi="Symbol" w:hint="default"/>
      </w:rPr>
    </w:lvl>
    <w:lvl w:ilvl="1" w:tplc="AA5CFB94">
      <w:start w:val="1"/>
      <w:numFmt w:val="bullet"/>
      <w:lvlText w:val="o"/>
      <w:lvlJc w:val="left"/>
      <w:pPr>
        <w:ind w:left="1440" w:hanging="360"/>
      </w:pPr>
      <w:rPr>
        <w:rFonts w:ascii="Courier New" w:hAnsi="Courier New" w:hint="default"/>
      </w:rPr>
    </w:lvl>
    <w:lvl w:ilvl="2" w:tplc="12242F0A">
      <w:start w:val="1"/>
      <w:numFmt w:val="bullet"/>
      <w:lvlText w:val=""/>
      <w:lvlJc w:val="left"/>
      <w:pPr>
        <w:ind w:left="2160" w:hanging="360"/>
      </w:pPr>
      <w:rPr>
        <w:rFonts w:ascii="Wingdings" w:hAnsi="Wingdings" w:hint="default"/>
      </w:rPr>
    </w:lvl>
    <w:lvl w:ilvl="3" w:tplc="1B4EDF92">
      <w:start w:val="1"/>
      <w:numFmt w:val="bullet"/>
      <w:lvlText w:val=""/>
      <w:lvlJc w:val="left"/>
      <w:pPr>
        <w:ind w:left="2880" w:hanging="360"/>
      </w:pPr>
      <w:rPr>
        <w:rFonts w:ascii="Symbol" w:hAnsi="Symbol" w:hint="default"/>
      </w:rPr>
    </w:lvl>
    <w:lvl w:ilvl="4" w:tplc="79B0D1AA">
      <w:start w:val="1"/>
      <w:numFmt w:val="bullet"/>
      <w:lvlText w:val="o"/>
      <w:lvlJc w:val="left"/>
      <w:pPr>
        <w:ind w:left="3600" w:hanging="360"/>
      </w:pPr>
      <w:rPr>
        <w:rFonts w:ascii="Courier New" w:hAnsi="Courier New" w:hint="default"/>
      </w:rPr>
    </w:lvl>
    <w:lvl w:ilvl="5" w:tplc="0E1EF686">
      <w:start w:val="1"/>
      <w:numFmt w:val="bullet"/>
      <w:lvlText w:val=""/>
      <w:lvlJc w:val="left"/>
      <w:pPr>
        <w:ind w:left="4320" w:hanging="360"/>
      </w:pPr>
      <w:rPr>
        <w:rFonts w:ascii="Wingdings" w:hAnsi="Wingdings" w:hint="default"/>
      </w:rPr>
    </w:lvl>
    <w:lvl w:ilvl="6" w:tplc="F5D81108">
      <w:start w:val="1"/>
      <w:numFmt w:val="bullet"/>
      <w:lvlText w:val=""/>
      <w:lvlJc w:val="left"/>
      <w:pPr>
        <w:ind w:left="5040" w:hanging="360"/>
      </w:pPr>
      <w:rPr>
        <w:rFonts w:ascii="Symbol" w:hAnsi="Symbol" w:hint="default"/>
      </w:rPr>
    </w:lvl>
    <w:lvl w:ilvl="7" w:tplc="BBCE45D2">
      <w:start w:val="1"/>
      <w:numFmt w:val="bullet"/>
      <w:lvlText w:val="o"/>
      <w:lvlJc w:val="left"/>
      <w:pPr>
        <w:ind w:left="5760" w:hanging="360"/>
      </w:pPr>
      <w:rPr>
        <w:rFonts w:ascii="Courier New" w:hAnsi="Courier New" w:hint="default"/>
      </w:rPr>
    </w:lvl>
    <w:lvl w:ilvl="8" w:tplc="2078E3C2">
      <w:start w:val="1"/>
      <w:numFmt w:val="bullet"/>
      <w:lvlText w:val=""/>
      <w:lvlJc w:val="left"/>
      <w:pPr>
        <w:ind w:left="6480" w:hanging="360"/>
      </w:pPr>
      <w:rPr>
        <w:rFonts w:ascii="Wingdings" w:hAnsi="Wingdings" w:hint="default"/>
      </w:rPr>
    </w:lvl>
  </w:abstractNum>
  <w:abstractNum w:abstractNumId="16" w15:restartNumberingAfterBreak="0">
    <w:nsid w:val="47095BD4"/>
    <w:multiLevelType w:val="multilevel"/>
    <w:tmpl w:val="2496D504"/>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518FB709"/>
    <w:multiLevelType w:val="hybridMultilevel"/>
    <w:tmpl w:val="FFFFFFFF"/>
    <w:lvl w:ilvl="0" w:tplc="2CECAED0">
      <w:start w:val="1"/>
      <w:numFmt w:val="bullet"/>
      <w:lvlText w:val=""/>
      <w:lvlJc w:val="left"/>
      <w:pPr>
        <w:ind w:left="720" w:hanging="360"/>
      </w:pPr>
      <w:rPr>
        <w:rFonts w:ascii="Symbol" w:hAnsi="Symbol" w:hint="default"/>
      </w:rPr>
    </w:lvl>
    <w:lvl w:ilvl="1" w:tplc="EF226A3C">
      <w:start w:val="1"/>
      <w:numFmt w:val="bullet"/>
      <w:lvlText w:val="o"/>
      <w:lvlJc w:val="left"/>
      <w:pPr>
        <w:ind w:left="1440" w:hanging="360"/>
      </w:pPr>
      <w:rPr>
        <w:rFonts w:ascii="Courier New" w:hAnsi="Courier New" w:hint="default"/>
      </w:rPr>
    </w:lvl>
    <w:lvl w:ilvl="2" w:tplc="EE0CF36C">
      <w:start w:val="1"/>
      <w:numFmt w:val="bullet"/>
      <w:lvlText w:val=""/>
      <w:lvlJc w:val="left"/>
      <w:pPr>
        <w:ind w:left="2160" w:hanging="360"/>
      </w:pPr>
      <w:rPr>
        <w:rFonts w:ascii="Wingdings" w:hAnsi="Wingdings" w:hint="default"/>
      </w:rPr>
    </w:lvl>
    <w:lvl w:ilvl="3" w:tplc="287EC6A0">
      <w:start w:val="1"/>
      <w:numFmt w:val="bullet"/>
      <w:lvlText w:val=""/>
      <w:lvlJc w:val="left"/>
      <w:pPr>
        <w:ind w:left="2880" w:hanging="360"/>
      </w:pPr>
      <w:rPr>
        <w:rFonts w:ascii="Symbol" w:hAnsi="Symbol" w:hint="default"/>
      </w:rPr>
    </w:lvl>
    <w:lvl w:ilvl="4" w:tplc="7C1CC5E6">
      <w:start w:val="1"/>
      <w:numFmt w:val="bullet"/>
      <w:lvlText w:val="o"/>
      <w:lvlJc w:val="left"/>
      <w:pPr>
        <w:ind w:left="3600" w:hanging="360"/>
      </w:pPr>
      <w:rPr>
        <w:rFonts w:ascii="Courier New" w:hAnsi="Courier New" w:hint="default"/>
      </w:rPr>
    </w:lvl>
    <w:lvl w:ilvl="5" w:tplc="BA9EB8A2">
      <w:start w:val="1"/>
      <w:numFmt w:val="bullet"/>
      <w:lvlText w:val=""/>
      <w:lvlJc w:val="left"/>
      <w:pPr>
        <w:ind w:left="4320" w:hanging="360"/>
      </w:pPr>
      <w:rPr>
        <w:rFonts w:ascii="Wingdings" w:hAnsi="Wingdings" w:hint="default"/>
      </w:rPr>
    </w:lvl>
    <w:lvl w:ilvl="6" w:tplc="D0749054">
      <w:start w:val="1"/>
      <w:numFmt w:val="bullet"/>
      <w:lvlText w:val=""/>
      <w:lvlJc w:val="left"/>
      <w:pPr>
        <w:ind w:left="5040" w:hanging="360"/>
      </w:pPr>
      <w:rPr>
        <w:rFonts w:ascii="Symbol" w:hAnsi="Symbol" w:hint="default"/>
      </w:rPr>
    </w:lvl>
    <w:lvl w:ilvl="7" w:tplc="8522CBA4">
      <w:start w:val="1"/>
      <w:numFmt w:val="bullet"/>
      <w:lvlText w:val="o"/>
      <w:lvlJc w:val="left"/>
      <w:pPr>
        <w:ind w:left="5760" w:hanging="360"/>
      </w:pPr>
      <w:rPr>
        <w:rFonts w:ascii="Courier New" w:hAnsi="Courier New" w:hint="default"/>
      </w:rPr>
    </w:lvl>
    <w:lvl w:ilvl="8" w:tplc="059C6D5E">
      <w:start w:val="1"/>
      <w:numFmt w:val="bullet"/>
      <w:lvlText w:val=""/>
      <w:lvlJc w:val="left"/>
      <w:pPr>
        <w:ind w:left="6480" w:hanging="360"/>
      </w:pPr>
      <w:rPr>
        <w:rFonts w:ascii="Wingdings" w:hAnsi="Wingdings" w:hint="default"/>
      </w:rPr>
    </w:lvl>
  </w:abstractNum>
  <w:abstractNum w:abstractNumId="18" w15:restartNumberingAfterBreak="0">
    <w:nsid w:val="59F50CD7"/>
    <w:multiLevelType w:val="hybridMultilevel"/>
    <w:tmpl w:val="A6A47DB2"/>
    <w:lvl w:ilvl="0" w:tplc="A5C03CC4">
      <w:start w:val="1"/>
      <w:numFmt w:val="bullet"/>
      <w:lvlText w:val=""/>
      <w:lvlJc w:val="left"/>
      <w:pPr>
        <w:ind w:left="720" w:hanging="360"/>
      </w:pPr>
      <w:rPr>
        <w:rFonts w:ascii="Symbol" w:hAnsi="Symbol" w:hint="default"/>
      </w:rPr>
    </w:lvl>
    <w:lvl w:ilvl="1" w:tplc="A858BF48">
      <w:start w:val="1"/>
      <w:numFmt w:val="bullet"/>
      <w:lvlText w:val="o"/>
      <w:lvlJc w:val="left"/>
      <w:pPr>
        <w:ind w:left="1440" w:hanging="360"/>
      </w:pPr>
      <w:rPr>
        <w:rFonts w:ascii="Courier New" w:hAnsi="Courier New" w:hint="default"/>
      </w:rPr>
    </w:lvl>
    <w:lvl w:ilvl="2" w:tplc="BE3447DE">
      <w:start w:val="1"/>
      <w:numFmt w:val="bullet"/>
      <w:lvlText w:val=""/>
      <w:lvlJc w:val="left"/>
      <w:pPr>
        <w:ind w:left="2160" w:hanging="360"/>
      </w:pPr>
      <w:rPr>
        <w:rFonts w:ascii="Wingdings" w:hAnsi="Wingdings" w:hint="default"/>
      </w:rPr>
    </w:lvl>
    <w:lvl w:ilvl="3" w:tplc="69928090">
      <w:start w:val="1"/>
      <w:numFmt w:val="bullet"/>
      <w:lvlText w:val=""/>
      <w:lvlJc w:val="left"/>
      <w:pPr>
        <w:ind w:left="2880" w:hanging="360"/>
      </w:pPr>
      <w:rPr>
        <w:rFonts w:ascii="Symbol" w:hAnsi="Symbol" w:hint="default"/>
      </w:rPr>
    </w:lvl>
    <w:lvl w:ilvl="4" w:tplc="84BA32A4">
      <w:start w:val="1"/>
      <w:numFmt w:val="bullet"/>
      <w:lvlText w:val="o"/>
      <w:lvlJc w:val="left"/>
      <w:pPr>
        <w:ind w:left="3600" w:hanging="360"/>
      </w:pPr>
      <w:rPr>
        <w:rFonts w:ascii="Courier New" w:hAnsi="Courier New" w:hint="default"/>
      </w:rPr>
    </w:lvl>
    <w:lvl w:ilvl="5" w:tplc="3F68FEA6">
      <w:start w:val="1"/>
      <w:numFmt w:val="bullet"/>
      <w:lvlText w:val=""/>
      <w:lvlJc w:val="left"/>
      <w:pPr>
        <w:ind w:left="4320" w:hanging="360"/>
      </w:pPr>
      <w:rPr>
        <w:rFonts w:ascii="Wingdings" w:hAnsi="Wingdings" w:hint="default"/>
      </w:rPr>
    </w:lvl>
    <w:lvl w:ilvl="6" w:tplc="D8BE92CE">
      <w:start w:val="1"/>
      <w:numFmt w:val="bullet"/>
      <w:lvlText w:val=""/>
      <w:lvlJc w:val="left"/>
      <w:pPr>
        <w:ind w:left="5040" w:hanging="360"/>
      </w:pPr>
      <w:rPr>
        <w:rFonts w:ascii="Symbol" w:hAnsi="Symbol" w:hint="default"/>
      </w:rPr>
    </w:lvl>
    <w:lvl w:ilvl="7" w:tplc="4D04FCF4">
      <w:start w:val="1"/>
      <w:numFmt w:val="bullet"/>
      <w:lvlText w:val="o"/>
      <w:lvlJc w:val="left"/>
      <w:pPr>
        <w:ind w:left="5760" w:hanging="360"/>
      </w:pPr>
      <w:rPr>
        <w:rFonts w:ascii="Courier New" w:hAnsi="Courier New" w:hint="default"/>
      </w:rPr>
    </w:lvl>
    <w:lvl w:ilvl="8" w:tplc="C6DC8584">
      <w:start w:val="1"/>
      <w:numFmt w:val="bullet"/>
      <w:lvlText w:val=""/>
      <w:lvlJc w:val="left"/>
      <w:pPr>
        <w:ind w:left="6480" w:hanging="360"/>
      </w:pPr>
      <w:rPr>
        <w:rFonts w:ascii="Wingdings" w:hAnsi="Wingdings" w:hint="default"/>
      </w:rPr>
    </w:lvl>
  </w:abstractNum>
  <w:abstractNum w:abstractNumId="19" w15:restartNumberingAfterBreak="0">
    <w:nsid w:val="64995AE8"/>
    <w:multiLevelType w:val="hybridMultilevel"/>
    <w:tmpl w:val="9ECEB2F4"/>
    <w:lvl w:ilvl="0" w:tplc="CD6A05F6">
      <w:start w:val="1"/>
      <w:numFmt w:val="bullet"/>
      <w:lvlText w:val="·"/>
      <w:lvlJc w:val="left"/>
      <w:pPr>
        <w:ind w:left="720" w:hanging="360"/>
      </w:pPr>
      <w:rPr>
        <w:rFonts w:ascii="Symbol" w:hAnsi="Symbol" w:hint="default"/>
      </w:rPr>
    </w:lvl>
    <w:lvl w:ilvl="1" w:tplc="1D2A1ACA">
      <w:start w:val="1"/>
      <w:numFmt w:val="bullet"/>
      <w:lvlText w:val="o"/>
      <w:lvlJc w:val="left"/>
      <w:pPr>
        <w:ind w:left="1440" w:hanging="360"/>
      </w:pPr>
      <w:rPr>
        <w:rFonts w:ascii="Courier New" w:hAnsi="Courier New" w:hint="default"/>
      </w:rPr>
    </w:lvl>
    <w:lvl w:ilvl="2" w:tplc="35FEE1C6">
      <w:start w:val="1"/>
      <w:numFmt w:val="bullet"/>
      <w:lvlText w:val=""/>
      <w:lvlJc w:val="left"/>
      <w:pPr>
        <w:ind w:left="2160" w:hanging="360"/>
      </w:pPr>
      <w:rPr>
        <w:rFonts w:ascii="Wingdings" w:hAnsi="Wingdings" w:hint="default"/>
      </w:rPr>
    </w:lvl>
    <w:lvl w:ilvl="3" w:tplc="FE48CAD6">
      <w:start w:val="1"/>
      <w:numFmt w:val="bullet"/>
      <w:lvlText w:val=""/>
      <w:lvlJc w:val="left"/>
      <w:pPr>
        <w:ind w:left="2880" w:hanging="360"/>
      </w:pPr>
      <w:rPr>
        <w:rFonts w:ascii="Symbol" w:hAnsi="Symbol" w:hint="default"/>
      </w:rPr>
    </w:lvl>
    <w:lvl w:ilvl="4" w:tplc="29FE7EFA">
      <w:start w:val="1"/>
      <w:numFmt w:val="bullet"/>
      <w:lvlText w:val="o"/>
      <w:lvlJc w:val="left"/>
      <w:pPr>
        <w:ind w:left="3600" w:hanging="360"/>
      </w:pPr>
      <w:rPr>
        <w:rFonts w:ascii="Courier New" w:hAnsi="Courier New" w:hint="default"/>
      </w:rPr>
    </w:lvl>
    <w:lvl w:ilvl="5" w:tplc="D15AFEBE">
      <w:start w:val="1"/>
      <w:numFmt w:val="bullet"/>
      <w:lvlText w:val=""/>
      <w:lvlJc w:val="left"/>
      <w:pPr>
        <w:ind w:left="4320" w:hanging="360"/>
      </w:pPr>
      <w:rPr>
        <w:rFonts w:ascii="Wingdings" w:hAnsi="Wingdings" w:hint="default"/>
      </w:rPr>
    </w:lvl>
    <w:lvl w:ilvl="6" w:tplc="4B2A0F78">
      <w:start w:val="1"/>
      <w:numFmt w:val="bullet"/>
      <w:lvlText w:val=""/>
      <w:lvlJc w:val="left"/>
      <w:pPr>
        <w:ind w:left="5040" w:hanging="360"/>
      </w:pPr>
      <w:rPr>
        <w:rFonts w:ascii="Symbol" w:hAnsi="Symbol" w:hint="default"/>
      </w:rPr>
    </w:lvl>
    <w:lvl w:ilvl="7" w:tplc="ED58F5F8">
      <w:start w:val="1"/>
      <w:numFmt w:val="bullet"/>
      <w:lvlText w:val="o"/>
      <w:lvlJc w:val="left"/>
      <w:pPr>
        <w:ind w:left="5760" w:hanging="360"/>
      </w:pPr>
      <w:rPr>
        <w:rFonts w:ascii="Courier New" w:hAnsi="Courier New" w:hint="default"/>
      </w:rPr>
    </w:lvl>
    <w:lvl w:ilvl="8" w:tplc="D6C4DD0C">
      <w:start w:val="1"/>
      <w:numFmt w:val="bullet"/>
      <w:lvlText w:val=""/>
      <w:lvlJc w:val="left"/>
      <w:pPr>
        <w:ind w:left="6480" w:hanging="360"/>
      </w:pPr>
      <w:rPr>
        <w:rFonts w:ascii="Wingdings" w:hAnsi="Wingdings" w:hint="default"/>
      </w:rPr>
    </w:lvl>
  </w:abstractNum>
  <w:abstractNum w:abstractNumId="20" w15:restartNumberingAfterBreak="0">
    <w:nsid w:val="666D414F"/>
    <w:multiLevelType w:val="hybridMultilevel"/>
    <w:tmpl w:val="65607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6C79D1"/>
    <w:multiLevelType w:val="hybridMultilevel"/>
    <w:tmpl w:val="10D2C330"/>
    <w:lvl w:ilvl="0" w:tplc="8B107CD8">
      <w:start w:val="1"/>
      <w:numFmt w:val="bullet"/>
      <w:lvlText w:val="•"/>
      <w:lvlJc w:val="left"/>
      <w:pPr>
        <w:tabs>
          <w:tab w:val="num" w:pos="720"/>
        </w:tabs>
        <w:ind w:left="720" w:hanging="360"/>
      </w:pPr>
      <w:rPr>
        <w:rFonts w:ascii="Arial" w:hAnsi="Arial" w:hint="default"/>
      </w:rPr>
    </w:lvl>
    <w:lvl w:ilvl="1" w:tplc="0CCC2A1C" w:tentative="1">
      <w:start w:val="1"/>
      <w:numFmt w:val="bullet"/>
      <w:lvlText w:val="•"/>
      <w:lvlJc w:val="left"/>
      <w:pPr>
        <w:tabs>
          <w:tab w:val="num" w:pos="1440"/>
        </w:tabs>
        <w:ind w:left="1440" w:hanging="360"/>
      </w:pPr>
      <w:rPr>
        <w:rFonts w:ascii="Arial" w:hAnsi="Arial" w:hint="default"/>
      </w:rPr>
    </w:lvl>
    <w:lvl w:ilvl="2" w:tplc="01E298C0" w:tentative="1">
      <w:start w:val="1"/>
      <w:numFmt w:val="bullet"/>
      <w:lvlText w:val="•"/>
      <w:lvlJc w:val="left"/>
      <w:pPr>
        <w:tabs>
          <w:tab w:val="num" w:pos="2160"/>
        </w:tabs>
        <w:ind w:left="2160" w:hanging="360"/>
      </w:pPr>
      <w:rPr>
        <w:rFonts w:ascii="Arial" w:hAnsi="Arial" w:hint="default"/>
      </w:rPr>
    </w:lvl>
    <w:lvl w:ilvl="3" w:tplc="8362A99C" w:tentative="1">
      <w:start w:val="1"/>
      <w:numFmt w:val="bullet"/>
      <w:lvlText w:val="•"/>
      <w:lvlJc w:val="left"/>
      <w:pPr>
        <w:tabs>
          <w:tab w:val="num" w:pos="2880"/>
        </w:tabs>
        <w:ind w:left="2880" w:hanging="360"/>
      </w:pPr>
      <w:rPr>
        <w:rFonts w:ascii="Arial" w:hAnsi="Arial" w:hint="default"/>
      </w:rPr>
    </w:lvl>
    <w:lvl w:ilvl="4" w:tplc="666A522A" w:tentative="1">
      <w:start w:val="1"/>
      <w:numFmt w:val="bullet"/>
      <w:lvlText w:val="•"/>
      <w:lvlJc w:val="left"/>
      <w:pPr>
        <w:tabs>
          <w:tab w:val="num" w:pos="3600"/>
        </w:tabs>
        <w:ind w:left="3600" w:hanging="360"/>
      </w:pPr>
      <w:rPr>
        <w:rFonts w:ascii="Arial" w:hAnsi="Arial" w:hint="default"/>
      </w:rPr>
    </w:lvl>
    <w:lvl w:ilvl="5" w:tplc="AEDA69D4" w:tentative="1">
      <w:start w:val="1"/>
      <w:numFmt w:val="bullet"/>
      <w:lvlText w:val="•"/>
      <w:lvlJc w:val="left"/>
      <w:pPr>
        <w:tabs>
          <w:tab w:val="num" w:pos="4320"/>
        </w:tabs>
        <w:ind w:left="4320" w:hanging="360"/>
      </w:pPr>
      <w:rPr>
        <w:rFonts w:ascii="Arial" w:hAnsi="Arial" w:hint="default"/>
      </w:rPr>
    </w:lvl>
    <w:lvl w:ilvl="6" w:tplc="43183BCC" w:tentative="1">
      <w:start w:val="1"/>
      <w:numFmt w:val="bullet"/>
      <w:lvlText w:val="•"/>
      <w:lvlJc w:val="left"/>
      <w:pPr>
        <w:tabs>
          <w:tab w:val="num" w:pos="5040"/>
        </w:tabs>
        <w:ind w:left="5040" w:hanging="360"/>
      </w:pPr>
      <w:rPr>
        <w:rFonts w:ascii="Arial" w:hAnsi="Arial" w:hint="default"/>
      </w:rPr>
    </w:lvl>
    <w:lvl w:ilvl="7" w:tplc="7774FECC" w:tentative="1">
      <w:start w:val="1"/>
      <w:numFmt w:val="bullet"/>
      <w:lvlText w:val="•"/>
      <w:lvlJc w:val="left"/>
      <w:pPr>
        <w:tabs>
          <w:tab w:val="num" w:pos="5760"/>
        </w:tabs>
        <w:ind w:left="5760" w:hanging="360"/>
      </w:pPr>
      <w:rPr>
        <w:rFonts w:ascii="Arial" w:hAnsi="Arial" w:hint="default"/>
      </w:rPr>
    </w:lvl>
    <w:lvl w:ilvl="8" w:tplc="831660C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DB516D9"/>
    <w:multiLevelType w:val="hybridMultilevel"/>
    <w:tmpl w:val="5CC2F1F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813C9C"/>
    <w:multiLevelType w:val="hybridMultilevel"/>
    <w:tmpl w:val="D90C4CE0"/>
    <w:lvl w:ilvl="0" w:tplc="B95ED37C">
      <w:start w:val="1"/>
      <w:numFmt w:val="bullet"/>
      <w:lvlText w:val="•"/>
      <w:lvlJc w:val="left"/>
      <w:pPr>
        <w:tabs>
          <w:tab w:val="num" w:pos="720"/>
        </w:tabs>
        <w:ind w:left="720" w:hanging="360"/>
      </w:pPr>
      <w:rPr>
        <w:rFonts w:ascii="Arial" w:hAnsi="Arial" w:hint="default"/>
      </w:rPr>
    </w:lvl>
    <w:lvl w:ilvl="1" w:tplc="F24A85E2" w:tentative="1">
      <w:start w:val="1"/>
      <w:numFmt w:val="bullet"/>
      <w:lvlText w:val="•"/>
      <w:lvlJc w:val="left"/>
      <w:pPr>
        <w:tabs>
          <w:tab w:val="num" w:pos="1440"/>
        </w:tabs>
        <w:ind w:left="1440" w:hanging="360"/>
      </w:pPr>
      <w:rPr>
        <w:rFonts w:ascii="Arial" w:hAnsi="Arial" w:hint="default"/>
      </w:rPr>
    </w:lvl>
    <w:lvl w:ilvl="2" w:tplc="C9E86A74" w:tentative="1">
      <w:start w:val="1"/>
      <w:numFmt w:val="bullet"/>
      <w:lvlText w:val="•"/>
      <w:lvlJc w:val="left"/>
      <w:pPr>
        <w:tabs>
          <w:tab w:val="num" w:pos="2160"/>
        </w:tabs>
        <w:ind w:left="2160" w:hanging="360"/>
      </w:pPr>
      <w:rPr>
        <w:rFonts w:ascii="Arial" w:hAnsi="Arial" w:hint="default"/>
      </w:rPr>
    </w:lvl>
    <w:lvl w:ilvl="3" w:tplc="7084D6CE" w:tentative="1">
      <w:start w:val="1"/>
      <w:numFmt w:val="bullet"/>
      <w:lvlText w:val="•"/>
      <w:lvlJc w:val="left"/>
      <w:pPr>
        <w:tabs>
          <w:tab w:val="num" w:pos="2880"/>
        </w:tabs>
        <w:ind w:left="2880" w:hanging="360"/>
      </w:pPr>
      <w:rPr>
        <w:rFonts w:ascii="Arial" w:hAnsi="Arial" w:hint="default"/>
      </w:rPr>
    </w:lvl>
    <w:lvl w:ilvl="4" w:tplc="351E41C4" w:tentative="1">
      <w:start w:val="1"/>
      <w:numFmt w:val="bullet"/>
      <w:lvlText w:val="•"/>
      <w:lvlJc w:val="left"/>
      <w:pPr>
        <w:tabs>
          <w:tab w:val="num" w:pos="3600"/>
        </w:tabs>
        <w:ind w:left="3600" w:hanging="360"/>
      </w:pPr>
      <w:rPr>
        <w:rFonts w:ascii="Arial" w:hAnsi="Arial" w:hint="default"/>
      </w:rPr>
    </w:lvl>
    <w:lvl w:ilvl="5" w:tplc="71A4FBEA" w:tentative="1">
      <w:start w:val="1"/>
      <w:numFmt w:val="bullet"/>
      <w:lvlText w:val="•"/>
      <w:lvlJc w:val="left"/>
      <w:pPr>
        <w:tabs>
          <w:tab w:val="num" w:pos="4320"/>
        </w:tabs>
        <w:ind w:left="4320" w:hanging="360"/>
      </w:pPr>
      <w:rPr>
        <w:rFonts w:ascii="Arial" w:hAnsi="Arial" w:hint="default"/>
      </w:rPr>
    </w:lvl>
    <w:lvl w:ilvl="6" w:tplc="FCD4E620" w:tentative="1">
      <w:start w:val="1"/>
      <w:numFmt w:val="bullet"/>
      <w:lvlText w:val="•"/>
      <w:lvlJc w:val="left"/>
      <w:pPr>
        <w:tabs>
          <w:tab w:val="num" w:pos="5040"/>
        </w:tabs>
        <w:ind w:left="5040" w:hanging="360"/>
      </w:pPr>
      <w:rPr>
        <w:rFonts w:ascii="Arial" w:hAnsi="Arial" w:hint="default"/>
      </w:rPr>
    </w:lvl>
    <w:lvl w:ilvl="7" w:tplc="18D85BE0" w:tentative="1">
      <w:start w:val="1"/>
      <w:numFmt w:val="bullet"/>
      <w:lvlText w:val="•"/>
      <w:lvlJc w:val="left"/>
      <w:pPr>
        <w:tabs>
          <w:tab w:val="num" w:pos="5760"/>
        </w:tabs>
        <w:ind w:left="5760" w:hanging="360"/>
      </w:pPr>
      <w:rPr>
        <w:rFonts w:ascii="Arial" w:hAnsi="Arial" w:hint="default"/>
      </w:rPr>
    </w:lvl>
    <w:lvl w:ilvl="8" w:tplc="3C20FBDA"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3"/>
  </w:num>
  <w:num w:numId="3">
    <w:abstractNumId w:val="1"/>
  </w:num>
  <w:num w:numId="4">
    <w:abstractNumId w:val="2"/>
  </w:num>
  <w:num w:numId="5">
    <w:abstractNumId w:val="7"/>
  </w:num>
  <w:num w:numId="6">
    <w:abstractNumId w:val="17"/>
  </w:num>
  <w:num w:numId="7">
    <w:abstractNumId w:val="10"/>
  </w:num>
  <w:num w:numId="8">
    <w:abstractNumId w:val="11"/>
  </w:num>
  <w:num w:numId="9">
    <w:abstractNumId w:val="23"/>
  </w:num>
  <w:num w:numId="10">
    <w:abstractNumId w:val="21"/>
  </w:num>
  <w:num w:numId="11">
    <w:abstractNumId w:val="12"/>
  </w:num>
  <w:num w:numId="12">
    <w:abstractNumId w:val="20"/>
  </w:num>
  <w:num w:numId="13">
    <w:abstractNumId w:val="6"/>
  </w:num>
  <w:num w:numId="14">
    <w:abstractNumId w:val="0"/>
  </w:num>
  <w:num w:numId="15">
    <w:abstractNumId w:val="4"/>
  </w:num>
  <w:num w:numId="16">
    <w:abstractNumId w:val="18"/>
  </w:num>
  <w:num w:numId="17">
    <w:abstractNumId w:val="5"/>
  </w:num>
  <w:num w:numId="18">
    <w:abstractNumId w:val="9"/>
  </w:num>
  <w:num w:numId="19">
    <w:abstractNumId w:val="14"/>
  </w:num>
  <w:num w:numId="20">
    <w:abstractNumId w:val="8"/>
  </w:num>
  <w:num w:numId="21">
    <w:abstractNumId w:val="16"/>
  </w:num>
  <w:num w:numId="22">
    <w:abstractNumId w:val="15"/>
  </w:num>
  <w:num w:numId="23">
    <w:abstractNumId w:val="13"/>
  </w:num>
  <w:num w:numId="24">
    <w:abstractNumId w:val="22"/>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ELLI Luisa (JRC-ISPRA)">
    <w15:presenceInfo w15:providerId="AD" w15:userId="S::luisa.marelli@ec.europa.eu::78bda841-bac5-4a31-bc15-22549a1dd308"/>
  </w15:person>
  <w15:person w15:author="LISTORTI Giulia (JRC-ISPRA)">
    <w15:presenceInfo w15:providerId="AD" w15:userId="S-1-5-21-1606980848-2025429265-839522115-995651"/>
  </w15:person>
  <w15:person w15:author="SANYE MENGUAL Esther (JRC-ISPRA)">
    <w15:presenceInfo w15:providerId="AD" w15:userId="S::esther.sanye-mengual@ec.europa.eu::e7a7bec5-623d-4a38-b253-d48756bde0a3"/>
  </w15:person>
  <w15:person w15:author="BARBERO VIGNOLA Giulia (JRC-ISPRA) [2]">
    <w15:presenceInfo w15:providerId="AD" w15:userId="S::giulia.barbero-vignola@ec.europa.eu::1479d97b-2e3a-4278-8e36-66f773dbda5c"/>
  </w15:person>
  <w15:person w15:author="ZEPHAROVICH Elena (JRC-ISPRA)">
    <w15:presenceInfo w15:providerId="AD" w15:userId="S::elena.zepharovich@ec.europa.eu::7bae6fdf-bbf3-4e01-9e6d-0adfa55c1966"/>
  </w15:person>
  <w15:person w15:author="BORCHARDT Steve (JRC-ISPRA-EXT)">
    <w15:presenceInfo w15:providerId="AD" w15:userId="S::Steve.BORCHARDT@ext.ec.europa.eu::d5f310b6-46b6-479b-9d3d-8c044f1f1933"/>
  </w15:person>
  <w15:person w15:author="MUBAREKA Sarah Betoul (JRC-ISPRA)">
    <w15:presenceInfo w15:providerId="AD" w15:userId="S::sarah.mubareka@ec.europa.eu::9cec9021-19bb-4fb6-9a8c-829a05644aa0"/>
  </w15:person>
  <w15:person w15:author="Sarah Mubareka">
    <w15:presenceInfo w15:providerId="None" w15:userId="Sarah Mubareka"/>
  </w15:person>
  <w15:person w15:author="GASTALDI Chiara (JRC-ISPRA) [2]">
    <w15:presenceInfo w15:providerId="AD" w15:userId="S-1-5-21-1606980848-2025429265-839522115-1489361"/>
  </w15:person>
  <w15:person w15:author="GUERREIRO MIGUEL Mecia (JRC-SEVILLA)">
    <w15:presenceInfo w15:providerId="AD" w15:userId="S::mecia.guerreiro-miguel@ec.europa.eu::4f46229c-d4c3-4425-8012-941a299e93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activeWritingStyle w:appName="MSWord" w:lang="en-US" w:vendorID="64" w:dllVersion="0" w:nlCheck="1" w:checkStyle="0"/>
  <w:activeWritingStyle w:appName="MSWord" w:lang="en-GB" w:vendorID="64" w:dllVersion="4096" w:nlCheck="1" w:checkStyle="0"/>
  <w:activeWritingStyle w:appName="MSWord" w:lang="fr-FR" w:vendorID="64" w:dllVersion="4096" w:nlCheck="1" w:checkStyle="0"/>
  <w:activeWritingStyle w:appName="MSWord" w:lang="it-IT" w:vendorID="64" w:dllVersion="4096" w:nlCheck="1" w:checkStyle="0"/>
  <w:activeWritingStyle w:appName="MSWord" w:lang="en-US" w:vendorID="64" w:dllVersion="4096" w:nlCheck="1" w:checkStyle="0"/>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xsDA1tjQ3MzA1NjZU0lEKTi0uzszPAykwsqgFAA9Fyp8tAAAA"/>
  </w:docVars>
  <w:rsids>
    <w:rsidRoot w:val="00F7732B"/>
    <w:rsid w:val="0000151F"/>
    <w:rsid w:val="00001EF9"/>
    <w:rsid w:val="00003989"/>
    <w:rsid w:val="00003A52"/>
    <w:rsid w:val="00004C97"/>
    <w:rsid w:val="00004E4D"/>
    <w:rsid w:val="00004F3D"/>
    <w:rsid w:val="00005780"/>
    <w:rsid w:val="00005B80"/>
    <w:rsid w:val="0000606E"/>
    <w:rsid w:val="00006E06"/>
    <w:rsid w:val="000070E4"/>
    <w:rsid w:val="000073A3"/>
    <w:rsid w:val="0000790F"/>
    <w:rsid w:val="0000BEB3"/>
    <w:rsid w:val="00010A9B"/>
    <w:rsid w:val="00010DB5"/>
    <w:rsid w:val="00011756"/>
    <w:rsid w:val="00011B9E"/>
    <w:rsid w:val="00012150"/>
    <w:rsid w:val="000121BE"/>
    <w:rsid w:val="000123B8"/>
    <w:rsid w:val="00012D10"/>
    <w:rsid w:val="00013812"/>
    <w:rsid w:val="00014E32"/>
    <w:rsid w:val="00015396"/>
    <w:rsid w:val="0001645F"/>
    <w:rsid w:val="000164F1"/>
    <w:rsid w:val="0001673A"/>
    <w:rsid w:val="0001673F"/>
    <w:rsid w:val="0001720A"/>
    <w:rsid w:val="000173CB"/>
    <w:rsid w:val="00017616"/>
    <w:rsid w:val="00017A73"/>
    <w:rsid w:val="00020457"/>
    <w:rsid w:val="00020D1D"/>
    <w:rsid w:val="00022B71"/>
    <w:rsid w:val="00022C89"/>
    <w:rsid w:val="00023D90"/>
    <w:rsid w:val="00024B71"/>
    <w:rsid w:val="00025643"/>
    <w:rsid w:val="00025E6B"/>
    <w:rsid w:val="0002762E"/>
    <w:rsid w:val="00030188"/>
    <w:rsid w:val="00031A08"/>
    <w:rsid w:val="00031C85"/>
    <w:rsid w:val="000327D3"/>
    <w:rsid w:val="0003351E"/>
    <w:rsid w:val="000343E4"/>
    <w:rsid w:val="00034E51"/>
    <w:rsid w:val="000350A8"/>
    <w:rsid w:val="000364B0"/>
    <w:rsid w:val="00037303"/>
    <w:rsid w:val="0004065C"/>
    <w:rsid w:val="00040947"/>
    <w:rsid w:val="00040B0C"/>
    <w:rsid w:val="00040B31"/>
    <w:rsid w:val="000410F0"/>
    <w:rsid w:val="000431C3"/>
    <w:rsid w:val="00043B5C"/>
    <w:rsid w:val="0004563E"/>
    <w:rsid w:val="000470EB"/>
    <w:rsid w:val="00047322"/>
    <w:rsid w:val="00050B70"/>
    <w:rsid w:val="00050FE2"/>
    <w:rsid w:val="000512B3"/>
    <w:rsid w:val="00055ED4"/>
    <w:rsid w:val="000566AB"/>
    <w:rsid w:val="00056919"/>
    <w:rsid w:val="0005714C"/>
    <w:rsid w:val="000577BF"/>
    <w:rsid w:val="00057D59"/>
    <w:rsid w:val="00060CC5"/>
    <w:rsid w:val="00061235"/>
    <w:rsid w:val="00062389"/>
    <w:rsid w:val="000623C7"/>
    <w:rsid w:val="00062945"/>
    <w:rsid w:val="000639D4"/>
    <w:rsid w:val="00064779"/>
    <w:rsid w:val="00065E7F"/>
    <w:rsid w:val="00065F6B"/>
    <w:rsid w:val="0006767B"/>
    <w:rsid w:val="00067930"/>
    <w:rsid w:val="000707A7"/>
    <w:rsid w:val="000707D5"/>
    <w:rsid w:val="00070A12"/>
    <w:rsid w:val="00070FEF"/>
    <w:rsid w:val="00071489"/>
    <w:rsid w:val="00071CA2"/>
    <w:rsid w:val="000721CB"/>
    <w:rsid w:val="00072330"/>
    <w:rsid w:val="0007433F"/>
    <w:rsid w:val="00074450"/>
    <w:rsid w:val="00074B59"/>
    <w:rsid w:val="000759F6"/>
    <w:rsid w:val="00076F15"/>
    <w:rsid w:val="00077153"/>
    <w:rsid w:val="00080541"/>
    <w:rsid w:val="0008061D"/>
    <w:rsid w:val="00082E3E"/>
    <w:rsid w:val="0008315E"/>
    <w:rsid w:val="00085E6E"/>
    <w:rsid w:val="00086140"/>
    <w:rsid w:val="0008647E"/>
    <w:rsid w:val="000875A7"/>
    <w:rsid w:val="0009261F"/>
    <w:rsid w:val="000928A3"/>
    <w:rsid w:val="00094B6F"/>
    <w:rsid w:val="00095469"/>
    <w:rsid w:val="000966CA"/>
    <w:rsid w:val="00096802"/>
    <w:rsid w:val="00096BEF"/>
    <w:rsid w:val="00096F61"/>
    <w:rsid w:val="00097A83"/>
    <w:rsid w:val="00097E57"/>
    <w:rsid w:val="000A0121"/>
    <w:rsid w:val="000A0361"/>
    <w:rsid w:val="000A037A"/>
    <w:rsid w:val="000A071D"/>
    <w:rsid w:val="000A25A1"/>
    <w:rsid w:val="000A2FFF"/>
    <w:rsid w:val="000A3B62"/>
    <w:rsid w:val="000A40CA"/>
    <w:rsid w:val="000A5385"/>
    <w:rsid w:val="000A75F2"/>
    <w:rsid w:val="000A7EE4"/>
    <w:rsid w:val="000B3239"/>
    <w:rsid w:val="000B3571"/>
    <w:rsid w:val="000B47BD"/>
    <w:rsid w:val="000B50F7"/>
    <w:rsid w:val="000B572D"/>
    <w:rsid w:val="000B6581"/>
    <w:rsid w:val="000B6EA8"/>
    <w:rsid w:val="000C1C6A"/>
    <w:rsid w:val="000C2453"/>
    <w:rsid w:val="000C25CE"/>
    <w:rsid w:val="000C2961"/>
    <w:rsid w:val="000C305F"/>
    <w:rsid w:val="000C3398"/>
    <w:rsid w:val="000C364C"/>
    <w:rsid w:val="000C3D3D"/>
    <w:rsid w:val="000C4D4A"/>
    <w:rsid w:val="000C5A65"/>
    <w:rsid w:val="000C6141"/>
    <w:rsid w:val="000C7004"/>
    <w:rsid w:val="000D052F"/>
    <w:rsid w:val="000D11FD"/>
    <w:rsid w:val="000D1AF3"/>
    <w:rsid w:val="000D1D0F"/>
    <w:rsid w:val="000D2AE5"/>
    <w:rsid w:val="000D363F"/>
    <w:rsid w:val="000D4185"/>
    <w:rsid w:val="000D486F"/>
    <w:rsid w:val="000D4F34"/>
    <w:rsid w:val="000D6498"/>
    <w:rsid w:val="000D67F8"/>
    <w:rsid w:val="000D68CD"/>
    <w:rsid w:val="000D716D"/>
    <w:rsid w:val="000D7E23"/>
    <w:rsid w:val="000E01EF"/>
    <w:rsid w:val="000E0881"/>
    <w:rsid w:val="000E0D7C"/>
    <w:rsid w:val="000E1A8B"/>
    <w:rsid w:val="000E1C60"/>
    <w:rsid w:val="000E232C"/>
    <w:rsid w:val="000E406A"/>
    <w:rsid w:val="000E7805"/>
    <w:rsid w:val="000E79D0"/>
    <w:rsid w:val="000E7A04"/>
    <w:rsid w:val="000E7F33"/>
    <w:rsid w:val="000E7FE1"/>
    <w:rsid w:val="000EAAA6"/>
    <w:rsid w:val="000ED187"/>
    <w:rsid w:val="000F07AC"/>
    <w:rsid w:val="000F101E"/>
    <w:rsid w:val="000F10CE"/>
    <w:rsid w:val="000F1471"/>
    <w:rsid w:val="000F1887"/>
    <w:rsid w:val="000F1964"/>
    <w:rsid w:val="000F4007"/>
    <w:rsid w:val="000F4134"/>
    <w:rsid w:val="000F5939"/>
    <w:rsid w:val="000F72C4"/>
    <w:rsid w:val="000F760C"/>
    <w:rsid w:val="0010013A"/>
    <w:rsid w:val="001010BB"/>
    <w:rsid w:val="001014DE"/>
    <w:rsid w:val="00101E32"/>
    <w:rsid w:val="00102870"/>
    <w:rsid w:val="00102F79"/>
    <w:rsid w:val="00104AE6"/>
    <w:rsid w:val="00105A52"/>
    <w:rsid w:val="00105C51"/>
    <w:rsid w:val="0010697B"/>
    <w:rsid w:val="00106D7F"/>
    <w:rsid w:val="00106E60"/>
    <w:rsid w:val="00107655"/>
    <w:rsid w:val="0010D34A"/>
    <w:rsid w:val="00110E29"/>
    <w:rsid w:val="00111D3E"/>
    <w:rsid w:val="0011271D"/>
    <w:rsid w:val="00112BEC"/>
    <w:rsid w:val="00112EEA"/>
    <w:rsid w:val="001131FB"/>
    <w:rsid w:val="0011367C"/>
    <w:rsid w:val="00113C87"/>
    <w:rsid w:val="0011457A"/>
    <w:rsid w:val="00114777"/>
    <w:rsid w:val="001157AF"/>
    <w:rsid w:val="001158E5"/>
    <w:rsid w:val="00115C33"/>
    <w:rsid w:val="00116F7B"/>
    <w:rsid w:val="001178CB"/>
    <w:rsid w:val="0012034B"/>
    <w:rsid w:val="00120B78"/>
    <w:rsid w:val="001214A8"/>
    <w:rsid w:val="00122421"/>
    <w:rsid w:val="0012280F"/>
    <w:rsid w:val="001244E6"/>
    <w:rsid w:val="0012466D"/>
    <w:rsid w:val="0012485E"/>
    <w:rsid w:val="00125A4B"/>
    <w:rsid w:val="0012674D"/>
    <w:rsid w:val="001302FA"/>
    <w:rsid w:val="001308E5"/>
    <w:rsid w:val="001314E1"/>
    <w:rsid w:val="00131DFB"/>
    <w:rsid w:val="00132A25"/>
    <w:rsid w:val="00132CA7"/>
    <w:rsid w:val="00133959"/>
    <w:rsid w:val="00135CD5"/>
    <w:rsid w:val="00137054"/>
    <w:rsid w:val="00137309"/>
    <w:rsid w:val="00137ED9"/>
    <w:rsid w:val="00140B60"/>
    <w:rsid w:val="00140C43"/>
    <w:rsid w:val="00140F1E"/>
    <w:rsid w:val="00140F74"/>
    <w:rsid w:val="0014148A"/>
    <w:rsid w:val="0014282F"/>
    <w:rsid w:val="00144800"/>
    <w:rsid w:val="001449DD"/>
    <w:rsid w:val="00144D97"/>
    <w:rsid w:val="00145151"/>
    <w:rsid w:val="00146402"/>
    <w:rsid w:val="00146E09"/>
    <w:rsid w:val="001473D7"/>
    <w:rsid w:val="00147791"/>
    <w:rsid w:val="00150793"/>
    <w:rsid w:val="00150F57"/>
    <w:rsid w:val="001514FE"/>
    <w:rsid w:val="001520AD"/>
    <w:rsid w:val="00152595"/>
    <w:rsid w:val="00152650"/>
    <w:rsid w:val="00152672"/>
    <w:rsid w:val="00152BE7"/>
    <w:rsid w:val="00154D05"/>
    <w:rsid w:val="0015540C"/>
    <w:rsid w:val="0015600B"/>
    <w:rsid w:val="00156176"/>
    <w:rsid w:val="00156181"/>
    <w:rsid w:val="00157141"/>
    <w:rsid w:val="00157EFA"/>
    <w:rsid w:val="00161890"/>
    <w:rsid w:val="00161AD8"/>
    <w:rsid w:val="00161FF6"/>
    <w:rsid w:val="001620C8"/>
    <w:rsid w:val="001628EC"/>
    <w:rsid w:val="0016303E"/>
    <w:rsid w:val="00163F75"/>
    <w:rsid w:val="00165679"/>
    <w:rsid w:val="00165DCC"/>
    <w:rsid w:val="001701F3"/>
    <w:rsid w:val="00170B73"/>
    <w:rsid w:val="00170DA1"/>
    <w:rsid w:val="00171DE8"/>
    <w:rsid w:val="0017229E"/>
    <w:rsid w:val="00173F4A"/>
    <w:rsid w:val="00174FAD"/>
    <w:rsid w:val="0017546A"/>
    <w:rsid w:val="00175AB7"/>
    <w:rsid w:val="00175CDC"/>
    <w:rsid w:val="00176002"/>
    <w:rsid w:val="00183850"/>
    <w:rsid w:val="00183FE5"/>
    <w:rsid w:val="001853E6"/>
    <w:rsid w:val="0018544A"/>
    <w:rsid w:val="001857FC"/>
    <w:rsid w:val="00186B4B"/>
    <w:rsid w:val="00191AC2"/>
    <w:rsid w:val="0019350A"/>
    <w:rsid w:val="00193D25"/>
    <w:rsid w:val="00194C0F"/>
    <w:rsid w:val="0019593A"/>
    <w:rsid w:val="00197118"/>
    <w:rsid w:val="001A02C0"/>
    <w:rsid w:val="001A1056"/>
    <w:rsid w:val="001A107C"/>
    <w:rsid w:val="001A1920"/>
    <w:rsid w:val="001A246D"/>
    <w:rsid w:val="001A379D"/>
    <w:rsid w:val="001A4402"/>
    <w:rsid w:val="001A510A"/>
    <w:rsid w:val="001A53CF"/>
    <w:rsid w:val="001A5BBB"/>
    <w:rsid w:val="001A6237"/>
    <w:rsid w:val="001A62D8"/>
    <w:rsid w:val="001A635F"/>
    <w:rsid w:val="001A7450"/>
    <w:rsid w:val="001A7D2F"/>
    <w:rsid w:val="001B0294"/>
    <w:rsid w:val="001B0900"/>
    <w:rsid w:val="001B12C7"/>
    <w:rsid w:val="001B3997"/>
    <w:rsid w:val="001B4B9A"/>
    <w:rsid w:val="001B4EDA"/>
    <w:rsid w:val="001B59E5"/>
    <w:rsid w:val="001B6B40"/>
    <w:rsid w:val="001B6C6A"/>
    <w:rsid w:val="001C1940"/>
    <w:rsid w:val="001C1EF9"/>
    <w:rsid w:val="001C2B01"/>
    <w:rsid w:val="001C4069"/>
    <w:rsid w:val="001C4575"/>
    <w:rsid w:val="001C4749"/>
    <w:rsid w:val="001C4F9A"/>
    <w:rsid w:val="001C598E"/>
    <w:rsid w:val="001C6336"/>
    <w:rsid w:val="001C638E"/>
    <w:rsid w:val="001C67FF"/>
    <w:rsid w:val="001C6961"/>
    <w:rsid w:val="001C7B7C"/>
    <w:rsid w:val="001D0259"/>
    <w:rsid w:val="001D025E"/>
    <w:rsid w:val="001D23DF"/>
    <w:rsid w:val="001D27B4"/>
    <w:rsid w:val="001D2BBF"/>
    <w:rsid w:val="001D3114"/>
    <w:rsid w:val="001D35EC"/>
    <w:rsid w:val="001D43AB"/>
    <w:rsid w:val="001D459C"/>
    <w:rsid w:val="001D4D43"/>
    <w:rsid w:val="001D51E0"/>
    <w:rsid w:val="001D59BC"/>
    <w:rsid w:val="001D6B68"/>
    <w:rsid w:val="001D712B"/>
    <w:rsid w:val="001D791B"/>
    <w:rsid w:val="001E0DDB"/>
    <w:rsid w:val="001E1D9E"/>
    <w:rsid w:val="001E2121"/>
    <w:rsid w:val="001E30E0"/>
    <w:rsid w:val="001E4104"/>
    <w:rsid w:val="001E4D6A"/>
    <w:rsid w:val="001E5973"/>
    <w:rsid w:val="001E5C0B"/>
    <w:rsid w:val="001E6380"/>
    <w:rsid w:val="001E68F7"/>
    <w:rsid w:val="001E7708"/>
    <w:rsid w:val="001F10CE"/>
    <w:rsid w:val="001F1AEF"/>
    <w:rsid w:val="001F2750"/>
    <w:rsid w:val="001F2CFB"/>
    <w:rsid w:val="001F309C"/>
    <w:rsid w:val="001F347E"/>
    <w:rsid w:val="001F3D4A"/>
    <w:rsid w:val="001F55EF"/>
    <w:rsid w:val="001F5D20"/>
    <w:rsid w:val="001FED37"/>
    <w:rsid w:val="00200BAF"/>
    <w:rsid w:val="00200D05"/>
    <w:rsid w:val="0020216E"/>
    <w:rsid w:val="00203F24"/>
    <w:rsid w:val="00204547"/>
    <w:rsid w:val="00205545"/>
    <w:rsid w:val="002058EF"/>
    <w:rsid w:val="00206489"/>
    <w:rsid w:val="002070EE"/>
    <w:rsid w:val="00207AF5"/>
    <w:rsid w:val="0021002E"/>
    <w:rsid w:val="00210E56"/>
    <w:rsid w:val="0021216C"/>
    <w:rsid w:val="0021371B"/>
    <w:rsid w:val="00214839"/>
    <w:rsid w:val="00214CCF"/>
    <w:rsid w:val="00214FA6"/>
    <w:rsid w:val="002150C7"/>
    <w:rsid w:val="002158A5"/>
    <w:rsid w:val="00215EEF"/>
    <w:rsid w:val="00216733"/>
    <w:rsid w:val="00217A46"/>
    <w:rsid w:val="002200E2"/>
    <w:rsid w:val="00221226"/>
    <w:rsid w:val="00221940"/>
    <w:rsid w:val="00222AC3"/>
    <w:rsid w:val="002237C3"/>
    <w:rsid w:val="00224BB9"/>
    <w:rsid w:val="00225D21"/>
    <w:rsid w:val="00227038"/>
    <w:rsid w:val="002271AA"/>
    <w:rsid w:val="00227A65"/>
    <w:rsid w:val="00227A70"/>
    <w:rsid w:val="00230B02"/>
    <w:rsid w:val="0023107C"/>
    <w:rsid w:val="0023235A"/>
    <w:rsid w:val="002328EB"/>
    <w:rsid w:val="00232D33"/>
    <w:rsid w:val="00233585"/>
    <w:rsid w:val="00233DC2"/>
    <w:rsid w:val="00235124"/>
    <w:rsid w:val="00237880"/>
    <w:rsid w:val="002403D4"/>
    <w:rsid w:val="00240DB9"/>
    <w:rsid w:val="0024121C"/>
    <w:rsid w:val="00241457"/>
    <w:rsid w:val="00241B0E"/>
    <w:rsid w:val="00241B8A"/>
    <w:rsid w:val="0024296F"/>
    <w:rsid w:val="0024351F"/>
    <w:rsid w:val="002439B9"/>
    <w:rsid w:val="002454E3"/>
    <w:rsid w:val="00245862"/>
    <w:rsid w:val="00246C29"/>
    <w:rsid w:val="00247B1D"/>
    <w:rsid w:val="00250504"/>
    <w:rsid w:val="002506F7"/>
    <w:rsid w:val="00250B8E"/>
    <w:rsid w:val="00251AAA"/>
    <w:rsid w:val="0025274E"/>
    <w:rsid w:val="00252819"/>
    <w:rsid w:val="00253638"/>
    <w:rsid w:val="002539EC"/>
    <w:rsid w:val="00253C3A"/>
    <w:rsid w:val="00254B42"/>
    <w:rsid w:val="00254E22"/>
    <w:rsid w:val="0025520C"/>
    <w:rsid w:val="002553AE"/>
    <w:rsid w:val="0025572A"/>
    <w:rsid w:val="00256AB7"/>
    <w:rsid w:val="0025791A"/>
    <w:rsid w:val="00260C5C"/>
    <w:rsid w:val="00262214"/>
    <w:rsid w:val="00262C76"/>
    <w:rsid w:val="00263086"/>
    <w:rsid w:val="002634C7"/>
    <w:rsid w:val="002635D4"/>
    <w:rsid w:val="00264088"/>
    <w:rsid w:val="00265270"/>
    <w:rsid w:val="002658E7"/>
    <w:rsid w:val="00265E2F"/>
    <w:rsid w:val="00266415"/>
    <w:rsid w:val="00266C28"/>
    <w:rsid w:val="002715F5"/>
    <w:rsid w:val="002717B3"/>
    <w:rsid w:val="00271A3A"/>
    <w:rsid w:val="00273B98"/>
    <w:rsid w:val="00274677"/>
    <w:rsid w:val="00274D25"/>
    <w:rsid w:val="00276E5D"/>
    <w:rsid w:val="0027720F"/>
    <w:rsid w:val="00277820"/>
    <w:rsid w:val="0028003E"/>
    <w:rsid w:val="00280969"/>
    <w:rsid w:val="002809F6"/>
    <w:rsid w:val="002814BC"/>
    <w:rsid w:val="002823DD"/>
    <w:rsid w:val="00282B8A"/>
    <w:rsid w:val="002838C4"/>
    <w:rsid w:val="00283AFD"/>
    <w:rsid w:val="00283E74"/>
    <w:rsid w:val="00284F58"/>
    <w:rsid w:val="00285342"/>
    <w:rsid w:val="002854FF"/>
    <w:rsid w:val="002865DA"/>
    <w:rsid w:val="002866A0"/>
    <w:rsid w:val="0028679B"/>
    <w:rsid w:val="00287982"/>
    <w:rsid w:val="00290A2F"/>
    <w:rsid w:val="0029131E"/>
    <w:rsid w:val="00292280"/>
    <w:rsid w:val="00292BAC"/>
    <w:rsid w:val="00292F98"/>
    <w:rsid w:val="0029332A"/>
    <w:rsid w:val="002934FB"/>
    <w:rsid w:val="00295181"/>
    <w:rsid w:val="00296179"/>
    <w:rsid w:val="0029649F"/>
    <w:rsid w:val="0029654A"/>
    <w:rsid w:val="002969CA"/>
    <w:rsid w:val="00296E3C"/>
    <w:rsid w:val="00297165"/>
    <w:rsid w:val="002974A9"/>
    <w:rsid w:val="00297548"/>
    <w:rsid w:val="002977C3"/>
    <w:rsid w:val="0029781C"/>
    <w:rsid w:val="002978E1"/>
    <w:rsid w:val="002A008F"/>
    <w:rsid w:val="002A050C"/>
    <w:rsid w:val="002A079B"/>
    <w:rsid w:val="002A1747"/>
    <w:rsid w:val="002A24E2"/>
    <w:rsid w:val="002A46CF"/>
    <w:rsid w:val="002A4D21"/>
    <w:rsid w:val="002A54FF"/>
    <w:rsid w:val="002A7090"/>
    <w:rsid w:val="002A79B0"/>
    <w:rsid w:val="002A7D0D"/>
    <w:rsid w:val="002B17F3"/>
    <w:rsid w:val="002B1BDD"/>
    <w:rsid w:val="002B1D9C"/>
    <w:rsid w:val="002B2992"/>
    <w:rsid w:val="002B376A"/>
    <w:rsid w:val="002B3919"/>
    <w:rsid w:val="002B39BC"/>
    <w:rsid w:val="002B477A"/>
    <w:rsid w:val="002B4E1B"/>
    <w:rsid w:val="002B687F"/>
    <w:rsid w:val="002B6D0E"/>
    <w:rsid w:val="002B71B0"/>
    <w:rsid w:val="002B74A1"/>
    <w:rsid w:val="002B772F"/>
    <w:rsid w:val="002B7C11"/>
    <w:rsid w:val="002B7FD5"/>
    <w:rsid w:val="002C16B7"/>
    <w:rsid w:val="002C4141"/>
    <w:rsid w:val="002C4AD7"/>
    <w:rsid w:val="002C4DE2"/>
    <w:rsid w:val="002C5107"/>
    <w:rsid w:val="002C5B4D"/>
    <w:rsid w:val="002C5BD8"/>
    <w:rsid w:val="002C69E1"/>
    <w:rsid w:val="002C6E7A"/>
    <w:rsid w:val="002C7224"/>
    <w:rsid w:val="002C72BB"/>
    <w:rsid w:val="002C7EDA"/>
    <w:rsid w:val="002C7F7D"/>
    <w:rsid w:val="002D03D2"/>
    <w:rsid w:val="002D0BD3"/>
    <w:rsid w:val="002D0CE2"/>
    <w:rsid w:val="002D0EC4"/>
    <w:rsid w:val="002D1BE7"/>
    <w:rsid w:val="002D1FCF"/>
    <w:rsid w:val="002D2670"/>
    <w:rsid w:val="002D3983"/>
    <w:rsid w:val="002D3C85"/>
    <w:rsid w:val="002D4187"/>
    <w:rsid w:val="002D57AA"/>
    <w:rsid w:val="002D5C08"/>
    <w:rsid w:val="002D6950"/>
    <w:rsid w:val="002D75EB"/>
    <w:rsid w:val="002D7EF1"/>
    <w:rsid w:val="002E00F4"/>
    <w:rsid w:val="002E062D"/>
    <w:rsid w:val="002E0DFF"/>
    <w:rsid w:val="002E0E9D"/>
    <w:rsid w:val="002E19E3"/>
    <w:rsid w:val="002E2CB7"/>
    <w:rsid w:val="002E38AF"/>
    <w:rsid w:val="002E3B4C"/>
    <w:rsid w:val="002E3DD9"/>
    <w:rsid w:val="002E3F8D"/>
    <w:rsid w:val="002E4156"/>
    <w:rsid w:val="002E45A3"/>
    <w:rsid w:val="002E563C"/>
    <w:rsid w:val="002E5968"/>
    <w:rsid w:val="002E60A8"/>
    <w:rsid w:val="002E6EEA"/>
    <w:rsid w:val="002F1537"/>
    <w:rsid w:val="002F1597"/>
    <w:rsid w:val="002F2163"/>
    <w:rsid w:val="002F2831"/>
    <w:rsid w:val="002F30AF"/>
    <w:rsid w:val="002F3BDE"/>
    <w:rsid w:val="002F40C6"/>
    <w:rsid w:val="002F47EE"/>
    <w:rsid w:val="002F4C7D"/>
    <w:rsid w:val="002F5887"/>
    <w:rsid w:val="002F6A1D"/>
    <w:rsid w:val="002F6BCF"/>
    <w:rsid w:val="00300EF8"/>
    <w:rsid w:val="00300F19"/>
    <w:rsid w:val="00301BB7"/>
    <w:rsid w:val="00301CFE"/>
    <w:rsid w:val="003039EE"/>
    <w:rsid w:val="0030444D"/>
    <w:rsid w:val="00305BEA"/>
    <w:rsid w:val="003074DB"/>
    <w:rsid w:val="00310229"/>
    <w:rsid w:val="00310263"/>
    <w:rsid w:val="00310416"/>
    <w:rsid w:val="0031115E"/>
    <w:rsid w:val="003114E5"/>
    <w:rsid w:val="00311859"/>
    <w:rsid w:val="00311BD2"/>
    <w:rsid w:val="003120A2"/>
    <w:rsid w:val="0031295D"/>
    <w:rsid w:val="00313106"/>
    <w:rsid w:val="003151C3"/>
    <w:rsid w:val="00315DC3"/>
    <w:rsid w:val="00316A34"/>
    <w:rsid w:val="00322C80"/>
    <w:rsid w:val="003233DF"/>
    <w:rsid w:val="00323B35"/>
    <w:rsid w:val="00323FE8"/>
    <w:rsid w:val="00324E48"/>
    <w:rsid w:val="00325E53"/>
    <w:rsid w:val="0032662C"/>
    <w:rsid w:val="00327FE3"/>
    <w:rsid w:val="00330599"/>
    <w:rsid w:val="003306D4"/>
    <w:rsid w:val="00331993"/>
    <w:rsid w:val="003328FA"/>
    <w:rsid w:val="0033391F"/>
    <w:rsid w:val="003345BE"/>
    <w:rsid w:val="00334EB8"/>
    <w:rsid w:val="0033623B"/>
    <w:rsid w:val="003369E4"/>
    <w:rsid w:val="00337678"/>
    <w:rsid w:val="0034182F"/>
    <w:rsid w:val="00341CA1"/>
    <w:rsid w:val="00343891"/>
    <w:rsid w:val="00344DB1"/>
    <w:rsid w:val="003451C8"/>
    <w:rsid w:val="003461D6"/>
    <w:rsid w:val="003464A1"/>
    <w:rsid w:val="003464E1"/>
    <w:rsid w:val="00346C9C"/>
    <w:rsid w:val="00346DDE"/>
    <w:rsid w:val="00346ED4"/>
    <w:rsid w:val="00347D5F"/>
    <w:rsid w:val="00353287"/>
    <w:rsid w:val="003532B9"/>
    <w:rsid w:val="00354F14"/>
    <w:rsid w:val="00355618"/>
    <w:rsid w:val="00356356"/>
    <w:rsid w:val="00356D8B"/>
    <w:rsid w:val="003607AA"/>
    <w:rsid w:val="003617CB"/>
    <w:rsid w:val="00361B07"/>
    <w:rsid w:val="00362210"/>
    <w:rsid w:val="0036231F"/>
    <w:rsid w:val="00362C51"/>
    <w:rsid w:val="003645C7"/>
    <w:rsid w:val="0036605F"/>
    <w:rsid w:val="00366626"/>
    <w:rsid w:val="0036672A"/>
    <w:rsid w:val="0037109D"/>
    <w:rsid w:val="003726CE"/>
    <w:rsid w:val="00374BA1"/>
    <w:rsid w:val="00375878"/>
    <w:rsid w:val="00376767"/>
    <w:rsid w:val="0037742E"/>
    <w:rsid w:val="0037791E"/>
    <w:rsid w:val="00380187"/>
    <w:rsid w:val="003817B4"/>
    <w:rsid w:val="003828ED"/>
    <w:rsid w:val="00383313"/>
    <w:rsid w:val="00383FE0"/>
    <w:rsid w:val="003840A3"/>
    <w:rsid w:val="00384AA5"/>
    <w:rsid w:val="0039151C"/>
    <w:rsid w:val="003917AD"/>
    <w:rsid w:val="00391B17"/>
    <w:rsid w:val="0039253A"/>
    <w:rsid w:val="00393E24"/>
    <w:rsid w:val="003943E6"/>
    <w:rsid w:val="00394C3D"/>
    <w:rsid w:val="0039503E"/>
    <w:rsid w:val="003956B4"/>
    <w:rsid w:val="00395AEE"/>
    <w:rsid w:val="00396229"/>
    <w:rsid w:val="00396D3F"/>
    <w:rsid w:val="00396E21"/>
    <w:rsid w:val="00397C52"/>
    <w:rsid w:val="003A13D8"/>
    <w:rsid w:val="003A141F"/>
    <w:rsid w:val="003A2A82"/>
    <w:rsid w:val="003A3376"/>
    <w:rsid w:val="003A3EFE"/>
    <w:rsid w:val="003A40EB"/>
    <w:rsid w:val="003A4DDE"/>
    <w:rsid w:val="003A509B"/>
    <w:rsid w:val="003A5660"/>
    <w:rsid w:val="003A591A"/>
    <w:rsid w:val="003A5AE1"/>
    <w:rsid w:val="003A6061"/>
    <w:rsid w:val="003A6224"/>
    <w:rsid w:val="003A62C7"/>
    <w:rsid w:val="003A77F0"/>
    <w:rsid w:val="003A7C01"/>
    <w:rsid w:val="003A7E35"/>
    <w:rsid w:val="003A7FFB"/>
    <w:rsid w:val="003B04B4"/>
    <w:rsid w:val="003B0EEE"/>
    <w:rsid w:val="003B23D5"/>
    <w:rsid w:val="003B2832"/>
    <w:rsid w:val="003B3A50"/>
    <w:rsid w:val="003B3D88"/>
    <w:rsid w:val="003B4478"/>
    <w:rsid w:val="003B7027"/>
    <w:rsid w:val="003B73EA"/>
    <w:rsid w:val="003B74A2"/>
    <w:rsid w:val="003C0F9D"/>
    <w:rsid w:val="003C18CC"/>
    <w:rsid w:val="003C1F82"/>
    <w:rsid w:val="003C3E01"/>
    <w:rsid w:val="003C40AD"/>
    <w:rsid w:val="003C5C2D"/>
    <w:rsid w:val="003C6172"/>
    <w:rsid w:val="003C6477"/>
    <w:rsid w:val="003D060B"/>
    <w:rsid w:val="003D09C2"/>
    <w:rsid w:val="003D1473"/>
    <w:rsid w:val="003D1D2C"/>
    <w:rsid w:val="003D208E"/>
    <w:rsid w:val="003D3044"/>
    <w:rsid w:val="003D3626"/>
    <w:rsid w:val="003D36E1"/>
    <w:rsid w:val="003D448D"/>
    <w:rsid w:val="003D4925"/>
    <w:rsid w:val="003D6463"/>
    <w:rsid w:val="003D7719"/>
    <w:rsid w:val="003D79E4"/>
    <w:rsid w:val="003E0195"/>
    <w:rsid w:val="003E0237"/>
    <w:rsid w:val="003E0A06"/>
    <w:rsid w:val="003E212A"/>
    <w:rsid w:val="003E2DCD"/>
    <w:rsid w:val="003E2F8C"/>
    <w:rsid w:val="003E34D3"/>
    <w:rsid w:val="003E3848"/>
    <w:rsid w:val="003E3BC7"/>
    <w:rsid w:val="003E3D8A"/>
    <w:rsid w:val="003E5983"/>
    <w:rsid w:val="003E5C4C"/>
    <w:rsid w:val="003E6763"/>
    <w:rsid w:val="003E6909"/>
    <w:rsid w:val="003E6D24"/>
    <w:rsid w:val="003E6F02"/>
    <w:rsid w:val="003E754E"/>
    <w:rsid w:val="003E7C37"/>
    <w:rsid w:val="003F04AD"/>
    <w:rsid w:val="003F13D5"/>
    <w:rsid w:val="003F3AE7"/>
    <w:rsid w:val="003F42D7"/>
    <w:rsid w:val="003F613F"/>
    <w:rsid w:val="003F706F"/>
    <w:rsid w:val="00400805"/>
    <w:rsid w:val="004015DA"/>
    <w:rsid w:val="00401870"/>
    <w:rsid w:val="00401DA9"/>
    <w:rsid w:val="00401DB6"/>
    <w:rsid w:val="0040222A"/>
    <w:rsid w:val="00402502"/>
    <w:rsid w:val="00402585"/>
    <w:rsid w:val="00402EF0"/>
    <w:rsid w:val="00403DC3"/>
    <w:rsid w:val="00406202"/>
    <w:rsid w:val="0040650F"/>
    <w:rsid w:val="0040704B"/>
    <w:rsid w:val="00407B18"/>
    <w:rsid w:val="00407E03"/>
    <w:rsid w:val="00412189"/>
    <w:rsid w:val="004137B6"/>
    <w:rsid w:val="0041427A"/>
    <w:rsid w:val="004152AB"/>
    <w:rsid w:val="00415735"/>
    <w:rsid w:val="00415B0C"/>
    <w:rsid w:val="0041610E"/>
    <w:rsid w:val="0041644C"/>
    <w:rsid w:val="00416B98"/>
    <w:rsid w:val="00420116"/>
    <w:rsid w:val="00420738"/>
    <w:rsid w:val="004212C9"/>
    <w:rsid w:val="00421921"/>
    <w:rsid w:val="00422158"/>
    <w:rsid w:val="00422AD4"/>
    <w:rsid w:val="00422CEC"/>
    <w:rsid w:val="00424792"/>
    <w:rsid w:val="004249A2"/>
    <w:rsid w:val="004256CF"/>
    <w:rsid w:val="00425DD3"/>
    <w:rsid w:val="00427AFC"/>
    <w:rsid w:val="00427BDD"/>
    <w:rsid w:val="0043036A"/>
    <w:rsid w:val="00431248"/>
    <w:rsid w:val="00431BE9"/>
    <w:rsid w:val="00431D41"/>
    <w:rsid w:val="004320DF"/>
    <w:rsid w:val="00432F58"/>
    <w:rsid w:val="0043406B"/>
    <w:rsid w:val="004347AC"/>
    <w:rsid w:val="004361DE"/>
    <w:rsid w:val="0043620C"/>
    <w:rsid w:val="00436368"/>
    <w:rsid w:val="004368E3"/>
    <w:rsid w:val="00436B2D"/>
    <w:rsid w:val="00436E8E"/>
    <w:rsid w:val="004413BF"/>
    <w:rsid w:val="00441FD0"/>
    <w:rsid w:val="00443C16"/>
    <w:rsid w:val="00444377"/>
    <w:rsid w:val="004460FA"/>
    <w:rsid w:val="00446DEC"/>
    <w:rsid w:val="00450F58"/>
    <w:rsid w:val="00451928"/>
    <w:rsid w:val="00451A8B"/>
    <w:rsid w:val="00451B2B"/>
    <w:rsid w:val="0045220A"/>
    <w:rsid w:val="0045269F"/>
    <w:rsid w:val="0045280B"/>
    <w:rsid w:val="00452BE7"/>
    <w:rsid w:val="00453633"/>
    <w:rsid w:val="00454C5A"/>
    <w:rsid w:val="0045534B"/>
    <w:rsid w:val="004555A5"/>
    <w:rsid w:val="00457417"/>
    <w:rsid w:val="00460CDC"/>
    <w:rsid w:val="00460CF4"/>
    <w:rsid w:val="00461102"/>
    <w:rsid w:val="00461FBB"/>
    <w:rsid w:val="0046227D"/>
    <w:rsid w:val="0046310C"/>
    <w:rsid w:val="0046390D"/>
    <w:rsid w:val="00464FFF"/>
    <w:rsid w:val="0046591E"/>
    <w:rsid w:val="00465AB7"/>
    <w:rsid w:val="00466535"/>
    <w:rsid w:val="0046653C"/>
    <w:rsid w:val="004675B2"/>
    <w:rsid w:val="0046794E"/>
    <w:rsid w:val="00467F0D"/>
    <w:rsid w:val="0047013D"/>
    <w:rsid w:val="00471991"/>
    <w:rsid w:val="0047242F"/>
    <w:rsid w:val="004724BA"/>
    <w:rsid w:val="004727B6"/>
    <w:rsid w:val="00474303"/>
    <w:rsid w:val="00474E0A"/>
    <w:rsid w:val="00476319"/>
    <w:rsid w:val="00476C96"/>
    <w:rsid w:val="0047775D"/>
    <w:rsid w:val="00477A4F"/>
    <w:rsid w:val="00477EEE"/>
    <w:rsid w:val="0047CB53"/>
    <w:rsid w:val="004835C2"/>
    <w:rsid w:val="004836B7"/>
    <w:rsid w:val="0048374D"/>
    <w:rsid w:val="00484197"/>
    <w:rsid w:val="004850F8"/>
    <w:rsid w:val="0048578A"/>
    <w:rsid w:val="00485B33"/>
    <w:rsid w:val="0048707D"/>
    <w:rsid w:val="00490B93"/>
    <w:rsid w:val="00491556"/>
    <w:rsid w:val="004924F1"/>
    <w:rsid w:val="00492614"/>
    <w:rsid w:val="004926D8"/>
    <w:rsid w:val="00493944"/>
    <w:rsid w:val="0049468A"/>
    <w:rsid w:val="00495423"/>
    <w:rsid w:val="004976BC"/>
    <w:rsid w:val="004A092D"/>
    <w:rsid w:val="004A1A6A"/>
    <w:rsid w:val="004A1AA1"/>
    <w:rsid w:val="004A1B47"/>
    <w:rsid w:val="004A1E05"/>
    <w:rsid w:val="004A257E"/>
    <w:rsid w:val="004A323E"/>
    <w:rsid w:val="004A353F"/>
    <w:rsid w:val="004A4A59"/>
    <w:rsid w:val="004A52AA"/>
    <w:rsid w:val="004A53AC"/>
    <w:rsid w:val="004A5588"/>
    <w:rsid w:val="004A5A23"/>
    <w:rsid w:val="004A7407"/>
    <w:rsid w:val="004A7509"/>
    <w:rsid w:val="004A7F82"/>
    <w:rsid w:val="004AA214"/>
    <w:rsid w:val="004B12A4"/>
    <w:rsid w:val="004B1A20"/>
    <w:rsid w:val="004B1AA6"/>
    <w:rsid w:val="004B21F5"/>
    <w:rsid w:val="004B2469"/>
    <w:rsid w:val="004B3A65"/>
    <w:rsid w:val="004B5C9A"/>
    <w:rsid w:val="004BCC80"/>
    <w:rsid w:val="004C06FC"/>
    <w:rsid w:val="004C1363"/>
    <w:rsid w:val="004C2412"/>
    <w:rsid w:val="004C285F"/>
    <w:rsid w:val="004C2B37"/>
    <w:rsid w:val="004C2EEA"/>
    <w:rsid w:val="004C2FE7"/>
    <w:rsid w:val="004C5ED6"/>
    <w:rsid w:val="004C68B8"/>
    <w:rsid w:val="004C7073"/>
    <w:rsid w:val="004C77F6"/>
    <w:rsid w:val="004C796E"/>
    <w:rsid w:val="004D0700"/>
    <w:rsid w:val="004D0BA6"/>
    <w:rsid w:val="004D180D"/>
    <w:rsid w:val="004D1C3F"/>
    <w:rsid w:val="004D235B"/>
    <w:rsid w:val="004D35D8"/>
    <w:rsid w:val="004D3D9A"/>
    <w:rsid w:val="004D46DC"/>
    <w:rsid w:val="004D5755"/>
    <w:rsid w:val="004D5C1C"/>
    <w:rsid w:val="004D6757"/>
    <w:rsid w:val="004E1626"/>
    <w:rsid w:val="004E1F37"/>
    <w:rsid w:val="004E2B2F"/>
    <w:rsid w:val="004E3554"/>
    <w:rsid w:val="004E370C"/>
    <w:rsid w:val="004E3B84"/>
    <w:rsid w:val="004E45D0"/>
    <w:rsid w:val="004E5DAD"/>
    <w:rsid w:val="004E6B8D"/>
    <w:rsid w:val="004E78B8"/>
    <w:rsid w:val="004E959D"/>
    <w:rsid w:val="004F0309"/>
    <w:rsid w:val="004F241C"/>
    <w:rsid w:val="004F2A9C"/>
    <w:rsid w:val="004F4222"/>
    <w:rsid w:val="004F429D"/>
    <w:rsid w:val="004F436E"/>
    <w:rsid w:val="004F5157"/>
    <w:rsid w:val="004F55E3"/>
    <w:rsid w:val="004F59BA"/>
    <w:rsid w:val="004F5B91"/>
    <w:rsid w:val="004F63E0"/>
    <w:rsid w:val="004F6B71"/>
    <w:rsid w:val="00500C05"/>
    <w:rsid w:val="00500C7E"/>
    <w:rsid w:val="00500CE0"/>
    <w:rsid w:val="00500DF7"/>
    <w:rsid w:val="00501F7B"/>
    <w:rsid w:val="00502240"/>
    <w:rsid w:val="0050273D"/>
    <w:rsid w:val="00502CDB"/>
    <w:rsid w:val="00502D6E"/>
    <w:rsid w:val="00502EFE"/>
    <w:rsid w:val="00502F53"/>
    <w:rsid w:val="00503F5E"/>
    <w:rsid w:val="005044E6"/>
    <w:rsid w:val="005045E3"/>
    <w:rsid w:val="00504EB5"/>
    <w:rsid w:val="00505F31"/>
    <w:rsid w:val="00506309"/>
    <w:rsid w:val="00506B33"/>
    <w:rsid w:val="00506CB5"/>
    <w:rsid w:val="005074C1"/>
    <w:rsid w:val="005075E2"/>
    <w:rsid w:val="00507814"/>
    <w:rsid w:val="00507D4A"/>
    <w:rsid w:val="005112FF"/>
    <w:rsid w:val="00512C95"/>
    <w:rsid w:val="0051358B"/>
    <w:rsid w:val="0051455F"/>
    <w:rsid w:val="005146E0"/>
    <w:rsid w:val="00515F6C"/>
    <w:rsid w:val="00516C43"/>
    <w:rsid w:val="00517ACA"/>
    <w:rsid w:val="00517BF6"/>
    <w:rsid w:val="00520FB2"/>
    <w:rsid w:val="0052139A"/>
    <w:rsid w:val="005214DD"/>
    <w:rsid w:val="0052186E"/>
    <w:rsid w:val="005221A8"/>
    <w:rsid w:val="005255C6"/>
    <w:rsid w:val="00526190"/>
    <w:rsid w:val="0052668A"/>
    <w:rsid w:val="00526A33"/>
    <w:rsid w:val="005271B7"/>
    <w:rsid w:val="00531375"/>
    <w:rsid w:val="00531907"/>
    <w:rsid w:val="00531914"/>
    <w:rsid w:val="00531DEB"/>
    <w:rsid w:val="00531F58"/>
    <w:rsid w:val="005324DA"/>
    <w:rsid w:val="00532C97"/>
    <w:rsid w:val="005340F2"/>
    <w:rsid w:val="00534195"/>
    <w:rsid w:val="00535AE2"/>
    <w:rsid w:val="00535AF6"/>
    <w:rsid w:val="00535F6A"/>
    <w:rsid w:val="00536001"/>
    <w:rsid w:val="00536362"/>
    <w:rsid w:val="00542185"/>
    <w:rsid w:val="00542958"/>
    <w:rsid w:val="00542FDB"/>
    <w:rsid w:val="00543470"/>
    <w:rsid w:val="00543A73"/>
    <w:rsid w:val="00543AB0"/>
    <w:rsid w:val="0054489C"/>
    <w:rsid w:val="00544CB0"/>
    <w:rsid w:val="0054671A"/>
    <w:rsid w:val="00546A79"/>
    <w:rsid w:val="00550004"/>
    <w:rsid w:val="00550A8A"/>
    <w:rsid w:val="00551806"/>
    <w:rsid w:val="005537C5"/>
    <w:rsid w:val="00555249"/>
    <w:rsid w:val="0055626E"/>
    <w:rsid w:val="00556EBD"/>
    <w:rsid w:val="00556F96"/>
    <w:rsid w:val="00557703"/>
    <w:rsid w:val="0055D58C"/>
    <w:rsid w:val="00560C98"/>
    <w:rsid w:val="005612F6"/>
    <w:rsid w:val="00561F26"/>
    <w:rsid w:val="00562EFC"/>
    <w:rsid w:val="00563EA6"/>
    <w:rsid w:val="0056590E"/>
    <w:rsid w:val="00566CF3"/>
    <w:rsid w:val="00567977"/>
    <w:rsid w:val="00570D18"/>
    <w:rsid w:val="00570E89"/>
    <w:rsid w:val="0057113A"/>
    <w:rsid w:val="005714D0"/>
    <w:rsid w:val="00571E1D"/>
    <w:rsid w:val="0057304B"/>
    <w:rsid w:val="005730A2"/>
    <w:rsid w:val="00573280"/>
    <w:rsid w:val="00574C6A"/>
    <w:rsid w:val="00575413"/>
    <w:rsid w:val="00575817"/>
    <w:rsid w:val="0057598D"/>
    <w:rsid w:val="00575CD9"/>
    <w:rsid w:val="00575F77"/>
    <w:rsid w:val="0057705B"/>
    <w:rsid w:val="00577625"/>
    <w:rsid w:val="00580509"/>
    <w:rsid w:val="005825CB"/>
    <w:rsid w:val="00582942"/>
    <w:rsid w:val="00582C13"/>
    <w:rsid w:val="00583159"/>
    <w:rsid w:val="00583F9A"/>
    <w:rsid w:val="005843D4"/>
    <w:rsid w:val="00584462"/>
    <w:rsid w:val="00584E26"/>
    <w:rsid w:val="005861E2"/>
    <w:rsid w:val="00586360"/>
    <w:rsid w:val="00587CEA"/>
    <w:rsid w:val="00587DFC"/>
    <w:rsid w:val="00590BBC"/>
    <w:rsid w:val="00590E08"/>
    <w:rsid w:val="005915E2"/>
    <w:rsid w:val="00591B42"/>
    <w:rsid w:val="00594BB2"/>
    <w:rsid w:val="00597B5C"/>
    <w:rsid w:val="005A0DBC"/>
    <w:rsid w:val="005A1771"/>
    <w:rsid w:val="005A3224"/>
    <w:rsid w:val="005A347F"/>
    <w:rsid w:val="005A3AC1"/>
    <w:rsid w:val="005A41B0"/>
    <w:rsid w:val="005A4DE5"/>
    <w:rsid w:val="005A5739"/>
    <w:rsid w:val="005A659C"/>
    <w:rsid w:val="005A6DD7"/>
    <w:rsid w:val="005A78ED"/>
    <w:rsid w:val="005AD975"/>
    <w:rsid w:val="005B091A"/>
    <w:rsid w:val="005B112E"/>
    <w:rsid w:val="005B1347"/>
    <w:rsid w:val="005B1BDF"/>
    <w:rsid w:val="005B1E07"/>
    <w:rsid w:val="005B259D"/>
    <w:rsid w:val="005B3D91"/>
    <w:rsid w:val="005B4050"/>
    <w:rsid w:val="005B5FD1"/>
    <w:rsid w:val="005B6194"/>
    <w:rsid w:val="005B69BF"/>
    <w:rsid w:val="005C2434"/>
    <w:rsid w:val="005C2690"/>
    <w:rsid w:val="005C2F73"/>
    <w:rsid w:val="005C3530"/>
    <w:rsid w:val="005C4213"/>
    <w:rsid w:val="005C4324"/>
    <w:rsid w:val="005C521F"/>
    <w:rsid w:val="005C529A"/>
    <w:rsid w:val="005C5606"/>
    <w:rsid w:val="005C59BF"/>
    <w:rsid w:val="005C6C1F"/>
    <w:rsid w:val="005D001D"/>
    <w:rsid w:val="005D04A2"/>
    <w:rsid w:val="005D06F4"/>
    <w:rsid w:val="005D0953"/>
    <w:rsid w:val="005D2427"/>
    <w:rsid w:val="005D2E6A"/>
    <w:rsid w:val="005D30FE"/>
    <w:rsid w:val="005D3355"/>
    <w:rsid w:val="005D3521"/>
    <w:rsid w:val="005D36D5"/>
    <w:rsid w:val="005D36E5"/>
    <w:rsid w:val="005D41D8"/>
    <w:rsid w:val="005D469B"/>
    <w:rsid w:val="005D4A25"/>
    <w:rsid w:val="005D5477"/>
    <w:rsid w:val="005D5AD3"/>
    <w:rsid w:val="005D67A8"/>
    <w:rsid w:val="005D6870"/>
    <w:rsid w:val="005D6C58"/>
    <w:rsid w:val="005D7D76"/>
    <w:rsid w:val="005E11BF"/>
    <w:rsid w:val="005E1B11"/>
    <w:rsid w:val="005E2C6E"/>
    <w:rsid w:val="005E363C"/>
    <w:rsid w:val="005E3E9C"/>
    <w:rsid w:val="005E40A0"/>
    <w:rsid w:val="005E56DE"/>
    <w:rsid w:val="005E609F"/>
    <w:rsid w:val="005E6323"/>
    <w:rsid w:val="005E665B"/>
    <w:rsid w:val="005E6A4A"/>
    <w:rsid w:val="005F0F94"/>
    <w:rsid w:val="005F1ACE"/>
    <w:rsid w:val="005F226C"/>
    <w:rsid w:val="005F279C"/>
    <w:rsid w:val="005F28C9"/>
    <w:rsid w:val="005F2A1C"/>
    <w:rsid w:val="005F54CC"/>
    <w:rsid w:val="005F5EFF"/>
    <w:rsid w:val="005F7D5B"/>
    <w:rsid w:val="00601A13"/>
    <w:rsid w:val="006026D0"/>
    <w:rsid w:val="00602775"/>
    <w:rsid w:val="00602E4F"/>
    <w:rsid w:val="00604653"/>
    <w:rsid w:val="00604BBE"/>
    <w:rsid w:val="006077DE"/>
    <w:rsid w:val="00607814"/>
    <w:rsid w:val="00607CDF"/>
    <w:rsid w:val="00611517"/>
    <w:rsid w:val="0061258E"/>
    <w:rsid w:val="006125CB"/>
    <w:rsid w:val="006126D9"/>
    <w:rsid w:val="006133B2"/>
    <w:rsid w:val="006145AF"/>
    <w:rsid w:val="0061591F"/>
    <w:rsid w:val="00615C51"/>
    <w:rsid w:val="00615F0D"/>
    <w:rsid w:val="006171B2"/>
    <w:rsid w:val="0062048C"/>
    <w:rsid w:val="00620962"/>
    <w:rsid w:val="00621AC2"/>
    <w:rsid w:val="00621B56"/>
    <w:rsid w:val="00622CE0"/>
    <w:rsid w:val="00622EED"/>
    <w:rsid w:val="00623136"/>
    <w:rsid w:val="00623FF3"/>
    <w:rsid w:val="00624B80"/>
    <w:rsid w:val="0062509E"/>
    <w:rsid w:val="00625127"/>
    <w:rsid w:val="0062562B"/>
    <w:rsid w:val="00625BC2"/>
    <w:rsid w:val="00625F0D"/>
    <w:rsid w:val="00626A2F"/>
    <w:rsid w:val="00626F3F"/>
    <w:rsid w:val="00627081"/>
    <w:rsid w:val="00627A69"/>
    <w:rsid w:val="00630523"/>
    <w:rsid w:val="00631637"/>
    <w:rsid w:val="00633588"/>
    <w:rsid w:val="006360AF"/>
    <w:rsid w:val="00636FF1"/>
    <w:rsid w:val="0063722B"/>
    <w:rsid w:val="00637EC4"/>
    <w:rsid w:val="006401F0"/>
    <w:rsid w:val="00641D73"/>
    <w:rsid w:val="006422DE"/>
    <w:rsid w:val="00642BF4"/>
    <w:rsid w:val="0064309E"/>
    <w:rsid w:val="00643ACD"/>
    <w:rsid w:val="006453D6"/>
    <w:rsid w:val="006458AD"/>
    <w:rsid w:val="00645C25"/>
    <w:rsid w:val="00645D87"/>
    <w:rsid w:val="006461C2"/>
    <w:rsid w:val="006472A4"/>
    <w:rsid w:val="006474DB"/>
    <w:rsid w:val="00647C91"/>
    <w:rsid w:val="006504A3"/>
    <w:rsid w:val="00650571"/>
    <w:rsid w:val="00650E52"/>
    <w:rsid w:val="006512C0"/>
    <w:rsid w:val="00651C19"/>
    <w:rsid w:val="00652C8F"/>
    <w:rsid w:val="006538D8"/>
    <w:rsid w:val="006541C1"/>
    <w:rsid w:val="006547A9"/>
    <w:rsid w:val="00654D0C"/>
    <w:rsid w:val="00655114"/>
    <w:rsid w:val="00655F61"/>
    <w:rsid w:val="00656909"/>
    <w:rsid w:val="00656EBF"/>
    <w:rsid w:val="00657C56"/>
    <w:rsid w:val="00660497"/>
    <w:rsid w:val="00661545"/>
    <w:rsid w:val="00663A9E"/>
    <w:rsid w:val="00663C92"/>
    <w:rsid w:val="0066502D"/>
    <w:rsid w:val="006662BB"/>
    <w:rsid w:val="00666D26"/>
    <w:rsid w:val="0066740F"/>
    <w:rsid w:val="006700D6"/>
    <w:rsid w:val="0067110F"/>
    <w:rsid w:val="00671EF2"/>
    <w:rsid w:val="00672A9F"/>
    <w:rsid w:val="00672CF4"/>
    <w:rsid w:val="00673622"/>
    <w:rsid w:val="00673955"/>
    <w:rsid w:val="00673E1B"/>
    <w:rsid w:val="006754FB"/>
    <w:rsid w:val="00677EC6"/>
    <w:rsid w:val="006801D7"/>
    <w:rsid w:val="006803FD"/>
    <w:rsid w:val="0068092A"/>
    <w:rsid w:val="006809DE"/>
    <w:rsid w:val="00680B31"/>
    <w:rsid w:val="00680C22"/>
    <w:rsid w:val="00680EB5"/>
    <w:rsid w:val="00680F3D"/>
    <w:rsid w:val="006819B8"/>
    <w:rsid w:val="00681D96"/>
    <w:rsid w:val="00681E0B"/>
    <w:rsid w:val="0068231A"/>
    <w:rsid w:val="00682550"/>
    <w:rsid w:val="0068348D"/>
    <w:rsid w:val="006836DB"/>
    <w:rsid w:val="00683E42"/>
    <w:rsid w:val="00684220"/>
    <w:rsid w:val="006851DF"/>
    <w:rsid w:val="00685707"/>
    <w:rsid w:val="00685AC1"/>
    <w:rsid w:val="00685B1A"/>
    <w:rsid w:val="00686E42"/>
    <w:rsid w:val="00686E59"/>
    <w:rsid w:val="00687B36"/>
    <w:rsid w:val="00690349"/>
    <w:rsid w:val="0069048B"/>
    <w:rsid w:val="00690689"/>
    <w:rsid w:val="00692280"/>
    <w:rsid w:val="0069246D"/>
    <w:rsid w:val="00693C72"/>
    <w:rsid w:val="00693FDA"/>
    <w:rsid w:val="0069408B"/>
    <w:rsid w:val="006942C0"/>
    <w:rsid w:val="006948DF"/>
    <w:rsid w:val="00695668"/>
    <w:rsid w:val="00695E0F"/>
    <w:rsid w:val="006965CC"/>
    <w:rsid w:val="0069755F"/>
    <w:rsid w:val="0069778B"/>
    <w:rsid w:val="00697891"/>
    <w:rsid w:val="006A07E6"/>
    <w:rsid w:val="006A0A8F"/>
    <w:rsid w:val="006A16E3"/>
    <w:rsid w:val="006A1D37"/>
    <w:rsid w:val="006A290E"/>
    <w:rsid w:val="006A29E4"/>
    <w:rsid w:val="006A361D"/>
    <w:rsid w:val="006A3F39"/>
    <w:rsid w:val="006A576A"/>
    <w:rsid w:val="006A6000"/>
    <w:rsid w:val="006A664A"/>
    <w:rsid w:val="006B11E7"/>
    <w:rsid w:val="006B1AFE"/>
    <w:rsid w:val="006B1F05"/>
    <w:rsid w:val="006B27C3"/>
    <w:rsid w:val="006B441C"/>
    <w:rsid w:val="006B4507"/>
    <w:rsid w:val="006B4C92"/>
    <w:rsid w:val="006B6981"/>
    <w:rsid w:val="006B69E8"/>
    <w:rsid w:val="006B6D3F"/>
    <w:rsid w:val="006B7E52"/>
    <w:rsid w:val="006BC8B3"/>
    <w:rsid w:val="006C0387"/>
    <w:rsid w:val="006C0886"/>
    <w:rsid w:val="006C0C32"/>
    <w:rsid w:val="006C18F3"/>
    <w:rsid w:val="006C2221"/>
    <w:rsid w:val="006C360D"/>
    <w:rsid w:val="006C3E94"/>
    <w:rsid w:val="006C4322"/>
    <w:rsid w:val="006C44FE"/>
    <w:rsid w:val="006C4C91"/>
    <w:rsid w:val="006C554D"/>
    <w:rsid w:val="006C5FE2"/>
    <w:rsid w:val="006C61F8"/>
    <w:rsid w:val="006C6376"/>
    <w:rsid w:val="006C642F"/>
    <w:rsid w:val="006C64F8"/>
    <w:rsid w:val="006C6C29"/>
    <w:rsid w:val="006C7B96"/>
    <w:rsid w:val="006D0738"/>
    <w:rsid w:val="006D1010"/>
    <w:rsid w:val="006D1B60"/>
    <w:rsid w:val="006D27E8"/>
    <w:rsid w:val="006D284B"/>
    <w:rsid w:val="006D38BE"/>
    <w:rsid w:val="006D39F4"/>
    <w:rsid w:val="006D465C"/>
    <w:rsid w:val="006D4C12"/>
    <w:rsid w:val="006D6763"/>
    <w:rsid w:val="006D6A09"/>
    <w:rsid w:val="006D733D"/>
    <w:rsid w:val="006D7551"/>
    <w:rsid w:val="006D7904"/>
    <w:rsid w:val="006E05B4"/>
    <w:rsid w:val="006E1442"/>
    <w:rsid w:val="006E22E1"/>
    <w:rsid w:val="006E2499"/>
    <w:rsid w:val="006E4295"/>
    <w:rsid w:val="006E67CC"/>
    <w:rsid w:val="006E791A"/>
    <w:rsid w:val="006E7F02"/>
    <w:rsid w:val="006F0529"/>
    <w:rsid w:val="006F204D"/>
    <w:rsid w:val="006F33F6"/>
    <w:rsid w:val="006F3422"/>
    <w:rsid w:val="006F38BD"/>
    <w:rsid w:val="006F3BE3"/>
    <w:rsid w:val="006F431A"/>
    <w:rsid w:val="006F44C9"/>
    <w:rsid w:val="006F4CE4"/>
    <w:rsid w:val="006F6780"/>
    <w:rsid w:val="006F6E72"/>
    <w:rsid w:val="006F6EC3"/>
    <w:rsid w:val="00700115"/>
    <w:rsid w:val="00700147"/>
    <w:rsid w:val="0070079E"/>
    <w:rsid w:val="007007CA"/>
    <w:rsid w:val="00701D42"/>
    <w:rsid w:val="00701D7F"/>
    <w:rsid w:val="007024B1"/>
    <w:rsid w:val="00703159"/>
    <w:rsid w:val="00704A3D"/>
    <w:rsid w:val="00704FA6"/>
    <w:rsid w:val="00705BD1"/>
    <w:rsid w:val="00705C0B"/>
    <w:rsid w:val="007060E2"/>
    <w:rsid w:val="00706726"/>
    <w:rsid w:val="00706E40"/>
    <w:rsid w:val="00707DB7"/>
    <w:rsid w:val="0070F172"/>
    <w:rsid w:val="007107DB"/>
    <w:rsid w:val="00710D83"/>
    <w:rsid w:val="00711304"/>
    <w:rsid w:val="0071132F"/>
    <w:rsid w:val="007136E6"/>
    <w:rsid w:val="00713FA5"/>
    <w:rsid w:val="00714CDC"/>
    <w:rsid w:val="00715228"/>
    <w:rsid w:val="0071561B"/>
    <w:rsid w:val="00715767"/>
    <w:rsid w:val="0071C97E"/>
    <w:rsid w:val="00720513"/>
    <w:rsid w:val="00720E96"/>
    <w:rsid w:val="0072268E"/>
    <w:rsid w:val="00724EEC"/>
    <w:rsid w:val="007259FE"/>
    <w:rsid w:val="007265A0"/>
    <w:rsid w:val="00726BFC"/>
    <w:rsid w:val="00727007"/>
    <w:rsid w:val="007275D1"/>
    <w:rsid w:val="007300B2"/>
    <w:rsid w:val="007309AA"/>
    <w:rsid w:val="00731710"/>
    <w:rsid w:val="00732F5B"/>
    <w:rsid w:val="00733949"/>
    <w:rsid w:val="00733A5B"/>
    <w:rsid w:val="0073455D"/>
    <w:rsid w:val="00736849"/>
    <w:rsid w:val="00737B5C"/>
    <w:rsid w:val="00737ED3"/>
    <w:rsid w:val="00740877"/>
    <w:rsid w:val="00742367"/>
    <w:rsid w:val="00742E3C"/>
    <w:rsid w:val="00742FF0"/>
    <w:rsid w:val="00743A08"/>
    <w:rsid w:val="00743CB3"/>
    <w:rsid w:val="007446EA"/>
    <w:rsid w:val="007447CB"/>
    <w:rsid w:val="00745E76"/>
    <w:rsid w:val="00745EAC"/>
    <w:rsid w:val="00745FCA"/>
    <w:rsid w:val="00746072"/>
    <w:rsid w:val="00746769"/>
    <w:rsid w:val="0074695D"/>
    <w:rsid w:val="00746EBB"/>
    <w:rsid w:val="00747702"/>
    <w:rsid w:val="0074785E"/>
    <w:rsid w:val="00750A31"/>
    <w:rsid w:val="007513E6"/>
    <w:rsid w:val="00751D8A"/>
    <w:rsid w:val="00752C5E"/>
    <w:rsid w:val="00752D32"/>
    <w:rsid w:val="0075367E"/>
    <w:rsid w:val="00754666"/>
    <w:rsid w:val="00754BC3"/>
    <w:rsid w:val="007553F3"/>
    <w:rsid w:val="00756641"/>
    <w:rsid w:val="00756BB9"/>
    <w:rsid w:val="00756D68"/>
    <w:rsid w:val="0076062C"/>
    <w:rsid w:val="00763C2A"/>
    <w:rsid w:val="00763F9F"/>
    <w:rsid w:val="007655C1"/>
    <w:rsid w:val="00766F69"/>
    <w:rsid w:val="007673C6"/>
    <w:rsid w:val="0077197A"/>
    <w:rsid w:val="00771D8A"/>
    <w:rsid w:val="00772DA1"/>
    <w:rsid w:val="00772DB4"/>
    <w:rsid w:val="007742A3"/>
    <w:rsid w:val="00774753"/>
    <w:rsid w:val="007756EF"/>
    <w:rsid w:val="00777A81"/>
    <w:rsid w:val="00777BF7"/>
    <w:rsid w:val="00780A40"/>
    <w:rsid w:val="00780CC6"/>
    <w:rsid w:val="00781563"/>
    <w:rsid w:val="007825E6"/>
    <w:rsid w:val="00782D69"/>
    <w:rsid w:val="0078399B"/>
    <w:rsid w:val="00783F3D"/>
    <w:rsid w:val="0078403F"/>
    <w:rsid w:val="0078455E"/>
    <w:rsid w:val="00784E59"/>
    <w:rsid w:val="00784FBE"/>
    <w:rsid w:val="00784FF1"/>
    <w:rsid w:val="00785A4D"/>
    <w:rsid w:val="00785D5D"/>
    <w:rsid w:val="00785D9E"/>
    <w:rsid w:val="00786B9B"/>
    <w:rsid w:val="00787788"/>
    <w:rsid w:val="007878BC"/>
    <w:rsid w:val="007879B5"/>
    <w:rsid w:val="00787A92"/>
    <w:rsid w:val="00787F1B"/>
    <w:rsid w:val="0079044F"/>
    <w:rsid w:val="00791114"/>
    <w:rsid w:val="0079239C"/>
    <w:rsid w:val="00792629"/>
    <w:rsid w:val="00792707"/>
    <w:rsid w:val="00792A92"/>
    <w:rsid w:val="0079329D"/>
    <w:rsid w:val="0079399F"/>
    <w:rsid w:val="00794260"/>
    <w:rsid w:val="007942EB"/>
    <w:rsid w:val="00794367"/>
    <w:rsid w:val="00795473"/>
    <w:rsid w:val="00796C61"/>
    <w:rsid w:val="00797203"/>
    <w:rsid w:val="0079730F"/>
    <w:rsid w:val="007A057C"/>
    <w:rsid w:val="007A05A7"/>
    <w:rsid w:val="007A3C5F"/>
    <w:rsid w:val="007A4646"/>
    <w:rsid w:val="007A54B4"/>
    <w:rsid w:val="007A6238"/>
    <w:rsid w:val="007B23E0"/>
    <w:rsid w:val="007B2D70"/>
    <w:rsid w:val="007B2E10"/>
    <w:rsid w:val="007B2F31"/>
    <w:rsid w:val="007B3083"/>
    <w:rsid w:val="007B313B"/>
    <w:rsid w:val="007B3E0D"/>
    <w:rsid w:val="007B3E47"/>
    <w:rsid w:val="007B5AD4"/>
    <w:rsid w:val="007B661D"/>
    <w:rsid w:val="007B6B95"/>
    <w:rsid w:val="007BE2F0"/>
    <w:rsid w:val="007C084E"/>
    <w:rsid w:val="007C0F0E"/>
    <w:rsid w:val="007C1CF8"/>
    <w:rsid w:val="007C1D81"/>
    <w:rsid w:val="007C3FA5"/>
    <w:rsid w:val="007C4903"/>
    <w:rsid w:val="007C5087"/>
    <w:rsid w:val="007C5428"/>
    <w:rsid w:val="007C6448"/>
    <w:rsid w:val="007C6CF6"/>
    <w:rsid w:val="007C7F6F"/>
    <w:rsid w:val="007D0FB8"/>
    <w:rsid w:val="007D189F"/>
    <w:rsid w:val="007D4941"/>
    <w:rsid w:val="007D5C27"/>
    <w:rsid w:val="007D612E"/>
    <w:rsid w:val="007D69A7"/>
    <w:rsid w:val="007D6ACB"/>
    <w:rsid w:val="007D7C40"/>
    <w:rsid w:val="007D7F63"/>
    <w:rsid w:val="007E1AAD"/>
    <w:rsid w:val="007E2C76"/>
    <w:rsid w:val="007E3DED"/>
    <w:rsid w:val="007E4D52"/>
    <w:rsid w:val="007E5244"/>
    <w:rsid w:val="007E5330"/>
    <w:rsid w:val="007E5A57"/>
    <w:rsid w:val="007E65E4"/>
    <w:rsid w:val="007E67A3"/>
    <w:rsid w:val="007E76AC"/>
    <w:rsid w:val="007F0081"/>
    <w:rsid w:val="007F0201"/>
    <w:rsid w:val="007F057F"/>
    <w:rsid w:val="007F19BE"/>
    <w:rsid w:val="007F2FC0"/>
    <w:rsid w:val="007F4BD3"/>
    <w:rsid w:val="007F5192"/>
    <w:rsid w:val="007F5386"/>
    <w:rsid w:val="007F588A"/>
    <w:rsid w:val="007F5A61"/>
    <w:rsid w:val="007F5D86"/>
    <w:rsid w:val="007F6C3B"/>
    <w:rsid w:val="007F72AE"/>
    <w:rsid w:val="007F7F24"/>
    <w:rsid w:val="00800B1B"/>
    <w:rsid w:val="008026BC"/>
    <w:rsid w:val="00802D9E"/>
    <w:rsid w:val="008033F9"/>
    <w:rsid w:val="00803FBA"/>
    <w:rsid w:val="0080410D"/>
    <w:rsid w:val="00807034"/>
    <w:rsid w:val="00807ED0"/>
    <w:rsid w:val="00808B70"/>
    <w:rsid w:val="00810BB5"/>
    <w:rsid w:val="00810DE5"/>
    <w:rsid w:val="00811483"/>
    <w:rsid w:val="0081225B"/>
    <w:rsid w:val="0081318F"/>
    <w:rsid w:val="00814B86"/>
    <w:rsid w:val="008155A5"/>
    <w:rsid w:val="008171EB"/>
    <w:rsid w:val="008218EA"/>
    <w:rsid w:val="00822262"/>
    <w:rsid w:val="00822638"/>
    <w:rsid w:val="008242ED"/>
    <w:rsid w:val="00824824"/>
    <w:rsid w:val="00824997"/>
    <w:rsid w:val="00825827"/>
    <w:rsid w:val="008268EB"/>
    <w:rsid w:val="00826ED5"/>
    <w:rsid w:val="008271F0"/>
    <w:rsid w:val="008278CE"/>
    <w:rsid w:val="008279E9"/>
    <w:rsid w:val="0082E9B4"/>
    <w:rsid w:val="0082F3BC"/>
    <w:rsid w:val="0082FFF9"/>
    <w:rsid w:val="0083002D"/>
    <w:rsid w:val="008304BD"/>
    <w:rsid w:val="00830651"/>
    <w:rsid w:val="00830978"/>
    <w:rsid w:val="0083164A"/>
    <w:rsid w:val="00834ED1"/>
    <w:rsid w:val="008352F8"/>
    <w:rsid w:val="00835B5C"/>
    <w:rsid w:val="00836FD7"/>
    <w:rsid w:val="008377D4"/>
    <w:rsid w:val="00840342"/>
    <w:rsid w:val="008406A6"/>
    <w:rsid w:val="008411B8"/>
    <w:rsid w:val="0084304B"/>
    <w:rsid w:val="00843A79"/>
    <w:rsid w:val="008455CE"/>
    <w:rsid w:val="00845C3F"/>
    <w:rsid w:val="00847569"/>
    <w:rsid w:val="008476BA"/>
    <w:rsid w:val="008477DB"/>
    <w:rsid w:val="00847DC6"/>
    <w:rsid w:val="008502E9"/>
    <w:rsid w:val="0085070D"/>
    <w:rsid w:val="00851A7A"/>
    <w:rsid w:val="008543E8"/>
    <w:rsid w:val="00854BB9"/>
    <w:rsid w:val="00855D06"/>
    <w:rsid w:val="00856B86"/>
    <w:rsid w:val="008575C6"/>
    <w:rsid w:val="00857867"/>
    <w:rsid w:val="00857AAC"/>
    <w:rsid w:val="00857DDC"/>
    <w:rsid w:val="00857E09"/>
    <w:rsid w:val="00860EE9"/>
    <w:rsid w:val="00861D2D"/>
    <w:rsid w:val="008639ED"/>
    <w:rsid w:val="00863FFD"/>
    <w:rsid w:val="008649AA"/>
    <w:rsid w:val="00865A5D"/>
    <w:rsid w:val="00865CD0"/>
    <w:rsid w:val="0086778D"/>
    <w:rsid w:val="00867C1A"/>
    <w:rsid w:val="00871171"/>
    <w:rsid w:val="008736C3"/>
    <w:rsid w:val="00873BAE"/>
    <w:rsid w:val="00875922"/>
    <w:rsid w:val="00875D40"/>
    <w:rsid w:val="00875D5F"/>
    <w:rsid w:val="00876D95"/>
    <w:rsid w:val="0087707F"/>
    <w:rsid w:val="00877251"/>
    <w:rsid w:val="00877390"/>
    <w:rsid w:val="00877B9C"/>
    <w:rsid w:val="008800C7"/>
    <w:rsid w:val="0088028F"/>
    <w:rsid w:val="00880617"/>
    <w:rsid w:val="00880B0B"/>
    <w:rsid w:val="00881A29"/>
    <w:rsid w:val="00882B7A"/>
    <w:rsid w:val="0088304E"/>
    <w:rsid w:val="00885E19"/>
    <w:rsid w:val="00885F60"/>
    <w:rsid w:val="008861B5"/>
    <w:rsid w:val="008865AC"/>
    <w:rsid w:val="00886B0F"/>
    <w:rsid w:val="00886BFC"/>
    <w:rsid w:val="00886FA4"/>
    <w:rsid w:val="00887B8D"/>
    <w:rsid w:val="00887CFF"/>
    <w:rsid w:val="008900A8"/>
    <w:rsid w:val="00891019"/>
    <w:rsid w:val="008924E3"/>
    <w:rsid w:val="00892FEC"/>
    <w:rsid w:val="00893248"/>
    <w:rsid w:val="00893254"/>
    <w:rsid w:val="008948E3"/>
    <w:rsid w:val="00895248"/>
    <w:rsid w:val="00895AF4"/>
    <w:rsid w:val="00896889"/>
    <w:rsid w:val="008968D4"/>
    <w:rsid w:val="00897865"/>
    <w:rsid w:val="00897B5E"/>
    <w:rsid w:val="008A099B"/>
    <w:rsid w:val="008A1E68"/>
    <w:rsid w:val="008A2B4E"/>
    <w:rsid w:val="008A2F0F"/>
    <w:rsid w:val="008A347D"/>
    <w:rsid w:val="008A3E98"/>
    <w:rsid w:val="008A5B65"/>
    <w:rsid w:val="008A6315"/>
    <w:rsid w:val="008A7BB9"/>
    <w:rsid w:val="008B06C2"/>
    <w:rsid w:val="008B0981"/>
    <w:rsid w:val="008B0CDB"/>
    <w:rsid w:val="008B1439"/>
    <w:rsid w:val="008B1444"/>
    <w:rsid w:val="008B23CC"/>
    <w:rsid w:val="008B3DC3"/>
    <w:rsid w:val="008B4078"/>
    <w:rsid w:val="008B42C2"/>
    <w:rsid w:val="008B4830"/>
    <w:rsid w:val="008B5261"/>
    <w:rsid w:val="008B5BD4"/>
    <w:rsid w:val="008B5EEF"/>
    <w:rsid w:val="008B6478"/>
    <w:rsid w:val="008B72DB"/>
    <w:rsid w:val="008C03A7"/>
    <w:rsid w:val="008C1890"/>
    <w:rsid w:val="008C241C"/>
    <w:rsid w:val="008C2FB7"/>
    <w:rsid w:val="008C33A6"/>
    <w:rsid w:val="008C3D4A"/>
    <w:rsid w:val="008C420F"/>
    <w:rsid w:val="008C5A49"/>
    <w:rsid w:val="008C61E1"/>
    <w:rsid w:val="008C6527"/>
    <w:rsid w:val="008C6FAE"/>
    <w:rsid w:val="008D0483"/>
    <w:rsid w:val="008D06B6"/>
    <w:rsid w:val="008D19C2"/>
    <w:rsid w:val="008D33DE"/>
    <w:rsid w:val="008D48C5"/>
    <w:rsid w:val="008D4F86"/>
    <w:rsid w:val="008D52EB"/>
    <w:rsid w:val="008D53BA"/>
    <w:rsid w:val="008D6A34"/>
    <w:rsid w:val="008D6F13"/>
    <w:rsid w:val="008D7FA3"/>
    <w:rsid w:val="008E0EF8"/>
    <w:rsid w:val="008E18F7"/>
    <w:rsid w:val="008E20CF"/>
    <w:rsid w:val="008E24B0"/>
    <w:rsid w:val="008E2D5F"/>
    <w:rsid w:val="008E3D3B"/>
    <w:rsid w:val="008E3EB3"/>
    <w:rsid w:val="008E4E2B"/>
    <w:rsid w:val="008E56FA"/>
    <w:rsid w:val="008E5B40"/>
    <w:rsid w:val="008E6D77"/>
    <w:rsid w:val="008E7345"/>
    <w:rsid w:val="008F0003"/>
    <w:rsid w:val="008F01CD"/>
    <w:rsid w:val="008F0F8C"/>
    <w:rsid w:val="008F1671"/>
    <w:rsid w:val="008F196C"/>
    <w:rsid w:val="008F3178"/>
    <w:rsid w:val="008F4177"/>
    <w:rsid w:val="008F4A08"/>
    <w:rsid w:val="008F4B6E"/>
    <w:rsid w:val="008F4DEF"/>
    <w:rsid w:val="008F5998"/>
    <w:rsid w:val="008F5BFC"/>
    <w:rsid w:val="008F71AF"/>
    <w:rsid w:val="00900D5D"/>
    <w:rsid w:val="00902402"/>
    <w:rsid w:val="00903DFC"/>
    <w:rsid w:val="00904014"/>
    <w:rsid w:val="009045BA"/>
    <w:rsid w:val="00904C56"/>
    <w:rsid w:val="0090519A"/>
    <w:rsid w:val="00910613"/>
    <w:rsid w:val="0091127C"/>
    <w:rsid w:val="0091136F"/>
    <w:rsid w:val="00913C80"/>
    <w:rsid w:val="00913E6F"/>
    <w:rsid w:val="0091449E"/>
    <w:rsid w:val="00914F9F"/>
    <w:rsid w:val="00916B8A"/>
    <w:rsid w:val="00920FE5"/>
    <w:rsid w:val="00921EE3"/>
    <w:rsid w:val="009222EB"/>
    <w:rsid w:val="00922A00"/>
    <w:rsid w:val="009246A7"/>
    <w:rsid w:val="0092525B"/>
    <w:rsid w:val="009252A7"/>
    <w:rsid w:val="00926271"/>
    <w:rsid w:val="00926655"/>
    <w:rsid w:val="00926865"/>
    <w:rsid w:val="00926B80"/>
    <w:rsid w:val="00926E89"/>
    <w:rsid w:val="00930033"/>
    <w:rsid w:val="009314D3"/>
    <w:rsid w:val="0093162C"/>
    <w:rsid w:val="009326F6"/>
    <w:rsid w:val="0093470B"/>
    <w:rsid w:val="00934809"/>
    <w:rsid w:val="00934BD0"/>
    <w:rsid w:val="00936BC3"/>
    <w:rsid w:val="0093762B"/>
    <w:rsid w:val="0093785E"/>
    <w:rsid w:val="00937B6B"/>
    <w:rsid w:val="009403CD"/>
    <w:rsid w:val="0094160E"/>
    <w:rsid w:val="0094187B"/>
    <w:rsid w:val="00941A51"/>
    <w:rsid w:val="00942980"/>
    <w:rsid w:val="009439E9"/>
    <w:rsid w:val="00943A41"/>
    <w:rsid w:val="00943A44"/>
    <w:rsid w:val="00943AE4"/>
    <w:rsid w:val="00944CA4"/>
    <w:rsid w:val="00945347"/>
    <w:rsid w:val="00946B70"/>
    <w:rsid w:val="009476E2"/>
    <w:rsid w:val="00947D45"/>
    <w:rsid w:val="00947D55"/>
    <w:rsid w:val="0094EFF6"/>
    <w:rsid w:val="00950523"/>
    <w:rsid w:val="009508A4"/>
    <w:rsid w:val="009513C6"/>
    <w:rsid w:val="00951CC0"/>
    <w:rsid w:val="009520E2"/>
    <w:rsid w:val="0095367C"/>
    <w:rsid w:val="00955558"/>
    <w:rsid w:val="00955E35"/>
    <w:rsid w:val="00955F7B"/>
    <w:rsid w:val="009568BF"/>
    <w:rsid w:val="0095DBB8"/>
    <w:rsid w:val="00960566"/>
    <w:rsid w:val="00960EF0"/>
    <w:rsid w:val="009624A5"/>
    <w:rsid w:val="00963391"/>
    <w:rsid w:val="009638D8"/>
    <w:rsid w:val="00963CEA"/>
    <w:rsid w:val="00964A40"/>
    <w:rsid w:val="00964DF5"/>
    <w:rsid w:val="00965639"/>
    <w:rsid w:val="00965CC1"/>
    <w:rsid w:val="00966157"/>
    <w:rsid w:val="009661CD"/>
    <w:rsid w:val="00966BCF"/>
    <w:rsid w:val="009676D9"/>
    <w:rsid w:val="00971142"/>
    <w:rsid w:val="00971328"/>
    <w:rsid w:val="00971B23"/>
    <w:rsid w:val="00972A5C"/>
    <w:rsid w:val="009739B2"/>
    <w:rsid w:val="00973FF8"/>
    <w:rsid w:val="00974699"/>
    <w:rsid w:val="00974F0A"/>
    <w:rsid w:val="009763DA"/>
    <w:rsid w:val="0097665E"/>
    <w:rsid w:val="00977191"/>
    <w:rsid w:val="00977AF4"/>
    <w:rsid w:val="009810F0"/>
    <w:rsid w:val="0098217B"/>
    <w:rsid w:val="009822F0"/>
    <w:rsid w:val="00982C25"/>
    <w:rsid w:val="00982F5B"/>
    <w:rsid w:val="009831CD"/>
    <w:rsid w:val="00983562"/>
    <w:rsid w:val="009841C6"/>
    <w:rsid w:val="009846F6"/>
    <w:rsid w:val="00985655"/>
    <w:rsid w:val="00985FB6"/>
    <w:rsid w:val="00986782"/>
    <w:rsid w:val="00987702"/>
    <w:rsid w:val="0098771F"/>
    <w:rsid w:val="00990860"/>
    <w:rsid w:val="00990D39"/>
    <w:rsid w:val="00991B10"/>
    <w:rsid w:val="009931ED"/>
    <w:rsid w:val="00993658"/>
    <w:rsid w:val="009943FF"/>
    <w:rsid w:val="00994F01"/>
    <w:rsid w:val="00996F1E"/>
    <w:rsid w:val="00997291"/>
    <w:rsid w:val="009A02A4"/>
    <w:rsid w:val="009A1581"/>
    <w:rsid w:val="009A296D"/>
    <w:rsid w:val="009A2A19"/>
    <w:rsid w:val="009A3138"/>
    <w:rsid w:val="009A4AF2"/>
    <w:rsid w:val="009A5208"/>
    <w:rsid w:val="009A5FB1"/>
    <w:rsid w:val="009A662E"/>
    <w:rsid w:val="009A7A8A"/>
    <w:rsid w:val="009A7BFA"/>
    <w:rsid w:val="009B00AB"/>
    <w:rsid w:val="009B0B6A"/>
    <w:rsid w:val="009B0BC5"/>
    <w:rsid w:val="009B1DB7"/>
    <w:rsid w:val="009B1F4B"/>
    <w:rsid w:val="009B2325"/>
    <w:rsid w:val="009B5939"/>
    <w:rsid w:val="009B5AD3"/>
    <w:rsid w:val="009B5E0F"/>
    <w:rsid w:val="009B6348"/>
    <w:rsid w:val="009B6382"/>
    <w:rsid w:val="009B6599"/>
    <w:rsid w:val="009B77EF"/>
    <w:rsid w:val="009C025C"/>
    <w:rsid w:val="009C0707"/>
    <w:rsid w:val="009C122A"/>
    <w:rsid w:val="009C1425"/>
    <w:rsid w:val="009C1D9A"/>
    <w:rsid w:val="009C1F29"/>
    <w:rsid w:val="009C334C"/>
    <w:rsid w:val="009C5EA5"/>
    <w:rsid w:val="009C62C9"/>
    <w:rsid w:val="009C6D7C"/>
    <w:rsid w:val="009C79A8"/>
    <w:rsid w:val="009C7E32"/>
    <w:rsid w:val="009D077F"/>
    <w:rsid w:val="009D0A50"/>
    <w:rsid w:val="009D1469"/>
    <w:rsid w:val="009D1DAB"/>
    <w:rsid w:val="009D239C"/>
    <w:rsid w:val="009D23A8"/>
    <w:rsid w:val="009D2DCA"/>
    <w:rsid w:val="009D744C"/>
    <w:rsid w:val="009D7890"/>
    <w:rsid w:val="009E0E9A"/>
    <w:rsid w:val="009E1BB3"/>
    <w:rsid w:val="009E233B"/>
    <w:rsid w:val="009E304A"/>
    <w:rsid w:val="009E3DE5"/>
    <w:rsid w:val="009E4611"/>
    <w:rsid w:val="009E4E57"/>
    <w:rsid w:val="009E5F70"/>
    <w:rsid w:val="009E622C"/>
    <w:rsid w:val="009E6FF8"/>
    <w:rsid w:val="009E73E0"/>
    <w:rsid w:val="009E7411"/>
    <w:rsid w:val="009F05AC"/>
    <w:rsid w:val="009F0D74"/>
    <w:rsid w:val="009F1EAA"/>
    <w:rsid w:val="009F218C"/>
    <w:rsid w:val="009F23F5"/>
    <w:rsid w:val="009F25D7"/>
    <w:rsid w:val="009F2A09"/>
    <w:rsid w:val="009F30A5"/>
    <w:rsid w:val="009F344F"/>
    <w:rsid w:val="009F4622"/>
    <w:rsid w:val="009F47E6"/>
    <w:rsid w:val="009F487D"/>
    <w:rsid w:val="009F4CD7"/>
    <w:rsid w:val="009F5641"/>
    <w:rsid w:val="009F5C56"/>
    <w:rsid w:val="009F6C66"/>
    <w:rsid w:val="00A00E6F"/>
    <w:rsid w:val="00A013A1"/>
    <w:rsid w:val="00A019A1"/>
    <w:rsid w:val="00A01A79"/>
    <w:rsid w:val="00A024B4"/>
    <w:rsid w:val="00A02BDA"/>
    <w:rsid w:val="00A0360F"/>
    <w:rsid w:val="00A03A3C"/>
    <w:rsid w:val="00A041A9"/>
    <w:rsid w:val="00A0430A"/>
    <w:rsid w:val="00A04C8D"/>
    <w:rsid w:val="00A0554C"/>
    <w:rsid w:val="00A055F5"/>
    <w:rsid w:val="00A05A14"/>
    <w:rsid w:val="00A063C1"/>
    <w:rsid w:val="00A069D2"/>
    <w:rsid w:val="00A10BFD"/>
    <w:rsid w:val="00A10D53"/>
    <w:rsid w:val="00A113BC"/>
    <w:rsid w:val="00A11546"/>
    <w:rsid w:val="00A116A2"/>
    <w:rsid w:val="00A119E8"/>
    <w:rsid w:val="00A12D3B"/>
    <w:rsid w:val="00A13D0D"/>
    <w:rsid w:val="00A14ED5"/>
    <w:rsid w:val="00A1568F"/>
    <w:rsid w:val="00A15EF2"/>
    <w:rsid w:val="00A16049"/>
    <w:rsid w:val="00A20A06"/>
    <w:rsid w:val="00A21205"/>
    <w:rsid w:val="00A21955"/>
    <w:rsid w:val="00A21BEB"/>
    <w:rsid w:val="00A2275E"/>
    <w:rsid w:val="00A23A97"/>
    <w:rsid w:val="00A248C8"/>
    <w:rsid w:val="00A249F1"/>
    <w:rsid w:val="00A25266"/>
    <w:rsid w:val="00A25F91"/>
    <w:rsid w:val="00A26BA9"/>
    <w:rsid w:val="00A27A1E"/>
    <w:rsid w:val="00A3351C"/>
    <w:rsid w:val="00A33C98"/>
    <w:rsid w:val="00A35A97"/>
    <w:rsid w:val="00A36AFA"/>
    <w:rsid w:val="00A4203D"/>
    <w:rsid w:val="00A4246F"/>
    <w:rsid w:val="00A42B99"/>
    <w:rsid w:val="00A42DBA"/>
    <w:rsid w:val="00A43593"/>
    <w:rsid w:val="00A44AFB"/>
    <w:rsid w:val="00A44CA7"/>
    <w:rsid w:val="00A45113"/>
    <w:rsid w:val="00A458FB"/>
    <w:rsid w:val="00A45E72"/>
    <w:rsid w:val="00A45F49"/>
    <w:rsid w:val="00A4604D"/>
    <w:rsid w:val="00A460A6"/>
    <w:rsid w:val="00A466B5"/>
    <w:rsid w:val="00A54C5D"/>
    <w:rsid w:val="00A54E23"/>
    <w:rsid w:val="00A56D15"/>
    <w:rsid w:val="00A56F6D"/>
    <w:rsid w:val="00A5770B"/>
    <w:rsid w:val="00A57B72"/>
    <w:rsid w:val="00A61406"/>
    <w:rsid w:val="00A619B0"/>
    <w:rsid w:val="00A61F24"/>
    <w:rsid w:val="00A62982"/>
    <w:rsid w:val="00A63A91"/>
    <w:rsid w:val="00A63EFD"/>
    <w:rsid w:val="00A65279"/>
    <w:rsid w:val="00A655AB"/>
    <w:rsid w:val="00A66D4E"/>
    <w:rsid w:val="00A66D96"/>
    <w:rsid w:val="00A67900"/>
    <w:rsid w:val="00A67C3A"/>
    <w:rsid w:val="00A6BABB"/>
    <w:rsid w:val="00A7004B"/>
    <w:rsid w:val="00A701C0"/>
    <w:rsid w:val="00A70615"/>
    <w:rsid w:val="00A71C7B"/>
    <w:rsid w:val="00A722DB"/>
    <w:rsid w:val="00A72457"/>
    <w:rsid w:val="00A737FE"/>
    <w:rsid w:val="00A73996"/>
    <w:rsid w:val="00A73A9F"/>
    <w:rsid w:val="00A73C1A"/>
    <w:rsid w:val="00A744F6"/>
    <w:rsid w:val="00A75692"/>
    <w:rsid w:val="00A75B40"/>
    <w:rsid w:val="00A76339"/>
    <w:rsid w:val="00A80901"/>
    <w:rsid w:val="00A812AD"/>
    <w:rsid w:val="00A812E1"/>
    <w:rsid w:val="00A8177E"/>
    <w:rsid w:val="00A82E26"/>
    <w:rsid w:val="00A83106"/>
    <w:rsid w:val="00A83344"/>
    <w:rsid w:val="00A83EFD"/>
    <w:rsid w:val="00A8405B"/>
    <w:rsid w:val="00A8436C"/>
    <w:rsid w:val="00A84A43"/>
    <w:rsid w:val="00A864C1"/>
    <w:rsid w:val="00A870E4"/>
    <w:rsid w:val="00A87B43"/>
    <w:rsid w:val="00A8D53E"/>
    <w:rsid w:val="00A903FF"/>
    <w:rsid w:val="00A9066F"/>
    <w:rsid w:val="00A9084E"/>
    <w:rsid w:val="00A909B1"/>
    <w:rsid w:val="00A9167A"/>
    <w:rsid w:val="00A91B96"/>
    <w:rsid w:val="00A9241F"/>
    <w:rsid w:val="00A928F4"/>
    <w:rsid w:val="00A92BED"/>
    <w:rsid w:val="00A936C4"/>
    <w:rsid w:val="00A94095"/>
    <w:rsid w:val="00A942B7"/>
    <w:rsid w:val="00A9446E"/>
    <w:rsid w:val="00A94685"/>
    <w:rsid w:val="00A956A2"/>
    <w:rsid w:val="00A956DD"/>
    <w:rsid w:val="00A95E30"/>
    <w:rsid w:val="00A969C8"/>
    <w:rsid w:val="00A970AD"/>
    <w:rsid w:val="00A97400"/>
    <w:rsid w:val="00A97767"/>
    <w:rsid w:val="00A978EB"/>
    <w:rsid w:val="00A97A03"/>
    <w:rsid w:val="00AA0BF6"/>
    <w:rsid w:val="00AA0DED"/>
    <w:rsid w:val="00AA1AB6"/>
    <w:rsid w:val="00AA356A"/>
    <w:rsid w:val="00AA54F8"/>
    <w:rsid w:val="00AA7333"/>
    <w:rsid w:val="00AA758D"/>
    <w:rsid w:val="00AA7606"/>
    <w:rsid w:val="00AA790A"/>
    <w:rsid w:val="00AA7AB3"/>
    <w:rsid w:val="00AA7AD0"/>
    <w:rsid w:val="00AA7B54"/>
    <w:rsid w:val="00AB0C7D"/>
    <w:rsid w:val="00AB0F57"/>
    <w:rsid w:val="00AB3424"/>
    <w:rsid w:val="00AB3EDB"/>
    <w:rsid w:val="00AB42EB"/>
    <w:rsid w:val="00AB46FF"/>
    <w:rsid w:val="00AB4CF2"/>
    <w:rsid w:val="00AB611F"/>
    <w:rsid w:val="00AB625B"/>
    <w:rsid w:val="00AB6488"/>
    <w:rsid w:val="00AB6AE4"/>
    <w:rsid w:val="00AB6E45"/>
    <w:rsid w:val="00AB7133"/>
    <w:rsid w:val="00AB7768"/>
    <w:rsid w:val="00AC01C9"/>
    <w:rsid w:val="00AC1D15"/>
    <w:rsid w:val="00AC286C"/>
    <w:rsid w:val="00AC2B40"/>
    <w:rsid w:val="00AC355C"/>
    <w:rsid w:val="00AC3B96"/>
    <w:rsid w:val="00AC3BEE"/>
    <w:rsid w:val="00AC3F67"/>
    <w:rsid w:val="00AC5A8B"/>
    <w:rsid w:val="00AC66ED"/>
    <w:rsid w:val="00AC7F69"/>
    <w:rsid w:val="00AC7F7A"/>
    <w:rsid w:val="00AD2681"/>
    <w:rsid w:val="00AD29A4"/>
    <w:rsid w:val="00AD2B86"/>
    <w:rsid w:val="00AD2EC9"/>
    <w:rsid w:val="00AD34E3"/>
    <w:rsid w:val="00AD37BD"/>
    <w:rsid w:val="00AD383F"/>
    <w:rsid w:val="00AD409B"/>
    <w:rsid w:val="00AD4F75"/>
    <w:rsid w:val="00AD5AAE"/>
    <w:rsid w:val="00AD5D16"/>
    <w:rsid w:val="00AD629F"/>
    <w:rsid w:val="00AD6513"/>
    <w:rsid w:val="00AD7035"/>
    <w:rsid w:val="00AE09CE"/>
    <w:rsid w:val="00AE0E08"/>
    <w:rsid w:val="00AE1C3A"/>
    <w:rsid w:val="00AE2520"/>
    <w:rsid w:val="00AE267E"/>
    <w:rsid w:val="00AE304D"/>
    <w:rsid w:val="00AE3456"/>
    <w:rsid w:val="00AE349A"/>
    <w:rsid w:val="00AE3961"/>
    <w:rsid w:val="00AE3FEE"/>
    <w:rsid w:val="00AE46CC"/>
    <w:rsid w:val="00AE4C93"/>
    <w:rsid w:val="00AE532C"/>
    <w:rsid w:val="00AE576B"/>
    <w:rsid w:val="00AE5C03"/>
    <w:rsid w:val="00AE5E25"/>
    <w:rsid w:val="00AE5F06"/>
    <w:rsid w:val="00AE648A"/>
    <w:rsid w:val="00AE6F3F"/>
    <w:rsid w:val="00AE7F65"/>
    <w:rsid w:val="00AF03C1"/>
    <w:rsid w:val="00AF080F"/>
    <w:rsid w:val="00AF082C"/>
    <w:rsid w:val="00AF1147"/>
    <w:rsid w:val="00AF1C7D"/>
    <w:rsid w:val="00AF1DA8"/>
    <w:rsid w:val="00AF1EB8"/>
    <w:rsid w:val="00AF211B"/>
    <w:rsid w:val="00AF2DD5"/>
    <w:rsid w:val="00AF3AB0"/>
    <w:rsid w:val="00AF3CE6"/>
    <w:rsid w:val="00AF4878"/>
    <w:rsid w:val="00AF546C"/>
    <w:rsid w:val="00AF5BED"/>
    <w:rsid w:val="00AF67A4"/>
    <w:rsid w:val="00AF705A"/>
    <w:rsid w:val="00AF748E"/>
    <w:rsid w:val="00AF7B87"/>
    <w:rsid w:val="00AF7C30"/>
    <w:rsid w:val="00B0068F"/>
    <w:rsid w:val="00B02FC9"/>
    <w:rsid w:val="00B03EDB"/>
    <w:rsid w:val="00B0581E"/>
    <w:rsid w:val="00B06134"/>
    <w:rsid w:val="00B06365"/>
    <w:rsid w:val="00B06E30"/>
    <w:rsid w:val="00B071F4"/>
    <w:rsid w:val="00B07D0C"/>
    <w:rsid w:val="00B103AF"/>
    <w:rsid w:val="00B104E6"/>
    <w:rsid w:val="00B11036"/>
    <w:rsid w:val="00B1128E"/>
    <w:rsid w:val="00B11654"/>
    <w:rsid w:val="00B126B1"/>
    <w:rsid w:val="00B12718"/>
    <w:rsid w:val="00B13F79"/>
    <w:rsid w:val="00B1409A"/>
    <w:rsid w:val="00B150D5"/>
    <w:rsid w:val="00B152B2"/>
    <w:rsid w:val="00B1551A"/>
    <w:rsid w:val="00B16A6A"/>
    <w:rsid w:val="00B20AC1"/>
    <w:rsid w:val="00B213CB"/>
    <w:rsid w:val="00B2195C"/>
    <w:rsid w:val="00B22476"/>
    <w:rsid w:val="00B22694"/>
    <w:rsid w:val="00B24E69"/>
    <w:rsid w:val="00B2534A"/>
    <w:rsid w:val="00B2572B"/>
    <w:rsid w:val="00B25FC5"/>
    <w:rsid w:val="00B260C1"/>
    <w:rsid w:val="00B26683"/>
    <w:rsid w:val="00B3075A"/>
    <w:rsid w:val="00B310C0"/>
    <w:rsid w:val="00B310C2"/>
    <w:rsid w:val="00B3136B"/>
    <w:rsid w:val="00B317F4"/>
    <w:rsid w:val="00B32AD0"/>
    <w:rsid w:val="00B33E7B"/>
    <w:rsid w:val="00B344DA"/>
    <w:rsid w:val="00B347E5"/>
    <w:rsid w:val="00B3489F"/>
    <w:rsid w:val="00B355B2"/>
    <w:rsid w:val="00B3631E"/>
    <w:rsid w:val="00B36673"/>
    <w:rsid w:val="00B36726"/>
    <w:rsid w:val="00B36B93"/>
    <w:rsid w:val="00B370A9"/>
    <w:rsid w:val="00B37A09"/>
    <w:rsid w:val="00B41159"/>
    <w:rsid w:val="00B41485"/>
    <w:rsid w:val="00B42F37"/>
    <w:rsid w:val="00B45756"/>
    <w:rsid w:val="00B4628C"/>
    <w:rsid w:val="00B46324"/>
    <w:rsid w:val="00B46803"/>
    <w:rsid w:val="00B47558"/>
    <w:rsid w:val="00B478A3"/>
    <w:rsid w:val="00B479FA"/>
    <w:rsid w:val="00B500D0"/>
    <w:rsid w:val="00B501D9"/>
    <w:rsid w:val="00B511BE"/>
    <w:rsid w:val="00B516E2"/>
    <w:rsid w:val="00B51708"/>
    <w:rsid w:val="00B52D75"/>
    <w:rsid w:val="00B53D5A"/>
    <w:rsid w:val="00B54C67"/>
    <w:rsid w:val="00B55399"/>
    <w:rsid w:val="00B55449"/>
    <w:rsid w:val="00B55B1D"/>
    <w:rsid w:val="00B55B7D"/>
    <w:rsid w:val="00B567C9"/>
    <w:rsid w:val="00B60893"/>
    <w:rsid w:val="00B60A13"/>
    <w:rsid w:val="00B60D2D"/>
    <w:rsid w:val="00B60F56"/>
    <w:rsid w:val="00B6279B"/>
    <w:rsid w:val="00B63493"/>
    <w:rsid w:val="00B63F48"/>
    <w:rsid w:val="00B64255"/>
    <w:rsid w:val="00B644AD"/>
    <w:rsid w:val="00B645D1"/>
    <w:rsid w:val="00B64793"/>
    <w:rsid w:val="00B65A60"/>
    <w:rsid w:val="00B660BD"/>
    <w:rsid w:val="00B662A4"/>
    <w:rsid w:val="00B67731"/>
    <w:rsid w:val="00B67988"/>
    <w:rsid w:val="00B7015F"/>
    <w:rsid w:val="00B70A04"/>
    <w:rsid w:val="00B71349"/>
    <w:rsid w:val="00B7136A"/>
    <w:rsid w:val="00B7178D"/>
    <w:rsid w:val="00B717F5"/>
    <w:rsid w:val="00B71EB5"/>
    <w:rsid w:val="00B72300"/>
    <w:rsid w:val="00B73BA7"/>
    <w:rsid w:val="00B7492B"/>
    <w:rsid w:val="00B75178"/>
    <w:rsid w:val="00B7661D"/>
    <w:rsid w:val="00B767DB"/>
    <w:rsid w:val="00B768DF"/>
    <w:rsid w:val="00B7717F"/>
    <w:rsid w:val="00B77768"/>
    <w:rsid w:val="00B78E19"/>
    <w:rsid w:val="00B81079"/>
    <w:rsid w:val="00B8113F"/>
    <w:rsid w:val="00B813A9"/>
    <w:rsid w:val="00B8162C"/>
    <w:rsid w:val="00B8197F"/>
    <w:rsid w:val="00B82594"/>
    <w:rsid w:val="00B82756"/>
    <w:rsid w:val="00B82B73"/>
    <w:rsid w:val="00B82E82"/>
    <w:rsid w:val="00B8319F"/>
    <w:rsid w:val="00B835C4"/>
    <w:rsid w:val="00B84A33"/>
    <w:rsid w:val="00B8569B"/>
    <w:rsid w:val="00B85C56"/>
    <w:rsid w:val="00B90242"/>
    <w:rsid w:val="00B91C0C"/>
    <w:rsid w:val="00B925D0"/>
    <w:rsid w:val="00B9262C"/>
    <w:rsid w:val="00B93B13"/>
    <w:rsid w:val="00B93F63"/>
    <w:rsid w:val="00B940C0"/>
    <w:rsid w:val="00B9492F"/>
    <w:rsid w:val="00B95857"/>
    <w:rsid w:val="00B96868"/>
    <w:rsid w:val="00BA309D"/>
    <w:rsid w:val="00BA41A2"/>
    <w:rsid w:val="00BA4880"/>
    <w:rsid w:val="00BA4A72"/>
    <w:rsid w:val="00BA4DFF"/>
    <w:rsid w:val="00BA6399"/>
    <w:rsid w:val="00BA65F8"/>
    <w:rsid w:val="00BA684F"/>
    <w:rsid w:val="00BA76C6"/>
    <w:rsid w:val="00BA7D0B"/>
    <w:rsid w:val="00BAB1B8"/>
    <w:rsid w:val="00BB03D6"/>
    <w:rsid w:val="00BB04A9"/>
    <w:rsid w:val="00BB07D7"/>
    <w:rsid w:val="00BB1B67"/>
    <w:rsid w:val="00BB23C9"/>
    <w:rsid w:val="00BB3560"/>
    <w:rsid w:val="00BB35C2"/>
    <w:rsid w:val="00BB4016"/>
    <w:rsid w:val="00BB5E95"/>
    <w:rsid w:val="00BB6B49"/>
    <w:rsid w:val="00BB7014"/>
    <w:rsid w:val="00BC0302"/>
    <w:rsid w:val="00BC0975"/>
    <w:rsid w:val="00BC0A21"/>
    <w:rsid w:val="00BC1218"/>
    <w:rsid w:val="00BC342F"/>
    <w:rsid w:val="00BC38E8"/>
    <w:rsid w:val="00BC39CE"/>
    <w:rsid w:val="00BC612D"/>
    <w:rsid w:val="00BC6262"/>
    <w:rsid w:val="00BC6545"/>
    <w:rsid w:val="00BC6C20"/>
    <w:rsid w:val="00BC75E5"/>
    <w:rsid w:val="00BC7CA0"/>
    <w:rsid w:val="00BC7CD0"/>
    <w:rsid w:val="00BC7E99"/>
    <w:rsid w:val="00BC9098"/>
    <w:rsid w:val="00BD0279"/>
    <w:rsid w:val="00BD2BE9"/>
    <w:rsid w:val="00BD3073"/>
    <w:rsid w:val="00BD34B3"/>
    <w:rsid w:val="00BD577F"/>
    <w:rsid w:val="00BD59B8"/>
    <w:rsid w:val="00BD5BD6"/>
    <w:rsid w:val="00BD5EB2"/>
    <w:rsid w:val="00BD5F1D"/>
    <w:rsid w:val="00BD67A1"/>
    <w:rsid w:val="00BD732E"/>
    <w:rsid w:val="00BD7B37"/>
    <w:rsid w:val="00BE026D"/>
    <w:rsid w:val="00BE045E"/>
    <w:rsid w:val="00BE0B68"/>
    <w:rsid w:val="00BE0F80"/>
    <w:rsid w:val="00BE1308"/>
    <w:rsid w:val="00BE139D"/>
    <w:rsid w:val="00BE328A"/>
    <w:rsid w:val="00BE4039"/>
    <w:rsid w:val="00BE4CBB"/>
    <w:rsid w:val="00BE5B73"/>
    <w:rsid w:val="00BE5E2B"/>
    <w:rsid w:val="00BE6A40"/>
    <w:rsid w:val="00BE7A10"/>
    <w:rsid w:val="00BE7CFB"/>
    <w:rsid w:val="00BE7E93"/>
    <w:rsid w:val="00BF039F"/>
    <w:rsid w:val="00BF0D8E"/>
    <w:rsid w:val="00BF1084"/>
    <w:rsid w:val="00BF3A9F"/>
    <w:rsid w:val="00BF4866"/>
    <w:rsid w:val="00BF5278"/>
    <w:rsid w:val="00BF53CC"/>
    <w:rsid w:val="00BF57C9"/>
    <w:rsid w:val="00BF5EE3"/>
    <w:rsid w:val="00BF605D"/>
    <w:rsid w:val="00BF6A58"/>
    <w:rsid w:val="00BF78ED"/>
    <w:rsid w:val="00BF7D70"/>
    <w:rsid w:val="00C01FBD"/>
    <w:rsid w:val="00C02DBE"/>
    <w:rsid w:val="00C03189"/>
    <w:rsid w:val="00C03942"/>
    <w:rsid w:val="00C03FD1"/>
    <w:rsid w:val="00C05940"/>
    <w:rsid w:val="00C05C8E"/>
    <w:rsid w:val="00C06CB8"/>
    <w:rsid w:val="00C113DE"/>
    <w:rsid w:val="00C1169A"/>
    <w:rsid w:val="00C11E35"/>
    <w:rsid w:val="00C126E5"/>
    <w:rsid w:val="00C13017"/>
    <w:rsid w:val="00C1301C"/>
    <w:rsid w:val="00C1413F"/>
    <w:rsid w:val="00C1457D"/>
    <w:rsid w:val="00C1467F"/>
    <w:rsid w:val="00C1513C"/>
    <w:rsid w:val="00C15928"/>
    <w:rsid w:val="00C16021"/>
    <w:rsid w:val="00C16E27"/>
    <w:rsid w:val="00C17319"/>
    <w:rsid w:val="00C17A4E"/>
    <w:rsid w:val="00C21ED3"/>
    <w:rsid w:val="00C21F8C"/>
    <w:rsid w:val="00C23A61"/>
    <w:rsid w:val="00C23BCF"/>
    <w:rsid w:val="00C23F6B"/>
    <w:rsid w:val="00C25531"/>
    <w:rsid w:val="00C2578D"/>
    <w:rsid w:val="00C269E7"/>
    <w:rsid w:val="00C26F93"/>
    <w:rsid w:val="00C27D52"/>
    <w:rsid w:val="00C301B1"/>
    <w:rsid w:val="00C3091F"/>
    <w:rsid w:val="00C30A1B"/>
    <w:rsid w:val="00C31088"/>
    <w:rsid w:val="00C319E8"/>
    <w:rsid w:val="00C320BB"/>
    <w:rsid w:val="00C32DD1"/>
    <w:rsid w:val="00C33229"/>
    <w:rsid w:val="00C33AAC"/>
    <w:rsid w:val="00C346D4"/>
    <w:rsid w:val="00C354C9"/>
    <w:rsid w:val="00C354E0"/>
    <w:rsid w:val="00C3568E"/>
    <w:rsid w:val="00C36AD8"/>
    <w:rsid w:val="00C376F7"/>
    <w:rsid w:val="00C37D91"/>
    <w:rsid w:val="00C37FB3"/>
    <w:rsid w:val="00C40D79"/>
    <w:rsid w:val="00C41B78"/>
    <w:rsid w:val="00C4215A"/>
    <w:rsid w:val="00C42FBE"/>
    <w:rsid w:val="00C43227"/>
    <w:rsid w:val="00C44D7B"/>
    <w:rsid w:val="00C45AB2"/>
    <w:rsid w:val="00C46190"/>
    <w:rsid w:val="00C46451"/>
    <w:rsid w:val="00C468EE"/>
    <w:rsid w:val="00C47BB1"/>
    <w:rsid w:val="00C47CF2"/>
    <w:rsid w:val="00C51143"/>
    <w:rsid w:val="00C560D3"/>
    <w:rsid w:val="00C5727F"/>
    <w:rsid w:val="00C573CF"/>
    <w:rsid w:val="00C57748"/>
    <w:rsid w:val="00C6088C"/>
    <w:rsid w:val="00C61678"/>
    <w:rsid w:val="00C61A10"/>
    <w:rsid w:val="00C61CFA"/>
    <w:rsid w:val="00C61EA0"/>
    <w:rsid w:val="00C62665"/>
    <w:rsid w:val="00C63FF3"/>
    <w:rsid w:val="00C64651"/>
    <w:rsid w:val="00C64C4D"/>
    <w:rsid w:val="00C6507A"/>
    <w:rsid w:val="00C6697B"/>
    <w:rsid w:val="00C67B65"/>
    <w:rsid w:val="00C69AD2"/>
    <w:rsid w:val="00C738AE"/>
    <w:rsid w:val="00C75303"/>
    <w:rsid w:val="00C76BED"/>
    <w:rsid w:val="00C807E0"/>
    <w:rsid w:val="00C80D1A"/>
    <w:rsid w:val="00C8258D"/>
    <w:rsid w:val="00C82AA5"/>
    <w:rsid w:val="00C82D99"/>
    <w:rsid w:val="00C8383D"/>
    <w:rsid w:val="00C85B2D"/>
    <w:rsid w:val="00C86696"/>
    <w:rsid w:val="00C869D1"/>
    <w:rsid w:val="00C87608"/>
    <w:rsid w:val="00C87B7F"/>
    <w:rsid w:val="00C87E4A"/>
    <w:rsid w:val="00C900EC"/>
    <w:rsid w:val="00C90B39"/>
    <w:rsid w:val="00C90D6C"/>
    <w:rsid w:val="00C91173"/>
    <w:rsid w:val="00C91C5C"/>
    <w:rsid w:val="00C92983"/>
    <w:rsid w:val="00C92C00"/>
    <w:rsid w:val="00C9485E"/>
    <w:rsid w:val="00C9744F"/>
    <w:rsid w:val="00CA01EF"/>
    <w:rsid w:val="00CA0541"/>
    <w:rsid w:val="00CA06C1"/>
    <w:rsid w:val="00CA1CEA"/>
    <w:rsid w:val="00CA3A4B"/>
    <w:rsid w:val="00CA3F00"/>
    <w:rsid w:val="00CA4271"/>
    <w:rsid w:val="00CA531E"/>
    <w:rsid w:val="00CA65CE"/>
    <w:rsid w:val="00CA7189"/>
    <w:rsid w:val="00CB14A0"/>
    <w:rsid w:val="00CB1644"/>
    <w:rsid w:val="00CB1E13"/>
    <w:rsid w:val="00CB1F6C"/>
    <w:rsid w:val="00CB2DED"/>
    <w:rsid w:val="00CB2FC8"/>
    <w:rsid w:val="00CB31B0"/>
    <w:rsid w:val="00CB3A92"/>
    <w:rsid w:val="00CB4010"/>
    <w:rsid w:val="00CB489A"/>
    <w:rsid w:val="00CB52A9"/>
    <w:rsid w:val="00CB667F"/>
    <w:rsid w:val="00CC0365"/>
    <w:rsid w:val="00CC14D8"/>
    <w:rsid w:val="00CC21F5"/>
    <w:rsid w:val="00CC2591"/>
    <w:rsid w:val="00CC2A5A"/>
    <w:rsid w:val="00CC2F85"/>
    <w:rsid w:val="00CC34DE"/>
    <w:rsid w:val="00CC3683"/>
    <w:rsid w:val="00CC371A"/>
    <w:rsid w:val="00CC37DD"/>
    <w:rsid w:val="00CC45B1"/>
    <w:rsid w:val="00CC5992"/>
    <w:rsid w:val="00CC5C5E"/>
    <w:rsid w:val="00CCC82B"/>
    <w:rsid w:val="00CD02B1"/>
    <w:rsid w:val="00CD05EE"/>
    <w:rsid w:val="00CD10E5"/>
    <w:rsid w:val="00CD202D"/>
    <w:rsid w:val="00CD30B7"/>
    <w:rsid w:val="00CD344E"/>
    <w:rsid w:val="00CD4B92"/>
    <w:rsid w:val="00CD4FEF"/>
    <w:rsid w:val="00CD7EA6"/>
    <w:rsid w:val="00CE0C89"/>
    <w:rsid w:val="00CE2BE2"/>
    <w:rsid w:val="00CE2E48"/>
    <w:rsid w:val="00CE3D77"/>
    <w:rsid w:val="00CE3D99"/>
    <w:rsid w:val="00CE4F68"/>
    <w:rsid w:val="00CE557D"/>
    <w:rsid w:val="00CE6603"/>
    <w:rsid w:val="00CE71BC"/>
    <w:rsid w:val="00CE7312"/>
    <w:rsid w:val="00CE7C1C"/>
    <w:rsid w:val="00CE7F79"/>
    <w:rsid w:val="00CE7F94"/>
    <w:rsid w:val="00CE8D67"/>
    <w:rsid w:val="00CF14B4"/>
    <w:rsid w:val="00CF1C73"/>
    <w:rsid w:val="00CF3E23"/>
    <w:rsid w:val="00CF4003"/>
    <w:rsid w:val="00CF44A7"/>
    <w:rsid w:val="00CF5860"/>
    <w:rsid w:val="00CF7A77"/>
    <w:rsid w:val="00D00DAC"/>
    <w:rsid w:val="00D00E56"/>
    <w:rsid w:val="00D016FA"/>
    <w:rsid w:val="00D033E3"/>
    <w:rsid w:val="00D048BF"/>
    <w:rsid w:val="00D05039"/>
    <w:rsid w:val="00D0527D"/>
    <w:rsid w:val="00D0612E"/>
    <w:rsid w:val="00D076AF"/>
    <w:rsid w:val="00D07B78"/>
    <w:rsid w:val="00D104C3"/>
    <w:rsid w:val="00D12698"/>
    <w:rsid w:val="00D12CFA"/>
    <w:rsid w:val="00D13492"/>
    <w:rsid w:val="00D1364F"/>
    <w:rsid w:val="00D141B9"/>
    <w:rsid w:val="00D14CB5"/>
    <w:rsid w:val="00D14D29"/>
    <w:rsid w:val="00D1521C"/>
    <w:rsid w:val="00D16473"/>
    <w:rsid w:val="00D16C5B"/>
    <w:rsid w:val="00D16E05"/>
    <w:rsid w:val="00D17071"/>
    <w:rsid w:val="00D1777A"/>
    <w:rsid w:val="00D2042E"/>
    <w:rsid w:val="00D205F8"/>
    <w:rsid w:val="00D20ACA"/>
    <w:rsid w:val="00D226E6"/>
    <w:rsid w:val="00D2388B"/>
    <w:rsid w:val="00D239A9"/>
    <w:rsid w:val="00D23CA7"/>
    <w:rsid w:val="00D2445B"/>
    <w:rsid w:val="00D256B9"/>
    <w:rsid w:val="00D25E71"/>
    <w:rsid w:val="00D30F42"/>
    <w:rsid w:val="00D31840"/>
    <w:rsid w:val="00D32A37"/>
    <w:rsid w:val="00D32C13"/>
    <w:rsid w:val="00D33128"/>
    <w:rsid w:val="00D331EC"/>
    <w:rsid w:val="00D345C9"/>
    <w:rsid w:val="00D34D78"/>
    <w:rsid w:val="00D34F10"/>
    <w:rsid w:val="00D3500B"/>
    <w:rsid w:val="00D351B4"/>
    <w:rsid w:val="00D359F2"/>
    <w:rsid w:val="00D374CB"/>
    <w:rsid w:val="00D375A0"/>
    <w:rsid w:val="00D400F5"/>
    <w:rsid w:val="00D4061B"/>
    <w:rsid w:val="00D40D5F"/>
    <w:rsid w:val="00D40DF3"/>
    <w:rsid w:val="00D42144"/>
    <w:rsid w:val="00D42A0C"/>
    <w:rsid w:val="00D42EF0"/>
    <w:rsid w:val="00D447DF"/>
    <w:rsid w:val="00D44FCA"/>
    <w:rsid w:val="00D45FF0"/>
    <w:rsid w:val="00D46A13"/>
    <w:rsid w:val="00D46AD0"/>
    <w:rsid w:val="00D47C79"/>
    <w:rsid w:val="00D47ECA"/>
    <w:rsid w:val="00D5006A"/>
    <w:rsid w:val="00D5021D"/>
    <w:rsid w:val="00D50607"/>
    <w:rsid w:val="00D5072E"/>
    <w:rsid w:val="00D50A25"/>
    <w:rsid w:val="00D51268"/>
    <w:rsid w:val="00D51555"/>
    <w:rsid w:val="00D53D37"/>
    <w:rsid w:val="00D53DDE"/>
    <w:rsid w:val="00D53FDA"/>
    <w:rsid w:val="00D541F7"/>
    <w:rsid w:val="00D5654B"/>
    <w:rsid w:val="00D56656"/>
    <w:rsid w:val="00D5699F"/>
    <w:rsid w:val="00D57485"/>
    <w:rsid w:val="00D57D6A"/>
    <w:rsid w:val="00D60772"/>
    <w:rsid w:val="00D614F5"/>
    <w:rsid w:val="00D61F8E"/>
    <w:rsid w:val="00D631D2"/>
    <w:rsid w:val="00D63505"/>
    <w:rsid w:val="00D64054"/>
    <w:rsid w:val="00D641B4"/>
    <w:rsid w:val="00D64508"/>
    <w:rsid w:val="00D64593"/>
    <w:rsid w:val="00D655EA"/>
    <w:rsid w:val="00D666A8"/>
    <w:rsid w:val="00D67AB8"/>
    <w:rsid w:val="00D70088"/>
    <w:rsid w:val="00D71CC1"/>
    <w:rsid w:val="00D72517"/>
    <w:rsid w:val="00D72CE8"/>
    <w:rsid w:val="00D72D4B"/>
    <w:rsid w:val="00D73921"/>
    <w:rsid w:val="00D73C05"/>
    <w:rsid w:val="00D74CAB"/>
    <w:rsid w:val="00D74D88"/>
    <w:rsid w:val="00D75450"/>
    <w:rsid w:val="00D7656C"/>
    <w:rsid w:val="00D77EED"/>
    <w:rsid w:val="00D7E72B"/>
    <w:rsid w:val="00D81042"/>
    <w:rsid w:val="00D8114D"/>
    <w:rsid w:val="00D8266B"/>
    <w:rsid w:val="00D834A0"/>
    <w:rsid w:val="00D8399B"/>
    <w:rsid w:val="00D83B5F"/>
    <w:rsid w:val="00D84021"/>
    <w:rsid w:val="00D84339"/>
    <w:rsid w:val="00D84DD3"/>
    <w:rsid w:val="00D850A4"/>
    <w:rsid w:val="00D85858"/>
    <w:rsid w:val="00D85ADC"/>
    <w:rsid w:val="00D86313"/>
    <w:rsid w:val="00D875A3"/>
    <w:rsid w:val="00D875DB"/>
    <w:rsid w:val="00D87648"/>
    <w:rsid w:val="00D90033"/>
    <w:rsid w:val="00D901FF"/>
    <w:rsid w:val="00D91C8D"/>
    <w:rsid w:val="00D92115"/>
    <w:rsid w:val="00D925AF"/>
    <w:rsid w:val="00D94B61"/>
    <w:rsid w:val="00D967A0"/>
    <w:rsid w:val="00D96E43"/>
    <w:rsid w:val="00D9703C"/>
    <w:rsid w:val="00DA0468"/>
    <w:rsid w:val="00DA073D"/>
    <w:rsid w:val="00DA08A3"/>
    <w:rsid w:val="00DA0AD9"/>
    <w:rsid w:val="00DA169B"/>
    <w:rsid w:val="00DA211A"/>
    <w:rsid w:val="00DA221D"/>
    <w:rsid w:val="00DA3DD2"/>
    <w:rsid w:val="00DA3FAB"/>
    <w:rsid w:val="00DA433B"/>
    <w:rsid w:val="00DA5276"/>
    <w:rsid w:val="00DA62D9"/>
    <w:rsid w:val="00DA7331"/>
    <w:rsid w:val="00DB0333"/>
    <w:rsid w:val="00DB0741"/>
    <w:rsid w:val="00DB08B4"/>
    <w:rsid w:val="00DB1095"/>
    <w:rsid w:val="00DB1D07"/>
    <w:rsid w:val="00DB53F6"/>
    <w:rsid w:val="00DB5DBF"/>
    <w:rsid w:val="00DB60B6"/>
    <w:rsid w:val="00DB64A3"/>
    <w:rsid w:val="00DB6C91"/>
    <w:rsid w:val="00DB6E2C"/>
    <w:rsid w:val="00DB7C29"/>
    <w:rsid w:val="00DC0BA6"/>
    <w:rsid w:val="00DC0C8B"/>
    <w:rsid w:val="00DC11E9"/>
    <w:rsid w:val="00DC1B1D"/>
    <w:rsid w:val="00DC1C63"/>
    <w:rsid w:val="00DC34FF"/>
    <w:rsid w:val="00DC3BF9"/>
    <w:rsid w:val="00DC3F92"/>
    <w:rsid w:val="00DC52AB"/>
    <w:rsid w:val="00DC5334"/>
    <w:rsid w:val="00DC5A60"/>
    <w:rsid w:val="00DC7406"/>
    <w:rsid w:val="00DD12C8"/>
    <w:rsid w:val="00DD17CD"/>
    <w:rsid w:val="00DD2038"/>
    <w:rsid w:val="00DD2E4A"/>
    <w:rsid w:val="00DD31A5"/>
    <w:rsid w:val="00DD3995"/>
    <w:rsid w:val="00DD42B5"/>
    <w:rsid w:val="00DD4356"/>
    <w:rsid w:val="00DD4784"/>
    <w:rsid w:val="00DD5036"/>
    <w:rsid w:val="00DD525B"/>
    <w:rsid w:val="00DD5A36"/>
    <w:rsid w:val="00DD5E54"/>
    <w:rsid w:val="00DD6117"/>
    <w:rsid w:val="00DD6657"/>
    <w:rsid w:val="00DD69AC"/>
    <w:rsid w:val="00DD6CA5"/>
    <w:rsid w:val="00DD6D79"/>
    <w:rsid w:val="00DD7C30"/>
    <w:rsid w:val="00DE1134"/>
    <w:rsid w:val="00DE23A2"/>
    <w:rsid w:val="00DE2E18"/>
    <w:rsid w:val="00DE3CA4"/>
    <w:rsid w:val="00DE4907"/>
    <w:rsid w:val="00DE4CAE"/>
    <w:rsid w:val="00DE6F1F"/>
    <w:rsid w:val="00DE774E"/>
    <w:rsid w:val="00DE78A6"/>
    <w:rsid w:val="00DF051C"/>
    <w:rsid w:val="00DF1D04"/>
    <w:rsid w:val="00DF380A"/>
    <w:rsid w:val="00DF3CDB"/>
    <w:rsid w:val="00DF5AB8"/>
    <w:rsid w:val="00DF66B3"/>
    <w:rsid w:val="00DF6B30"/>
    <w:rsid w:val="00DF704F"/>
    <w:rsid w:val="00DF71B1"/>
    <w:rsid w:val="00E01129"/>
    <w:rsid w:val="00E019F6"/>
    <w:rsid w:val="00E01D33"/>
    <w:rsid w:val="00E02988"/>
    <w:rsid w:val="00E038B6"/>
    <w:rsid w:val="00E04CB0"/>
    <w:rsid w:val="00E06B20"/>
    <w:rsid w:val="00E11051"/>
    <w:rsid w:val="00E113C7"/>
    <w:rsid w:val="00E1356E"/>
    <w:rsid w:val="00E1392D"/>
    <w:rsid w:val="00E149CE"/>
    <w:rsid w:val="00E15C09"/>
    <w:rsid w:val="00E16C46"/>
    <w:rsid w:val="00E201DC"/>
    <w:rsid w:val="00E22149"/>
    <w:rsid w:val="00E2221B"/>
    <w:rsid w:val="00E22EC5"/>
    <w:rsid w:val="00E23330"/>
    <w:rsid w:val="00E23965"/>
    <w:rsid w:val="00E249DA"/>
    <w:rsid w:val="00E26881"/>
    <w:rsid w:val="00E268FC"/>
    <w:rsid w:val="00E26C9D"/>
    <w:rsid w:val="00E26E5E"/>
    <w:rsid w:val="00E26EFB"/>
    <w:rsid w:val="00E30070"/>
    <w:rsid w:val="00E310D8"/>
    <w:rsid w:val="00E31165"/>
    <w:rsid w:val="00E3144E"/>
    <w:rsid w:val="00E33AD4"/>
    <w:rsid w:val="00E33C9B"/>
    <w:rsid w:val="00E33D2A"/>
    <w:rsid w:val="00E33F4D"/>
    <w:rsid w:val="00E3515F"/>
    <w:rsid w:val="00E351F3"/>
    <w:rsid w:val="00E35970"/>
    <w:rsid w:val="00E35DA9"/>
    <w:rsid w:val="00E363A1"/>
    <w:rsid w:val="00E36419"/>
    <w:rsid w:val="00E36528"/>
    <w:rsid w:val="00E367DF"/>
    <w:rsid w:val="00E367FA"/>
    <w:rsid w:val="00E36BE6"/>
    <w:rsid w:val="00E36CF1"/>
    <w:rsid w:val="00E37DBF"/>
    <w:rsid w:val="00E4026B"/>
    <w:rsid w:val="00E41214"/>
    <w:rsid w:val="00E41290"/>
    <w:rsid w:val="00E41B0D"/>
    <w:rsid w:val="00E41F53"/>
    <w:rsid w:val="00E41F8A"/>
    <w:rsid w:val="00E42288"/>
    <w:rsid w:val="00E42953"/>
    <w:rsid w:val="00E4335D"/>
    <w:rsid w:val="00E4335E"/>
    <w:rsid w:val="00E43C64"/>
    <w:rsid w:val="00E43EED"/>
    <w:rsid w:val="00E444EB"/>
    <w:rsid w:val="00E4486E"/>
    <w:rsid w:val="00E44D09"/>
    <w:rsid w:val="00E45232"/>
    <w:rsid w:val="00E45298"/>
    <w:rsid w:val="00E460F2"/>
    <w:rsid w:val="00E4739A"/>
    <w:rsid w:val="00E47DA7"/>
    <w:rsid w:val="00E47EF9"/>
    <w:rsid w:val="00E47FD0"/>
    <w:rsid w:val="00E5137B"/>
    <w:rsid w:val="00E517C7"/>
    <w:rsid w:val="00E55425"/>
    <w:rsid w:val="00E559E3"/>
    <w:rsid w:val="00E5736D"/>
    <w:rsid w:val="00E5798B"/>
    <w:rsid w:val="00E57B95"/>
    <w:rsid w:val="00E5E8D2"/>
    <w:rsid w:val="00E609CB"/>
    <w:rsid w:val="00E609F1"/>
    <w:rsid w:val="00E60A47"/>
    <w:rsid w:val="00E628A5"/>
    <w:rsid w:val="00E62BAC"/>
    <w:rsid w:val="00E62C7F"/>
    <w:rsid w:val="00E62EFC"/>
    <w:rsid w:val="00E65988"/>
    <w:rsid w:val="00E66349"/>
    <w:rsid w:val="00E677A6"/>
    <w:rsid w:val="00E67BEC"/>
    <w:rsid w:val="00E706A5"/>
    <w:rsid w:val="00E70D49"/>
    <w:rsid w:val="00E7136E"/>
    <w:rsid w:val="00E7151D"/>
    <w:rsid w:val="00E716BD"/>
    <w:rsid w:val="00E72739"/>
    <w:rsid w:val="00E729AA"/>
    <w:rsid w:val="00E72B79"/>
    <w:rsid w:val="00E72D46"/>
    <w:rsid w:val="00E74217"/>
    <w:rsid w:val="00E75541"/>
    <w:rsid w:val="00E7593B"/>
    <w:rsid w:val="00E760EE"/>
    <w:rsid w:val="00E76BE5"/>
    <w:rsid w:val="00E800E1"/>
    <w:rsid w:val="00E80949"/>
    <w:rsid w:val="00E80B44"/>
    <w:rsid w:val="00E80CA7"/>
    <w:rsid w:val="00E810EE"/>
    <w:rsid w:val="00E81629"/>
    <w:rsid w:val="00E83501"/>
    <w:rsid w:val="00E8399A"/>
    <w:rsid w:val="00E84213"/>
    <w:rsid w:val="00E8421B"/>
    <w:rsid w:val="00E842C8"/>
    <w:rsid w:val="00E85213"/>
    <w:rsid w:val="00E85643"/>
    <w:rsid w:val="00E856F5"/>
    <w:rsid w:val="00E85E0F"/>
    <w:rsid w:val="00E86B74"/>
    <w:rsid w:val="00E87472"/>
    <w:rsid w:val="00E9007F"/>
    <w:rsid w:val="00E91C05"/>
    <w:rsid w:val="00E9232C"/>
    <w:rsid w:val="00E92444"/>
    <w:rsid w:val="00E926C5"/>
    <w:rsid w:val="00E92B78"/>
    <w:rsid w:val="00E93696"/>
    <w:rsid w:val="00E9375D"/>
    <w:rsid w:val="00E93A86"/>
    <w:rsid w:val="00E943DF"/>
    <w:rsid w:val="00E94E4A"/>
    <w:rsid w:val="00E953DD"/>
    <w:rsid w:val="00E9541F"/>
    <w:rsid w:val="00E96008"/>
    <w:rsid w:val="00E972B3"/>
    <w:rsid w:val="00E97973"/>
    <w:rsid w:val="00E97E98"/>
    <w:rsid w:val="00EA1B50"/>
    <w:rsid w:val="00EA1CE9"/>
    <w:rsid w:val="00EA241A"/>
    <w:rsid w:val="00EA2AEB"/>
    <w:rsid w:val="00EA3637"/>
    <w:rsid w:val="00EA47A5"/>
    <w:rsid w:val="00EA5468"/>
    <w:rsid w:val="00EA5DC2"/>
    <w:rsid w:val="00EA78CC"/>
    <w:rsid w:val="00EA7A13"/>
    <w:rsid w:val="00EA7D77"/>
    <w:rsid w:val="00EB00F1"/>
    <w:rsid w:val="00EB02C4"/>
    <w:rsid w:val="00EB15FE"/>
    <w:rsid w:val="00EB2717"/>
    <w:rsid w:val="00EB45D0"/>
    <w:rsid w:val="00EB55A3"/>
    <w:rsid w:val="00EB5C8A"/>
    <w:rsid w:val="00EB7226"/>
    <w:rsid w:val="00EB7322"/>
    <w:rsid w:val="00EC0680"/>
    <w:rsid w:val="00EC11E0"/>
    <w:rsid w:val="00EC16A9"/>
    <w:rsid w:val="00EC2873"/>
    <w:rsid w:val="00EC2EBC"/>
    <w:rsid w:val="00EC3AFB"/>
    <w:rsid w:val="00EC3B77"/>
    <w:rsid w:val="00EC56D5"/>
    <w:rsid w:val="00EC63DD"/>
    <w:rsid w:val="00EC70F6"/>
    <w:rsid w:val="00EC7935"/>
    <w:rsid w:val="00EC7AAD"/>
    <w:rsid w:val="00ED1249"/>
    <w:rsid w:val="00ED17B7"/>
    <w:rsid w:val="00ED39F3"/>
    <w:rsid w:val="00ED4516"/>
    <w:rsid w:val="00ED5C38"/>
    <w:rsid w:val="00ED688E"/>
    <w:rsid w:val="00ED6B72"/>
    <w:rsid w:val="00ED6DD2"/>
    <w:rsid w:val="00EE0963"/>
    <w:rsid w:val="00EE13D1"/>
    <w:rsid w:val="00EE18E1"/>
    <w:rsid w:val="00EE2C16"/>
    <w:rsid w:val="00EE3E91"/>
    <w:rsid w:val="00EE4034"/>
    <w:rsid w:val="00EE413E"/>
    <w:rsid w:val="00EE6115"/>
    <w:rsid w:val="00EE6865"/>
    <w:rsid w:val="00EE6AE9"/>
    <w:rsid w:val="00EF311F"/>
    <w:rsid w:val="00EF3DC5"/>
    <w:rsid w:val="00EF66B6"/>
    <w:rsid w:val="00EF6DB2"/>
    <w:rsid w:val="00EF6E09"/>
    <w:rsid w:val="00EF7457"/>
    <w:rsid w:val="00EF7BFC"/>
    <w:rsid w:val="00F0012E"/>
    <w:rsid w:val="00F010CE"/>
    <w:rsid w:val="00F012F0"/>
    <w:rsid w:val="00F021E6"/>
    <w:rsid w:val="00F02BC0"/>
    <w:rsid w:val="00F049EE"/>
    <w:rsid w:val="00F04FC9"/>
    <w:rsid w:val="00F05F9A"/>
    <w:rsid w:val="00F0622B"/>
    <w:rsid w:val="00F06B2A"/>
    <w:rsid w:val="00F07234"/>
    <w:rsid w:val="00F07460"/>
    <w:rsid w:val="00F075BC"/>
    <w:rsid w:val="00F07F8C"/>
    <w:rsid w:val="00F11385"/>
    <w:rsid w:val="00F1270C"/>
    <w:rsid w:val="00F12E05"/>
    <w:rsid w:val="00F13354"/>
    <w:rsid w:val="00F1335C"/>
    <w:rsid w:val="00F134C2"/>
    <w:rsid w:val="00F1356E"/>
    <w:rsid w:val="00F141EA"/>
    <w:rsid w:val="00F142E9"/>
    <w:rsid w:val="00F15696"/>
    <w:rsid w:val="00F162FB"/>
    <w:rsid w:val="00F16E58"/>
    <w:rsid w:val="00F178DA"/>
    <w:rsid w:val="00F179D2"/>
    <w:rsid w:val="00F2053D"/>
    <w:rsid w:val="00F208EF"/>
    <w:rsid w:val="00F23761"/>
    <w:rsid w:val="00F26140"/>
    <w:rsid w:val="00F26EF6"/>
    <w:rsid w:val="00F27955"/>
    <w:rsid w:val="00F27ACE"/>
    <w:rsid w:val="00F308FC"/>
    <w:rsid w:val="00F34384"/>
    <w:rsid w:val="00F3528A"/>
    <w:rsid w:val="00F37DB1"/>
    <w:rsid w:val="00F3E403"/>
    <w:rsid w:val="00F40544"/>
    <w:rsid w:val="00F41171"/>
    <w:rsid w:val="00F41E48"/>
    <w:rsid w:val="00F41FC3"/>
    <w:rsid w:val="00F43DC9"/>
    <w:rsid w:val="00F44075"/>
    <w:rsid w:val="00F441C7"/>
    <w:rsid w:val="00F44FA8"/>
    <w:rsid w:val="00F456C3"/>
    <w:rsid w:val="00F45BF6"/>
    <w:rsid w:val="00F46590"/>
    <w:rsid w:val="00F46CD5"/>
    <w:rsid w:val="00F4721E"/>
    <w:rsid w:val="00F479AF"/>
    <w:rsid w:val="00F5071C"/>
    <w:rsid w:val="00F50F66"/>
    <w:rsid w:val="00F512C3"/>
    <w:rsid w:val="00F5357A"/>
    <w:rsid w:val="00F53693"/>
    <w:rsid w:val="00F53D50"/>
    <w:rsid w:val="00F54024"/>
    <w:rsid w:val="00F54FEE"/>
    <w:rsid w:val="00F56026"/>
    <w:rsid w:val="00F56B6A"/>
    <w:rsid w:val="00F5783E"/>
    <w:rsid w:val="00F57A5D"/>
    <w:rsid w:val="00F57F6C"/>
    <w:rsid w:val="00F60F7B"/>
    <w:rsid w:val="00F616F2"/>
    <w:rsid w:val="00F62078"/>
    <w:rsid w:val="00F62C82"/>
    <w:rsid w:val="00F6325F"/>
    <w:rsid w:val="00F63739"/>
    <w:rsid w:val="00F63F15"/>
    <w:rsid w:val="00F657C8"/>
    <w:rsid w:val="00F6610D"/>
    <w:rsid w:val="00F67303"/>
    <w:rsid w:val="00F67602"/>
    <w:rsid w:val="00F705E2"/>
    <w:rsid w:val="00F7112F"/>
    <w:rsid w:val="00F71E26"/>
    <w:rsid w:val="00F7365E"/>
    <w:rsid w:val="00F7432C"/>
    <w:rsid w:val="00F746E1"/>
    <w:rsid w:val="00F7493B"/>
    <w:rsid w:val="00F750D9"/>
    <w:rsid w:val="00F75632"/>
    <w:rsid w:val="00F762CE"/>
    <w:rsid w:val="00F767E9"/>
    <w:rsid w:val="00F768E9"/>
    <w:rsid w:val="00F7732B"/>
    <w:rsid w:val="00F77D9F"/>
    <w:rsid w:val="00F808DD"/>
    <w:rsid w:val="00F80929"/>
    <w:rsid w:val="00F80E54"/>
    <w:rsid w:val="00F80F7A"/>
    <w:rsid w:val="00F81B63"/>
    <w:rsid w:val="00F828BD"/>
    <w:rsid w:val="00F83551"/>
    <w:rsid w:val="00F85AAB"/>
    <w:rsid w:val="00F85E90"/>
    <w:rsid w:val="00F879EF"/>
    <w:rsid w:val="00F87A28"/>
    <w:rsid w:val="00F87E40"/>
    <w:rsid w:val="00F9018D"/>
    <w:rsid w:val="00F90D1B"/>
    <w:rsid w:val="00F91A75"/>
    <w:rsid w:val="00F9337D"/>
    <w:rsid w:val="00F93B54"/>
    <w:rsid w:val="00F93C28"/>
    <w:rsid w:val="00F93D58"/>
    <w:rsid w:val="00F94FB3"/>
    <w:rsid w:val="00F95033"/>
    <w:rsid w:val="00F9537D"/>
    <w:rsid w:val="00F95C13"/>
    <w:rsid w:val="00F95C31"/>
    <w:rsid w:val="00F96080"/>
    <w:rsid w:val="00F961BC"/>
    <w:rsid w:val="00F970CE"/>
    <w:rsid w:val="00FA075F"/>
    <w:rsid w:val="00FA13C9"/>
    <w:rsid w:val="00FA1BF8"/>
    <w:rsid w:val="00FA2759"/>
    <w:rsid w:val="00FA39A7"/>
    <w:rsid w:val="00FA42C1"/>
    <w:rsid w:val="00FA517F"/>
    <w:rsid w:val="00FA60E8"/>
    <w:rsid w:val="00FA6947"/>
    <w:rsid w:val="00FA7480"/>
    <w:rsid w:val="00FA7A72"/>
    <w:rsid w:val="00FB02F8"/>
    <w:rsid w:val="00FB0B3E"/>
    <w:rsid w:val="00FB1959"/>
    <w:rsid w:val="00FB302E"/>
    <w:rsid w:val="00FB37CB"/>
    <w:rsid w:val="00FB420F"/>
    <w:rsid w:val="00FB46B1"/>
    <w:rsid w:val="00FB4B9D"/>
    <w:rsid w:val="00FB4CCE"/>
    <w:rsid w:val="00FB4CD8"/>
    <w:rsid w:val="00FB5199"/>
    <w:rsid w:val="00FB7170"/>
    <w:rsid w:val="00FB71F2"/>
    <w:rsid w:val="00FC0A69"/>
    <w:rsid w:val="00FC0CAF"/>
    <w:rsid w:val="00FC1336"/>
    <w:rsid w:val="00FC1A40"/>
    <w:rsid w:val="00FC1AE8"/>
    <w:rsid w:val="00FC1B94"/>
    <w:rsid w:val="00FC2DEF"/>
    <w:rsid w:val="00FC35C0"/>
    <w:rsid w:val="00FC424E"/>
    <w:rsid w:val="00FC4913"/>
    <w:rsid w:val="00FC584B"/>
    <w:rsid w:val="00FC79C8"/>
    <w:rsid w:val="00FC7A3C"/>
    <w:rsid w:val="00FC7E9B"/>
    <w:rsid w:val="00FD0217"/>
    <w:rsid w:val="00FD031A"/>
    <w:rsid w:val="00FD0AEF"/>
    <w:rsid w:val="00FD0FFB"/>
    <w:rsid w:val="00FD18DF"/>
    <w:rsid w:val="00FD22CF"/>
    <w:rsid w:val="00FD3892"/>
    <w:rsid w:val="00FD4A6E"/>
    <w:rsid w:val="00FD4DAD"/>
    <w:rsid w:val="00FD5DF7"/>
    <w:rsid w:val="00FD6C48"/>
    <w:rsid w:val="00FD7A99"/>
    <w:rsid w:val="00FE093F"/>
    <w:rsid w:val="00FE0B25"/>
    <w:rsid w:val="00FE0DEC"/>
    <w:rsid w:val="00FE4D08"/>
    <w:rsid w:val="00FE6DE5"/>
    <w:rsid w:val="00FE799A"/>
    <w:rsid w:val="00FE7FDF"/>
    <w:rsid w:val="00FF1E41"/>
    <w:rsid w:val="00FF26D3"/>
    <w:rsid w:val="00FF2D64"/>
    <w:rsid w:val="00FF3CDF"/>
    <w:rsid w:val="00FF41F7"/>
    <w:rsid w:val="00FF442B"/>
    <w:rsid w:val="00FF47E7"/>
    <w:rsid w:val="00FF5248"/>
    <w:rsid w:val="00FF576D"/>
    <w:rsid w:val="00FF6FC7"/>
    <w:rsid w:val="010FC5DA"/>
    <w:rsid w:val="01118C65"/>
    <w:rsid w:val="0111EF5E"/>
    <w:rsid w:val="01136856"/>
    <w:rsid w:val="01188C4A"/>
    <w:rsid w:val="012AECDD"/>
    <w:rsid w:val="012FAE04"/>
    <w:rsid w:val="01312B92"/>
    <w:rsid w:val="0141F790"/>
    <w:rsid w:val="0143695C"/>
    <w:rsid w:val="01450630"/>
    <w:rsid w:val="014F42CF"/>
    <w:rsid w:val="01515777"/>
    <w:rsid w:val="0151C584"/>
    <w:rsid w:val="015585DA"/>
    <w:rsid w:val="0158A174"/>
    <w:rsid w:val="015F9A82"/>
    <w:rsid w:val="01758491"/>
    <w:rsid w:val="017FCD35"/>
    <w:rsid w:val="018DF1E0"/>
    <w:rsid w:val="018E2B9B"/>
    <w:rsid w:val="018F53E4"/>
    <w:rsid w:val="0193ED09"/>
    <w:rsid w:val="01992FD6"/>
    <w:rsid w:val="01995E15"/>
    <w:rsid w:val="019E72D7"/>
    <w:rsid w:val="019FC01C"/>
    <w:rsid w:val="01A26453"/>
    <w:rsid w:val="01A2F377"/>
    <w:rsid w:val="01A68BA9"/>
    <w:rsid w:val="01A81643"/>
    <w:rsid w:val="01A9B92F"/>
    <w:rsid w:val="01B6F8BE"/>
    <w:rsid w:val="01C0DF92"/>
    <w:rsid w:val="01C24E0D"/>
    <w:rsid w:val="01C697C5"/>
    <w:rsid w:val="01C95C9B"/>
    <w:rsid w:val="01CB76BA"/>
    <w:rsid w:val="01CE854B"/>
    <w:rsid w:val="01CFBC0D"/>
    <w:rsid w:val="01D66C0E"/>
    <w:rsid w:val="01D940FC"/>
    <w:rsid w:val="01E545D7"/>
    <w:rsid w:val="01ECC6D4"/>
    <w:rsid w:val="01EE6362"/>
    <w:rsid w:val="01EFD23D"/>
    <w:rsid w:val="01F146C3"/>
    <w:rsid w:val="01F52650"/>
    <w:rsid w:val="01F6775D"/>
    <w:rsid w:val="01FAC7B0"/>
    <w:rsid w:val="01FADAFF"/>
    <w:rsid w:val="01FC31AF"/>
    <w:rsid w:val="01FCD958"/>
    <w:rsid w:val="01FE1EC1"/>
    <w:rsid w:val="01FF83FF"/>
    <w:rsid w:val="02069E12"/>
    <w:rsid w:val="02074F7E"/>
    <w:rsid w:val="020C8DEF"/>
    <w:rsid w:val="020FB298"/>
    <w:rsid w:val="02176922"/>
    <w:rsid w:val="02186620"/>
    <w:rsid w:val="021A9AE6"/>
    <w:rsid w:val="022A648E"/>
    <w:rsid w:val="0231397B"/>
    <w:rsid w:val="02383300"/>
    <w:rsid w:val="0244A573"/>
    <w:rsid w:val="024D2EB7"/>
    <w:rsid w:val="024D4211"/>
    <w:rsid w:val="0251F05A"/>
    <w:rsid w:val="0256742A"/>
    <w:rsid w:val="02589DD1"/>
    <w:rsid w:val="02651FE8"/>
    <w:rsid w:val="026E2A50"/>
    <w:rsid w:val="027D476C"/>
    <w:rsid w:val="027F44B2"/>
    <w:rsid w:val="028178FC"/>
    <w:rsid w:val="0294EF5E"/>
    <w:rsid w:val="0298EDF3"/>
    <w:rsid w:val="02A49023"/>
    <w:rsid w:val="02A4BC15"/>
    <w:rsid w:val="02AD24F6"/>
    <w:rsid w:val="02ADBFBF"/>
    <w:rsid w:val="02B1CE15"/>
    <w:rsid w:val="02BD8FC3"/>
    <w:rsid w:val="02C2945E"/>
    <w:rsid w:val="02C35314"/>
    <w:rsid w:val="02C3CBF1"/>
    <w:rsid w:val="02D25BCF"/>
    <w:rsid w:val="02DF503E"/>
    <w:rsid w:val="02DF8C88"/>
    <w:rsid w:val="02E16AAA"/>
    <w:rsid w:val="02E1D623"/>
    <w:rsid w:val="02E2E15E"/>
    <w:rsid w:val="02E47DD4"/>
    <w:rsid w:val="02E5A136"/>
    <w:rsid w:val="02E8211C"/>
    <w:rsid w:val="02ED4BD4"/>
    <w:rsid w:val="02EDD71F"/>
    <w:rsid w:val="02F47837"/>
    <w:rsid w:val="02F5532D"/>
    <w:rsid w:val="02F89C46"/>
    <w:rsid w:val="03013688"/>
    <w:rsid w:val="03093C73"/>
    <w:rsid w:val="030C70C4"/>
    <w:rsid w:val="030C99BF"/>
    <w:rsid w:val="03111D2C"/>
    <w:rsid w:val="031637BE"/>
    <w:rsid w:val="03175358"/>
    <w:rsid w:val="0318545C"/>
    <w:rsid w:val="031C6325"/>
    <w:rsid w:val="031FC096"/>
    <w:rsid w:val="0321696B"/>
    <w:rsid w:val="032685CC"/>
    <w:rsid w:val="03268DAD"/>
    <w:rsid w:val="03331708"/>
    <w:rsid w:val="0333FF51"/>
    <w:rsid w:val="033524C5"/>
    <w:rsid w:val="0335465B"/>
    <w:rsid w:val="03378DA8"/>
    <w:rsid w:val="03382CE2"/>
    <w:rsid w:val="033A4FC6"/>
    <w:rsid w:val="033B80F2"/>
    <w:rsid w:val="033D0D85"/>
    <w:rsid w:val="033D8D95"/>
    <w:rsid w:val="0341FDA3"/>
    <w:rsid w:val="03479C2D"/>
    <w:rsid w:val="0349397D"/>
    <w:rsid w:val="034A1290"/>
    <w:rsid w:val="034A6421"/>
    <w:rsid w:val="034C5117"/>
    <w:rsid w:val="034E6023"/>
    <w:rsid w:val="0352CF39"/>
    <w:rsid w:val="035D32CF"/>
    <w:rsid w:val="036508DE"/>
    <w:rsid w:val="036908DD"/>
    <w:rsid w:val="0371B2A2"/>
    <w:rsid w:val="0377F66E"/>
    <w:rsid w:val="037E4B69"/>
    <w:rsid w:val="037E95E2"/>
    <w:rsid w:val="03814FD0"/>
    <w:rsid w:val="0381D1B4"/>
    <w:rsid w:val="03830656"/>
    <w:rsid w:val="03877C36"/>
    <w:rsid w:val="038A627D"/>
    <w:rsid w:val="038A72D5"/>
    <w:rsid w:val="038DA34C"/>
    <w:rsid w:val="038F5C62"/>
    <w:rsid w:val="0391239D"/>
    <w:rsid w:val="039135FD"/>
    <w:rsid w:val="0394157C"/>
    <w:rsid w:val="039B6CD9"/>
    <w:rsid w:val="039EE33B"/>
    <w:rsid w:val="039F4E9D"/>
    <w:rsid w:val="03A4D59E"/>
    <w:rsid w:val="03AF9EBD"/>
    <w:rsid w:val="03B4F4DE"/>
    <w:rsid w:val="03B8EB89"/>
    <w:rsid w:val="03BAD9D7"/>
    <w:rsid w:val="03BFA7DD"/>
    <w:rsid w:val="03C16C8B"/>
    <w:rsid w:val="03C4E932"/>
    <w:rsid w:val="03CC315D"/>
    <w:rsid w:val="03D373D3"/>
    <w:rsid w:val="03D4E43E"/>
    <w:rsid w:val="03D7B74D"/>
    <w:rsid w:val="03D92237"/>
    <w:rsid w:val="03DC33FC"/>
    <w:rsid w:val="03DD71AD"/>
    <w:rsid w:val="03E164F1"/>
    <w:rsid w:val="03E97D4D"/>
    <w:rsid w:val="03EE20CC"/>
    <w:rsid w:val="03F061DF"/>
    <w:rsid w:val="03F46E32"/>
    <w:rsid w:val="03F5219C"/>
    <w:rsid w:val="03F7249C"/>
    <w:rsid w:val="03F85E28"/>
    <w:rsid w:val="0411CD14"/>
    <w:rsid w:val="04125BB1"/>
    <w:rsid w:val="041503D2"/>
    <w:rsid w:val="04170DAB"/>
    <w:rsid w:val="041F17E2"/>
    <w:rsid w:val="042545D2"/>
    <w:rsid w:val="042729CB"/>
    <w:rsid w:val="042DDAE2"/>
    <w:rsid w:val="0432DEE1"/>
    <w:rsid w:val="0433EC7F"/>
    <w:rsid w:val="043715BD"/>
    <w:rsid w:val="043E55A7"/>
    <w:rsid w:val="043E6632"/>
    <w:rsid w:val="043FCD3A"/>
    <w:rsid w:val="044935B7"/>
    <w:rsid w:val="0449A059"/>
    <w:rsid w:val="044A8279"/>
    <w:rsid w:val="044AD188"/>
    <w:rsid w:val="044AFB6F"/>
    <w:rsid w:val="044C23E4"/>
    <w:rsid w:val="04526967"/>
    <w:rsid w:val="0454D698"/>
    <w:rsid w:val="0456D189"/>
    <w:rsid w:val="04579774"/>
    <w:rsid w:val="04581716"/>
    <w:rsid w:val="045DBC93"/>
    <w:rsid w:val="04619F0F"/>
    <w:rsid w:val="0462BC2D"/>
    <w:rsid w:val="0462F764"/>
    <w:rsid w:val="04676EBD"/>
    <w:rsid w:val="046DDF30"/>
    <w:rsid w:val="046ED6F9"/>
    <w:rsid w:val="0480926C"/>
    <w:rsid w:val="048502C5"/>
    <w:rsid w:val="048657F2"/>
    <w:rsid w:val="0489B1D5"/>
    <w:rsid w:val="048EC7A1"/>
    <w:rsid w:val="04916A4D"/>
    <w:rsid w:val="049958C1"/>
    <w:rsid w:val="0499E62C"/>
    <w:rsid w:val="049E22FB"/>
    <w:rsid w:val="049E3F39"/>
    <w:rsid w:val="049F4D4C"/>
    <w:rsid w:val="04A10694"/>
    <w:rsid w:val="04A2042C"/>
    <w:rsid w:val="04A4D592"/>
    <w:rsid w:val="04A9BBBA"/>
    <w:rsid w:val="04ADBF57"/>
    <w:rsid w:val="04B4EE85"/>
    <w:rsid w:val="04B59DD0"/>
    <w:rsid w:val="04B914A9"/>
    <w:rsid w:val="04BE86C5"/>
    <w:rsid w:val="04BF6FC6"/>
    <w:rsid w:val="04C28E6C"/>
    <w:rsid w:val="04D21D90"/>
    <w:rsid w:val="04D30DAB"/>
    <w:rsid w:val="04D89049"/>
    <w:rsid w:val="04DF474A"/>
    <w:rsid w:val="04DFA14C"/>
    <w:rsid w:val="04E123D5"/>
    <w:rsid w:val="04E3D1DE"/>
    <w:rsid w:val="04E97E26"/>
    <w:rsid w:val="04EE60AB"/>
    <w:rsid w:val="04EEB81B"/>
    <w:rsid w:val="04F3DBA3"/>
    <w:rsid w:val="04F4487E"/>
    <w:rsid w:val="04FDA91D"/>
    <w:rsid w:val="0500D93F"/>
    <w:rsid w:val="050B40D3"/>
    <w:rsid w:val="050D0400"/>
    <w:rsid w:val="050D46FD"/>
    <w:rsid w:val="05122C43"/>
    <w:rsid w:val="05147D88"/>
    <w:rsid w:val="0514D762"/>
    <w:rsid w:val="051650E2"/>
    <w:rsid w:val="0517E149"/>
    <w:rsid w:val="051A2BE0"/>
    <w:rsid w:val="051E7C40"/>
    <w:rsid w:val="05227184"/>
    <w:rsid w:val="05253EF1"/>
    <w:rsid w:val="05254D1B"/>
    <w:rsid w:val="05255B54"/>
    <w:rsid w:val="0528046B"/>
    <w:rsid w:val="052D999B"/>
    <w:rsid w:val="05310D45"/>
    <w:rsid w:val="05333BEA"/>
    <w:rsid w:val="0533E33B"/>
    <w:rsid w:val="053DF96D"/>
    <w:rsid w:val="05405A2F"/>
    <w:rsid w:val="05450A5E"/>
    <w:rsid w:val="0546CDFE"/>
    <w:rsid w:val="0547D77A"/>
    <w:rsid w:val="054C2F2A"/>
    <w:rsid w:val="054F846D"/>
    <w:rsid w:val="05507E77"/>
    <w:rsid w:val="05521657"/>
    <w:rsid w:val="0559D377"/>
    <w:rsid w:val="055B10AB"/>
    <w:rsid w:val="055CF288"/>
    <w:rsid w:val="05613E23"/>
    <w:rsid w:val="0563564F"/>
    <w:rsid w:val="056444B3"/>
    <w:rsid w:val="05649A60"/>
    <w:rsid w:val="0567797A"/>
    <w:rsid w:val="056A6267"/>
    <w:rsid w:val="057C6D42"/>
    <w:rsid w:val="0581D660"/>
    <w:rsid w:val="05821808"/>
    <w:rsid w:val="058226FB"/>
    <w:rsid w:val="05856DF1"/>
    <w:rsid w:val="058CF147"/>
    <w:rsid w:val="05942E89"/>
    <w:rsid w:val="05961EC2"/>
    <w:rsid w:val="059A4437"/>
    <w:rsid w:val="059AAC50"/>
    <w:rsid w:val="059B6976"/>
    <w:rsid w:val="059D1457"/>
    <w:rsid w:val="059F6FBD"/>
    <w:rsid w:val="059FAD72"/>
    <w:rsid w:val="05A13F09"/>
    <w:rsid w:val="05A246D8"/>
    <w:rsid w:val="05A58717"/>
    <w:rsid w:val="05A59812"/>
    <w:rsid w:val="05AAF45A"/>
    <w:rsid w:val="05B13835"/>
    <w:rsid w:val="05B33303"/>
    <w:rsid w:val="05B6DFA7"/>
    <w:rsid w:val="05B6F17D"/>
    <w:rsid w:val="05BBC29E"/>
    <w:rsid w:val="05BC1169"/>
    <w:rsid w:val="05BC2867"/>
    <w:rsid w:val="05BD746B"/>
    <w:rsid w:val="05BF574B"/>
    <w:rsid w:val="05C5E554"/>
    <w:rsid w:val="05C9360A"/>
    <w:rsid w:val="05CFED41"/>
    <w:rsid w:val="05DC8F0E"/>
    <w:rsid w:val="05E5F119"/>
    <w:rsid w:val="05E999E7"/>
    <w:rsid w:val="05EE7BFC"/>
    <w:rsid w:val="05F0C166"/>
    <w:rsid w:val="05F1FB7A"/>
    <w:rsid w:val="05FD94DC"/>
    <w:rsid w:val="05FE544E"/>
    <w:rsid w:val="0605A25F"/>
    <w:rsid w:val="06088286"/>
    <w:rsid w:val="0609B8C6"/>
    <w:rsid w:val="060D35A7"/>
    <w:rsid w:val="060D3CB2"/>
    <w:rsid w:val="060E6C0B"/>
    <w:rsid w:val="06218239"/>
    <w:rsid w:val="062C160E"/>
    <w:rsid w:val="0638AC2D"/>
    <w:rsid w:val="063D614A"/>
    <w:rsid w:val="0640ED2E"/>
    <w:rsid w:val="0643691E"/>
    <w:rsid w:val="0648BD8F"/>
    <w:rsid w:val="064F215A"/>
    <w:rsid w:val="064FBDBA"/>
    <w:rsid w:val="0658673C"/>
    <w:rsid w:val="065967A1"/>
    <w:rsid w:val="065C21AC"/>
    <w:rsid w:val="0660E6F5"/>
    <w:rsid w:val="06613EF6"/>
    <w:rsid w:val="066C662C"/>
    <w:rsid w:val="066D0EF7"/>
    <w:rsid w:val="066DB533"/>
    <w:rsid w:val="06728EC6"/>
    <w:rsid w:val="0672972F"/>
    <w:rsid w:val="0674F9C2"/>
    <w:rsid w:val="0679886A"/>
    <w:rsid w:val="067A1636"/>
    <w:rsid w:val="06803339"/>
    <w:rsid w:val="068168F1"/>
    <w:rsid w:val="0681AEE0"/>
    <w:rsid w:val="06948B8F"/>
    <w:rsid w:val="06990BD0"/>
    <w:rsid w:val="0699BD7D"/>
    <w:rsid w:val="069C85FE"/>
    <w:rsid w:val="069D022C"/>
    <w:rsid w:val="06A2FF34"/>
    <w:rsid w:val="06B25C91"/>
    <w:rsid w:val="06B52114"/>
    <w:rsid w:val="06B933F3"/>
    <w:rsid w:val="06B94AEC"/>
    <w:rsid w:val="06B99A53"/>
    <w:rsid w:val="06BA42AB"/>
    <w:rsid w:val="06C12BB5"/>
    <w:rsid w:val="06C20C3A"/>
    <w:rsid w:val="06C40D2A"/>
    <w:rsid w:val="06CA56B1"/>
    <w:rsid w:val="06CEB5C1"/>
    <w:rsid w:val="06D6AA4D"/>
    <w:rsid w:val="06DADB5E"/>
    <w:rsid w:val="06DF780A"/>
    <w:rsid w:val="06E3B4AE"/>
    <w:rsid w:val="06E99EB0"/>
    <w:rsid w:val="06EE1E72"/>
    <w:rsid w:val="06F18981"/>
    <w:rsid w:val="06F223D9"/>
    <w:rsid w:val="06F27752"/>
    <w:rsid w:val="06F5358A"/>
    <w:rsid w:val="06F717FA"/>
    <w:rsid w:val="06FE9F8D"/>
    <w:rsid w:val="06FF3625"/>
    <w:rsid w:val="07003B81"/>
    <w:rsid w:val="0703A33B"/>
    <w:rsid w:val="070B77B6"/>
    <w:rsid w:val="070B84EC"/>
    <w:rsid w:val="071A06F0"/>
    <w:rsid w:val="0720D5CB"/>
    <w:rsid w:val="0725C18E"/>
    <w:rsid w:val="072EF0A3"/>
    <w:rsid w:val="07427A09"/>
    <w:rsid w:val="074742FB"/>
    <w:rsid w:val="074FA601"/>
    <w:rsid w:val="07500211"/>
    <w:rsid w:val="0753832E"/>
    <w:rsid w:val="0758399A"/>
    <w:rsid w:val="075E7D8D"/>
    <w:rsid w:val="07657615"/>
    <w:rsid w:val="07704932"/>
    <w:rsid w:val="0772FCCD"/>
    <w:rsid w:val="0779359F"/>
    <w:rsid w:val="0779B67A"/>
    <w:rsid w:val="077EC073"/>
    <w:rsid w:val="078EF8D7"/>
    <w:rsid w:val="07904D5F"/>
    <w:rsid w:val="07A13898"/>
    <w:rsid w:val="07A75DB8"/>
    <w:rsid w:val="07A8E08C"/>
    <w:rsid w:val="07AEA2D5"/>
    <w:rsid w:val="07B906BE"/>
    <w:rsid w:val="07BB9E8B"/>
    <w:rsid w:val="07C40265"/>
    <w:rsid w:val="07C958C1"/>
    <w:rsid w:val="07D60125"/>
    <w:rsid w:val="07D88D06"/>
    <w:rsid w:val="07DCC20A"/>
    <w:rsid w:val="07E120AF"/>
    <w:rsid w:val="07EDFBD2"/>
    <w:rsid w:val="07F088C7"/>
    <w:rsid w:val="07F203D6"/>
    <w:rsid w:val="07F2903B"/>
    <w:rsid w:val="07F95AC9"/>
    <w:rsid w:val="0804CBA4"/>
    <w:rsid w:val="0808B77E"/>
    <w:rsid w:val="0809E452"/>
    <w:rsid w:val="080BFBA5"/>
    <w:rsid w:val="080D6558"/>
    <w:rsid w:val="08101BF2"/>
    <w:rsid w:val="0815B088"/>
    <w:rsid w:val="0815E752"/>
    <w:rsid w:val="0815E950"/>
    <w:rsid w:val="0819AFA6"/>
    <w:rsid w:val="081D0C8D"/>
    <w:rsid w:val="081D18FE"/>
    <w:rsid w:val="081F17FE"/>
    <w:rsid w:val="0820B2C6"/>
    <w:rsid w:val="08228477"/>
    <w:rsid w:val="0823C468"/>
    <w:rsid w:val="082A7C3D"/>
    <w:rsid w:val="082B01AA"/>
    <w:rsid w:val="082EAC57"/>
    <w:rsid w:val="08336ECF"/>
    <w:rsid w:val="08371768"/>
    <w:rsid w:val="0838FB25"/>
    <w:rsid w:val="083982D3"/>
    <w:rsid w:val="083B14AD"/>
    <w:rsid w:val="083E3263"/>
    <w:rsid w:val="084054DA"/>
    <w:rsid w:val="084169D0"/>
    <w:rsid w:val="08442CBA"/>
    <w:rsid w:val="0846413E"/>
    <w:rsid w:val="084B9E08"/>
    <w:rsid w:val="084BAD62"/>
    <w:rsid w:val="0857C5EA"/>
    <w:rsid w:val="085987A5"/>
    <w:rsid w:val="0859F467"/>
    <w:rsid w:val="085B4BDB"/>
    <w:rsid w:val="085D594F"/>
    <w:rsid w:val="085F6BF6"/>
    <w:rsid w:val="0863455C"/>
    <w:rsid w:val="08640CEB"/>
    <w:rsid w:val="0867E351"/>
    <w:rsid w:val="0869B60B"/>
    <w:rsid w:val="08786077"/>
    <w:rsid w:val="087A33F3"/>
    <w:rsid w:val="087AE734"/>
    <w:rsid w:val="087BC5F2"/>
    <w:rsid w:val="087ECE06"/>
    <w:rsid w:val="087F9BFF"/>
    <w:rsid w:val="0887E795"/>
    <w:rsid w:val="088A656F"/>
    <w:rsid w:val="088AD3D6"/>
    <w:rsid w:val="088F44B7"/>
    <w:rsid w:val="0890B0C2"/>
    <w:rsid w:val="08910701"/>
    <w:rsid w:val="0894D1EE"/>
    <w:rsid w:val="0895087E"/>
    <w:rsid w:val="08964761"/>
    <w:rsid w:val="08A26323"/>
    <w:rsid w:val="08A5CC1F"/>
    <w:rsid w:val="08A91AC1"/>
    <w:rsid w:val="08A996B2"/>
    <w:rsid w:val="08B0CCAA"/>
    <w:rsid w:val="08B52908"/>
    <w:rsid w:val="08B951D0"/>
    <w:rsid w:val="08C188EE"/>
    <w:rsid w:val="08C1F8F1"/>
    <w:rsid w:val="08C2526C"/>
    <w:rsid w:val="08C3B6A5"/>
    <w:rsid w:val="08C59436"/>
    <w:rsid w:val="08CD0AE5"/>
    <w:rsid w:val="08CD5D34"/>
    <w:rsid w:val="08CDD038"/>
    <w:rsid w:val="08D51CCB"/>
    <w:rsid w:val="08D57377"/>
    <w:rsid w:val="08DC503E"/>
    <w:rsid w:val="08DCD016"/>
    <w:rsid w:val="08E1F4FC"/>
    <w:rsid w:val="08E5652C"/>
    <w:rsid w:val="08E668F9"/>
    <w:rsid w:val="08E776A4"/>
    <w:rsid w:val="08E847C1"/>
    <w:rsid w:val="08E9798D"/>
    <w:rsid w:val="08E9C840"/>
    <w:rsid w:val="08ED820E"/>
    <w:rsid w:val="08EFB245"/>
    <w:rsid w:val="08F3D47A"/>
    <w:rsid w:val="08F3DB88"/>
    <w:rsid w:val="08F51475"/>
    <w:rsid w:val="08F5B940"/>
    <w:rsid w:val="08FE34B4"/>
    <w:rsid w:val="09008FE9"/>
    <w:rsid w:val="0901103D"/>
    <w:rsid w:val="0901E84D"/>
    <w:rsid w:val="0905D99F"/>
    <w:rsid w:val="090CBE9D"/>
    <w:rsid w:val="090DE25E"/>
    <w:rsid w:val="0915C151"/>
    <w:rsid w:val="09172728"/>
    <w:rsid w:val="091A06E8"/>
    <w:rsid w:val="091D6E41"/>
    <w:rsid w:val="091E5A12"/>
    <w:rsid w:val="091E95E7"/>
    <w:rsid w:val="091F43C4"/>
    <w:rsid w:val="0922CD8F"/>
    <w:rsid w:val="0926843D"/>
    <w:rsid w:val="09293A31"/>
    <w:rsid w:val="092DFF4D"/>
    <w:rsid w:val="092ECFE0"/>
    <w:rsid w:val="0931D182"/>
    <w:rsid w:val="093202D7"/>
    <w:rsid w:val="0940DC3F"/>
    <w:rsid w:val="0942D1EB"/>
    <w:rsid w:val="094490C9"/>
    <w:rsid w:val="0944D7CA"/>
    <w:rsid w:val="094E9F48"/>
    <w:rsid w:val="0953DFAA"/>
    <w:rsid w:val="095682C1"/>
    <w:rsid w:val="09572EE0"/>
    <w:rsid w:val="0959493E"/>
    <w:rsid w:val="095B77DB"/>
    <w:rsid w:val="0963327F"/>
    <w:rsid w:val="09655213"/>
    <w:rsid w:val="096C1E3B"/>
    <w:rsid w:val="096CC29E"/>
    <w:rsid w:val="096FA69A"/>
    <w:rsid w:val="0972FB68"/>
    <w:rsid w:val="097B54E8"/>
    <w:rsid w:val="097DC7DD"/>
    <w:rsid w:val="09805732"/>
    <w:rsid w:val="098346A3"/>
    <w:rsid w:val="098AAF73"/>
    <w:rsid w:val="098F4F18"/>
    <w:rsid w:val="098F885F"/>
    <w:rsid w:val="0990CDAC"/>
    <w:rsid w:val="09911DCD"/>
    <w:rsid w:val="0992FA31"/>
    <w:rsid w:val="099723CA"/>
    <w:rsid w:val="09997EBE"/>
    <w:rsid w:val="099B1994"/>
    <w:rsid w:val="099ECCCD"/>
    <w:rsid w:val="09A089EF"/>
    <w:rsid w:val="09A644DB"/>
    <w:rsid w:val="09A6B146"/>
    <w:rsid w:val="09A6D07E"/>
    <w:rsid w:val="09AF396B"/>
    <w:rsid w:val="09B4EE79"/>
    <w:rsid w:val="09B9BBAF"/>
    <w:rsid w:val="09C06ED3"/>
    <w:rsid w:val="09C3DE59"/>
    <w:rsid w:val="09CA0917"/>
    <w:rsid w:val="09CB9D03"/>
    <w:rsid w:val="09CCE81D"/>
    <w:rsid w:val="09CE4F47"/>
    <w:rsid w:val="09D488D9"/>
    <w:rsid w:val="09DB5366"/>
    <w:rsid w:val="09DD478E"/>
    <w:rsid w:val="09DD7FC8"/>
    <w:rsid w:val="09E046D2"/>
    <w:rsid w:val="09E421B9"/>
    <w:rsid w:val="09E4907B"/>
    <w:rsid w:val="09E81126"/>
    <w:rsid w:val="09EBD1E6"/>
    <w:rsid w:val="09EBEA6C"/>
    <w:rsid w:val="09EDC1DD"/>
    <w:rsid w:val="09EF25A0"/>
    <w:rsid w:val="09EF2EC7"/>
    <w:rsid w:val="09F13AE0"/>
    <w:rsid w:val="09F71C3C"/>
    <w:rsid w:val="09F8879A"/>
    <w:rsid w:val="09F99B3D"/>
    <w:rsid w:val="0A04487C"/>
    <w:rsid w:val="0A0B8665"/>
    <w:rsid w:val="0A0F8A55"/>
    <w:rsid w:val="0A12C8C3"/>
    <w:rsid w:val="0A153DE0"/>
    <w:rsid w:val="0A18312D"/>
    <w:rsid w:val="0A3280C9"/>
    <w:rsid w:val="0A353BDA"/>
    <w:rsid w:val="0A3B1BBE"/>
    <w:rsid w:val="0A3B9B20"/>
    <w:rsid w:val="0A3C9893"/>
    <w:rsid w:val="0A3D8A05"/>
    <w:rsid w:val="0A3E76E5"/>
    <w:rsid w:val="0A40BB2D"/>
    <w:rsid w:val="0A4299F3"/>
    <w:rsid w:val="0A430C1E"/>
    <w:rsid w:val="0A465195"/>
    <w:rsid w:val="0A465284"/>
    <w:rsid w:val="0A46DCD6"/>
    <w:rsid w:val="0A46FAFE"/>
    <w:rsid w:val="0A4889FE"/>
    <w:rsid w:val="0A4A6302"/>
    <w:rsid w:val="0A4B048C"/>
    <w:rsid w:val="0A4BB44D"/>
    <w:rsid w:val="0A4DF01D"/>
    <w:rsid w:val="0A4E154A"/>
    <w:rsid w:val="0A4E8622"/>
    <w:rsid w:val="0A4F124D"/>
    <w:rsid w:val="0A527BFE"/>
    <w:rsid w:val="0A539A00"/>
    <w:rsid w:val="0A5A45A3"/>
    <w:rsid w:val="0A5E37FA"/>
    <w:rsid w:val="0A5FAD13"/>
    <w:rsid w:val="0A65F3EF"/>
    <w:rsid w:val="0A6E5EDB"/>
    <w:rsid w:val="0A7069C7"/>
    <w:rsid w:val="0A73C904"/>
    <w:rsid w:val="0A78BACC"/>
    <w:rsid w:val="0A7C5C21"/>
    <w:rsid w:val="0A8252F6"/>
    <w:rsid w:val="0A835DC8"/>
    <w:rsid w:val="0A8BD815"/>
    <w:rsid w:val="0A90E58E"/>
    <w:rsid w:val="0A92C06C"/>
    <w:rsid w:val="0A935055"/>
    <w:rsid w:val="0A93B79D"/>
    <w:rsid w:val="0AA0E308"/>
    <w:rsid w:val="0AA52606"/>
    <w:rsid w:val="0AA96B37"/>
    <w:rsid w:val="0AAC2CE3"/>
    <w:rsid w:val="0AAFA208"/>
    <w:rsid w:val="0AB00031"/>
    <w:rsid w:val="0ABB138E"/>
    <w:rsid w:val="0AC1B366"/>
    <w:rsid w:val="0AC51C57"/>
    <w:rsid w:val="0AC85460"/>
    <w:rsid w:val="0AC8FA04"/>
    <w:rsid w:val="0AC9AEB7"/>
    <w:rsid w:val="0AD1B2CC"/>
    <w:rsid w:val="0AD3C4BF"/>
    <w:rsid w:val="0AD811DF"/>
    <w:rsid w:val="0AD87672"/>
    <w:rsid w:val="0ADFAECE"/>
    <w:rsid w:val="0AE0A012"/>
    <w:rsid w:val="0AE407E7"/>
    <w:rsid w:val="0AE6ACFB"/>
    <w:rsid w:val="0AF26277"/>
    <w:rsid w:val="0AF3B3D8"/>
    <w:rsid w:val="0AF46ACB"/>
    <w:rsid w:val="0AF84185"/>
    <w:rsid w:val="0AFEC5C1"/>
    <w:rsid w:val="0B03E74B"/>
    <w:rsid w:val="0B049353"/>
    <w:rsid w:val="0B050947"/>
    <w:rsid w:val="0B0FD253"/>
    <w:rsid w:val="0B105D5E"/>
    <w:rsid w:val="0B1075BC"/>
    <w:rsid w:val="0B1457BA"/>
    <w:rsid w:val="0B17CF3A"/>
    <w:rsid w:val="0B1A54FC"/>
    <w:rsid w:val="0B1C21DD"/>
    <w:rsid w:val="0B1F741E"/>
    <w:rsid w:val="0B2238CC"/>
    <w:rsid w:val="0B233807"/>
    <w:rsid w:val="0B26C69E"/>
    <w:rsid w:val="0B27B91B"/>
    <w:rsid w:val="0B308D88"/>
    <w:rsid w:val="0B31F676"/>
    <w:rsid w:val="0B3AE648"/>
    <w:rsid w:val="0B3E3645"/>
    <w:rsid w:val="0B4B5397"/>
    <w:rsid w:val="0B4BE61D"/>
    <w:rsid w:val="0B50C9E5"/>
    <w:rsid w:val="0B53AB51"/>
    <w:rsid w:val="0B5895C3"/>
    <w:rsid w:val="0B5952E3"/>
    <w:rsid w:val="0B6109A0"/>
    <w:rsid w:val="0B61FEE5"/>
    <w:rsid w:val="0B63934B"/>
    <w:rsid w:val="0B64FADE"/>
    <w:rsid w:val="0B653E5F"/>
    <w:rsid w:val="0B6B0F91"/>
    <w:rsid w:val="0B6C08A6"/>
    <w:rsid w:val="0B6C4871"/>
    <w:rsid w:val="0B6D92F0"/>
    <w:rsid w:val="0B75FE56"/>
    <w:rsid w:val="0B8768E1"/>
    <w:rsid w:val="0B8C4759"/>
    <w:rsid w:val="0B8EDF03"/>
    <w:rsid w:val="0B92D305"/>
    <w:rsid w:val="0B954E0C"/>
    <w:rsid w:val="0B96B72E"/>
    <w:rsid w:val="0BAFE5A4"/>
    <w:rsid w:val="0BB691D7"/>
    <w:rsid w:val="0BB91BFF"/>
    <w:rsid w:val="0BB9A7D8"/>
    <w:rsid w:val="0BBD7E83"/>
    <w:rsid w:val="0BBDEB90"/>
    <w:rsid w:val="0BBF4866"/>
    <w:rsid w:val="0BBFA5B6"/>
    <w:rsid w:val="0BC7A085"/>
    <w:rsid w:val="0BCAB9C2"/>
    <w:rsid w:val="0BD6A9B4"/>
    <w:rsid w:val="0BD6C192"/>
    <w:rsid w:val="0BD987BD"/>
    <w:rsid w:val="0BDA6C39"/>
    <w:rsid w:val="0BDC8B8E"/>
    <w:rsid w:val="0BE3D012"/>
    <w:rsid w:val="0BE5E2D2"/>
    <w:rsid w:val="0BE62EB8"/>
    <w:rsid w:val="0BE76F6F"/>
    <w:rsid w:val="0BE87A60"/>
    <w:rsid w:val="0BE9526F"/>
    <w:rsid w:val="0BECCC25"/>
    <w:rsid w:val="0BEF7A03"/>
    <w:rsid w:val="0BF2D704"/>
    <w:rsid w:val="0BF58D27"/>
    <w:rsid w:val="0BF7E21E"/>
    <w:rsid w:val="0BFDA7DB"/>
    <w:rsid w:val="0C0151CD"/>
    <w:rsid w:val="0C01CC1A"/>
    <w:rsid w:val="0C0A109F"/>
    <w:rsid w:val="0C129631"/>
    <w:rsid w:val="0C138285"/>
    <w:rsid w:val="0C1AF3AA"/>
    <w:rsid w:val="0C1C3F43"/>
    <w:rsid w:val="0C1F412F"/>
    <w:rsid w:val="0C214055"/>
    <w:rsid w:val="0C237334"/>
    <w:rsid w:val="0C281030"/>
    <w:rsid w:val="0C2946C0"/>
    <w:rsid w:val="0C2B4988"/>
    <w:rsid w:val="0C2D12E2"/>
    <w:rsid w:val="0C308AC6"/>
    <w:rsid w:val="0C3FEAAA"/>
    <w:rsid w:val="0C46463D"/>
    <w:rsid w:val="0C47005A"/>
    <w:rsid w:val="0C472213"/>
    <w:rsid w:val="0C4A49F4"/>
    <w:rsid w:val="0C50C6AF"/>
    <w:rsid w:val="0C53C76B"/>
    <w:rsid w:val="0C5C0960"/>
    <w:rsid w:val="0C5ED2DD"/>
    <w:rsid w:val="0C613FCC"/>
    <w:rsid w:val="0C64393E"/>
    <w:rsid w:val="0C652AE3"/>
    <w:rsid w:val="0C66145E"/>
    <w:rsid w:val="0C6CDD72"/>
    <w:rsid w:val="0C733952"/>
    <w:rsid w:val="0C780A15"/>
    <w:rsid w:val="0C7C318B"/>
    <w:rsid w:val="0C7C8127"/>
    <w:rsid w:val="0C8E1671"/>
    <w:rsid w:val="0C8E531F"/>
    <w:rsid w:val="0C9555D2"/>
    <w:rsid w:val="0C98400E"/>
    <w:rsid w:val="0C9A2AD0"/>
    <w:rsid w:val="0CA3569E"/>
    <w:rsid w:val="0CA6A8BD"/>
    <w:rsid w:val="0CA7301C"/>
    <w:rsid w:val="0CACD44F"/>
    <w:rsid w:val="0CB0D75B"/>
    <w:rsid w:val="0CB5AE1A"/>
    <w:rsid w:val="0CB9D63B"/>
    <w:rsid w:val="0CB9DDF7"/>
    <w:rsid w:val="0CBA9E2C"/>
    <w:rsid w:val="0CBE7B0D"/>
    <w:rsid w:val="0CC20EB9"/>
    <w:rsid w:val="0CCA39FF"/>
    <w:rsid w:val="0CCA84A5"/>
    <w:rsid w:val="0CCB0117"/>
    <w:rsid w:val="0CCDE0C8"/>
    <w:rsid w:val="0CD5954B"/>
    <w:rsid w:val="0CD5D80C"/>
    <w:rsid w:val="0CDD4C1C"/>
    <w:rsid w:val="0CDDF2C6"/>
    <w:rsid w:val="0CDE1911"/>
    <w:rsid w:val="0CDEEF1B"/>
    <w:rsid w:val="0CDFDB91"/>
    <w:rsid w:val="0CE27358"/>
    <w:rsid w:val="0CE2A329"/>
    <w:rsid w:val="0CE5A957"/>
    <w:rsid w:val="0CEDEBBA"/>
    <w:rsid w:val="0CEE0860"/>
    <w:rsid w:val="0CF5EB76"/>
    <w:rsid w:val="0CF62159"/>
    <w:rsid w:val="0CFF746E"/>
    <w:rsid w:val="0CFF97B3"/>
    <w:rsid w:val="0D0947EB"/>
    <w:rsid w:val="0D0E9923"/>
    <w:rsid w:val="0D0F3A0F"/>
    <w:rsid w:val="0D158498"/>
    <w:rsid w:val="0D197839"/>
    <w:rsid w:val="0D1BC45E"/>
    <w:rsid w:val="0D1E5D51"/>
    <w:rsid w:val="0D23D209"/>
    <w:rsid w:val="0D3170E5"/>
    <w:rsid w:val="0D3345E0"/>
    <w:rsid w:val="0D349C6A"/>
    <w:rsid w:val="0D35EB70"/>
    <w:rsid w:val="0D3885DE"/>
    <w:rsid w:val="0D402684"/>
    <w:rsid w:val="0D436702"/>
    <w:rsid w:val="0D4AA3C0"/>
    <w:rsid w:val="0D4EA49C"/>
    <w:rsid w:val="0D518FAB"/>
    <w:rsid w:val="0D51B0C7"/>
    <w:rsid w:val="0D55A619"/>
    <w:rsid w:val="0D57F979"/>
    <w:rsid w:val="0D5AC114"/>
    <w:rsid w:val="0D5D923C"/>
    <w:rsid w:val="0D5F0A0C"/>
    <w:rsid w:val="0D63B1CD"/>
    <w:rsid w:val="0D6669EB"/>
    <w:rsid w:val="0D6E40CB"/>
    <w:rsid w:val="0D704693"/>
    <w:rsid w:val="0D72AFED"/>
    <w:rsid w:val="0D73F881"/>
    <w:rsid w:val="0D74E34A"/>
    <w:rsid w:val="0D7BABAD"/>
    <w:rsid w:val="0D811AD4"/>
    <w:rsid w:val="0D835FBE"/>
    <w:rsid w:val="0D87DC80"/>
    <w:rsid w:val="0D89E093"/>
    <w:rsid w:val="0D99352D"/>
    <w:rsid w:val="0D9B28A0"/>
    <w:rsid w:val="0D9CD38D"/>
    <w:rsid w:val="0DA2F47C"/>
    <w:rsid w:val="0DA9E0EE"/>
    <w:rsid w:val="0DAC3651"/>
    <w:rsid w:val="0DAE959B"/>
    <w:rsid w:val="0DB3D571"/>
    <w:rsid w:val="0DB63C4A"/>
    <w:rsid w:val="0DB6A872"/>
    <w:rsid w:val="0DC07D87"/>
    <w:rsid w:val="0DC07FD3"/>
    <w:rsid w:val="0DC08196"/>
    <w:rsid w:val="0DC3B72E"/>
    <w:rsid w:val="0DC58A24"/>
    <w:rsid w:val="0DC7945A"/>
    <w:rsid w:val="0DC977BB"/>
    <w:rsid w:val="0DD2B458"/>
    <w:rsid w:val="0DD48989"/>
    <w:rsid w:val="0DD77E58"/>
    <w:rsid w:val="0DD9CF61"/>
    <w:rsid w:val="0DDB0D77"/>
    <w:rsid w:val="0DE5DD29"/>
    <w:rsid w:val="0DE659B2"/>
    <w:rsid w:val="0DEF73DB"/>
    <w:rsid w:val="0DF63092"/>
    <w:rsid w:val="0DFAADFC"/>
    <w:rsid w:val="0E01E25A"/>
    <w:rsid w:val="0E0FB5A3"/>
    <w:rsid w:val="0E17D706"/>
    <w:rsid w:val="0E1C4276"/>
    <w:rsid w:val="0E23B253"/>
    <w:rsid w:val="0E2EAECB"/>
    <w:rsid w:val="0E2EEC10"/>
    <w:rsid w:val="0E300EE0"/>
    <w:rsid w:val="0E300EEA"/>
    <w:rsid w:val="0E35842C"/>
    <w:rsid w:val="0E3C4DAB"/>
    <w:rsid w:val="0E3E5469"/>
    <w:rsid w:val="0E41400B"/>
    <w:rsid w:val="0E49FB05"/>
    <w:rsid w:val="0E4A91C3"/>
    <w:rsid w:val="0E50223B"/>
    <w:rsid w:val="0E5A82A0"/>
    <w:rsid w:val="0E5D85BF"/>
    <w:rsid w:val="0E62480A"/>
    <w:rsid w:val="0E66C78D"/>
    <w:rsid w:val="0E66DE01"/>
    <w:rsid w:val="0E69E575"/>
    <w:rsid w:val="0E6ABC6A"/>
    <w:rsid w:val="0E6B0AB2"/>
    <w:rsid w:val="0E73D442"/>
    <w:rsid w:val="0E776F45"/>
    <w:rsid w:val="0E80E07A"/>
    <w:rsid w:val="0E8295A9"/>
    <w:rsid w:val="0E850B2F"/>
    <w:rsid w:val="0E893124"/>
    <w:rsid w:val="0E89A709"/>
    <w:rsid w:val="0E8B3E9D"/>
    <w:rsid w:val="0E8ED543"/>
    <w:rsid w:val="0E9188E1"/>
    <w:rsid w:val="0E91A2F4"/>
    <w:rsid w:val="0E9503F4"/>
    <w:rsid w:val="0E971E2D"/>
    <w:rsid w:val="0E9781F6"/>
    <w:rsid w:val="0E979DE9"/>
    <w:rsid w:val="0E9A93A3"/>
    <w:rsid w:val="0E9E8754"/>
    <w:rsid w:val="0EA293A0"/>
    <w:rsid w:val="0EA8FC61"/>
    <w:rsid w:val="0EB1EEB6"/>
    <w:rsid w:val="0EB7320F"/>
    <w:rsid w:val="0EBF3BD8"/>
    <w:rsid w:val="0EC1A78C"/>
    <w:rsid w:val="0EC20A07"/>
    <w:rsid w:val="0ED037F9"/>
    <w:rsid w:val="0ED84B00"/>
    <w:rsid w:val="0ED89193"/>
    <w:rsid w:val="0EDB6F22"/>
    <w:rsid w:val="0EDC73FF"/>
    <w:rsid w:val="0EE21318"/>
    <w:rsid w:val="0EE91640"/>
    <w:rsid w:val="0EE9731F"/>
    <w:rsid w:val="0EEB172D"/>
    <w:rsid w:val="0EF480B0"/>
    <w:rsid w:val="0EF7E9D4"/>
    <w:rsid w:val="0EF9135C"/>
    <w:rsid w:val="0EFD2926"/>
    <w:rsid w:val="0F0092DC"/>
    <w:rsid w:val="0F0290D5"/>
    <w:rsid w:val="0F0323EF"/>
    <w:rsid w:val="0F038C02"/>
    <w:rsid w:val="0F04174E"/>
    <w:rsid w:val="0F06A4C9"/>
    <w:rsid w:val="0F0A4662"/>
    <w:rsid w:val="0F0C3909"/>
    <w:rsid w:val="0F0E8CE1"/>
    <w:rsid w:val="0F0F12CE"/>
    <w:rsid w:val="0F0FD595"/>
    <w:rsid w:val="0F16CEC7"/>
    <w:rsid w:val="0F186B48"/>
    <w:rsid w:val="0F1D5CDA"/>
    <w:rsid w:val="0F20238B"/>
    <w:rsid w:val="0F24A67D"/>
    <w:rsid w:val="0F27AA95"/>
    <w:rsid w:val="0F297ED5"/>
    <w:rsid w:val="0F323274"/>
    <w:rsid w:val="0F324DDF"/>
    <w:rsid w:val="0F357B82"/>
    <w:rsid w:val="0F38BCC7"/>
    <w:rsid w:val="0F3D06DC"/>
    <w:rsid w:val="0F424867"/>
    <w:rsid w:val="0F457717"/>
    <w:rsid w:val="0F480C65"/>
    <w:rsid w:val="0F4D8882"/>
    <w:rsid w:val="0F4E91A3"/>
    <w:rsid w:val="0F4FA39F"/>
    <w:rsid w:val="0F544FAA"/>
    <w:rsid w:val="0F5A19A0"/>
    <w:rsid w:val="0F632DA6"/>
    <w:rsid w:val="0F675D4B"/>
    <w:rsid w:val="0F67BE05"/>
    <w:rsid w:val="0F69EAEA"/>
    <w:rsid w:val="0F6EC586"/>
    <w:rsid w:val="0F722954"/>
    <w:rsid w:val="0F74374D"/>
    <w:rsid w:val="0F7C35E5"/>
    <w:rsid w:val="0F7DF7C8"/>
    <w:rsid w:val="0F7F682B"/>
    <w:rsid w:val="0F811459"/>
    <w:rsid w:val="0F85768F"/>
    <w:rsid w:val="0F943708"/>
    <w:rsid w:val="0F9BD9B2"/>
    <w:rsid w:val="0FA6857B"/>
    <w:rsid w:val="0FA856F1"/>
    <w:rsid w:val="0FA92A0B"/>
    <w:rsid w:val="0FAA125F"/>
    <w:rsid w:val="0FACA1F2"/>
    <w:rsid w:val="0FADD393"/>
    <w:rsid w:val="0FB1924A"/>
    <w:rsid w:val="0FB3C1E3"/>
    <w:rsid w:val="0FC2041A"/>
    <w:rsid w:val="0FC943A2"/>
    <w:rsid w:val="0FCC41B1"/>
    <w:rsid w:val="0FD1D97E"/>
    <w:rsid w:val="0FF94022"/>
    <w:rsid w:val="0FF9C0BD"/>
    <w:rsid w:val="10015F53"/>
    <w:rsid w:val="1001B1C5"/>
    <w:rsid w:val="100CEC70"/>
    <w:rsid w:val="100EFB14"/>
    <w:rsid w:val="101740C8"/>
    <w:rsid w:val="101D8F07"/>
    <w:rsid w:val="10231464"/>
    <w:rsid w:val="1028470F"/>
    <w:rsid w:val="102AAD0F"/>
    <w:rsid w:val="1033336E"/>
    <w:rsid w:val="1037378F"/>
    <w:rsid w:val="103D4004"/>
    <w:rsid w:val="104231C8"/>
    <w:rsid w:val="10484089"/>
    <w:rsid w:val="104B0841"/>
    <w:rsid w:val="10512205"/>
    <w:rsid w:val="10599950"/>
    <w:rsid w:val="105A90A8"/>
    <w:rsid w:val="105D29D5"/>
    <w:rsid w:val="1060E9EA"/>
    <w:rsid w:val="1063AA03"/>
    <w:rsid w:val="10687743"/>
    <w:rsid w:val="1069B2E3"/>
    <w:rsid w:val="106A24CE"/>
    <w:rsid w:val="10715153"/>
    <w:rsid w:val="107EF389"/>
    <w:rsid w:val="108268FF"/>
    <w:rsid w:val="108B0E93"/>
    <w:rsid w:val="1093350E"/>
    <w:rsid w:val="1099D69E"/>
    <w:rsid w:val="10A3B23F"/>
    <w:rsid w:val="10A3DE54"/>
    <w:rsid w:val="10AA8A66"/>
    <w:rsid w:val="10AE797C"/>
    <w:rsid w:val="10B80C4A"/>
    <w:rsid w:val="10B83D81"/>
    <w:rsid w:val="10B92F0A"/>
    <w:rsid w:val="10BCD752"/>
    <w:rsid w:val="10BD445D"/>
    <w:rsid w:val="10BE53D1"/>
    <w:rsid w:val="10BE9FDE"/>
    <w:rsid w:val="10C83F1E"/>
    <w:rsid w:val="10CDEFEB"/>
    <w:rsid w:val="10D12768"/>
    <w:rsid w:val="10D5E955"/>
    <w:rsid w:val="10D810F4"/>
    <w:rsid w:val="10DB4B2C"/>
    <w:rsid w:val="10DD431B"/>
    <w:rsid w:val="10DECEB6"/>
    <w:rsid w:val="10E64B5A"/>
    <w:rsid w:val="10EAF5F4"/>
    <w:rsid w:val="10F0256A"/>
    <w:rsid w:val="10F2886A"/>
    <w:rsid w:val="11058242"/>
    <w:rsid w:val="11111FF1"/>
    <w:rsid w:val="11144839"/>
    <w:rsid w:val="1118DDF7"/>
    <w:rsid w:val="111AC32B"/>
    <w:rsid w:val="11212155"/>
    <w:rsid w:val="1122D226"/>
    <w:rsid w:val="11296C28"/>
    <w:rsid w:val="11327C40"/>
    <w:rsid w:val="113B6074"/>
    <w:rsid w:val="1144F561"/>
    <w:rsid w:val="1145BCED"/>
    <w:rsid w:val="114B991E"/>
    <w:rsid w:val="115173F4"/>
    <w:rsid w:val="1151FA15"/>
    <w:rsid w:val="1156A28E"/>
    <w:rsid w:val="11583F78"/>
    <w:rsid w:val="115D88CC"/>
    <w:rsid w:val="115F2158"/>
    <w:rsid w:val="115F2972"/>
    <w:rsid w:val="11698DD6"/>
    <w:rsid w:val="1175D82A"/>
    <w:rsid w:val="1179E077"/>
    <w:rsid w:val="117BC28C"/>
    <w:rsid w:val="1181225C"/>
    <w:rsid w:val="11830303"/>
    <w:rsid w:val="118D7210"/>
    <w:rsid w:val="11913876"/>
    <w:rsid w:val="11A5BD11"/>
    <w:rsid w:val="11A6CA5A"/>
    <w:rsid w:val="11A72384"/>
    <w:rsid w:val="11AE3DF1"/>
    <w:rsid w:val="11AF16BB"/>
    <w:rsid w:val="11AF7930"/>
    <w:rsid w:val="11B0120D"/>
    <w:rsid w:val="11C52DA0"/>
    <w:rsid w:val="11C96444"/>
    <w:rsid w:val="11CFCF00"/>
    <w:rsid w:val="11D28B58"/>
    <w:rsid w:val="11D2B45A"/>
    <w:rsid w:val="11D3868D"/>
    <w:rsid w:val="11D5E91B"/>
    <w:rsid w:val="11D675A0"/>
    <w:rsid w:val="11D874D2"/>
    <w:rsid w:val="11DC5FD0"/>
    <w:rsid w:val="11DD7608"/>
    <w:rsid w:val="11DE06C2"/>
    <w:rsid w:val="11DF1868"/>
    <w:rsid w:val="11E8324B"/>
    <w:rsid w:val="11E9A5A3"/>
    <w:rsid w:val="11F250D0"/>
    <w:rsid w:val="11F2D332"/>
    <w:rsid w:val="11F73694"/>
    <w:rsid w:val="11F75F5F"/>
    <w:rsid w:val="11FA5899"/>
    <w:rsid w:val="11FC61ED"/>
    <w:rsid w:val="11FD0FBF"/>
    <w:rsid w:val="120822AB"/>
    <w:rsid w:val="120B7805"/>
    <w:rsid w:val="120E519D"/>
    <w:rsid w:val="12117E0A"/>
    <w:rsid w:val="12138246"/>
    <w:rsid w:val="1219A77A"/>
    <w:rsid w:val="121CEE5C"/>
    <w:rsid w:val="121DE2AC"/>
    <w:rsid w:val="12241CAA"/>
    <w:rsid w:val="122857A9"/>
    <w:rsid w:val="122D06CA"/>
    <w:rsid w:val="122DE52F"/>
    <w:rsid w:val="1236EAE9"/>
    <w:rsid w:val="123B6B1E"/>
    <w:rsid w:val="123CEE14"/>
    <w:rsid w:val="123D6119"/>
    <w:rsid w:val="123F6FED"/>
    <w:rsid w:val="124421E0"/>
    <w:rsid w:val="1254F630"/>
    <w:rsid w:val="12562442"/>
    <w:rsid w:val="125ADF09"/>
    <w:rsid w:val="1260E3DA"/>
    <w:rsid w:val="12619CA6"/>
    <w:rsid w:val="12657C8D"/>
    <w:rsid w:val="1266035A"/>
    <w:rsid w:val="1268CADA"/>
    <w:rsid w:val="126986F1"/>
    <w:rsid w:val="12729C4B"/>
    <w:rsid w:val="12764BFD"/>
    <w:rsid w:val="127A9F17"/>
    <w:rsid w:val="127C1FD5"/>
    <w:rsid w:val="127E2ABF"/>
    <w:rsid w:val="127F3756"/>
    <w:rsid w:val="128C4FA3"/>
    <w:rsid w:val="1292DB29"/>
    <w:rsid w:val="12931288"/>
    <w:rsid w:val="12A31E6F"/>
    <w:rsid w:val="12AB2570"/>
    <w:rsid w:val="12AD4EF0"/>
    <w:rsid w:val="12B927E7"/>
    <w:rsid w:val="12BB1216"/>
    <w:rsid w:val="12BB4137"/>
    <w:rsid w:val="12BB83B6"/>
    <w:rsid w:val="12BD3273"/>
    <w:rsid w:val="12C3E739"/>
    <w:rsid w:val="12C58FC3"/>
    <w:rsid w:val="12C5C655"/>
    <w:rsid w:val="12C66D80"/>
    <w:rsid w:val="12C689CB"/>
    <w:rsid w:val="12C9BA07"/>
    <w:rsid w:val="12CAAFEB"/>
    <w:rsid w:val="12CB5A98"/>
    <w:rsid w:val="12CDDC48"/>
    <w:rsid w:val="12D21AAF"/>
    <w:rsid w:val="12D3F164"/>
    <w:rsid w:val="12D7A94E"/>
    <w:rsid w:val="12F01E81"/>
    <w:rsid w:val="12F09387"/>
    <w:rsid w:val="12F177A7"/>
    <w:rsid w:val="12F540E1"/>
    <w:rsid w:val="12F6D399"/>
    <w:rsid w:val="12F860A3"/>
    <w:rsid w:val="12FBBE21"/>
    <w:rsid w:val="12FFADCE"/>
    <w:rsid w:val="130C85B1"/>
    <w:rsid w:val="13150E68"/>
    <w:rsid w:val="13202483"/>
    <w:rsid w:val="1322D4FE"/>
    <w:rsid w:val="13269699"/>
    <w:rsid w:val="132C3D56"/>
    <w:rsid w:val="132CCC07"/>
    <w:rsid w:val="132DF572"/>
    <w:rsid w:val="132E0FAF"/>
    <w:rsid w:val="13323558"/>
    <w:rsid w:val="133359A2"/>
    <w:rsid w:val="133A7417"/>
    <w:rsid w:val="133E600F"/>
    <w:rsid w:val="133F3E56"/>
    <w:rsid w:val="134A7E3F"/>
    <w:rsid w:val="134E2A5E"/>
    <w:rsid w:val="13539D57"/>
    <w:rsid w:val="1353B7B2"/>
    <w:rsid w:val="13572F5B"/>
    <w:rsid w:val="135B1EEB"/>
    <w:rsid w:val="135C783E"/>
    <w:rsid w:val="135C8455"/>
    <w:rsid w:val="136641A7"/>
    <w:rsid w:val="1368A09F"/>
    <w:rsid w:val="136A35C2"/>
    <w:rsid w:val="13769B95"/>
    <w:rsid w:val="1376CDBB"/>
    <w:rsid w:val="1378E559"/>
    <w:rsid w:val="1379909C"/>
    <w:rsid w:val="1379F95D"/>
    <w:rsid w:val="137E30E1"/>
    <w:rsid w:val="137F02F2"/>
    <w:rsid w:val="138075D0"/>
    <w:rsid w:val="13826C13"/>
    <w:rsid w:val="138B6B27"/>
    <w:rsid w:val="138E8D77"/>
    <w:rsid w:val="13917BDB"/>
    <w:rsid w:val="13931104"/>
    <w:rsid w:val="13A0C131"/>
    <w:rsid w:val="13A8C6E0"/>
    <w:rsid w:val="13ADB9D0"/>
    <w:rsid w:val="13AEE2FE"/>
    <w:rsid w:val="13B7BFA4"/>
    <w:rsid w:val="13BC9577"/>
    <w:rsid w:val="13BDCB66"/>
    <w:rsid w:val="13C0F623"/>
    <w:rsid w:val="13C5C9B4"/>
    <w:rsid w:val="13C81B0B"/>
    <w:rsid w:val="13D503A8"/>
    <w:rsid w:val="13E172EA"/>
    <w:rsid w:val="13E9EB8A"/>
    <w:rsid w:val="13EBEEF8"/>
    <w:rsid w:val="13EDFB1D"/>
    <w:rsid w:val="13F28BB9"/>
    <w:rsid w:val="13F32366"/>
    <w:rsid w:val="13F394AE"/>
    <w:rsid w:val="13FF96B8"/>
    <w:rsid w:val="14089076"/>
    <w:rsid w:val="140B0AE5"/>
    <w:rsid w:val="14129F5E"/>
    <w:rsid w:val="1414C616"/>
    <w:rsid w:val="141BC184"/>
    <w:rsid w:val="141E8F17"/>
    <w:rsid w:val="14242A61"/>
    <w:rsid w:val="142D977F"/>
    <w:rsid w:val="1435A3DD"/>
    <w:rsid w:val="143FD587"/>
    <w:rsid w:val="14491F51"/>
    <w:rsid w:val="144E14E3"/>
    <w:rsid w:val="1454889D"/>
    <w:rsid w:val="1457A1C4"/>
    <w:rsid w:val="145B140C"/>
    <w:rsid w:val="145CF72E"/>
    <w:rsid w:val="145FF57F"/>
    <w:rsid w:val="146192CA"/>
    <w:rsid w:val="1461E7AB"/>
    <w:rsid w:val="14690CA1"/>
    <w:rsid w:val="146983C3"/>
    <w:rsid w:val="14698D97"/>
    <w:rsid w:val="146C42D9"/>
    <w:rsid w:val="14761EE4"/>
    <w:rsid w:val="14765252"/>
    <w:rsid w:val="147F0BFB"/>
    <w:rsid w:val="1480FAC0"/>
    <w:rsid w:val="14849E2D"/>
    <w:rsid w:val="148ACCB5"/>
    <w:rsid w:val="148D65B4"/>
    <w:rsid w:val="148E0D62"/>
    <w:rsid w:val="1499A7AF"/>
    <w:rsid w:val="149C1A90"/>
    <w:rsid w:val="149C5D68"/>
    <w:rsid w:val="14A1C0D3"/>
    <w:rsid w:val="14A3D90D"/>
    <w:rsid w:val="14A8F1BF"/>
    <w:rsid w:val="14A9EB79"/>
    <w:rsid w:val="14B281B5"/>
    <w:rsid w:val="14B86976"/>
    <w:rsid w:val="14BD8C41"/>
    <w:rsid w:val="14C1A5FF"/>
    <w:rsid w:val="14C68D8F"/>
    <w:rsid w:val="14CC1905"/>
    <w:rsid w:val="14D29AF7"/>
    <w:rsid w:val="14D9AD4F"/>
    <w:rsid w:val="14DEE76C"/>
    <w:rsid w:val="14E6E724"/>
    <w:rsid w:val="14E92571"/>
    <w:rsid w:val="14E94501"/>
    <w:rsid w:val="14E9E616"/>
    <w:rsid w:val="14EA59F8"/>
    <w:rsid w:val="14F008AC"/>
    <w:rsid w:val="14F2DCE2"/>
    <w:rsid w:val="14F727AC"/>
    <w:rsid w:val="1501E5B2"/>
    <w:rsid w:val="1501EAF1"/>
    <w:rsid w:val="15071DE2"/>
    <w:rsid w:val="1508CB3E"/>
    <w:rsid w:val="150B56C0"/>
    <w:rsid w:val="150CEB82"/>
    <w:rsid w:val="1510DE0B"/>
    <w:rsid w:val="1514E78E"/>
    <w:rsid w:val="15155CA9"/>
    <w:rsid w:val="1517C8CB"/>
    <w:rsid w:val="1519B873"/>
    <w:rsid w:val="15272DD0"/>
    <w:rsid w:val="152837DC"/>
    <w:rsid w:val="1529F192"/>
    <w:rsid w:val="152D5297"/>
    <w:rsid w:val="153F1B84"/>
    <w:rsid w:val="1540A4EE"/>
    <w:rsid w:val="1540EAAA"/>
    <w:rsid w:val="1541209D"/>
    <w:rsid w:val="1546A9A2"/>
    <w:rsid w:val="15496440"/>
    <w:rsid w:val="154B09B8"/>
    <w:rsid w:val="154BC8B6"/>
    <w:rsid w:val="154E2C83"/>
    <w:rsid w:val="1550C620"/>
    <w:rsid w:val="155552A2"/>
    <w:rsid w:val="1560EE5C"/>
    <w:rsid w:val="15656EAB"/>
    <w:rsid w:val="1569F95A"/>
    <w:rsid w:val="156A8D67"/>
    <w:rsid w:val="156BF2EE"/>
    <w:rsid w:val="156EF15D"/>
    <w:rsid w:val="1571BDAB"/>
    <w:rsid w:val="1574E032"/>
    <w:rsid w:val="157A65E0"/>
    <w:rsid w:val="15820D1A"/>
    <w:rsid w:val="15826CED"/>
    <w:rsid w:val="1585E6F5"/>
    <w:rsid w:val="15887F9A"/>
    <w:rsid w:val="158CB16C"/>
    <w:rsid w:val="1597357A"/>
    <w:rsid w:val="159A89FC"/>
    <w:rsid w:val="159EACD4"/>
    <w:rsid w:val="15A1CCA2"/>
    <w:rsid w:val="15A71A19"/>
    <w:rsid w:val="15A7B981"/>
    <w:rsid w:val="15AE842B"/>
    <w:rsid w:val="15B1B620"/>
    <w:rsid w:val="15B639B7"/>
    <w:rsid w:val="15BD253F"/>
    <w:rsid w:val="15BF6995"/>
    <w:rsid w:val="15C1E7B1"/>
    <w:rsid w:val="15C400E6"/>
    <w:rsid w:val="15C7310B"/>
    <w:rsid w:val="15D2378B"/>
    <w:rsid w:val="15D2F854"/>
    <w:rsid w:val="15D60807"/>
    <w:rsid w:val="15D803DD"/>
    <w:rsid w:val="15D9F065"/>
    <w:rsid w:val="15DD64D4"/>
    <w:rsid w:val="15EAC84C"/>
    <w:rsid w:val="15F32478"/>
    <w:rsid w:val="15F448C6"/>
    <w:rsid w:val="15FFC18F"/>
    <w:rsid w:val="1606343A"/>
    <w:rsid w:val="160C438E"/>
    <w:rsid w:val="160D387D"/>
    <w:rsid w:val="160DB1B8"/>
    <w:rsid w:val="160F02AB"/>
    <w:rsid w:val="16129FF2"/>
    <w:rsid w:val="16192ED6"/>
    <w:rsid w:val="161C44A3"/>
    <w:rsid w:val="161C668E"/>
    <w:rsid w:val="161DFD2E"/>
    <w:rsid w:val="1626C47A"/>
    <w:rsid w:val="16272E4B"/>
    <w:rsid w:val="162BB09B"/>
    <w:rsid w:val="16317E78"/>
    <w:rsid w:val="1633A4C4"/>
    <w:rsid w:val="16340D65"/>
    <w:rsid w:val="163F967C"/>
    <w:rsid w:val="1642E379"/>
    <w:rsid w:val="16477537"/>
    <w:rsid w:val="1655FAE4"/>
    <w:rsid w:val="165868FB"/>
    <w:rsid w:val="166409DF"/>
    <w:rsid w:val="16658AD4"/>
    <w:rsid w:val="166D1E56"/>
    <w:rsid w:val="166E0E77"/>
    <w:rsid w:val="16705FB6"/>
    <w:rsid w:val="16719158"/>
    <w:rsid w:val="1671FCEF"/>
    <w:rsid w:val="1673BE02"/>
    <w:rsid w:val="1676ED6A"/>
    <w:rsid w:val="167792B4"/>
    <w:rsid w:val="167B8BF7"/>
    <w:rsid w:val="1681D902"/>
    <w:rsid w:val="169124F8"/>
    <w:rsid w:val="169E1E8C"/>
    <w:rsid w:val="16A4F295"/>
    <w:rsid w:val="16A68F9D"/>
    <w:rsid w:val="16A8DC87"/>
    <w:rsid w:val="16ADC238"/>
    <w:rsid w:val="16AF2F23"/>
    <w:rsid w:val="16B46AD7"/>
    <w:rsid w:val="16B9FBB4"/>
    <w:rsid w:val="16BA1B0C"/>
    <w:rsid w:val="16BABBC8"/>
    <w:rsid w:val="16BC00FB"/>
    <w:rsid w:val="16BD52E0"/>
    <w:rsid w:val="16C1D339"/>
    <w:rsid w:val="16C3CE5F"/>
    <w:rsid w:val="16C8275A"/>
    <w:rsid w:val="16C980FD"/>
    <w:rsid w:val="16CD5012"/>
    <w:rsid w:val="16D0DCBC"/>
    <w:rsid w:val="16D33977"/>
    <w:rsid w:val="16DC5B1E"/>
    <w:rsid w:val="16DF06D4"/>
    <w:rsid w:val="16E25FA3"/>
    <w:rsid w:val="16E43A0E"/>
    <w:rsid w:val="16E57304"/>
    <w:rsid w:val="16E7F4C8"/>
    <w:rsid w:val="16EFD0B4"/>
    <w:rsid w:val="16F05A9C"/>
    <w:rsid w:val="16F102AF"/>
    <w:rsid w:val="16F4716D"/>
    <w:rsid w:val="170B9644"/>
    <w:rsid w:val="170E124A"/>
    <w:rsid w:val="170E187B"/>
    <w:rsid w:val="170F1EB8"/>
    <w:rsid w:val="170F6AE7"/>
    <w:rsid w:val="17202835"/>
    <w:rsid w:val="172469C4"/>
    <w:rsid w:val="17271091"/>
    <w:rsid w:val="172BF591"/>
    <w:rsid w:val="1732E547"/>
    <w:rsid w:val="1735DCAE"/>
    <w:rsid w:val="1738C77C"/>
    <w:rsid w:val="173BBE04"/>
    <w:rsid w:val="173DC724"/>
    <w:rsid w:val="17453AB4"/>
    <w:rsid w:val="174C6744"/>
    <w:rsid w:val="174D45DB"/>
    <w:rsid w:val="17513B28"/>
    <w:rsid w:val="17569E0E"/>
    <w:rsid w:val="1759808B"/>
    <w:rsid w:val="175A7C08"/>
    <w:rsid w:val="17600BFB"/>
    <w:rsid w:val="1763DFB9"/>
    <w:rsid w:val="176A07C9"/>
    <w:rsid w:val="176A9009"/>
    <w:rsid w:val="176E4EF1"/>
    <w:rsid w:val="17772954"/>
    <w:rsid w:val="1777F978"/>
    <w:rsid w:val="177D043E"/>
    <w:rsid w:val="177D64AF"/>
    <w:rsid w:val="1785E537"/>
    <w:rsid w:val="1789A550"/>
    <w:rsid w:val="1793798B"/>
    <w:rsid w:val="1795530C"/>
    <w:rsid w:val="1797FF18"/>
    <w:rsid w:val="17A55A42"/>
    <w:rsid w:val="17A70637"/>
    <w:rsid w:val="17A89B03"/>
    <w:rsid w:val="17ACB1A0"/>
    <w:rsid w:val="17B71DEB"/>
    <w:rsid w:val="17BAA7A9"/>
    <w:rsid w:val="17BFABB0"/>
    <w:rsid w:val="17C2EE7E"/>
    <w:rsid w:val="17C4F1ED"/>
    <w:rsid w:val="17C6728C"/>
    <w:rsid w:val="17C7B35A"/>
    <w:rsid w:val="17CD2E9B"/>
    <w:rsid w:val="17CEA19D"/>
    <w:rsid w:val="17CF243C"/>
    <w:rsid w:val="17D5CC0E"/>
    <w:rsid w:val="17DBD134"/>
    <w:rsid w:val="17DF1E7D"/>
    <w:rsid w:val="17F035E1"/>
    <w:rsid w:val="17F47C0F"/>
    <w:rsid w:val="17FA110D"/>
    <w:rsid w:val="1809EAE1"/>
    <w:rsid w:val="180DDFB0"/>
    <w:rsid w:val="18143273"/>
    <w:rsid w:val="18144222"/>
    <w:rsid w:val="1815520D"/>
    <w:rsid w:val="181DDE32"/>
    <w:rsid w:val="181F9536"/>
    <w:rsid w:val="1820FC39"/>
    <w:rsid w:val="18221ED8"/>
    <w:rsid w:val="1823BA9D"/>
    <w:rsid w:val="18289E7A"/>
    <w:rsid w:val="1828F777"/>
    <w:rsid w:val="182B120A"/>
    <w:rsid w:val="1830E45B"/>
    <w:rsid w:val="1832EE91"/>
    <w:rsid w:val="1835AC2F"/>
    <w:rsid w:val="183D9AD6"/>
    <w:rsid w:val="183ECB4B"/>
    <w:rsid w:val="1842B596"/>
    <w:rsid w:val="1844D423"/>
    <w:rsid w:val="1846061E"/>
    <w:rsid w:val="18487D5B"/>
    <w:rsid w:val="184A032C"/>
    <w:rsid w:val="184F4BEE"/>
    <w:rsid w:val="18508602"/>
    <w:rsid w:val="18529A1B"/>
    <w:rsid w:val="18562080"/>
    <w:rsid w:val="1864DEBE"/>
    <w:rsid w:val="18668636"/>
    <w:rsid w:val="186EA145"/>
    <w:rsid w:val="186F5C67"/>
    <w:rsid w:val="187563E5"/>
    <w:rsid w:val="1877070A"/>
    <w:rsid w:val="187B1A3B"/>
    <w:rsid w:val="1885036C"/>
    <w:rsid w:val="18850E36"/>
    <w:rsid w:val="18856F79"/>
    <w:rsid w:val="1889D620"/>
    <w:rsid w:val="188A8136"/>
    <w:rsid w:val="188CBE3C"/>
    <w:rsid w:val="188E3E44"/>
    <w:rsid w:val="188E8ACE"/>
    <w:rsid w:val="189662E1"/>
    <w:rsid w:val="1897508D"/>
    <w:rsid w:val="1899D704"/>
    <w:rsid w:val="189A8ECF"/>
    <w:rsid w:val="189AFACC"/>
    <w:rsid w:val="189E8985"/>
    <w:rsid w:val="18A1C96D"/>
    <w:rsid w:val="18A95BFE"/>
    <w:rsid w:val="18B2DA12"/>
    <w:rsid w:val="18B4ABE5"/>
    <w:rsid w:val="18B5CCFD"/>
    <w:rsid w:val="18BED034"/>
    <w:rsid w:val="18C92605"/>
    <w:rsid w:val="18CEF969"/>
    <w:rsid w:val="18DA6886"/>
    <w:rsid w:val="18DC03DB"/>
    <w:rsid w:val="18DCBCE9"/>
    <w:rsid w:val="18DE81E1"/>
    <w:rsid w:val="18E06684"/>
    <w:rsid w:val="18E142D6"/>
    <w:rsid w:val="18F5C196"/>
    <w:rsid w:val="18F65E8A"/>
    <w:rsid w:val="18F68EF1"/>
    <w:rsid w:val="18F7795C"/>
    <w:rsid w:val="18F986B4"/>
    <w:rsid w:val="18FC41B4"/>
    <w:rsid w:val="19085EC7"/>
    <w:rsid w:val="1909A1A3"/>
    <w:rsid w:val="19163C34"/>
    <w:rsid w:val="19168DD1"/>
    <w:rsid w:val="19189831"/>
    <w:rsid w:val="191CD1C8"/>
    <w:rsid w:val="1922D701"/>
    <w:rsid w:val="19250CF1"/>
    <w:rsid w:val="1928A5F5"/>
    <w:rsid w:val="192F235B"/>
    <w:rsid w:val="193F51BD"/>
    <w:rsid w:val="1941B19B"/>
    <w:rsid w:val="19466E58"/>
    <w:rsid w:val="19504A82"/>
    <w:rsid w:val="19528F3B"/>
    <w:rsid w:val="19635984"/>
    <w:rsid w:val="196B507C"/>
    <w:rsid w:val="196D29B8"/>
    <w:rsid w:val="19732CFA"/>
    <w:rsid w:val="19733D0A"/>
    <w:rsid w:val="197646DC"/>
    <w:rsid w:val="1977373E"/>
    <w:rsid w:val="197945C3"/>
    <w:rsid w:val="197DAFFB"/>
    <w:rsid w:val="197EDDF1"/>
    <w:rsid w:val="197F1B6D"/>
    <w:rsid w:val="19857402"/>
    <w:rsid w:val="198679D7"/>
    <w:rsid w:val="198BB3E9"/>
    <w:rsid w:val="198D33B1"/>
    <w:rsid w:val="198EEAAF"/>
    <w:rsid w:val="198FB1E6"/>
    <w:rsid w:val="19904C70"/>
    <w:rsid w:val="199A70AC"/>
    <w:rsid w:val="19A34376"/>
    <w:rsid w:val="19A46490"/>
    <w:rsid w:val="19A60A7C"/>
    <w:rsid w:val="19A9321A"/>
    <w:rsid w:val="19B0F71A"/>
    <w:rsid w:val="19B271DB"/>
    <w:rsid w:val="19B3E09A"/>
    <w:rsid w:val="19B99F9C"/>
    <w:rsid w:val="19BFBE0E"/>
    <w:rsid w:val="19C25450"/>
    <w:rsid w:val="19C3F534"/>
    <w:rsid w:val="19CA6397"/>
    <w:rsid w:val="19CC2CCA"/>
    <w:rsid w:val="19CE2A34"/>
    <w:rsid w:val="19D170F8"/>
    <w:rsid w:val="19D63D10"/>
    <w:rsid w:val="19D9F532"/>
    <w:rsid w:val="19DB323A"/>
    <w:rsid w:val="19DE8EF8"/>
    <w:rsid w:val="19E48650"/>
    <w:rsid w:val="19E72F59"/>
    <w:rsid w:val="19E75E21"/>
    <w:rsid w:val="19E9377F"/>
    <w:rsid w:val="19F015FF"/>
    <w:rsid w:val="19F66D4D"/>
    <w:rsid w:val="1A025697"/>
    <w:rsid w:val="1A072BD9"/>
    <w:rsid w:val="1A0865E1"/>
    <w:rsid w:val="1A0A19D8"/>
    <w:rsid w:val="1A0EE54D"/>
    <w:rsid w:val="1A1A78BB"/>
    <w:rsid w:val="1A1BC6F7"/>
    <w:rsid w:val="1A235C5F"/>
    <w:rsid w:val="1A24EBD7"/>
    <w:rsid w:val="1A2619D1"/>
    <w:rsid w:val="1A292AF9"/>
    <w:rsid w:val="1A29F31B"/>
    <w:rsid w:val="1A2B25D5"/>
    <w:rsid w:val="1A2F65A2"/>
    <w:rsid w:val="1A2F7C36"/>
    <w:rsid w:val="1A31778A"/>
    <w:rsid w:val="1A335ECC"/>
    <w:rsid w:val="1A33FE48"/>
    <w:rsid w:val="1A356EF6"/>
    <w:rsid w:val="1A3D09D1"/>
    <w:rsid w:val="1A4814A3"/>
    <w:rsid w:val="1A4A5070"/>
    <w:rsid w:val="1A526BE6"/>
    <w:rsid w:val="1A54A3E1"/>
    <w:rsid w:val="1A583C07"/>
    <w:rsid w:val="1A64298D"/>
    <w:rsid w:val="1A64C3DB"/>
    <w:rsid w:val="1A78DB24"/>
    <w:rsid w:val="1A7936F5"/>
    <w:rsid w:val="1A7A2FBD"/>
    <w:rsid w:val="1A7A7AB9"/>
    <w:rsid w:val="1A858132"/>
    <w:rsid w:val="1A86F053"/>
    <w:rsid w:val="1A8885CF"/>
    <w:rsid w:val="1A8F60E1"/>
    <w:rsid w:val="1A92D7FA"/>
    <w:rsid w:val="1A97B7F0"/>
    <w:rsid w:val="1A9B4912"/>
    <w:rsid w:val="1AA2FE22"/>
    <w:rsid w:val="1AA69C89"/>
    <w:rsid w:val="1AA7B3BC"/>
    <w:rsid w:val="1AA7B5BD"/>
    <w:rsid w:val="1AB0B169"/>
    <w:rsid w:val="1AB2A674"/>
    <w:rsid w:val="1AB70794"/>
    <w:rsid w:val="1AB97EAD"/>
    <w:rsid w:val="1ABA0898"/>
    <w:rsid w:val="1AC1762F"/>
    <w:rsid w:val="1AC2BA53"/>
    <w:rsid w:val="1ACA5AEA"/>
    <w:rsid w:val="1AD10F37"/>
    <w:rsid w:val="1ADA288F"/>
    <w:rsid w:val="1AE3404F"/>
    <w:rsid w:val="1AE7C515"/>
    <w:rsid w:val="1AE7E7EC"/>
    <w:rsid w:val="1AEEE852"/>
    <w:rsid w:val="1AEFEC23"/>
    <w:rsid w:val="1AF05700"/>
    <w:rsid w:val="1AF91281"/>
    <w:rsid w:val="1B0548C6"/>
    <w:rsid w:val="1B06A358"/>
    <w:rsid w:val="1B08713E"/>
    <w:rsid w:val="1B0C5473"/>
    <w:rsid w:val="1B115D2A"/>
    <w:rsid w:val="1B19B8D7"/>
    <w:rsid w:val="1B1AD288"/>
    <w:rsid w:val="1B1F3439"/>
    <w:rsid w:val="1B210BF4"/>
    <w:rsid w:val="1B23D106"/>
    <w:rsid w:val="1B2414E2"/>
    <w:rsid w:val="1B27A34C"/>
    <w:rsid w:val="1B286D91"/>
    <w:rsid w:val="1B32E0C4"/>
    <w:rsid w:val="1B357FAD"/>
    <w:rsid w:val="1B38440A"/>
    <w:rsid w:val="1B3DFDC0"/>
    <w:rsid w:val="1B431680"/>
    <w:rsid w:val="1B4DF474"/>
    <w:rsid w:val="1B4EB1F1"/>
    <w:rsid w:val="1B5BDB59"/>
    <w:rsid w:val="1B5C8B43"/>
    <w:rsid w:val="1B5F57FD"/>
    <w:rsid w:val="1B641885"/>
    <w:rsid w:val="1B661237"/>
    <w:rsid w:val="1B6723F5"/>
    <w:rsid w:val="1B673354"/>
    <w:rsid w:val="1B750502"/>
    <w:rsid w:val="1B7AEC5C"/>
    <w:rsid w:val="1B7F5415"/>
    <w:rsid w:val="1B854132"/>
    <w:rsid w:val="1B898C0B"/>
    <w:rsid w:val="1B8BAF2B"/>
    <w:rsid w:val="1B8E54BA"/>
    <w:rsid w:val="1B958017"/>
    <w:rsid w:val="1B9A50E8"/>
    <w:rsid w:val="1BA659BD"/>
    <w:rsid w:val="1BADB7B9"/>
    <w:rsid w:val="1BADD820"/>
    <w:rsid w:val="1BB8989A"/>
    <w:rsid w:val="1BBCAEF8"/>
    <w:rsid w:val="1BBE6312"/>
    <w:rsid w:val="1BBEE062"/>
    <w:rsid w:val="1BC08C7C"/>
    <w:rsid w:val="1BC33C58"/>
    <w:rsid w:val="1BC358F5"/>
    <w:rsid w:val="1BC4FB5A"/>
    <w:rsid w:val="1BCC6930"/>
    <w:rsid w:val="1BD61A9E"/>
    <w:rsid w:val="1BD8EE99"/>
    <w:rsid w:val="1BD95C29"/>
    <w:rsid w:val="1BDB1550"/>
    <w:rsid w:val="1BE5166F"/>
    <w:rsid w:val="1BE620D1"/>
    <w:rsid w:val="1BE63AE6"/>
    <w:rsid w:val="1BE9B1B9"/>
    <w:rsid w:val="1BEBA2AD"/>
    <w:rsid w:val="1BF84196"/>
    <w:rsid w:val="1BFE5CEA"/>
    <w:rsid w:val="1BFEF853"/>
    <w:rsid w:val="1C003F48"/>
    <w:rsid w:val="1C005004"/>
    <w:rsid w:val="1C0A8B55"/>
    <w:rsid w:val="1C0B41FC"/>
    <w:rsid w:val="1C0CC7C7"/>
    <w:rsid w:val="1C150756"/>
    <w:rsid w:val="1C15D572"/>
    <w:rsid w:val="1C1AFF8A"/>
    <w:rsid w:val="1C1F61F7"/>
    <w:rsid w:val="1C25E4B7"/>
    <w:rsid w:val="1C2D3FC7"/>
    <w:rsid w:val="1C2E18A0"/>
    <w:rsid w:val="1C31ADF1"/>
    <w:rsid w:val="1C320E0D"/>
    <w:rsid w:val="1C32B633"/>
    <w:rsid w:val="1C33BA41"/>
    <w:rsid w:val="1C350636"/>
    <w:rsid w:val="1C404004"/>
    <w:rsid w:val="1C471170"/>
    <w:rsid w:val="1C4BFD12"/>
    <w:rsid w:val="1C4C39BF"/>
    <w:rsid w:val="1C4FACD9"/>
    <w:rsid w:val="1C50312C"/>
    <w:rsid w:val="1C53B611"/>
    <w:rsid w:val="1C56FA47"/>
    <w:rsid w:val="1C5BCDF1"/>
    <w:rsid w:val="1C5C4787"/>
    <w:rsid w:val="1C5CF7FD"/>
    <w:rsid w:val="1C5F86EA"/>
    <w:rsid w:val="1C613E83"/>
    <w:rsid w:val="1C677D1A"/>
    <w:rsid w:val="1C69BB36"/>
    <w:rsid w:val="1C6D03E4"/>
    <w:rsid w:val="1C74DD37"/>
    <w:rsid w:val="1C7CAF7F"/>
    <w:rsid w:val="1C83FB04"/>
    <w:rsid w:val="1C84E4AF"/>
    <w:rsid w:val="1C852F9D"/>
    <w:rsid w:val="1C929906"/>
    <w:rsid w:val="1C9805D2"/>
    <w:rsid w:val="1C9E1241"/>
    <w:rsid w:val="1CA1517D"/>
    <w:rsid w:val="1CA7C855"/>
    <w:rsid w:val="1CAA87E2"/>
    <w:rsid w:val="1CAFA89D"/>
    <w:rsid w:val="1CB062A0"/>
    <w:rsid w:val="1CB836C5"/>
    <w:rsid w:val="1CBB28DD"/>
    <w:rsid w:val="1CBC604D"/>
    <w:rsid w:val="1CCC2138"/>
    <w:rsid w:val="1CCF535D"/>
    <w:rsid w:val="1CCFFDD4"/>
    <w:rsid w:val="1CD1BA13"/>
    <w:rsid w:val="1CD1CC9E"/>
    <w:rsid w:val="1CD25105"/>
    <w:rsid w:val="1CD2AA89"/>
    <w:rsid w:val="1CD89A2A"/>
    <w:rsid w:val="1CDD15EC"/>
    <w:rsid w:val="1CE7B90F"/>
    <w:rsid w:val="1CE97701"/>
    <w:rsid w:val="1CEAF558"/>
    <w:rsid w:val="1CEDDAFE"/>
    <w:rsid w:val="1CEF3CB5"/>
    <w:rsid w:val="1CEF50B7"/>
    <w:rsid w:val="1CF2D7F3"/>
    <w:rsid w:val="1CF4F799"/>
    <w:rsid w:val="1CF72743"/>
    <w:rsid w:val="1CF9188D"/>
    <w:rsid w:val="1CFDA00C"/>
    <w:rsid w:val="1D0355C8"/>
    <w:rsid w:val="1D08D7A4"/>
    <w:rsid w:val="1D0B5E5F"/>
    <w:rsid w:val="1D0C3272"/>
    <w:rsid w:val="1D0F9C34"/>
    <w:rsid w:val="1D0FC730"/>
    <w:rsid w:val="1D13C5B7"/>
    <w:rsid w:val="1D157B21"/>
    <w:rsid w:val="1D15E935"/>
    <w:rsid w:val="1D1BB746"/>
    <w:rsid w:val="1D23D792"/>
    <w:rsid w:val="1D293D8D"/>
    <w:rsid w:val="1D2B9A80"/>
    <w:rsid w:val="1D2F1CF8"/>
    <w:rsid w:val="1D300377"/>
    <w:rsid w:val="1D3483A9"/>
    <w:rsid w:val="1D39BB7B"/>
    <w:rsid w:val="1D4006A3"/>
    <w:rsid w:val="1D4947A9"/>
    <w:rsid w:val="1D49B3A1"/>
    <w:rsid w:val="1D4D77DC"/>
    <w:rsid w:val="1D4F1466"/>
    <w:rsid w:val="1D548AEC"/>
    <w:rsid w:val="1D575592"/>
    <w:rsid w:val="1D5D0670"/>
    <w:rsid w:val="1D60E179"/>
    <w:rsid w:val="1D6DF3A2"/>
    <w:rsid w:val="1D6F9942"/>
    <w:rsid w:val="1D7390D2"/>
    <w:rsid w:val="1D74E552"/>
    <w:rsid w:val="1D755047"/>
    <w:rsid w:val="1D7701BD"/>
    <w:rsid w:val="1D798FC8"/>
    <w:rsid w:val="1D7C9DDE"/>
    <w:rsid w:val="1D7FAC5D"/>
    <w:rsid w:val="1D82EB10"/>
    <w:rsid w:val="1D839AC8"/>
    <w:rsid w:val="1D8577C5"/>
    <w:rsid w:val="1D8C03E5"/>
    <w:rsid w:val="1D8C701E"/>
    <w:rsid w:val="1D8D9838"/>
    <w:rsid w:val="1D9ABFD9"/>
    <w:rsid w:val="1D9AC1E0"/>
    <w:rsid w:val="1D9DE812"/>
    <w:rsid w:val="1D9F19D2"/>
    <w:rsid w:val="1D9F38D9"/>
    <w:rsid w:val="1D9F630C"/>
    <w:rsid w:val="1DA221BF"/>
    <w:rsid w:val="1DA61246"/>
    <w:rsid w:val="1DA6BF55"/>
    <w:rsid w:val="1DA6DBA9"/>
    <w:rsid w:val="1DAD0C70"/>
    <w:rsid w:val="1DAE5D0F"/>
    <w:rsid w:val="1DAF3B15"/>
    <w:rsid w:val="1DB46153"/>
    <w:rsid w:val="1DB6095C"/>
    <w:rsid w:val="1DBA67E8"/>
    <w:rsid w:val="1DC116A9"/>
    <w:rsid w:val="1DC700C1"/>
    <w:rsid w:val="1DC74F53"/>
    <w:rsid w:val="1DC9F412"/>
    <w:rsid w:val="1DCC10BD"/>
    <w:rsid w:val="1DCFA32F"/>
    <w:rsid w:val="1DD1E6C1"/>
    <w:rsid w:val="1DD32D60"/>
    <w:rsid w:val="1DD54D17"/>
    <w:rsid w:val="1DDF5BEC"/>
    <w:rsid w:val="1DE2688E"/>
    <w:rsid w:val="1DE61A5D"/>
    <w:rsid w:val="1DE78EFD"/>
    <w:rsid w:val="1DE98EFB"/>
    <w:rsid w:val="1DEA895D"/>
    <w:rsid w:val="1DF04742"/>
    <w:rsid w:val="1DF0C34D"/>
    <w:rsid w:val="1DF52CB2"/>
    <w:rsid w:val="1DF71FE6"/>
    <w:rsid w:val="1DFA0E4D"/>
    <w:rsid w:val="1DFECCC3"/>
    <w:rsid w:val="1DFFFAAA"/>
    <w:rsid w:val="1E00EBF3"/>
    <w:rsid w:val="1E064841"/>
    <w:rsid w:val="1E06B52B"/>
    <w:rsid w:val="1E06F2E0"/>
    <w:rsid w:val="1E09A140"/>
    <w:rsid w:val="1E0D2482"/>
    <w:rsid w:val="1E11CB5B"/>
    <w:rsid w:val="1E122B3B"/>
    <w:rsid w:val="1E12A2F5"/>
    <w:rsid w:val="1E19F101"/>
    <w:rsid w:val="1E1EC0B0"/>
    <w:rsid w:val="1E201B3D"/>
    <w:rsid w:val="1E23C35C"/>
    <w:rsid w:val="1E26F074"/>
    <w:rsid w:val="1E27845D"/>
    <w:rsid w:val="1E287253"/>
    <w:rsid w:val="1E2C030A"/>
    <w:rsid w:val="1E2D6DE7"/>
    <w:rsid w:val="1E2EB880"/>
    <w:rsid w:val="1E307DEF"/>
    <w:rsid w:val="1E30F6F2"/>
    <w:rsid w:val="1E31E14B"/>
    <w:rsid w:val="1E32C6F7"/>
    <w:rsid w:val="1E34A48B"/>
    <w:rsid w:val="1E388450"/>
    <w:rsid w:val="1E3BBD97"/>
    <w:rsid w:val="1E3D9533"/>
    <w:rsid w:val="1E40B88E"/>
    <w:rsid w:val="1E447D72"/>
    <w:rsid w:val="1E48AE2E"/>
    <w:rsid w:val="1E48C25A"/>
    <w:rsid w:val="1E4A71E8"/>
    <w:rsid w:val="1E4B11C9"/>
    <w:rsid w:val="1E4E15B4"/>
    <w:rsid w:val="1E518152"/>
    <w:rsid w:val="1E53C188"/>
    <w:rsid w:val="1E5C73AF"/>
    <w:rsid w:val="1E5C8586"/>
    <w:rsid w:val="1E5F3609"/>
    <w:rsid w:val="1E60B7AE"/>
    <w:rsid w:val="1E622CE0"/>
    <w:rsid w:val="1E64B4C3"/>
    <w:rsid w:val="1E679622"/>
    <w:rsid w:val="1E686ACA"/>
    <w:rsid w:val="1E6D48FE"/>
    <w:rsid w:val="1E6E7AEA"/>
    <w:rsid w:val="1E728C58"/>
    <w:rsid w:val="1E73D6B3"/>
    <w:rsid w:val="1E744DEA"/>
    <w:rsid w:val="1E7458EF"/>
    <w:rsid w:val="1E7B0C80"/>
    <w:rsid w:val="1E8493EF"/>
    <w:rsid w:val="1E8524D6"/>
    <w:rsid w:val="1E85BB8C"/>
    <w:rsid w:val="1E8AA8E5"/>
    <w:rsid w:val="1E8B0190"/>
    <w:rsid w:val="1E95ACC9"/>
    <w:rsid w:val="1E9B82C1"/>
    <w:rsid w:val="1E9D68A8"/>
    <w:rsid w:val="1E9E1285"/>
    <w:rsid w:val="1EA02BAD"/>
    <w:rsid w:val="1EA10508"/>
    <w:rsid w:val="1EA36328"/>
    <w:rsid w:val="1EB75069"/>
    <w:rsid w:val="1EB86527"/>
    <w:rsid w:val="1EBCA57C"/>
    <w:rsid w:val="1EBDA1A2"/>
    <w:rsid w:val="1EC10A33"/>
    <w:rsid w:val="1EC160A9"/>
    <w:rsid w:val="1EC91F1F"/>
    <w:rsid w:val="1ECE8C98"/>
    <w:rsid w:val="1ECEE6DD"/>
    <w:rsid w:val="1ED5D461"/>
    <w:rsid w:val="1ED69DA1"/>
    <w:rsid w:val="1ED86CEA"/>
    <w:rsid w:val="1ED8E660"/>
    <w:rsid w:val="1EDD8574"/>
    <w:rsid w:val="1EDDCF45"/>
    <w:rsid w:val="1EE2A9BE"/>
    <w:rsid w:val="1EE555D8"/>
    <w:rsid w:val="1EE58402"/>
    <w:rsid w:val="1EEBAB98"/>
    <w:rsid w:val="1EF449C8"/>
    <w:rsid w:val="1EF471F8"/>
    <w:rsid w:val="1EFAFF44"/>
    <w:rsid w:val="1F0070ED"/>
    <w:rsid w:val="1F0783FA"/>
    <w:rsid w:val="1F095C91"/>
    <w:rsid w:val="1F0BCE55"/>
    <w:rsid w:val="1F0CBD22"/>
    <w:rsid w:val="1F0EC7CB"/>
    <w:rsid w:val="1F11B7B9"/>
    <w:rsid w:val="1F17A77C"/>
    <w:rsid w:val="1F19D0D9"/>
    <w:rsid w:val="1F1A0E24"/>
    <w:rsid w:val="1F1C982C"/>
    <w:rsid w:val="1F1F665F"/>
    <w:rsid w:val="1F2367A1"/>
    <w:rsid w:val="1F272131"/>
    <w:rsid w:val="1F2822A5"/>
    <w:rsid w:val="1F2B0302"/>
    <w:rsid w:val="1F2EACAD"/>
    <w:rsid w:val="1F339BF7"/>
    <w:rsid w:val="1F346D84"/>
    <w:rsid w:val="1F3C468B"/>
    <w:rsid w:val="1F42E2BE"/>
    <w:rsid w:val="1F4D9F4F"/>
    <w:rsid w:val="1F4F2922"/>
    <w:rsid w:val="1F4F31F0"/>
    <w:rsid w:val="1F4F4BC5"/>
    <w:rsid w:val="1F52901F"/>
    <w:rsid w:val="1F5740FF"/>
    <w:rsid w:val="1F5BC5F9"/>
    <w:rsid w:val="1F5BCC32"/>
    <w:rsid w:val="1F60603E"/>
    <w:rsid w:val="1F6B2E4C"/>
    <w:rsid w:val="1F7335C6"/>
    <w:rsid w:val="1F73AB82"/>
    <w:rsid w:val="1F79CBEB"/>
    <w:rsid w:val="1F7A39A7"/>
    <w:rsid w:val="1F7AC1D8"/>
    <w:rsid w:val="1F8039F3"/>
    <w:rsid w:val="1F846790"/>
    <w:rsid w:val="1F875969"/>
    <w:rsid w:val="1F87C4C5"/>
    <w:rsid w:val="1F88E109"/>
    <w:rsid w:val="1F89C5EB"/>
    <w:rsid w:val="1F917EE1"/>
    <w:rsid w:val="1F930E2E"/>
    <w:rsid w:val="1F9313C4"/>
    <w:rsid w:val="1F985B50"/>
    <w:rsid w:val="1F98C304"/>
    <w:rsid w:val="1F9C7852"/>
    <w:rsid w:val="1F9F92E3"/>
    <w:rsid w:val="1F9FC6A7"/>
    <w:rsid w:val="1FA0F3D1"/>
    <w:rsid w:val="1FA186E0"/>
    <w:rsid w:val="1FB06EF7"/>
    <w:rsid w:val="1FB0EA61"/>
    <w:rsid w:val="1FB686D1"/>
    <w:rsid w:val="1FCB3E5B"/>
    <w:rsid w:val="1FCF8249"/>
    <w:rsid w:val="1FCFFC54"/>
    <w:rsid w:val="1FD1F19F"/>
    <w:rsid w:val="1FDDEB60"/>
    <w:rsid w:val="1FE24D68"/>
    <w:rsid w:val="1FE59B24"/>
    <w:rsid w:val="1FE78627"/>
    <w:rsid w:val="1FEBAAF3"/>
    <w:rsid w:val="1FF2F342"/>
    <w:rsid w:val="1FF3E158"/>
    <w:rsid w:val="1FF4B586"/>
    <w:rsid w:val="1FF5573D"/>
    <w:rsid w:val="1FF8EEE7"/>
    <w:rsid w:val="1FFFB41A"/>
    <w:rsid w:val="200065EA"/>
    <w:rsid w:val="200B2A81"/>
    <w:rsid w:val="200FFEEF"/>
    <w:rsid w:val="2011C33D"/>
    <w:rsid w:val="20177076"/>
    <w:rsid w:val="20223356"/>
    <w:rsid w:val="202404E0"/>
    <w:rsid w:val="202C3685"/>
    <w:rsid w:val="202EE0E8"/>
    <w:rsid w:val="2036366A"/>
    <w:rsid w:val="2036C8B9"/>
    <w:rsid w:val="2037FF07"/>
    <w:rsid w:val="2038EB2B"/>
    <w:rsid w:val="203ED695"/>
    <w:rsid w:val="203F8370"/>
    <w:rsid w:val="203FF793"/>
    <w:rsid w:val="2045FF95"/>
    <w:rsid w:val="20467932"/>
    <w:rsid w:val="204DB9C6"/>
    <w:rsid w:val="2050AA1A"/>
    <w:rsid w:val="205224B8"/>
    <w:rsid w:val="20524023"/>
    <w:rsid w:val="205C0B45"/>
    <w:rsid w:val="205D6ED4"/>
    <w:rsid w:val="20686B35"/>
    <w:rsid w:val="20772150"/>
    <w:rsid w:val="207A6E4C"/>
    <w:rsid w:val="207CC099"/>
    <w:rsid w:val="207CC66B"/>
    <w:rsid w:val="207E276C"/>
    <w:rsid w:val="2084DCA8"/>
    <w:rsid w:val="208D2A04"/>
    <w:rsid w:val="20906B6E"/>
    <w:rsid w:val="2093D18D"/>
    <w:rsid w:val="20973E30"/>
    <w:rsid w:val="2098FA63"/>
    <w:rsid w:val="209CE9DB"/>
    <w:rsid w:val="209D354E"/>
    <w:rsid w:val="20A3436F"/>
    <w:rsid w:val="20A39AAD"/>
    <w:rsid w:val="20A73A52"/>
    <w:rsid w:val="20AA303E"/>
    <w:rsid w:val="20AA9F4D"/>
    <w:rsid w:val="20AB26CE"/>
    <w:rsid w:val="20AD2C02"/>
    <w:rsid w:val="20ADF19E"/>
    <w:rsid w:val="20B41D39"/>
    <w:rsid w:val="20B8DF6B"/>
    <w:rsid w:val="20BC487A"/>
    <w:rsid w:val="20C0A595"/>
    <w:rsid w:val="20C51F49"/>
    <w:rsid w:val="20C5207D"/>
    <w:rsid w:val="20C9AA1C"/>
    <w:rsid w:val="20CD7911"/>
    <w:rsid w:val="20D4AB89"/>
    <w:rsid w:val="20D8173B"/>
    <w:rsid w:val="20DEB31F"/>
    <w:rsid w:val="20E4071B"/>
    <w:rsid w:val="20E77F3E"/>
    <w:rsid w:val="20E9D18E"/>
    <w:rsid w:val="20F3C469"/>
    <w:rsid w:val="20FF0E60"/>
    <w:rsid w:val="2106514A"/>
    <w:rsid w:val="211C686C"/>
    <w:rsid w:val="212060DE"/>
    <w:rsid w:val="2124434D"/>
    <w:rsid w:val="212A6940"/>
    <w:rsid w:val="212BD137"/>
    <w:rsid w:val="21377294"/>
    <w:rsid w:val="2137A1E1"/>
    <w:rsid w:val="213D15B7"/>
    <w:rsid w:val="2140EB77"/>
    <w:rsid w:val="21423BC1"/>
    <w:rsid w:val="21428587"/>
    <w:rsid w:val="214E18B9"/>
    <w:rsid w:val="2157F819"/>
    <w:rsid w:val="21591A90"/>
    <w:rsid w:val="215BAA9A"/>
    <w:rsid w:val="215FA6F8"/>
    <w:rsid w:val="21656638"/>
    <w:rsid w:val="216B1BDC"/>
    <w:rsid w:val="216C26D0"/>
    <w:rsid w:val="216DD023"/>
    <w:rsid w:val="217ABC7A"/>
    <w:rsid w:val="2186388B"/>
    <w:rsid w:val="2187CAF6"/>
    <w:rsid w:val="218F8A18"/>
    <w:rsid w:val="218FE0A3"/>
    <w:rsid w:val="2191279E"/>
    <w:rsid w:val="21913510"/>
    <w:rsid w:val="21939833"/>
    <w:rsid w:val="21999208"/>
    <w:rsid w:val="219D0BCE"/>
    <w:rsid w:val="21A14511"/>
    <w:rsid w:val="21A40A84"/>
    <w:rsid w:val="21A61BAC"/>
    <w:rsid w:val="21AF7069"/>
    <w:rsid w:val="21B1E513"/>
    <w:rsid w:val="21BACA29"/>
    <w:rsid w:val="21BD3DBD"/>
    <w:rsid w:val="21BFACF7"/>
    <w:rsid w:val="21C6E609"/>
    <w:rsid w:val="21CCD6B9"/>
    <w:rsid w:val="21DA9ECA"/>
    <w:rsid w:val="21E3EE08"/>
    <w:rsid w:val="21EEC17B"/>
    <w:rsid w:val="21F32094"/>
    <w:rsid w:val="21FC5B4D"/>
    <w:rsid w:val="2201E83B"/>
    <w:rsid w:val="22066407"/>
    <w:rsid w:val="2208749A"/>
    <w:rsid w:val="220B6B3F"/>
    <w:rsid w:val="22100015"/>
    <w:rsid w:val="2210F7BB"/>
    <w:rsid w:val="2211EE42"/>
    <w:rsid w:val="2214EF1A"/>
    <w:rsid w:val="22165E90"/>
    <w:rsid w:val="221A4A80"/>
    <w:rsid w:val="221D9B4A"/>
    <w:rsid w:val="2220EA9A"/>
    <w:rsid w:val="22226D1D"/>
    <w:rsid w:val="2223FF19"/>
    <w:rsid w:val="222F946E"/>
    <w:rsid w:val="2246B726"/>
    <w:rsid w:val="224D67A7"/>
    <w:rsid w:val="2251DCD4"/>
    <w:rsid w:val="225706E1"/>
    <w:rsid w:val="225B39B2"/>
    <w:rsid w:val="225B42B4"/>
    <w:rsid w:val="225C165E"/>
    <w:rsid w:val="2260ECC3"/>
    <w:rsid w:val="226573D8"/>
    <w:rsid w:val="22671FFE"/>
    <w:rsid w:val="226E29C7"/>
    <w:rsid w:val="226FA4E1"/>
    <w:rsid w:val="22743F92"/>
    <w:rsid w:val="22787EFC"/>
    <w:rsid w:val="227E79D9"/>
    <w:rsid w:val="227ED660"/>
    <w:rsid w:val="228436A4"/>
    <w:rsid w:val="228AEC69"/>
    <w:rsid w:val="228D6BFC"/>
    <w:rsid w:val="2291E9E4"/>
    <w:rsid w:val="2293D62B"/>
    <w:rsid w:val="229979E2"/>
    <w:rsid w:val="229ADBB0"/>
    <w:rsid w:val="229B610D"/>
    <w:rsid w:val="22A0D16E"/>
    <w:rsid w:val="22A515F1"/>
    <w:rsid w:val="22A8BA41"/>
    <w:rsid w:val="22ACCBE2"/>
    <w:rsid w:val="22AFFE47"/>
    <w:rsid w:val="22B3850F"/>
    <w:rsid w:val="22B686E5"/>
    <w:rsid w:val="22BF765C"/>
    <w:rsid w:val="22C3AECB"/>
    <w:rsid w:val="22C50F84"/>
    <w:rsid w:val="22C7D920"/>
    <w:rsid w:val="22CA4EC9"/>
    <w:rsid w:val="22CAB486"/>
    <w:rsid w:val="22CC1B50"/>
    <w:rsid w:val="22CDD599"/>
    <w:rsid w:val="22D8082D"/>
    <w:rsid w:val="22DAC1A9"/>
    <w:rsid w:val="22DDFB26"/>
    <w:rsid w:val="22E1C049"/>
    <w:rsid w:val="22E2ED7E"/>
    <w:rsid w:val="22E40B3B"/>
    <w:rsid w:val="22E95EC5"/>
    <w:rsid w:val="22EB1821"/>
    <w:rsid w:val="22ED16FA"/>
    <w:rsid w:val="22EE1A5F"/>
    <w:rsid w:val="22EEB9E7"/>
    <w:rsid w:val="22F5694A"/>
    <w:rsid w:val="22F75EB1"/>
    <w:rsid w:val="23004EAD"/>
    <w:rsid w:val="230D68C2"/>
    <w:rsid w:val="23135162"/>
    <w:rsid w:val="2318084D"/>
    <w:rsid w:val="231B2F68"/>
    <w:rsid w:val="232034AF"/>
    <w:rsid w:val="2328287D"/>
    <w:rsid w:val="2328715A"/>
    <w:rsid w:val="232A1014"/>
    <w:rsid w:val="232CF20C"/>
    <w:rsid w:val="232E654E"/>
    <w:rsid w:val="232F4E05"/>
    <w:rsid w:val="233999A8"/>
    <w:rsid w:val="233A4919"/>
    <w:rsid w:val="233F7D30"/>
    <w:rsid w:val="23400699"/>
    <w:rsid w:val="23406411"/>
    <w:rsid w:val="2346D2E6"/>
    <w:rsid w:val="234BD54F"/>
    <w:rsid w:val="234D77F7"/>
    <w:rsid w:val="234E1BCD"/>
    <w:rsid w:val="234E90FB"/>
    <w:rsid w:val="2350D9F4"/>
    <w:rsid w:val="2351A44C"/>
    <w:rsid w:val="235A5544"/>
    <w:rsid w:val="235E9A36"/>
    <w:rsid w:val="236786A1"/>
    <w:rsid w:val="2371B7AA"/>
    <w:rsid w:val="2372D876"/>
    <w:rsid w:val="23732DF4"/>
    <w:rsid w:val="237902F1"/>
    <w:rsid w:val="23807E58"/>
    <w:rsid w:val="23816E58"/>
    <w:rsid w:val="23826C99"/>
    <w:rsid w:val="23853C31"/>
    <w:rsid w:val="239240BD"/>
    <w:rsid w:val="23978EDA"/>
    <w:rsid w:val="239B2E1B"/>
    <w:rsid w:val="23A23B5A"/>
    <w:rsid w:val="23A7356C"/>
    <w:rsid w:val="23A9694B"/>
    <w:rsid w:val="23A980E0"/>
    <w:rsid w:val="23B1380D"/>
    <w:rsid w:val="23B1D3DE"/>
    <w:rsid w:val="23B250CF"/>
    <w:rsid w:val="23B54562"/>
    <w:rsid w:val="23B58B4C"/>
    <w:rsid w:val="23BAFF9E"/>
    <w:rsid w:val="23C7C067"/>
    <w:rsid w:val="23C92A68"/>
    <w:rsid w:val="23CC18FD"/>
    <w:rsid w:val="23D20DE9"/>
    <w:rsid w:val="23D36E6E"/>
    <w:rsid w:val="23D510E7"/>
    <w:rsid w:val="23D59733"/>
    <w:rsid w:val="23D7A4EC"/>
    <w:rsid w:val="23D7FAE9"/>
    <w:rsid w:val="23E1A833"/>
    <w:rsid w:val="23E1D04B"/>
    <w:rsid w:val="23E20A3A"/>
    <w:rsid w:val="23E34D3B"/>
    <w:rsid w:val="23EB1023"/>
    <w:rsid w:val="23EFEE6A"/>
    <w:rsid w:val="23F19647"/>
    <w:rsid w:val="23F6B50A"/>
    <w:rsid w:val="23F74B16"/>
    <w:rsid w:val="2405037B"/>
    <w:rsid w:val="2405DAC2"/>
    <w:rsid w:val="24066C7D"/>
    <w:rsid w:val="240AE486"/>
    <w:rsid w:val="24131FE4"/>
    <w:rsid w:val="24181E21"/>
    <w:rsid w:val="24199E6A"/>
    <w:rsid w:val="241F8F5B"/>
    <w:rsid w:val="242325DA"/>
    <w:rsid w:val="24246716"/>
    <w:rsid w:val="2427A8B9"/>
    <w:rsid w:val="242EF1A8"/>
    <w:rsid w:val="2433024B"/>
    <w:rsid w:val="243ABC6D"/>
    <w:rsid w:val="244AAD7E"/>
    <w:rsid w:val="244F6E20"/>
    <w:rsid w:val="2453517B"/>
    <w:rsid w:val="24564064"/>
    <w:rsid w:val="245B9D5D"/>
    <w:rsid w:val="24688B11"/>
    <w:rsid w:val="246A9A61"/>
    <w:rsid w:val="246AF221"/>
    <w:rsid w:val="246BDDCF"/>
    <w:rsid w:val="24716EEC"/>
    <w:rsid w:val="2475B43C"/>
    <w:rsid w:val="247815C9"/>
    <w:rsid w:val="248367E9"/>
    <w:rsid w:val="2488A261"/>
    <w:rsid w:val="249B6730"/>
    <w:rsid w:val="24A04F97"/>
    <w:rsid w:val="24AEA480"/>
    <w:rsid w:val="24AF2148"/>
    <w:rsid w:val="24B2A23C"/>
    <w:rsid w:val="24B4C306"/>
    <w:rsid w:val="24B6430E"/>
    <w:rsid w:val="24C06A23"/>
    <w:rsid w:val="24C33326"/>
    <w:rsid w:val="24C55BF8"/>
    <w:rsid w:val="24C8C860"/>
    <w:rsid w:val="24C9D4E2"/>
    <w:rsid w:val="24CC8C56"/>
    <w:rsid w:val="24D54C28"/>
    <w:rsid w:val="24D5EE1E"/>
    <w:rsid w:val="24E02351"/>
    <w:rsid w:val="24E19237"/>
    <w:rsid w:val="24E3107B"/>
    <w:rsid w:val="24E354A1"/>
    <w:rsid w:val="24E4155F"/>
    <w:rsid w:val="24E5B7FD"/>
    <w:rsid w:val="24EC8D54"/>
    <w:rsid w:val="24F4B193"/>
    <w:rsid w:val="24F52F8E"/>
    <w:rsid w:val="24FA0F90"/>
    <w:rsid w:val="24FAFBB1"/>
    <w:rsid w:val="24FD3445"/>
    <w:rsid w:val="24FD61DB"/>
    <w:rsid w:val="24FE8281"/>
    <w:rsid w:val="25066E16"/>
    <w:rsid w:val="25072709"/>
    <w:rsid w:val="250BEEA8"/>
    <w:rsid w:val="250D7D6F"/>
    <w:rsid w:val="250D873D"/>
    <w:rsid w:val="250E1AA7"/>
    <w:rsid w:val="2512784A"/>
    <w:rsid w:val="2521D8B7"/>
    <w:rsid w:val="2521F9CE"/>
    <w:rsid w:val="252373C2"/>
    <w:rsid w:val="25248C8F"/>
    <w:rsid w:val="252B54DB"/>
    <w:rsid w:val="252D5E5D"/>
    <w:rsid w:val="252E5089"/>
    <w:rsid w:val="252E73AD"/>
    <w:rsid w:val="25330626"/>
    <w:rsid w:val="253759B0"/>
    <w:rsid w:val="2537B261"/>
    <w:rsid w:val="2537BC58"/>
    <w:rsid w:val="25381292"/>
    <w:rsid w:val="253EF42D"/>
    <w:rsid w:val="25405BC8"/>
    <w:rsid w:val="2543426A"/>
    <w:rsid w:val="2543E380"/>
    <w:rsid w:val="2544E8BB"/>
    <w:rsid w:val="254BA59F"/>
    <w:rsid w:val="255168CD"/>
    <w:rsid w:val="2551A0C5"/>
    <w:rsid w:val="25570E5D"/>
    <w:rsid w:val="25604141"/>
    <w:rsid w:val="25618791"/>
    <w:rsid w:val="256879CA"/>
    <w:rsid w:val="2569EDCE"/>
    <w:rsid w:val="256A82A2"/>
    <w:rsid w:val="25716F27"/>
    <w:rsid w:val="257635A0"/>
    <w:rsid w:val="25771CF4"/>
    <w:rsid w:val="257946FF"/>
    <w:rsid w:val="257A921B"/>
    <w:rsid w:val="257C654B"/>
    <w:rsid w:val="25861DB0"/>
    <w:rsid w:val="2588A72D"/>
    <w:rsid w:val="258B0C0E"/>
    <w:rsid w:val="258B37AB"/>
    <w:rsid w:val="258BF7BB"/>
    <w:rsid w:val="258F60B4"/>
    <w:rsid w:val="2593B4F7"/>
    <w:rsid w:val="25968FEF"/>
    <w:rsid w:val="259D47D8"/>
    <w:rsid w:val="25A14212"/>
    <w:rsid w:val="25A62F76"/>
    <w:rsid w:val="25AD1BE0"/>
    <w:rsid w:val="25B3AD64"/>
    <w:rsid w:val="25B3FCCB"/>
    <w:rsid w:val="25B67CFA"/>
    <w:rsid w:val="25BBE99C"/>
    <w:rsid w:val="25C11FA8"/>
    <w:rsid w:val="25C1A53A"/>
    <w:rsid w:val="25C5512D"/>
    <w:rsid w:val="25C68CE1"/>
    <w:rsid w:val="25C9BC56"/>
    <w:rsid w:val="25CDB639"/>
    <w:rsid w:val="25D4E5AC"/>
    <w:rsid w:val="25DE1B9B"/>
    <w:rsid w:val="25E1E30A"/>
    <w:rsid w:val="25E71582"/>
    <w:rsid w:val="25E7E99A"/>
    <w:rsid w:val="25EAA4E0"/>
    <w:rsid w:val="25EACA54"/>
    <w:rsid w:val="25F50432"/>
    <w:rsid w:val="25F69613"/>
    <w:rsid w:val="25F803B3"/>
    <w:rsid w:val="25FBD7FA"/>
    <w:rsid w:val="25FC5DC4"/>
    <w:rsid w:val="25FEB672"/>
    <w:rsid w:val="2600D1D3"/>
    <w:rsid w:val="26022A60"/>
    <w:rsid w:val="26049FCE"/>
    <w:rsid w:val="26065CBE"/>
    <w:rsid w:val="2607AE30"/>
    <w:rsid w:val="260C01EA"/>
    <w:rsid w:val="260E3FBD"/>
    <w:rsid w:val="2611863B"/>
    <w:rsid w:val="26187B99"/>
    <w:rsid w:val="26189566"/>
    <w:rsid w:val="2618E639"/>
    <w:rsid w:val="261A2A20"/>
    <w:rsid w:val="261BD894"/>
    <w:rsid w:val="261C1CDC"/>
    <w:rsid w:val="262185DB"/>
    <w:rsid w:val="26282786"/>
    <w:rsid w:val="262DAA83"/>
    <w:rsid w:val="2635EC4C"/>
    <w:rsid w:val="26376533"/>
    <w:rsid w:val="2638B426"/>
    <w:rsid w:val="263B63CA"/>
    <w:rsid w:val="264BC49B"/>
    <w:rsid w:val="264D7584"/>
    <w:rsid w:val="2655FF52"/>
    <w:rsid w:val="2658D932"/>
    <w:rsid w:val="265B1DF8"/>
    <w:rsid w:val="265E95F0"/>
    <w:rsid w:val="2663F70A"/>
    <w:rsid w:val="2671B290"/>
    <w:rsid w:val="2672BB13"/>
    <w:rsid w:val="2672E93D"/>
    <w:rsid w:val="26738F42"/>
    <w:rsid w:val="26843C67"/>
    <w:rsid w:val="26845EEA"/>
    <w:rsid w:val="2687F3DA"/>
    <w:rsid w:val="2689DB8E"/>
    <w:rsid w:val="2692402A"/>
    <w:rsid w:val="26965EFC"/>
    <w:rsid w:val="26A19686"/>
    <w:rsid w:val="26A1EE02"/>
    <w:rsid w:val="26A21CE8"/>
    <w:rsid w:val="26A47076"/>
    <w:rsid w:val="26A4AA65"/>
    <w:rsid w:val="26A619D4"/>
    <w:rsid w:val="26A98F40"/>
    <w:rsid w:val="26AABC27"/>
    <w:rsid w:val="26AB2F2E"/>
    <w:rsid w:val="26ABB11D"/>
    <w:rsid w:val="26B29450"/>
    <w:rsid w:val="26B83665"/>
    <w:rsid w:val="26B9D96C"/>
    <w:rsid w:val="26C2998C"/>
    <w:rsid w:val="26C4ABCB"/>
    <w:rsid w:val="26D5C4F8"/>
    <w:rsid w:val="26DD5C6E"/>
    <w:rsid w:val="26DEDB78"/>
    <w:rsid w:val="26DF5B10"/>
    <w:rsid w:val="26DF73B0"/>
    <w:rsid w:val="26E1D769"/>
    <w:rsid w:val="26E840F6"/>
    <w:rsid w:val="26ED5E99"/>
    <w:rsid w:val="26F44DE2"/>
    <w:rsid w:val="26F8B977"/>
    <w:rsid w:val="26FBA816"/>
    <w:rsid w:val="26FCBB51"/>
    <w:rsid w:val="26FF7EE4"/>
    <w:rsid w:val="27016702"/>
    <w:rsid w:val="27041844"/>
    <w:rsid w:val="27083058"/>
    <w:rsid w:val="27088D0D"/>
    <w:rsid w:val="2708D586"/>
    <w:rsid w:val="270A667C"/>
    <w:rsid w:val="270E163E"/>
    <w:rsid w:val="270E1BDD"/>
    <w:rsid w:val="270EB15D"/>
    <w:rsid w:val="270F45AE"/>
    <w:rsid w:val="2712DA40"/>
    <w:rsid w:val="27134A45"/>
    <w:rsid w:val="27146CCD"/>
    <w:rsid w:val="2720048E"/>
    <w:rsid w:val="272D0705"/>
    <w:rsid w:val="2732E953"/>
    <w:rsid w:val="273961F6"/>
    <w:rsid w:val="2748CB54"/>
    <w:rsid w:val="27495765"/>
    <w:rsid w:val="274B5011"/>
    <w:rsid w:val="2750DC72"/>
    <w:rsid w:val="27523017"/>
    <w:rsid w:val="2752C62F"/>
    <w:rsid w:val="27560482"/>
    <w:rsid w:val="27581F52"/>
    <w:rsid w:val="2759FC18"/>
    <w:rsid w:val="275B6227"/>
    <w:rsid w:val="275D759B"/>
    <w:rsid w:val="27608D95"/>
    <w:rsid w:val="2764941C"/>
    <w:rsid w:val="276512CA"/>
    <w:rsid w:val="2766FA0F"/>
    <w:rsid w:val="276DCF56"/>
    <w:rsid w:val="277A4673"/>
    <w:rsid w:val="277B2B97"/>
    <w:rsid w:val="277C0217"/>
    <w:rsid w:val="277D58D7"/>
    <w:rsid w:val="278478F5"/>
    <w:rsid w:val="2786B127"/>
    <w:rsid w:val="278AEC52"/>
    <w:rsid w:val="278B61D9"/>
    <w:rsid w:val="2790B901"/>
    <w:rsid w:val="2791F03C"/>
    <w:rsid w:val="279463D2"/>
    <w:rsid w:val="279882DB"/>
    <w:rsid w:val="27A22849"/>
    <w:rsid w:val="27A2E13D"/>
    <w:rsid w:val="27A46CE7"/>
    <w:rsid w:val="27A4A561"/>
    <w:rsid w:val="27A58729"/>
    <w:rsid w:val="27A67A93"/>
    <w:rsid w:val="27AD8D25"/>
    <w:rsid w:val="27B36516"/>
    <w:rsid w:val="27BD0A1A"/>
    <w:rsid w:val="27BEACA5"/>
    <w:rsid w:val="27C403DF"/>
    <w:rsid w:val="27C5DAA9"/>
    <w:rsid w:val="27C69484"/>
    <w:rsid w:val="27C86089"/>
    <w:rsid w:val="27C8791F"/>
    <w:rsid w:val="27C9967D"/>
    <w:rsid w:val="27CB3F5F"/>
    <w:rsid w:val="27D9A93D"/>
    <w:rsid w:val="27E48802"/>
    <w:rsid w:val="27E64D7F"/>
    <w:rsid w:val="27F268D6"/>
    <w:rsid w:val="27F989BA"/>
    <w:rsid w:val="280D708F"/>
    <w:rsid w:val="280E9418"/>
    <w:rsid w:val="280FBD92"/>
    <w:rsid w:val="2814BEC2"/>
    <w:rsid w:val="281CB50D"/>
    <w:rsid w:val="281D56F7"/>
    <w:rsid w:val="281DF108"/>
    <w:rsid w:val="281E5398"/>
    <w:rsid w:val="281F73AD"/>
    <w:rsid w:val="281FBE6F"/>
    <w:rsid w:val="28254370"/>
    <w:rsid w:val="2825ABEF"/>
    <w:rsid w:val="282C62C3"/>
    <w:rsid w:val="28354463"/>
    <w:rsid w:val="2837DE21"/>
    <w:rsid w:val="283DED49"/>
    <w:rsid w:val="28406D09"/>
    <w:rsid w:val="284108E7"/>
    <w:rsid w:val="284159E5"/>
    <w:rsid w:val="284383AB"/>
    <w:rsid w:val="28447D33"/>
    <w:rsid w:val="2844EFAA"/>
    <w:rsid w:val="28479D16"/>
    <w:rsid w:val="284D9DB4"/>
    <w:rsid w:val="285069FF"/>
    <w:rsid w:val="28554917"/>
    <w:rsid w:val="2856D332"/>
    <w:rsid w:val="2857BD5A"/>
    <w:rsid w:val="2857DAA5"/>
    <w:rsid w:val="2858C1E1"/>
    <w:rsid w:val="285AA015"/>
    <w:rsid w:val="286AF4D0"/>
    <w:rsid w:val="287FCCB6"/>
    <w:rsid w:val="2881EC33"/>
    <w:rsid w:val="28830417"/>
    <w:rsid w:val="2884B283"/>
    <w:rsid w:val="2889D3D8"/>
    <w:rsid w:val="288CDB0A"/>
    <w:rsid w:val="28956A06"/>
    <w:rsid w:val="2896B377"/>
    <w:rsid w:val="28983B6C"/>
    <w:rsid w:val="289923DA"/>
    <w:rsid w:val="289C6967"/>
    <w:rsid w:val="289E4F8F"/>
    <w:rsid w:val="289E7FBE"/>
    <w:rsid w:val="289FA0B4"/>
    <w:rsid w:val="28A3FAE2"/>
    <w:rsid w:val="28AA1F77"/>
    <w:rsid w:val="28B0DBC1"/>
    <w:rsid w:val="28B1BD25"/>
    <w:rsid w:val="28B32A95"/>
    <w:rsid w:val="28B61B70"/>
    <w:rsid w:val="28B73D7C"/>
    <w:rsid w:val="28B94166"/>
    <w:rsid w:val="28B96803"/>
    <w:rsid w:val="28B9E412"/>
    <w:rsid w:val="28BEBC90"/>
    <w:rsid w:val="28D15E5A"/>
    <w:rsid w:val="28D4B2EA"/>
    <w:rsid w:val="28D67E53"/>
    <w:rsid w:val="28D7F80F"/>
    <w:rsid w:val="28D84821"/>
    <w:rsid w:val="28DAB1A5"/>
    <w:rsid w:val="28DB8659"/>
    <w:rsid w:val="28DE47D6"/>
    <w:rsid w:val="28DE4CF8"/>
    <w:rsid w:val="28EA4C7F"/>
    <w:rsid w:val="28F38A5E"/>
    <w:rsid w:val="28FC624F"/>
    <w:rsid w:val="28FD5609"/>
    <w:rsid w:val="290566FA"/>
    <w:rsid w:val="290B0C56"/>
    <w:rsid w:val="290B997A"/>
    <w:rsid w:val="290CE551"/>
    <w:rsid w:val="290DBC56"/>
    <w:rsid w:val="290ED0FE"/>
    <w:rsid w:val="29139BBE"/>
    <w:rsid w:val="29177E7F"/>
    <w:rsid w:val="2924DA21"/>
    <w:rsid w:val="2926213F"/>
    <w:rsid w:val="2928908E"/>
    <w:rsid w:val="29425FA3"/>
    <w:rsid w:val="2947F565"/>
    <w:rsid w:val="294DAC0F"/>
    <w:rsid w:val="294E929B"/>
    <w:rsid w:val="294FDB18"/>
    <w:rsid w:val="295B16F4"/>
    <w:rsid w:val="295C16F7"/>
    <w:rsid w:val="295FDE30"/>
    <w:rsid w:val="29686A09"/>
    <w:rsid w:val="296C2C7D"/>
    <w:rsid w:val="296C8858"/>
    <w:rsid w:val="296EB430"/>
    <w:rsid w:val="296F8362"/>
    <w:rsid w:val="29749CB0"/>
    <w:rsid w:val="2974C41C"/>
    <w:rsid w:val="2976C639"/>
    <w:rsid w:val="29779882"/>
    <w:rsid w:val="297AAB1B"/>
    <w:rsid w:val="297B4994"/>
    <w:rsid w:val="2986A477"/>
    <w:rsid w:val="298AEB31"/>
    <w:rsid w:val="299988C1"/>
    <w:rsid w:val="2999ABCF"/>
    <w:rsid w:val="299E882D"/>
    <w:rsid w:val="29A7756C"/>
    <w:rsid w:val="29A8A0C6"/>
    <w:rsid w:val="29A93CA3"/>
    <w:rsid w:val="29AF318A"/>
    <w:rsid w:val="29BA1B50"/>
    <w:rsid w:val="29BBB9C8"/>
    <w:rsid w:val="29BD3D26"/>
    <w:rsid w:val="29BFEFA7"/>
    <w:rsid w:val="29D5976D"/>
    <w:rsid w:val="29DC9FE8"/>
    <w:rsid w:val="29E4EAFB"/>
    <w:rsid w:val="29E9B3D6"/>
    <w:rsid w:val="29F056BE"/>
    <w:rsid w:val="29F2DD2D"/>
    <w:rsid w:val="29F63C62"/>
    <w:rsid w:val="29F8CB59"/>
    <w:rsid w:val="29FD8170"/>
    <w:rsid w:val="29FF5817"/>
    <w:rsid w:val="2A005DC5"/>
    <w:rsid w:val="2A023839"/>
    <w:rsid w:val="2A0D407A"/>
    <w:rsid w:val="2A0D645C"/>
    <w:rsid w:val="2A0F1156"/>
    <w:rsid w:val="2A1687C4"/>
    <w:rsid w:val="2A17C72F"/>
    <w:rsid w:val="2A234525"/>
    <w:rsid w:val="2A2A5348"/>
    <w:rsid w:val="2A2AFD64"/>
    <w:rsid w:val="2A2C62AB"/>
    <w:rsid w:val="2A2EF36B"/>
    <w:rsid w:val="2A3258E5"/>
    <w:rsid w:val="2A3821BD"/>
    <w:rsid w:val="2A3D9B08"/>
    <w:rsid w:val="2A41BA74"/>
    <w:rsid w:val="2A4309C9"/>
    <w:rsid w:val="2A4AD270"/>
    <w:rsid w:val="2A5AA26E"/>
    <w:rsid w:val="2A5E733A"/>
    <w:rsid w:val="2A60D8B5"/>
    <w:rsid w:val="2A63729E"/>
    <w:rsid w:val="2A65BD4A"/>
    <w:rsid w:val="2A6D44A3"/>
    <w:rsid w:val="2A6D8FBA"/>
    <w:rsid w:val="2A757F5F"/>
    <w:rsid w:val="2A77FCE2"/>
    <w:rsid w:val="2A79A287"/>
    <w:rsid w:val="2A7C5531"/>
    <w:rsid w:val="2A7C819E"/>
    <w:rsid w:val="2A7E170D"/>
    <w:rsid w:val="2A80F9E0"/>
    <w:rsid w:val="2A8C5B6C"/>
    <w:rsid w:val="2A8D3370"/>
    <w:rsid w:val="2A90DB3C"/>
    <w:rsid w:val="2A920F98"/>
    <w:rsid w:val="2A925477"/>
    <w:rsid w:val="2A92BEE1"/>
    <w:rsid w:val="2A9782B1"/>
    <w:rsid w:val="2A9E19E2"/>
    <w:rsid w:val="2A9E2EB1"/>
    <w:rsid w:val="2A9EDA64"/>
    <w:rsid w:val="2AAB6A09"/>
    <w:rsid w:val="2AAD3437"/>
    <w:rsid w:val="2AAECBAB"/>
    <w:rsid w:val="2AB041FA"/>
    <w:rsid w:val="2AB43287"/>
    <w:rsid w:val="2ABB4A57"/>
    <w:rsid w:val="2ABFF941"/>
    <w:rsid w:val="2AC8AEBB"/>
    <w:rsid w:val="2ACD602E"/>
    <w:rsid w:val="2AD0ED11"/>
    <w:rsid w:val="2AD21D5D"/>
    <w:rsid w:val="2AD243E2"/>
    <w:rsid w:val="2AD7BB28"/>
    <w:rsid w:val="2ADAC127"/>
    <w:rsid w:val="2ADC5148"/>
    <w:rsid w:val="2ADC6CD5"/>
    <w:rsid w:val="2ADDB620"/>
    <w:rsid w:val="2ADE6769"/>
    <w:rsid w:val="2AE1FFCA"/>
    <w:rsid w:val="2AE91548"/>
    <w:rsid w:val="2AEAEF3F"/>
    <w:rsid w:val="2AED0A6E"/>
    <w:rsid w:val="2AF1B4C3"/>
    <w:rsid w:val="2AF1B6D2"/>
    <w:rsid w:val="2AF82B33"/>
    <w:rsid w:val="2AFA3191"/>
    <w:rsid w:val="2AFA3F8F"/>
    <w:rsid w:val="2B03E4DE"/>
    <w:rsid w:val="2B04A8D9"/>
    <w:rsid w:val="2B06CA9C"/>
    <w:rsid w:val="2B06F1F7"/>
    <w:rsid w:val="2B086CA2"/>
    <w:rsid w:val="2B08B227"/>
    <w:rsid w:val="2B0F420A"/>
    <w:rsid w:val="2B1162B2"/>
    <w:rsid w:val="2B15926C"/>
    <w:rsid w:val="2B20EE50"/>
    <w:rsid w:val="2B21DD95"/>
    <w:rsid w:val="2B27F1B7"/>
    <w:rsid w:val="2B287E77"/>
    <w:rsid w:val="2B2AC554"/>
    <w:rsid w:val="2B2AD5B4"/>
    <w:rsid w:val="2B2D39B5"/>
    <w:rsid w:val="2B302DAE"/>
    <w:rsid w:val="2B31C471"/>
    <w:rsid w:val="2B356318"/>
    <w:rsid w:val="2B381276"/>
    <w:rsid w:val="2B397A07"/>
    <w:rsid w:val="2B3E2083"/>
    <w:rsid w:val="2B40A06D"/>
    <w:rsid w:val="2B41CCC7"/>
    <w:rsid w:val="2B464660"/>
    <w:rsid w:val="2B4A3388"/>
    <w:rsid w:val="2B4C85BC"/>
    <w:rsid w:val="2B545F3A"/>
    <w:rsid w:val="2B5503A7"/>
    <w:rsid w:val="2B5B0B66"/>
    <w:rsid w:val="2B672352"/>
    <w:rsid w:val="2B69EF8A"/>
    <w:rsid w:val="2B72EE25"/>
    <w:rsid w:val="2B74C750"/>
    <w:rsid w:val="2B793A7B"/>
    <w:rsid w:val="2B7A3F7B"/>
    <w:rsid w:val="2B7C906C"/>
    <w:rsid w:val="2B80073E"/>
    <w:rsid w:val="2B801E5F"/>
    <w:rsid w:val="2B86AD8F"/>
    <w:rsid w:val="2B882F5C"/>
    <w:rsid w:val="2B8C4881"/>
    <w:rsid w:val="2B8DFDBE"/>
    <w:rsid w:val="2B902BDE"/>
    <w:rsid w:val="2B905326"/>
    <w:rsid w:val="2B972ED5"/>
    <w:rsid w:val="2B9C1673"/>
    <w:rsid w:val="2BA25062"/>
    <w:rsid w:val="2BA314CD"/>
    <w:rsid w:val="2BAC181F"/>
    <w:rsid w:val="2BB6B895"/>
    <w:rsid w:val="2BB98D99"/>
    <w:rsid w:val="2BBB5BC7"/>
    <w:rsid w:val="2BBBA3D2"/>
    <w:rsid w:val="2BBC3848"/>
    <w:rsid w:val="2BC0AB90"/>
    <w:rsid w:val="2BC20E92"/>
    <w:rsid w:val="2BC626F6"/>
    <w:rsid w:val="2BC6D40D"/>
    <w:rsid w:val="2BC924A4"/>
    <w:rsid w:val="2BD3402E"/>
    <w:rsid w:val="2BD34147"/>
    <w:rsid w:val="2BD7C027"/>
    <w:rsid w:val="2BD7C9E1"/>
    <w:rsid w:val="2BDC2310"/>
    <w:rsid w:val="2BE5605B"/>
    <w:rsid w:val="2BE9AB73"/>
    <w:rsid w:val="2BEDF3B4"/>
    <w:rsid w:val="2BEEACFB"/>
    <w:rsid w:val="2BF4D11E"/>
    <w:rsid w:val="2BF5712D"/>
    <w:rsid w:val="2BF77895"/>
    <w:rsid w:val="2BFC6552"/>
    <w:rsid w:val="2C007EB2"/>
    <w:rsid w:val="2C018B6D"/>
    <w:rsid w:val="2C053C99"/>
    <w:rsid w:val="2C063EA6"/>
    <w:rsid w:val="2C06E04A"/>
    <w:rsid w:val="2C076201"/>
    <w:rsid w:val="2C1562C2"/>
    <w:rsid w:val="2C1791AC"/>
    <w:rsid w:val="2C1C7E22"/>
    <w:rsid w:val="2C1E633B"/>
    <w:rsid w:val="2C1F2D0E"/>
    <w:rsid w:val="2C28FFBB"/>
    <w:rsid w:val="2C32E88E"/>
    <w:rsid w:val="2C358912"/>
    <w:rsid w:val="2C3EE6E5"/>
    <w:rsid w:val="2C44BA33"/>
    <w:rsid w:val="2C468349"/>
    <w:rsid w:val="2C4A0C69"/>
    <w:rsid w:val="2C4B2A00"/>
    <w:rsid w:val="2C538D24"/>
    <w:rsid w:val="2C5422C2"/>
    <w:rsid w:val="2C54D06F"/>
    <w:rsid w:val="2C572B1E"/>
    <w:rsid w:val="2C5B9EF0"/>
    <w:rsid w:val="2C6581C9"/>
    <w:rsid w:val="2C674F01"/>
    <w:rsid w:val="2C6899C5"/>
    <w:rsid w:val="2C6B809C"/>
    <w:rsid w:val="2C6C19BA"/>
    <w:rsid w:val="2C6C1E04"/>
    <w:rsid w:val="2C716A33"/>
    <w:rsid w:val="2C73C998"/>
    <w:rsid w:val="2C75E2C2"/>
    <w:rsid w:val="2C77760D"/>
    <w:rsid w:val="2C785B7A"/>
    <w:rsid w:val="2C8098F3"/>
    <w:rsid w:val="2C80AD82"/>
    <w:rsid w:val="2C8AF951"/>
    <w:rsid w:val="2C8C9F78"/>
    <w:rsid w:val="2C907AC0"/>
    <w:rsid w:val="2C910C78"/>
    <w:rsid w:val="2C93DA78"/>
    <w:rsid w:val="2C940C27"/>
    <w:rsid w:val="2C96C817"/>
    <w:rsid w:val="2C97D634"/>
    <w:rsid w:val="2C9CB50C"/>
    <w:rsid w:val="2C9FF514"/>
    <w:rsid w:val="2CAD1A60"/>
    <w:rsid w:val="2CB82DD7"/>
    <w:rsid w:val="2CBB754F"/>
    <w:rsid w:val="2CBD7CEB"/>
    <w:rsid w:val="2CBE84E6"/>
    <w:rsid w:val="2CC23E1E"/>
    <w:rsid w:val="2CC2EB80"/>
    <w:rsid w:val="2CC39F9E"/>
    <w:rsid w:val="2CC5CC67"/>
    <w:rsid w:val="2CC8AE45"/>
    <w:rsid w:val="2CC935DF"/>
    <w:rsid w:val="2CCF0982"/>
    <w:rsid w:val="2CD10EEF"/>
    <w:rsid w:val="2CD1C6DD"/>
    <w:rsid w:val="2CD21270"/>
    <w:rsid w:val="2CD350A6"/>
    <w:rsid w:val="2CD4090A"/>
    <w:rsid w:val="2CD4A1F7"/>
    <w:rsid w:val="2CD7DB0F"/>
    <w:rsid w:val="2CE11CB2"/>
    <w:rsid w:val="2CE97637"/>
    <w:rsid w:val="2CEA35B1"/>
    <w:rsid w:val="2CEF4F96"/>
    <w:rsid w:val="2CF23839"/>
    <w:rsid w:val="2CF6D404"/>
    <w:rsid w:val="2CF97988"/>
    <w:rsid w:val="2CFB945A"/>
    <w:rsid w:val="2CFCA78D"/>
    <w:rsid w:val="2D03BE21"/>
    <w:rsid w:val="2D06F886"/>
    <w:rsid w:val="2D0D302E"/>
    <w:rsid w:val="2D1401BE"/>
    <w:rsid w:val="2D14FC5A"/>
    <w:rsid w:val="2D18B2B3"/>
    <w:rsid w:val="2D1D21E3"/>
    <w:rsid w:val="2D21E060"/>
    <w:rsid w:val="2D266F77"/>
    <w:rsid w:val="2D27F467"/>
    <w:rsid w:val="2D2BA999"/>
    <w:rsid w:val="2D30C75C"/>
    <w:rsid w:val="2D35660D"/>
    <w:rsid w:val="2D373738"/>
    <w:rsid w:val="2D38270D"/>
    <w:rsid w:val="2D401714"/>
    <w:rsid w:val="2D414814"/>
    <w:rsid w:val="2D43B0CE"/>
    <w:rsid w:val="2D46857C"/>
    <w:rsid w:val="2D4BB257"/>
    <w:rsid w:val="2D4DB65D"/>
    <w:rsid w:val="2D517F1E"/>
    <w:rsid w:val="2D52E1DD"/>
    <w:rsid w:val="2D56B698"/>
    <w:rsid w:val="2D57092C"/>
    <w:rsid w:val="2D581663"/>
    <w:rsid w:val="2D591975"/>
    <w:rsid w:val="2D623F76"/>
    <w:rsid w:val="2D636799"/>
    <w:rsid w:val="2D687682"/>
    <w:rsid w:val="2D6AE9A6"/>
    <w:rsid w:val="2D6C00C5"/>
    <w:rsid w:val="2D6C651E"/>
    <w:rsid w:val="2D6DABC0"/>
    <w:rsid w:val="2D6EFCDB"/>
    <w:rsid w:val="2D776739"/>
    <w:rsid w:val="2D7A1B88"/>
    <w:rsid w:val="2D7A3FE5"/>
    <w:rsid w:val="2D7AFDA5"/>
    <w:rsid w:val="2D7CCCF7"/>
    <w:rsid w:val="2D7E20C9"/>
    <w:rsid w:val="2D7FA0EA"/>
    <w:rsid w:val="2D808020"/>
    <w:rsid w:val="2D809D09"/>
    <w:rsid w:val="2D8164DF"/>
    <w:rsid w:val="2D826CC5"/>
    <w:rsid w:val="2D82DCF4"/>
    <w:rsid w:val="2D845B50"/>
    <w:rsid w:val="2D854CEE"/>
    <w:rsid w:val="2D87757F"/>
    <w:rsid w:val="2D8B666A"/>
    <w:rsid w:val="2D8E43EE"/>
    <w:rsid w:val="2D8FC903"/>
    <w:rsid w:val="2D93A34A"/>
    <w:rsid w:val="2D963A0C"/>
    <w:rsid w:val="2D96406A"/>
    <w:rsid w:val="2D967697"/>
    <w:rsid w:val="2D99014E"/>
    <w:rsid w:val="2D9B0975"/>
    <w:rsid w:val="2DA3BBD9"/>
    <w:rsid w:val="2DA7EC79"/>
    <w:rsid w:val="2DB14349"/>
    <w:rsid w:val="2DB55664"/>
    <w:rsid w:val="2DB60CFE"/>
    <w:rsid w:val="2DBD85FC"/>
    <w:rsid w:val="2DC20E91"/>
    <w:rsid w:val="2DCBA1B0"/>
    <w:rsid w:val="2DD437C2"/>
    <w:rsid w:val="2DD65443"/>
    <w:rsid w:val="2DDF944F"/>
    <w:rsid w:val="2DDFDD3E"/>
    <w:rsid w:val="2DE31BD2"/>
    <w:rsid w:val="2DE3EB9B"/>
    <w:rsid w:val="2DE561AF"/>
    <w:rsid w:val="2DEA2F1D"/>
    <w:rsid w:val="2DEDDDA4"/>
    <w:rsid w:val="2DF47771"/>
    <w:rsid w:val="2DFE6E9F"/>
    <w:rsid w:val="2DFED9C5"/>
    <w:rsid w:val="2DFF8D43"/>
    <w:rsid w:val="2E0C75A6"/>
    <w:rsid w:val="2E1261E9"/>
    <w:rsid w:val="2E1B6250"/>
    <w:rsid w:val="2E1FC02D"/>
    <w:rsid w:val="2E203F86"/>
    <w:rsid w:val="2E21651B"/>
    <w:rsid w:val="2E266DD3"/>
    <w:rsid w:val="2E2A2154"/>
    <w:rsid w:val="2E2D2561"/>
    <w:rsid w:val="2E2E0980"/>
    <w:rsid w:val="2E335418"/>
    <w:rsid w:val="2E37D2B1"/>
    <w:rsid w:val="2E3931D2"/>
    <w:rsid w:val="2E3AC1AD"/>
    <w:rsid w:val="2E3B2557"/>
    <w:rsid w:val="2E4429B4"/>
    <w:rsid w:val="2E4ED08D"/>
    <w:rsid w:val="2E4EED62"/>
    <w:rsid w:val="2E5095EC"/>
    <w:rsid w:val="2E54CA71"/>
    <w:rsid w:val="2E5E552B"/>
    <w:rsid w:val="2E5E9394"/>
    <w:rsid w:val="2E633F11"/>
    <w:rsid w:val="2E69F42D"/>
    <w:rsid w:val="2E6F9AB5"/>
    <w:rsid w:val="2E76BFD0"/>
    <w:rsid w:val="2E7B1E92"/>
    <w:rsid w:val="2E7BAED7"/>
    <w:rsid w:val="2E8189C1"/>
    <w:rsid w:val="2E86C4FB"/>
    <w:rsid w:val="2E8B3362"/>
    <w:rsid w:val="2E8BD5E3"/>
    <w:rsid w:val="2E8E6E93"/>
    <w:rsid w:val="2E913546"/>
    <w:rsid w:val="2E95F677"/>
    <w:rsid w:val="2E9B550A"/>
    <w:rsid w:val="2E9E2C2A"/>
    <w:rsid w:val="2EA083D1"/>
    <w:rsid w:val="2EA0F286"/>
    <w:rsid w:val="2EA5506E"/>
    <w:rsid w:val="2EA85130"/>
    <w:rsid w:val="2EAA6859"/>
    <w:rsid w:val="2EABFB67"/>
    <w:rsid w:val="2EAD1E0D"/>
    <w:rsid w:val="2EAD3C1B"/>
    <w:rsid w:val="2EAE116A"/>
    <w:rsid w:val="2EB4070A"/>
    <w:rsid w:val="2EBAD49A"/>
    <w:rsid w:val="2EBCB40B"/>
    <w:rsid w:val="2EBDDEEA"/>
    <w:rsid w:val="2EBED0AC"/>
    <w:rsid w:val="2EC6FA15"/>
    <w:rsid w:val="2ECBA604"/>
    <w:rsid w:val="2ECD119E"/>
    <w:rsid w:val="2ECD63E2"/>
    <w:rsid w:val="2ECF1227"/>
    <w:rsid w:val="2ECF687A"/>
    <w:rsid w:val="2ED1E500"/>
    <w:rsid w:val="2ED34685"/>
    <w:rsid w:val="2ED64C2E"/>
    <w:rsid w:val="2ED858FC"/>
    <w:rsid w:val="2EE1432D"/>
    <w:rsid w:val="2EE36F0B"/>
    <w:rsid w:val="2EE6E97C"/>
    <w:rsid w:val="2EE986BE"/>
    <w:rsid w:val="2EEF6F32"/>
    <w:rsid w:val="2EF3BD78"/>
    <w:rsid w:val="2EF50484"/>
    <w:rsid w:val="2EF81F2A"/>
    <w:rsid w:val="2EF89618"/>
    <w:rsid w:val="2EFAF6DB"/>
    <w:rsid w:val="2EFC803D"/>
    <w:rsid w:val="2F01B82B"/>
    <w:rsid w:val="2F02C7C2"/>
    <w:rsid w:val="2F03A41E"/>
    <w:rsid w:val="2F0AB90B"/>
    <w:rsid w:val="2F1061AD"/>
    <w:rsid w:val="2F15B969"/>
    <w:rsid w:val="2F16320A"/>
    <w:rsid w:val="2F16C9AF"/>
    <w:rsid w:val="2F17BB11"/>
    <w:rsid w:val="2F18D9F4"/>
    <w:rsid w:val="2F1C1CF5"/>
    <w:rsid w:val="2F2F9300"/>
    <w:rsid w:val="2F2FD3E5"/>
    <w:rsid w:val="2F3270DF"/>
    <w:rsid w:val="2F32FD71"/>
    <w:rsid w:val="2F3C644B"/>
    <w:rsid w:val="2F3C78F5"/>
    <w:rsid w:val="2F3D14B7"/>
    <w:rsid w:val="2F3DA12F"/>
    <w:rsid w:val="2F401E9E"/>
    <w:rsid w:val="2F40FE22"/>
    <w:rsid w:val="2F410DB7"/>
    <w:rsid w:val="2F4147FC"/>
    <w:rsid w:val="2F4BD820"/>
    <w:rsid w:val="2F52E4A9"/>
    <w:rsid w:val="2F53C54D"/>
    <w:rsid w:val="2F56F3BC"/>
    <w:rsid w:val="2F5F1AB8"/>
    <w:rsid w:val="2F64DB23"/>
    <w:rsid w:val="2F64F798"/>
    <w:rsid w:val="2F6B8B71"/>
    <w:rsid w:val="2F6EB734"/>
    <w:rsid w:val="2F706274"/>
    <w:rsid w:val="2F70867C"/>
    <w:rsid w:val="2F73BA92"/>
    <w:rsid w:val="2F775E63"/>
    <w:rsid w:val="2F79072D"/>
    <w:rsid w:val="2F7F3FEA"/>
    <w:rsid w:val="2F86E37E"/>
    <w:rsid w:val="2F89FB6C"/>
    <w:rsid w:val="2F94854A"/>
    <w:rsid w:val="2F9E1F30"/>
    <w:rsid w:val="2F9E4F87"/>
    <w:rsid w:val="2FAB641D"/>
    <w:rsid w:val="2FC08E47"/>
    <w:rsid w:val="2FCBF672"/>
    <w:rsid w:val="2FCC1C2A"/>
    <w:rsid w:val="2FCF03A2"/>
    <w:rsid w:val="2FD46644"/>
    <w:rsid w:val="2FD61FB4"/>
    <w:rsid w:val="2FD8A4FE"/>
    <w:rsid w:val="2FDFF67A"/>
    <w:rsid w:val="2FE08A13"/>
    <w:rsid w:val="2FE3DAB6"/>
    <w:rsid w:val="2FE884A8"/>
    <w:rsid w:val="2FE9CF64"/>
    <w:rsid w:val="2FEDA446"/>
    <w:rsid w:val="2FEEC272"/>
    <w:rsid w:val="2FF24A54"/>
    <w:rsid w:val="2FF33170"/>
    <w:rsid w:val="2FF366E5"/>
    <w:rsid w:val="2FF71A4D"/>
    <w:rsid w:val="2FF80869"/>
    <w:rsid w:val="2FFB4060"/>
    <w:rsid w:val="30008369"/>
    <w:rsid w:val="30024F15"/>
    <w:rsid w:val="3003907E"/>
    <w:rsid w:val="3005168F"/>
    <w:rsid w:val="3008D82E"/>
    <w:rsid w:val="300BB689"/>
    <w:rsid w:val="300C945B"/>
    <w:rsid w:val="300DA0EA"/>
    <w:rsid w:val="300E6A80"/>
    <w:rsid w:val="30120686"/>
    <w:rsid w:val="30123F0B"/>
    <w:rsid w:val="30126838"/>
    <w:rsid w:val="3018B147"/>
    <w:rsid w:val="3018B86C"/>
    <w:rsid w:val="3018C426"/>
    <w:rsid w:val="301FB6BB"/>
    <w:rsid w:val="301FC09D"/>
    <w:rsid w:val="3020693E"/>
    <w:rsid w:val="30216C66"/>
    <w:rsid w:val="3026AED8"/>
    <w:rsid w:val="3027B9DE"/>
    <w:rsid w:val="30287CD4"/>
    <w:rsid w:val="302881E7"/>
    <w:rsid w:val="302EA05A"/>
    <w:rsid w:val="30305662"/>
    <w:rsid w:val="30341B86"/>
    <w:rsid w:val="30383321"/>
    <w:rsid w:val="30385C92"/>
    <w:rsid w:val="3038BBBA"/>
    <w:rsid w:val="303F5C96"/>
    <w:rsid w:val="30407B76"/>
    <w:rsid w:val="30454D25"/>
    <w:rsid w:val="3047C672"/>
    <w:rsid w:val="304AB88A"/>
    <w:rsid w:val="30544603"/>
    <w:rsid w:val="3054E800"/>
    <w:rsid w:val="30558022"/>
    <w:rsid w:val="3057695A"/>
    <w:rsid w:val="30578F6B"/>
    <w:rsid w:val="3058C9C7"/>
    <w:rsid w:val="305C44A0"/>
    <w:rsid w:val="305D1285"/>
    <w:rsid w:val="306112FE"/>
    <w:rsid w:val="3062DEFA"/>
    <w:rsid w:val="30690F4F"/>
    <w:rsid w:val="306F3C02"/>
    <w:rsid w:val="3078310B"/>
    <w:rsid w:val="307AD57B"/>
    <w:rsid w:val="308BA5D5"/>
    <w:rsid w:val="30910BE7"/>
    <w:rsid w:val="3097F290"/>
    <w:rsid w:val="309B7EDC"/>
    <w:rsid w:val="309F1658"/>
    <w:rsid w:val="30A44BA7"/>
    <w:rsid w:val="30AA9BFC"/>
    <w:rsid w:val="30AC0F05"/>
    <w:rsid w:val="30B9A708"/>
    <w:rsid w:val="30C0B0A5"/>
    <w:rsid w:val="30C2AEFE"/>
    <w:rsid w:val="30C4BD9F"/>
    <w:rsid w:val="30C4E2A7"/>
    <w:rsid w:val="30C5CEB3"/>
    <w:rsid w:val="30CEA295"/>
    <w:rsid w:val="30D1845B"/>
    <w:rsid w:val="30D6A594"/>
    <w:rsid w:val="30D711CF"/>
    <w:rsid w:val="30D8400E"/>
    <w:rsid w:val="30D84D38"/>
    <w:rsid w:val="30D87E15"/>
    <w:rsid w:val="30D8AEA3"/>
    <w:rsid w:val="30DD8854"/>
    <w:rsid w:val="30E6486E"/>
    <w:rsid w:val="30E7C829"/>
    <w:rsid w:val="30E9E0FF"/>
    <w:rsid w:val="30EA4972"/>
    <w:rsid w:val="30EBB35B"/>
    <w:rsid w:val="30ED3E22"/>
    <w:rsid w:val="30ED595B"/>
    <w:rsid w:val="30EE7262"/>
    <w:rsid w:val="30FA63C4"/>
    <w:rsid w:val="3106E016"/>
    <w:rsid w:val="310B5386"/>
    <w:rsid w:val="310BDAB5"/>
    <w:rsid w:val="310C7391"/>
    <w:rsid w:val="310E48E1"/>
    <w:rsid w:val="3113EF3E"/>
    <w:rsid w:val="311D0271"/>
    <w:rsid w:val="31233C0F"/>
    <w:rsid w:val="3123915D"/>
    <w:rsid w:val="3133774A"/>
    <w:rsid w:val="3136E51F"/>
    <w:rsid w:val="313ACA50"/>
    <w:rsid w:val="313E25C1"/>
    <w:rsid w:val="31456043"/>
    <w:rsid w:val="3147BB71"/>
    <w:rsid w:val="315A893C"/>
    <w:rsid w:val="315E4BDD"/>
    <w:rsid w:val="315F3B51"/>
    <w:rsid w:val="316E74AF"/>
    <w:rsid w:val="317659A1"/>
    <w:rsid w:val="317B8B7F"/>
    <w:rsid w:val="317DCD91"/>
    <w:rsid w:val="3185F175"/>
    <w:rsid w:val="31862CDE"/>
    <w:rsid w:val="31863E9F"/>
    <w:rsid w:val="31873216"/>
    <w:rsid w:val="319300DD"/>
    <w:rsid w:val="31944C39"/>
    <w:rsid w:val="319503AC"/>
    <w:rsid w:val="31953772"/>
    <w:rsid w:val="3197E5EE"/>
    <w:rsid w:val="31981217"/>
    <w:rsid w:val="31988538"/>
    <w:rsid w:val="31A85DD0"/>
    <w:rsid w:val="31AA5332"/>
    <w:rsid w:val="31AB9259"/>
    <w:rsid w:val="31AE3899"/>
    <w:rsid w:val="31AF6513"/>
    <w:rsid w:val="31AF9380"/>
    <w:rsid w:val="31B3E57F"/>
    <w:rsid w:val="31B762B7"/>
    <w:rsid w:val="31C34EC7"/>
    <w:rsid w:val="31C39F4E"/>
    <w:rsid w:val="31C8B1E6"/>
    <w:rsid w:val="31D28AA2"/>
    <w:rsid w:val="31D442B4"/>
    <w:rsid w:val="31D5F7A1"/>
    <w:rsid w:val="31D9F27C"/>
    <w:rsid w:val="31DCD9BA"/>
    <w:rsid w:val="31EBAF44"/>
    <w:rsid w:val="31F557F3"/>
    <w:rsid w:val="31FB90DA"/>
    <w:rsid w:val="31FFB5D2"/>
    <w:rsid w:val="32051075"/>
    <w:rsid w:val="32085BD1"/>
    <w:rsid w:val="320C0DBB"/>
    <w:rsid w:val="320C99AE"/>
    <w:rsid w:val="320D8DE4"/>
    <w:rsid w:val="3210A9F7"/>
    <w:rsid w:val="32113B3E"/>
    <w:rsid w:val="32114161"/>
    <w:rsid w:val="32148408"/>
    <w:rsid w:val="321B3276"/>
    <w:rsid w:val="321C5575"/>
    <w:rsid w:val="3220280B"/>
    <w:rsid w:val="3221F84D"/>
    <w:rsid w:val="322865CC"/>
    <w:rsid w:val="3228C0BA"/>
    <w:rsid w:val="32295955"/>
    <w:rsid w:val="32299C89"/>
    <w:rsid w:val="322A426D"/>
    <w:rsid w:val="322B05C6"/>
    <w:rsid w:val="322FEBD5"/>
    <w:rsid w:val="32318AE6"/>
    <w:rsid w:val="3239E693"/>
    <w:rsid w:val="323B904B"/>
    <w:rsid w:val="32423329"/>
    <w:rsid w:val="32435E16"/>
    <w:rsid w:val="32491432"/>
    <w:rsid w:val="32582522"/>
    <w:rsid w:val="325BE0F8"/>
    <w:rsid w:val="325C9E2E"/>
    <w:rsid w:val="325F6854"/>
    <w:rsid w:val="32677E6C"/>
    <w:rsid w:val="326E534E"/>
    <w:rsid w:val="3273844E"/>
    <w:rsid w:val="3273F04F"/>
    <w:rsid w:val="32771B25"/>
    <w:rsid w:val="3278EA3A"/>
    <w:rsid w:val="32845EBB"/>
    <w:rsid w:val="32846080"/>
    <w:rsid w:val="32848DFC"/>
    <w:rsid w:val="3285D938"/>
    <w:rsid w:val="328E6E92"/>
    <w:rsid w:val="3290E738"/>
    <w:rsid w:val="329645F4"/>
    <w:rsid w:val="3296652B"/>
    <w:rsid w:val="3296B2F8"/>
    <w:rsid w:val="32981161"/>
    <w:rsid w:val="329D665C"/>
    <w:rsid w:val="32A87FF1"/>
    <w:rsid w:val="32AD43CD"/>
    <w:rsid w:val="32B0C0DC"/>
    <w:rsid w:val="32B69294"/>
    <w:rsid w:val="32B80411"/>
    <w:rsid w:val="32B97162"/>
    <w:rsid w:val="32B9AECE"/>
    <w:rsid w:val="32C2FD8A"/>
    <w:rsid w:val="32C60F56"/>
    <w:rsid w:val="32C6958D"/>
    <w:rsid w:val="32C6F235"/>
    <w:rsid w:val="32CDDB3F"/>
    <w:rsid w:val="32CFD9D9"/>
    <w:rsid w:val="32D3C3D5"/>
    <w:rsid w:val="32E00A9D"/>
    <w:rsid w:val="32E13441"/>
    <w:rsid w:val="32E20740"/>
    <w:rsid w:val="32E94F07"/>
    <w:rsid w:val="32EB72DB"/>
    <w:rsid w:val="32F016FC"/>
    <w:rsid w:val="32F277C1"/>
    <w:rsid w:val="32F86A7E"/>
    <w:rsid w:val="32F8A838"/>
    <w:rsid w:val="32F9ACE0"/>
    <w:rsid w:val="32FBC42F"/>
    <w:rsid w:val="32FEB753"/>
    <w:rsid w:val="330284D6"/>
    <w:rsid w:val="3306D979"/>
    <w:rsid w:val="330DE953"/>
    <w:rsid w:val="330E0411"/>
    <w:rsid w:val="330E0922"/>
    <w:rsid w:val="33143BB2"/>
    <w:rsid w:val="33166E0B"/>
    <w:rsid w:val="331D628F"/>
    <w:rsid w:val="3321DED3"/>
    <w:rsid w:val="33243601"/>
    <w:rsid w:val="3324E354"/>
    <w:rsid w:val="332510FC"/>
    <w:rsid w:val="332A0CA8"/>
    <w:rsid w:val="332B796F"/>
    <w:rsid w:val="3331D80C"/>
    <w:rsid w:val="3333039C"/>
    <w:rsid w:val="33364444"/>
    <w:rsid w:val="33377CC5"/>
    <w:rsid w:val="333B2B55"/>
    <w:rsid w:val="333B9ECC"/>
    <w:rsid w:val="333E7D4C"/>
    <w:rsid w:val="33434CEA"/>
    <w:rsid w:val="3343BEF3"/>
    <w:rsid w:val="33441231"/>
    <w:rsid w:val="33476845"/>
    <w:rsid w:val="334E050E"/>
    <w:rsid w:val="33576CBB"/>
    <w:rsid w:val="33685E96"/>
    <w:rsid w:val="3368749F"/>
    <w:rsid w:val="3368F68F"/>
    <w:rsid w:val="336F46E0"/>
    <w:rsid w:val="337017A7"/>
    <w:rsid w:val="337743E5"/>
    <w:rsid w:val="3378686C"/>
    <w:rsid w:val="337E0B3C"/>
    <w:rsid w:val="3381C712"/>
    <w:rsid w:val="33827B35"/>
    <w:rsid w:val="3387D46F"/>
    <w:rsid w:val="338885C0"/>
    <w:rsid w:val="338F0786"/>
    <w:rsid w:val="3390A5F6"/>
    <w:rsid w:val="339555BC"/>
    <w:rsid w:val="3395D047"/>
    <w:rsid w:val="3397613B"/>
    <w:rsid w:val="3397910C"/>
    <w:rsid w:val="339C6779"/>
    <w:rsid w:val="339C9FE3"/>
    <w:rsid w:val="339CF337"/>
    <w:rsid w:val="339FA114"/>
    <w:rsid w:val="33A20465"/>
    <w:rsid w:val="33A37B6A"/>
    <w:rsid w:val="33A71BDC"/>
    <w:rsid w:val="33A72FA8"/>
    <w:rsid w:val="33A8B9B3"/>
    <w:rsid w:val="33AAAFCF"/>
    <w:rsid w:val="33B1E800"/>
    <w:rsid w:val="33B20F70"/>
    <w:rsid w:val="33B4AB3C"/>
    <w:rsid w:val="33B4EA1F"/>
    <w:rsid w:val="33BFC22E"/>
    <w:rsid w:val="33C102CD"/>
    <w:rsid w:val="33C6EC41"/>
    <w:rsid w:val="33C9B3B9"/>
    <w:rsid w:val="33CF41B5"/>
    <w:rsid w:val="33D203D7"/>
    <w:rsid w:val="33D36894"/>
    <w:rsid w:val="33D67247"/>
    <w:rsid w:val="33DA596E"/>
    <w:rsid w:val="33DAFAE2"/>
    <w:rsid w:val="33E28440"/>
    <w:rsid w:val="33E7822C"/>
    <w:rsid w:val="33E7A722"/>
    <w:rsid w:val="33EC66B7"/>
    <w:rsid w:val="33EFFDCF"/>
    <w:rsid w:val="33F250AC"/>
    <w:rsid w:val="33F307D2"/>
    <w:rsid w:val="33F41C81"/>
    <w:rsid w:val="33F619B2"/>
    <w:rsid w:val="33F71063"/>
    <w:rsid w:val="33F9B026"/>
    <w:rsid w:val="33FB9518"/>
    <w:rsid w:val="3401F56D"/>
    <w:rsid w:val="34034ECD"/>
    <w:rsid w:val="34081430"/>
    <w:rsid w:val="3409C844"/>
    <w:rsid w:val="340A59A0"/>
    <w:rsid w:val="340CFC25"/>
    <w:rsid w:val="34137171"/>
    <w:rsid w:val="34199593"/>
    <w:rsid w:val="341A3DEB"/>
    <w:rsid w:val="341BBB56"/>
    <w:rsid w:val="341C2E45"/>
    <w:rsid w:val="341C772A"/>
    <w:rsid w:val="34220706"/>
    <w:rsid w:val="342363E4"/>
    <w:rsid w:val="342D02C2"/>
    <w:rsid w:val="343222BD"/>
    <w:rsid w:val="3440FF7A"/>
    <w:rsid w:val="3441B7F4"/>
    <w:rsid w:val="3445A96C"/>
    <w:rsid w:val="344A51AA"/>
    <w:rsid w:val="344B5544"/>
    <w:rsid w:val="34575EB4"/>
    <w:rsid w:val="34591834"/>
    <w:rsid w:val="3465EB86"/>
    <w:rsid w:val="34670F6C"/>
    <w:rsid w:val="3469E9F9"/>
    <w:rsid w:val="3478E879"/>
    <w:rsid w:val="347C0337"/>
    <w:rsid w:val="347CFEBC"/>
    <w:rsid w:val="3482EF00"/>
    <w:rsid w:val="3487B327"/>
    <w:rsid w:val="34899BF4"/>
    <w:rsid w:val="348B35C9"/>
    <w:rsid w:val="3493FF6A"/>
    <w:rsid w:val="34979490"/>
    <w:rsid w:val="349A03E4"/>
    <w:rsid w:val="349A2708"/>
    <w:rsid w:val="34A1E87D"/>
    <w:rsid w:val="34A863A0"/>
    <w:rsid w:val="34B92120"/>
    <w:rsid w:val="34BCA2A0"/>
    <w:rsid w:val="34C8F013"/>
    <w:rsid w:val="34CC7077"/>
    <w:rsid w:val="34CFE0B8"/>
    <w:rsid w:val="34D23FE7"/>
    <w:rsid w:val="34D650C0"/>
    <w:rsid w:val="34DA6906"/>
    <w:rsid w:val="34DB3970"/>
    <w:rsid w:val="34E2281B"/>
    <w:rsid w:val="34E346DA"/>
    <w:rsid w:val="34EB269B"/>
    <w:rsid w:val="3508F86D"/>
    <w:rsid w:val="350A4A55"/>
    <w:rsid w:val="350B65F8"/>
    <w:rsid w:val="3510172F"/>
    <w:rsid w:val="351797DA"/>
    <w:rsid w:val="35182F52"/>
    <w:rsid w:val="35342BEB"/>
    <w:rsid w:val="35347BA9"/>
    <w:rsid w:val="3534B7C5"/>
    <w:rsid w:val="35353259"/>
    <w:rsid w:val="3537A404"/>
    <w:rsid w:val="3539D171"/>
    <w:rsid w:val="353C0B39"/>
    <w:rsid w:val="353DB611"/>
    <w:rsid w:val="353EA9FE"/>
    <w:rsid w:val="35424923"/>
    <w:rsid w:val="354796FE"/>
    <w:rsid w:val="354C0D94"/>
    <w:rsid w:val="354F5041"/>
    <w:rsid w:val="354F5838"/>
    <w:rsid w:val="3554963C"/>
    <w:rsid w:val="3556E6A0"/>
    <w:rsid w:val="3558A0BC"/>
    <w:rsid w:val="35597122"/>
    <w:rsid w:val="355F8DEF"/>
    <w:rsid w:val="3560FA17"/>
    <w:rsid w:val="35631A8E"/>
    <w:rsid w:val="356B9075"/>
    <w:rsid w:val="356C0202"/>
    <w:rsid w:val="3577E9E9"/>
    <w:rsid w:val="357C670C"/>
    <w:rsid w:val="357CAD01"/>
    <w:rsid w:val="357CB434"/>
    <w:rsid w:val="357DC0D5"/>
    <w:rsid w:val="357DE7AB"/>
    <w:rsid w:val="358517A5"/>
    <w:rsid w:val="3585DE56"/>
    <w:rsid w:val="358B9A1B"/>
    <w:rsid w:val="358D806C"/>
    <w:rsid w:val="359A4D9B"/>
    <w:rsid w:val="359F1F2E"/>
    <w:rsid w:val="359F4494"/>
    <w:rsid w:val="35A0CDFC"/>
    <w:rsid w:val="35A6B7AF"/>
    <w:rsid w:val="35A8CC86"/>
    <w:rsid w:val="35AD8689"/>
    <w:rsid w:val="35AF5D5B"/>
    <w:rsid w:val="35BADF6E"/>
    <w:rsid w:val="35BB71AC"/>
    <w:rsid w:val="35BBBA65"/>
    <w:rsid w:val="35BE1E81"/>
    <w:rsid w:val="35CB341B"/>
    <w:rsid w:val="35D10EE7"/>
    <w:rsid w:val="35D87010"/>
    <w:rsid w:val="35DAE557"/>
    <w:rsid w:val="35DF64D8"/>
    <w:rsid w:val="35DFA272"/>
    <w:rsid w:val="35E11A44"/>
    <w:rsid w:val="35E396C2"/>
    <w:rsid w:val="35E3E93F"/>
    <w:rsid w:val="35ED255F"/>
    <w:rsid w:val="35EED4A3"/>
    <w:rsid w:val="35F08110"/>
    <w:rsid w:val="35F7FD7D"/>
    <w:rsid w:val="35FC0517"/>
    <w:rsid w:val="3600CAE6"/>
    <w:rsid w:val="36094FF8"/>
    <w:rsid w:val="360F6C35"/>
    <w:rsid w:val="36185EF0"/>
    <w:rsid w:val="3618CF1D"/>
    <w:rsid w:val="361AEA4C"/>
    <w:rsid w:val="361D0E85"/>
    <w:rsid w:val="361D33E3"/>
    <w:rsid w:val="362059B5"/>
    <w:rsid w:val="3621D07E"/>
    <w:rsid w:val="36252667"/>
    <w:rsid w:val="36301615"/>
    <w:rsid w:val="36321B50"/>
    <w:rsid w:val="363292F1"/>
    <w:rsid w:val="3635A54A"/>
    <w:rsid w:val="3635E500"/>
    <w:rsid w:val="364182AE"/>
    <w:rsid w:val="36421C95"/>
    <w:rsid w:val="36441CBC"/>
    <w:rsid w:val="36484E4B"/>
    <w:rsid w:val="364A92D6"/>
    <w:rsid w:val="364E717C"/>
    <w:rsid w:val="3650A7D1"/>
    <w:rsid w:val="365542AE"/>
    <w:rsid w:val="3655B052"/>
    <w:rsid w:val="365B60A4"/>
    <w:rsid w:val="365C6580"/>
    <w:rsid w:val="365E0FAA"/>
    <w:rsid w:val="366481D7"/>
    <w:rsid w:val="366DB9F0"/>
    <w:rsid w:val="366DEB6D"/>
    <w:rsid w:val="36755A30"/>
    <w:rsid w:val="3677AC6B"/>
    <w:rsid w:val="367BB342"/>
    <w:rsid w:val="367BBD3C"/>
    <w:rsid w:val="367C34CE"/>
    <w:rsid w:val="367C62B6"/>
    <w:rsid w:val="367E2E03"/>
    <w:rsid w:val="3684357F"/>
    <w:rsid w:val="368C573C"/>
    <w:rsid w:val="36A0D044"/>
    <w:rsid w:val="36A39993"/>
    <w:rsid w:val="36B00614"/>
    <w:rsid w:val="36BD3F42"/>
    <w:rsid w:val="36BE36D7"/>
    <w:rsid w:val="36BEC04E"/>
    <w:rsid w:val="36BFEEC0"/>
    <w:rsid w:val="36C084C8"/>
    <w:rsid w:val="36C721C9"/>
    <w:rsid w:val="36D29AEE"/>
    <w:rsid w:val="36D5C858"/>
    <w:rsid w:val="36D7D818"/>
    <w:rsid w:val="36D812AD"/>
    <w:rsid w:val="36E0BD6A"/>
    <w:rsid w:val="36E16C73"/>
    <w:rsid w:val="36E2BAC1"/>
    <w:rsid w:val="36E45DD0"/>
    <w:rsid w:val="36E6E61C"/>
    <w:rsid w:val="36F0C3FF"/>
    <w:rsid w:val="36F215F1"/>
    <w:rsid w:val="36F31902"/>
    <w:rsid w:val="36F31A23"/>
    <w:rsid w:val="36F48D47"/>
    <w:rsid w:val="36F69789"/>
    <w:rsid w:val="36F7961C"/>
    <w:rsid w:val="36FEEAEF"/>
    <w:rsid w:val="3704BF56"/>
    <w:rsid w:val="370E40B6"/>
    <w:rsid w:val="3717E4FB"/>
    <w:rsid w:val="371AF399"/>
    <w:rsid w:val="371BA381"/>
    <w:rsid w:val="371E3241"/>
    <w:rsid w:val="371F68FF"/>
    <w:rsid w:val="37240CB3"/>
    <w:rsid w:val="3728CBDD"/>
    <w:rsid w:val="37295211"/>
    <w:rsid w:val="372E3693"/>
    <w:rsid w:val="37301C3B"/>
    <w:rsid w:val="37333A42"/>
    <w:rsid w:val="37387B15"/>
    <w:rsid w:val="373A9A4D"/>
    <w:rsid w:val="37418425"/>
    <w:rsid w:val="37438E8A"/>
    <w:rsid w:val="374462B1"/>
    <w:rsid w:val="3746C2F9"/>
    <w:rsid w:val="37498AFC"/>
    <w:rsid w:val="374C8119"/>
    <w:rsid w:val="37559A3C"/>
    <w:rsid w:val="375679CB"/>
    <w:rsid w:val="3757D29B"/>
    <w:rsid w:val="3758E2E3"/>
    <w:rsid w:val="3759CB97"/>
    <w:rsid w:val="375A97F8"/>
    <w:rsid w:val="375C8691"/>
    <w:rsid w:val="375EE876"/>
    <w:rsid w:val="37600A48"/>
    <w:rsid w:val="376B2A65"/>
    <w:rsid w:val="376C2632"/>
    <w:rsid w:val="377195E4"/>
    <w:rsid w:val="3772B0A1"/>
    <w:rsid w:val="377B1D2D"/>
    <w:rsid w:val="378509B7"/>
    <w:rsid w:val="3789DAC4"/>
    <w:rsid w:val="378EF267"/>
    <w:rsid w:val="379076B7"/>
    <w:rsid w:val="379FF9A3"/>
    <w:rsid w:val="37AD3137"/>
    <w:rsid w:val="37ADD50B"/>
    <w:rsid w:val="37B533CA"/>
    <w:rsid w:val="37B68164"/>
    <w:rsid w:val="37C1B839"/>
    <w:rsid w:val="37C344BE"/>
    <w:rsid w:val="37C61844"/>
    <w:rsid w:val="37CB3741"/>
    <w:rsid w:val="37CE71D5"/>
    <w:rsid w:val="37D407A7"/>
    <w:rsid w:val="37D4BD8F"/>
    <w:rsid w:val="37D89FCA"/>
    <w:rsid w:val="37DA2B37"/>
    <w:rsid w:val="37DB7FD5"/>
    <w:rsid w:val="37DE6062"/>
    <w:rsid w:val="37E2845A"/>
    <w:rsid w:val="37E85B96"/>
    <w:rsid w:val="37EB8B82"/>
    <w:rsid w:val="37EBD380"/>
    <w:rsid w:val="37EF9CBE"/>
    <w:rsid w:val="37F63F21"/>
    <w:rsid w:val="37FE5255"/>
    <w:rsid w:val="37FF8C99"/>
    <w:rsid w:val="3800EA4A"/>
    <w:rsid w:val="380A3479"/>
    <w:rsid w:val="38100074"/>
    <w:rsid w:val="381068AA"/>
    <w:rsid w:val="3813E451"/>
    <w:rsid w:val="3817FBF4"/>
    <w:rsid w:val="381DFDF5"/>
    <w:rsid w:val="381FBC4E"/>
    <w:rsid w:val="382408C9"/>
    <w:rsid w:val="3829C836"/>
    <w:rsid w:val="38399556"/>
    <w:rsid w:val="383A4DE9"/>
    <w:rsid w:val="383B29F6"/>
    <w:rsid w:val="383CDF18"/>
    <w:rsid w:val="383CF654"/>
    <w:rsid w:val="383D3517"/>
    <w:rsid w:val="383FA2FA"/>
    <w:rsid w:val="3843602C"/>
    <w:rsid w:val="384710AB"/>
    <w:rsid w:val="3848C014"/>
    <w:rsid w:val="384BF7D9"/>
    <w:rsid w:val="384CD882"/>
    <w:rsid w:val="384D1F78"/>
    <w:rsid w:val="384EED31"/>
    <w:rsid w:val="385293E5"/>
    <w:rsid w:val="38595C60"/>
    <w:rsid w:val="3859FC8A"/>
    <w:rsid w:val="385BE1A5"/>
    <w:rsid w:val="385E23A0"/>
    <w:rsid w:val="385E9EEB"/>
    <w:rsid w:val="385F05D3"/>
    <w:rsid w:val="385F4331"/>
    <w:rsid w:val="38624E5B"/>
    <w:rsid w:val="386967F7"/>
    <w:rsid w:val="386AD469"/>
    <w:rsid w:val="386EB87E"/>
    <w:rsid w:val="3875DA4A"/>
    <w:rsid w:val="3877E13B"/>
    <w:rsid w:val="387BC128"/>
    <w:rsid w:val="387BC9AD"/>
    <w:rsid w:val="3881A3C1"/>
    <w:rsid w:val="38830E57"/>
    <w:rsid w:val="388539BD"/>
    <w:rsid w:val="3896E9F1"/>
    <w:rsid w:val="3899DDE7"/>
    <w:rsid w:val="389A67D0"/>
    <w:rsid w:val="389B2310"/>
    <w:rsid w:val="38A08CE6"/>
    <w:rsid w:val="38A2F766"/>
    <w:rsid w:val="38A443D4"/>
    <w:rsid w:val="38AC566D"/>
    <w:rsid w:val="38B2983D"/>
    <w:rsid w:val="38B32C25"/>
    <w:rsid w:val="38B491DD"/>
    <w:rsid w:val="38B686D4"/>
    <w:rsid w:val="38B773E2"/>
    <w:rsid w:val="38B7B665"/>
    <w:rsid w:val="38B7FAD6"/>
    <w:rsid w:val="38B9A22C"/>
    <w:rsid w:val="38B9C7C1"/>
    <w:rsid w:val="38BCC05A"/>
    <w:rsid w:val="38BCFD37"/>
    <w:rsid w:val="38BD53DF"/>
    <w:rsid w:val="38C4CA5E"/>
    <w:rsid w:val="38C8C045"/>
    <w:rsid w:val="38D06105"/>
    <w:rsid w:val="38D3444F"/>
    <w:rsid w:val="38D65C5B"/>
    <w:rsid w:val="38D7EBF4"/>
    <w:rsid w:val="38D9E7EA"/>
    <w:rsid w:val="38DCC9BE"/>
    <w:rsid w:val="38DF0A3F"/>
    <w:rsid w:val="38E08EBC"/>
    <w:rsid w:val="38E8B5E4"/>
    <w:rsid w:val="38EDF138"/>
    <w:rsid w:val="38EFE84D"/>
    <w:rsid w:val="38F2E6B8"/>
    <w:rsid w:val="38F32BEF"/>
    <w:rsid w:val="38F3C85C"/>
    <w:rsid w:val="38F7F0E7"/>
    <w:rsid w:val="3900B3E0"/>
    <w:rsid w:val="3901F5FD"/>
    <w:rsid w:val="3902AF28"/>
    <w:rsid w:val="390689DE"/>
    <w:rsid w:val="390AE1A5"/>
    <w:rsid w:val="390B4FE1"/>
    <w:rsid w:val="390B5BC4"/>
    <w:rsid w:val="3910B4EF"/>
    <w:rsid w:val="39159FF8"/>
    <w:rsid w:val="3916C931"/>
    <w:rsid w:val="391BECF0"/>
    <w:rsid w:val="391D8F97"/>
    <w:rsid w:val="391EE83E"/>
    <w:rsid w:val="39233FEE"/>
    <w:rsid w:val="3923F0E5"/>
    <w:rsid w:val="392645C6"/>
    <w:rsid w:val="39283877"/>
    <w:rsid w:val="39288E3C"/>
    <w:rsid w:val="3928A57D"/>
    <w:rsid w:val="392D5514"/>
    <w:rsid w:val="392F4B5E"/>
    <w:rsid w:val="3933889E"/>
    <w:rsid w:val="3938B8E3"/>
    <w:rsid w:val="3944F896"/>
    <w:rsid w:val="3945D1F7"/>
    <w:rsid w:val="3950DDBC"/>
    <w:rsid w:val="3955E915"/>
    <w:rsid w:val="39591C78"/>
    <w:rsid w:val="396360ED"/>
    <w:rsid w:val="396706EF"/>
    <w:rsid w:val="39686730"/>
    <w:rsid w:val="3969E46E"/>
    <w:rsid w:val="396A5C88"/>
    <w:rsid w:val="396B83C2"/>
    <w:rsid w:val="396D9406"/>
    <w:rsid w:val="3971085E"/>
    <w:rsid w:val="39783489"/>
    <w:rsid w:val="397A9238"/>
    <w:rsid w:val="39812D64"/>
    <w:rsid w:val="39825433"/>
    <w:rsid w:val="39856DA0"/>
    <w:rsid w:val="3985D935"/>
    <w:rsid w:val="39863D95"/>
    <w:rsid w:val="398B63AA"/>
    <w:rsid w:val="39901DAD"/>
    <w:rsid w:val="39944865"/>
    <w:rsid w:val="399747E7"/>
    <w:rsid w:val="39989478"/>
    <w:rsid w:val="399A2BD9"/>
    <w:rsid w:val="39A06AED"/>
    <w:rsid w:val="39A9D505"/>
    <w:rsid w:val="39ACD378"/>
    <w:rsid w:val="39B26B9E"/>
    <w:rsid w:val="39B54560"/>
    <w:rsid w:val="39B8E8CC"/>
    <w:rsid w:val="39B92F19"/>
    <w:rsid w:val="39BC6F75"/>
    <w:rsid w:val="39BDC46A"/>
    <w:rsid w:val="39C2955D"/>
    <w:rsid w:val="39C3373F"/>
    <w:rsid w:val="39C4E882"/>
    <w:rsid w:val="39C8DA2D"/>
    <w:rsid w:val="39D047E0"/>
    <w:rsid w:val="39D4EEB0"/>
    <w:rsid w:val="39DC0491"/>
    <w:rsid w:val="39DD2AF3"/>
    <w:rsid w:val="39E67FE5"/>
    <w:rsid w:val="39E6DC0E"/>
    <w:rsid w:val="39E70342"/>
    <w:rsid w:val="39E8E123"/>
    <w:rsid w:val="39ED6DCC"/>
    <w:rsid w:val="39EED2D2"/>
    <w:rsid w:val="39F386F4"/>
    <w:rsid w:val="39F698A7"/>
    <w:rsid w:val="39FE12D2"/>
    <w:rsid w:val="3A037AD2"/>
    <w:rsid w:val="3A0AC945"/>
    <w:rsid w:val="3A0BB28B"/>
    <w:rsid w:val="3A0C845A"/>
    <w:rsid w:val="3A1187A3"/>
    <w:rsid w:val="3A136C64"/>
    <w:rsid w:val="3A165CFA"/>
    <w:rsid w:val="3A2500D6"/>
    <w:rsid w:val="3A276D2C"/>
    <w:rsid w:val="3A2AB887"/>
    <w:rsid w:val="3A2B6024"/>
    <w:rsid w:val="3A2C6490"/>
    <w:rsid w:val="3A332A57"/>
    <w:rsid w:val="3A38411F"/>
    <w:rsid w:val="3A39CA6A"/>
    <w:rsid w:val="3A3AA947"/>
    <w:rsid w:val="3A481646"/>
    <w:rsid w:val="3A48CF2A"/>
    <w:rsid w:val="3A48E231"/>
    <w:rsid w:val="3A4E8FB6"/>
    <w:rsid w:val="3A4FDC81"/>
    <w:rsid w:val="3A510A93"/>
    <w:rsid w:val="3A51CBEC"/>
    <w:rsid w:val="3A609263"/>
    <w:rsid w:val="3A637804"/>
    <w:rsid w:val="3A664537"/>
    <w:rsid w:val="3A66BCE0"/>
    <w:rsid w:val="3A676B62"/>
    <w:rsid w:val="3A6BFE62"/>
    <w:rsid w:val="3A6C3E35"/>
    <w:rsid w:val="3A6EFF2D"/>
    <w:rsid w:val="3A7A381E"/>
    <w:rsid w:val="3A82AB8F"/>
    <w:rsid w:val="3A83923A"/>
    <w:rsid w:val="3A88AAA1"/>
    <w:rsid w:val="3A8BB8AE"/>
    <w:rsid w:val="3A8E1A8D"/>
    <w:rsid w:val="3A961E1E"/>
    <w:rsid w:val="3A976964"/>
    <w:rsid w:val="3A9BEA3A"/>
    <w:rsid w:val="3AA96D01"/>
    <w:rsid w:val="3AAAC0AF"/>
    <w:rsid w:val="3AB0D2D4"/>
    <w:rsid w:val="3AB82CED"/>
    <w:rsid w:val="3AB8766D"/>
    <w:rsid w:val="3ABE9F46"/>
    <w:rsid w:val="3AC456AE"/>
    <w:rsid w:val="3AC94593"/>
    <w:rsid w:val="3ACD9923"/>
    <w:rsid w:val="3ACE259E"/>
    <w:rsid w:val="3AD8B6F4"/>
    <w:rsid w:val="3ADBD76F"/>
    <w:rsid w:val="3AE0A36A"/>
    <w:rsid w:val="3AE1D300"/>
    <w:rsid w:val="3AE55A6C"/>
    <w:rsid w:val="3AE66DC4"/>
    <w:rsid w:val="3AE76300"/>
    <w:rsid w:val="3AE9EE0A"/>
    <w:rsid w:val="3AEB87C0"/>
    <w:rsid w:val="3AF8F6FB"/>
    <w:rsid w:val="3B04E722"/>
    <w:rsid w:val="3B094568"/>
    <w:rsid w:val="3B0A022A"/>
    <w:rsid w:val="3B0ABFE1"/>
    <w:rsid w:val="3B111E70"/>
    <w:rsid w:val="3B12171B"/>
    <w:rsid w:val="3B127ACA"/>
    <w:rsid w:val="3B14613F"/>
    <w:rsid w:val="3B17C45C"/>
    <w:rsid w:val="3B1A4BDD"/>
    <w:rsid w:val="3B204A38"/>
    <w:rsid w:val="3B21367A"/>
    <w:rsid w:val="3B25CB12"/>
    <w:rsid w:val="3B25D993"/>
    <w:rsid w:val="3B272EB5"/>
    <w:rsid w:val="3B2C7448"/>
    <w:rsid w:val="3B2EFF52"/>
    <w:rsid w:val="3B301AF6"/>
    <w:rsid w:val="3B32B150"/>
    <w:rsid w:val="3B359717"/>
    <w:rsid w:val="3B38AEA1"/>
    <w:rsid w:val="3B3A4AF0"/>
    <w:rsid w:val="3B3BCAD2"/>
    <w:rsid w:val="3B400797"/>
    <w:rsid w:val="3B411776"/>
    <w:rsid w:val="3B42080A"/>
    <w:rsid w:val="3B472680"/>
    <w:rsid w:val="3B472BD0"/>
    <w:rsid w:val="3B472EF5"/>
    <w:rsid w:val="3B4866C0"/>
    <w:rsid w:val="3B4B8513"/>
    <w:rsid w:val="3B4C82AE"/>
    <w:rsid w:val="3B51BFD1"/>
    <w:rsid w:val="3B52B55C"/>
    <w:rsid w:val="3B52BC5E"/>
    <w:rsid w:val="3B5AF2B0"/>
    <w:rsid w:val="3B61DD5F"/>
    <w:rsid w:val="3B6280E4"/>
    <w:rsid w:val="3B65A4C2"/>
    <w:rsid w:val="3B6C7FA5"/>
    <w:rsid w:val="3B6D41A6"/>
    <w:rsid w:val="3B721E0E"/>
    <w:rsid w:val="3B736AC9"/>
    <w:rsid w:val="3B73BAF4"/>
    <w:rsid w:val="3B78E7D6"/>
    <w:rsid w:val="3B7A4A5D"/>
    <w:rsid w:val="3B869953"/>
    <w:rsid w:val="3B8941E2"/>
    <w:rsid w:val="3B899E24"/>
    <w:rsid w:val="3B8A1E9C"/>
    <w:rsid w:val="3B8C9163"/>
    <w:rsid w:val="3B906A93"/>
    <w:rsid w:val="3BA3B089"/>
    <w:rsid w:val="3BA589FB"/>
    <w:rsid w:val="3BA61842"/>
    <w:rsid w:val="3BAED3BB"/>
    <w:rsid w:val="3BB4E681"/>
    <w:rsid w:val="3BB74B94"/>
    <w:rsid w:val="3BBB45F4"/>
    <w:rsid w:val="3BBB9D41"/>
    <w:rsid w:val="3BBBF0D9"/>
    <w:rsid w:val="3BC89EBF"/>
    <w:rsid w:val="3BCBFE00"/>
    <w:rsid w:val="3BCDEFD2"/>
    <w:rsid w:val="3BD4656A"/>
    <w:rsid w:val="3BD4D166"/>
    <w:rsid w:val="3BD6A954"/>
    <w:rsid w:val="3BDCD84F"/>
    <w:rsid w:val="3BE32F28"/>
    <w:rsid w:val="3BE72361"/>
    <w:rsid w:val="3BE81782"/>
    <w:rsid w:val="3BE8E993"/>
    <w:rsid w:val="3BE9B0B8"/>
    <w:rsid w:val="3BEB0578"/>
    <w:rsid w:val="3BEFF152"/>
    <w:rsid w:val="3BFFF28E"/>
    <w:rsid w:val="3C07E1F7"/>
    <w:rsid w:val="3C0B38E4"/>
    <w:rsid w:val="3C0C3C18"/>
    <w:rsid w:val="3C0C8EF6"/>
    <w:rsid w:val="3C0EA0FD"/>
    <w:rsid w:val="3C0F6DA9"/>
    <w:rsid w:val="3C1093B8"/>
    <w:rsid w:val="3C1211B0"/>
    <w:rsid w:val="3C1473C1"/>
    <w:rsid w:val="3C166C14"/>
    <w:rsid w:val="3C1A2730"/>
    <w:rsid w:val="3C1A7CD6"/>
    <w:rsid w:val="3C1B22B1"/>
    <w:rsid w:val="3C1C2559"/>
    <w:rsid w:val="3C1DFA8E"/>
    <w:rsid w:val="3C1EF91A"/>
    <w:rsid w:val="3C1F060F"/>
    <w:rsid w:val="3C26141C"/>
    <w:rsid w:val="3C2ACCB1"/>
    <w:rsid w:val="3C2EFE81"/>
    <w:rsid w:val="3C2F2B73"/>
    <w:rsid w:val="3C309152"/>
    <w:rsid w:val="3C37BF70"/>
    <w:rsid w:val="3C3E26A2"/>
    <w:rsid w:val="3C41B675"/>
    <w:rsid w:val="3C43FEAB"/>
    <w:rsid w:val="3C44F228"/>
    <w:rsid w:val="3C463D1D"/>
    <w:rsid w:val="3C4C72AD"/>
    <w:rsid w:val="3C4E919F"/>
    <w:rsid w:val="3C4FE6EA"/>
    <w:rsid w:val="3C615ADA"/>
    <w:rsid w:val="3C6A393C"/>
    <w:rsid w:val="3C70B987"/>
    <w:rsid w:val="3C72519F"/>
    <w:rsid w:val="3C7363D5"/>
    <w:rsid w:val="3C7918D7"/>
    <w:rsid w:val="3C97E397"/>
    <w:rsid w:val="3C987033"/>
    <w:rsid w:val="3C9D7398"/>
    <w:rsid w:val="3CA117A8"/>
    <w:rsid w:val="3CA164B3"/>
    <w:rsid w:val="3CA53A7D"/>
    <w:rsid w:val="3CA66613"/>
    <w:rsid w:val="3CA80A7E"/>
    <w:rsid w:val="3CA96F33"/>
    <w:rsid w:val="3CACA7EA"/>
    <w:rsid w:val="3CB232FA"/>
    <w:rsid w:val="3CB4AE49"/>
    <w:rsid w:val="3CBD4966"/>
    <w:rsid w:val="3CBEDC3E"/>
    <w:rsid w:val="3CC1EAA1"/>
    <w:rsid w:val="3CC2645E"/>
    <w:rsid w:val="3CC49D15"/>
    <w:rsid w:val="3CC9AA17"/>
    <w:rsid w:val="3CCD7D4A"/>
    <w:rsid w:val="3CCED911"/>
    <w:rsid w:val="3CD6431D"/>
    <w:rsid w:val="3CD93AE3"/>
    <w:rsid w:val="3CDAAB59"/>
    <w:rsid w:val="3CDEF126"/>
    <w:rsid w:val="3CF08170"/>
    <w:rsid w:val="3CF964B7"/>
    <w:rsid w:val="3CFBB50C"/>
    <w:rsid w:val="3CFEE212"/>
    <w:rsid w:val="3CFF06F5"/>
    <w:rsid w:val="3D02BAD3"/>
    <w:rsid w:val="3D122426"/>
    <w:rsid w:val="3D18EA2D"/>
    <w:rsid w:val="3D1B2D9D"/>
    <w:rsid w:val="3D23D02D"/>
    <w:rsid w:val="3D347D2F"/>
    <w:rsid w:val="3D36365B"/>
    <w:rsid w:val="3D37273A"/>
    <w:rsid w:val="3D37DD83"/>
    <w:rsid w:val="3D3D4442"/>
    <w:rsid w:val="3D3F443B"/>
    <w:rsid w:val="3D45F765"/>
    <w:rsid w:val="3D495E51"/>
    <w:rsid w:val="3D4B1494"/>
    <w:rsid w:val="3D580AF5"/>
    <w:rsid w:val="3D581503"/>
    <w:rsid w:val="3D596E0C"/>
    <w:rsid w:val="3D59DD0C"/>
    <w:rsid w:val="3D5F0DEE"/>
    <w:rsid w:val="3D75EE5E"/>
    <w:rsid w:val="3D77A7AB"/>
    <w:rsid w:val="3D7A236E"/>
    <w:rsid w:val="3D7A2514"/>
    <w:rsid w:val="3D7FAEE9"/>
    <w:rsid w:val="3D818F2F"/>
    <w:rsid w:val="3D8BC1B3"/>
    <w:rsid w:val="3D92147C"/>
    <w:rsid w:val="3D9B63AE"/>
    <w:rsid w:val="3D9B861F"/>
    <w:rsid w:val="3D9DB223"/>
    <w:rsid w:val="3D9E2DC8"/>
    <w:rsid w:val="3DA79E1D"/>
    <w:rsid w:val="3DA7EA3E"/>
    <w:rsid w:val="3DA9753F"/>
    <w:rsid w:val="3DA9CB39"/>
    <w:rsid w:val="3DACC1EB"/>
    <w:rsid w:val="3DAD5762"/>
    <w:rsid w:val="3DB0ABB5"/>
    <w:rsid w:val="3DB4F8F2"/>
    <w:rsid w:val="3DB84C5A"/>
    <w:rsid w:val="3DC12CBE"/>
    <w:rsid w:val="3DCA462A"/>
    <w:rsid w:val="3DCB13D4"/>
    <w:rsid w:val="3DD45EE9"/>
    <w:rsid w:val="3DD47690"/>
    <w:rsid w:val="3DD50CA6"/>
    <w:rsid w:val="3DD69C41"/>
    <w:rsid w:val="3DD868E6"/>
    <w:rsid w:val="3DD8B5B4"/>
    <w:rsid w:val="3DED2171"/>
    <w:rsid w:val="3DF47138"/>
    <w:rsid w:val="3DF659B7"/>
    <w:rsid w:val="3DFD1184"/>
    <w:rsid w:val="3E0303CF"/>
    <w:rsid w:val="3E0673FF"/>
    <w:rsid w:val="3E08CDB7"/>
    <w:rsid w:val="3E09E1AC"/>
    <w:rsid w:val="3E0D5B22"/>
    <w:rsid w:val="3E11EB04"/>
    <w:rsid w:val="3E136607"/>
    <w:rsid w:val="3E1AA221"/>
    <w:rsid w:val="3E1B4E51"/>
    <w:rsid w:val="3E1F435A"/>
    <w:rsid w:val="3E231590"/>
    <w:rsid w:val="3E26C964"/>
    <w:rsid w:val="3E2BFBFC"/>
    <w:rsid w:val="3E2CD2B8"/>
    <w:rsid w:val="3E2EC094"/>
    <w:rsid w:val="3E33B534"/>
    <w:rsid w:val="3E344094"/>
    <w:rsid w:val="3E3AEB93"/>
    <w:rsid w:val="3E3CDA1A"/>
    <w:rsid w:val="3E3DBD94"/>
    <w:rsid w:val="3E3E76D6"/>
    <w:rsid w:val="3E3FE95F"/>
    <w:rsid w:val="3E46AA7C"/>
    <w:rsid w:val="3E47D17B"/>
    <w:rsid w:val="3E4F627E"/>
    <w:rsid w:val="3E54A1BC"/>
    <w:rsid w:val="3E569C85"/>
    <w:rsid w:val="3E584F60"/>
    <w:rsid w:val="3E593929"/>
    <w:rsid w:val="3E5CFB98"/>
    <w:rsid w:val="3E5DFFBE"/>
    <w:rsid w:val="3E672E46"/>
    <w:rsid w:val="3E68DE19"/>
    <w:rsid w:val="3E6D6ED8"/>
    <w:rsid w:val="3E750B44"/>
    <w:rsid w:val="3E75C0B5"/>
    <w:rsid w:val="3E78AE46"/>
    <w:rsid w:val="3E82CCCA"/>
    <w:rsid w:val="3E84DF5F"/>
    <w:rsid w:val="3E88FF65"/>
    <w:rsid w:val="3E8ACB68"/>
    <w:rsid w:val="3E8C368B"/>
    <w:rsid w:val="3E8EEC11"/>
    <w:rsid w:val="3E8EFA9C"/>
    <w:rsid w:val="3E93697B"/>
    <w:rsid w:val="3E97AFFA"/>
    <w:rsid w:val="3E9C5723"/>
    <w:rsid w:val="3EAB6A4C"/>
    <w:rsid w:val="3EB194E7"/>
    <w:rsid w:val="3EB5134D"/>
    <w:rsid w:val="3EB5316C"/>
    <w:rsid w:val="3EB5C98A"/>
    <w:rsid w:val="3EBC1FD9"/>
    <w:rsid w:val="3EC79222"/>
    <w:rsid w:val="3EC883F9"/>
    <w:rsid w:val="3EC9DF79"/>
    <w:rsid w:val="3ECB6BA2"/>
    <w:rsid w:val="3ECE8DCF"/>
    <w:rsid w:val="3ED51F9E"/>
    <w:rsid w:val="3ED5E95B"/>
    <w:rsid w:val="3ED80D5E"/>
    <w:rsid w:val="3ED8B535"/>
    <w:rsid w:val="3EDDE241"/>
    <w:rsid w:val="3EE0B8A8"/>
    <w:rsid w:val="3EF402F6"/>
    <w:rsid w:val="3EF53A88"/>
    <w:rsid w:val="3EF9AF7B"/>
    <w:rsid w:val="3EFB4CB1"/>
    <w:rsid w:val="3EFC3009"/>
    <w:rsid w:val="3F023D3E"/>
    <w:rsid w:val="3F06247E"/>
    <w:rsid w:val="3F084051"/>
    <w:rsid w:val="3F0B0DCF"/>
    <w:rsid w:val="3F0C6DE2"/>
    <w:rsid w:val="3F156990"/>
    <w:rsid w:val="3F1B088F"/>
    <w:rsid w:val="3F2200D9"/>
    <w:rsid w:val="3F25B248"/>
    <w:rsid w:val="3F2905C4"/>
    <w:rsid w:val="3F294BEB"/>
    <w:rsid w:val="3F297764"/>
    <w:rsid w:val="3F309103"/>
    <w:rsid w:val="3F351978"/>
    <w:rsid w:val="3F364588"/>
    <w:rsid w:val="3F429946"/>
    <w:rsid w:val="3F436022"/>
    <w:rsid w:val="3F47A4A1"/>
    <w:rsid w:val="3F49CABF"/>
    <w:rsid w:val="3F4C4518"/>
    <w:rsid w:val="3F53C93D"/>
    <w:rsid w:val="3F5A1B7D"/>
    <w:rsid w:val="3F5E4C09"/>
    <w:rsid w:val="3F5F8514"/>
    <w:rsid w:val="3F604FCA"/>
    <w:rsid w:val="3F612FFD"/>
    <w:rsid w:val="3F66168B"/>
    <w:rsid w:val="3F6CC40A"/>
    <w:rsid w:val="3F6E104E"/>
    <w:rsid w:val="3F7434E7"/>
    <w:rsid w:val="3F763C4A"/>
    <w:rsid w:val="3F781417"/>
    <w:rsid w:val="3F7E7DFE"/>
    <w:rsid w:val="3F85A05B"/>
    <w:rsid w:val="3F8DF47B"/>
    <w:rsid w:val="3F8F59C8"/>
    <w:rsid w:val="3F8F6382"/>
    <w:rsid w:val="3F9A6610"/>
    <w:rsid w:val="3FA0A998"/>
    <w:rsid w:val="3FA9073B"/>
    <w:rsid w:val="3FB571A7"/>
    <w:rsid w:val="3FBB7428"/>
    <w:rsid w:val="3FBBF595"/>
    <w:rsid w:val="3FBC6104"/>
    <w:rsid w:val="3FBFB163"/>
    <w:rsid w:val="3FC0A260"/>
    <w:rsid w:val="3FC32895"/>
    <w:rsid w:val="3FCAFA93"/>
    <w:rsid w:val="3FCC8D30"/>
    <w:rsid w:val="3FD4978D"/>
    <w:rsid w:val="3FDF18C6"/>
    <w:rsid w:val="3FE10FF5"/>
    <w:rsid w:val="3FE883B4"/>
    <w:rsid w:val="3FE8CAC4"/>
    <w:rsid w:val="3FEA6BA7"/>
    <w:rsid w:val="3FEB29EA"/>
    <w:rsid w:val="3FEBD2B9"/>
    <w:rsid w:val="3FEFAE1E"/>
    <w:rsid w:val="3FF864EB"/>
    <w:rsid w:val="3FFA76EF"/>
    <w:rsid w:val="3FFCBC88"/>
    <w:rsid w:val="4003F907"/>
    <w:rsid w:val="400472C0"/>
    <w:rsid w:val="40074C99"/>
    <w:rsid w:val="400862C4"/>
    <w:rsid w:val="40087971"/>
    <w:rsid w:val="400EB04A"/>
    <w:rsid w:val="400EFE84"/>
    <w:rsid w:val="4014CAE5"/>
    <w:rsid w:val="4027684D"/>
    <w:rsid w:val="402B8F49"/>
    <w:rsid w:val="402C15B4"/>
    <w:rsid w:val="402E63D3"/>
    <w:rsid w:val="402F0AF8"/>
    <w:rsid w:val="4031E26A"/>
    <w:rsid w:val="4031F911"/>
    <w:rsid w:val="4032FC00"/>
    <w:rsid w:val="403BF8FC"/>
    <w:rsid w:val="4045E31D"/>
    <w:rsid w:val="4047F31A"/>
    <w:rsid w:val="404BE612"/>
    <w:rsid w:val="404F07CB"/>
    <w:rsid w:val="404F3A27"/>
    <w:rsid w:val="404F5BAE"/>
    <w:rsid w:val="40520951"/>
    <w:rsid w:val="4052A331"/>
    <w:rsid w:val="40542BF9"/>
    <w:rsid w:val="405C6F46"/>
    <w:rsid w:val="405C7C9B"/>
    <w:rsid w:val="405C7E33"/>
    <w:rsid w:val="405CCD8B"/>
    <w:rsid w:val="405E77C8"/>
    <w:rsid w:val="405EF847"/>
    <w:rsid w:val="405F6D1B"/>
    <w:rsid w:val="40638196"/>
    <w:rsid w:val="40670F18"/>
    <w:rsid w:val="406D6370"/>
    <w:rsid w:val="4070A621"/>
    <w:rsid w:val="4070C164"/>
    <w:rsid w:val="40734EAA"/>
    <w:rsid w:val="4076B01B"/>
    <w:rsid w:val="40780F54"/>
    <w:rsid w:val="407D28CE"/>
    <w:rsid w:val="4082D6B4"/>
    <w:rsid w:val="4084220E"/>
    <w:rsid w:val="40864A9C"/>
    <w:rsid w:val="4087B0F6"/>
    <w:rsid w:val="408B2E15"/>
    <w:rsid w:val="408F3C71"/>
    <w:rsid w:val="409182D9"/>
    <w:rsid w:val="4097A333"/>
    <w:rsid w:val="40997933"/>
    <w:rsid w:val="409CF517"/>
    <w:rsid w:val="409F4ED6"/>
    <w:rsid w:val="40A41A32"/>
    <w:rsid w:val="40A73A2A"/>
    <w:rsid w:val="40AB0714"/>
    <w:rsid w:val="40AB80F4"/>
    <w:rsid w:val="40AC7F86"/>
    <w:rsid w:val="40B350A6"/>
    <w:rsid w:val="40B421FF"/>
    <w:rsid w:val="40B93C78"/>
    <w:rsid w:val="40BDCEE1"/>
    <w:rsid w:val="40BF00EE"/>
    <w:rsid w:val="40C23555"/>
    <w:rsid w:val="40C5547F"/>
    <w:rsid w:val="40C6E1C4"/>
    <w:rsid w:val="40C6FB59"/>
    <w:rsid w:val="40CBF54A"/>
    <w:rsid w:val="40CEF12A"/>
    <w:rsid w:val="40D7DC78"/>
    <w:rsid w:val="40DC98DD"/>
    <w:rsid w:val="40DD469D"/>
    <w:rsid w:val="40DF8B00"/>
    <w:rsid w:val="40E17241"/>
    <w:rsid w:val="40E3F231"/>
    <w:rsid w:val="40E3F6DC"/>
    <w:rsid w:val="40E57785"/>
    <w:rsid w:val="40FD0480"/>
    <w:rsid w:val="4107219A"/>
    <w:rsid w:val="41083C03"/>
    <w:rsid w:val="411345F9"/>
    <w:rsid w:val="411789A6"/>
    <w:rsid w:val="41183032"/>
    <w:rsid w:val="411BED43"/>
    <w:rsid w:val="4120B4B2"/>
    <w:rsid w:val="4125DF37"/>
    <w:rsid w:val="412A06FD"/>
    <w:rsid w:val="4133FED1"/>
    <w:rsid w:val="413DCF42"/>
    <w:rsid w:val="413F4B40"/>
    <w:rsid w:val="4146FFE6"/>
    <w:rsid w:val="41479378"/>
    <w:rsid w:val="414C241F"/>
    <w:rsid w:val="4150D9DE"/>
    <w:rsid w:val="41540D55"/>
    <w:rsid w:val="41583165"/>
    <w:rsid w:val="415EA7A5"/>
    <w:rsid w:val="415FABAE"/>
    <w:rsid w:val="4162906B"/>
    <w:rsid w:val="4165342C"/>
    <w:rsid w:val="4169B22A"/>
    <w:rsid w:val="4171DC34"/>
    <w:rsid w:val="41750615"/>
    <w:rsid w:val="418424DD"/>
    <w:rsid w:val="4188F7CD"/>
    <w:rsid w:val="41894290"/>
    <w:rsid w:val="418BCE9B"/>
    <w:rsid w:val="418CDB58"/>
    <w:rsid w:val="418D7B3F"/>
    <w:rsid w:val="4191869E"/>
    <w:rsid w:val="4193901A"/>
    <w:rsid w:val="4195160B"/>
    <w:rsid w:val="4198719D"/>
    <w:rsid w:val="41AB92A4"/>
    <w:rsid w:val="41B1FFC7"/>
    <w:rsid w:val="41B41A8D"/>
    <w:rsid w:val="41BE1C55"/>
    <w:rsid w:val="41BF1010"/>
    <w:rsid w:val="41C1F302"/>
    <w:rsid w:val="41C1F6F2"/>
    <w:rsid w:val="41C818B3"/>
    <w:rsid w:val="41C9092A"/>
    <w:rsid w:val="41C92230"/>
    <w:rsid w:val="41CA24EA"/>
    <w:rsid w:val="41CA9916"/>
    <w:rsid w:val="41CFBB6A"/>
    <w:rsid w:val="41DD010A"/>
    <w:rsid w:val="41DE3D71"/>
    <w:rsid w:val="41E03470"/>
    <w:rsid w:val="41E390C5"/>
    <w:rsid w:val="41E6F442"/>
    <w:rsid w:val="41E7AD1B"/>
    <w:rsid w:val="41EB55A1"/>
    <w:rsid w:val="41ED4FA6"/>
    <w:rsid w:val="41EDC960"/>
    <w:rsid w:val="41EFFC5A"/>
    <w:rsid w:val="41F29B16"/>
    <w:rsid w:val="41FB0246"/>
    <w:rsid w:val="41FF311A"/>
    <w:rsid w:val="420466CB"/>
    <w:rsid w:val="420B211A"/>
    <w:rsid w:val="420E5AA5"/>
    <w:rsid w:val="4210D9F7"/>
    <w:rsid w:val="42138CDB"/>
    <w:rsid w:val="4217CEF0"/>
    <w:rsid w:val="421DF1B7"/>
    <w:rsid w:val="421EEBAA"/>
    <w:rsid w:val="421EF559"/>
    <w:rsid w:val="422353C5"/>
    <w:rsid w:val="4226E2F9"/>
    <w:rsid w:val="4228B10D"/>
    <w:rsid w:val="4228F3E1"/>
    <w:rsid w:val="42293B9B"/>
    <w:rsid w:val="42320165"/>
    <w:rsid w:val="423383A8"/>
    <w:rsid w:val="423A36C1"/>
    <w:rsid w:val="42428AA4"/>
    <w:rsid w:val="424C81E6"/>
    <w:rsid w:val="425117F8"/>
    <w:rsid w:val="42562380"/>
    <w:rsid w:val="42578EA7"/>
    <w:rsid w:val="425BC59B"/>
    <w:rsid w:val="425CA6FA"/>
    <w:rsid w:val="425DDBED"/>
    <w:rsid w:val="425E04AC"/>
    <w:rsid w:val="4269D872"/>
    <w:rsid w:val="426B60FC"/>
    <w:rsid w:val="4270F62D"/>
    <w:rsid w:val="427287ED"/>
    <w:rsid w:val="4273F5A5"/>
    <w:rsid w:val="42797977"/>
    <w:rsid w:val="427D2F29"/>
    <w:rsid w:val="4282DE16"/>
    <w:rsid w:val="4286674D"/>
    <w:rsid w:val="4287CF21"/>
    <w:rsid w:val="4289FBEA"/>
    <w:rsid w:val="428A5A13"/>
    <w:rsid w:val="428BC54C"/>
    <w:rsid w:val="4295903D"/>
    <w:rsid w:val="42991A37"/>
    <w:rsid w:val="42997717"/>
    <w:rsid w:val="429D71F6"/>
    <w:rsid w:val="429D76BB"/>
    <w:rsid w:val="429E126D"/>
    <w:rsid w:val="42A2AD5C"/>
    <w:rsid w:val="42A39D18"/>
    <w:rsid w:val="42A4B251"/>
    <w:rsid w:val="42A55974"/>
    <w:rsid w:val="42A8C041"/>
    <w:rsid w:val="42AC1F29"/>
    <w:rsid w:val="42AEF3B5"/>
    <w:rsid w:val="42B8F8A6"/>
    <w:rsid w:val="42BDEF5C"/>
    <w:rsid w:val="42C45E0C"/>
    <w:rsid w:val="42C84F2A"/>
    <w:rsid w:val="42CC8312"/>
    <w:rsid w:val="42CD1CA6"/>
    <w:rsid w:val="42CD27FA"/>
    <w:rsid w:val="42CD44A0"/>
    <w:rsid w:val="42CE1170"/>
    <w:rsid w:val="42CEAA7C"/>
    <w:rsid w:val="42CF1CB8"/>
    <w:rsid w:val="42CF5803"/>
    <w:rsid w:val="42CFEB24"/>
    <w:rsid w:val="42D080F5"/>
    <w:rsid w:val="42D0C353"/>
    <w:rsid w:val="42D17120"/>
    <w:rsid w:val="42D8DBAA"/>
    <w:rsid w:val="42DA1653"/>
    <w:rsid w:val="42DCAA50"/>
    <w:rsid w:val="42DD304B"/>
    <w:rsid w:val="42E7B397"/>
    <w:rsid w:val="42EAEC83"/>
    <w:rsid w:val="42EBBFBC"/>
    <w:rsid w:val="42EBCCD3"/>
    <w:rsid w:val="42EBD7D1"/>
    <w:rsid w:val="42EC0689"/>
    <w:rsid w:val="42EDF69B"/>
    <w:rsid w:val="42EEECB8"/>
    <w:rsid w:val="42EF38FF"/>
    <w:rsid w:val="42EF979D"/>
    <w:rsid w:val="42F570C0"/>
    <w:rsid w:val="42FB10CB"/>
    <w:rsid w:val="42FF2777"/>
    <w:rsid w:val="4300DD3D"/>
    <w:rsid w:val="4303177F"/>
    <w:rsid w:val="4304A9D0"/>
    <w:rsid w:val="43056214"/>
    <w:rsid w:val="430629BB"/>
    <w:rsid w:val="430AB99F"/>
    <w:rsid w:val="430C1022"/>
    <w:rsid w:val="430FBBA7"/>
    <w:rsid w:val="43135117"/>
    <w:rsid w:val="4314D2AE"/>
    <w:rsid w:val="431B603D"/>
    <w:rsid w:val="431FF902"/>
    <w:rsid w:val="4320805B"/>
    <w:rsid w:val="432285D2"/>
    <w:rsid w:val="4324D7AE"/>
    <w:rsid w:val="4327E3F8"/>
    <w:rsid w:val="432CE156"/>
    <w:rsid w:val="4333E36E"/>
    <w:rsid w:val="43344CFC"/>
    <w:rsid w:val="43385367"/>
    <w:rsid w:val="433A6EC6"/>
    <w:rsid w:val="433D1EF3"/>
    <w:rsid w:val="4340E5E4"/>
    <w:rsid w:val="43476305"/>
    <w:rsid w:val="434ED4B2"/>
    <w:rsid w:val="43527946"/>
    <w:rsid w:val="43585255"/>
    <w:rsid w:val="43599A21"/>
    <w:rsid w:val="435A8C07"/>
    <w:rsid w:val="435B1194"/>
    <w:rsid w:val="435C108C"/>
    <w:rsid w:val="436351BB"/>
    <w:rsid w:val="4364148E"/>
    <w:rsid w:val="436482CD"/>
    <w:rsid w:val="43657105"/>
    <w:rsid w:val="43670FC5"/>
    <w:rsid w:val="4368FF00"/>
    <w:rsid w:val="43743F52"/>
    <w:rsid w:val="4376F619"/>
    <w:rsid w:val="43783ED6"/>
    <w:rsid w:val="437F57DD"/>
    <w:rsid w:val="437F5A7E"/>
    <w:rsid w:val="437FABC2"/>
    <w:rsid w:val="4384A986"/>
    <w:rsid w:val="438AAD27"/>
    <w:rsid w:val="438CDD2A"/>
    <w:rsid w:val="4398DCA5"/>
    <w:rsid w:val="439AA0D1"/>
    <w:rsid w:val="439E7FD5"/>
    <w:rsid w:val="43A520EA"/>
    <w:rsid w:val="43AB2050"/>
    <w:rsid w:val="43AFB016"/>
    <w:rsid w:val="43AFD92F"/>
    <w:rsid w:val="43B0B6A6"/>
    <w:rsid w:val="43B4A87A"/>
    <w:rsid w:val="43B705F5"/>
    <w:rsid w:val="43B85F87"/>
    <w:rsid w:val="43C0E597"/>
    <w:rsid w:val="43C2DAD3"/>
    <w:rsid w:val="43C71DD9"/>
    <w:rsid w:val="43CA0402"/>
    <w:rsid w:val="43CB7C41"/>
    <w:rsid w:val="43D30794"/>
    <w:rsid w:val="43E5DFCC"/>
    <w:rsid w:val="43EB967C"/>
    <w:rsid w:val="43F0C595"/>
    <w:rsid w:val="43F797FD"/>
    <w:rsid w:val="43FDF744"/>
    <w:rsid w:val="4402C33F"/>
    <w:rsid w:val="4405DACD"/>
    <w:rsid w:val="440803A8"/>
    <w:rsid w:val="44090066"/>
    <w:rsid w:val="4415ABCB"/>
    <w:rsid w:val="441C54A2"/>
    <w:rsid w:val="441EA93C"/>
    <w:rsid w:val="442B77A0"/>
    <w:rsid w:val="44353653"/>
    <w:rsid w:val="443757EC"/>
    <w:rsid w:val="4441A865"/>
    <w:rsid w:val="44511C8A"/>
    <w:rsid w:val="445296D1"/>
    <w:rsid w:val="4461A7BF"/>
    <w:rsid w:val="4464F487"/>
    <w:rsid w:val="446571CC"/>
    <w:rsid w:val="446ABE8E"/>
    <w:rsid w:val="446BDABE"/>
    <w:rsid w:val="446C436A"/>
    <w:rsid w:val="44722E86"/>
    <w:rsid w:val="4472E01F"/>
    <w:rsid w:val="4478D7EB"/>
    <w:rsid w:val="447B68EF"/>
    <w:rsid w:val="4484318E"/>
    <w:rsid w:val="448C4493"/>
    <w:rsid w:val="449044AE"/>
    <w:rsid w:val="44958CBB"/>
    <w:rsid w:val="44991C6F"/>
    <w:rsid w:val="44998BA3"/>
    <w:rsid w:val="449B9492"/>
    <w:rsid w:val="44A40362"/>
    <w:rsid w:val="44A4DC2B"/>
    <w:rsid w:val="44AE0421"/>
    <w:rsid w:val="44AF1811"/>
    <w:rsid w:val="44B12C02"/>
    <w:rsid w:val="44B3EF41"/>
    <w:rsid w:val="44B5EA71"/>
    <w:rsid w:val="44B66115"/>
    <w:rsid w:val="44B699C4"/>
    <w:rsid w:val="44B6FBBA"/>
    <w:rsid w:val="44BBCB52"/>
    <w:rsid w:val="44C840E9"/>
    <w:rsid w:val="44CB06CF"/>
    <w:rsid w:val="44CC0850"/>
    <w:rsid w:val="44D39A76"/>
    <w:rsid w:val="44D596F7"/>
    <w:rsid w:val="44DABE62"/>
    <w:rsid w:val="44E21BB7"/>
    <w:rsid w:val="44E327EB"/>
    <w:rsid w:val="44F5C4C5"/>
    <w:rsid w:val="44FA55D3"/>
    <w:rsid w:val="44FDBACD"/>
    <w:rsid w:val="44FE9FDC"/>
    <w:rsid w:val="45002235"/>
    <w:rsid w:val="45041C49"/>
    <w:rsid w:val="4504CF61"/>
    <w:rsid w:val="45065037"/>
    <w:rsid w:val="450B7077"/>
    <w:rsid w:val="450EACA3"/>
    <w:rsid w:val="451B1E51"/>
    <w:rsid w:val="451C76DB"/>
    <w:rsid w:val="451C79E9"/>
    <w:rsid w:val="451E3612"/>
    <w:rsid w:val="451EACB1"/>
    <w:rsid w:val="4525C63D"/>
    <w:rsid w:val="4527B8DD"/>
    <w:rsid w:val="452830F5"/>
    <w:rsid w:val="452A4096"/>
    <w:rsid w:val="4532FC82"/>
    <w:rsid w:val="4533AB35"/>
    <w:rsid w:val="45369012"/>
    <w:rsid w:val="45446F84"/>
    <w:rsid w:val="4552A321"/>
    <w:rsid w:val="4552D5B4"/>
    <w:rsid w:val="4553A999"/>
    <w:rsid w:val="455453EF"/>
    <w:rsid w:val="45562081"/>
    <w:rsid w:val="455D7267"/>
    <w:rsid w:val="4561925B"/>
    <w:rsid w:val="4562A7DA"/>
    <w:rsid w:val="4571C0E9"/>
    <w:rsid w:val="4574963A"/>
    <w:rsid w:val="457BF533"/>
    <w:rsid w:val="457C4791"/>
    <w:rsid w:val="457E149B"/>
    <w:rsid w:val="457F2209"/>
    <w:rsid w:val="4584AB14"/>
    <w:rsid w:val="458766DD"/>
    <w:rsid w:val="45879D05"/>
    <w:rsid w:val="458A6578"/>
    <w:rsid w:val="458E87A8"/>
    <w:rsid w:val="4591EB74"/>
    <w:rsid w:val="45969976"/>
    <w:rsid w:val="45972F07"/>
    <w:rsid w:val="459C4977"/>
    <w:rsid w:val="459F2007"/>
    <w:rsid w:val="459F40EA"/>
    <w:rsid w:val="45A382CF"/>
    <w:rsid w:val="45A3B25F"/>
    <w:rsid w:val="45A5BA61"/>
    <w:rsid w:val="45A89F7C"/>
    <w:rsid w:val="45AE4A02"/>
    <w:rsid w:val="45B13363"/>
    <w:rsid w:val="45B1B12C"/>
    <w:rsid w:val="45BAE4EE"/>
    <w:rsid w:val="45BF5D9C"/>
    <w:rsid w:val="45CBB197"/>
    <w:rsid w:val="45CF4C04"/>
    <w:rsid w:val="45DECBF3"/>
    <w:rsid w:val="45EA61EF"/>
    <w:rsid w:val="45F982CF"/>
    <w:rsid w:val="45FD7820"/>
    <w:rsid w:val="45FEEC95"/>
    <w:rsid w:val="46013F8E"/>
    <w:rsid w:val="4601CBB0"/>
    <w:rsid w:val="4603D2A6"/>
    <w:rsid w:val="4604EC02"/>
    <w:rsid w:val="4606BD7A"/>
    <w:rsid w:val="4608239B"/>
    <w:rsid w:val="46098240"/>
    <w:rsid w:val="46178615"/>
    <w:rsid w:val="461D847B"/>
    <w:rsid w:val="4627CC10"/>
    <w:rsid w:val="463182EF"/>
    <w:rsid w:val="4635BCAF"/>
    <w:rsid w:val="46378767"/>
    <w:rsid w:val="4638724B"/>
    <w:rsid w:val="463A1A4F"/>
    <w:rsid w:val="463FB8FD"/>
    <w:rsid w:val="46482FD3"/>
    <w:rsid w:val="464A1079"/>
    <w:rsid w:val="464D722E"/>
    <w:rsid w:val="4654A520"/>
    <w:rsid w:val="46598861"/>
    <w:rsid w:val="465B595F"/>
    <w:rsid w:val="465C3223"/>
    <w:rsid w:val="465CD700"/>
    <w:rsid w:val="465E75F4"/>
    <w:rsid w:val="465FB7F4"/>
    <w:rsid w:val="4660DF76"/>
    <w:rsid w:val="4664D6C7"/>
    <w:rsid w:val="466AE0D4"/>
    <w:rsid w:val="46737BEC"/>
    <w:rsid w:val="4681704A"/>
    <w:rsid w:val="4698EF67"/>
    <w:rsid w:val="469FEA4A"/>
    <w:rsid w:val="46A3CB7D"/>
    <w:rsid w:val="46ABE014"/>
    <w:rsid w:val="46AE7A56"/>
    <w:rsid w:val="46B8554B"/>
    <w:rsid w:val="46B9F598"/>
    <w:rsid w:val="46CD601A"/>
    <w:rsid w:val="46D7D348"/>
    <w:rsid w:val="46DBB84C"/>
    <w:rsid w:val="46DC3AFC"/>
    <w:rsid w:val="46E7C3D3"/>
    <w:rsid w:val="46F6E63D"/>
    <w:rsid w:val="46FBBE6B"/>
    <w:rsid w:val="46FC2BE1"/>
    <w:rsid w:val="4703C42D"/>
    <w:rsid w:val="47046958"/>
    <w:rsid w:val="4704BC8D"/>
    <w:rsid w:val="47071088"/>
    <w:rsid w:val="470C7AC6"/>
    <w:rsid w:val="471100C8"/>
    <w:rsid w:val="47114561"/>
    <w:rsid w:val="47129C40"/>
    <w:rsid w:val="471901DB"/>
    <w:rsid w:val="471909EF"/>
    <w:rsid w:val="471EFA3A"/>
    <w:rsid w:val="4721075A"/>
    <w:rsid w:val="47220229"/>
    <w:rsid w:val="472ABAFA"/>
    <w:rsid w:val="472CDA71"/>
    <w:rsid w:val="472F35D7"/>
    <w:rsid w:val="4740BF56"/>
    <w:rsid w:val="4747F926"/>
    <w:rsid w:val="474F9F5B"/>
    <w:rsid w:val="4753DA81"/>
    <w:rsid w:val="4755DDB5"/>
    <w:rsid w:val="475804FE"/>
    <w:rsid w:val="475FED99"/>
    <w:rsid w:val="47600E07"/>
    <w:rsid w:val="4760AE1A"/>
    <w:rsid w:val="47640B34"/>
    <w:rsid w:val="476B8205"/>
    <w:rsid w:val="47730AAB"/>
    <w:rsid w:val="477DDA28"/>
    <w:rsid w:val="4785E8EE"/>
    <w:rsid w:val="47884E5F"/>
    <w:rsid w:val="47905646"/>
    <w:rsid w:val="4793DBF6"/>
    <w:rsid w:val="47960F02"/>
    <w:rsid w:val="47970853"/>
    <w:rsid w:val="4799470E"/>
    <w:rsid w:val="4799AAF1"/>
    <w:rsid w:val="479B9BB5"/>
    <w:rsid w:val="47A28E55"/>
    <w:rsid w:val="47A9D086"/>
    <w:rsid w:val="47A9E063"/>
    <w:rsid w:val="47AC76A8"/>
    <w:rsid w:val="47B275FC"/>
    <w:rsid w:val="47B5149C"/>
    <w:rsid w:val="47B63DD8"/>
    <w:rsid w:val="47B6F89F"/>
    <w:rsid w:val="47BE6453"/>
    <w:rsid w:val="47C13676"/>
    <w:rsid w:val="47C4C454"/>
    <w:rsid w:val="47C4DBAC"/>
    <w:rsid w:val="47C5377D"/>
    <w:rsid w:val="47C6BBD3"/>
    <w:rsid w:val="47CB6F71"/>
    <w:rsid w:val="47CBBFC1"/>
    <w:rsid w:val="47CDA6EC"/>
    <w:rsid w:val="47D33397"/>
    <w:rsid w:val="47D7AA61"/>
    <w:rsid w:val="47DD60F8"/>
    <w:rsid w:val="47E17AD1"/>
    <w:rsid w:val="47E2E4C6"/>
    <w:rsid w:val="47E5AA25"/>
    <w:rsid w:val="47EB0C47"/>
    <w:rsid w:val="47ED9E23"/>
    <w:rsid w:val="47EDC62F"/>
    <w:rsid w:val="47F169AA"/>
    <w:rsid w:val="47FBC983"/>
    <w:rsid w:val="4800D79D"/>
    <w:rsid w:val="480358B7"/>
    <w:rsid w:val="48059266"/>
    <w:rsid w:val="48064A2D"/>
    <w:rsid w:val="4806828E"/>
    <w:rsid w:val="48075086"/>
    <w:rsid w:val="481133DA"/>
    <w:rsid w:val="481416E4"/>
    <w:rsid w:val="481442DE"/>
    <w:rsid w:val="4816EEAC"/>
    <w:rsid w:val="481D1A73"/>
    <w:rsid w:val="481DB73F"/>
    <w:rsid w:val="481E2820"/>
    <w:rsid w:val="481EF444"/>
    <w:rsid w:val="4822015E"/>
    <w:rsid w:val="482303DE"/>
    <w:rsid w:val="4827DDD6"/>
    <w:rsid w:val="4828AAE2"/>
    <w:rsid w:val="482DFC5E"/>
    <w:rsid w:val="48309662"/>
    <w:rsid w:val="4838817F"/>
    <w:rsid w:val="4838D2BC"/>
    <w:rsid w:val="48400004"/>
    <w:rsid w:val="48420B5C"/>
    <w:rsid w:val="48424C35"/>
    <w:rsid w:val="48445789"/>
    <w:rsid w:val="48457C2E"/>
    <w:rsid w:val="4845FD22"/>
    <w:rsid w:val="4847396D"/>
    <w:rsid w:val="484A4388"/>
    <w:rsid w:val="4850CF87"/>
    <w:rsid w:val="485557ED"/>
    <w:rsid w:val="4857A6A6"/>
    <w:rsid w:val="48589220"/>
    <w:rsid w:val="4863AECC"/>
    <w:rsid w:val="486B3B67"/>
    <w:rsid w:val="486D9393"/>
    <w:rsid w:val="486E9B72"/>
    <w:rsid w:val="4871F8B7"/>
    <w:rsid w:val="48732EF9"/>
    <w:rsid w:val="48760686"/>
    <w:rsid w:val="48763300"/>
    <w:rsid w:val="48794F2B"/>
    <w:rsid w:val="487A05A2"/>
    <w:rsid w:val="487B8405"/>
    <w:rsid w:val="487D5D4B"/>
    <w:rsid w:val="48828951"/>
    <w:rsid w:val="4882E847"/>
    <w:rsid w:val="48832AB4"/>
    <w:rsid w:val="48837403"/>
    <w:rsid w:val="488561BB"/>
    <w:rsid w:val="488840A0"/>
    <w:rsid w:val="4892554D"/>
    <w:rsid w:val="4892C2DB"/>
    <w:rsid w:val="48950591"/>
    <w:rsid w:val="48954440"/>
    <w:rsid w:val="48959EEA"/>
    <w:rsid w:val="489C899A"/>
    <w:rsid w:val="48A0439C"/>
    <w:rsid w:val="48A08CEE"/>
    <w:rsid w:val="48A5DF42"/>
    <w:rsid w:val="48AA671F"/>
    <w:rsid w:val="48AA8F06"/>
    <w:rsid w:val="48AD5048"/>
    <w:rsid w:val="48ADE5C6"/>
    <w:rsid w:val="48AE825F"/>
    <w:rsid w:val="48BA401B"/>
    <w:rsid w:val="48C5D10E"/>
    <w:rsid w:val="48CB9329"/>
    <w:rsid w:val="48CFC18B"/>
    <w:rsid w:val="48D63E22"/>
    <w:rsid w:val="48DC6F6F"/>
    <w:rsid w:val="48DC8FB7"/>
    <w:rsid w:val="48DFF986"/>
    <w:rsid w:val="48E16438"/>
    <w:rsid w:val="48E88E65"/>
    <w:rsid w:val="48E99FFA"/>
    <w:rsid w:val="48EA17D1"/>
    <w:rsid w:val="48F8C942"/>
    <w:rsid w:val="48FBB2CF"/>
    <w:rsid w:val="49054AC1"/>
    <w:rsid w:val="490B1C77"/>
    <w:rsid w:val="490E8BCD"/>
    <w:rsid w:val="491053AF"/>
    <w:rsid w:val="49133F79"/>
    <w:rsid w:val="4915BAAF"/>
    <w:rsid w:val="49192CD6"/>
    <w:rsid w:val="491CF594"/>
    <w:rsid w:val="4922FAF1"/>
    <w:rsid w:val="4923829B"/>
    <w:rsid w:val="4925524E"/>
    <w:rsid w:val="4927C62D"/>
    <w:rsid w:val="49303C75"/>
    <w:rsid w:val="493211CC"/>
    <w:rsid w:val="49323E71"/>
    <w:rsid w:val="49323FA1"/>
    <w:rsid w:val="493A247E"/>
    <w:rsid w:val="493A2486"/>
    <w:rsid w:val="49414D16"/>
    <w:rsid w:val="4942D865"/>
    <w:rsid w:val="494DEFA5"/>
    <w:rsid w:val="495134B7"/>
    <w:rsid w:val="495A5BAF"/>
    <w:rsid w:val="495F5E68"/>
    <w:rsid w:val="496B33B5"/>
    <w:rsid w:val="496DD546"/>
    <w:rsid w:val="496ED198"/>
    <w:rsid w:val="496EF6A6"/>
    <w:rsid w:val="497A86EE"/>
    <w:rsid w:val="497B775A"/>
    <w:rsid w:val="497CF488"/>
    <w:rsid w:val="497D8469"/>
    <w:rsid w:val="498065CC"/>
    <w:rsid w:val="4981E2B0"/>
    <w:rsid w:val="4989EBF8"/>
    <w:rsid w:val="498E35AE"/>
    <w:rsid w:val="499048F7"/>
    <w:rsid w:val="49909F0E"/>
    <w:rsid w:val="49920285"/>
    <w:rsid w:val="499244D4"/>
    <w:rsid w:val="49954FE6"/>
    <w:rsid w:val="49980866"/>
    <w:rsid w:val="49985175"/>
    <w:rsid w:val="499AAE87"/>
    <w:rsid w:val="499F332A"/>
    <w:rsid w:val="49A0551F"/>
    <w:rsid w:val="49AF6935"/>
    <w:rsid w:val="49B19F01"/>
    <w:rsid w:val="49B39308"/>
    <w:rsid w:val="49B43917"/>
    <w:rsid w:val="49BA89D7"/>
    <w:rsid w:val="49CC1F30"/>
    <w:rsid w:val="49D19787"/>
    <w:rsid w:val="49D2A99B"/>
    <w:rsid w:val="49D45795"/>
    <w:rsid w:val="49D5A1D5"/>
    <w:rsid w:val="49D8E746"/>
    <w:rsid w:val="49DA24EF"/>
    <w:rsid w:val="49DBB320"/>
    <w:rsid w:val="49DC8894"/>
    <w:rsid w:val="49E8781A"/>
    <w:rsid w:val="49ED71E4"/>
    <w:rsid w:val="49F13CAF"/>
    <w:rsid w:val="49F6526E"/>
    <w:rsid w:val="49F66B7F"/>
    <w:rsid w:val="49F6BB5E"/>
    <w:rsid w:val="49FC1E82"/>
    <w:rsid w:val="4A001D0F"/>
    <w:rsid w:val="4A06E5B5"/>
    <w:rsid w:val="4A07B53F"/>
    <w:rsid w:val="4A081A09"/>
    <w:rsid w:val="4A0A71EB"/>
    <w:rsid w:val="4A0FF4B4"/>
    <w:rsid w:val="4A12B748"/>
    <w:rsid w:val="4A138AD7"/>
    <w:rsid w:val="4A19E4F3"/>
    <w:rsid w:val="4A1A1B56"/>
    <w:rsid w:val="4A1EF19A"/>
    <w:rsid w:val="4A266C6A"/>
    <w:rsid w:val="4A29D6BC"/>
    <w:rsid w:val="4A2CBF09"/>
    <w:rsid w:val="4A2DF171"/>
    <w:rsid w:val="4A32088F"/>
    <w:rsid w:val="4A333FCC"/>
    <w:rsid w:val="4A35037E"/>
    <w:rsid w:val="4A3987FC"/>
    <w:rsid w:val="4A41B997"/>
    <w:rsid w:val="4A420331"/>
    <w:rsid w:val="4A521421"/>
    <w:rsid w:val="4A52CE17"/>
    <w:rsid w:val="4A531263"/>
    <w:rsid w:val="4A5D7017"/>
    <w:rsid w:val="4A5E00A1"/>
    <w:rsid w:val="4A6080EB"/>
    <w:rsid w:val="4A65FB76"/>
    <w:rsid w:val="4A6D8A31"/>
    <w:rsid w:val="4A7020E9"/>
    <w:rsid w:val="4A71CD69"/>
    <w:rsid w:val="4A7531B9"/>
    <w:rsid w:val="4A7B410E"/>
    <w:rsid w:val="4A7F8A0D"/>
    <w:rsid w:val="4A839B0F"/>
    <w:rsid w:val="4A8628F0"/>
    <w:rsid w:val="4A913F1F"/>
    <w:rsid w:val="4A91C349"/>
    <w:rsid w:val="4A91E2B0"/>
    <w:rsid w:val="4A9BA07D"/>
    <w:rsid w:val="4A9E89ED"/>
    <w:rsid w:val="4A9EFB57"/>
    <w:rsid w:val="4AA59C11"/>
    <w:rsid w:val="4AA80902"/>
    <w:rsid w:val="4AAA677C"/>
    <w:rsid w:val="4AB3A2D3"/>
    <w:rsid w:val="4AB7992D"/>
    <w:rsid w:val="4AC1C8F9"/>
    <w:rsid w:val="4AC87194"/>
    <w:rsid w:val="4AD1A413"/>
    <w:rsid w:val="4AD88CBB"/>
    <w:rsid w:val="4AE38212"/>
    <w:rsid w:val="4AE960D0"/>
    <w:rsid w:val="4AF9E888"/>
    <w:rsid w:val="4AFE8FEF"/>
    <w:rsid w:val="4B016968"/>
    <w:rsid w:val="4B0558D4"/>
    <w:rsid w:val="4B0BD89E"/>
    <w:rsid w:val="4B0D5D60"/>
    <w:rsid w:val="4B0DB62A"/>
    <w:rsid w:val="4B190254"/>
    <w:rsid w:val="4B19E10E"/>
    <w:rsid w:val="4B1D8757"/>
    <w:rsid w:val="4B2145EC"/>
    <w:rsid w:val="4B221A2D"/>
    <w:rsid w:val="4B2313C0"/>
    <w:rsid w:val="4B238AC6"/>
    <w:rsid w:val="4B25B981"/>
    <w:rsid w:val="4B30DDA7"/>
    <w:rsid w:val="4B34B463"/>
    <w:rsid w:val="4B367B05"/>
    <w:rsid w:val="4B3697AC"/>
    <w:rsid w:val="4B36B526"/>
    <w:rsid w:val="4B3E5258"/>
    <w:rsid w:val="4B3FBAE6"/>
    <w:rsid w:val="4B41F5EF"/>
    <w:rsid w:val="4B46CC1E"/>
    <w:rsid w:val="4B47D774"/>
    <w:rsid w:val="4B4F7BD1"/>
    <w:rsid w:val="4B51566B"/>
    <w:rsid w:val="4B51C37C"/>
    <w:rsid w:val="4B56BC7E"/>
    <w:rsid w:val="4B59D209"/>
    <w:rsid w:val="4B5C001C"/>
    <w:rsid w:val="4B5D655F"/>
    <w:rsid w:val="4B5FD369"/>
    <w:rsid w:val="4B655335"/>
    <w:rsid w:val="4B6F144E"/>
    <w:rsid w:val="4B7131B0"/>
    <w:rsid w:val="4B77F1FC"/>
    <w:rsid w:val="4B791BDE"/>
    <w:rsid w:val="4B7FA12F"/>
    <w:rsid w:val="4B84C6CC"/>
    <w:rsid w:val="4B84EA26"/>
    <w:rsid w:val="4B88C0E6"/>
    <w:rsid w:val="4B8D42A1"/>
    <w:rsid w:val="4B8F4768"/>
    <w:rsid w:val="4B8F6D40"/>
    <w:rsid w:val="4B8F6EE9"/>
    <w:rsid w:val="4B909799"/>
    <w:rsid w:val="4B9220B4"/>
    <w:rsid w:val="4B93EC3E"/>
    <w:rsid w:val="4B972838"/>
    <w:rsid w:val="4BAF933E"/>
    <w:rsid w:val="4BAFA46D"/>
    <w:rsid w:val="4BB3CC75"/>
    <w:rsid w:val="4BB9A82C"/>
    <w:rsid w:val="4BBD248B"/>
    <w:rsid w:val="4BC172E5"/>
    <w:rsid w:val="4BC31936"/>
    <w:rsid w:val="4BC40F4C"/>
    <w:rsid w:val="4BC49EDF"/>
    <w:rsid w:val="4BC55313"/>
    <w:rsid w:val="4BC66CFB"/>
    <w:rsid w:val="4BC68DC8"/>
    <w:rsid w:val="4BC9EC72"/>
    <w:rsid w:val="4BCA327B"/>
    <w:rsid w:val="4BCD18A0"/>
    <w:rsid w:val="4BCE65B5"/>
    <w:rsid w:val="4BD44987"/>
    <w:rsid w:val="4BD60BDE"/>
    <w:rsid w:val="4BD6AC34"/>
    <w:rsid w:val="4BD6CDB6"/>
    <w:rsid w:val="4BD8475A"/>
    <w:rsid w:val="4BDADFF3"/>
    <w:rsid w:val="4BDD9DC9"/>
    <w:rsid w:val="4BE1E20B"/>
    <w:rsid w:val="4BE31CC3"/>
    <w:rsid w:val="4BE3D248"/>
    <w:rsid w:val="4BE49A38"/>
    <w:rsid w:val="4BE76E91"/>
    <w:rsid w:val="4BE984EA"/>
    <w:rsid w:val="4BE9AB51"/>
    <w:rsid w:val="4BEDB029"/>
    <w:rsid w:val="4BEE9E78"/>
    <w:rsid w:val="4BEEAE74"/>
    <w:rsid w:val="4BF346B0"/>
    <w:rsid w:val="4BF376E6"/>
    <w:rsid w:val="4BF52F5C"/>
    <w:rsid w:val="4BF722A2"/>
    <w:rsid w:val="4BF9FA34"/>
    <w:rsid w:val="4BFD6D16"/>
    <w:rsid w:val="4BFE01B8"/>
    <w:rsid w:val="4C004AE8"/>
    <w:rsid w:val="4C00E0FE"/>
    <w:rsid w:val="4C02124F"/>
    <w:rsid w:val="4C077880"/>
    <w:rsid w:val="4C07D54C"/>
    <w:rsid w:val="4C08DC29"/>
    <w:rsid w:val="4C0A0909"/>
    <w:rsid w:val="4C0A0BCE"/>
    <w:rsid w:val="4C0FA2AE"/>
    <w:rsid w:val="4C1296AA"/>
    <w:rsid w:val="4C13FE49"/>
    <w:rsid w:val="4C160F59"/>
    <w:rsid w:val="4C183557"/>
    <w:rsid w:val="4C1A3F91"/>
    <w:rsid w:val="4C1D80E7"/>
    <w:rsid w:val="4C1E29E7"/>
    <w:rsid w:val="4C1E6FF5"/>
    <w:rsid w:val="4C202DC5"/>
    <w:rsid w:val="4C29AF92"/>
    <w:rsid w:val="4C393B4B"/>
    <w:rsid w:val="4C3B01E3"/>
    <w:rsid w:val="4C3BF2FF"/>
    <w:rsid w:val="4C3DABB9"/>
    <w:rsid w:val="4C3DF383"/>
    <w:rsid w:val="4C435857"/>
    <w:rsid w:val="4C4B8213"/>
    <w:rsid w:val="4C5180F3"/>
    <w:rsid w:val="4C58AF51"/>
    <w:rsid w:val="4C5EAAA0"/>
    <w:rsid w:val="4C6BB24E"/>
    <w:rsid w:val="4C7FD87B"/>
    <w:rsid w:val="4C813565"/>
    <w:rsid w:val="4C823BF4"/>
    <w:rsid w:val="4C8544BE"/>
    <w:rsid w:val="4C87273C"/>
    <w:rsid w:val="4C8A23DA"/>
    <w:rsid w:val="4C8AFDDD"/>
    <w:rsid w:val="4C8B51B1"/>
    <w:rsid w:val="4C8BEE00"/>
    <w:rsid w:val="4C94FCE6"/>
    <w:rsid w:val="4C9E845A"/>
    <w:rsid w:val="4CA01D2B"/>
    <w:rsid w:val="4CA8A952"/>
    <w:rsid w:val="4CA99402"/>
    <w:rsid w:val="4CAC3BA6"/>
    <w:rsid w:val="4CB47C39"/>
    <w:rsid w:val="4CB7883A"/>
    <w:rsid w:val="4CC4C5A7"/>
    <w:rsid w:val="4CC8DE98"/>
    <w:rsid w:val="4CCF8C1E"/>
    <w:rsid w:val="4CD117EE"/>
    <w:rsid w:val="4CDA695D"/>
    <w:rsid w:val="4CE1946D"/>
    <w:rsid w:val="4CE3A2B2"/>
    <w:rsid w:val="4CE57F7B"/>
    <w:rsid w:val="4CE72EFD"/>
    <w:rsid w:val="4CF20860"/>
    <w:rsid w:val="4CF2A687"/>
    <w:rsid w:val="4CF39C42"/>
    <w:rsid w:val="4CF6527C"/>
    <w:rsid w:val="4CF6BFAC"/>
    <w:rsid w:val="4CFA34F8"/>
    <w:rsid w:val="4D00C0D7"/>
    <w:rsid w:val="4D057C5C"/>
    <w:rsid w:val="4D06844C"/>
    <w:rsid w:val="4D0AFBD9"/>
    <w:rsid w:val="4D0BD4D7"/>
    <w:rsid w:val="4D10E8DC"/>
    <w:rsid w:val="4D12BB35"/>
    <w:rsid w:val="4D159329"/>
    <w:rsid w:val="4D172ADD"/>
    <w:rsid w:val="4D1B6BA2"/>
    <w:rsid w:val="4D237620"/>
    <w:rsid w:val="4D2BC4F7"/>
    <w:rsid w:val="4D2CCCBE"/>
    <w:rsid w:val="4D328C20"/>
    <w:rsid w:val="4D32DD93"/>
    <w:rsid w:val="4D382398"/>
    <w:rsid w:val="4D3F8828"/>
    <w:rsid w:val="4D41BD70"/>
    <w:rsid w:val="4D460194"/>
    <w:rsid w:val="4D51D61A"/>
    <w:rsid w:val="4D54A362"/>
    <w:rsid w:val="4D5C3656"/>
    <w:rsid w:val="4D5D00F0"/>
    <w:rsid w:val="4D601053"/>
    <w:rsid w:val="4D620E80"/>
    <w:rsid w:val="4D66EB1A"/>
    <w:rsid w:val="4D674CDD"/>
    <w:rsid w:val="4D6A7D09"/>
    <w:rsid w:val="4D6B27E0"/>
    <w:rsid w:val="4D705321"/>
    <w:rsid w:val="4D76EC48"/>
    <w:rsid w:val="4D77876F"/>
    <w:rsid w:val="4D78AC5E"/>
    <w:rsid w:val="4D79739F"/>
    <w:rsid w:val="4D7C7F35"/>
    <w:rsid w:val="4D7DE23E"/>
    <w:rsid w:val="4D7E1D62"/>
    <w:rsid w:val="4D7FA7E2"/>
    <w:rsid w:val="4D84F81E"/>
    <w:rsid w:val="4D88F4EB"/>
    <w:rsid w:val="4D8B3BDE"/>
    <w:rsid w:val="4D8B9FA4"/>
    <w:rsid w:val="4D90845C"/>
    <w:rsid w:val="4D931FA9"/>
    <w:rsid w:val="4D963C64"/>
    <w:rsid w:val="4D97A329"/>
    <w:rsid w:val="4DA70D17"/>
    <w:rsid w:val="4DA7EAEA"/>
    <w:rsid w:val="4DB264A1"/>
    <w:rsid w:val="4DBA6111"/>
    <w:rsid w:val="4DC3B1B2"/>
    <w:rsid w:val="4DC4F5E9"/>
    <w:rsid w:val="4DC60D87"/>
    <w:rsid w:val="4DC760B4"/>
    <w:rsid w:val="4DCA301A"/>
    <w:rsid w:val="4DCC6F08"/>
    <w:rsid w:val="4DCC98D5"/>
    <w:rsid w:val="4DD3BDB6"/>
    <w:rsid w:val="4DD7C72B"/>
    <w:rsid w:val="4DDB95E1"/>
    <w:rsid w:val="4DDC0785"/>
    <w:rsid w:val="4DE2454F"/>
    <w:rsid w:val="4DE3BB23"/>
    <w:rsid w:val="4DE8DEC1"/>
    <w:rsid w:val="4DE941DA"/>
    <w:rsid w:val="4DE9765E"/>
    <w:rsid w:val="4DF03812"/>
    <w:rsid w:val="4DFBE357"/>
    <w:rsid w:val="4E030B72"/>
    <w:rsid w:val="4E05536A"/>
    <w:rsid w:val="4E08FF0C"/>
    <w:rsid w:val="4E116433"/>
    <w:rsid w:val="4E13139D"/>
    <w:rsid w:val="4E17C0B1"/>
    <w:rsid w:val="4E1DC9C4"/>
    <w:rsid w:val="4E1E1A03"/>
    <w:rsid w:val="4E20885A"/>
    <w:rsid w:val="4E252CAC"/>
    <w:rsid w:val="4E271974"/>
    <w:rsid w:val="4E2A81F7"/>
    <w:rsid w:val="4E2E97AB"/>
    <w:rsid w:val="4E2F01E1"/>
    <w:rsid w:val="4E3220AE"/>
    <w:rsid w:val="4E33C0E1"/>
    <w:rsid w:val="4E41348B"/>
    <w:rsid w:val="4E4556EC"/>
    <w:rsid w:val="4E4783A1"/>
    <w:rsid w:val="4E4AC3F0"/>
    <w:rsid w:val="4E4F188F"/>
    <w:rsid w:val="4E56D232"/>
    <w:rsid w:val="4E57FBA1"/>
    <w:rsid w:val="4E58B06E"/>
    <w:rsid w:val="4E5972CB"/>
    <w:rsid w:val="4E5E7FD7"/>
    <w:rsid w:val="4E603EAB"/>
    <w:rsid w:val="4E7291C5"/>
    <w:rsid w:val="4E76EED8"/>
    <w:rsid w:val="4E77392D"/>
    <w:rsid w:val="4E7F9C8B"/>
    <w:rsid w:val="4E857A15"/>
    <w:rsid w:val="4E888AA2"/>
    <w:rsid w:val="4E90BC96"/>
    <w:rsid w:val="4E9184E9"/>
    <w:rsid w:val="4E93C9D9"/>
    <w:rsid w:val="4E947A46"/>
    <w:rsid w:val="4E98DA47"/>
    <w:rsid w:val="4E9A9A31"/>
    <w:rsid w:val="4E9CA45D"/>
    <w:rsid w:val="4E9EC04E"/>
    <w:rsid w:val="4E9FBCDB"/>
    <w:rsid w:val="4EAB19C4"/>
    <w:rsid w:val="4EADAAE0"/>
    <w:rsid w:val="4EB75C25"/>
    <w:rsid w:val="4EBD94B5"/>
    <w:rsid w:val="4EC117F3"/>
    <w:rsid w:val="4EC13AD2"/>
    <w:rsid w:val="4EC3D560"/>
    <w:rsid w:val="4EC6C68C"/>
    <w:rsid w:val="4ED15AF6"/>
    <w:rsid w:val="4ED6C5EB"/>
    <w:rsid w:val="4EDC4060"/>
    <w:rsid w:val="4EE06418"/>
    <w:rsid w:val="4EE0D938"/>
    <w:rsid w:val="4EE882C1"/>
    <w:rsid w:val="4EE899B0"/>
    <w:rsid w:val="4EE8F5EE"/>
    <w:rsid w:val="4EE9A56E"/>
    <w:rsid w:val="4EE9E676"/>
    <w:rsid w:val="4EEAA1D0"/>
    <w:rsid w:val="4EEC945A"/>
    <w:rsid w:val="4EED870E"/>
    <w:rsid w:val="4EEEFF5A"/>
    <w:rsid w:val="4EF03F8C"/>
    <w:rsid w:val="4EF262BD"/>
    <w:rsid w:val="4EF551E0"/>
    <w:rsid w:val="4EFBFC60"/>
    <w:rsid w:val="4EFCDF90"/>
    <w:rsid w:val="4F0579B2"/>
    <w:rsid w:val="4F086A65"/>
    <w:rsid w:val="4F0CBB11"/>
    <w:rsid w:val="4F0DE08D"/>
    <w:rsid w:val="4F11980E"/>
    <w:rsid w:val="4F160944"/>
    <w:rsid w:val="4F212288"/>
    <w:rsid w:val="4F21D0EF"/>
    <w:rsid w:val="4F240AE8"/>
    <w:rsid w:val="4F255AAE"/>
    <w:rsid w:val="4F2A4011"/>
    <w:rsid w:val="4F2B7DFE"/>
    <w:rsid w:val="4F2CC1F2"/>
    <w:rsid w:val="4F34701F"/>
    <w:rsid w:val="4F398014"/>
    <w:rsid w:val="4F3BBC3A"/>
    <w:rsid w:val="4F3E2751"/>
    <w:rsid w:val="4F46D047"/>
    <w:rsid w:val="4F48D032"/>
    <w:rsid w:val="4F4B9D4A"/>
    <w:rsid w:val="4F4EAF22"/>
    <w:rsid w:val="4F5AAB74"/>
    <w:rsid w:val="4F5B0E32"/>
    <w:rsid w:val="4F5DAE38"/>
    <w:rsid w:val="4F61AD53"/>
    <w:rsid w:val="4F64B0C7"/>
    <w:rsid w:val="4F688D4B"/>
    <w:rsid w:val="4F77DA9F"/>
    <w:rsid w:val="4F838256"/>
    <w:rsid w:val="4F85D066"/>
    <w:rsid w:val="4F87FF21"/>
    <w:rsid w:val="4F899D31"/>
    <w:rsid w:val="4F8AA5E7"/>
    <w:rsid w:val="4F93506F"/>
    <w:rsid w:val="4F9BF1D0"/>
    <w:rsid w:val="4F9C8993"/>
    <w:rsid w:val="4F9F8BA0"/>
    <w:rsid w:val="4FA78203"/>
    <w:rsid w:val="4FB908B0"/>
    <w:rsid w:val="4FC352C4"/>
    <w:rsid w:val="4FC48397"/>
    <w:rsid w:val="4FC55B84"/>
    <w:rsid w:val="4FC5FD76"/>
    <w:rsid w:val="4FC97638"/>
    <w:rsid w:val="4FCB5730"/>
    <w:rsid w:val="4FCF3628"/>
    <w:rsid w:val="4FD0B7C9"/>
    <w:rsid w:val="4FD49C2B"/>
    <w:rsid w:val="4FD76E2A"/>
    <w:rsid w:val="4FD9EFCF"/>
    <w:rsid w:val="4FDC17B5"/>
    <w:rsid w:val="4FDE382A"/>
    <w:rsid w:val="4FDF8196"/>
    <w:rsid w:val="4FE9F9C9"/>
    <w:rsid w:val="4FEA3AF1"/>
    <w:rsid w:val="4FEB8789"/>
    <w:rsid w:val="4FEBC09E"/>
    <w:rsid w:val="4FEBC9A4"/>
    <w:rsid w:val="4FF05B35"/>
    <w:rsid w:val="4FF21704"/>
    <w:rsid w:val="4FF7104F"/>
    <w:rsid w:val="4FFA0F4E"/>
    <w:rsid w:val="4FFB3278"/>
    <w:rsid w:val="4FFFFFE6"/>
    <w:rsid w:val="5003EE80"/>
    <w:rsid w:val="50068802"/>
    <w:rsid w:val="5007A8F9"/>
    <w:rsid w:val="50085CFD"/>
    <w:rsid w:val="50088531"/>
    <w:rsid w:val="501599EC"/>
    <w:rsid w:val="50175BFA"/>
    <w:rsid w:val="5018FDF8"/>
    <w:rsid w:val="501A1C2F"/>
    <w:rsid w:val="501E6ABB"/>
    <w:rsid w:val="50259739"/>
    <w:rsid w:val="503646AF"/>
    <w:rsid w:val="503F019E"/>
    <w:rsid w:val="503F5E57"/>
    <w:rsid w:val="50421F6B"/>
    <w:rsid w:val="504248EB"/>
    <w:rsid w:val="504377B1"/>
    <w:rsid w:val="5043BA23"/>
    <w:rsid w:val="5047C8BC"/>
    <w:rsid w:val="504C13E8"/>
    <w:rsid w:val="504C185D"/>
    <w:rsid w:val="504FE831"/>
    <w:rsid w:val="505080A7"/>
    <w:rsid w:val="5051ED06"/>
    <w:rsid w:val="50532322"/>
    <w:rsid w:val="50579787"/>
    <w:rsid w:val="505A5E92"/>
    <w:rsid w:val="505B47F3"/>
    <w:rsid w:val="505C4F77"/>
    <w:rsid w:val="505D9F06"/>
    <w:rsid w:val="5062D885"/>
    <w:rsid w:val="5064399D"/>
    <w:rsid w:val="50676F6E"/>
    <w:rsid w:val="5068258E"/>
    <w:rsid w:val="507285FD"/>
    <w:rsid w:val="50738BD8"/>
    <w:rsid w:val="50764A24"/>
    <w:rsid w:val="5076CA6A"/>
    <w:rsid w:val="50775528"/>
    <w:rsid w:val="5077EACE"/>
    <w:rsid w:val="507AC86C"/>
    <w:rsid w:val="507D9FCB"/>
    <w:rsid w:val="5080F819"/>
    <w:rsid w:val="5082F446"/>
    <w:rsid w:val="50838967"/>
    <w:rsid w:val="508BB7E0"/>
    <w:rsid w:val="5091CD91"/>
    <w:rsid w:val="50942808"/>
    <w:rsid w:val="5098204B"/>
    <w:rsid w:val="50989151"/>
    <w:rsid w:val="5098E36B"/>
    <w:rsid w:val="509B7BE8"/>
    <w:rsid w:val="509CC94F"/>
    <w:rsid w:val="50AC1407"/>
    <w:rsid w:val="50AE14A1"/>
    <w:rsid w:val="50AEF732"/>
    <w:rsid w:val="50AF4AE6"/>
    <w:rsid w:val="50B5FE9B"/>
    <w:rsid w:val="50B80B5B"/>
    <w:rsid w:val="50C1AFCE"/>
    <w:rsid w:val="50C26E96"/>
    <w:rsid w:val="50C6BFF6"/>
    <w:rsid w:val="50C7116B"/>
    <w:rsid w:val="50D1B82E"/>
    <w:rsid w:val="50D679FB"/>
    <w:rsid w:val="50D6C931"/>
    <w:rsid w:val="50DBD01A"/>
    <w:rsid w:val="50E6FFB4"/>
    <w:rsid w:val="50E7FBD7"/>
    <w:rsid w:val="50ECD6AF"/>
    <w:rsid w:val="50F243DF"/>
    <w:rsid w:val="50F2FAB2"/>
    <w:rsid w:val="510133CC"/>
    <w:rsid w:val="51014843"/>
    <w:rsid w:val="51027B69"/>
    <w:rsid w:val="510A72A8"/>
    <w:rsid w:val="5110D52D"/>
    <w:rsid w:val="5110FCD2"/>
    <w:rsid w:val="51176A7E"/>
    <w:rsid w:val="51195B3F"/>
    <w:rsid w:val="511C95E2"/>
    <w:rsid w:val="511EE2D0"/>
    <w:rsid w:val="5120702C"/>
    <w:rsid w:val="5126E6BD"/>
    <w:rsid w:val="5128133A"/>
    <w:rsid w:val="512DC6D9"/>
    <w:rsid w:val="5131A5A8"/>
    <w:rsid w:val="5138BCFA"/>
    <w:rsid w:val="513F2B27"/>
    <w:rsid w:val="513F648C"/>
    <w:rsid w:val="51498C39"/>
    <w:rsid w:val="514CB378"/>
    <w:rsid w:val="514F61EA"/>
    <w:rsid w:val="5150F2CD"/>
    <w:rsid w:val="51520DD1"/>
    <w:rsid w:val="5152D9FA"/>
    <w:rsid w:val="515E43D1"/>
    <w:rsid w:val="51614EA7"/>
    <w:rsid w:val="5177646C"/>
    <w:rsid w:val="51781DE2"/>
    <w:rsid w:val="517A2E8B"/>
    <w:rsid w:val="517B4F33"/>
    <w:rsid w:val="5183366F"/>
    <w:rsid w:val="518365E3"/>
    <w:rsid w:val="518A040F"/>
    <w:rsid w:val="518ADA2C"/>
    <w:rsid w:val="518B63A4"/>
    <w:rsid w:val="5193C282"/>
    <w:rsid w:val="519A1AD4"/>
    <w:rsid w:val="519DE5E9"/>
    <w:rsid w:val="519FA806"/>
    <w:rsid w:val="519FD82B"/>
    <w:rsid w:val="51A1FCC7"/>
    <w:rsid w:val="51A8578A"/>
    <w:rsid w:val="51AD1916"/>
    <w:rsid w:val="51ADF76F"/>
    <w:rsid w:val="51B37F08"/>
    <w:rsid w:val="51B9E6E7"/>
    <w:rsid w:val="51C3A654"/>
    <w:rsid w:val="51C6443D"/>
    <w:rsid w:val="51C7DE0F"/>
    <w:rsid w:val="51C80604"/>
    <w:rsid w:val="51CEBA82"/>
    <w:rsid w:val="51D93ED0"/>
    <w:rsid w:val="51DA338F"/>
    <w:rsid w:val="51DA33E3"/>
    <w:rsid w:val="51DAA1ED"/>
    <w:rsid w:val="51DB6F3D"/>
    <w:rsid w:val="51DDEC37"/>
    <w:rsid w:val="51DF23DD"/>
    <w:rsid w:val="51DF23EA"/>
    <w:rsid w:val="51DFC650"/>
    <w:rsid w:val="51E37621"/>
    <w:rsid w:val="51EDDE50"/>
    <w:rsid w:val="51F10938"/>
    <w:rsid w:val="51FED521"/>
    <w:rsid w:val="52019251"/>
    <w:rsid w:val="52070EFF"/>
    <w:rsid w:val="520A8FCA"/>
    <w:rsid w:val="5213EFE1"/>
    <w:rsid w:val="521B6AF7"/>
    <w:rsid w:val="521F6A0D"/>
    <w:rsid w:val="52248C29"/>
    <w:rsid w:val="5228FA4C"/>
    <w:rsid w:val="52291A77"/>
    <w:rsid w:val="522A037F"/>
    <w:rsid w:val="5231F561"/>
    <w:rsid w:val="523296E2"/>
    <w:rsid w:val="523AE0C0"/>
    <w:rsid w:val="523B4EB4"/>
    <w:rsid w:val="523E207B"/>
    <w:rsid w:val="523E39F6"/>
    <w:rsid w:val="523FFF17"/>
    <w:rsid w:val="524480F2"/>
    <w:rsid w:val="52448827"/>
    <w:rsid w:val="52459F7E"/>
    <w:rsid w:val="524B04B7"/>
    <w:rsid w:val="524B1CDE"/>
    <w:rsid w:val="524EB913"/>
    <w:rsid w:val="5256164A"/>
    <w:rsid w:val="525DDFFC"/>
    <w:rsid w:val="5260DF6B"/>
    <w:rsid w:val="5263C4F5"/>
    <w:rsid w:val="52661762"/>
    <w:rsid w:val="526B7215"/>
    <w:rsid w:val="5270D142"/>
    <w:rsid w:val="5273BDC4"/>
    <w:rsid w:val="5273C068"/>
    <w:rsid w:val="52743B3A"/>
    <w:rsid w:val="527494CA"/>
    <w:rsid w:val="5275AEBB"/>
    <w:rsid w:val="5278DE98"/>
    <w:rsid w:val="527F10B3"/>
    <w:rsid w:val="5280E273"/>
    <w:rsid w:val="52813BA3"/>
    <w:rsid w:val="52833E0C"/>
    <w:rsid w:val="52855A18"/>
    <w:rsid w:val="529CDBE3"/>
    <w:rsid w:val="529D3DC4"/>
    <w:rsid w:val="529FD0DA"/>
    <w:rsid w:val="52A02E0D"/>
    <w:rsid w:val="52A14CF1"/>
    <w:rsid w:val="52A50EEC"/>
    <w:rsid w:val="52A64309"/>
    <w:rsid w:val="52A8E6E8"/>
    <w:rsid w:val="52ACBE70"/>
    <w:rsid w:val="52ACFD83"/>
    <w:rsid w:val="52AD7940"/>
    <w:rsid w:val="52AF166F"/>
    <w:rsid w:val="52AF310E"/>
    <w:rsid w:val="52B12A3E"/>
    <w:rsid w:val="52B97657"/>
    <w:rsid w:val="52CB8991"/>
    <w:rsid w:val="52CD26BF"/>
    <w:rsid w:val="52D14A25"/>
    <w:rsid w:val="52D50AC9"/>
    <w:rsid w:val="52D5C94C"/>
    <w:rsid w:val="52D7D4A9"/>
    <w:rsid w:val="52DEADA3"/>
    <w:rsid w:val="52E0C733"/>
    <w:rsid w:val="52E0CB44"/>
    <w:rsid w:val="52E20F80"/>
    <w:rsid w:val="52E914B5"/>
    <w:rsid w:val="52EDDAFB"/>
    <w:rsid w:val="52F816FD"/>
    <w:rsid w:val="52FD2B0C"/>
    <w:rsid w:val="52FD6FFF"/>
    <w:rsid w:val="5304CE0E"/>
    <w:rsid w:val="530FE024"/>
    <w:rsid w:val="5317CBEC"/>
    <w:rsid w:val="531B6D09"/>
    <w:rsid w:val="531EBA4A"/>
    <w:rsid w:val="5320782F"/>
    <w:rsid w:val="5320A4C5"/>
    <w:rsid w:val="5322C4A5"/>
    <w:rsid w:val="532A77F9"/>
    <w:rsid w:val="532D6963"/>
    <w:rsid w:val="532FCCE4"/>
    <w:rsid w:val="532FDECF"/>
    <w:rsid w:val="533027C7"/>
    <w:rsid w:val="5337E733"/>
    <w:rsid w:val="5339B0FA"/>
    <w:rsid w:val="53424379"/>
    <w:rsid w:val="534328CB"/>
    <w:rsid w:val="53464438"/>
    <w:rsid w:val="534AA870"/>
    <w:rsid w:val="5350C333"/>
    <w:rsid w:val="5350E892"/>
    <w:rsid w:val="535CFEAB"/>
    <w:rsid w:val="535FB5A2"/>
    <w:rsid w:val="53612828"/>
    <w:rsid w:val="5361D8F1"/>
    <w:rsid w:val="5362AB0B"/>
    <w:rsid w:val="5362EABC"/>
    <w:rsid w:val="53647C99"/>
    <w:rsid w:val="5366F0BE"/>
    <w:rsid w:val="536CC254"/>
    <w:rsid w:val="536E5DB7"/>
    <w:rsid w:val="537065B1"/>
    <w:rsid w:val="53726775"/>
    <w:rsid w:val="53762825"/>
    <w:rsid w:val="537C0167"/>
    <w:rsid w:val="53918CD1"/>
    <w:rsid w:val="5391D858"/>
    <w:rsid w:val="5391FAC0"/>
    <w:rsid w:val="53929F90"/>
    <w:rsid w:val="5393DE85"/>
    <w:rsid w:val="53949B65"/>
    <w:rsid w:val="539A9A18"/>
    <w:rsid w:val="539BFA4A"/>
    <w:rsid w:val="53A1EFD9"/>
    <w:rsid w:val="53A5C4BE"/>
    <w:rsid w:val="53A75A2B"/>
    <w:rsid w:val="53A856A8"/>
    <w:rsid w:val="53ABE489"/>
    <w:rsid w:val="53ADA2C0"/>
    <w:rsid w:val="53AECAD8"/>
    <w:rsid w:val="53B01121"/>
    <w:rsid w:val="53B032AD"/>
    <w:rsid w:val="53B064C7"/>
    <w:rsid w:val="53C0D21C"/>
    <w:rsid w:val="53C12176"/>
    <w:rsid w:val="53C2707D"/>
    <w:rsid w:val="53C65BEA"/>
    <w:rsid w:val="53C9A897"/>
    <w:rsid w:val="53CA65B4"/>
    <w:rsid w:val="53D141D4"/>
    <w:rsid w:val="53E0138D"/>
    <w:rsid w:val="53E7112C"/>
    <w:rsid w:val="53E8358A"/>
    <w:rsid w:val="53E8472E"/>
    <w:rsid w:val="53E86634"/>
    <w:rsid w:val="53E943BB"/>
    <w:rsid w:val="53EB7977"/>
    <w:rsid w:val="53EBD9F0"/>
    <w:rsid w:val="53EDD7C8"/>
    <w:rsid w:val="53F01BC7"/>
    <w:rsid w:val="53F8D9FE"/>
    <w:rsid w:val="5407FB49"/>
    <w:rsid w:val="540C8B14"/>
    <w:rsid w:val="540E59B5"/>
    <w:rsid w:val="540F06A3"/>
    <w:rsid w:val="54140B21"/>
    <w:rsid w:val="54165DD1"/>
    <w:rsid w:val="5418B4DA"/>
    <w:rsid w:val="541D3264"/>
    <w:rsid w:val="5424DE8A"/>
    <w:rsid w:val="54265BD3"/>
    <w:rsid w:val="54284FE0"/>
    <w:rsid w:val="542A6098"/>
    <w:rsid w:val="542D5C13"/>
    <w:rsid w:val="542F271D"/>
    <w:rsid w:val="542FA33E"/>
    <w:rsid w:val="54353538"/>
    <w:rsid w:val="54375D93"/>
    <w:rsid w:val="543ECC58"/>
    <w:rsid w:val="543FCC0B"/>
    <w:rsid w:val="5442136A"/>
    <w:rsid w:val="5442C7FE"/>
    <w:rsid w:val="54433BDF"/>
    <w:rsid w:val="544A5FFE"/>
    <w:rsid w:val="544BA554"/>
    <w:rsid w:val="544F2E22"/>
    <w:rsid w:val="5452BB8D"/>
    <w:rsid w:val="545358C8"/>
    <w:rsid w:val="5455F7D2"/>
    <w:rsid w:val="54615EDE"/>
    <w:rsid w:val="546C9F6E"/>
    <w:rsid w:val="546D05EB"/>
    <w:rsid w:val="546ED94E"/>
    <w:rsid w:val="5474A16B"/>
    <w:rsid w:val="547A7369"/>
    <w:rsid w:val="547BF8B2"/>
    <w:rsid w:val="54829D1A"/>
    <w:rsid w:val="548DD004"/>
    <w:rsid w:val="5493E75E"/>
    <w:rsid w:val="5495047C"/>
    <w:rsid w:val="549A5197"/>
    <w:rsid w:val="549ACEAE"/>
    <w:rsid w:val="549C9F6C"/>
    <w:rsid w:val="549EA1F4"/>
    <w:rsid w:val="549F7E4A"/>
    <w:rsid w:val="54A1C4BA"/>
    <w:rsid w:val="54A92C43"/>
    <w:rsid w:val="54A971C2"/>
    <w:rsid w:val="54AD8928"/>
    <w:rsid w:val="54B085A5"/>
    <w:rsid w:val="54B23CA6"/>
    <w:rsid w:val="54B6D042"/>
    <w:rsid w:val="54B8D51B"/>
    <w:rsid w:val="54BB885E"/>
    <w:rsid w:val="54BEA698"/>
    <w:rsid w:val="54C0CCB0"/>
    <w:rsid w:val="54C5C173"/>
    <w:rsid w:val="54D043F2"/>
    <w:rsid w:val="54D04836"/>
    <w:rsid w:val="54DA65A6"/>
    <w:rsid w:val="54DB851D"/>
    <w:rsid w:val="54E189A4"/>
    <w:rsid w:val="54ECD326"/>
    <w:rsid w:val="54EE93C5"/>
    <w:rsid w:val="54EF8C61"/>
    <w:rsid w:val="54F05F35"/>
    <w:rsid w:val="54F1543C"/>
    <w:rsid w:val="54F4C407"/>
    <w:rsid w:val="54F7027B"/>
    <w:rsid w:val="54FCC65B"/>
    <w:rsid w:val="5500A89A"/>
    <w:rsid w:val="5503D20C"/>
    <w:rsid w:val="550830DA"/>
    <w:rsid w:val="550E6869"/>
    <w:rsid w:val="550F2C88"/>
    <w:rsid w:val="55132738"/>
    <w:rsid w:val="5513C008"/>
    <w:rsid w:val="551EFCA7"/>
    <w:rsid w:val="55249D9C"/>
    <w:rsid w:val="5524D802"/>
    <w:rsid w:val="552568F6"/>
    <w:rsid w:val="552A47B6"/>
    <w:rsid w:val="552CCCFF"/>
    <w:rsid w:val="552E8FF9"/>
    <w:rsid w:val="55334462"/>
    <w:rsid w:val="553F0844"/>
    <w:rsid w:val="55412C5D"/>
    <w:rsid w:val="554AAA43"/>
    <w:rsid w:val="554D5BD4"/>
    <w:rsid w:val="554FB490"/>
    <w:rsid w:val="554FB9FC"/>
    <w:rsid w:val="555B291B"/>
    <w:rsid w:val="555CC67D"/>
    <w:rsid w:val="556067DA"/>
    <w:rsid w:val="5564ADDB"/>
    <w:rsid w:val="5568C51E"/>
    <w:rsid w:val="556BB51D"/>
    <w:rsid w:val="55703357"/>
    <w:rsid w:val="55710FD0"/>
    <w:rsid w:val="55774AC0"/>
    <w:rsid w:val="558810D3"/>
    <w:rsid w:val="558B394A"/>
    <w:rsid w:val="558BD350"/>
    <w:rsid w:val="5593D471"/>
    <w:rsid w:val="55941ABD"/>
    <w:rsid w:val="559D4477"/>
    <w:rsid w:val="559E01C4"/>
    <w:rsid w:val="55A40DBA"/>
    <w:rsid w:val="55A4F505"/>
    <w:rsid w:val="55A7A411"/>
    <w:rsid w:val="55A9684A"/>
    <w:rsid w:val="55AD6526"/>
    <w:rsid w:val="55B1AFAC"/>
    <w:rsid w:val="55B420DC"/>
    <w:rsid w:val="55B8995D"/>
    <w:rsid w:val="55BB9CE5"/>
    <w:rsid w:val="55BE0973"/>
    <w:rsid w:val="55C57E89"/>
    <w:rsid w:val="55C94EF5"/>
    <w:rsid w:val="55CBEDDD"/>
    <w:rsid w:val="55CCDDDE"/>
    <w:rsid w:val="55CDFCBC"/>
    <w:rsid w:val="55CE2BF6"/>
    <w:rsid w:val="55D2A530"/>
    <w:rsid w:val="55E12377"/>
    <w:rsid w:val="55E26934"/>
    <w:rsid w:val="55E49220"/>
    <w:rsid w:val="55E96077"/>
    <w:rsid w:val="55EB0422"/>
    <w:rsid w:val="55F596F3"/>
    <w:rsid w:val="5600C5B3"/>
    <w:rsid w:val="5600CF90"/>
    <w:rsid w:val="5601D477"/>
    <w:rsid w:val="5606D2F2"/>
    <w:rsid w:val="560B0B6A"/>
    <w:rsid w:val="560E9E07"/>
    <w:rsid w:val="560F2C76"/>
    <w:rsid w:val="560FC34C"/>
    <w:rsid w:val="56193E7B"/>
    <w:rsid w:val="56196BEB"/>
    <w:rsid w:val="561BEB93"/>
    <w:rsid w:val="561CB379"/>
    <w:rsid w:val="561EB002"/>
    <w:rsid w:val="5620269B"/>
    <w:rsid w:val="56214D2D"/>
    <w:rsid w:val="562CC5AD"/>
    <w:rsid w:val="562F80BB"/>
    <w:rsid w:val="5638B7BC"/>
    <w:rsid w:val="563BB695"/>
    <w:rsid w:val="563CEB42"/>
    <w:rsid w:val="564A9407"/>
    <w:rsid w:val="5650766F"/>
    <w:rsid w:val="56556E7E"/>
    <w:rsid w:val="56565A83"/>
    <w:rsid w:val="565763D2"/>
    <w:rsid w:val="5658189E"/>
    <w:rsid w:val="565864E6"/>
    <w:rsid w:val="5658E0BD"/>
    <w:rsid w:val="565DB65F"/>
    <w:rsid w:val="5668DD4C"/>
    <w:rsid w:val="566A39A1"/>
    <w:rsid w:val="566B9EAA"/>
    <w:rsid w:val="566CF100"/>
    <w:rsid w:val="5674B662"/>
    <w:rsid w:val="56778075"/>
    <w:rsid w:val="5679C67A"/>
    <w:rsid w:val="567E062D"/>
    <w:rsid w:val="56815EF6"/>
    <w:rsid w:val="56820000"/>
    <w:rsid w:val="5682038B"/>
    <w:rsid w:val="56828452"/>
    <w:rsid w:val="5689AD14"/>
    <w:rsid w:val="569578C3"/>
    <w:rsid w:val="5695B223"/>
    <w:rsid w:val="56983C8F"/>
    <w:rsid w:val="569B291A"/>
    <w:rsid w:val="56A28E4A"/>
    <w:rsid w:val="56A31CB8"/>
    <w:rsid w:val="56A4CFC9"/>
    <w:rsid w:val="56AAFD4A"/>
    <w:rsid w:val="56AFECB8"/>
    <w:rsid w:val="56B034ED"/>
    <w:rsid w:val="56B2F108"/>
    <w:rsid w:val="56B563AD"/>
    <w:rsid w:val="56B98CF2"/>
    <w:rsid w:val="56C116B3"/>
    <w:rsid w:val="56C13F66"/>
    <w:rsid w:val="56C1CC9D"/>
    <w:rsid w:val="56C6CA4A"/>
    <w:rsid w:val="56CBA222"/>
    <w:rsid w:val="56D2E25E"/>
    <w:rsid w:val="56D42EC0"/>
    <w:rsid w:val="56D453F9"/>
    <w:rsid w:val="56E40ABA"/>
    <w:rsid w:val="56E58ED0"/>
    <w:rsid w:val="56E7ADAB"/>
    <w:rsid w:val="56E833F6"/>
    <w:rsid w:val="56ED7F6E"/>
    <w:rsid w:val="56EE7A13"/>
    <w:rsid w:val="56FC231B"/>
    <w:rsid w:val="56FE8952"/>
    <w:rsid w:val="5700DBF6"/>
    <w:rsid w:val="57025856"/>
    <w:rsid w:val="5703139A"/>
    <w:rsid w:val="5706BBF3"/>
    <w:rsid w:val="5709679A"/>
    <w:rsid w:val="570C4A82"/>
    <w:rsid w:val="57126E09"/>
    <w:rsid w:val="57138676"/>
    <w:rsid w:val="5715F48B"/>
    <w:rsid w:val="571E7657"/>
    <w:rsid w:val="5720FD90"/>
    <w:rsid w:val="57271B74"/>
    <w:rsid w:val="5727E439"/>
    <w:rsid w:val="572ADCB6"/>
    <w:rsid w:val="572F2852"/>
    <w:rsid w:val="572F7D8C"/>
    <w:rsid w:val="572FB4C0"/>
    <w:rsid w:val="57353E3C"/>
    <w:rsid w:val="5735E35C"/>
    <w:rsid w:val="57368781"/>
    <w:rsid w:val="573BB957"/>
    <w:rsid w:val="57407B9E"/>
    <w:rsid w:val="5743C7EE"/>
    <w:rsid w:val="574A0B2D"/>
    <w:rsid w:val="574C73F7"/>
    <w:rsid w:val="5750E684"/>
    <w:rsid w:val="5753EFC6"/>
    <w:rsid w:val="575D372B"/>
    <w:rsid w:val="57670378"/>
    <w:rsid w:val="576DD317"/>
    <w:rsid w:val="5770BDED"/>
    <w:rsid w:val="57729B93"/>
    <w:rsid w:val="5772E2CA"/>
    <w:rsid w:val="577390D7"/>
    <w:rsid w:val="577871A7"/>
    <w:rsid w:val="577CD4DD"/>
    <w:rsid w:val="5783D9D7"/>
    <w:rsid w:val="5785F202"/>
    <w:rsid w:val="5787B843"/>
    <w:rsid w:val="57888E4A"/>
    <w:rsid w:val="5788D8B9"/>
    <w:rsid w:val="57943E32"/>
    <w:rsid w:val="579670B5"/>
    <w:rsid w:val="57995DE6"/>
    <w:rsid w:val="579BB1BF"/>
    <w:rsid w:val="579E29AB"/>
    <w:rsid w:val="579E5FD5"/>
    <w:rsid w:val="579F4521"/>
    <w:rsid w:val="57A71792"/>
    <w:rsid w:val="57AADE40"/>
    <w:rsid w:val="57AF7BC5"/>
    <w:rsid w:val="57B3182F"/>
    <w:rsid w:val="57B9705E"/>
    <w:rsid w:val="57B9A175"/>
    <w:rsid w:val="57BA6E0F"/>
    <w:rsid w:val="57BACB4D"/>
    <w:rsid w:val="57C0892C"/>
    <w:rsid w:val="57C238CF"/>
    <w:rsid w:val="57C524A3"/>
    <w:rsid w:val="57C8E7B8"/>
    <w:rsid w:val="57D79EA5"/>
    <w:rsid w:val="57E23B2C"/>
    <w:rsid w:val="57E719BF"/>
    <w:rsid w:val="57EE4B34"/>
    <w:rsid w:val="57F0692F"/>
    <w:rsid w:val="57F2F267"/>
    <w:rsid w:val="57FDDE60"/>
    <w:rsid w:val="58046A8A"/>
    <w:rsid w:val="58095C58"/>
    <w:rsid w:val="580A2F1B"/>
    <w:rsid w:val="580A8F47"/>
    <w:rsid w:val="580F1329"/>
    <w:rsid w:val="580F501F"/>
    <w:rsid w:val="581596DB"/>
    <w:rsid w:val="58175E74"/>
    <w:rsid w:val="58190312"/>
    <w:rsid w:val="581C5A9A"/>
    <w:rsid w:val="581DBA34"/>
    <w:rsid w:val="581EBADB"/>
    <w:rsid w:val="58253415"/>
    <w:rsid w:val="582F5EDB"/>
    <w:rsid w:val="583068D8"/>
    <w:rsid w:val="5833C082"/>
    <w:rsid w:val="58342F99"/>
    <w:rsid w:val="583835E0"/>
    <w:rsid w:val="58384E57"/>
    <w:rsid w:val="58389A37"/>
    <w:rsid w:val="583A8E2E"/>
    <w:rsid w:val="583CA137"/>
    <w:rsid w:val="58425709"/>
    <w:rsid w:val="58444A33"/>
    <w:rsid w:val="584D19DA"/>
    <w:rsid w:val="5851416F"/>
    <w:rsid w:val="58536A3C"/>
    <w:rsid w:val="585756DB"/>
    <w:rsid w:val="58587046"/>
    <w:rsid w:val="5869C5B2"/>
    <w:rsid w:val="586CCF73"/>
    <w:rsid w:val="5873F748"/>
    <w:rsid w:val="587487E3"/>
    <w:rsid w:val="58751A5D"/>
    <w:rsid w:val="587E5369"/>
    <w:rsid w:val="588278CA"/>
    <w:rsid w:val="58840519"/>
    <w:rsid w:val="5885DD92"/>
    <w:rsid w:val="58861190"/>
    <w:rsid w:val="58882FDE"/>
    <w:rsid w:val="588CE30D"/>
    <w:rsid w:val="58917423"/>
    <w:rsid w:val="58958F34"/>
    <w:rsid w:val="5897D395"/>
    <w:rsid w:val="589AA475"/>
    <w:rsid w:val="589CAC57"/>
    <w:rsid w:val="58A81D28"/>
    <w:rsid w:val="58AD70E7"/>
    <w:rsid w:val="58ADA794"/>
    <w:rsid w:val="58AFC007"/>
    <w:rsid w:val="58B2A0A4"/>
    <w:rsid w:val="58B4774E"/>
    <w:rsid w:val="58B4A3B5"/>
    <w:rsid w:val="58B68C2B"/>
    <w:rsid w:val="58B9A043"/>
    <w:rsid w:val="58BDE413"/>
    <w:rsid w:val="58BE4D0A"/>
    <w:rsid w:val="58BE9E3E"/>
    <w:rsid w:val="58BFD1E5"/>
    <w:rsid w:val="58C57D68"/>
    <w:rsid w:val="58C6C2E0"/>
    <w:rsid w:val="58C7F483"/>
    <w:rsid w:val="58CB7AA7"/>
    <w:rsid w:val="58DAA551"/>
    <w:rsid w:val="58DAE9D1"/>
    <w:rsid w:val="58DB8A3E"/>
    <w:rsid w:val="58DC61B1"/>
    <w:rsid w:val="58DD71DC"/>
    <w:rsid w:val="58DEB2A5"/>
    <w:rsid w:val="58E4361B"/>
    <w:rsid w:val="58E560F1"/>
    <w:rsid w:val="58E5C305"/>
    <w:rsid w:val="58E794D1"/>
    <w:rsid w:val="58F81FB4"/>
    <w:rsid w:val="58F9D80F"/>
    <w:rsid w:val="5908C219"/>
    <w:rsid w:val="590C853F"/>
    <w:rsid w:val="590CE77D"/>
    <w:rsid w:val="5911DEE0"/>
    <w:rsid w:val="59120150"/>
    <w:rsid w:val="59169E9E"/>
    <w:rsid w:val="591876E8"/>
    <w:rsid w:val="5919C408"/>
    <w:rsid w:val="591E938B"/>
    <w:rsid w:val="592560B9"/>
    <w:rsid w:val="59297B57"/>
    <w:rsid w:val="592B0063"/>
    <w:rsid w:val="592D8E3B"/>
    <w:rsid w:val="5939C13C"/>
    <w:rsid w:val="593FC714"/>
    <w:rsid w:val="594264AC"/>
    <w:rsid w:val="5943CCA4"/>
    <w:rsid w:val="594A9F69"/>
    <w:rsid w:val="594CF21B"/>
    <w:rsid w:val="5955E656"/>
    <w:rsid w:val="595AF545"/>
    <w:rsid w:val="595D8101"/>
    <w:rsid w:val="595E399B"/>
    <w:rsid w:val="59632FEE"/>
    <w:rsid w:val="596467D0"/>
    <w:rsid w:val="59672599"/>
    <w:rsid w:val="596BF213"/>
    <w:rsid w:val="597030E6"/>
    <w:rsid w:val="5974A805"/>
    <w:rsid w:val="597515AC"/>
    <w:rsid w:val="5975A793"/>
    <w:rsid w:val="59770CDD"/>
    <w:rsid w:val="59772D25"/>
    <w:rsid w:val="5979C043"/>
    <w:rsid w:val="597A4E2D"/>
    <w:rsid w:val="597C773A"/>
    <w:rsid w:val="597EAA8F"/>
    <w:rsid w:val="59822690"/>
    <w:rsid w:val="5985BD63"/>
    <w:rsid w:val="599BC64C"/>
    <w:rsid w:val="59A452D9"/>
    <w:rsid w:val="59A78C9E"/>
    <w:rsid w:val="59B15C8B"/>
    <w:rsid w:val="59B1EC6D"/>
    <w:rsid w:val="59B4207D"/>
    <w:rsid w:val="59B549ED"/>
    <w:rsid w:val="59B9A17F"/>
    <w:rsid w:val="59BD8842"/>
    <w:rsid w:val="59E3B317"/>
    <w:rsid w:val="59E8E1B2"/>
    <w:rsid w:val="59EA6301"/>
    <w:rsid w:val="59EAAFFF"/>
    <w:rsid w:val="59EB66FF"/>
    <w:rsid w:val="59EC5CD1"/>
    <w:rsid w:val="59F40580"/>
    <w:rsid w:val="59FE69B9"/>
    <w:rsid w:val="5A026398"/>
    <w:rsid w:val="5A026BD9"/>
    <w:rsid w:val="5A02D2E7"/>
    <w:rsid w:val="5A03FDD9"/>
    <w:rsid w:val="5A0615BA"/>
    <w:rsid w:val="5A073C28"/>
    <w:rsid w:val="5A09D705"/>
    <w:rsid w:val="5A0B5F28"/>
    <w:rsid w:val="5A0C1AB3"/>
    <w:rsid w:val="5A0E5AD1"/>
    <w:rsid w:val="5A1356CB"/>
    <w:rsid w:val="5A147060"/>
    <w:rsid w:val="5A14753D"/>
    <w:rsid w:val="5A17022A"/>
    <w:rsid w:val="5A174B37"/>
    <w:rsid w:val="5A195B34"/>
    <w:rsid w:val="5A1B2136"/>
    <w:rsid w:val="5A1BBA45"/>
    <w:rsid w:val="5A21121F"/>
    <w:rsid w:val="5A2C5FFB"/>
    <w:rsid w:val="5A2CAF5E"/>
    <w:rsid w:val="5A31E615"/>
    <w:rsid w:val="5A351564"/>
    <w:rsid w:val="5A394C19"/>
    <w:rsid w:val="5A3A1637"/>
    <w:rsid w:val="5A3B6F47"/>
    <w:rsid w:val="5A3CD5D7"/>
    <w:rsid w:val="5A3CF84D"/>
    <w:rsid w:val="5A3DB018"/>
    <w:rsid w:val="5A44E42F"/>
    <w:rsid w:val="5A4730D4"/>
    <w:rsid w:val="5A50C6B4"/>
    <w:rsid w:val="5A516234"/>
    <w:rsid w:val="5A53F34A"/>
    <w:rsid w:val="5A63B1E8"/>
    <w:rsid w:val="5A6787AB"/>
    <w:rsid w:val="5A68887E"/>
    <w:rsid w:val="5A747EED"/>
    <w:rsid w:val="5A74F304"/>
    <w:rsid w:val="5A77C21C"/>
    <w:rsid w:val="5A8AA94A"/>
    <w:rsid w:val="5A8C28F5"/>
    <w:rsid w:val="5A8DB4D1"/>
    <w:rsid w:val="5A93104D"/>
    <w:rsid w:val="5A9358CD"/>
    <w:rsid w:val="5A9563C1"/>
    <w:rsid w:val="5A95D8E1"/>
    <w:rsid w:val="5A99B4DC"/>
    <w:rsid w:val="5AA95F7F"/>
    <w:rsid w:val="5AAA4C44"/>
    <w:rsid w:val="5AAF0978"/>
    <w:rsid w:val="5AAFA38B"/>
    <w:rsid w:val="5AB025F3"/>
    <w:rsid w:val="5AB0ACA6"/>
    <w:rsid w:val="5AB0AF54"/>
    <w:rsid w:val="5AB205E6"/>
    <w:rsid w:val="5ABC58B9"/>
    <w:rsid w:val="5AC02632"/>
    <w:rsid w:val="5AC0A16C"/>
    <w:rsid w:val="5AC11D0C"/>
    <w:rsid w:val="5AC3D76A"/>
    <w:rsid w:val="5AC7CE99"/>
    <w:rsid w:val="5ACB15FE"/>
    <w:rsid w:val="5ACE0C4C"/>
    <w:rsid w:val="5AD42125"/>
    <w:rsid w:val="5AD6E527"/>
    <w:rsid w:val="5AE1D0F8"/>
    <w:rsid w:val="5AE1F6FF"/>
    <w:rsid w:val="5AE27BA9"/>
    <w:rsid w:val="5AE48D8F"/>
    <w:rsid w:val="5AE8DF24"/>
    <w:rsid w:val="5AE91C95"/>
    <w:rsid w:val="5AFC2563"/>
    <w:rsid w:val="5B01F244"/>
    <w:rsid w:val="5B02FD2D"/>
    <w:rsid w:val="5B0BE727"/>
    <w:rsid w:val="5B0CA29C"/>
    <w:rsid w:val="5B102A6B"/>
    <w:rsid w:val="5B10E276"/>
    <w:rsid w:val="5B18ECD5"/>
    <w:rsid w:val="5B1D2D38"/>
    <w:rsid w:val="5B1E31BC"/>
    <w:rsid w:val="5B26B526"/>
    <w:rsid w:val="5B27B347"/>
    <w:rsid w:val="5B28AB8F"/>
    <w:rsid w:val="5B2B8AE9"/>
    <w:rsid w:val="5B3A7210"/>
    <w:rsid w:val="5B3EA51D"/>
    <w:rsid w:val="5B3EEA3B"/>
    <w:rsid w:val="5B408A71"/>
    <w:rsid w:val="5B416A24"/>
    <w:rsid w:val="5B435CFF"/>
    <w:rsid w:val="5B441C31"/>
    <w:rsid w:val="5B530766"/>
    <w:rsid w:val="5B5EAA91"/>
    <w:rsid w:val="5B5EE7C1"/>
    <w:rsid w:val="5B6534A6"/>
    <w:rsid w:val="5B65E42D"/>
    <w:rsid w:val="5B6AF444"/>
    <w:rsid w:val="5B6E9A3D"/>
    <w:rsid w:val="5B70F666"/>
    <w:rsid w:val="5B71C826"/>
    <w:rsid w:val="5B75CFFA"/>
    <w:rsid w:val="5B79AF81"/>
    <w:rsid w:val="5B7B1F21"/>
    <w:rsid w:val="5B7B72CC"/>
    <w:rsid w:val="5B82E363"/>
    <w:rsid w:val="5B8724FE"/>
    <w:rsid w:val="5B8B5AD6"/>
    <w:rsid w:val="5B9002F0"/>
    <w:rsid w:val="5B900EDB"/>
    <w:rsid w:val="5B9876DD"/>
    <w:rsid w:val="5B9971BE"/>
    <w:rsid w:val="5B99E96F"/>
    <w:rsid w:val="5B9D5BDA"/>
    <w:rsid w:val="5B9D9E43"/>
    <w:rsid w:val="5BA0B243"/>
    <w:rsid w:val="5BA0E17A"/>
    <w:rsid w:val="5BA25487"/>
    <w:rsid w:val="5BA2FB76"/>
    <w:rsid w:val="5BA45780"/>
    <w:rsid w:val="5BA90E28"/>
    <w:rsid w:val="5BA91E76"/>
    <w:rsid w:val="5BAD8ED6"/>
    <w:rsid w:val="5BAFD9B9"/>
    <w:rsid w:val="5BB87B3F"/>
    <w:rsid w:val="5BD10BF0"/>
    <w:rsid w:val="5BD582C7"/>
    <w:rsid w:val="5BDAF128"/>
    <w:rsid w:val="5BDD8091"/>
    <w:rsid w:val="5BE23D42"/>
    <w:rsid w:val="5BE404C5"/>
    <w:rsid w:val="5BE72E6A"/>
    <w:rsid w:val="5BE80EEB"/>
    <w:rsid w:val="5BE9A163"/>
    <w:rsid w:val="5BF57CF7"/>
    <w:rsid w:val="5BF677EE"/>
    <w:rsid w:val="5BFEFF38"/>
    <w:rsid w:val="5C01DFDF"/>
    <w:rsid w:val="5C048EB0"/>
    <w:rsid w:val="5C0A9C47"/>
    <w:rsid w:val="5C0C745F"/>
    <w:rsid w:val="5C152109"/>
    <w:rsid w:val="5C16089A"/>
    <w:rsid w:val="5C16E1A4"/>
    <w:rsid w:val="5C1D018C"/>
    <w:rsid w:val="5C1F8701"/>
    <w:rsid w:val="5C255362"/>
    <w:rsid w:val="5C294FFB"/>
    <w:rsid w:val="5C2C40A0"/>
    <w:rsid w:val="5C2D5E12"/>
    <w:rsid w:val="5C376BCD"/>
    <w:rsid w:val="5C3A9D7C"/>
    <w:rsid w:val="5C3C8C60"/>
    <w:rsid w:val="5C48730A"/>
    <w:rsid w:val="5C4FD7BB"/>
    <w:rsid w:val="5C4FE542"/>
    <w:rsid w:val="5C5D9821"/>
    <w:rsid w:val="5C614A4A"/>
    <w:rsid w:val="5C617AAC"/>
    <w:rsid w:val="5C6369AF"/>
    <w:rsid w:val="5C69A842"/>
    <w:rsid w:val="5C6E9C85"/>
    <w:rsid w:val="5C72369D"/>
    <w:rsid w:val="5C7A8976"/>
    <w:rsid w:val="5C7BB047"/>
    <w:rsid w:val="5C7DA159"/>
    <w:rsid w:val="5C7E55A2"/>
    <w:rsid w:val="5C7F5C18"/>
    <w:rsid w:val="5C81CE77"/>
    <w:rsid w:val="5C82402B"/>
    <w:rsid w:val="5C867FB1"/>
    <w:rsid w:val="5C8709F3"/>
    <w:rsid w:val="5C8A6B6E"/>
    <w:rsid w:val="5C8BBC67"/>
    <w:rsid w:val="5C8CB5B7"/>
    <w:rsid w:val="5C8DEEF4"/>
    <w:rsid w:val="5C8FA6DC"/>
    <w:rsid w:val="5C942DB8"/>
    <w:rsid w:val="5C95554A"/>
    <w:rsid w:val="5C96E55D"/>
    <w:rsid w:val="5C96F9A0"/>
    <w:rsid w:val="5C977DA5"/>
    <w:rsid w:val="5C98A022"/>
    <w:rsid w:val="5C998C95"/>
    <w:rsid w:val="5C9B7DEF"/>
    <w:rsid w:val="5CA4BE7E"/>
    <w:rsid w:val="5CA519D3"/>
    <w:rsid w:val="5CA80822"/>
    <w:rsid w:val="5CA8E764"/>
    <w:rsid w:val="5CAA74D6"/>
    <w:rsid w:val="5CAEFB4A"/>
    <w:rsid w:val="5CB20658"/>
    <w:rsid w:val="5CB7E7F7"/>
    <w:rsid w:val="5CBA72CB"/>
    <w:rsid w:val="5CBDB119"/>
    <w:rsid w:val="5CC145D0"/>
    <w:rsid w:val="5CC2C7CC"/>
    <w:rsid w:val="5CCEDF69"/>
    <w:rsid w:val="5CD1C625"/>
    <w:rsid w:val="5CD68003"/>
    <w:rsid w:val="5CD70049"/>
    <w:rsid w:val="5CD81B1F"/>
    <w:rsid w:val="5CE3F7E6"/>
    <w:rsid w:val="5CEBE603"/>
    <w:rsid w:val="5CED2D71"/>
    <w:rsid w:val="5CED4C1B"/>
    <w:rsid w:val="5CF02F9E"/>
    <w:rsid w:val="5CF0C396"/>
    <w:rsid w:val="5CF1A77F"/>
    <w:rsid w:val="5CF32DEA"/>
    <w:rsid w:val="5CF5CDFE"/>
    <w:rsid w:val="5CF80EA0"/>
    <w:rsid w:val="5D045C49"/>
    <w:rsid w:val="5D05FA5E"/>
    <w:rsid w:val="5D07431A"/>
    <w:rsid w:val="5D08F117"/>
    <w:rsid w:val="5D095748"/>
    <w:rsid w:val="5D0A6A9E"/>
    <w:rsid w:val="5D0CB533"/>
    <w:rsid w:val="5D10C5ED"/>
    <w:rsid w:val="5D122E40"/>
    <w:rsid w:val="5D15BF37"/>
    <w:rsid w:val="5D190DDE"/>
    <w:rsid w:val="5D19B311"/>
    <w:rsid w:val="5D1B1304"/>
    <w:rsid w:val="5D1FA1C1"/>
    <w:rsid w:val="5D219C90"/>
    <w:rsid w:val="5D224994"/>
    <w:rsid w:val="5D27B441"/>
    <w:rsid w:val="5D2E2BF6"/>
    <w:rsid w:val="5D3EFC80"/>
    <w:rsid w:val="5D4113B3"/>
    <w:rsid w:val="5D494953"/>
    <w:rsid w:val="5D4E8B07"/>
    <w:rsid w:val="5D5101C6"/>
    <w:rsid w:val="5D5675B6"/>
    <w:rsid w:val="5D598B83"/>
    <w:rsid w:val="5D68F52F"/>
    <w:rsid w:val="5D714049"/>
    <w:rsid w:val="5D715E1C"/>
    <w:rsid w:val="5D730CBA"/>
    <w:rsid w:val="5D73A37A"/>
    <w:rsid w:val="5D74AAFD"/>
    <w:rsid w:val="5D7DB234"/>
    <w:rsid w:val="5D7F6FF6"/>
    <w:rsid w:val="5D84D2C3"/>
    <w:rsid w:val="5D8518DD"/>
    <w:rsid w:val="5D859A54"/>
    <w:rsid w:val="5D919726"/>
    <w:rsid w:val="5D92A744"/>
    <w:rsid w:val="5D979F8D"/>
    <w:rsid w:val="5D980366"/>
    <w:rsid w:val="5DA3B812"/>
    <w:rsid w:val="5DA98686"/>
    <w:rsid w:val="5DAA3116"/>
    <w:rsid w:val="5DBACA7E"/>
    <w:rsid w:val="5DBBA54F"/>
    <w:rsid w:val="5DBD1534"/>
    <w:rsid w:val="5DC1D5A2"/>
    <w:rsid w:val="5DC28918"/>
    <w:rsid w:val="5DC4EFE1"/>
    <w:rsid w:val="5DC5C87A"/>
    <w:rsid w:val="5DCFC609"/>
    <w:rsid w:val="5DD085E2"/>
    <w:rsid w:val="5DDB691F"/>
    <w:rsid w:val="5DDF03AB"/>
    <w:rsid w:val="5DE535E0"/>
    <w:rsid w:val="5DE9528D"/>
    <w:rsid w:val="5DEE5FE0"/>
    <w:rsid w:val="5DEE765B"/>
    <w:rsid w:val="5DF423E7"/>
    <w:rsid w:val="5DFB9E64"/>
    <w:rsid w:val="5E0224E2"/>
    <w:rsid w:val="5E0567D6"/>
    <w:rsid w:val="5E06AE3D"/>
    <w:rsid w:val="5E1D9BFE"/>
    <w:rsid w:val="5E1E9E47"/>
    <w:rsid w:val="5E2170AF"/>
    <w:rsid w:val="5E24A21C"/>
    <w:rsid w:val="5E264465"/>
    <w:rsid w:val="5E2D5CDD"/>
    <w:rsid w:val="5E2F8843"/>
    <w:rsid w:val="5E31FD0A"/>
    <w:rsid w:val="5E32CE95"/>
    <w:rsid w:val="5E3C670A"/>
    <w:rsid w:val="5E40E23A"/>
    <w:rsid w:val="5E419FDB"/>
    <w:rsid w:val="5E455820"/>
    <w:rsid w:val="5E45D834"/>
    <w:rsid w:val="5E461B76"/>
    <w:rsid w:val="5E465F35"/>
    <w:rsid w:val="5E4A7F9F"/>
    <w:rsid w:val="5E4F66D0"/>
    <w:rsid w:val="5E51A3F8"/>
    <w:rsid w:val="5E56F25E"/>
    <w:rsid w:val="5E588B93"/>
    <w:rsid w:val="5E59F62B"/>
    <w:rsid w:val="5E5BE640"/>
    <w:rsid w:val="5E633CE5"/>
    <w:rsid w:val="5E64260D"/>
    <w:rsid w:val="5E64FEE5"/>
    <w:rsid w:val="5E66E587"/>
    <w:rsid w:val="5E6805A0"/>
    <w:rsid w:val="5E69A398"/>
    <w:rsid w:val="5E6CDBFA"/>
    <w:rsid w:val="5E6DD53D"/>
    <w:rsid w:val="5E76194F"/>
    <w:rsid w:val="5E77FA0F"/>
    <w:rsid w:val="5E79DD61"/>
    <w:rsid w:val="5E7C8FEA"/>
    <w:rsid w:val="5E7F655F"/>
    <w:rsid w:val="5E8CA921"/>
    <w:rsid w:val="5E8E54C0"/>
    <w:rsid w:val="5E9DE1F5"/>
    <w:rsid w:val="5E9E0448"/>
    <w:rsid w:val="5E9F4B3F"/>
    <w:rsid w:val="5EA92129"/>
    <w:rsid w:val="5EA997B6"/>
    <w:rsid w:val="5EABE8B7"/>
    <w:rsid w:val="5EB84DC8"/>
    <w:rsid w:val="5EBB11E3"/>
    <w:rsid w:val="5EC3A3E0"/>
    <w:rsid w:val="5EC6717C"/>
    <w:rsid w:val="5ECF508E"/>
    <w:rsid w:val="5ED39E93"/>
    <w:rsid w:val="5EDBFE5A"/>
    <w:rsid w:val="5EE51F52"/>
    <w:rsid w:val="5EE962CD"/>
    <w:rsid w:val="5EE9C939"/>
    <w:rsid w:val="5EEBA9C3"/>
    <w:rsid w:val="5EF23E37"/>
    <w:rsid w:val="5EF2595D"/>
    <w:rsid w:val="5EF82F80"/>
    <w:rsid w:val="5EFCDBD1"/>
    <w:rsid w:val="5EFF3029"/>
    <w:rsid w:val="5F044896"/>
    <w:rsid w:val="5F0AB7B8"/>
    <w:rsid w:val="5F0E7B71"/>
    <w:rsid w:val="5F10CE6F"/>
    <w:rsid w:val="5F16D9F7"/>
    <w:rsid w:val="5F25DD90"/>
    <w:rsid w:val="5F297B9A"/>
    <w:rsid w:val="5F2A7F5F"/>
    <w:rsid w:val="5F2C0E38"/>
    <w:rsid w:val="5F310232"/>
    <w:rsid w:val="5F3CF751"/>
    <w:rsid w:val="5F3E4B70"/>
    <w:rsid w:val="5F401BD6"/>
    <w:rsid w:val="5F43D3A6"/>
    <w:rsid w:val="5F46EEC2"/>
    <w:rsid w:val="5F47966E"/>
    <w:rsid w:val="5F55A048"/>
    <w:rsid w:val="5F58ED29"/>
    <w:rsid w:val="5F5C49E7"/>
    <w:rsid w:val="5F5D5B72"/>
    <w:rsid w:val="5F5D895D"/>
    <w:rsid w:val="5F5EC75C"/>
    <w:rsid w:val="5F6D960D"/>
    <w:rsid w:val="5F710973"/>
    <w:rsid w:val="5F765192"/>
    <w:rsid w:val="5F7B741F"/>
    <w:rsid w:val="5F7C986D"/>
    <w:rsid w:val="5F84CB48"/>
    <w:rsid w:val="5F872BE6"/>
    <w:rsid w:val="5F8B7C97"/>
    <w:rsid w:val="5F8C98B4"/>
    <w:rsid w:val="5F8E8E59"/>
    <w:rsid w:val="5F8FA288"/>
    <w:rsid w:val="5F90052A"/>
    <w:rsid w:val="5F905758"/>
    <w:rsid w:val="5F90D4AD"/>
    <w:rsid w:val="5F90E18E"/>
    <w:rsid w:val="5F9531B2"/>
    <w:rsid w:val="5F9B6EBF"/>
    <w:rsid w:val="5F9CDDE0"/>
    <w:rsid w:val="5FA36CC0"/>
    <w:rsid w:val="5FA3CF9A"/>
    <w:rsid w:val="5FA6E9C3"/>
    <w:rsid w:val="5FA84DBC"/>
    <w:rsid w:val="5FA9464B"/>
    <w:rsid w:val="5FBC548D"/>
    <w:rsid w:val="5FBD851B"/>
    <w:rsid w:val="5FBED935"/>
    <w:rsid w:val="5FC0CC9A"/>
    <w:rsid w:val="5FC3C0AC"/>
    <w:rsid w:val="5FCAEB97"/>
    <w:rsid w:val="5FD12278"/>
    <w:rsid w:val="5FD1AED4"/>
    <w:rsid w:val="5FE12E72"/>
    <w:rsid w:val="5FE2284D"/>
    <w:rsid w:val="5FE7595A"/>
    <w:rsid w:val="5FF8E617"/>
    <w:rsid w:val="5FF8E6E3"/>
    <w:rsid w:val="5FF90C04"/>
    <w:rsid w:val="5FFC2490"/>
    <w:rsid w:val="5FFC63A4"/>
    <w:rsid w:val="5FFD5A78"/>
    <w:rsid w:val="5FFE3ED8"/>
    <w:rsid w:val="6007D575"/>
    <w:rsid w:val="600AC5B0"/>
    <w:rsid w:val="600B26A6"/>
    <w:rsid w:val="600C0B00"/>
    <w:rsid w:val="601118B5"/>
    <w:rsid w:val="6013D0A6"/>
    <w:rsid w:val="6017D7F0"/>
    <w:rsid w:val="601F547F"/>
    <w:rsid w:val="60256A0E"/>
    <w:rsid w:val="602672AA"/>
    <w:rsid w:val="60279C1F"/>
    <w:rsid w:val="60286019"/>
    <w:rsid w:val="602BCAC6"/>
    <w:rsid w:val="602D58D8"/>
    <w:rsid w:val="6032E348"/>
    <w:rsid w:val="60351A61"/>
    <w:rsid w:val="603855CF"/>
    <w:rsid w:val="604596A5"/>
    <w:rsid w:val="604A9E47"/>
    <w:rsid w:val="604AE3C0"/>
    <w:rsid w:val="604FEFCB"/>
    <w:rsid w:val="6056DD6A"/>
    <w:rsid w:val="605BAD1C"/>
    <w:rsid w:val="605CB153"/>
    <w:rsid w:val="605D67F5"/>
    <w:rsid w:val="605F2ECE"/>
    <w:rsid w:val="606023C2"/>
    <w:rsid w:val="60612EC4"/>
    <w:rsid w:val="60669AEE"/>
    <w:rsid w:val="6068EA39"/>
    <w:rsid w:val="6069CBFF"/>
    <w:rsid w:val="606BA052"/>
    <w:rsid w:val="606C974E"/>
    <w:rsid w:val="607577BA"/>
    <w:rsid w:val="607A88E0"/>
    <w:rsid w:val="60829242"/>
    <w:rsid w:val="608356BA"/>
    <w:rsid w:val="60849CCA"/>
    <w:rsid w:val="608BC601"/>
    <w:rsid w:val="60903C59"/>
    <w:rsid w:val="609A6BCD"/>
    <w:rsid w:val="609C0258"/>
    <w:rsid w:val="60A2247F"/>
    <w:rsid w:val="60A6AE8C"/>
    <w:rsid w:val="60A73DA9"/>
    <w:rsid w:val="60B4247F"/>
    <w:rsid w:val="60B8B09E"/>
    <w:rsid w:val="60B94B4D"/>
    <w:rsid w:val="60BD92AC"/>
    <w:rsid w:val="60C0B51C"/>
    <w:rsid w:val="60C2FDCE"/>
    <w:rsid w:val="60C38133"/>
    <w:rsid w:val="60C6090E"/>
    <w:rsid w:val="60CD3981"/>
    <w:rsid w:val="60CF6589"/>
    <w:rsid w:val="60D4D734"/>
    <w:rsid w:val="60D5E593"/>
    <w:rsid w:val="60D7640F"/>
    <w:rsid w:val="60DA574D"/>
    <w:rsid w:val="60E2D9D3"/>
    <w:rsid w:val="60E3C33F"/>
    <w:rsid w:val="60EC9C21"/>
    <w:rsid w:val="60EF5A90"/>
    <w:rsid w:val="60F79E8F"/>
    <w:rsid w:val="60F8616D"/>
    <w:rsid w:val="60FC22BE"/>
    <w:rsid w:val="61036447"/>
    <w:rsid w:val="61038BCF"/>
    <w:rsid w:val="61052D9F"/>
    <w:rsid w:val="6106049A"/>
    <w:rsid w:val="61081185"/>
    <w:rsid w:val="610B8EAD"/>
    <w:rsid w:val="6118B373"/>
    <w:rsid w:val="6118E82F"/>
    <w:rsid w:val="611CBA0E"/>
    <w:rsid w:val="6121EB77"/>
    <w:rsid w:val="61221B83"/>
    <w:rsid w:val="61229FEB"/>
    <w:rsid w:val="6122EFB6"/>
    <w:rsid w:val="61230BFD"/>
    <w:rsid w:val="6123C954"/>
    <w:rsid w:val="6125D902"/>
    <w:rsid w:val="612CB59B"/>
    <w:rsid w:val="612DB9D0"/>
    <w:rsid w:val="6131662D"/>
    <w:rsid w:val="613C5D9C"/>
    <w:rsid w:val="614380BA"/>
    <w:rsid w:val="6143D0B2"/>
    <w:rsid w:val="61449376"/>
    <w:rsid w:val="61475885"/>
    <w:rsid w:val="614D98F2"/>
    <w:rsid w:val="61552B58"/>
    <w:rsid w:val="61557BB2"/>
    <w:rsid w:val="6159983E"/>
    <w:rsid w:val="615AB11C"/>
    <w:rsid w:val="615F2942"/>
    <w:rsid w:val="6160ECF0"/>
    <w:rsid w:val="61661466"/>
    <w:rsid w:val="6169672F"/>
    <w:rsid w:val="6173FE6C"/>
    <w:rsid w:val="61768E81"/>
    <w:rsid w:val="617EF159"/>
    <w:rsid w:val="617FFF77"/>
    <w:rsid w:val="618368FC"/>
    <w:rsid w:val="618B8DEE"/>
    <w:rsid w:val="6191699E"/>
    <w:rsid w:val="61A089EF"/>
    <w:rsid w:val="61AA3CE6"/>
    <w:rsid w:val="61B1CB8D"/>
    <w:rsid w:val="61B75A45"/>
    <w:rsid w:val="61B7E161"/>
    <w:rsid w:val="61BCE0B1"/>
    <w:rsid w:val="61C248EA"/>
    <w:rsid w:val="61C24EE9"/>
    <w:rsid w:val="61C6B64E"/>
    <w:rsid w:val="61C79B27"/>
    <w:rsid w:val="61CB65B7"/>
    <w:rsid w:val="61CD09BB"/>
    <w:rsid w:val="61DAE510"/>
    <w:rsid w:val="61DDB51D"/>
    <w:rsid w:val="61E35DCE"/>
    <w:rsid w:val="61E414E1"/>
    <w:rsid w:val="61E74FC1"/>
    <w:rsid w:val="61EB4CE5"/>
    <w:rsid w:val="61F31243"/>
    <w:rsid w:val="61F8FF66"/>
    <w:rsid w:val="61F9CFFA"/>
    <w:rsid w:val="61FC0D01"/>
    <w:rsid w:val="620149E1"/>
    <w:rsid w:val="62026E15"/>
    <w:rsid w:val="6205B04B"/>
    <w:rsid w:val="62071045"/>
    <w:rsid w:val="62092635"/>
    <w:rsid w:val="620B9083"/>
    <w:rsid w:val="620B9716"/>
    <w:rsid w:val="620CC74A"/>
    <w:rsid w:val="620F61D6"/>
    <w:rsid w:val="6214214D"/>
    <w:rsid w:val="6216FD44"/>
    <w:rsid w:val="621D7770"/>
    <w:rsid w:val="62224076"/>
    <w:rsid w:val="62278A2A"/>
    <w:rsid w:val="6235AC67"/>
    <w:rsid w:val="6236224F"/>
    <w:rsid w:val="6236675E"/>
    <w:rsid w:val="623A43C7"/>
    <w:rsid w:val="623AC772"/>
    <w:rsid w:val="623B755B"/>
    <w:rsid w:val="623BDD6C"/>
    <w:rsid w:val="62412A35"/>
    <w:rsid w:val="6250C200"/>
    <w:rsid w:val="6255CDC8"/>
    <w:rsid w:val="625EAAC9"/>
    <w:rsid w:val="62623984"/>
    <w:rsid w:val="6268170F"/>
    <w:rsid w:val="626C8DA4"/>
    <w:rsid w:val="626D0899"/>
    <w:rsid w:val="626D13E1"/>
    <w:rsid w:val="6275D8C7"/>
    <w:rsid w:val="62772935"/>
    <w:rsid w:val="62861302"/>
    <w:rsid w:val="6286F675"/>
    <w:rsid w:val="628A1E8D"/>
    <w:rsid w:val="628FB0E7"/>
    <w:rsid w:val="629266A2"/>
    <w:rsid w:val="629473CD"/>
    <w:rsid w:val="6294DA4F"/>
    <w:rsid w:val="6295E0D4"/>
    <w:rsid w:val="62983650"/>
    <w:rsid w:val="629AE88D"/>
    <w:rsid w:val="629BF348"/>
    <w:rsid w:val="629D3020"/>
    <w:rsid w:val="62A051CF"/>
    <w:rsid w:val="62A2DB8E"/>
    <w:rsid w:val="62A359A3"/>
    <w:rsid w:val="62A54A69"/>
    <w:rsid w:val="62ABDD0C"/>
    <w:rsid w:val="62B49889"/>
    <w:rsid w:val="62B79949"/>
    <w:rsid w:val="62BA4CB4"/>
    <w:rsid w:val="62BF18A4"/>
    <w:rsid w:val="62C0025F"/>
    <w:rsid w:val="62C45459"/>
    <w:rsid w:val="62C868BF"/>
    <w:rsid w:val="62CA7176"/>
    <w:rsid w:val="62D914CD"/>
    <w:rsid w:val="62DA301D"/>
    <w:rsid w:val="62DF409A"/>
    <w:rsid w:val="62DFA7C0"/>
    <w:rsid w:val="62E3559A"/>
    <w:rsid w:val="62E3A370"/>
    <w:rsid w:val="62E4CDDD"/>
    <w:rsid w:val="62E5F605"/>
    <w:rsid w:val="62EB22CE"/>
    <w:rsid w:val="62EF474C"/>
    <w:rsid w:val="62F09AAC"/>
    <w:rsid w:val="62F1B075"/>
    <w:rsid w:val="62F6817D"/>
    <w:rsid w:val="62F8F28F"/>
    <w:rsid w:val="62F996C0"/>
    <w:rsid w:val="62FBDDCE"/>
    <w:rsid w:val="6301371E"/>
    <w:rsid w:val="630255F3"/>
    <w:rsid w:val="6303C8BE"/>
    <w:rsid w:val="6309BFA8"/>
    <w:rsid w:val="630ACF9F"/>
    <w:rsid w:val="630CD6C6"/>
    <w:rsid w:val="6311E0F8"/>
    <w:rsid w:val="6313BB46"/>
    <w:rsid w:val="631521F5"/>
    <w:rsid w:val="63160431"/>
    <w:rsid w:val="6317A2F8"/>
    <w:rsid w:val="63230824"/>
    <w:rsid w:val="632C254D"/>
    <w:rsid w:val="632E4F90"/>
    <w:rsid w:val="6332A842"/>
    <w:rsid w:val="633856A4"/>
    <w:rsid w:val="633DD769"/>
    <w:rsid w:val="63414B54"/>
    <w:rsid w:val="6357DF95"/>
    <w:rsid w:val="635A5A0C"/>
    <w:rsid w:val="635D2F21"/>
    <w:rsid w:val="63636B88"/>
    <w:rsid w:val="6363B1AE"/>
    <w:rsid w:val="636580DF"/>
    <w:rsid w:val="637017FE"/>
    <w:rsid w:val="63765478"/>
    <w:rsid w:val="63776516"/>
    <w:rsid w:val="63783E62"/>
    <w:rsid w:val="63798EE4"/>
    <w:rsid w:val="6379C90C"/>
    <w:rsid w:val="637C17FB"/>
    <w:rsid w:val="637C52AE"/>
    <w:rsid w:val="637C7C5C"/>
    <w:rsid w:val="637E62DE"/>
    <w:rsid w:val="638284F2"/>
    <w:rsid w:val="63848575"/>
    <w:rsid w:val="638F3656"/>
    <w:rsid w:val="638F7D1B"/>
    <w:rsid w:val="6390A5CD"/>
    <w:rsid w:val="639156EA"/>
    <w:rsid w:val="63916815"/>
    <w:rsid w:val="6393D3FD"/>
    <w:rsid w:val="639F5F29"/>
    <w:rsid w:val="63A143F3"/>
    <w:rsid w:val="63A82060"/>
    <w:rsid w:val="63AB43A0"/>
    <w:rsid w:val="63ACD2E6"/>
    <w:rsid w:val="63B2CDA5"/>
    <w:rsid w:val="63B857C6"/>
    <w:rsid w:val="63B899E8"/>
    <w:rsid w:val="63BA7158"/>
    <w:rsid w:val="63BCEDEA"/>
    <w:rsid w:val="63C3C74D"/>
    <w:rsid w:val="63C40E2E"/>
    <w:rsid w:val="63C96951"/>
    <w:rsid w:val="63CDAAFB"/>
    <w:rsid w:val="63CE2427"/>
    <w:rsid w:val="63D0BE3B"/>
    <w:rsid w:val="63D61144"/>
    <w:rsid w:val="63D791ED"/>
    <w:rsid w:val="63DD33A5"/>
    <w:rsid w:val="63DD618F"/>
    <w:rsid w:val="63DD9643"/>
    <w:rsid w:val="63DF24EC"/>
    <w:rsid w:val="63E0B33E"/>
    <w:rsid w:val="63E57B4D"/>
    <w:rsid w:val="63E83C7B"/>
    <w:rsid w:val="63EF712B"/>
    <w:rsid w:val="63EFC34C"/>
    <w:rsid w:val="63F3FCA2"/>
    <w:rsid w:val="63F98A01"/>
    <w:rsid w:val="63FF03A1"/>
    <w:rsid w:val="63FF5EE4"/>
    <w:rsid w:val="6405F649"/>
    <w:rsid w:val="64062011"/>
    <w:rsid w:val="6407611D"/>
    <w:rsid w:val="6409C6D1"/>
    <w:rsid w:val="64179A9B"/>
    <w:rsid w:val="641E1245"/>
    <w:rsid w:val="641FC89E"/>
    <w:rsid w:val="64209818"/>
    <w:rsid w:val="6424AC1F"/>
    <w:rsid w:val="64265F41"/>
    <w:rsid w:val="6429C24F"/>
    <w:rsid w:val="6434B39C"/>
    <w:rsid w:val="64353724"/>
    <w:rsid w:val="6436882D"/>
    <w:rsid w:val="6437731C"/>
    <w:rsid w:val="643A0598"/>
    <w:rsid w:val="643A8E21"/>
    <w:rsid w:val="643B70F9"/>
    <w:rsid w:val="6449A0EF"/>
    <w:rsid w:val="644A99FA"/>
    <w:rsid w:val="644AF8B7"/>
    <w:rsid w:val="644ED070"/>
    <w:rsid w:val="6452BEB0"/>
    <w:rsid w:val="6454946B"/>
    <w:rsid w:val="6454F644"/>
    <w:rsid w:val="6456D7A9"/>
    <w:rsid w:val="645801B6"/>
    <w:rsid w:val="64585EE1"/>
    <w:rsid w:val="64619911"/>
    <w:rsid w:val="6461E5F1"/>
    <w:rsid w:val="64657BEE"/>
    <w:rsid w:val="646FC9B2"/>
    <w:rsid w:val="6471EFA0"/>
    <w:rsid w:val="64732295"/>
    <w:rsid w:val="64790917"/>
    <w:rsid w:val="6485B638"/>
    <w:rsid w:val="64861FA9"/>
    <w:rsid w:val="64873EDF"/>
    <w:rsid w:val="6489F16C"/>
    <w:rsid w:val="648CC3BE"/>
    <w:rsid w:val="6495D9A7"/>
    <w:rsid w:val="64988F54"/>
    <w:rsid w:val="64A1FBA6"/>
    <w:rsid w:val="64AE0129"/>
    <w:rsid w:val="64AE60CF"/>
    <w:rsid w:val="64B04B46"/>
    <w:rsid w:val="64B6594E"/>
    <w:rsid w:val="64B6DBBE"/>
    <w:rsid w:val="64B9AB19"/>
    <w:rsid w:val="64BA6AFC"/>
    <w:rsid w:val="64C1D415"/>
    <w:rsid w:val="64C76C2F"/>
    <w:rsid w:val="64CC3AD4"/>
    <w:rsid w:val="64D018EA"/>
    <w:rsid w:val="64D4C47B"/>
    <w:rsid w:val="64D92494"/>
    <w:rsid w:val="64DC999F"/>
    <w:rsid w:val="64DDB469"/>
    <w:rsid w:val="64DFA400"/>
    <w:rsid w:val="64E0C14F"/>
    <w:rsid w:val="64EA8AA3"/>
    <w:rsid w:val="64EC2992"/>
    <w:rsid w:val="64EDE8EE"/>
    <w:rsid w:val="64EDE9CB"/>
    <w:rsid w:val="64EF7731"/>
    <w:rsid w:val="64EFF1EF"/>
    <w:rsid w:val="64F0F84D"/>
    <w:rsid w:val="64F6A467"/>
    <w:rsid w:val="64F9E9AC"/>
    <w:rsid w:val="650167D4"/>
    <w:rsid w:val="65024C5C"/>
    <w:rsid w:val="6507BE41"/>
    <w:rsid w:val="65120555"/>
    <w:rsid w:val="65125D8C"/>
    <w:rsid w:val="6512F914"/>
    <w:rsid w:val="6513EF1A"/>
    <w:rsid w:val="65162639"/>
    <w:rsid w:val="651659B1"/>
    <w:rsid w:val="65183D4A"/>
    <w:rsid w:val="651930C8"/>
    <w:rsid w:val="651BA055"/>
    <w:rsid w:val="651C2C64"/>
    <w:rsid w:val="651E0A6B"/>
    <w:rsid w:val="65243531"/>
    <w:rsid w:val="65246E70"/>
    <w:rsid w:val="65270D60"/>
    <w:rsid w:val="653863B1"/>
    <w:rsid w:val="653909E3"/>
    <w:rsid w:val="653B4140"/>
    <w:rsid w:val="653D125D"/>
    <w:rsid w:val="6542F9B1"/>
    <w:rsid w:val="654CE697"/>
    <w:rsid w:val="654CFA7E"/>
    <w:rsid w:val="65500774"/>
    <w:rsid w:val="655106A0"/>
    <w:rsid w:val="6551D958"/>
    <w:rsid w:val="6551D99B"/>
    <w:rsid w:val="655CED17"/>
    <w:rsid w:val="655E4FDE"/>
    <w:rsid w:val="65642B40"/>
    <w:rsid w:val="65668C74"/>
    <w:rsid w:val="6566B76D"/>
    <w:rsid w:val="65775523"/>
    <w:rsid w:val="6577A57F"/>
    <w:rsid w:val="657863FA"/>
    <w:rsid w:val="657B1443"/>
    <w:rsid w:val="657B1E28"/>
    <w:rsid w:val="65800552"/>
    <w:rsid w:val="658BC822"/>
    <w:rsid w:val="658C071B"/>
    <w:rsid w:val="658D6E8A"/>
    <w:rsid w:val="658DA4A3"/>
    <w:rsid w:val="659789CE"/>
    <w:rsid w:val="6598234B"/>
    <w:rsid w:val="659FD512"/>
    <w:rsid w:val="659FD626"/>
    <w:rsid w:val="65A37448"/>
    <w:rsid w:val="65A37502"/>
    <w:rsid w:val="65A4FDD4"/>
    <w:rsid w:val="65AF13D0"/>
    <w:rsid w:val="65B51976"/>
    <w:rsid w:val="65B5FF92"/>
    <w:rsid w:val="65B604D5"/>
    <w:rsid w:val="65BB900A"/>
    <w:rsid w:val="65BCB308"/>
    <w:rsid w:val="65BF81E9"/>
    <w:rsid w:val="65DEB207"/>
    <w:rsid w:val="65DEDBFE"/>
    <w:rsid w:val="65E61DCD"/>
    <w:rsid w:val="65E9E55D"/>
    <w:rsid w:val="65F77FF6"/>
    <w:rsid w:val="65FD8A47"/>
    <w:rsid w:val="65FDBED4"/>
    <w:rsid w:val="6601CD45"/>
    <w:rsid w:val="66033562"/>
    <w:rsid w:val="660DA91B"/>
    <w:rsid w:val="661D7164"/>
    <w:rsid w:val="66256F99"/>
    <w:rsid w:val="66286AFA"/>
    <w:rsid w:val="66287D16"/>
    <w:rsid w:val="662EF075"/>
    <w:rsid w:val="66345FB5"/>
    <w:rsid w:val="6634D521"/>
    <w:rsid w:val="6635733B"/>
    <w:rsid w:val="6636370D"/>
    <w:rsid w:val="663A2525"/>
    <w:rsid w:val="663A81E2"/>
    <w:rsid w:val="663F1017"/>
    <w:rsid w:val="664175DF"/>
    <w:rsid w:val="66471142"/>
    <w:rsid w:val="664FBE80"/>
    <w:rsid w:val="665C4096"/>
    <w:rsid w:val="665DEE8A"/>
    <w:rsid w:val="666327B9"/>
    <w:rsid w:val="666349F4"/>
    <w:rsid w:val="6665A652"/>
    <w:rsid w:val="6665D508"/>
    <w:rsid w:val="66684B9E"/>
    <w:rsid w:val="666A16D6"/>
    <w:rsid w:val="6674F4F5"/>
    <w:rsid w:val="66773D75"/>
    <w:rsid w:val="6677A05B"/>
    <w:rsid w:val="6678AC94"/>
    <w:rsid w:val="66797B28"/>
    <w:rsid w:val="66799FEC"/>
    <w:rsid w:val="668C2B9E"/>
    <w:rsid w:val="668E0295"/>
    <w:rsid w:val="668FEF81"/>
    <w:rsid w:val="66977FA6"/>
    <w:rsid w:val="669BFDA9"/>
    <w:rsid w:val="669C55F4"/>
    <w:rsid w:val="669E11A6"/>
    <w:rsid w:val="66A6C7C7"/>
    <w:rsid w:val="66ACF994"/>
    <w:rsid w:val="66B32C15"/>
    <w:rsid w:val="66B8543F"/>
    <w:rsid w:val="66C05CE2"/>
    <w:rsid w:val="66C4F97D"/>
    <w:rsid w:val="66C5CE01"/>
    <w:rsid w:val="66CB8287"/>
    <w:rsid w:val="66CF6546"/>
    <w:rsid w:val="66D1D9E2"/>
    <w:rsid w:val="66DD80FD"/>
    <w:rsid w:val="66DF2BD0"/>
    <w:rsid w:val="66E05C51"/>
    <w:rsid w:val="66E3A9FB"/>
    <w:rsid w:val="66E6E9A8"/>
    <w:rsid w:val="66E82765"/>
    <w:rsid w:val="66E8A4EB"/>
    <w:rsid w:val="66E90360"/>
    <w:rsid w:val="66EB8A24"/>
    <w:rsid w:val="66F76667"/>
    <w:rsid w:val="66F862F8"/>
    <w:rsid w:val="66F9C739"/>
    <w:rsid w:val="66FB92A9"/>
    <w:rsid w:val="6703C37F"/>
    <w:rsid w:val="670D6384"/>
    <w:rsid w:val="6711368C"/>
    <w:rsid w:val="6712A34A"/>
    <w:rsid w:val="671413B3"/>
    <w:rsid w:val="67195C28"/>
    <w:rsid w:val="671AA1F0"/>
    <w:rsid w:val="671F9058"/>
    <w:rsid w:val="672203F2"/>
    <w:rsid w:val="6722BC78"/>
    <w:rsid w:val="6725582A"/>
    <w:rsid w:val="672AE697"/>
    <w:rsid w:val="672C9688"/>
    <w:rsid w:val="67309614"/>
    <w:rsid w:val="67364B7E"/>
    <w:rsid w:val="673965F7"/>
    <w:rsid w:val="6741562C"/>
    <w:rsid w:val="6747D46A"/>
    <w:rsid w:val="674A5DA9"/>
    <w:rsid w:val="674B0B2E"/>
    <w:rsid w:val="674CA021"/>
    <w:rsid w:val="67503419"/>
    <w:rsid w:val="6754B82B"/>
    <w:rsid w:val="675662AE"/>
    <w:rsid w:val="675D2740"/>
    <w:rsid w:val="6762201E"/>
    <w:rsid w:val="6771E831"/>
    <w:rsid w:val="67739D26"/>
    <w:rsid w:val="6774B1F6"/>
    <w:rsid w:val="6776D048"/>
    <w:rsid w:val="6777AC19"/>
    <w:rsid w:val="677B27E0"/>
    <w:rsid w:val="677C5DCA"/>
    <w:rsid w:val="67805799"/>
    <w:rsid w:val="678AF933"/>
    <w:rsid w:val="678E3011"/>
    <w:rsid w:val="679847D5"/>
    <w:rsid w:val="679A1EA0"/>
    <w:rsid w:val="679B10A6"/>
    <w:rsid w:val="67A01C64"/>
    <w:rsid w:val="67A6B795"/>
    <w:rsid w:val="67B0731B"/>
    <w:rsid w:val="67B14838"/>
    <w:rsid w:val="67B4FD9B"/>
    <w:rsid w:val="67BAAFC4"/>
    <w:rsid w:val="67C133B8"/>
    <w:rsid w:val="67C1DCA8"/>
    <w:rsid w:val="67C368C7"/>
    <w:rsid w:val="67C5C84F"/>
    <w:rsid w:val="67C7276D"/>
    <w:rsid w:val="67CAE16D"/>
    <w:rsid w:val="67CFFED4"/>
    <w:rsid w:val="67D411D5"/>
    <w:rsid w:val="67D4998B"/>
    <w:rsid w:val="67D51431"/>
    <w:rsid w:val="67D52F8A"/>
    <w:rsid w:val="67D7EAB2"/>
    <w:rsid w:val="67E76FB0"/>
    <w:rsid w:val="67EE994E"/>
    <w:rsid w:val="67F09C66"/>
    <w:rsid w:val="67F2F27C"/>
    <w:rsid w:val="67F82924"/>
    <w:rsid w:val="6803A590"/>
    <w:rsid w:val="6804EAD8"/>
    <w:rsid w:val="680A151A"/>
    <w:rsid w:val="681400BC"/>
    <w:rsid w:val="681680D9"/>
    <w:rsid w:val="68180411"/>
    <w:rsid w:val="6818FACD"/>
    <w:rsid w:val="681E1F92"/>
    <w:rsid w:val="68224A00"/>
    <w:rsid w:val="6822BA11"/>
    <w:rsid w:val="68237E92"/>
    <w:rsid w:val="682A0605"/>
    <w:rsid w:val="682DC100"/>
    <w:rsid w:val="6833A947"/>
    <w:rsid w:val="683AFF9E"/>
    <w:rsid w:val="683BDBA1"/>
    <w:rsid w:val="683D5ECE"/>
    <w:rsid w:val="683F95DC"/>
    <w:rsid w:val="6841EF58"/>
    <w:rsid w:val="684511F6"/>
    <w:rsid w:val="6848D253"/>
    <w:rsid w:val="6848FF67"/>
    <w:rsid w:val="684993E1"/>
    <w:rsid w:val="684A7F36"/>
    <w:rsid w:val="68532199"/>
    <w:rsid w:val="685EF0DF"/>
    <w:rsid w:val="685F15B7"/>
    <w:rsid w:val="68602354"/>
    <w:rsid w:val="6861223E"/>
    <w:rsid w:val="6866A4B0"/>
    <w:rsid w:val="686740C6"/>
    <w:rsid w:val="686A326E"/>
    <w:rsid w:val="686B8F70"/>
    <w:rsid w:val="687291F6"/>
    <w:rsid w:val="68729B07"/>
    <w:rsid w:val="68736BC1"/>
    <w:rsid w:val="6873C213"/>
    <w:rsid w:val="6874D040"/>
    <w:rsid w:val="687540D1"/>
    <w:rsid w:val="687C8B53"/>
    <w:rsid w:val="687FF820"/>
    <w:rsid w:val="6884D3C1"/>
    <w:rsid w:val="68861D73"/>
    <w:rsid w:val="6886D1AF"/>
    <w:rsid w:val="688D89D7"/>
    <w:rsid w:val="6895979A"/>
    <w:rsid w:val="689DA5B4"/>
    <w:rsid w:val="689F0615"/>
    <w:rsid w:val="68A77B47"/>
    <w:rsid w:val="68A94235"/>
    <w:rsid w:val="68AB2550"/>
    <w:rsid w:val="68C02B12"/>
    <w:rsid w:val="68C3B1FA"/>
    <w:rsid w:val="68C68861"/>
    <w:rsid w:val="68C7FFE1"/>
    <w:rsid w:val="68D2C51B"/>
    <w:rsid w:val="68D7306A"/>
    <w:rsid w:val="68DBB1E6"/>
    <w:rsid w:val="68E0F6A0"/>
    <w:rsid w:val="68E18085"/>
    <w:rsid w:val="68E4E7F2"/>
    <w:rsid w:val="68EADA10"/>
    <w:rsid w:val="68F12C4B"/>
    <w:rsid w:val="68F201B4"/>
    <w:rsid w:val="68F3F7D6"/>
    <w:rsid w:val="68F58877"/>
    <w:rsid w:val="6900CDD8"/>
    <w:rsid w:val="69044F40"/>
    <w:rsid w:val="6907F254"/>
    <w:rsid w:val="690CA60B"/>
    <w:rsid w:val="690D5BA9"/>
    <w:rsid w:val="6912D043"/>
    <w:rsid w:val="69135F63"/>
    <w:rsid w:val="69138283"/>
    <w:rsid w:val="6919EFA0"/>
    <w:rsid w:val="6923DC42"/>
    <w:rsid w:val="692C7282"/>
    <w:rsid w:val="692D507C"/>
    <w:rsid w:val="692E0726"/>
    <w:rsid w:val="692E4EFA"/>
    <w:rsid w:val="69309429"/>
    <w:rsid w:val="69367577"/>
    <w:rsid w:val="69378A27"/>
    <w:rsid w:val="69390568"/>
    <w:rsid w:val="693C6953"/>
    <w:rsid w:val="693DB2B9"/>
    <w:rsid w:val="6941762F"/>
    <w:rsid w:val="694CF95A"/>
    <w:rsid w:val="6954BCBC"/>
    <w:rsid w:val="6955EFD7"/>
    <w:rsid w:val="695C43BF"/>
    <w:rsid w:val="695D7C21"/>
    <w:rsid w:val="6965277D"/>
    <w:rsid w:val="6966BDC7"/>
    <w:rsid w:val="6968EC57"/>
    <w:rsid w:val="696D6BD7"/>
    <w:rsid w:val="6972D4ED"/>
    <w:rsid w:val="6979B2E0"/>
    <w:rsid w:val="69824276"/>
    <w:rsid w:val="69835326"/>
    <w:rsid w:val="69864EFC"/>
    <w:rsid w:val="6988FA30"/>
    <w:rsid w:val="698DFF6D"/>
    <w:rsid w:val="698F4491"/>
    <w:rsid w:val="69919018"/>
    <w:rsid w:val="6993ED9E"/>
    <w:rsid w:val="69958F5E"/>
    <w:rsid w:val="69976E1B"/>
    <w:rsid w:val="699BA15E"/>
    <w:rsid w:val="699BF788"/>
    <w:rsid w:val="699E3090"/>
    <w:rsid w:val="69A18F56"/>
    <w:rsid w:val="69A3B1B5"/>
    <w:rsid w:val="69A44A7C"/>
    <w:rsid w:val="69A8001B"/>
    <w:rsid w:val="69AC95B7"/>
    <w:rsid w:val="69B2D828"/>
    <w:rsid w:val="69BB4D3D"/>
    <w:rsid w:val="69BEF742"/>
    <w:rsid w:val="69C1A131"/>
    <w:rsid w:val="69C56D49"/>
    <w:rsid w:val="69C5E5BD"/>
    <w:rsid w:val="69C866CC"/>
    <w:rsid w:val="69C8B03C"/>
    <w:rsid w:val="69CA46D3"/>
    <w:rsid w:val="69CA6874"/>
    <w:rsid w:val="69D292B0"/>
    <w:rsid w:val="69D77543"/>
    <w:rsid w:val="69DC7829"/>
    <w:rsid w:val="69DE6889"/>
    <w:rsid w:val="69DEC5FB"/>
    <w:rsid w:val="69DEE7A9"/>
    <w:rsid w:val="69DF2C7E"/>
    <w:rsid w:val="69DF3D4C"/>
    <w:rsid w:val="69E0B483"/>
    <w:rsid w:val="69E45005"/>
    <w:rsid w:val="69EDAC36"/>
    <w:rsid w:val="69EFE587"/>
    <w:rsid w:val="69F02D93"/>
    <w:rsid w:val="69F0353C"/>
    <w:rsid w:val="69F0D14A"/>
    <w:rsid w:val="69F7E941"/>
    <w:rsid w:val="69FA2F12"/>
    <w:rsid w:val="69FDED77"/>
    <w:rsid w:val="69FF528F"/>
    <w:rsid w:val="69FF9A9D"/>
    <w:rsid w:val="6A00EACF"/>
    <w:rsid w:val="6A01AF96"/>
    <w:rsid w:val="6A06B582"/>
    <w:rsid w:val="6A081797"/>
    <w:rsid w:val="6A097903"/>
    <w:rsid w:val="6A0DF049"/>
    <w:rsid w:val="6A0EAB45"/>
    <w:rsid w:val="6A0F9B23"/>
    <w:rsid w:val="6A12433A"/>
    <w:rsid w:val="6A173DA6"/>
    <w:rsid w:val="6A1757F2"/>
    <w:rsid w:val="6A193966"/>
    <w:rsid w:val="6A1CDA15"/>
    <w:rsid w:val="6A2BF133"/>
    <w:rsid w:val="6A2C2C47"/>
    <w:rsid w:val="6A312A52"/>
    <w:rsid w:val="6A31F2C6"/>
    <w:rsid w:val="6A32F636"/>
    <w:rsid w:val="6A3E7FF2"/>
    <w:rsid w:val="6A3EDDD4"/>
    <w:rsid w:val="6A4425DB"/>
    <w:rsid w:val="6A4800A5"/>
    <w:rsid w:val="6A488962"/>
    <w:rsid w:val="6A48B27C"/>
    <w:rsid w:val="6A4C9C34"/>
    <w:rsid w:val="6A5201A4"/>
    <w:rsid w:val="6A53CBC0"/>
    <w:rsid w:val="6A559B38"/>
    <w:rsid w:val="6A57DD43"/>
    <w:rsid w:val="6A5C2E34"/>
    <w:rsid w:val="6A5CB0A6"/>
    <w:rsid w:val="6A64FC94"/>
    <w:rsid w:val="6A660512"/>
    <w:rsid w:val="6A69B91E"/>
    <w:rsid w:val="6A6A3D20"/>
    <w:rsid w:val="6A6E311C"/>
    <w:rsid w:val="6A70D5B6"/>
    <w:rsid w:val="6A741BC7"/>
    <w:rsid w:val="6A76570A"/>
    <w:rsid w:val="6A7806EF"/>
    <w:rsid w:val="6A78AA66"/>
    <w:rsid w:val="6A79F2A0"/>
    <w:rsid w:val="6A7B6CED"/>
    <w:rsid w:val="6A7C5EA5"/>
    <w:rsid w:val="6A7F1B1B"/>
    <w:rsid w:val="6A819A6F"/>
    <w:rsid w:val="6A84234E"/>
    <w:rsid w:val="6A84399D"/>
    <w:rsid w:val="6A8783DF"/>
    <w:rsid w:val="6A8DAE64"/>
    <w:rsid w:val="6A930454"/>
    <w:rsid w:val="6A984C68"/>
    <w:rsid w:val="6A9D14FB"/>
    <w:rsid w:val="6AA93CBB"/>
    <w:rsid w:val="6AB2E93D"/>
    <w:rsid w:val="6AC81586"/>
    <w:rsid w:val="6AC9356F"/>
    <w:rsid w:val="6ACCBDC9"/>
    <w:rsid w:val="6ACF4CD1"/>
    <w:rsid w:val="6AD196EF"/>
    <w:rsid w:val="6AD25899"/>
    <w:rsid w:val="6AD2795C"/>
    <w:rsid w:val="6AD2A8C1"/>
    <w:rsid w:val="6ADC014B"/>
    <w:rsid w:val="6AE2E05D"/>
    <w:rsid w:val="6AE4A0B4"/>
    <w:rsid w:val="6AE9D394"/>
    <w:rsid w:val="6AEB7AB9"/>
    <w:rsid w:val="6AF1B5C2"/>
    <w:rsid w:val="6AF4F733"/>
    <w:rsid w:val="6AF55CEE"/>
    <w:rsid w:val="6AF8B42D"/>
    <w:rsid w:val="6B06A9F0"/>
    <w:rsid w:val="6B0BA623"/>
    <w:rsid w:val="6B0D1A15"/>
    <w:rsid w:val="6B0DF5E4"/>
    <w:rsid w:val="6B0EDC21"/>
    <w:rsid w:val="6B126204"/>
    <w:rsid w:val="6B1315B4"/>
    <w:rsid w:val="6B1A439F"/>
    <w:rsid w:val="6B21754E"/>
    <w:rsid w:val="6B219EF5"/>
    <w:rsid w:val="6B2DE680"/>
    <w:rsid w:val="6B329652"/>
    <w:rsid w:val="6B36C496"/>
    <w:rsid w:val="6B39BBD4"/>
    <w:rsid w:val="6B3D5A57"/>
    <w:rsid w:val="6B42902E"/>
    <w:rsid w:val="6B43C720"/>
    <w:rsid w:val="6B44A0D5"/>
    <w:rsid w:val="6B46C8AB"/>
    <w:rsid w:val="6B48F9F4"/>
    <w:rsid w:val="6B4940B8"/>
    <w:rsid w:val="6B4BD0CA"/>
    <w:rsid w:val="6B561595"/>
    <w:rsid w:val="6B6015E7"/>
    <w:rsid w:val="6B60DD8C"/>
    <w:rsid w:val="6B615698"/>
    <w:rsid w:val="6B61910D"/>
    <w:rsid w:val="6B61F0DC"/>
    <w:rsid w:val="6B677175"/>
    <w:rsid w:val="6B7379EC"/>
    <w:rsid w:val="6B74A52E"/>
    <w:rsid w:val="6B779336"/>
    <w:rsid w:val="6B77DA79"/>
    <w:rsid w:val="6B78B4BE"/>
    <w:rsid w:val="6B7D5379"/>
    <w:rsid w:val="6B801105"/>
    <w:rsid w:val="6B85A8F2"/>
    <w:rsid w:val="6B88ED69"/>
    <w:rsid w:val="6B8B2B78"/>
    <w:rsid w:val="6B8FA34B"/>
    <w:rsid w:val="6B906654"/>
    <w:rsid w:val="6B9A6BD3"/>
    <w:rsid w:val="6B9BEC7E"/>
    <w:rsid w:val="6BA82B13"/>
    <w:rsid w:val="6BAA4AB7"/>
    <w:rsid w:val="6BB46CD8"/>
    <w:rsid w:val="6BB769AF"/>
    <w:rsid w:val="6BB8EC3D"/>
    <w:rsid w:val="6BB8FCEF"/>
    <w:rsid w:val="6BC2236D"/>
    <w:rsid w:val="6BC44BBE"/>
    <w:rsid w:val="6BC6EC33"/>
    <w:rsid w:val="6BCC2C90"/>
    <w:rsid w:val="6BCD0CF3"/>
    <w:rsid w:val="6BD00055"/>
    <w:rsid w:val="6BD69FE1"/>
    <w:rsid w:val="6BE4428D"/>
    <w:rsid w:val="6BEA802F"/>
    <w:rsid w:val="6BED82ED"/>
    <w:rsid w:val="6BF7D6FC"/>
    <w:rsid w:val="6C03F80B"/>
    <w:rsid w:val="6C04C2F9"/>
    <w:rsid w:val="6C0508D3"/>
    <w:rsid w:val="6C08834A"/>
    <w:rsid w:val="6C09A18D"/>
    <w:rsid w:val="6C0AD51C"/>
    <w:rsid w:val="6C116EB5"/>
    <w:rsid w:val="6C146432"/>
    <w:rsid w:val="6C16D88A"/>
    <w:rsid w:val="6C1EBF17"/>
    <w:rsid w:val="6C1F5E0E"/>
    <w:rsid w:val="6C20A9B6"/>
    <w:rsid w:val="6C2A7D77"/>
    <w:rsid w:val="6C3035B9"/>
    <w:rsid w:val="6C3065AB"/>
    <w:rsid w:val="6C3B0E3F"/>
    <w:rsid w:val="6C3FD425"/>
    <w:rsid w:val="6C43F09A"/>
    <w:rsid w:val="6C4455F9"/>
    <w:rsid w:val="6C464339"/>
    <w:rsid w:val="6C469113"/>
    <w:rsid w:val="6C4820B5"/>
    <w:rsid w:val="6C49CF0C"/>
    <w:rsid w:val="6C4ABD35"/>
    <w:rsid w:val="6C4BCA53"/>
    <w:rsid w:val="6C4ECFF3"/>
    <w:rsid w:val="6C50A656"/>
    <w:rsid w:val="6C528858"/>
    <w:rsid w:val="6C53406F"/>
    <w:rsid w:val="6C559DFD"/>
    <w:rsid w:val="6C58C2F4"/>
    <w:rsid w:val="6C5C3FA6"/>
    <w:rsid w:val="6C5D82E0"/>
    <w:rsid w:val="6C5EA598"/>
    <w:rsid w:val="6C622F98"/>
    <w:rsid w:val="6C6820EE"/>
    <w:rsid w:val="6C690E20"/>
    <w:rsid w:val="6C6FC5A5"/>
    <w:rsid w:val="6C79B430"/>
    <w:rsid w:val="6C7CF5A7"/>
    <w:rsid w:val="6C889A50"/>
    <w:rsid w:val="6C89C384"/>
    <w:rsid w:val="6C90A090"/>
    <w:rsid w:val="6C919025"/>
    <w:rsid w:val="6C93C6DF"/>
    <w:rsid w:val="6C94410C"/>
    <w:rsid w:val="6C9661CF"/>
    <w:rsid w:val="6C97DC94"/>
    <w:rsid w:val="6C9A439E"/>
    <w:rsid w:val="6C9AC946"/>
    <w:rsid w:val="6C9FFAFC"/>
    <w:rsid w:val="6CA1BF66"/>
    <w:rsid w:val="6CA44C49"/>
    <w:rsid w:val="6CA49A26"/>
    <w:rsid w:val="6CAA7908"/>
    <w:rsid w:val="6CAB5BD5"/>
    <w:rsid w:val="6CAC5294"/>
    <w:rsid w:val="6CB7C0AC"/>
    <w:rsid w:val="6CC00AF0"/>
    <w:rsid w:val="6CC08441"/>
    <w:rsid w:val="6CCEE054"/>
    <w:rsid w:val="6CCF6F03"/>
    <w:rsid w:val="6CCFBB7C"/>
    <w:rsid w:val="6CD19167"/>
    <w:rsid w:val="6CD255C2"/>
    <w:rsid w:val="6CD5747A"/>
    <w:rsid w:val="6CD8364C"/>
    <w:rsid w:val="6CD9665B"/>
    <w:rsid w:val="6CE48FDD"/>
    <w:rsid w:val="6CE78178"/>
    <w:rsid w:val="6CF19471"/>
    <w:rsid w:val="6CFB1197"/>
    <w:rsid w:val="6CFB64FD"/>
    <w:rsid w:val="6CFF6541"/>
    <w:rsid w:val="6D0BDA1D"/>
    <w:rsid w:val="6D0E5B2B"/>
    <w:rsid w:val="6D0FF8F2"/>
    <w:rsid w:val="6D10E6D1"/>
    <w:rsid w:val="6D11A48C"/>
    <w:rsid w:val="6D14A231"/>
    <w:rsid w:val="6D16CE31"/>
    <w:rsid w:val="6D183F6E"/>
    <w:rsid w:val="6D20138A"/>
    <w:rsid w:val="6D25B7F0"/>
    <w:rsid w:val="6D26250A"/>
    <w:rsid w:val="6D297977"/>
    <w:rsid w:val="6D2D4ED8"/>
    <w:rsid w:val="6D2E0177"/>
    <w:rsid w:val="6D34AAEA"/>
    <w:rsid w:val="6D407F96"/>
    <w:rsid w:val="6D43D1BE"/>
    <w:rsid w:val="6D46C742"/>
    <w:rsid w:val="6D4874E8"/>
    <w:rsid w:val="6D48A32A"/>
    <w:rsid w:val="6D4E8AFA"/>
    <w:rsid w:val="6D53796D"/>
    <w:rsid w:val="6D54FFD5"/>
    <w:rsid w:val="6D563CAD"/>
    <w:rsid w:val="6D5D0686"/>
    <w:rsid w:val="6D631550"/>
    <w:rsid w:val="6D6E027B"/>
    <w:rsid w:val="6D724913"/>
    <w:rsid w:val="6D73328C"/>
    <w:rsid w:val="6D7535BA"/>
    <w:rsid w:val="6D7A4CF9"/>
    <w:rsid w:val="6D83C224"/>
    <w:rsid w:val="6D84825E"/>
    <w:rsid w:val="6D8B952A"/>
    <w:rsid w:val="6D8D14DD"/>
    <w:rsid w:val="6D93F660"/>
    <w:rsid w:val="6D9A9EC0"/>
    <w:rsid w:val="6D9D045B"/>
    <w:rsid w:val="6DA06FA0"/>
    <w:rsid w:val="6DA2AF8C"/>
    <w:rsid w:val="6DA47B5E"/>
    <w:rsid w:val="6DA951B6"/>
    <w:rsid w:val="6DABE05D"/>
    <w:rsid w:val="6DB134F5"/>
    <w:rsid w:val="6DB3080F"/>
    <w:rsid w:val="6DB4C9EE"/>
    <w:rsid w:val="6DB6208D"/>
    <w:rsid w:val="6DB9EAE1"/>
    <w:rsid w:val="6DBA45A4"/>
    <w:rsid w:val="6DBDB643"/>
    <w:rsid w:val="6DBE10F4"/>
    <w:rsid w:val="6DBE3A90"/>
    <w:rsid w:val="6DC797D6"/>
    <w:rsid w:val="6DC94F01"/>
    <w:rsid w:val="6DC9FC9C"/>
    <w:rsid w:val="6DD9C65E"/>
    <w:rsid w:val="6DDAF67D"/>
    <w:rsid w:val="6DDAF783"/>
    <w:rsid w:val="6DDD3295"/>
    <w:rsid w:val="6DDF590E"/>
    <w:rsid w:val="6DE9E428"/>
    <w:rsid w:val="6DEB551E"/>
    <w:rsid w:val="6DEC1210"/>
    <w:rsid w:val="6DECE4F3"/>
    <w:rsid w:val="6DF1070A"/>
    <w:rsid w:val="6DF5DB71"/>
    <w:rsid w:val="6DF85343"/>
    <w:rsid w:val="6DFA4BB1"/>
    <w:rsid w:val="6E027D5E"/>
    <w:rsid w:val="6E02ECA0"/>
    <w:rsid w:val="6E02F76E"/>
    <w:rsid w:val="6E04AE48"/>
    <w:rsid w:val="6E09EEB9"/>
    <w:rsid w:val="6E0CFDCE"/>
    <w:rsid w:val="6E0EB23B"/>
    <w:rsid w:val="6E1413C7"/>
    <w:rsid w:val="6E18396B"/>
    <w:rsid w:val="6E19295C"/>
    <w:rsid w:val="6E1C53EE"/>
    <w:rsid w:val="6E1D791F"/>
    <w:rsid w:val="6E227957"/>
    <w:rsid w:val="6E33EB38"/>
    <w:rsid w:val="6E3699A7"/>
    <w:rsid w:val="6E376B08"/>
    <w:rsid w:val="6E3A9EF4"/>
    <w:rsid w:val="6E3D3357"/>
    <w:rsid w:val="6E3F8C6B"/>
    <w:rsid w:val="6E4A5632"/>
    <w:rsid w:val="6E4EF5C2"/>
    <w:rsid w:val="6E4F9E95"/>
    <w:rsid w:val="6E58B9BC"/>
    <w:rsid w:val="6E5E61EE"/>
    <w:rsid w:val="6E647524"/>
    <w:rsid w:val="6E64D9CA"/>
    <w:rsid w:val="6E693625"/>
    <w:rsid w:val="6E699AE3"/>
    <w:rsid w:val="6E709B3F"/>
    <w:rsid w:val="6E7254B7"/>
    <w:rsid w:val="6E7999A4"/>
    <w:rsid w:val="6E7C8396"/>
    <w:rsid w:val="6E8006DA"/>
    <w:rsid w:val="6E84425B"/>
    <w:rsid w:val="6E864C87"/>
    <w:rsid w:val="6E867208"/>
    <w:rsid w:val="6E8762BF"/>
    <w:rsid w:val="6E8987C9"/>
    <w:rsid w:val="6E90EF80"/>
    <w:rsid w:val="6E91296B"/>
    <w:rsid w:val="6E9B94B0"/>
    <w:rsid w:val="6E9D1E3D"/>
    <w:rsid w:val="6EA07864"/>
    <w:rsid w:val="6EA2CDA3"/>
    <w:rsid w:val="6EA6D48F"/>
    <w:rsid w:val="6EAC65BB"/>
    <w:rsid w:val="6EB05926"/>
    <w:rsid w:val="6EB5066E"/>
    <w:rsid w:val="6EB6B417"/>
    <w:rsid w:val="6EB6C63B"/>
    <w:rsid w:val="6EC49EAE"/>
    <w:rsid w:val="6EC9ACCA"/>
    <w:rsid w:val="6ECC3D0E"/>
    <w:rsid w:val="6ED063C2"/>
    <w:rsid w:val="6ED44F77"/>
    <w:rsid w:val="6ED47533"/>
    <w:rsid w:val="6ED80B26"/>
    <w:rsid w:val="6EDA2FC1"/>
    <w:rsid w:val="6EDF32E6"/>
    <w:rsid w:val="6EE8AAFB"/>
    <w:rsid w:val="6EEC12F4"/>
    <w:rsid w:val="6EED46D3"/>
    <w:rsid w:val="6EF1D884"/>
    <w:rsid w:val="6EF27123"/>
    <w:rsid w:val="6EF3C0C1"/>
    <w:rsid w:val="6EF3F3FB"/>
    <w:rsid w:val="6EF541C6"/>
    <w:rsid w:val="6EF59874"/>
    <w:rsid w:val="6EF929D3"/>
    <w:rsid w:val="6EF9529E"/>
    <w:rsid w:val="6EFA9326"/>
    <w:rsid w:val="6EFD3A20"/>
    <w:rsid w:val="6F072E23"/>
    <w:rsid w:val="6F13053E"/>
    <w:rsid w:val="6F15A8FF"/>
    <w:rsid w:val="6F16A068"/>
    <w:rsid w:val="6F268597"/>
    <w:rsid w:val="6F2879FE"/>
    <w:rsid w:val="6F29BDDB"/>
    <w:rsid w:val="6F2B8804"/>
    <w:rsid w:val="6F2BAB7B"/>
    <w:rsid w:val="6F2C702C"/>
    <w:rsid w:val="6F2EF953"/>
    <w:rsid w:val="6F34AE7D"/>
    <w:rsid w:val="6F34D080"/>
    <w:rsid w:val="6F387C2F"/>
    <w:rsid w:val="6F3C869A"/>
    <w:rsid w:val="6F3CF0C6"/>
    <w:rsid w:val="6F3DA901"/>
    <w:rsid w:val="6F3E5505"/>
    <w:rsid w:val="6F41916F"/>
    <w:rsid w:val="6F422C78"/>
    <w:rsid w:val="6F469B94"/>
    <w:rsid w:val="6F4D123B"/>
    <w:rsid w:val="6F4F0BDC"/>
    <w:rsid w:val="6F50C107"/>
    <w:rsid w:val="6F519C51"/>
    <w:rsid w:val="6F5630B0"/>
    <w:rsid w:val="6F565F49"/>
    <w:rsid w:val="6F56B79C"/>
    <w:rsid w:val="6F5D653C"/>
    <w:rsid w:val="6F660C28"/>
    <w:rsid w:val="6F6D8B62"/>
    <w:rsid w:val="6F6E5296"/>
    <w:rsid w:val="6F6FA99D"/>
    <w:rsid w:val="6F7495B6"/>
    <w:rsid w:val="6F7583AA"/>
    <w:rsid w:val="6F798073"/>
    <w:rsid w:val="6F7C9701"/>
    <w:rsid w:val="6F84C269"/>
    <w:rsid w:val="6F8B0E15"/>
    <w:rsid w:val="6F8BE8CA"/>
    <w:rsid w:val="6F91A7AA"/>
    <w:rsid w:val="6F926A2F"/>
    <w:rsid w:val="6F92D9B0"/>
    <w:rsid w:val="6F94E55E"/>
    <w:rsid w:val="6F9B9AF4"/>
    <w:rsid w:val="6F9BABB5"/>
    <w:rsid w:val="6F9E4471"/>
    <w:rsid w:val="6F9E843D"/>
    <w:rsid w:val="6FA1B86A"/>
    <w:rsid w:val="6FA41A6E"/>
    <w:rsid w:val="6FA820A5"/>
    <w:rsid w:val="6FADAC08"/>
    <w:rsid w:val="6FC0BBEA"/>
    <w:rsid w:val="6FC5C1A9"/>
    <w:rsid w:val="6FC72DE6"/>
    <w:rsid w:val="6FC86856"/>
    <w:rsid w:val="6FC87331"/>
    <w:rsid w:val="6FCA453D"/>
    <w:rsid w:val="6FCC3421"/>
    <w:rsid w:val="6FCD79FD"/>
    <w:rsid w:val="6FD286C0"/>
    <w:rsid w:val="6FD310ED"/>
    <w:rsid w:val="6FD60E6B"/>
    <w:rsid w:val="6FD8FB56"/>
    <w:rsid w:val="6FDB8EDE"/>
    <w:rsid w:val="6FE64F60"/>
    <w:rsid w:val="6FED350D"/>
    <w:rsid w:val="6FF0022C"/>
    <w:rsid w:val="6FF16BFB"/>
    <w:rsid w:val="6FF7D379"/>
    <w:rsid w:val="6FFD0C4D"/>
    <w:rsid w:val="6FFEBE00"/>
    <w:rsid w:val="6FFF32D1"/>
    <w:rsid w:val="7006AF7F"/>
    <w:rsid w:val="70084E32"/>
    <w:rsid w:val="70111A7B"/>
    <w:rsid w:val="7012C0A0"/>
    <w:rsid w:val="7025AE8D"/>
    <w:rsid w:val="702AAB57"/>
    <w:rsid w:val="702B755F"/>
    <w:rsid w:val="70411A11"/>
    <w:rsid w:val="7045FFCF"/>
    <w:rsid w:val="70481538"/>
    <w:rsid w:val="7048C036"/>
    <w:rsid w:val="7051D20C"/>
    <w:rsid w:val="705EA7C2"/>
    <w:rsid w:val="706426D0"/>
    <w:rsid w:val="706CB4C0"/>
    <w:rsid w:val="706E8A38"/>
    <w:rsid w:val="70708064"/>
    <w:rsid w:val="7077389E"/>
    <w:rsid w:val="7078FA86"/>
    <w:rsid w:val="707D6653"/>
    <w:rsid w:val="7089743E"/>
    <w:rsid w:val="708FF5E7"/>
    <w:rsid w:val="7090D63E"/>
    <w:rsid w:val="70953F4E"/>
    <w:rsid w:val="7097FDE0"/>
    <w:rsid w:val="709A8857"/>
    <w:rsid w:val="709D7A5D"/>
    <w:rsid w:val="709E0F98"/>
    <w:rsid w:val="70A4879A"/>
    <w:rsid w:val="70A5DC78"/>
    <w:rsid w:val="70A76ABF"/>
    <w:rsid w:val="70AAFB07"/>
    <w:rsid w:val="70ABFB70"/>
    <w:rsid w:val="70AC427B"/>
    <w:rsid w:val="70B0BAAB"/>
    <w:rsid w:val="70B856BB"/>
    <w:rsid w:val="70BD7301"/>
    <w:rsid w:val="70C5433A"/>
    <w:rsid w:val="70C99B89"/>
    <w:rsid w:val="70D07D26"/>
    <w:rsid w:val="70D100D8"/>
    <w:rsid w:val="70DE83D7"/>
    <w:rsid w:val="70E77DFA"/>
    <w:rsid w:val="70EE9874"/>
    <w:rsid w:val="70EE996B"/>
    <w:rsid w:val="70F0B9C4"/>
    <w:rsid w:val="70F5ACFA"/>
    <w:rsid w:val="70F7DB40"/>
    <w:rsid w:val="70FC6911"/>
    <w:rsid w:val="70FF7FFA"/>
    <w:rsid w:val="710340C4"/>
    <w:rsid w:val="71034577"/>
    <w:rsid w:val="7103E36A"/>
    <w:rsid w:val="7107B010"/>
    <w:rsid w:val="7107F1AC"/>
    <w:rsid w:val="7109E020"/>
    <w:rsid w:val="710F211B"/>
    <w:rsid w:val="710F5F21"/>
    <w:rsid w:val="71107C8B"/>
    <w:rsid w:val="71194037"/>
    <w:rsid w:val="711B0AAE"/>
    <w:rsid w:val="711E118A"/>
    <w:rsid w:val="71207DF1"/>
    <w:rsid w:val="7132C278"/>
    <w:rsid w:val="7134615B"/>
    <w:rsid w:val="713663F6"/>
    <w:rsid w:val="71374C1E"/>
    <w:rsid w:val="71377C16"/>
    <w:rsid w:val="713A5D40"/>
    <w:rsid w:val="713F2C08"/>
    <w:rsid w:val="7147E533"/>
    <w:rsid w:val="714800E4"/>
    <w:rsid w:val="714C800E"/>
    <w:rsid w:val="714F4C17"/>
    <w:rsid w:val="71520998"/>
    <w:rsid w:val="7156458B"/>
    <w:rsid w:val="7156587B"/>
    <w:rsid w:val="7158AFC7"/>
    <w:rsid w:val="715DD7F3"/>
    <w:rsid w:val="71624BC3"/>
    <w:rsid w:val="7168AEE0"/>
    <w:rsid w:val="716D8850"/>
    <w:rsid w:val="716EEBFC"/>
    <w:rsid w:val="7170FBE8"/>
    <w:rsid w:val="7181534C"/>
    <w:rsid w:val="718A216B"/>
    <w:rsid w:val="718D2EE1"/>
    <w:rsid w:val="718DF01B"/>
    <w:rsid w:val="71931318"/>
    <w:rsid w:val="71935214"/>
    <w:rsid w:val="7195A9AC"/>
    <w:rsid w:val="71A0F704"/>
    <w:rsid w:val="71A6B3A4"/>
    <w:rsid w:val="71AA7CFA"/>
    <w:rsid w:val="71B28E0B"/>
    <w:rsid w:val="71B42458"/>
    <w:rsid w:val="71B514A9"/>
    <w:rsid w:val="71C0B534"/>
    <w:rsid w:val="71C21FD2"/>
    <w:rsid w:val="71CBD66A"/>
    <w:rsid w:val="71DAD873"/>
    <w:rsid w:val="71DFA692"/>
    <w:rsid w:val="71E069CE"/>
    <w:rsid w:val="71E36AC7"/>
    <w:rsid w:val="71E54CB4"/>
    <w:rsid w:val="71ED4FC8"/>
    <w:rsid w:val="71F1DBA1"/>
    <w:rsid w:val="71FB6AE0"/>
    <w:rsid w:val="71FF61CA"/>
    <w:rsid w:val="7204C4B1"/>
    <w:rsid w:val="72083755"/>
    <w:rsid w:val="72088521"/>
    <w:rsid w:val="72112E1C"/>
    <w:rsid w:val="7212FCDE"/>
    <w:rsid w:val="72136B48"/>
    <w:rsid w:val="72189649"/>
    <w:rsid w:val="721B86CC"/>
    <w:rsid w:val="721E1822"/>
    <w:rsid w:val="721E9F2D"/>
    <w:rsid w:val="72208B2A"/>
    <w:rsid w:val="7221A568"/>
    <w:rsid w:val="72222927"/>
    <w:rsid w:val="7225C7EF"/>
    <w:rsid w:val="7227AEBE"/>
    <w:rsid w:val="722BAEED"/>
    <w:rsid w:val="7230413B"/>
    <w:rsid w:val="72309863"/>
    <w:rsid w:val="723362CB"/>
    <w:rsid w:val="72351DFA"/>
    <w:rsid w:val="72353490"/>
    <w:rsid w:val="72357277"/>
    <w:rsid w:val="72378F18"/>
    <w:rsid w:val="723A0CB9"/>
    <w:rsid w:val="723E9B52"/>
    <w:rsid w:val="723EBFD9"/>
    <w:rsid w:val="7241290D"/>
    <w:rsid w:val="72426FB6"/>
    <w:rsid w:val="72449077"/>
    <w:rsid w:val="7244D31A"/>
    <w:rsid w:val="7245F0AB"/>
    <w:rsid w:val="724DF886"/>
    <w:rsid w:val="72502218"/>
    <w:rsid w:val="7251D081"/>
    <w:rsid w:val="725554FD"/>
    <w:rsid w:val="72572349"/>
    <w:rsid w:val="72587B1C"/>
    <w:rsid w:val="726B164C"/>
    <w:rsid w:val="726FDB55"/>
    <w:rsid w:val="7271BCFC"/>
    <w:rsid w:val="72740906"/>
    <w:rsid w:val="7275749B"/>
    <w:rsid w:val="727E93D9"/>
    <w:rsid w:val="727E940D"/>
    <w:rsid w:val="7284EDDC"/>
    <w:rsid w:val="7288A687"/>
    <w:rsid w:val="72892BAA"/>
    <w:rsid w:val="728C3F8F"/>
    <w:rsid w:val="728F6631"/>
    <w:rsid w:val="72912766"/>
    <w:rsid w:val="72928538"/>
    <w:rsid w:val="729E1279"/>
    <w:rsid w:val="729F7F39"/>
    <w:rsid w:val="72A0EF7E"/>
    <w:rsid w:val="72A35E4B"/>
    <w:rsid w:val="72A56573"/>
    <w:rsid w:val="72B05BB7"/>
    <w:rsid w:val="72B0E344"/>
    <w:rsid w:val="72B6E5EF"/>
    <w:rsid w:val="72B9F4CE"/>
    <w:rsid w:val="72BA1801"/>
    <w:rsid w:val="72BB16B5"/>
    <w:rsid w:val="72BD1A8C"/>
    <w:rsid w:val="72C5DC71"/>
    <w:rsid w:val="72C5E37D"/>
    <w:rsid w:val="72C5F195"/>
    <w:rsid w:val="72C71F26"/>
    <w:rsid w:val="72CB7A4D"/>
    <w:rsid w:val="72D62A38"/>
    <w:rsid w:val="72D71B9A"/>
    <w:rsid w:val="72E30C2D"/>
    <w:rsid w:val="72E35DBF"/>
    <w:rsid w:val="72E3F787"/>
    <w:rsid w:val="72EE6009"/>
    <w:rsid w:val="72F1829D"/>
    <w:rsid w:val="72F74213"/>
    <w:rsid w:val="730357D6"/>
    <w:rsid w:val="7319AE55"/>
    <w:rsid w:val="731DB236"/>
    <w:rsid w:val="731E70B5"/>
    <w:rsid w:val="7329BCCE"/>
    <w:rsid w:val="732D008E"/>
    <w:rsid w:val="73323A7A"/>
    <w:rsid w:val="733245E2"/>
    <w:rsid w:val="7334C56D"/>
    <w:rsid w:val="73360567"/>
    <w:rsid w:val="73399314"/>
    <w:rsid w:val="733A3D5B"/>
    <w:rsid w:val="733BA04C"/>
    <w:rsid w:val="7341916C"/>
    <w:rsid w:val="73485935"/>
    <w:rsid w:val="7349B8D5"/>
    <w:rsid w:val="734C180A"/>
    <w:rsid w:val="734C3C7A"/>
    <w:rsid w:val="7351BB16"/>
    <w:rsid w:val="7351BD53"/>
    <w:rsid w:val="7354464C"/>
    <w:rsid w:val="7354DE19"/>
    <w:rsid w:val="735633A1"/>
    <w:rsid w:val="73572066"/>
    <w:rsid w:val="7358ADA0"/>
    <w:rsid w:val="7362CDE9"/>
    <w:rsid w:val="736773E9"/>
    <w:rsid w:val="736AC11B"/>
    <w:rsid w:val="7373EDB3"/>
    <w:rsid w:val="7377259B"/>
    <w:rsid w:val="737EFA53"/>
    <w:rsid w:val="7380D8C2"/>
    <w:rsid w:val="73830E68"/>
    <w:rsid w:val="7384E2B3"/>
    <w:rsid w:val="738BFC7E"/>
    <w:rsid w:val="738CF5D7"/>
    <w:rsid w:val="739564A1"/>
    <w:rsid w:val="739EC5DC"/>
    <w:rsid w:val="73AB7B7E"/>
    <w:rsid w:val="73B0783D"/>
    <w:rsid w:val="73BC5B8B"/>
    <w:rsid w:val="73BDEFA5"/>
    <w:rsid w:val="73C4D2F2"/>
    <w:rsid w:val="73C714F0"/>
    <w:rsid w:val="73C8917C"/>
    <w:rsid w:val="73CEF1DB"/>
    <w:rsid w:val="73D02AE8"/>
    <w:rsid w:val="73D27901"/>
    <w:rsid w:val="73D40893"/>
    <w:rsid w:val="73D8DBC9"/>
    <w:rsid w:val="73DAF431"/>
    <w:rsid w:val="73DB8DC6"/>
    <w:rsid w:val="73E0B089"/>
    <w:rsid w:val="73E2400F"/>
    <w:rsid w:val="73E88AAA"/>
    <w:rsid w:val="73EA617D"/>
    <w:rsid w:val="73F055EA"/>
    <w:rsid w:val="73F42578"/>
    <w:rsid w:val="73F81301"/>
    <w:rsid w:val="73FADC55"/>
    <w:rsid w:val="73FD3934"/>
    <w:rsid w:val="74031D42"/>
    <w:rsid w:val="7407DD01"/>
    <w:rsid w:val="740927A6"/>
    <w:rsid w:val="740D5068"/>
    <w:rsid w:val="740EB34B"/>
    <w:rsid w:val="74137C47"/>
    <w:rsid w:val="74216FAD"/>
    <w:rsid w:val="74232721"/>
    <w:rsid w:val="74290129"/>
    <w:rsid w:val="7433095C"/>
    <w:rsid w:val="74393318"/>
    <w:rsid w:val="74463851"/>
    <w:rsid w:val="744B588D"/>
    <w:rsid w:val="744C195F"/>
    <w:rsid w:val="744EA20F"/>
    <w:rsid w:val="74549825"/>
    <w:rsid w:val="745AB65D"/>
    <w:rsid w:val="745B599E"/>
    <w:rsid w:val="745D44B4"/>
    <w:rsid w:val="745F1E97"/>
    <w:rsid w:val="745FD625"/>
    <w:rsid w:val="74603345"/>
    <w:rsid w:val="7465887F"/>
    <w:rsid w:val="74687565"/>
    <w:rsid w:val="746A9E44"/>
    <w:rsid w:val="746AEDC7"/>
    <w:rsid w:val="74710C56"/>
    <w:rsid w:val="74729B22"/>
    <w:rsid w:val="7473F07C"/>
    <w:rsid w:val="7476C882"/>
    <w:rsid w:val="74772AF2"/>
    <w:rsid w:val="747D26D5"/>
    <w:rsid w:val="747E40E2"/>
    <w:rsid w:val="7484B680"/>
    <w:rsid w:val="748A343F"/>
    <w:rsid w:val="748AE2C9"/>
    <w:rsid w:val="748DF27A"/>
    <w:rsid w:val="7491B202"/>
    <w:rsid w:val="7493C168"/>
    <w:rsid w:val="74997078"/>
    <w:rsid w:val="7499E558"/>
    <w:rsid w:val="749D6F17"/>
    <w:rsid w:val="749F8B6D"/>
    <w:rsid w:val="74A1ED93"/>
    <w:rsid w:val="74A7DA24"/>
    <w:rsid w:val="74A9626A"/>
    <w:rsid w:val="74A9D5A3"/>
    <w:rsid w:val="74AE6E05"/>
    <w:rsid w:val="74B1F478"/>
    <w:rsid w:val="74B3CF5E"/>
    <w:rsid w:val="74B3DDD7"/>
    <w:rsid w:val="74B51EFE"/>
    <w:rsid w:val="74B8DE0D"/>
    <w:rsid w:val="74BD684A"/>
    <w:rsid w:val="74C11F27"/>
    <w:rsid w:val="74C95D01"/>
    <w:rsid w:val="74CA9213"/>
    <w:rsid w:val="74DC02E2"/>
    <w:rsid w:val="74EB371E"/>
    <w:rsid w:val="74EBCAF3"/>
    <w:rsid w:val="74EE9E48"/>
    <w:rsid w:val="74F2EB57"/>
    <w:rsid w:val="74FDD893"/>
    <w:rsid w:val="75047C9A"/>
    <w:rsid w:val="7505B2EE"/>
    <w:rsid w:val="750D42BA"/>
    <w:rsid w:val="750E2EE3"/>
    <w:rsid w:val="75161226"/>
    <w:rsid w:val="7517BD9B"/>
    <w:rsid w:val="75197E6D"/>
    <w:rsid w:val="751CE053"/>
    <w:rsid w:val="751ED683"/>
    <w:rsid w:val="7524A7E5"/>
    <w:rsid w:val="7525EAF9"/>
    <w:rsid w:val="7528862B"/>
    <w:rsid w:val="752B02B1"/>
    <w:rsid w:val="752DF176"/>
    <w:rsid w:val="7530615B"/>
    <w:rsid w:val="7531E3AD"/>
    <w:rsid w:val="754371F4"/>
    <w:rsid w:val="75447373"/>
    <w:rsid w:val="7550823D"/>
    <w:rsid w:val="755A01E6"/>
    <w:rsid w:val="755A041A"/>
    <w:rsid w:val="7568D3DB"/>
    <w:rsid w:val="756ACFDC"/>
    <w:rsid w:val="756BB295"/>
    <w:rsid w:val="756CD538"/>
    <w:rsid w:val="75748AE4"/>
    <w:rsid w:val="75784A13"/>
    <w:rsid w:val="75856A58"/>
    <w:rsid w:val="758EB573"/>
    <w:rsid w:val="759CA8A6"/>
    <w:rsid w:val="75A2BAA8"/>
    <w:rsid w:val="75A8E547"/>
    <w:rsid w:val="75AF996D"/>
    <w:rsid w:val="75B03BF3"/>
    <w:rsid w:val="75B22E0E"/>
    <w:rsid w:val="75BB30C1"/>
    <w:rsid w:val="75BBCC09"/>
    <w:rsid w:val="75BE8231"/>
    <w:rsid w:val="75C0C1AE"/>
    <w:rsid w:val="75C204D3"/>
    <w:rsid w:val="75C6443F"/>
    <w:rsid w:val="75D152EC"/>
    <w:rsid w:val="75D3FB87"/>
    <w:rsid w:val="75D8E352"/>
    <w:rsid w:val="75D91C84"/>
    <w:rsid w:val="75DC1D60"/>
    <w:rsid w:val="75DC5B64"/>
    <w:rsid w:val="75DF6593"/>
    <w:rsid w:val="75E2D044"/>
    <w:rsid w:val="75E5B39C"/>
    <w:rsid w:val="75EC2E55"/>
    <w:rsid w:val="75EC95AB"/>
    <w:rsid w:val="75ECC9A6"/>
    <w:rsid w:val="75ECEE59"/>
    <w:rsid w:val="75EEA4B7"/>
    <w:rsid w:val="75F1C8E6"/>
    <w:rsid w:val="75F23039"/>
    <w:rsid w:val="75F52B79"/>
    <w:rsid w:val="75FE28F8"/>
    <w:rsid w:val="7600F707"/>
    <w:rsid w:val="7603B82B"/>
    <w:rsid w:val="7604E1C8"/>
    <w:rsid w:val="760D8E22"/>
    <w:rsid w:val="7612D7B4"/>
    <w:rsid w:val="76158E06"/>
    <w:rsid w:val="76160A43"/>
    <w:rsid w:val="761A098E"/>
    <w:rsid w:val="761B0B33"/>
    <w:rsid w:val="761B359B"/>
    <w:rsid w:val="76204E2B"/>
    <w:rsid w:val="7620E5C0"/>
    <w:rsid w:val="76216D34"/>
    <w:rsid w:val="7621D4D2"/>
    <w:rsid w:val="7627F896"/>
    <w:rsid w:val="7628AF6B"/>
    <w:rsid w:val="7629C2DB"/>
    <w:rsid w:val="762B2D00"/>
    <w:rsid w:val="762E07D0"/>
    <w:rsid w:val="7632B28F"/>
    <w:rsid w:val="7636C246"/>
    <w:rsid w:val="763915BE"/>
    <w:rsid w:val="763D4954"/>
    <w:rsid w:val="764125BC"/>
    <w:rsid w:val="7655EA61"/>
    <w:rsid w:val="7656FA96"/>
    <w:rsid w:val="7658993B"/>
    <w:rsid w:val="765F1624"/>
    <w:rsid w:val="7663A98D"/>
    <w:rsid w:val="766440A5"/>
    <w:rsid w:val="76698CC9"/>
    <w:rsid w:val="766A446C"/>
    <w:rsid w:val="766B52C4"/>
    <w:rsid w:val="766E7B55"/>
    <w:rsid w:val="767E179A"/>
    <w:rsid w:val="768685D5"/>
    <w:rsid w:val="768E696E"/>
    <w:rsid w:val="768FC9ED"/>
    <w:rsid w:val="76906B82"/>
    <w:rsid w:val="769B94DD"/>
    <w:rsid w:val="769D5AEA"/>
    <w:rsid w:val="769ECC6E"/>
    <w:rsid w:val="76A0D8D0"/>
    <w:rsid w:val="76A57296"/>
    <w:rsid w:val="76A7AEBE"/>
    <w:rsid w:val="76A8268E"/>
    <w:rsid w:val="76AB5E8C"/>
    <w:rsid w:val="76AECAF0"/>
    <w:rsid w:val="76B46814"/>
    <w:rsid w:val="76B84D20"/>
    <w:rsid w:val="76BBB664"/>
    <w:rsid w:val="76BE6AC2"/>
    <w:rsid w:val="76C6C95C"/>
    <w:rsid w:val="76CDDE1F"/>
    <w:rsid w:val="76CE1576"/>
    <w:rsid w:val="76CE447D"/>
    <w:rsid w:val="76D2E8E2"/>
    <w:rsid w:val="76D8FC1C"/>
    <w:rsid w:val="76DAE682"/>
    <w:rsid w:val="76DB79E7"/>
    <w:rsid w:val="76DC901B"/>
    <w:rsid w:val="76DCCEB6"/>
    <w:rsid w:val="76E53BF7"/>
    <w:rsid w:val="76E5CB49"/>
    <w:rsid w:val="76EBF618"/>
    <w:rsid w:val="76FF06C9"/>
    <w:rsid w:val="76FFC7E8"/>
    <w:rsid w:val="7703A982"/>
    <w:rsid w:val="77065CC6"/>
    <w:rsid w:val="770F33B0"/>
    <w:rsid w:val="770F8330"/>
    <w:rsid w:val="7710A363"/>
    <w:rsid w:val="77126BA3"/>
    <w:rsid w:val="77182F36"/>
    <w:rsid w:val="771B442E"/>
    <w:rsid w:val="771FDF49"/>
    <w:rsid w:val="77202B6C"/>
    <w:rsid w:val="7721904A"/>
    <w:rsid w:val="772A9903"/>
    <w:rsid w:val="7737099D"/>
    <w:rsid w:val="77482047"/>
    <w:rsid w:val="77498791"/>
    <w:rsid w:val="774FBE1B"/>
    <w:rsid w:val="7754D814"/>
    <w:rsid w:val="77576C3E"/>
    <w:rsid w:val="7758E6C7"/>
    <w:rsid w:val="775B632D"/>
    <w:rsid w:val="775BD223"/>
    <w:rsid w:val="775D8792"/>
    <w:rsid w:val="776896B3"/>
    <w:rsid w:val="7769F5A9"/>
    <w:rsid w:val="77715A94"/>
    <w:rsid w:val="7774057B"/>
    <w:rsid w:val="777C8733"/>
    <w:rsid w:val="7780BE79"/>
    <w:rsid w:val="7793E3A5"/>
    <w:rsid w:val="7795649F"/>
    <w:rsid w:val="7795FFE0"/>
    <w:rsid w:val="779D3958"/>
    <w:rsid w:val="77A0E904"/>
    <w:rsid w:val="77A58418"/>
    <w:rsid w:val="77A75DAD"/>
    <w:rsid w:val="77A97B54"/>
    <w:rsid w:val="77AB2477"/>
    <w:rsid w:val="77AB6E72"/>
    <w:rsid w:val="77B040F5"/>
    <w:rsid w:val="77C09D1E"/>
    <w:rsid w:val="77C0CA43"/>
    <w:rsid w:val="77CF389A"/>
    <w:rsid w:val="77D08A90"/>
    <w:rsid w:val="77D12386"/>
    <w:rsid w:val="77D189DB"/>
    <w:rsid w:val="77D1E64A"/>
    <w:rsid w:val="77D67DA3"/>
    <w:rsid w:val="77DA5F43"/>
    <w:rsid w:val="77DC1B1E"/>
    <w:rsid w:val="77DC7F2F"/>
    <w:rsid w:val="77E0EFB1"/>
    <w:rsid w:val="77E5302D"/>
    <w:rsid w:val="77E8C2AF"/>
    <w:rsid w:val="77EAD7A5"/>
    <w:rsid w:val="77EBF1F8"/>
    <w:rsid w:val="77EE1D92"/>
    <w:rsid w:val="77F16D45"/>
    <w:rsid w:val="77F1B297"/>
    <w:rsid w:val="77F1DCE3"/>
    <w:rsid w:val="77FA7297"/>
    <w:rsid w:val="77FABA47"/>
    <w:rsid w:val="77FF1E9B"/>
    <w:rsid w:val="78054ECC"/>
    <w:rsid w:val="780BECC0"/>
    <w:rsid w:val="780C0202"/>
    <w:rsid w:val="780DA3C4"/>
    <w:rsid w:val="78127868"/>
    <w:rsid w:val="781490DF"/>
    <w:rsid w:val="7829740B"/>
    <w:rsid w:val="78317385"/>
    <w:rsid w:val="7835662A"/>
    <w:rsid w:val="7837F4B8"/>
    <w:rsid w:val="783A6C49"/>
    <w:rsid w:val="7841EB30"/>
    <w:rsid w:val="784223A6"/>
    <w:rsid w:val="784462C5"/>
    <w:rsid w:val="7844DB80"/>
    <w:rsid w:val="7845FAD4"/>
    <w:rsid w:val="78468E77"/>
    <w:rsid w:val="7847B680"/>
    <w:rsid w:val="7849E040"/>
    <w:rsid w:val="784E13B5"/>
    <w:rsid w:val="78585B7C"/>
    <w:rsid w:val="78586221"/>
    <w:rsid w:val="785D005C"/>
    <w:rsid w:val="7860C5A9"/>
    <w:rsid w:val="78611DD2"/>
    <w:rsid w:val="78626146"/>
    <w:rsid w:val="786B2CC8"/>
    <w:rsid w:val="786C61EC"/>
    <w:rsid w:val="787A1236"/>
    <w:rsid w:val="787C42C6"/>
    <w:rsid w:val="7881C60F"/>
    <w:rsid w:val="78839204"/>
    <w:rsid w:val="788AD3E5"/>
    <w:rsid w:val="788D702C"/>
    <w:rsid w:val="789210C7"/>
    <w:rsid w:val="78965CD3"/>
    <w:rsid w:val="789E0B99"/>
    <w:rsid w:val="78A226E1"/>
    <w:rsid w:val="78A5139E"/>
    <w:rsid w:val="78A85D4B"/>
    <w:rsid w:val="78A9DEC7"/>
    <w:rsid w:val="78B258A7"/>
    <w:rsid w:val="78C9C208"/>
    <w:rsid w:val="78CA00DB"/>
    <w:rsid w:val="78D0C5E9"/>
    <w:rsid w:val="78D505A7"/>
    <w:rsid w:val="78DC82C9"/>
    <w:rsid w:val="78E13DD1"/>
    <w:rsid w:val="78E3B060"/>
    <w:rsid w:val="78E656A6"/>
    <w:rsid w:val="78EA65B8"/>
    <w:rsid w:val="78EB0347"/>
    <w:rsid w:val="78EC8ECD"/>
    <w:rsid w:val="78EEE40B"/>
    <w:rsid w:val="78EF3AE1"/>
    <w:rsid w:val="78F12F80"/>
    <w:rsid w:val="78F6A8FA"/>
    <w:rsid w:val="78F93DA9"/>
    <w:rsid w:val="78FF651F"/>
    <w:rsid w:val="7900AD14"/>
    <w:rsid w:val="7903D200"/>
    <w:rsid w:val="79060675"/>
    <w:rsid w:val="7906C302"/>
    <w:rsid w:val="790C8428"/>
    <w:rsid w:val="7912382A"/>
    <w:rsid w:val="79149CC9"/>
    <w:rsid w:val="79239FF2"/>
    <w:rsid w:val="79260D95"/>
    <w:rsid w:val="792CF9A4"/>
    <w:rsid w:val="79330B51"/>
    <w:rsid w:val="7939BE8D"/>
    <w:rsid w:val="79484F7F"/>
    <w:rsid w:val="794A5D5D"/>
    <w:rsid w:val="79550D97"/>
    <w:rsid w:val="7962ED14"/>
    <w:rsid w:val="7964DE4E"/>
    <w:rsid w:val="7967B809"/>
    <w:rsid w:val="7968FD3D"/>
    <w:rsid w:val="796D43AB"/>
    <w:rsid w:val="796DE9CE"/>
    <w:rsid w:val="7971B71A"/>
    <w:rsid w:val="7976825E"/>
    <w:rsid w:val="7977B0F7"/>
    <w:rsid w:val="7978815D"/>
    <w:rsid w:val="797D74CA"/>
    <w:rsid w:val="79815545"/>
    <w:rsid w:val="79839658"/>
    <w:rsid w:val="7985FAFD"/>
    <w:rsid w:val="7986B1D0"/>
    <w:rsid w:val="7987C603"/>
    <w:rsid w:val="79888142"/>
    <w:rsid w:val="798A465F"/>
    <w:rsid w:val="798FB865"/>
    <w:rsid w:val="7992ACA9"/>
    <w:rsid w:val="7994F616"/>
    <w:rsid w:val="799839A7"/>
    <w:rsid w:val="799F57FD"/>
    <w:rsid w:val="79A52800"/>
    <w:rsid w:val="79A8C6FC"/>
    <w:rsid w:val="79A94C94"/>
    <w:rsid w:val="79AB0791"/>
    <w:rsid w:val="79AC6313"/>
    <w:rsid w:val="79AECF65"/>
    <w:rsid w:val="79B0A808"/>
    <w:rsid w:val="79B0BA8E"/>
    <w:rsid w:val="79B0BB88"/>
    <w:rsid w:val="79B0C463"/>
    <w:rsid w:val="79B51DD4"/>
    <w:rsid w:val="79B8E23D"/>
    <w:rsid w:val="79CA2DF4"/>
    <w:rsid w:val="79CD148D"/>
    <w:rsid w:val="79CD1E51"/>
    <w:rsid w:val="79D02FA7"/>
    <w:rsid w:val="79D1FC5D"/>
    <w:rsid w:val="79DBC3DA"/>
    <w:rsid w:val="79DD78EF"/>
    <w:rsid w:val="79E8F2EB"/>
    <w:rsid w:val="79EC9B15"/>
    <w:rsid w:val="79F37817"/>
    <w:rsid w:val="7A000AD1"/>
    <w:rsid w:val="7A00F7A2"/>
    <w:rsid w:val="7A034727"/>
    <w:rsid w:val="7A043C3F"/>
    <w:rsid w:val="7A0A3058"/>
    <w:rsid w:val="7A12800E"/>
    <w:rsid w:val="7A1704B3"/>
    <w:rsid w:val="7A170700"/>
    <w:rsid w:val="7A18E30B"/>
    <w:rsid w:val="7A246EC2"/>
    <w:rsid w:val="7A285744"/>
    <w:rsid w:val="7A2A33B1"/>
    <w:rsid w:val="7A2F4738"/>
    <w:rsid w:val="7A35A80D"/>
    <w:rsid w:val="7A371FFE"/>
    <w:rsid w:val="7A3C0792"/>
    <w:rsid w:val="7A3F1DD6"/>
    <w:rsid w:val="7A4131F2"/>
    <w:rsid w:val="7A421AAC"/>
    <w:rsid w:val="7A47C974"/>
    <w:rsid w:val="7A485141"/>
    <w:rsid w:val="7A4D2D6B"/>
    <w:rsid w:val="7A4DA056"/>
    <w:rsid w:val="7A4E02F7"/>
    <w:rsid w:val="7A504821"/>
    <w:rsid w:val="7A567F51"/>
    <w:rsid w:val="7A56A766"/>
    <w:rsid w:val="7A575BBD"/>
    <w:rsid w:val="7A5BD8E7"/>
    <w:rsid w:val="7A662C94"/>
    <w:rsid w:val="7A688F87"/>
    <w:rsid w:val="7A7709BB"/>
    <w:rsid w:val="7A788F5A"/>
    <w:rsid w:val="7A7B2BDF"/>
    <w:rsid w:val="7A7BBD4A"/>
    <w:rsid w:val="7A7E2A94"/>
    <w:rsid w:val="7A823C8F"/>
    <w:rsid w:val="7A823CAF"/>
    <w:rsid w:val="7A828F7C"/>
    <w:rsid w:val="7A89B64D"/>
    <w:rsid w:val="7A8E52C3"/>
    <w:rsid w:val="7A8EE850"/>
    <w:rsid w:val="7A97BD23"/>
    <w:rsid w:val="7A980AEF"/>
    <w:rsid w:val="7A980EE1"/>
    <w:rsid w:val="7AA0BF86"/>
    <w:rsid w:val="7AA80EA9"/>
    <w:rsid w:val="7AABA943"/>
    <w:rsid w:val="7AADFFDC"/>
    <w:rsid w:val="7AB0B52D"/>
    <w:rsid w:val="7AB4975F"/>
    <w:rsid w:val="7AB628C1"/>
    <w:rsid w:val="7AB6D22C"/>
    <w:rsid w:val="7ABA061A"/>
    <w:rsid w:val="7ABA5BD8"/>
    <w:rsid w:val="7ABA7702"/>
    <w:rsid w:val="7ABBB8CD"/>
    <w:rsid w:val="7ABD22C7"/>
    <w:rsid w:val="7ABE1350"/>
    <w:rsid w:val="7ABFBBEC"/>
    <w:rsid w:val="7AC3F172"/>
    <w:rsid w:val="7AC505A2"/>
    <w:rsid w:val="7AC766D0"/>
    <w:rsid w:val="7AC917A4"/>
    <w:rsid w:val="7AC9933A"/>
    <w:rsid w:val="7ACE6649"/>
    <w:rsid w:val="7AD34D8A"/>
    <w:rsid w:val="7AD3E8A0"/>
    <w:rsid w:val="7AD416AC"/>
    <w:rsid w:val="7ADC949C"/>
    <w:rsid w:val="7ADE1DD6"/>
    <w:rsid w:val="7ADE9B6C"/>
    <w:rsid w:val="7ADEFABD"/>
    <w:rsid w:val="7AE03CD5"/>
    <w:rsid w:val="7AE18AA8"/>
    <w:rsid w:val="7AEB6176"/>
    <w:rsid w:val="7AEC49D2"/>
    <w:rsid w:val="7AF2CF64"/>
    <w:rsid w:val="7AFCFF2B"/>
    <w:rsid w:val="7AFEF2F0"/>
    <w:rsid w:val="7B0D819A"/>
    <w:rsid w:val="7B0DB830"/>
    <w:rsid w:val="7B10DAB1"/>
    <w:rsid w:val="7B1678BE"/>
    <w:rsid w:val="7B1B6B3C"/>
    <w:rsid w:val="7B20CEE1"/>
    <w:rsid w:val="7B28DE20"/>
    <w:rsid w:val="7B29F5BD"/>
    <w:rsid w:val="7B3313F2"/>
    <w:rsid w:val="7B349E18"/>
    <w:rsid w:val="7B3BF78E"/>
    <w:rsid w:val="7B3D7054"/>
    <w:rsid w:val="7B456185"/>
    <w:rsid w:val="7B461857"/>
    <w:rsid w:val="7B48A7C2"/>
    <w:rsid w:val="7B49B3B9"/>
    <w:rsid w:val="7B4B6C8E"/>
    <w:rsid w:val="7B5070C2"/>
    <w:rsid w:val="7B5611BF"/>
    <w:rsid w:val="7B56FC09"/>
    <w:rsid w:val="7B575640"/>
    <w:rsid w:val="7B599854"/>
    <w:rsid w:val="7B5B83D1"/>
    <w:rsid w:val="7B6351E2"/>
    <w:rsid w:val="7B762156"/>
    <w:rsid w:val="7B77CFDC"/>
    <w:rsid w:val="7B801BA4"/>
    <w:rsid w:val="7B80EFDF"/>
    <w:rsid w:val="7B84B877"/>
    <w:rsid w:val="7B85B1D3"/>
    <w:rsid w:val="7B8A5FA3"/>
    <w:rsid w:val="7B8CEE17"/>
    <w:rsid w:val="7B8DDCB3"/>
    <w:rsid w:val="7B8E8FEB"/>
    <w:rsid w:val="7B8FC4AE"/>
    <w:rsid w:val="7B95CC2A"/>
    <w:rsid w:val="7B99A762"/>
    <w:rsid w:val="7B9B70DD"/>
    <w:rsid w:val="7B9BD80D"/>
    <w:rsid w:val="7BA4B330"/>
    <w:rsid w:val="7BB08A94"/>
    <w:rsid w:val="7BB268C0"/>
    <w:rsid w:val="7BB3D689"/>
    <w:rsid w:val="7BB78637"/>
    <w:rsid w:val="7BBE1946"/>
    <w:rsid w:val="7BC5B765"/>
    <w:rsid w:val="7BC9FD61"/>
    <w:rsid w:val="7BCBF875"/>
    <w:rsid w:val="7BD296D5"/>
    <w:rsid w:val="7BD4F9D7"/>
    <w:rsid w:val="7BD534BF"/>
    <w:rsid w:val="7BDA7432"/>
    <w:rsid w:val="7BDAF419"/>
    <w:rsid w:val="7BE2BE4C"/>
    <w:rsid w:val="7BEB5FED"/>
    <w:rsid w:val="7BEC40A9"/>
    <w:rsid w:val="7BF2CB71"/>
    <w:rsid w:val="7BF44CE9"/>
    <w:rsid w:val="7BF88F38"/>
    <w:rsid w:val="7BFC46DA"/>
    <w:rsid w:val="7BFFFC22"/>
    <w:rsid w:val="7C07E7F9"/>
    <w:rsid w:val="7C091ADD"/>
    <w:rsid w:val="7C10B61C"/>
    <w:rsid w:val="7C13896A"/>
    <w:rsid w:val="7C1ACBD3"/>
    <w:rsid w:val="7C207991"/>
    <w:rsid w:val="7C24562C"/>
    <w:rsid w:val="7C305575"/>
    <w:rsid w:val="7C3392D6"/>
    <w:rsid w:val="7C38AC44"/>
    <w:rsid w:val="7C391DC1"/>
    <w:rsid w:val="7C4111FE"/>
    <w:rsid w:val="7C429DEF"/>
    <w:rsid w:val="7C46FF25"/>
    <w:rsid w:val="7C4BA932"/>
    <w:rsid w:val="7C4EA717"/>
    <w:rsid w:val="7C54C02D"/>
    <w:rsid w:val="7C54DA64"/>
    <w:rsid w:val="7C56F735"/>
    <w:rsid w:val="7C5BB405"/>
    <w:rsid w:val="7C60B972"/>
    <w:rsid w:val="7C6B6395"/>
    <w:rsid w:val="7C6B7BE4"/>
    <w:rsid w:val="7C701F92"/>
    <w:rsid w:val="7C70D166"/>
    <w:rsid w:val="7C7465DD"/>
    <w:rsid w:val="7C74A6EA"/>
    <w:rsid w:val="7C74F12D"/>
    <w:rsid w:val="7C786E2C"/>
    <w:rsid w:val="7C829B7B"/>
    <w:rsid w:val="7C83BBC9"/>
    <w:rsid w:val="7C92DAE0"/>
    <w:rsid w:val="7C9301FF"/>
    <w:rsid w:val="7C9881A7"/>
    <w:rsid w:val="7C992817"/>
    <w:rsid w:val="7C9BD4D2"/>
    <w:rsid w:val="7C9D9AB4"/>
    <w:rsid w:val="7CA1D9B5"/>
    <w:rsid w:val="7CA26BBC"/>
    <w:rsid w:val="7CA5E962"/>
    <w:rsid w:val="7CA85742"/>
    <w:rsid w:val="7CB12FCB"/>
    <w:rsid w:val="7CB37B53"/>
    <w:rsid w:val="7CB61637"/>
    <w:rsid w:val="7CB71011"/>
    <w:rsid w:val="7CBBE0E0"/>
    <w:rsid w:val="7CBFB45F"/>
    <w:rsid w:val="7CC10B59"/>
    <w:rsid w:val="7CC398F3"/>
    <w:rsid w:val="7CCA156D"/>
    <w:rsid w:val="7CCA6FA8"/>
    <w:rsid w:val="7CCF69FE"/>
    <w:rsid w:val="7CCFDC7C"/>
    <w:rsid w:val="7CD4E2C2"/>
    <w:rsid w:val="7CD93287"/>
    <w:rsid w:val="7CDA3AF8"/>
    <w:rsid w:val="7CDD8C28"/>
    <w:rsid w:val="7CDE1EC9"/>
    <w:rsid w:val="7CDE7514"/>
    <w:rsid w:val="7CDEAC42"/>
    <w:rsid w:val="7CE2003F"/>
    <w:rsid w:val="7CE59A37"/>
    <w:rsid w:val="7CE73045"/>
    <w:rsid w:val="7CF0ACBE"/>
    <w:rsid w:val="7CF4E406"/>
    <w:rsid w:val="7CF5A438"/>
    <w:rsid w:val="7CF63224"/>
    <w:rsid w:val="7CF933E5"/>
    <w:rsid w:val="7CFE56B3"/>
    <w:rsid w:val="7D0DC709"/>
    <w:rsid w:val="7D1F0C16"/>
    <w:rsid w:val="7D2093AD"/>
    <w:rsid w:val="7D22A2C8"/>
    <w:rsid w:val="7D32DACA"/>
    <w:rsid w:val="7D358274"/>
    <w:rsid w:val="7D378A24"/>
    <w:rsid w:val="7D3EA3FE"/>
    <w:rsid w:val="7D41606F"/>
    <w:rsid w:val="7D42E2B1"/>
    <w:rsid w:val="7D434774"/>
    <w:rsid w:val="7D450D29"/>
    <w:rsid w:val="7D49BEA0"/>
    <w:rsid w:val="7D4AB633"/>
    <w:rsid w:val="7D4F8195"/>
    <w:rsid w:val="7D5083CD"/>
    <w:rsid w:val="7D62B5AD"/>
    <w:rsid w:val="7D64EC47"/>
    <w:rsid w:val="7D662D1D"/>
    <w:rsid w:val="7D6A5940"/>
    <w:rsid w:val="7D71182E"/>
    <w:rsid w:val="7D764EBA"/>
    <w:rsid w:val="7D7B125D"/>
    <w:rsid w:val="7D7CA8AF"/>
    <w:rsid w:val="7D85DC96"/>
    <w:rsid w:val="7D8904CF"/>
    <w:rsid w:val="7D89451C"/>
    <w:rsid w:val="7D8A2C49"/>
    <w:rsid w:val="7D8C4A44"/>
    <w:rsid w:val="7D8C88CB"/>
    <w:rsid w:val="7D945CE0"/>
    <w:rsid w:val="7DA0BB51"/>
    <w:rsid w:val="7DA35053"/>
    <w:rsid w:val="7DA7D52C"/>
    <w:rsid w:val="7DABB973"/>
    <w:rsid w:val="7DAC9195"/>
    <w:rsid w:val="7DAD5AC7"/>
    <w:rsid w:val="7DB0C950"/>
    <w:rsid w:val="7DB26285"/>
    <w:rsid w:val="7DC0E408"/>
    <w:rsid w:val="7DC94461"/>
    <w:rsid w:val="7DCAFF45"/>
    <w:rsid w:val="7DCBB5B3"/>
    <w:rsid w:val="7DCBE5D5"/>
    <w:rsid w:val="7DCFE680"/>
    <w:rsid w:val="7DD66690"/>
    <w:rsid w:val="7DD6E681"/>
    <w:rsid w:val="7DDE16E7"/>
    <w:rsid w:val="7DDF90DB"/>
    <w:rsid w:val="7DDFFA68"/>
    <w:rsid w:val="7DE59B33"/>
    <w:rsid w:val="7DE69FC5"/>
    <w:rsid w:val="7DEA2EA6"/>
    <w:rsid w:val="7DED6D8F"/>
    <w:rsid w:val="7DF2C796"/>
    <w:rsid w:val="7DF92D2C"/>
    <w:rsid w:val="7DFC3CEB"/>
    <w:rsid w:val="7DFCB613"/>
    <w:rsid w:val="7DFEBE37"/>
    <w:rsid w:val="7E0A8D82"/>
    <w:rsid w:val="7E0C111E"/>
    <w:rsid w:val="7E0C222F"/>
    <w:rsid w:val="7E164ECE"/>
    <w:rsid w:val="7E18B2AF"/>
    <w:rsid w:val="7E1BA9B8"/>
    <w:rsid w:val="7E24BBB0"/>
    <w:rsid w:val="7E296C85"/>
    <w:rsid w:val="7E316743"/>
    <w:rsid w:val="7E340808"/>
    <w:rsid w:val="7E3EAF58"/>
    <w:rsid w:val="7E3F8322"/>
    <w:rsid w:val="7E3FC4D4"/>
    <w:rsid w:val="7E410C4A"/>
    <w:rsid w:val="7E4572F1"/>
    <w:rsid w:val="7E45C68E"/>
    <w:rsid w:val="7E4804DA"/>
    <w:rsid w:val="7E48CCF5"/>
    <w:rsid w:val="7E4C4FD5"/>
    <w:rsid w:val="7E538ADC"/>
    <w:rsid w:val="7E5482A1"/>
    <w:rsid w:val="7E5A5895"/>
    <w:rsid w:val="7E602585"/>
    <w:rsid w:val="7E681F32"/>
    <w:rsid w:val="7E6D667E"/>
    <w:rsid w:val="7E6DC980"/>
    <w:rsid w:val="7E74B73F"/>
    <w:rsid w:val="7E7ED275"/>
    <w:rsid w:val="7E8224F7"/>
    <w:rsid w:val="7E8DBF86"/>
    <w:rsid w:val="7E8F4E5C"/>
    <w:rsid w:val="7E91110E"/>
    <w:rsid w:val="7E91C4F9"/>
    <w:rsid w:val="7E960A7E"/>
    <w:rsid w:val="7E9A7BF5"/>
    <w:rsid w:val="7E9BBBE6"/>
    <w:rsid w:val="7E9BC8F3"/>
    <w:rsid w:val="7E9D2266"/>
    <w:rsid w:val="7EB6229C"/>
    <w:rsid w:val="7EBBCBF7"/>
    <w:rsid w:val="7EC0C0F5"/>
    <w:rsid w:val="7EC1F883"/>
    <w:rsid w:val="7EC2ED19"/>
    <w:rsid w:val="7EC83C74"/>
    <w:rsid w:val="7ECD7859"/>
    <w:rsid w:val="7EDDDB98"/>
    <w:rsid w:val="7EE58F01"/>
    <w:rsid w:val="7EE67893"/>
    <w:rsid w:val="7EEEE39E"/>
    <w:rsid w:val="7EF311F9"/>
    <w:rsid w:val="7EF7C444"/>
    <w:rsid w:val="7EFBDFE8"/>
    <w:rsid w:val="7EFD70D1"/>
    <w:rsid w:val="7F06297B"/>
    <w:rsid w:val="7F117FCF"/>
    <w:rsid w:val="7F11E5BB"/>
    <w:rsid w:val="7F1494FB"/>
    <w:rsid w:val="7F1B0DAF"/>
    <w:rsid w:val="7F1BF89A"/>
    <w:rsid w:val="7F1DD5C7"/>
    <w:rsid w:val="7F24ED04"/>
    <w:rsid w:val="7F2DA3AE"/>
    <w:rsid w:val="7F3EA4CE"/>
    <w:rsid w:val="7F4671F9"/>
    <w:rsid w:val="7F48EB23"/>
    <w:rsid w:val="7F537BDB"/>
    <w:rsid w:val="7F5AA422"/>
    <w:rsid w:val="7F5E28FC"/>
    <w:rsid w:val="7F5F4478"/>
    <w:rsid w:val="7F6838D3"/>
    <w:rsid w:val="7F698E8A"/>
    <w:rsid w:val="7F6BA1F0"/>
    <w:rsid w:val="7F6CCF34"/>
    <w:rsid w:val="7F6F208E"/>
    <w:rsid w:val="7F6F4C45"/>
    <w:rsid w:val="7F6FE661"/>
    <w:rsid w:val="7F70470B"/>
    <w:rsid w:val="7F70D8A4"/>
    <w:rsid w:val="7F75BC03"/>
    <w:rsid w:val="7F7899B8"/>
    <w:rsid w:val="7F7B2948"/>
    <w:rsid w:val="7F7BBACF"/>
    <w:rsid w:val="7F7CAA97"/>
    <w:rsid w:val="7F82E235"/>
    <w:rsid w:val="7F830DD2"/>
    <w:rsid w:val="7F848114"/>
    <w:rsid w:val="7F8E97F7"/>
    <w:rsid w:val="7F91C077"/>
    <w:rsid w:val="7F988931"/>
    <w:rsid w:val="7F9FA9B9"/>
    <w:rsid w:val="7F9FF258"/>
    <w:rsid w:val="7FA54A13"/>
    <w:rsid w:val="7FA55DB8"/>
    <w:rsid w:val="7FA8F281"/>
    <w:rsid w:val="7FAAB1DB"/>
    <w:rsid w:val="7FB547BE"/>
    <w:rsid w:val="7FB6365C"/>
    <w:rsid w:val="7FBB5FF3"/>
    <w:rsid w:val="7FBEB191"/>
    <w:rsid w:val="7FC1A25C"/>
    <w:rsid w:val="7FC68D28"/>
    <w:rsid w:val="7FC881E8"/>
    <w:rsid w:val="7FCA87E6"/>
    <w:rsid w:val="7FCB2E33"/>
    <w:rsid w:val="7FCDAAB6"/>
    <w:rsid w:val="7FCE97E5"/>
    <w:rsid w:val="7FCF8BA9"/>
    <w:rsid w:val="7FD04240"/>
    <w:rsid w:val="7FD88AC3"/>
    <w:rsid w:val="7FDA9097"/>
    <w:rsid w:val="7FDB6D29"/>
    <w:rsid w:val="7FE26BC3"/>
    <w:rsid w:val="7FE6F884"/>
    <w:rsid w:val="7FE73B4C"/>
    <w:rsid w:val="7FE75DF3"/>
    <w:rsid w:val="7FEB6E5B"/>
    <w:rsid w:val="7FEE53C4"/>
    <w:rsid w:val="7FF563A5"/>
    <w:rsid w:val="7FFC5B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50C9D"/>
  <w15:chartTrackingRefBased/>
  <w15:docId w15:val="{7B6988FC-6B5B-4752-8626-2FC29CF2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BF3A9F"/>
    <w:pPr>
      <w:spacing w:before="120" w:after="120"/>
      <w:jc w:val="both"/>
    </w:pPr>
    <w:rPr>
      <w:rFonts w:ascii="EC Square Sans Pro" w:eastAsia="Times New Roman" w:hAnsi="EC Square Sans Pro" w:cs="Times New Roman"/>
      <w:sz w:val="20"/>
      <w:szCs w:val="20"/>
      <w:lang w:eastAsia="en-GB"/>
    </w:rPr>
  </w:style>
  <w:style w:type="paragraph" w:styleId="Heading1">
    <w:name w:val="heading 1"/>
    <w:basedOn w:val="Normal"/>
    <w:next w:val="Normal"/>
    <w:link w:val="Heading1Char"/>
    <w:uiPriority w:val="9"/>
    <w:qFormat/>
    <w:rsid w:val="0193ED09"/>
    <w:pPr>
      <w:keepNext/>
      <w:outlineLvl w:val="0"/>
    </w:pPr>
    <w:rPr>
      <w:rFonts w:eastAsia="Calibri"/>
      <w:b/>
      <w:bCs/>
      <w:sz w:val="26"/>
      <w:szCs w:val="26"/>
      <w:lang w:eastAsia="en-US"/>
    </w:rPr>
  </w:style>
  <w:style w:type="paragraph" w:styleId="Heading2">
    <w:name w:val="heading 2"/>
    <w:basedOn w:val="Normal"/>
    <w:next w:val="Normal"/>
    <w:link w:val="Heading2Char"/>
    <w:uiPriority w:val="9"/>
    <w:qFormat/>
    <w:rsid w:val="0193ED09"/>
    <w:pPr>
      <w:keepNext/>
      <w:keepLines/>
      <w:spacing w:before="240"/>
      <w:outlineLvl w:val="1"/>
    </w:pPr>
    <w:rPr>
      <w:b/>
      <w:bCs/>
      <w:sz w:val="24"/>
      <w:szCs w:val="24"/>
      <w:lang w:eastAsia="en-US"/>
    </w:rPr>
  </w:style>
  <w:style w:type="paragraph" w:styleId="Heading3">
    <w:name w:val="heading 3"/>
    <w:basedOn w:val="Normal"/>
    <w:next w:val="Normal"/>
    <w:link w:val="Heading3Char"/>
    <w:uiPriority w:val="9"/>
    <w:qFormat/>
    <w:rsid w:val="0193ED09"/>
    <w:pPr>
      <w:keepNext/>
      <w:keepLines/>
      <w:spacing w:before="240"/>
      <w:outlineLvl w:val="2"/>
    </w:pPr>
    <w:rPr>
      <w:b/>
      <w:bCs/>
      <w:lang w:eastAsia="en-US"/>
    </w:rPr>
  </w:style>
  <w:style w:type="paragraph" w:styleId="Heading4">
    <w:name w:val="heading 4"/>
    <w:basedOn w:val="Normal"/>
    <w:next w:val="Normal"/>
    <w:link w:val="Heading4Char"/>
    <w:uiPriority w:val="9"/>
    <w:qFormat/>
    <w:rsid w:val="0193ED09"/>
    <w:pPr>
      <w:keepNext/>
      <w:keepLines/>
      <w:spacing w:before="240"/>
      <w:outlineLvl w:val="3"/>
    </w:pPr>
    <w:rPr>
      <w:b/>
      <w:bCs/>
      <w:i/>
      <w:iCs/>
      <w:lang w:eastAsia="en-US"/>
    </w:rPr>
  </w:style>
  <w:style w:type="paragraph" w:styleId="Heading5">
    <w:name w:val="heading 5"/>
    <w:basedOn w:val="Normal"/>
    <w:next w:val="Normal"/>
    <w:link w:val="Heading5Char"/>
    <w:uiPriority w:val="9"/>
    <w:semiHidden/>
    <w:qFormat/>
    <w:rsid w:val="0193ED09"/>
    <w:pPr>
      <w:keepNext/>
      <w:keepLines/>
      <w:spacing w:before="200" w:after="0"/>
      <w:outlineLvl w:val="4"/>
    </w:pPr>
    <w:rPr>
      <w:lang w:eastAsia="en-US"/>
    </w:rPr>
  </w:style>
  <w:style w:type="paragraph" w:styleId="Heading6">
    <w:name w:val="heading 6"/>
    <w:basedOn w:val="Normal"/>
    <w:next w:val="Normal"/>
    <w:link w:val="Heading6Char"/>
    <w:uiPriority w:val="9"/>
    <w:unhideWhenUsed/>
    <w:qFormat/>
    <w:rsid w:val="0193ED09"/>
    <w:pPr>
      <w:keepNext/>
      <w:keepLines/>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unhideWhenUsed/>
    <w:qFormat/>
    <w:rsid w:val="0193ED09"/>
    <w:pPr>
      <w:keepNext/>
      <w:keepLines/>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0193ED09"/>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193ED0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193ED09"/>
    <w:rPr>
      <w:rFonts w:ascii="EC Square Sans Pro" w:eastAsia="Calibri" w:hAnsi="EC Square Sans Pro" w:cs="Times New Roman"/>
      <w:b/>
      <w:bCs/>
      <w:noProof w:val="0"/>
      <w:sz w:val="26"/>
      <w:szCs w:val="26"/>
      <w:lang w:val="en-GB"/>
    </w:rPr>
  </w:style>
  <w:style w:type="character" w:customStyle="1" w:styleId="Heading2Char">
    <w:name w:val="Heading 2 Char"/>
    <w:basedOn w:val="DefaultParagraphFont"/>
    <w:link w:val="Heading2"/>
    <w:uiPriority w:val="9"/>
    <w:rsid w:val="0193ED09"/>
    <w:rPr>
      <w:rFonts w:ascii="EC Square Sans Pro" w:eastAsia="Times New Roman" w:hAnsi="EC Square Sans Pro" w:cs="Times New Roman"/>
      <w:b/>
      <w:bCs/>
      <w:noProof w:val="0"/>
      <w:sz w:val="24"/>
      <w:szCs w:val="24"/>
      <w:lang w:val="en-GB"/>
    </w:rPr>
  </w:style>
  <w:style w:type="character" w:customStyle="1" w:styleId="Heading3Char">
    <w:name w:val="Heading 3 Char"/>
    <w:basedOn w:val="DefaultParagraphFont"/>
    <w:link w:val="Heading3"/>
    <w:uiPriority w:val="9"/>
    <w:rsid w:val="0193ED09"/>
    <w:rPr>
      <w:rFonts w:ascii="EC Square Sans Pro" w:eastAsia="Times New Roman" w:hAnsi="EC Square Sans Pro" w:cs="Times New Roman"/>
      <w:b/>
      <w:bCs/>
      <w:noProof w:val="0"/>
      <w:sz w:val="20"/>
      <w:szCs w:val="20"/>
      <w:lang w:val="en-GB"/>
    </w:rPr>
  </w:style>
  <w:style w:type="character" w:customStyle="1" w:styleId="Heading4Char">
    <w:name w:val="Heading 4 Char"/>
    <w:basedOn w:val="DefaultParagraphFont"/>
    <w:link w:val="Heading4"/>
    <w:uiPriority w:val="9"/>
    <w:rsid w:val="0193ED09"/>
    <w:rPr>
      <w:rFonts w:ascii="EC Square Sans Pro" w:eastAsia="Times New Roman" w:hAnsi="EC Square Sans Pro" w:cs="Times New Roman"/>
      <w:b/>
      <w:bCs/>
      <w:i/>
      <w:iCs/>
      <w:noProof w:val="0"/>
      <w:sz w:val="20"/>
      <w:szCs w:val="20"/>
      <w:lang w:val="en-GB"/>
    </w:rPr>
  </w:style>
  <w:style w:type="character" w:customStyle="1" w:styleId="Heading5Char">
    <w:name w:val="Heading 5 Char"/>
    <w:basedOn w:val="DefaultParagraphFont"/>
    <w:link w:val="Heading5"/>
    <w:uiPriority w:val="9"/>
    <w:semiHidden/>
    <w:rsid w:val="0193ED09"/>
    <w:rPr>
      <w:rFonts w:ascii="EC Square Sans Pro" w:eastAsia="Times New Roman" w:hAnsi="EC Square Sans Pro" w:cs="Times New Roman"/>
      <w:noProof w:val="0"/>
      <w:sz w:val="20"/>
      <w:szCs w:val="20"/>
      <w:lang w:val="en-GB"/>
    </w:rPr>
  </w:style>
  <w:style w:type="paragraph" w:customStyle="1" w:styleId="JRCAbbreviations">
    <w:name w:val="JRC_Abbreviations"/>
    <w:basedOn w:val="Normal"/>
    <w:next w:val="JRCText"/>
    <w:uiPriority w:val="1"/>
    <w:qFormat/>
    <w:rsid w:val="0193ED09"/>
    <w:pPr>
      <w:tabs>
        <w:tab w:val="left" w:pos="851"/>
      </w:tabs>
      <w:ind w:left="851" w:hanging="851"/>
    </w:pPr>
    <w:rPr>
      <w:rFonts w:eastAsia="Calibri"/>
      <w:lang w:eastAsia="en-US"/>
    </w:rPr>
  </w:style>
  <w:style w:type="paragraph" w:customStyle="1" w:styleId="JRCCoversubtitle">
    <w:name w:val="JRC_Cover_subtitle"/>
    <w:basedOn w:val="Normal"/>
    <w:link w:val="JRCCoversubtitleChar"/>
    <w:uiPriority w:val="1"/>
    <w:qFormat/>
    <w:rsid w:val="0193ED09"/>
    <w:pPr>
      <w:spacing w:after="600" w:line="400" w:lineRule="exact"/>
      <w:ind w:left="-567"/>
      <w:jc w:val="left"/>
    </w:pPr>
    <w:rPr>
      <w:rFonts w:eastAsia="Calibri"/>
      <w:i/>
      <w:iCs/>
      <w:color w:val="5E66AB"/>
      <w:sz w:val="32"/>
      <w:szCs w:val="32"/>
      <w:lang w:eastAsia="en-US"/>
    </w:rPr>
  </w:style>
  <w:style w:type="paragraph" w:customStyle="1" w:styleId="JRCCovertitle">
    <w:name w:val="JRC_Cover_title"/>
    <w:basedOn w:val="Normal"/>
    <w:link w:val="JRCCovertitleChar"/>
    <w:uiPriority w:val="1"/>
    <w:rsid w:val="0193ED09"/>
    <w:pPr>
      <w:spacing w:before="600" w:after="600" w:line="640" w:lineRule="exact"/>
      <w:ind w:left="-567"/>
      <w:jc w:val="left"/>
    </w:pPr>
    <w:rPr>
      <w:rFonts w:eastAsia="Calibri"/>
      <w:sz w:val="56"/>
      <w:szCs w:val="56"/>
    </w:rPr>
  </w:style>
  <w:style w:type="paragraph" w:customStyle="1" w:styleId="JRCEquation">
    <w:name w:val="JRC_Equation"/>
    <w:basedOn w:val="Normal"/>
    <w:next w:val="JRCText"/>
    <w:uiPriority w:val="1"/>
    <w:qFormat/>
    <w:rsid w:val="0193ED09"/>
    <w:pPr>
      <w:spacing w:before="360" w:after="360"/>
      <w:jc w:val="center"/>
    </w:pPr>
    <w:rPr>
      <w:rFonts w:eastAsia="Calibri"/>
      <w:lang w:eastAsia="en-US"/>
    </w:rPr>
  </w:style>
  <w:style w:type="paragraph" w:customStyle="1" w:styleId="JRCFigurecaption">
    <w:name w:val="JRC_Figure_caption"/>
    <w:basedOn w:val="Normal"/>
    <w:next w:val="JRCText"/>
    <w:qFormat/>
    <w:rsid w:val="0193ED09"/>
    <w:pPr>
      <w:keepNext/>
      <w:spacing w:before="360"/>
      <w:jc w:val="center"/>
    </w:pPr>
    <w:rPr>
      <w:rFonts w:eastAsia="Calibri"/>
      <w:sz w:val="18"/>
      <w:szCs w:val="18"/>
      <w:lang w:eastAsia="en-US"/>
    </w:rPr>
  </w:style>
  <w:style w:type="paragraph" w:customStyle="1" w:styleId="JRCLevel-1Fronttitle">
    <w:name w:val="JRC_Level-1_Front_title"/>
    <w:basedOn w:val="Normal"/>
    <w:next w:val="JRCText"/>
    <w:link w:val="JRCLevel-1FronttitleChar"/>
    <w:uiPriority w:val="1"/>
    <w:qFormat/>
    <w:rsid w:val="0193ED09"/>
    <w:pPr>
      <w:keepNext/>
      <w:spacing w:before="0"/>
      <w:jc w:val="left"/>
    </w:pPr>
    <w:rPr>
      <w:b/>
      <w:bCs/>
      <w:sz w:val="24"/>
      <w:szCs w:val="24"/>
    </w:rPr>
  </w:style>
  <w:style w:type="character" w:customStyle="1" w:styleId="JRCLevel-1FronttitleChar">
    <w:name w:val="JRC_Level-1_Front_title Char"/>
    <w:link w:val="JRCLevel-1Fronttitle"/>
    <w:uiPriority w:val="1"/>
    <w:rsid w:val="0193ED09"/>
    <w:rPr>
      <w:rFonts w:ascii="EC Square Sans Pro" w:eastAsia="Times New Roman" w:hAnsi="EC Square Sans Pro" w:cs="Times New Roman"/>
      <w:b/>
      <w:bCs/>
      <w:noProof w:val="0"/>
      <w:sz w:val="24"/>
      <w:szCs w:val="24"/>
      <w:lang w:eastAsia="en-GB"/>
    </w:rPr>
  </w:style>
  <w:style w:type="paragraph" w:customStyle="1" w:styleId="JRCLevel-2Backtitle">
    <w:name w:val="JRC_Level-2_Back_title"/>
    <w:basedOn w:val="Normal"/>
    <w:next w:val="JRCText"/>
    <w:link w:val="JRCLevel-2BacktitleChar"/>
    <w:uiPriority w:val="1"/>
    <w:qFormat/>
    <w:rsid w:val="0193ED09"/>
    <w:pPr>
      <w:keepNext/>
      <w:jc w:val="left"/>
      <w:outlineLvl w:val="1"/>
    </w:pPr>
    <w:rPr>
      <w:rFonts w:eastAsia="Calibri"/>
      <w:b/>
      <w:bCs/>
      <w:lang w:eastAsia="en-US"/>
    </w:rPr>
  </w:style>
  <w:style w:type="character" w:customStyle="1" w:styleId="JRCLevel-2BacktitleChar">
    <w:name w:val="JRC_Level-2_Back_title Char"/>
    <w:link w:val="JRCLevel-2Backtitle"/>
    <w:uiPriority w:val="1"/>
    <w:rsid w:val="0193ED09"/>
    <w:rPr>
      <w:rFonts w:ascii="EC Square Sans Pro" w:hAnsi="EC Square Sans Pro" w:cs="Times New Roman"/>
      <w:b/>
      <w:bCs/>
      <w:noProof w:val="0"/>
      <w:sz w:val="20"/>
      <w:szCs w:val="20"/>
    </w:rPr>
  </w:style>
  <w:style w:type="paragraph" w:customStyle="1" w:styleId="JRCLevel-2Frontsmalltitle">
    <w:name w:val="JRC_Level-2_Front_small_title"/>
    <w:basedOn w:val="Normal"/>
    <w:next w:val="JRCText"/>
    <w:uiPriority w:val="1"/>
    <w:qFormat/>
    <w:rsid w:val="0193ED09"/>
    <w:pPr>
      <w:keepNext/>
      <w:spacing w:before="240"/>
      <w:jc w:val="left"/>
    </w:pPr>
    <w:rPr>
      <w:rFonts w:eastAsia="Calibri"/>
      <w:b/>
      <w:bCs/>
      <w:i/>
      <w:iCs/>
      <w:lang w:eastAsia="en-US"/>
    </w:rPr>
  </w:style>
  <w:style w:type="paragraph" w:customStyle="1" w:styleId="JRCTabletitle">
    <w:name w:val="JRC_Table_title"/>
    <w:basedOn w:val="Normal"/>
    <w:qFormat/>
    <w:rsid w:val="0193ED09"/>
    <w:pPr>
      <w:keepNext/>
      <w:spacing w:before="240"/>
      <w:jc w:val="left"/>
    </w:pPr>
    <w:rPr>
      <w:rFonts w:eastAsia="Calibri"/>
      <w:color w:val="000000" w:themeColor="text1"/>
      <w:sz w:val="18"/>
      <w:szCs w:val="18"/>
      <w:lang w:val="en-AU" w:eastAsia="en-US"/>
    </w:rPr>
  </w:style>
  <w:style w:type="paragraph" w:styleId="TableofFigures">
    <w:name w:val="table of figures"/>
    <w:basedOn w:val="Normal"/>
    <w:next w:val="Normal"/>
    <w:uiPriority w:val="99"/>
    <w:unhideWhenUsed/>
    <w:rsid w:val="0193ED09"/>
    <w:pPr>
      <w:jc w:val="left"/>
    </w:pPr>
    <w:rPr>
      <w:rFonts w:eastAsia="Calibri"/>
      <w:lang w:eastAsia="en-US"/>
    </w:rPr>
  </w:style>
  <w:style w:type="paragraph" w:customStyle="1" w:styleId="JRCText">
    <w:name w:val="JRC_Text"/>
    <w:basedOn w:val="Normal"/>
    <w:link w:val="JRCTextZchn"/>
    <w:qFormat/>
    <w:rsid w:val="0193ED09"/>
    <w:rPr>
      <w:rFonts w:eastAsia="Calibri"/>
      <w:lang w:eastAsia="en-US"/>
    </w:rPr>
  </w:style>
  <w:style w:type="paragraph" w:customStyle="1" w:styleId="JRCTextbulletedlist1">
    <w:name w:val="JRC_Text_bulleted_list1"/>
    <w:basedOn w:val="Normal"/>
    <w:uiPriority w:val="1"/>
    <w:qFormat/>
    <w:rsid w:val="0193ED09"/>
    <w:pPr>
      <w:numPr>
        <w:numId w:val="3"/>
      </w:numPr>
    </w:pPr>
  </w:style>
  <w:style w:type="paragraph" w:styleId="TOC1">
    <w:name w:val="toc 1"/>
    <w:basedOn w:val="Normal"/>
    <w:next w:val="Normal"/>
    <w:uiPriority w:val="39"/>
    <w:unhideWhenUsed/>
    <w:rsid w:val="0193ED09"/>
    <w:pPr>
      <w:tabs>
        <w:tab w:val="left" w:pos="284"/>
        <w:tab w:val="right" w:leader="dot" w:pos="9016"/>
      </w:tabs>
      <w:spacing w:after="100"/>
      <w:jc w:val="left"/>
    </w:pPr>
    <w:rPr>
      <w:rFonts w:ascii="EC Square Sans Cond Pro" w:eastAsia="Calibri" w:hAnsi="EC Square Sans Cond Pro"/>
      <w:noProof/>
      <w:lang w:eastAsia="en-US"/>
    </w:rPr>
  </w:style>
  <w:style w:type="paragraph" w:styleId="TOC2">
    <w:name w:val="toc 2"/>
    <w:basedOn w:val="Normal"/>
    <w:next w:val="Normal"/>
    <w:uiPriority w:val="39"/>
    <w:unhideWhenUsed/>
    <w:rsid w:val="0193ED09"/>
    <w:pPr>
      <w:tabs>
        <w:tab w:val="left" w:pos="709"/>
        <w:tab w:val="right" w:leader="dot" w:pos="9016"/>
      </w:tabs>
      <w:spacing w:after="100"/>
      <w:ind w:left="284"/>
      <w:jc w:val="left"/>
    </w:pPr>
    <w:rPr>
      <w:rFonts w:ascii="EC Square Sans Cond Pro" w:eastAsia="Calibri" w:hAnsi="EC Square Sans Cond Pro"/>
      <w:noProof/>
      <w:lang w:eastAsia="en-US"/>
    </w:rPr>
  </w:style>
  <w:style w:type="paragraph" w:styleId="TOC3">
    <w:name w:val="toc 3"/>
    <w:basedOn w:val="Normal"/>
    <w:next w:val="Normal"/>
    <w:uiPriority w:val="39"/>
    <w:unhideWhenUsed/>
    <w:rsid w:val="0193ED09"/>
    <w:pPr>
      <w:tabs>
        <w:tab w:val="left" w:pos="1276"/>
        <w:tab w:val="right" w:leader="dot" w:pos="9016"/>
      </w:tabs>
      <w:spacing w:after="100"/>
      <w:ind w:left="567"/>
      <w:jc w:val="left"/>
    </w:pPr>
    <w:rPr>
      <w:rFonts w:ascii="EC Square Sans Cond Pro" w:eastAsia="Calibri" w:hAnsi="EC Square Sans Cond Pro"/>
      <w:noProof/>
      <w:lang w:eastAsia="en-US"/>
    </w:rPr>
  </w:style>
  <w:style w:type="paragraph" w:styleId="TOC4">
    <w:name w:val="toc 4"/>
    <w:basedOn w:val="Normal"/>
    <w:next w:val="Normal"/>
    <w:uiPriority w:val="39"/>
    <w:unhideWhenUsed/>
    <w:rsid w:val="0193ED09"/>
    <w:pPr>
      <w:tabs>
        <w:tab w:val="left" w:pos="1701"/>
        <w:tab w:val="right" w:leader="dot" w:pos="9016"/>
      </w:tabs>
      <w:spacing w:after="100"/>
      <w:ind w:left="851"/>
      <w:jc w:val="left"/>
    </w:pPr>
    <w:rPr>
      <w:rFonts w:ascii="EC Square Sans Cond Pro" w:eastAsia="Calibri" w:hAnsi="EC Square Sans Cond Pro"/>
      <w:noProof/>
      <w:lang w:eastAsia="en-US"/>
    </w:rPr>
  </w:style>
  <w:style w:type="paragraph" w:styleId="TOC5">
    <w:name w:val="toc 5"/>
    <w:basedOn w:val="Normal"/>
    <w:next w:val="Normal"/>
    <w:uiPriority w:val="39"/>
    <w:unhideWhenUsed/>
    <w:rsid w:val="0193ED09"/>
    <w:pPr>
      <w:tabs>
        <w:tab w:val="left" w:pos="2268"/>
        <w:tab w:val="right" w:leader="dot" w:pos="9016"/>
      </w:tabs>
      <w:spacing w:after="100"/>
      <w:ind w:left="1134"/>
      <w:jc w:val="left"/>
    </w:pPr>
    <w:rPr>
      <w:rFonts w:ascii="EC Square Sans Cond Pro" w:eastAsia="Calibri" w:hAnsi="EC Square Sans Cond Pro"/>
      <w:noProof/>
      <w:lang w:eastAsia="en-US"/>
    </w:rPr>
  </w:style>
  <w:style w:type="paragraph" w:styleId="TOCHeading">
    <w:name w:val="TOC Heading"/>
    <w:basedOn w:val="Normal"/>
    <w:next w:val="Normal"/>
    <w:uiPriority w:val="39"/>
    <w:unhideWhenUsed/>
    <w:qFormat/>
    <w:rsid w:val="0193ED09"/>
    <w:pPr>
      <w:keepNext/>
      <w:keepLines/>
      <w:spacing w:after="480"/>
    </w:pPr>
    <w:rPr>
      <w:b/>
      <w:bCs/>
      <w:sz w:val="26"/>
      <w:szCs w:val="26"/>
      <w:lang w:eastAsia="ja-JP"/>
    </w:rPr>
  </w:style>
  <w:style w:type="paragraph" w:styleId="FootnoteText">
    <w:name w:val="footnote text"/>
    <w:aliases w:val="Char,Fußnote,Carattere,fn,Footnotes,Footnote ak,Footnote Text Char1,Footnote Text Char Char,fn Char Char,footnote text Char Char,Footnotes Char Char,Footnote ak Char Char,fn Char1,footnote text Char1,Footnotes Char1,ft,Footnote Text_EP-LC"/>
    <w:basedOn w:val="Normal"/>
    <w:link w:val="FootnoteTextChar"/>
    <w:uiPriority w:val="99"/>
    <w:unhideWhenUsed/>
    <w:rsid w:val="0193ED09"/>
    <w:pPr>
      <w:spacing w:before="0" w:after="0"/>
      <w:ind w:left="357" w:hanging="357"/>
    </w:pPr>
    <w:rPr>
      <w:rFonts w:eastAsiaTheme="minorEastAsia" w:cstheme="minorBidi"/>
      <w:sz w:val="16"/>
      <w:szCs w:val="16"/>
      <w:lang w:eastAsia="en-US"/>
    </w:rPr>
  </w:style>
  <w:style w:type="character" w:customStyle="1" w:styleId="FootnoteTextChar">
    <w:name w:val="Footnote Text Char"/>
    <w:aliases w:val="Char Char,Fußnote Char,Carattere Char,fn Char,Footnotes Char,Footnote ak Char,Footnote Text Char1 Char,Footnote Text Char Char Char,fn Char Char Char,footnote text Char Char Char,Footnotes Char Char Char,Footnote ak Char Char Char"/>
    <w:basedOn w:val="DefaultParagraphFont"/>
    <w:link w:val="FootnoteText"/>
    <w:uiPriority w:val="99"/>
    <w:rsid w:val="0193ED09"/>
    <w:rPr>
      <w:rFonts w:ascii="EC Square Sans Pro" w:eastAsiaTheme="minorEastAsia" w:hAnsi="EC Square Sans Pro" w:cstheme="minorBidi"/>
      <w:noProof w:val="0"/>
      <w:sz w:val="16"/>
      <w:szCs w:val="16"/>
      <w:lang w:val="en-GB"/>
    </w:rPr>
  </w:style>
  <w:style w:type="character" w:styleId="FootnoteReference">
    <w:name w:val="footnote reference"/>
    <w:aliases w:val="SUPERS,Odwołanie przypisu,Times 10 Point,Exposant 3 Point,Footnote symbol,Footnote reference number,number,Footnote Reference Superscript,stylish,Знак сноски-FN,Ciae niinee-FN,Знак сноски 1,(Footnote Reference),FR,f, Exposant 3 Point"/>
    <w:basedOn w:val="DefaultParagraphFont"/>
    <w:link w:val="CharCharChar1"/>
    <w:uiPriority w:val="99"/>
    <w:unhideWhenUsed/>
    <w:qFormat/>
    <w:rsid w:val="00F7732B"/>
    <w:rPr>
      <w:rFonts w:ascii="EC Square Sans Pro" w:hAnsi="EC Square Sans Pro"/>
      <w:vertAlign w:val="superscript"/>
      <w:lang w:val="en-GB"/>
    </w:rPr>
  </w:style>
  <w:style w:type="paragraph" w:customStyle="1" w:styleId="JRCLevel-2title">
    <w:name w:val="JRC_Level-2_title"/>
    <w:basedOn w:val="Heading2"/>
    <w:next w:val="JRCText"/>
    <w:qFormat/>
    <w:rsid w:val="00C61CFA"/>
    <w:pPr>
      <w:ind w:left="1427" w:hanging="576"/>
    </w:pPr>
    <w:rPr>
      <w:color w:val="6CA644"/>
      <w:sz w:val="32"/>
      <w:szCs w:val="32"/>
    </w:rPr>
  </w:style>
  <w:style w:type="paragraph" w:customStyle="1" w:styleId="JRCLevel-1title">
    <w:name w:val="JRC_Level-1_title"/>
    <w:basedOn w:val="Heading1"/>
    <w:next w:val="JRCText"/>
    <w:qFormat/>
    <w:rsid w:val="00C61CFA"/>
    <w:pPr>
      <w:keepLines/>
      <w:spacing w:before="0"/>
      <w:ind w:left="432" w:hanging="432"/>
      <w:jc w:val="left"/>
    </w:pPr>
    <w:rPr>
      <w:color w:val="6CA644"/>
      <w:sz w:val="56"/>
      <w:szCs w:val="56"/>
    </w:rPr>
  </w:style>
  <w:style w:type="paragraph" w:customStyle="1" w:styleId="JRCTextbulletedlist2">
    <w:name w:val="JRC_Text_bulleted_list2"/>
    <w:basedOn w:val="Normal"/>
    <w:uiPriority w:val="1"/>
    <w:qFormat/>
    <w:rsid w:val="0193ED09"/>
    <w:pPr>
      <w:numPr>
        <w:ilvl w:val="1"/>
        <w:numId w:val="4"/>
      </w:numPr>
    </w:pPr>
  </w:style>
  <w:style w:type="paragraph" w:customStyle="1" w:styleId="JRCLevel-4title">
    <w:name w:val="JRC_Level-4_title"/>
    <w:basedOn w:val="Normal"/>
    <w:next w:val="JRCText"/>
    <w:qFormat/>
    <w:rsid w:val="0193ED09"/>
    <w:pPr>
      <w:keepNext/>
      <w:keepLines/>
      <w:spacing w:before="240"/>
      <w:ind w:left="862" w:hanging="862"/>
      <w:jc w:val="left"/>
    </w:pPr>
    <w:rPr>
      <w:b/>
      <w:bCs/>
      <w:i/>
      <w:iCs/>
    </w:rPr>
  </w:style>
  <w:style w:type="paragraph" w:customStyle="1" w:styleId="JRCLevel-3title">
    <w:name w:val="JRC_Level-3_title"/>
    <w:basedOn w:val="Heading3"/>
    <w:next w:val="JRCText"/>
    <w:qFormat/>
    <w:rsid w:val="00C61CFA"/>
    <w:pPr>
      <w:spacing w:line="240" w:lineRule="auto"/>
      <w:ind w:left="720" w:hanging="720"/>
    </w:pPr>
    <w:rPr>
      <w:b w:val="0"/>
      <w:color w:val="85BD5F"/>
      <w:sz w:val="22"/>
      <w:szCs w:val="22"/>
    </w:rPr>
  </w:style>
  <w:style w:type="paragraph" w:customStyle="1" w:styleId="JRCLevel-5title">
    <w:name w:val="JRC_Level-5_title"/>
    <w:basedOn w:val="Normal"/>
    <w:next w:val="JRCText"/>
    <w:qFormat/>
    <w:rsid w:val="0193ED09"/>
    <w:pPr>
      <w:keepNext/>
      <w:keepLines/>
      <w:spacing w:before="200" w:after="0"/>
      <w:ind w:left="1009" w:hanging="1009"/>
      <w:jc w:val="left"/>
      <w:outlineLvl w:val="4"/>
    </w:pPr>
  </w:style>
  <w:style w:type="paragraph" w:styleId="BalloonText">
    <w:name w:val="Balloon Text"/>
    <w:basedOn w:val="Normal"/>
    <w:link w:val="BalloonTextChar"/>
    <w:uiPriority w:val="99"/>
    <w:semiHidden/>
    <w:unhideWhenUsed/>
    <w:rsid w:val="0193ED0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193ED09"/>
    <w:rPr>
      <w:rFonts w:ascii="Tahoma" w:eastAsia="Times New Roman" w:hAnsi="Tahoma" w:cs="Tahoma"/>
      <w:noProof w:val="0"/>
      <w:sz w:val="16"/>
      <w:szCs w:val="16"/>
      <w:lang w:val="en-GB" w:eastAsia="en-GB"/>
    </w:rPr>
  </w:style>
  <w:style w:type="paragraph" w:customStyle="1" w:styleId="JRCLevel-1Backtitle">
    <w:name w:val="JRC_Level-1_Back_title"/>
    <w:basedOn w:val="Normal"/>
    <w:next w:val="JRCText"/>
    <w:uiPriority w:val="1"/>
    <w:qFormat/>
    <w:rsid w:val="0193ED09"/>
    <w:pPr>
      <w:keepNext/>
      <w:spacing w:before="0"/>
      <w:jc w:val="left"/>
      <w:outlineLvl w:val="0"/>
    </w:pPr>
    <w:rPr>
      <w:b/>
      <w:bCs/>
      <w:sz w:val="24"/>
      <w:szCs w:val="24"/>
    </w:rPr>
  </w:style>
  <w:style w:type="character" w:styleId="Hyperlink">
    <w:name w:val="Hyperlink"/>
    <w:basedOn w:val="DefaultParagraphFont"/>
    <w:uiPriority w:val="99"/>
    <w:unhideWhenUsed/>
    <w:rsid w:val="00F7732B"/>
    <w:rPr>
      <w:rFonts w:ascii="EC Square Sans Pro" w:hAnsi="EC Square Sans Pro"/>
      <w:color w:val="0563C1" w:themeColor="hyperlink"/>
      <w:u w:val="single"/>
    </w:rPr>
  </w:style>
  <w:style w:type="paragraph" w:customStyle="1" w:styleId="JRCBoxtitle">
    <w:name w:val="JRC_Box_title"/>
    <w:basedOn w:val="Normal"/>
    <w:uiPriority w:val="1"/>
    <w:qFormat/>
    <w:rsid w:val="0193ED09"/>
    <w:pPr>
      <w:keepNext/>
      <w:spacing w:before="240" w:after="0"/>
    </w:pPr>
    <w:rPr>
      <w:sz w:val="18"/>
      <w:szCs w:val="18"/>
    </w:rPr>
  </w:style>
  <w:style w:type="paragraph" w:customStyle="1" w:styleId="JRCBoxtext">
    <w:name w:val="JRC_Box_text"/>
    <w:basedOn w:val="Normal"/>
    <w:qFormat/>
    <w:rsid w:val="0193ED09"/>
    <w:pPr>
      <w:keepLines/>
    </w:pPr>
  </w:style>
  <w:style w:type="paragraph" w:customStyle="1" w:styleId="JRCBoxbulletlist">
    <w:name w:val="JRC_Box_bullet_list"/>
    <w:basedOn w:val="Normal"/>
    <w:uiPriority w:val="1"/>
    <w:qFormat/>
    <w:rsid w:val="0193ED09"/>
    <w:pPr>
      <w:numPr>
        <w:numId w:val="2"/>
      </w:numPr>
    </w:pPr>
  </w:style>
  <w:style w:type="paragraph" w:customStyle="1" w:styleId="JRCTextnumberedlist1">
    <w:name w:val="JRC_Text_numbered_list1"/>
    <w:basedOn w:val="Normal"/>
    <w:uiPriority w:val="1"/>
    <w:qFormat/>
    <w:rsid w:val="0193ED09"/>
    <w:pPr>
      <w:numPr>
        <w:numId w:val="5"/>
      </w:numPr>
    </w:pPr>
  </w:style>
  <w:style w:type="paragraph" w:styleId="Header">
    <w:name w:val="header"/>
    <w:basedOn w:val="Normal"/>
    <w:link w:val="HeaderChar"/>
    <w:uiPriority w:val="99"/>
    <w:unhideWhenUsed/>
    <w:rsid w:val="0193ED09"/>
    <w:pPr>
      <w:tabs>
        <w:tab w:val="center" w:pos="4513"/>
        <w:tab w:val="right" w:pos="9026"/>
      </w:tabs>
      <w:spacing w:before="0" w:after="0"/>
    </w:pPr>
  </w:style>
  <w:style w:type="character" w:customStyle="1" w:styleId="HeaderChar">
    <w:name w:val="Header Char"/>
    <w:basedOn w:val="DefaultParagraphFont"/>
    <w:link w:val="Header"/>
    <w:uiPriority w:val="99"/>
    <w:rsid w:val="0193ED09"/>
    <w:rPr>
      <w:rFonts w:ascii="EC Square Sans Pro" w:eastAsia="Times New Roman" w:hAnsi="EC Square Sans Pro" w:cs="Times New Roman"/>
      <w:noProof w:val="0"/>
      <w:sz w:val="20"/>
      <w:szCs w:val="20"/>
      <w:lang w:val="en-GB" w:eastAsia="en-GB"/>
    </w:rPr>
  </w:style>
  <w:style w:type="paragraph" w:styleId="Footer">
    <w:name w:val="footer"/>
    <w:basedOn w:val="Normal"/>
    <w:link w:val="FooterChar"/>
    <w:uiPriority w:val="99"/>
    <w:unhideWhenUsed/>
    <w:rsid w:val="0193ED09"/>
    <w:pPr>
      <w:tabs>
        <w:tab w:val="center" w:pos="4513"/>
        <w:tab w:val="right" w:pos="9026"/>
      </w:tabs>
      <w:spacing w:before="0" w:after="0"/>
    </w:pPr>
  </w:style>
  <w:style w:type="character" w:customStyle="1" w:styleId="FooterChar">
    <w:name w:val="Footer Char"/>
    <w:basedOn w:val="DefaultParagraphFont"/>
    <w:link w:val="Footer"/>
    <w:uiPriority w:val="99"/>
    <w:rsid w:val="0193ED09"/>
    <w:rPr>
      <w:rFonts w:ascii="EC Square Sans Pro" w:eastAsia="Times New Roman" w:hAnsi="EC Square Sans Pro" w:cs="Times New Roman"/>
      <w:noProof w:val="0"/>
      <w:sz w:val="20"/>
      <w:szCs w:val="20"/>
      <w:lang w:val="en-GB" w:eastAsia="en-GB"/>
    </w:rPr>
  </w:style>
  <w:style w:type="paragraph" w:customStyle="1" w:styleId="JRCCoverAuthor">
    <w:name w:val="JRC_Cover_Author"/>
    <w:basedOn w:val="Normal"/>
    <w:uiPriority w:val="1"/>
    <w:qFormat/>
    <w:rsid w:val="0193ED09"/>
    <w:pPr>
      <w:jc w:val="left"/>
    </w:pPr>
    <w:rPr>
      <w:color w:val="7F7F7F" w:themeColor="text1" w:themeTint="80"/>
    </w:rPr>
  </w:style>
  <w:style w:type="paragraph" w:customStyle="1" w:styleId="JRCCoveryear">
    <w:name w:val="JRC_Cover_year"/>
    <w:basedOn w:val="Normal"/>
    <w:uiPriority w:val="1"/>
    <w:rsid w:val="0193ED09"/>
    <w:pPr>
      <w:spacing w:before="0" w:after="0"/>
      <w:jc w:val="left"/>
    </w:pPr>
  </w:style>
  <w:style w:type="paragraph" w:customStyle="1" w:styleId="JRCCoverclass">
    <w:name w:val="JRC_Cover_class"/>
    <w:basedOn w:val="Normal"/>
    <w:uiPriority w:val="1"/>
    <w:rsid w:val="0193ED09"/>
    <w:rPr>
      <w:color w:val="FF0000"/>
    </w:rPr>
  </w:style>
  <w:style w:type="paragraph" w:customStyle="1" w:styleId="JRCCoverEURISSN">
    <w:name w:val="JRC_Cover_EUR_ISSN"/>
    <w:basedOn w:val="Normal"/>
    <w:link w:val="JRCCoverEURISSNChar"/>
    <w:uiPriority w:val="1"/>
    <w:rsid w:val="0193ED09"/>
    <w:pPr>
      <w:spacing w:before="0" w:after="0"/>
      <w:jc w:val="right"/>
    </w:pPr>
    <w:rPr>
      <w:sz w:val="18"/>
      <w:szCs w:val="18"/>
    </w:rPr>
  </w:style>
  <w:style w:type="table" w:styleId="TableGrid">
    <w:name w:val="Table Grid"/>
    <w:basedOn w:val="TableNormal"/>
    <w:uiPriority w:val="39"/>
    <w:rsid w:val="00F7732B"/>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OBC Bullet,Normal 1,Task Body,Viñetas (Inicio Parrafo),Paragrafo elenco,3 Txt tabla,Zerrenda-paragrafoa,Fiche List Paragraph,Dot pt,F5 List Paragraph,List Paragraph1,No Spacing1,List Paragraph Char Char Char,Indicator Text,Numbered Para 1"/>
    <w:basedOn w:val="Normal"/>
    <w:link w:val="ListParagraphChar"/>
    <w:uiPriority w:val="34"/>
    <w:qFormat/>
    <w:rsid w:val="0193ED09"/>
    <w:pPr>
      <w:ind w:left="720"/>
      <w:contextualSpacing/>
    </w:pPr>
    <w:rPr>
      <w:rFonts w:eastAsiaTheme="minorEastAsia" w:cstheme="minorBidi"/>
      <w:lang w:eastAsia="en-US"/>
    </w:rPr>
  </w:style>
  <w:style w:type="paragraph" w:customStyle="1" w:styleId="JRCCovertext">
    <w:name w:val="JRC_Cover_text"/>
    <w:basedOn w:val="Normal"/>
    <w:qFormat/>
    <w:rsid w:val="0193ED09"/>
    <w:pPr>
      <w:widowControl w:val="0"/>
      <w:spacing w:before="0" w:after="0" w:line="200" w:lineRule="exact"/>
    </w:pPr>
    <w:rPr>
      <w:sz w:val="16"/>
      <w:szCs w:val="16"/>
    </w:rPr>
  </w:style>
  <w:style w:type="paragraph" w:customStyle="1" w:styleId="JRCTablesource">
    <w:name w:val="JRC_Table_source"/>
    <w:basedOn w:val="Normal"/>
    <w:next w:val="JRCText"/>
    <w:uiPriority w:val="1"/>
    <w:qFormat/>
    <w:rsid w:val="0193ED09"/>
    <w:pPr>
      <w:spacing w:before="0"/>
    </w:pPr>
    <w:rPr>
      <w:i/>
      <w:iCs/>
      <w:sz w:val="16"/>
      <w:szCs w:val="16"/>
    </w:rPr>
  </w:style>
  <w:style w:type="paragraph" w:customStyle="1" w:styleId="JRCFiguresource">
    <w:name w:val="JRC_Figure_source"/>
    <w:basedOn w:val="Normal"/>
    <w:next w:val="JRCText"/>
    <w:qFormat/>
    <w:rsid w:val="0193ED09"/>
    <w:pPr>
      <w:spacing w:before="0" w:after="360"/>
      <w:jc w:val="center"/>
    </w:pPr>
    <w:rPr>
      <w:i/>
      <w:iCs/>
      <w:sz w:val="16"/>
      <w:szCs w:val="16"/>
    </w:rPr>
  </w:style>
  <w:style w:type="paragraph" w:customStyle="1" w:styleId="JRCTablenote">
    <w:name w:val="JRC_Table_note"/>
    <w:basedOn w:val="Normal"/>
    <w:qFormat/>
    <w:rsid w:val="0193ED09"/>
    <w:pPr>
      <w:spacing w:before="0"/>
      <w:ind w:left="357" w:hanging="357"/>
      <w:contextualSpacing/>
    </w:pPr>
    <w:rPr>
      <w:sz w:val="16"/>
      <w:szCs w:val="16"/>
    </w:rPr>
  </w:style>
  <w:style w:type="paragraph" w:customStyle="1" w:styleId="JRCTextnumberedlist2">
    <w:name w:val="JRC_Text_numbered_list2"/>
    <w:basedOn w:val="Normal"/>
    <w:uiPriority w:val="1"/>
    <w:qFormat/>
    <w:rsid w:val="0193ED09"/>
    <w:pPr>
      <w:numPr>
        <w:ilvl w:val="1"/>
        <w:numId w:val="5"/>
      </w:numPr>
    </w:pPr>
  </w:style>
  <w:style w:type="character" w:styleId="PlaceholderText">
    <w:name w:val="Placeholder Text"/>
    <w:basedOn w:val="DefaultParagraphFont"/>
    <w:uiPriority w:val="99"/>
    <w:semiHidden/>
    <w:rsid w:val="00F7732B"/>
    <w:rPr>
      <w:color w:val="808080"/>
    </w:rPr>
  </w:style>
  <w:style w:type="paragraph" w:styleId="TOC6">
    <w:name w:val="toc 6"/>
    <w:basedOn w:val="Normal"/>
    <w:next w:val="Normal"/>
    <w:uiPriority w:val="39"/>
    <w:semiHidden/>
    <w:unhideWhenUsed/>
    <w:rsid w:val="0193ED09"/>
    <w:pPr>
      <w:spacing w:after="100"/>
      <w:ind w:left="1000"/>
    </w:pPr>
    <w:rPr>
      <w:rFonts w:ascii="EC Square Sans Cond Pro" w:hAnsi="EC Square Sans Cond Pro"/>
    </w:rPr>
  </w:style>
  <w:style w:type="paragraph" w:styleId="TOC7">
    <w:name w:val="toc 7"/>
    <w:basedOn w:val="Normal"/>
    <w:next w:val="Normal"/>
    <w:uiPriority w:val="39"/>
    <w:semiHidden/>
    <w:unhideWhenUsed/>
    <w:rsid w:val="0193ED09"/>
    <w:pPr>
      <w:spacing w:after="100"/>
      <w:ind w:left="1200"/>
    </w:pPr>
    <w:rPr>
      <w:rFonts w:ascii="EC Square Sans Cond Pro" w:hAnsi="EC Square Sans Cond Pro"/>
    </w:rPr>
  </w:style>
  <w:style w:type="paragraph" w:styleId="TOC8">
    <w:name w:val="toc 8"/>
    <w:basedOn w:val="Normal"/>
    <w:next w:val="Normal"/>
    <w:uiPriority w:val="39"/>
    <w:semiHidden/>
    <w:unhideWhenUsed/>
    <w:rsid w:val="0193ED09"/>
    <w:pPr>
      <w:spacing w:after="100"/>
      <w:ind w:left="1400"/>
    </w:pPr>
    <w:rPr>
      <w:rFonts w:ascii="EC Square Sans Cond Pro" w:hAnsi="EC Square Sans Cond Pro"/>
    </w:rPr>
  </w:style>
  <w:style w:type="paragraph" w:styleId="TOC9">
    <w:name w:val="toc 9"/>
    <w:basedOn w:val="Normal"/>
    <w:next w:val="Normal"/>
    <w:uiPriority w:val="39"/>
    <w:semiHidden/>
    <w:unhideWhenUsed/>
    <w:rsid w:val="0193ED09"/>
    <w:pPr>
      <w:spacing w:after="100"/>
      <w:ind w:left="1600"/>
    </w:pPr>
    <w:rPr>
      <w:rFonts w:ascii="EC Square Sans Cond Pro" w:hAnsi="EC Square Sans Cond Pro"/>
    </w:rPr>
  </w:style>
  <w:style w:type="character" w:styleId="FollowedHyperlink">
    <w:name w:val="FollowedHyperlink"/>
    <w:basedOn w:val="DefaultParagraphFont"/>
    <w:uiPriority w:val="99"/>
    <w:semiHidden/>
    <w:unhideWhenUsed/>
    <w:rsid w:val="00F7732B"/>
    <w:rPr>
      <w:color w:val="954F72" w:themeColor="followedHyperlink"/>
      <w:u w:val="single"/>
    </w:rPr>
  </w:style>
  <w:style w:type="paragraph" w:customStyle="1" w:styleId="JRCFrontCoverPublicationCategory">
    <w:name w:val="JRC_Front_Cover_Publication_Category"/>
    <w:basedOn w:val="Normal"/>
    <w:link w:val="JRCFrontCoverPublicationCategoryChar"/>
    <w:uiPriority w:val="1"/>
    <w:qFormat/>
    <w:rsid w:val="0193ED09"/>
    <w:pPr>
      <w:spacing w:before="0" w:after="0"/>
      <w:jc w:val="center"/>
    </w:pPr>
    <w:rPr>
      <w:rFonts w:ascii="EC Square Sans Pro Light" w:hAnsi="EC Square Sans Pro Light"/>
      <w:color w:val="FFFFFF" w:themeColor="background1"/>
      <w:sz w:val="29"/>
      <w:szCs w:val="29"/>
    </w:rPr>
  </w:style>
  <w:style w:type="paragraph" w:customStyle="1" w:styleId="JRCCoverTitle0">
    <w:name w:val="JRC_Cover_Title"/>
    <w:basedOn w:val="JRCCovertitle"/>
    <w:link w:val="JRCCoverTitleChar0"/>
    <w:uiPriority w:val="1"/>
    <w:qFormat/>
    <w:rsid w:val="0193ED09"/>
    <w:rPr>
      <w:rFonts w:ascii="EC Square Sans Pro Light" w:hAnsi="EC Square Sans Pro Light"/>
      <w:color w:val="5E66AB"/>
    </w:rPr>
  </w:style>
  <w:style w:type="character" w:customStyle="1" w:styleId="JRCFrontCoverPublicationCategoryChar">
    <w:name w:val="JRC_Front_Cover_Publication_Category Char"/>
    <w:basedOn w:val="DefaultParagraphFont"/>
    <w:link w:val="JRCFrontCoverPublicationCategory"/>
    <w:uiPriority w:val="1"/>
    <w:rsid w:val="0193ED09"/>
    <w:rPr>
      <w:rFonts w:ascii="EC Square Sans Pro Light" w:eastAsia="Times New Roman" w:hAnsi="EC Square Sans Pro Light" w:cs="Times New Roman"/>
      <w:noProof w:val="0"/>
      <w:color w:val="FFFFFF" w:themeColor="background1"/>
      <w:sz w:val="29"/>
      <w:szCs w:val="29"/>
      <w:lang w:val="en-GB" w:eastAsia="en-GB"/>
    </w:rPr>
  </w:style>
  <w:style w:type="paragraph" w:customStyle="1" w:styleId="JRCCoverSubtitle0">
    <w:name w:val="JRC_Cover_Subtitle"/>
    <w:basedOn w:val="JRCCoversubtitle"/>
    <w:link w:val="JRCCoverSubtitleChar0"/>
    <w:uiPriority w:val="1"/>
    <w:qFormat/>
    <w:rsid w:val="0193ED09"/>
  </w:style>
  <w:style w:type="character" w:customStyle="1" w:styleId="JRCCovertitleChar">
    <w:name w:val="JRC_Cover_title Char"/>
    <w:basedOn w:val="DefaultParagraphFont"/>
    <w:link w:val="JRCCovertitle"/>
    <w:uiPriority w:val="1"/>
    <w:rsid w:val="0193ED09"/>
    <w:rPr>
      <w:rFonts w:ascii="EC Square Sans Pro" w:eastAsia="Calibri" w:hAnsi="EC Square Sans Pro" w:cs="Times New Roman"/>
      <w:noProof w:val="0"/>
      <w:sz w:val="56"/>
      <w:szCs w:val="56"/>
      <w:lang w:val="en-GB" w:eastAsia="en-GB"/>
    </w:rPr>
  </w:style>
  <w:style w:type="character" w:customStyle="1" w:styleId="JRCCoverTitleChar0">
    <w:name w:val="JRC_Cover_Title Char"/>
    <w:basedOn w:val="JRCCovertitleChar"/>
    <w:link w:val="JRCCoverTitle0"/>
    <w:uiPriority w:val="1"/>
    <w:rsid w:val="0193ED09"/>
    <w:rPr>
      <w:rFonts w:ascii="EC Square Sans Pro Light" w:eastAsia="Calibri" w:hAnsi="EC Square Sans Pro Light" w:cs="Times New Roman"/>
      <w:noProof w:val="0"/>
      <w:color w:val="5E66AB"/>
      <w:sz w:val="56"/>
      <w:szCs w:val="56"/>
      <w:lang w:val="en-GB" w:eastAsia="en-GB"/>
    </w:rPr>
  </w:style>
  <w:style w:type="paragraph" w:customStyle="1" w:styleId="JRCCoverISSN">
    <w:name w:val="JRC_Cover_ISSN"/>
    <w:basedOn w:val="JRCCoverEURISSN"/>
    <w:link w:val="JRCCoverISSNChar"/>
    <w:uiPriority w:val="1"/>
    <w:qFormat/>
    <w:rsid w:val="0193ED09"/>
  </w:style>
  <w:style w:type="character" w:customStyle="1" w:styleId="JRCCoversubtitleChar">
    <w:name w:val="JRC_Cover_subtitle Char"/>
    <w:basedOn w:val="DefaultParagraphFont"/>
    <w:link w:val="JRCCoversubtitle"/>
    <w:uiPriority w:val="1"/>
    <w:rsid w:val="0193ED09"/>
    <w:rPr>
      <w:rFonts w:ascii="EC Square Sans Pro" w:eastAsia="Calibri" w:hAnsi="EC Square Sans Pro" w:cs="Times New Roman"/>
      <w:i/>
      <w:iCs/>
      <w:noProof w:val="0"/>
      <w:color w:val="5E66AB"/>
      <w:sz w:val="32"/>
      <w:szCs w:val="32"/>
      <w:lang w:val="en-GB"/>
    </w:rPr>
  </w:style>
  <w:style w:type="character" w:customStyle="1" w:styleId="JRCCoverSubtitleChar0">
    <w:name w:val="JRC_Cover_Subtitle Char"/>
    <w:basedOn w:val="JRCCoversubtitleChar"/>
    <w:link w:val="JRCCoverSubtitle0"/>
    <w:uiPriority w:val="1"/>
    <w:rsid w:val="0193ED09"/>
    <w:rPr>
      <w:rFonts w:ascii="EC Square Sans Pro" w:eastAsia="Calibri" w:hAnsi="EC Square Sans Pro" w:cs="Times New Roman"/>
      <w:i/>
      <w:iCs/>
      <w:noProof w:val="0"/>
      <w:color w:val="5E66AB"/>
      <w:sz w:val="32"/>
      <w:szCs w:val="32"/>
      <w:lang w:val="en-GB"/>
    </w:rPr>
  </w:style>
  <w:style w:type="paragraph" w:customStyle="1" w:styleId="JRCCoverEURNumber">
    <w:name w:val="JRC_Cover_EUR_Number"/>
    <w:basedOn w:val="JRCCoverEURISSN"/>
    <w:link w:val="JRCCoverEURNumberChar"/>
    <w:uiPriority w:val="1"/>
    <w:qFormat/>
    <w:rsid w:val="0193ED09"/>
    <w:rPr>
      <w:color w:val="FFFFFF" w:themeColor="background1"/>
    </w:rPr>
  </w:style>
  <w:style w:type="character" w:customStyle="1" w:styleId="JRCCoverEURISSNChar">
    <w:name w:val="JRC_Cover_EUR_ISSN Char"/>
    <w:basedOn w:val="DefaultParagraphFont"/>
    <w:link w:val="JRCCoverEURISSN"/>
    <w:uiPriority w:val="1"/>
    <w:rsid w:val="0193ED09"/>
    <w:rPr>
      <w:rFonts w:ascii="EC Square Sans Pro" w:eastAsia="Times New Roman" w:hAnsi="EC Square Sans Pro" w:cs="Times New Roman"/>
      <w:noProof w:val="0"/>
      <w:sz w:val="18"/>
      <w:szCs w:val="18"/>
      <w:lang w:val="en-GB" w:eastAsia="en-GB"/>
    </w:rPr>
  </w:style>
  <w:style w:type="character" w:customStyle="1" w:styleId="JRCCoverISSNChar">
    <w:name w:val="JRC_Cover_ISSN Char"/>
    <w:basedOn w:val="JRCCoverEURISSNChar"/>
    <w:link w:val="JRCCoverISSN"/>
    <w:uiPriority w:val="1"/>
    <w:rsid w:val="0193ED09"/>
    <w:rPr>
      <w:rFonts w:ascii="EC Square Sans Pro" w:eastAsia="Times New Roman" w:hAnsi="EC Square Sans Pro" w:cs="Times New Roman"/>
      <w:noProof w:val="0"/>
      <w:sz w:val="18"/>
      <w:szCs w:val="18"/>
      <w:lang w:val="en-GB" w:eastAsia="en-GB"/>
    </w:rPr>
  </w:style>
  <w:style w:type="character" w:customStyle="1" w:styleId="JRCCoverEURNumberChar">
    <w:name w:val="JRC_Cover_EUR_Number Char"/>
    <w:basedOn w:val="JRCCoverEURISSNChar"/>
    <w:link w:val="JRCCoverEURNumber"/>
    <w:uiPriority w:val="1"/>
    <w:rsid w:val="0193ED09"/>
    <w:rPr>
      <w:rFonts w:ascii="EC Square Sans Pro" w:eastAsia="Times New Roman" w:hAnsi="EC Square Sans Pro" w:cs="Times New Roman"/>
      <w:noProof w:val="0"/>
      <w:color w:val="FFFFFF" w:themeColor="background1"/>
      <w:sz w:val="18"/>
      <w:szCs w:val="18"/>
      <w:lang w:val="en-GB" w:eastAsia="en-GB"/>
    </w:rPr>
  </w:style>
  <w:style w:type="paragraph" w:customStyle="1" w:styleId="JRCBackCoverCatalogueNumber">
    <w:name w:val="JRC_Back_Cover_Catalogue_Number"/>
    <w:basedOn w:val="Normal"/>
    <w:link w:val="JRCBackCoverCatalogueNumberChar"/>
    <w:uiPriority w:val="1"/>
    <w:qFormat/>
    <w:rsid w:val="0193ED09"/>
    <w:pPr>
      <w:widowControl w:val="0"/>
      <w:spacing w:line="160" w:lineRule="exact"/>
    </w:pPr>
    <w:rPr>
      <w:color w:val="FFFFFF" w:themeColor="background1"/>
      <w:sz w:val="14"/>
      <w:szCs w:val="14"/>
    </w:rPr>
  </w:style>
  <w:style w:type="paragraph" w:customStyle="1" w:styleId="JRCBackCoverISBN">
    <w:name w:val="JRC_Back_Cover_ISBN"/>
    <w:basedOn w:val="Normal"/>
    <w:link w:val="JRCBackCoverISBNChar"/>
    <w:uiPriority w:val="1"/>
    <w:qFormat/>
    <w:rsid w:val="0193ED09"/>
    <w:pPr>
      <w:jc w:val="right"/>
    </w:pPr>
    <w:rPr>
      <w:color w:val="000000" w:themeColor="text1"/>
      <w:sz w:val="14"/>
      <w:szCs w:val="14"/>
    </w:rPr>
  </w:style>
  <w:style w:type="character" w:customStyle="1" w:styleId="JRCBackCoverCatalogueNumberChar">
    <w:name w:val="JRC_Back_Cover_Catalogue_Number Char"/>
    <w:basedOn w:val="DefaultParagraphFont"/>
    <w:link w:val="JRCBackCoverCatalogueNumber"/>
    <w:uiPriority w:val="1"/>
    <w:rsid w:val="0193ED09"/>
    <w:rPr>
      <w:rFonts w:ascii="EC Square Sans Pro" w:eastAsia="Times New Roman" w:hAnsi="EC Square Sans Pro" w:cs="Times New Roman"/>
      <w:noProof w:val="0"/>
      <w:color w:val="FFFFFF" w:themeColor="background1"/>
      <w:sz w:val="14"/>
      <w:szCs w:val="14"/>
      <w:lang w:val="en-GB" w:eastAsia="en-GB"/>
    </w:rPr>
  </w:style>
  <w:style w:type="character" w:customStyle="1" w:styleId="JRCBackCoverISBNChar">
    <w:name w:val="JRC_Back_Cover_ISBN Char"/>
    <w:basedOn w:val="DefaultParagraphFont"/>
    <w:link w:val="JRCBackCoverISBN"/>
    <w:uiPriority w:val="1"/>
    <w:rsid w:val="0193ED09"/>
    <w:rPr>
      <w:rFonts w:ascii="EC Square Sans Pro" w:eastAsia="Times New Roman" w:hAnsi="EC Square Sans Pro" w:cs="Times New Roman"/>
      <w:noProof w:val="0"/>
      <w:color w:val="000000" w:themeColor="text1"/>
      <w:sz w:val="14"/>
      <w:szCs w:val="14"/>
      <w:lang w:val="en-GB" w:eastAsia="en-GB"/>
    </w:rPr>
  </w:style>
  <w:style w:type="paragraph" w:customStyle="1" w:styleId="JRCCoverEUR">
    <w:name w:val="JRC_Cover_EUR"/>
    <w:basedOn w:val="Normal"/>
    <w:uiPriority w:val="1"/>
    <w:rsid w:val="0193ED09"/>
    <w:pPr>
      <w:spacing w:before="0" w:after="0"/>
      <w:jc w:val="right"/>
    </w:pPr>
    <w:rPr>
      <w:rFonts w:ascii="Verdana" w:hAnsi="Verdana"/>
      <w:sz w:val="18"/>
      <w:szCs w:val="18"/>
    </w:rPr>
  </w:style>
  <w:style w:type="character" w:customStyle="1" w:styleId="JRCCoverPublicationCategoryChar">
    <w:name w:val="JRC_Cover_Publication_Category Char"/>
    <w:basedOn w:val="DefaultParagraphFont"/>
    <w:link w:val="JRCCoverPublicationCategory"/>
    <w:uiPriority w:val="1"/>
    <w:rsid w:val="0193ED09"/>
    <w:rPr>
      <w:rFonts w:ascii="EC Square Sans Pro Light" w:eastAsiaTheme="minorEastAsia" w:hAnsi="EC Square Sans Pro Light" w:cstheme="minorBidi"/>
      <w:noProof w:val="0"/>
      <w:color w:val="FFFFFF" w:themeColor="background1"/>
      <w:sz w:val="29"/>
      <w:szCs w:val="29"/>
      <w:lang w:val="en-GB"/>
    </w:rPr>
  </w:style>
  <w:style w:type="paragraph" w:customStyle="1" w:styleId="JRCCoverPublicationCategory">
    <w:name w:val="JRC_Cover_Publication_Category"/>
    <w:basedOn w:val="Normal"/>
    <w:link w:val="JRCCoverPublicationCategoryChar"/>
    <w:uiPriority w:val="1"/>
    <w:qFormat/>
    <w:rsid w:val="0193ED09"/>
    <w:pPr>
      <w:spacing w:before="0" w:after="0"/>
      <w:jc w:val="center"/>
    </w:pPr>
    <w:rPr>
      <w:rFonts w:ascii="EC Square Sans Pro Light" w:eastAsiaTheme="minorEastAsia" w:hAnsi="EC Square Sans Pro Light" w:cstheme="minorBidi"/>
      <w:color w:val="FFFFFF" w:themeColor="background1"/>
      <w:sz w:val="29"/>
      <w:szCs w:val="29"/>
      <w:lang w:eastAsia="en-US"/>
    </w:rPr>
  </w:style>
  <w:style w:type="character" w:customStyle="1" w:styleId="normaltextrun">
    <w:name w:val="normaltextrun"/>
    <w:basedOn w:val="DefaultParagraphFont"/>
    <w:rsid w:val="00F7732B"/>
  </w:style>
  <w:style w:type="character" w:customStyle="1" w:styleId="eop">
    <w:name w:val="eop"/>
    <w:basedOn w:val="DefaultParagraphFont"/>
    <w:rsid w:val="00F7732B"/>
  </w:style>
  <w:style w:type="character" w:customStyle="1" w:styleId="font221">
    <w:name w:val="font221"/>
    <w:basedOn w:val="DefaultParagraphFont"/>
    <w:rsid w:val="00F7732B"/>
    <w:rPr>
      <w:rFonts w:ascii="EC Square Sans Pro" w:hAnsi="EC Square Sans Pro" w:hint="default"/>
      <w:b w:val="0"/>
      <w:bCs w:val="0"/>
      <w:i/>
      <w:iCs/>
      <w:strike w:val="0"/>
      <w:dstrike w:val="0"/>
      <w:color w:val="000000"/>
      <w:sz w:val="20"/>
      <w:szCs w:val="20"/>
      <w:u w:val="none"/>
      <w:effect w:val="none"/>
    </w:rPr>
  </w:style>
  <w:style w:type="paragraph" w:customStyle="1" w:styleId="paragraph">
    <w:name w:val="paragraph"/>
    <w:basedOn w:val="Normal"/>
    <w:rsid w:val="0193ED09"/>
    <w:pPr>
      <w:spacing w:beforeAutospacing="1" w:afterAutospacing="1"/>
      <w:jc w:val="left"/>
    </w:pPr>
    <w:rPr>
      <w:rFonts w:ascii="Times New Roman" w:hAnsi="Times New Roman"/>
      <w:sz w:val="24"/>
      <w:szCs w:val="24"/>
    </w:rPr>
  </w:style>
  <w:style w:type="character" w:customStyle="1" w:styleId="superscript">
    <w:name w:val="superscript"/>
    <w:basedOn w:val="DefaultParagraphFont"/>
    <w:rsid w:val="00F7732B"/>
  </w:style>
  <w:style w:type="table" w:styleId="ListTable3-Accent6">
    <w:name w:val="List Table 3 Accent 6"/>
    <w:basedOn w:val="TableNormal"/>
    <w:uiPriority w:val="48"/>
    <w:rsid w:val="00F7732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UnresolvedMention2">
    <w:name w:val="Unresolved Mention2"/>
    <w:basedOn w:val="DefaultParagraphFont"/>
    <w:uiPriority w:val="99"/>
    <w:semiHidden/>
    <w:unhideWhenUsed/>
    <w:rsid w:val="00F7732B"/>
    <w:rPr>
      <w:color w:val="605E5C"/>
      <w:shd w:val="clear" w:color="auto" w:fill="E1DFDD"/>
    </w:rPr>
  </w:style>
  <w:style w:type="paragraph" w:styleId="Title">
    <w:name w:val="Title"/>
    <w:basedOn w:val="Normal"/>
    <w:next w:val="Normal"/>
    <w:link w:val="TitleChar"/>
    <w:uiPriority w:val="10"/>
    <w:qFormat/>
    <w:rsid w:val="0193ED09"/>
    <w:pPr>
      <w:spacing w:before="0" w:after="0"/>
      <w:contextualSpacing/>
      <w:jc w:val="left"/>
    </w:pPr>
    <w:rPr>
      <w:rFonts w:asciiTheme="majorHAnsi" w:eastAsiaTheme="majorEastAsia" w:hAnsiTheme="majorHAnsi" w:cstheme="majorBidi"/>
      <w:sz w:val="56"/>
      <w:szCs w:val="56"/>
      <w:lang w:eastAsia="en-US"/>
    </w:rPr>
  </w:style>
  <w:style w:type="character" w:customStyle="1" w:styleId="TitleChar">
    <w:name w:val="Title Char"/>
    <w:basedOn w:val="DefaultParagraphFont"/>
    <w:link w:val="Title"/>
    <w:uiPriority w:val="10"/>
    <w:rsid w:val="0193ED09"/>
    <w:rPr>
      <w:rFonts w:asciiTheme="majorHAnsi" w:eastAsiaTheme="majorEastAsia" w:hAnsiTheme="majorHAnsi" w:cstheme="majorBidi"/>
      <w:noProof w:val="0"/>
      <w:sz w:val="56"/>
      <w:szCs w:val="56"/>
      <w:lang w:val="en-GB"/>
    </w:rPr>
  </w:style>
  <w:style w:type="table" w:customStyle="1" w:styleId="TableGrid1">
    <w:name w:val="Table Grid1"/>
    <w:basedOn w:val="TableNormal"/>
    <w:next w:val="TableGrid"/>
    <w:uiPriority w:val="39"/>
    <w:rsid w:val="00F87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193ED09"/>
    <w:pPr>
      <w:spacing w:before="0" w:after="160"/>
      <w:jc w:val="left"/>
    </w:pPr>
    <w:rPr>
      <w:lang w:eastAsia="en-US"/>
    </w:rPr>
  </w:style>
  <w:style w:type="character" w:customStyle="1" w:styleId="CommentTextChar">
    <w:name w:val="Comment Text Char"/>
    <w:basedOn w:val="DefaultParagraphFont"/>
    <w:link w:val="CommentText"/>
    <w:uiPriority w:val="99"/>
    <w:rsid w:val="0193ED09"/>
    <w:rPr>
      <w:noProof w:val="0"/>
      <w:sz w:val="20"/>
      <w:szCs w:val="20"/>
      <w:lang w:val="en-GB"/>
    </w:rPr>
  </w:style>
  <w:style w:type="character" w:styleId="CommentReference">
    <w:name w:val="annotation reference"/>
    <w:basedOn w:val="DefaultParagraphFont"/>
    <w:uiPriority w:val="99"/>
    <w:semiHidden/>
    <w:unhideWhenUsed/>
    <w:rsid w:val="000D052F"/>
    <w:rPr>
      <w:sz w:val="16"/>
      <w:szCs w:val="16"/>
    </w:rPr>
  </w:style>
  <w:style w:type="character" w:customStyle="1" w:styleId="Mention4">
    <w:name w:val="Mention4"/>
    <w:basedOn w:val="DefaultParagraphFont"/>
    <w:uiPriority w:val="99"/>
    <w:unhideWhenUsed/>
    <w:rsid w:val="000D052F"/>
    <w:rPr>
      <w:color w:val="2B579A"/>
      <w:shd w:val="clear" w:color="auto" w:fill="E1DFDD"/>
    </w:rPr>
  </w:style>
  <w:style w:type="character" w:customStyle="1" w:styleId="font191">
    <w:name w:val="font191"/>
    <w:basedOn w:val="DefaultParagraphFont"/>
    <w:rsid w:val="00B2534A"/>
    <w:rPr>
      <w:rFonts w:ascii="EC Square Sans Pro" w:hAnsi="EC Square Sans Pro" w:hint="default"/>
      <w:b w:val="0"/>
      <w:bCs w:val="0"/>
      <w:i/>
      <w:iCs/>
      <w:strike w:val="0"/>
      <w:dstrike w:val="0"/>
      <w:color w:val="000000"/>
      <w:sz w:val="20"/>
      <w:szCs w:val="20"/>
      <w:u w:val="none"/>
      <w:effect w:val="none"/>
    </w:rPr>
  </w:style>
  <w:style w:type="character" w:customStyle="1" w:styleId="font471">
    <w:name w:val="font471"/>
    <w:basedOn w:val="DefaultParagraphFont"/>
    <w:rsid w:val="00B2534A"/>
    <w:rPr>
      <w:rFonts w:ascii="EC Square Sans Pro" w:hAnsi="EC Square Sans Pro" w:hint="default"/>
      <w:b/>
      <w:bCs/>
      <w:i/>
      <w:iCs/>
      <w:strike w:val="0"/>
      <w:dstrike w:val="0"/>
      <w:color w:val="000000"/>
      <w:sz w:val="20"/>
      <w:szCs w:val="20"/>
      <w:u w:val="none"/>
      <w:effect w:val="none"/>
    </w:rPr>
  </w:style>
  <w:style w:type="character" w:customStyle="1" w:styleId="font481">
    <w:name w:val="font481"/>
    <w:basedOn w:val="DefaultParagraphFont"/>
    <w:rsid w:val="00B2534A"/>
    <w:rPr>
      <w:rFonts w:ascii="EC Square Sans Pro" w:hAnsi="EC Square Sans Pro" w:hint="default"/>
      <w:b/>
      <w:bCs/>
      <w:i/>
      <w:iCs/>
      <w:color w:val="000000"/>
      <w:sz w:val="20"/>
      <w:szCs w:val="20"/>
      <w:u w:val="single"/>
    </w:rPr>
  </w:style>
  <w:style w:type="character" w:customStyle="1" w:styleId="font571">
    <w:name w:val="font571"/>
    <w:basedOn w:val="DefaultParagraphFont"/>
    <w:rsid w:val="00B2534A"/>
    <w:rPr>
      <w:rFonts w:ascii="EC Square Sans Pro" w:hAnsi="EC Square Sans Pro" w:hint="default"/>
      <w:b/>
      <w:bCs/>
      <w:i/>
      <w:iCs/>
      <w:color w:val="000000"/>
      <w:sz w:val="20"/>
      <w:szCs w:val="20"/>
      <w:u w:val="single"/>
    </w:rPr>
  </w:style>
  <w:style w:type="character" w:customStyle="1" w:styleId="font581">
    <w:name w:val="font581"/>
    <w:basedOn w:val="DefaultParagraphFont"/>
    <w:rsid w:val="00B2534A"/>
    <w:rPr>
      <w:rFonts w:ascii="EC Square Sans Pro" w:hAnsi="EC Square Sans Pro" w:hint="default"/>
      <w:b w:val="0"/>
      <w:bCs w:val="0"/>
      <w:i/>
      <w:iCs/>
      <w:strike w:val="0"/>
      <w:dstrike w:val="0"/>
      <w:color w:val="000000"/>
      <w:sz w:val="20"/>
      <w:szCs w:val="20"/>
      <w:u w:val="none"/>
      <w:effect w:val="none"/>
    </w:rPr>
  </w:style>
  <w:style w:type="table" w:styleId="ListTable4-Accent6">
    <w:name w:val="List Table 4 Accent 6"/>
    <w:basedOn w:val="TableNormal"/>
    <w:uiPriority w:val="49"/>
    <w:rsid w:val="00B2534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abchar">
    <w:name w:val="tabchar"/>
    <w:basedOn w:val="DefaultParagraphFont"/>
    <w:rsid w:val="00EB7322"/>
  </w:style>
  <w:style w:type="character" w:customStyle="1" w:styleId="font891">
    <w:name w:val="font891"/>
    <w:basedOn w:val="DefaultParagraphFont"/>
    <w:rsid w:val="004E1626"/>
    <w:rPr>
      <w:rFonts w:ascii="EC Square Sans Pro" w:hAnsi="EC Square Sans Pro" w:hint="default"/>
      <w:b/>
      <w:bCs/>
      <w:i/>
      <w:iCs/>
      <w:strike w:val="0"/>
      <w:dstrike w:val="0"/>
      <w:color w:val="000000"/>
      <w:sz w:val="20"/>
      <w:szCs w:val="20"/>
      <w:u w:val="none"/>
      <w:effect w:val="none"/>
    </w:rPr>
  </w:style>
  <w:style w:type="paragraph" w:styleId="Bibliography">
    <w:name w:val="Bibliography"/>
    <w:basedOn w:val="Normal"/>
    <w:next w:val="Normal"/>
    <w:uiPriority w:val="37"/>
    <w:unhideWhenUsed/>
    <w:rsid w:val="0193ED09"/>
    <w:pPr>
      <w:tabs>
        <w:tab w:val="left" w:pos="624"/>
      </w:tabs>
      <w:spacing w:after="0"/>
      <w:ind w:left="624" w:hanging="624"/>
    </w:pPr>
  </w:style>
  <w:style w:type="character" w:customStyle="1" w:styleId="ui-provider">
    <w:name w:val="ui-provider"/>
    <w:basedOn w:val="DefaultParagraphFont"/>
    <w:rsid w:val="00B22476"/>
  </w:style>
  <w:style w:type="paragraph" w:styleId="CommentSubject">
    <w:name w:val="annotation subject"/>
    <w:basedOn w:val="CommentText"/>
    <w:next w:val="CommentText"/>
    <w:link w:val="CommentSubjectChar"/>
    <w:uiPriority w:val="99"/>
    <w:semiHidden/>
    <w:unhideWhenUsed/>
    <w:rsid w:val="0193ED09"/>
    <w:pPr>
      <w:spacing w:before="120" w:after="120"/>
      <w:jc w:val="both"/>
    </w:pPr>
    <w:rPr>
      <w:b/>
      <w:bCs/>
      <w:lang w:eastAsia="en-GB"/>
    </w:rPr>
  </w:style>
  <w:style w:type="character" w:customStyle="1" w:styleId="CommentSubjectChar">
    <w:name w:val="Comment Subject Char"/>
    <w:basedOn w:val="CommentTextChar"/>
    <w:link w:val="CommentSubject"/>
    <w:uiPriority w:val="99"/>
    <w:semiHidden/>
    <w:rsid w:val="0193ED09"/>
    <w:rPr>
      <w:rFonts w:ascii="EC Square Sans Pro" w:eastAsia="Times New Roman" w:hAnsi="EC Square Sans Pro" w:cs="Times New Roman"/>
      <w:b/>
      <w:bCs/>
      <w:noProof w:val="0"/>
      <w:sz w:val="20"/>
      <w:szCs w:val="20"/>
      <w:lang w:val="en-GB" w:eastAsia="en-GB"/>
    </w:rPr>
  </w:style>
  <w:style w:type="paragraph" w:styleId="Subtitle">
    <w:name w:val="Subtitle"/>
    <w:basedOn w:val="Normal"/>
    <w:next w:val="Normal"/>
    <w:link w:val="SubtitleChar"/>
    <w:uiPriority w:val="11"/>
    <w:qFormat/>
    <w:rsid w:val="0193ED09"/>
    <w:rPr>
      <w:rFonts w:eastAsiaTheme="minorEastAsia"/>
      <w:color w:val="5A5A5A"/>
    </w:rPr>
  </w:style>
  <w:style w:type="paragraph" w:styleId="Quote">
    <w:name w:val="Quote"/>
    <w:basedOn w:val="Normal"/>
    <w:next w:val="Normal"/>
    <w:link w:val="QuoteChar"/>
    <w:uiPriority w:val="29"/>
    <w:qFormat/>
    <w:rsid w:val="0193ED0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193ED09"/>
    <w:pPr>
      <w:spacing w:before="360" w:after="360"/>
      <w:ind w:left="864" w:right="864"/>
      <w:jc w:val="center"/>
    </w:pPr>
    <w:rPr>
      <w:i/>
      <w:iCs/>
      <w:color w:val="5B9BD5" w:themeColor="accent1"/>
    </w:rPr>
  </w:style>
  <w:style w:type="character" w:customStyle="1" w:styleId="Heading6Char">
    <w:name w:val="Heading 6 Char"/>
    <w:basedOn w:val="DefaultParagraphFont"/>
    <w:link w:val="Heading6"/>
    <w:uiPriority w:val="9"/>
    <w:rsid w:val="0193ED09"/>
    <w:rPr>
      <w:rFonts w:asciiTheme="majorHAnsi" w:eastAsiaTheme="majorEastAsia" w:hAnsiTheme="majorHAnsi" w:cstheme="majorBidi"/>
      <w:noProof w:val="0"/>
      <w:color w:val="1F4D78"/>
      <w:lang w:val="en-GB"/>
    </w:rPr>
  </w:style>
  <w:style w:type="character" w:customStyle="1" w:styleId="Heading7Char">
    <w:name w:val="Heading 7 Char"/>
    <w:basedOn w:val="DefaultParagraphFont"/>
    <w:link w:val="Heading7"/>
    <w:uiPriority w:val="9"/>
    <w:rsid w:val="0193ED09"/>
    <w:rPr>
      <w:rFonts w:asciiTheme="majorHAnsi" w:eastAsiaTheme="majorEastAsia" w:hAnsiTheme="majorHAnsi" w:cstheme="majorBidi"/>
      <w:i/>
      <w:iCs/>
      <w:noProof w:val="0"/>
      <w:color w:val="1F4D78"/>
      <w:lang w:val="en-GB"/>
    </w:rPr>
  </w:style>
  <w:style w:type="character" w:customStyle="1" w:styleId="Heading8Char">
    <w:name w:val="Heading 8 Char"/>
    <w:basedOn w:val="DefaultParagraphFont"/>
    <w:link w:val="Heading8"/>
    <w:uiPriority w:val="9"/>
    <w:rsid w:val="0193ED09"/>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0193ED09"/>
    <w:rPr>
      <w:rFonts w:asciiTheme="majorHAnsi" w:eastAsiaTheme="majorEastAsia" w:hAnsiTheme="majorHAnsi" w:cstheme="majorBidi"/>
      <w:i/>
      <w:iCs/>
      <w:noProof w:val="0"/>
      <w:color w:val="272727"/>
      <w:sz w:val="21"/>
      <w:szCs w:val="21"/>
      <w:lang w:val="en-GB"/>
    </w:rPr>
  </w:style>
  <w:style w:type="character" w:customStyle="1" w:styleId="SubtitleChar">
    <w:name w:val="Subtitle Char"/>
    <w:basedOn w:val="DefaultParagraphFont"/>
    <w:link w:val="Subtitle"/>
    <w:uiPriority w:val="11"/>
    <w:rsid w:val="0193ED09"/>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0193ED09"/>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0193ED09"/>
    <w:rPr>
      <w:i/>
      <w:iCs/>
      <w:noProof w:val="0"/>
      <w:color w:val="5B9BD5" w:themeColor="accent1"/>
      <w:lang w:val="en-GB"/>
    </w:rPr>
  </w:style>
  <w:style w:type="paragraph" w:styleId="EndnoteText">
    <w:name w:val="endnote text"/>
    <w:basedOn w:val="Normal"/>
    <w:link w:val="EndnoteTextChar"/>
    <w:uiPriority w:val="99"/>
    <w:semiHidden/>
    <w:unhideWhenUsed/>
    <w:rsid w:val="0193ED09"/>
    <w:pPr>
      <w:spacing w:after="0"/>
    </w:pPr>
  </w:style>
  <w:style w:type="character" w:customStyle="1" w:styleId="EndnoteTextChar">
    <w:name w:val="Endnote Text Char"/>
    <w:basedOn w:val="DefaultParagraphFont"/>
    <w:link w:val="EndnoteText"/>
    <w:uiPriority w:val="99"/>
    <w:semiHidden/>
    <w:rsid w:val="0193ED09"/>
    <w:rPr>
      <w:noProof w:val="0"/>
      <w:sz w:val="20"/>
      <w:szCs w:val="20"/>
      <w:lang w:val="en-GB"/>
    </w:rPr>
  </w:style>
  <w:style w:type="paragraph" w:customStyle="1" w:styleId="BasicParagraph">
    <w:name w:val="[Basic Paragraph]"/>
    <w:basedOn w:val="Normal"/>
    <w:uiPriority w:val="99"/>
    <w:rsid w:val="005B112E"/>
    <w:pPr>
      <w:autoSpaceDE w:val="0"/>
      <w:autoSpaceDN w:val="0"/>
      <w:adjustRightInd w:val="0"/>
      <w:spacing w:before="0" w:after="0" w:line="288" w:lineRule="auto"/>
      <w:jc w:val="left"/>
      <w:textAlignment w:val="center"/>
    </w:pPr>
    <w:rPr>
      <w:rFonts w:ascii="MinionPro-Regular" w:eastAsiaTheme="minorHAnsi" w:hAnsi="MinionPro-Regular" w:cs="MinionPro-Regular"/>
      <w:color w:val="000000"/>
      <w:sz w:val="24"/>
      <w:szCs w:val="24"/>
      <w:lang w:eastAsia="en-US"/>
    </w:rPr>
  </w:style>
  <w:style w:type="paragraph" w:styleId="Revision">
    <w:name w:val="Revision"/>
    <w:hidden/>
    <w:uiPriority w:val="99"/>
    <w:semiHidden/>
    <w:rsid w:val="001F1AEF"/>
    <w:pPr>
      <w:spacing w:after="0" w:line="240" w:lineRule="auto"/>
    </w:pPr>
    <w:rPr>
      <w:rFonts w:ascii="EC Square Sans Pro" w:eastAsia="Times New Roman" w:hAnsi="EC Square Sans Pro" w:cs="Times New Roman"/>
      <w:sz w:val="20"/>
      <w:szCs w:val="20"/>
      <w:lang w:eastAsia="en-GB"/>
    </w:rPr>
  </w:style>
  <w:style w:type="character" w:customStyle="1" w:styleId="Mention1">
    <w:name w:val="Mention1"/>
    <w:basedOn w:val="DefaultParagraphFont"/>
    <w:uiPriority w:val="99"/>
    <w:unhideWhenUsed/>
    <w:rsid w:val="001F1AEF"/>
    <w:rPr>
      <w:color w:val="2B579A"/>
      <w:shd w:val="clear" w:color="auto" w:fill="E6E6E6"/>
    </w:rPr>
  </w:style>
  <w:style w:type="character" w:customStyle="1" w:styleId="cf01">
    <w:name w:val="cf01"/>
    <w:basedOn w:val="DefaultParagraphFont"/>
    <w:rsid w:val="00E517C7"/>
    <w:rPr>
      <w:rFonts w:ascii="Segoe UI" w:hAnsi="Segoe UI" w:cs="Segoe UI" w:hint="default"/>
      <w:sz w:val="18"/>
      <w:szCs w:val="18"/>
    </w:rPr>
  </w:style>
  <w:style w:type="character" w:customStyle="1" w:styleId="Menzione1">
    <w:name w:val="Menzione1"/>
    <w:basedOn w:val="DefaultParagraphFont"/>
    <w:uiPriority w:val="99"/>
    <w:unhideWhenUsed/>
    <w:rsid w:val="00A87B43"/>
    <w:rPr>
      <w:color w:val="2B579A"/>
      <w:shd w:val="clear" w:color="auto" w:fill="E6E6E6"/>
    </w:rPr>
  </w:style>
  <w:style w:type="character" w:customStyle="1" w:styleId="Mention2">
    <w:name w:val="Mention2"/>
    <w:basedOn w:val="DefaultParagraphFont"/>
    <w:uiPriority w:val="99"/>
    <w:unhideWhenUsed/>
    <w:rsid w:val="00877390"/>
    <w:rPr>
      <w:color w:val="2B579A"/>
      <w:shd w:val="clear" w:color="auto" w:fill="E6E6E6"/>
    </w:rPr>
  </w:style>
  <w:style w:type="character" w:customStyle="1" w:styleId="Menzione10">
    <w:name w:val="Menzione10"/>
    <w:basedOn w:val="DefaultParagraphFont"/>
    <w:uiPriority w:val="99"/>
    <w:unhideWhenUsed/>
    <w:rsid w:val="00034E51"/>
    <w:rPr>
      <w:color w:val="2B579A"/>
      <w:shd w:val="clear" w:color="auto" w:fill="E6E6E6"/>
    </w:rPr>
  </w:style>
  <w:style w:type="character" w:customStyle="1" w:styleId="Mention20">
    <w:name w:val="Mention20"/>
    <w:basedOn w:val="DefaultParagraphFont"/>
    <w:uiPriority w:val="99"/>
    <w:unhideWhenUsed/>
    <w:rsid w:val="00B06E30"/>
    <w:rPr>
      <w:color w:val="2B579A"/>
      <w:shd w:val="clear" w:color="auto" w:fill="E6E6E6"/>
    </w:rPr>
  </w:style>
  <w:style w:type="character" w:customStyle="1" w:styleId="Mention200">
    <w:name w:val="Mention200"/>
    <w:basedOn w:val="DefaultParagraphFont"/>
    <w:uiPriority w:val="99"/>
    <w:unhideWhenUsed/>
    <w:rsid w:val="00B06E30"/>
    <w:rPr>
      <w:color w:val="2B579A"/>
      <w:shd w:val="clear" w:color="auto" w:fill="E6E6E6"/>
    </w:rPr>
  </w:style>
  <w:style w:type="paragraph" w:styleId="NormalWeb">
    <w:name w:val="Normal (Web)"/>
    <w:basedOn w:val="Normal"/>
    <w:uiPriority w:val="99"/>
    <w:unhideWhenUsed/>
    <w:rsid w:val="00792707"/>
    <w:pPr>
      <w:spacing w:before="100" w:beforeAutospacing="1" w:after="100" w:afterAutospacing="1" w:line="240" w:lineRule="auto"/>
      <w:jc w:val="left"/>
    </w:pPr>
    <w:rPr>
      <w:rFonts w:ascii="Times New Roman" w:hAnsi="Times New Roman"/>
      <w:sz w:val="24"/>
      <w:szCs w:val="24"/>
    </w:rPr>
  </w:style>
  <w:style w:type="character" w:styleId="Strong">
    <w:name w:val="Strong"/>
    <w:basedOn w:val="DefaultParagraphFont"/>
    <w:uiPriority w:val="22"/>
    <w:qFormat/>
    <w:rsid w:val="00792707"/>
    <w:rPr>
      <w:b/>
      <w:bCs/>
    </w:rPr>
  </w:style>
  <w:style w:type="character" w:customStyle="1" w:styleId="Menzione100">
    <w:name w:val="Menzione100"/>
    <w:basedOn w:val="DefaultParagraphFont"/>
    <w:uiPriority w:val="99"/>
    <w:unhideWhenUsed/>
    <w:rsid w:val="000073A3"/>
    <w:rPr>
      <w:color w:val="2B579A"/>
      <w:shd w:val="clear" w:color="auto" w:fill="E6E6E6"/>
    </w:rPr>
  </w:style>
  <w:style w:type="character" w:customStyle="1" w:styleId="Menzione1000">
    <w:name w:val="Menzione1000"/>
    <w:basedOn w:val="DefaultParagraphFont"/>
    <w:uiPriority w:val="99"/>
    <w:unhideWhenUsed/>
    <w:rsid w:val="00AF748E"/>
    <w:rPr>
      <w:color w:val="2B579A"/>
      <w:shd w:val="clear" w:color="auto" w:fill="E6E6E6"/>
    </w:rPr>
  </w:style>
  <w:style w:type="character" w:customStyle="1" w:styleId="Menzione10000">
    <w:name w:val="Menzione10000"/>
    <w:basedOn w:val="DefaultParagraphFont"/>
    <w:uiPriority w:val="99"/>
    <w:unhideWhenUsed/>
    <w:rsid w:val="00D541F7"/>
    <w:rPr>
      <w:color w:val="2B579A"/>
      <w:shd w:val="clear" w:color="auto" w:fill="E6E6E6"/>
    </w:rPr>
  </w:style>
  <w:style w:type="character" w:customStyle="1" w:styleId="Menzione100000">
    <w:name w:val="Menzione100000"/>
    <w:basedOn w:val="DefaultParagraphFont"/>
    <w:uiPriority w:val="99"/>
    <w:unhideWhenUsed/>
    <w:rsid w:val="004B21F5"/>
    <w:rPr>
      <w:color w:val="2B579A"/>
      <w:shd w:val="clear" w:color="auto" w:fill="E6E6E6"/>
    </w:rPr>
  </w:style>
  <w:style w:type="character" w:customStyle="1" w:styleId="Menzione1000000">
    <w:name w:val="Menzione1000000"/>
    <w:basedOn w:val="DefaultParagraphFont"/>
    <w:uiPriority w:val="99"/>
    <w:unhideWhenUsed/>
    <w:rsid w:val="0023235A"/>
    <w:rPr>
      <w:color w:val="2B579A"/>
      <w:shd w:val="clear" w:color="auto" w:fill="E6E6E6"/>
    </w:rPr>
  </w:style>
  <w:style w:type="character" w:customStyle="1" w:styleId="Menzione10000000">
    <w:name w:val="Menzione10000000"/>
    <w:basedOn w:val="DefaultParagraphFont"/>
    <w:uiPriority w:val="99"/>
    <w:unhideWhenUsed/>
    <w:rsid w:val="007825E6"/>
    <w:rPr>
      <w:color w:val="2B579A"/>
      <w:shd w:val="clear" w:color="auto" w:fill="E6E6E6"/>
    </w:rPr>
  </w:style>
  <w:style w:type="character" w:customStyle="1" w:styleId="Menzione100000000">
    <w:name w:val="Menzione100000000"/>
    <w:basedOn w:val="DefaultParagraphFont"/>
    <w:uiPriority w:val="99"/>
    <w:unhideWhenUsed/>
    <w:rsid w:val="00971B23"/>
    <w:rPr>
      <w:color w:val="2B579A"/>
      <w:shd w:val="clear" w:color="auto" w:fill="E6E6E6"/>
    </w:rPr>
  </w:style>
  <w:style w:type="character" w:customStyle="1" w:styleId="Menzione1000000000">
    <w:name w:val="Menzione1000000000"/>
    <w:basedOn w:val="DefaultParagraphFont"/>
    <w:uiPriority w:val="99"/>
    <w:unhideWhenUsed/>
    <w:rsid w:val="00E93A86"/>
    <w:rPr>
      <w:color w:val="2B579A"/>
      <w:shd w:val="clear" w:color="auto" w:fill="E6E6E6"/>
    </w:rPr>
  </w:style>
  <w:style w:type="table" w:styleId="PlainTable4">
    <w:name w:val="Plain Table 4"/>
    <w:basedOn w:val="TableNormal"/>
    <w:uiPriority w:val="44"/>
    <w:rsid w:val="009B634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JRCCovertextNospacing">
    <w:name w:val="JRC_Cover_text (No spacing)"/>
    <w:basedOn w:val="JRCCovertext"/>
    <w:qFormat/>
    <w:rsid w:val="00500DF7"/>
    <w:pPr>
      <w:suppressAutoHyphens/>
      <w:spacing w:line="264" w:lineRule="auto"/>
      <w:jc w:val="left"/>
    </w:pPr>
    <w:rPr>
      <w:sz w:val="18"/>
      <w:szCs w:val="14"/>
    </w:rPr>
  </w:style>
  <w:style w:type="paragraph" w:customStyle="1" w:styleId="JRCCovertextNospacingafter">
    <w:name w:val="JRC_Cover_text (No spacing after)"/>
    <w:basedOn w:val="JRCCovertext"/>
    <w:next w:val="JRCCovertextNospacing"/>
    <w:qFormat/>
    <w:rsid w:val="00500DF7"/>
    <w:pPr>
      <w:suppressAutoHyphens/>
      <w:spacing w:before="240" w:line="264" w:lineRule="auto"/>
      <w:jc w:val="left"/>
    </w:pPr>
    <w:rPr>
      <w:bCs/>
      <w:sz w:val="18"/>
      <w:szCs w:val="14"/>
    </w:rPr>
  </w:style>
  <w:style w:type="paragraph" w:customStyle="1" w:styleId="Default">
    <w:name w:val="Default"/>
    <w:rsid w:val="00500DF7"/>
    <w:pPr>
      <w:autoSpaceDE w:val="0"/>
      <w:autoSpaceDN w:val="0"/>
      <w:adjustRightInd w:val="0"/>
      <w:spacing w:after="0" w:line="240" w:lineRule="auto"/>
    </w:pPr>
    <w:rPr>
      <w:rFonts w:ascii="EC Square Sans Pro" w:hAnsi="EC Square Sans Pro" w:cs="EC Square Sans Pro"/>
      <w:color w:val="000000"/>
      <w:sz w:val="24"/>
      <w:szCs w:val="24"/>
    </w:rPr>
  </w:style>
  <w:style w:type="paragraph" w:customStyle="1" w:styleId="Pa0">
    <w:name w:val="Pa0"/>
    <w:basedOn w:val="Default"/>
    <w:next w:val="Default"/>
    <w:uiPriority w:val="99"/>
    <w:rsid w:val="00500DF7"/>
    <w:pPr>
      <w:spacing w:line="241" w:lineRule="atLeast"/>
    </w:pPr>
    <w:rPr>
      <w:rFonts w:cstheme="minorBidi"/>
      <w:color w:val="auto"/>
    </w:rPr>
  </w:style>
  <w:style w:type="character" w:customStyle="1" w:styleId="A0">
    <w:name w:val="A0"/>
    <w:uiPriority w:val="99"/>
    <w:rsid w:val="00500DF7"/>
    <w:rPr>
      <w:rFonts w:cs="EC Square Sans Pro"/>
      <w:color w:val="211D1E"/>
      <w:sz w:val="16"/>
      <w:szCs w:val="16"/>
    </w:rPr>
  </w:style>
  <w:style w:type="character" w:customStyle="1" w:styleId="Mention3">
    <w:name w:val="Mention3"/>
    <w:basedOn w:val="DefaultParagraphFont"/>
    <w:uiPriority w:val="99"/>
    <w:unhideWhenUsed/>
    <w:rsid w:val="000E7A04"/>
    <w:rPr>
      <w:color w:val="2B579A"/>
      <w:shd w:val="clear" w:color="auto" w:fill="E1DFDD"/>
    </w:rPr>
  </w:style>
  <w:style w:type="character" w:customStyle="1" w:styleId="Mention5">
    <w:name w:val="Mention5"/>
    <w:basedOn w:val="DefaultParagraphFont"/>
    <w:uiPriority w:val="99"/>
    <w:unhideWhenUsed/>
    <w:rPr>
      <w:color w:val="2B579A"/>
      <w:shd w:val="clear" w:color="auto" w:fill="E6E6E6"/>
    </w:rPr>
  </w:style>
  <w:style w:type="character" w:customStyle="1" w:styleId="Mention6">
    <w:name w:val="Mention6"/>
    <w:basedOn w:val="DefaultParagraphFont"/>
    <w:uiPriority w:val="99"/>
    <w:unhideWhenUsed/>
    <w:rsid w:val="003A5AE1"/>
    <w:rPr>
      <w:color w:val="2B579A"/>
      <w:shd w:val="clear" w:color="auto" w:fill="E6E6E6"/>
    </w:rPr>
  </w:style>
  <w:style w:type="character" w:styleId="EndnoteReference">
    <w:name w:val="endnote reference"/>
    <w:basedOn w:val="DefaultParagraphFont"/>
    <w:uiPriority w:val="99"/>
    <w:semiHidden/>
    <w:unhideWhenUsed/>
    <w:rsid w:val="00EE0963"/>
    <w:rPr>
      <w:vertAlign w:val="superscript"/>
    </w:rPr>
  </w:style>
  <w:style w:type="paragraph" w:styleId="NoSpacing">
    <w:name w:val="No Spacing"/>
    <w:link w:val="NoSpacingChar"/>
    <w:uiPriority w:val="1"/>
    <w:qFormat/>
    <w:rsid w:val="000831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315E"/>
    <w:rPr>
      <w:rFonts w:eastAsiaTheme="minorEastAsia"/>
      <w:lang w:val="en-US"/>
    </w:rPr>
  </w:style>
  <w:style w:type="character" w:customStyle="1" w:styleId="Mention7">
    <w:name w:val="Mention7"/>
    <w:basedOn w:val="DefaultParagraphFont"/>
    <w:uiPriority w:val="99"/>
    <w:unhideWhenUsed/>
    <w:rsid w:val="000512B3"/>
    <w:rPr>
      <w:color w:val="2B579A"/>
      <w:shd w:val="clear" w:color="auto" w:fill="E6E6E6"/>
    </w:rPr>
  </w:style>
  <w:style w:type="character" w:customStyle="1" w:styleId="Mention8">
    <w:name w:val="Mention8"/>
    <w:basedOn w:val="DefaultParagraphFont"/>
    <w:uiPriority w:val="99"/>
    <w:unhideWhenUsed/>
    <w:rsid w:val="00EE0963"/>
    <w:rPr>
      <w:color w:val="2B579A"/>
      <w:shd w:val="clear" w:color="auto" w:fill="E6E6E6"/>
    </w:rPr>
  </w:style>
  <w:style w:type="character" w:customStyle="1" w:styleId="Mention9">
    <w:name w:val="Mention9"/>
    <w:basedOn w:val="DefaultParagraphFont"/>
    <w:uiPriority w:val="99"/>
    <w:unhideWhenUsed/>
    <w:rPr>
      <w:color w:val="2B579A"/>
      <w:shd w:val="clear" w:color="auto" w:fill="E6E6E6"/>
    </w:rPr>
  </w:style>
  <w:style w:type="character" w:customStyle="1" w:styleId="Mention10">
    <w:name w:val="Mention10"/>
    <w:basedOn w:val="DefaultParagraphFont"/>
    <w:uiPriority w:val="99"/>
    <w:unhideWhenUsed/>
    <w:rsid w:val="00F616F2"/>
    <w:rPr>
      <w:color w:val="2B579A"/>
      <w:shd w:val="clear" w:color="auto" w:fill="E6E6E6"/>
    </w:rPr>
  </w:style>
  <w:style w:type="character" w:customStyle="1" w:styleId="Mention100">
    <w:name w:val="Mention100"/>
    <w:basedOn w:val="DefaultParagraphFont"/>
    <w:uiPriority w:val="99"/>
    <w:unhideWhenUsed/>
    <w:rsid w:val="008C1890"/>
    <w:rPr>
      <w:color w:val="2B579A"/>
      <w:shd w:val="clear" w:color="auto" w:fill="E6E6E6"/>
    </w:rPr>
  </w:style>
  <w:style w:type="character" w:customStyle="1" w:styleId="Mention1000">
    <w:name w:val="Mention1000"/>
    <w:basedOn w:val="DefaultParagraphFont"/>
    <w:uiPriority w:val="99"/>
    <w:unhideWhenUsed/>
    <w:rsid w:val="00A928F4"/>
    <w:rPr>
      <w:color w:val="2B579A"/>
      <w:shd w:val="clear" w:color="auto" w:fill="E6E6E6"/>
    </w:rPr>
  </w:style>
  <w:style w:type="paragraph" w:styleId="Caption">
    <w:name w:val="caption"/>
    <w:basedOn w:val="Normal"/>
    <w:next w:val="Normal"/>
    <w:uiPriority w:val="35"/>
    <w:unhideWhenUsed/>
    <w:qFormat/>
    <w:rsid w:val="009B5AD3"/>
    <w:pPr>
      <w:keepNext/>
      <w:keepLines/>
      <w:suppressAutoHyphens/>
      <w:spacing w:before="240" w:after="160" w:line="264" w:lineRule="auto"/>
      <w:jc w:val="left"/>
    </w:pPr>
    <w:rPr>
      <w:rFonts w:asciiTheme="minorHAnsi" w:eastAsiaTheme="minorHAnsi" w:hAnsiTheme="minorHAnsi" w:cstheme="minorBidi"/>
      <w:iCs/>
      <w:szCs w:val="18"/>
      <w:lang w:eastAsia="en-US"/>
    </w:rPr>
  </w:style>
  <w:style w:type="character" w:customStyle="1" w:styleId="markedcontent">
    <w:name w:val="markedcontent"/>
    <w:basedOn w:val="DefaultParagraphFont"/>
    <w:rsid w:val="00AC286C"/>
  </w:style>
  <w:style w:type="character" w:customStyle="1" w:styleId="Mention11">
    <w:name w:val="Mention11"/>
    <w:basedOn w:val="DefaultParagraphFont"/>
    <w:uiPriority w:val="99"/>
    <w:unhideWhenUsed/>
    <w:rPr>
      <w:color w:val="2B579A"/>
      <w:shd w:val="clear" w:color="auto" w:fill="E6E6E6"/>
    </w:rPr>
  </w:style>
  <w:style w:type="character" w:customStyle="1" w:styleId="cf11">
    <w:name w:val="cf11"/>
    <w:basedOn w:val="DefaultParagraphFont"/>
    <w:rsid w:val="00BB35C2"/>
    <w:rPr>
      <w:rFonts w:ascii="Segoe UI" w:hAnsi="Segoe UI" w:cs="Segoe UI" w:hint="default"/>
      <w:sz w:val="18"/>
      <w:szCs w:val="18"/>
    </w:rPr>
  </w:style>
  <w:style w:type="character" w:customStyle="1" w:styleId="scxw27895463">
    <w:name w:val="scxw27895463"/>
    <w:basedOn w:val="DefaultParagraphFont"/>
    <w:rsid w:val="001D4D43"/>
  </w:style>
  <w:style w:type="character" w:customStyle="1" w:styleId="scxw12503194">
    <w:name w:val="scxw12503194"/>
    <w:basedOn w:val="DefaultParagraphFont"/>
    <w:rsid w:val="001D4D43"/>
  </w:style>
  <w:style w:type="character" w:customStyle="1" w:styleId="scxw112688113">
    <w:name w:val="scxw112688113"/>
    <w:basedOn w:val="DefaultParagraphFont"/>
    <w:rsid w:val="001D4D43"/>
  </w:style>
  <w:style w:type="character" w:customStyle="1" w:styleId="scxw133651870">
    <w:name w:val="scxw133651870"/>
    <w:basedOn w:val="DefaultParagraphFont"/>
    <w:rsid w:val="004D46DC"/>
  </w:style>
  <w:style w:type="character" w:customStyle="1" w:styleId="scxw199434157">
    <w:name w:val="scxw199434157"/>
    <w:basedOn w:val="DefaultParagraphFont"/>
    <w:rsid w:val="00013812"/>
  </w:style>
  <w:style w:type="character" w:customStyle="1" w:styleId="scxw33338584">
    <w:name w:val="scxw33338584"/>
    <w:basedOn w:val="DefaultParagraphFont"/>
    <w:rsid w:val="00013812"/>
  </w:style>
  <w:style w:type="character" w:customStyle="1" w:styleId="scxw44420143">
    <w:name w:val="scxw44420143"/>
    <w:basedOn w:val="DefaultParagraphFont"/>
    <w:rsid w:val="0029649F"/>
  </w:style>
  <w:style w:type="character" w:customStyle="1" w:styleId="scxw104438151">
    <w:name w:val="scxw104438151"/>
    <w:basedOn w:val="DefaultParagraphFont"/>
    <w:rsid w:val="00CE0C89"/>
  </w:style>
  <w:style w:type="character" w:customStyle="1" w:styleId="JRCTextZchn">
    <w:name w:val="JRC_Text Zchn"/>
    <w:basedOn w:val="DefaultParagraphFont"/>
    <w:link w:val="JRCText"/>
    <w:qFormat/>
    <w:rsid w:val="002E563C"/>
    <w:rPr>
      <w:rFonts w:ascii="EC Square Sans Pro" w:eastAsia="Calibri" w:hAnsi="EC Square Sans Pro" w:cs="Times New Roman"/>
      <w:sz w:val="20"/>
      <w:szCs w:val="20"/>
    </w:rPr>
  </w:style>
  <w:style w:type="character" w:customStyle="1" w:styleId="Mention12">
    <w:name w:val="Mention12"/>
    <w:basedOn w:val="DefaultParagraphFont"/>
    <w:uiPriority w:val="99"/>
    <w:unhideWhenUsed/>
    <w:rsid w:val="00502EFE"/>
    <w:rPr>
      <w:color w:val="2B579A"/>
      <w:shd w:val="clear" w:color="auto" w:fill="E6E6E6"/>
    </w:rPr>
  </w:style>
  <w:style w:type="paragraph" w:customStyle="1" w:styleId="CharCharChar1">
    <w:name w:val="Char Char Char1"/>
    <w:basedOn w:val="Normal"/>
    <w:link w:val="FootnoteReference"/>
    <w:uiPriority w:val="99"/>
    <w:rsid w:val="008F4A08"/>
    <w:pPr>
      <w:keepLines/>
      <w:spacing w:before="0" w:after="160" w:line="240" w:lineRule="exact"/>
    </w:pPr>
    <w:rPr>
      <w:rFonts w:eastAsiaTheme="minorHAnsi" w:cstheme="minorBidi"/>
      <w:sz w:val="22"/>
      <w:szCs w:val="22"/>
      <w:vertAlign w:val="superscript"/>
      <w:lang w:eastAsia="en-US"/>
    </w:rPr>
  </w:style>
  <w:style w:type="character" w:styleId="Emphasis">
    <w:name w:val="Emphasis"/>
    <w:basedOn w:val="DefaultParagraphFont"/>
    <w:uiPriority w:val="20"/>
    <w:qFormat/>
    <w:rsid w:val="00587DFC"/>
    <w:rPr>
      <w:i/>
      <w:iCs/>
    </w:rPr>
  </w:style>
  <w:style w:type="paragraph" w:customStyle="1" w:styleId="whitespace-pre-wrap">
    <w:name w:val="whitespace-pre-wrap"/>
    <w:basedOn w:val="Normal"/>
    <w:uiPriority w:val="1"/>
    <w:rsid w:val="008268EB"/>
    <w:pPr>
      <w:spacing w:beforeAutospacing="1" w:afterAutospacing="1" w:line="240" w:lineRule="auto"/>
      <w:jc w:val="left"/>
    </w:pPr>
    <w:rPr>
      <w:rFonts w:asciiTheme="minorHAnsi" w:eastAsiaTheme="minorEastAsia" w:hAnsiTheme="minorHAnsi" w:cstheme="minorBidi"/>
      <w:sz w:val="24"/>
      <w:szCs w:val="24"/>
    </w:rPr>
  </w:style>
  <w:style w:type="character" w:customStyle="1" w:styleId="UnresolvedMention1">
    <w:name w:val="Unresolved Mention1"/>
    <w:basedOn w:val="DefaultParagraphFont"/>
    <w:uiPriority w:val="99"/>
    <w:semiHidden/>
    <w:unhideWhenUsed/>
    <w:rsid w:val="001853E6"/>
    <w:rPr>
      <w:color w:val="605E5C"/>
      <w:shd w:val="clear" w:color="auto" w:fill="E1DFDD"/>
    </w:rPr>
  </w:style>
  <w:style w:type="character" w:customStyle="1" w:styleId="ListParagraphChar">
    <w:name w:val="List Paragraph Char"/>
    <w:aliases w:val="OBC Bullet Char,Normal 1 Char,Task Body Char,Viñetas (Inicio Parrafo) Char,Paragrafo elenco Char,3 Txt tabla Char,Zerrenda-paragrafoa Char,Fiche List Paragraph Char,Dot pt Char,F5 List Paragraph Char,List Paragraph1 Char"/>
    <w:basedOn w:val="DefaultParagraphFont"/>
    <w:link w:val="ListParagraph"/>
    <w:uiPriority w:val="34"/>
    <w:locked/>
    <w:rsid w:val="00C80D1A"/>
    <w:rPr>
      <w:rFonts w:ascii="EC Square Sans Pro" w:eastAsiaTheme="minorEastAsia" w:hAnsi="EC Square Sans Pro"/>
      <w:sz w:val="20"/>
      <w:szCs w:val="20"/>
    </w:rPr>
  </w:style>
  <w:style w:type="character" w:customStyle="1" w:styleId="Mention13">
    <w:name w:val="Mention13"/>
    <w:basedOn w:val="DefaultParagraphFont"/>
    <w:uiPriority w:val="99"/>
    <w:unhideWhenUsed/>
    <w:rsid w:val="005C529A"/>
    <w:rPr>
      <w:color w:val="2B579A"/>
      <w:shd w:val="clear" w:color="auto" w:fill="E6E6E6"/>
    </w:rPr>
  </w:style>
  <w:style w:type="character" w:customStyle="1" w:styleId="break-words">
    <w:name w:val="break-words"/>
    <w:basedOn w:val="DefaultParagraphFont"/>
    <w:rsid w:val="00D1521C"/>
  </w:style>
  <w:style w:type="paragraph" w:customStyle="1" w:styleId="FootnoteReferenceCharCarCharCharCarCharCarCharCarCharCarCharCharCarCarCharCharCharCharCharCarCharCarCharCharCarCharCar">
    <w:name w:val="Footnote Reference Char Car Char Char Car Char Car Char Car Char Car Char Char Car Car Char Char Char Char Char Car Char Car Char Char Car Char Car"/>
    <w:aliases w:val="Footnotes refss Car Char Car,callout Car Car Char Char Car,Footnotes refss Car1"/>
    <w:basedOn w:val="Normal"/>
    <w:uiPriority w:val="99"/>
    <w:rsid w:val="00D1521C"/>
    <w:pPr>
      <w:spacing w:before="0" w:after="160" w:line="240" w:lineRule="exact"/>
      <w:jc w:val="left"/>
    </w:pPr>
    <w:rPr>
      <w:rFonts w:asciiTheme="minorHAnsi" w:eastAsiaTheme="minorHAnsi" w:hAnsiTheme="minorHAnsi" w:cstheme="minorBidi"/>
      <w:sz w:val="19"/>
      <w:szCs w:val="19"/>
      <w:vertAlign w:val="superscript"/>
      <w:lang w:eastAsia="en-US"/>
    </w:rPr>
  </w:style>
  <w:style w:type="character" w:customStyle="1" w:styleId="Text1Char">
    <w:name w:val="Text 1 Char"/>
    <w:basedOn w:val="DefaultParagraphFont"/>
    <w:link w:val="Text1"/>
    <w:locked/>
    <w:rsid w:val="00D1521C"/>
    <w:rPr>
      <w:rFonts w:ascii="Verdana" w:hAnsi="Verdana"/>
    </w:rPr>
  </w:style>
  <w:style w:type="paragraph" w:customStyle="1" w:styleId="Text1">
    <w:name w:val="Text 1"/>
    <w:basedOn w:val="Normal"/>
    <w:link w:val="Text1Char"/>
    <w:rsid w:val="00D1521C"/>
    <w:pPr>
      <w:spacing w:before="0" w:after="240" w:line="240" w:lineRule="auto"/>
      <w:ind w:left="482"/>
    </w:pPr>
    <w:rPr>
      <w:rFonts w:ascii="Verdana" w:eastAsiaTheme="minorHAnsi" w:hAnsi="Verdana" w:cstheme="minorBidi"/>
      <w:sz w:val="22"/>
      <w:szCs w:val="22"/>
      <w:lang w:eastAsia="en-US"/>
    </w:rPr>
  </w:style>
  <w:style w:type="character" w:customStyle="1" w:styleId="JRCTextChar">
    <w:name w:val="JRC_Text Char"/>
    <w:basedOn w:val="DefaultParagraphFont"/>
    <w:uiPriority w:val="1"/>
    <w:rsid w:val="00900D5D"/>
    <w:rPr>
      <w:rFonts w:asciiTheme="minorHAnsi" w:eastAsiaTheme="minorEastAsia" w:hAnsiTheme="minorHAnsi" w:cstheme="minorBidi"/>
      <w:sz w:val="22"/>
      <w:szCs w:val="22"/>
    </w:rPr>
  </w:style>
  <w:style w:type="character" w:styleId="IntenseReference">
    <w:name w:val="Intense Reference"/>
    <w:basedOn w:val="DefaultParagraphFont"/>
    <w:uiPriority w:val="32"/>
    <w:qFormat/>
    <w:rsid w:val="00900D5D"/>
    <w:rPr>
      <w:b/>
      <w:bCs/>
      <w:smallCaps/>
      <w:color w:val="5B9BD5" w:themeColor="accent1"/>
      <w:spacing w:val="5"/>
    </w:rPr>
  </w:style>
  <w:style w:type="character" w:styleId="UnresolvedMention">
    <w:name w:val="Unresolved Mention"/>
    <w:basedOn w:val="DefaultParagraphFont"/>
    <w:uiPriority w:val="99"/>
    <w:semiHidden/>
    <w:unhideWhenUsed/>
    <w:rsid w:val="00A81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4850">
      <w:bodyDiv w:val="1"/>
      <w:marLeft w:val="0"/>
      <w:marRight w:val="0"/>
      <w:marTop w:val="0"/>
      <w:marBottom w:val="0"/>
      <w:divBdr>
        <w:top w:val="none" w:sz="0" w:space="0" w:color="auto"/>
        <w:left w:val="none" w:sz="0" w:space="0" w:color="auto"/>
        <w:bottom w:val="none" w:sz="0" w:space="0" w:color="auto"/>
        <w:right w:val="none" w:sz="0" w:space="0" w:color="auto"/>
      </w:divBdr>
    </w:div>
    <w:div w:id="49694518">
      <w:bodyDiv w:val="1"/>
      <w:marLeft w:val="0"/>
      <w:marRight w:val="0"/>
      <w:marTop w:val="0"/>
      <w:marBottom w:val="0"/>
      <w:divBdr>
        <w:top w:val="none" w:sz="0" w:space="0" w:color="auto"/>
        <w:left w:val="none" w:sz="0" w:space="0" w:color="auto"/>
        <w:bottom w:val="none" w:sz="0" w:space="0" w:color="auto"/>
        <w:right w:val="none" w:sz="0" w:space="0" w:color="auto"/>
      </w:divBdr>
    </w:div>
    <w:div w:id="71705260">
      <w:bodyDiv w:val="1"/>
      <w:marLeft w:val="0"/>
      <w:marRight w:val="0"/>
      <w:marTop w:val="0"/>
      <w:marBottom w:val="0"/>
      <w:divBdr>
        <w:top w:val="none" w:sz="0" w:space="0" w:color="auto"/>
        <w:left w:val="none" w:sz="0" w:space="0" w:color="auto"/>
        <w:bottom w:val="none" w:sz="0" w:space="0" w:color="auto"/>
        <w:right w:val="none" w:sz="0" w:space="0" w:color="auto"/>
      </w:divBdr>
      <w:divsChild>
        <w:div w:id="1554389561">
          <w:marLeft w:val="0"/>
          <w:marRight w:val="0"/>
          <w:marTop w:val="0"/>
          <w:marBottom w:val="0"/>
          <w:divBdr>
            <w:top w:val="none" w:sz="0" w:space="0" w:color="auto"/>
            <w:left w:val="none" w:sz="0" w:space="0" w:color="auto"/>
            <w:bottom w:val="none" w:sz="0" w:space="0" w:color="auto"/>
            <w:right w:val="none" w:sz="0" w:space="0" w:color="auto"/>
          </w:divBdr>
          <w:divsChild>
            <w:div w:id="1194491605">
              <w:marLeft w:val="0"/>
              <w:marRight w:val="0"/>
              <w:marTop w:val="0"/>
              <w:marBottom w:val="0"/>
              <w:divBdr>
                <w:top w:val="none" w:sz="0" w:space="0" w:color="auto"/>
                <w:left w:val="none" w:sz="0" w:space="0" w:color="auto"/>
                <w:bottom w:val="none" w:sz="0" w:space="0" w:color="auto"/>
                <w:right w:val="none" w:sz="0" w:space="0" w:color="auto"/>
              </w:divBdr>
            </w:div>
            <w:div w:id="1576551083">
              <w:marLeft w:val="0"/>
              <w:marRight w:val="0"/>
              <w:marTop w:val="0"/>
              <w:marBottom w:val="0"/>
              <w:divBdr>
                <w:top w:val="none" w:sz="0" w:space="0" w:color="auto"/>
                <w:left w:val="none" w:sz="0" w:space="0" w:color="auto"/>
                <w:bottom w:val="none" w:sz="0" w:space="0" w:color="auto"/>
                <w:right w:val="none" w:sz="0" w:space="0" w:color="auto"/>
              </w:divBdr>
            </w:div>
            <w:div w:id="2057972218">
              <w:marLeft w:val="0"/>
              <w:marRight w:val="0"/>
              <w:marTop w:val="0"/>
              <w:marBottom w:val="0"/>
              <w:divBdr>
                <w:top w:val="none" w:sz="0" w:space="0" w:color="auto"/>
                <w:left w:val="none" w:sz="0" w:space="0" w:color="auto"/>
                <w:bottom w:val="none" w:sz="0" w:space="0" w:color="auto"/>
                <w:right w:val="none" w:sz="0" w:space="0" w:color="auto"/>
              </w:divBdr>
            </w:div>
            <w:div w:id="2097942569">
              <w:marLeft w:val="0"/>
              <w:marRight w:val="0"/>
              <w:marTop w:val="0"/>
              <w:marBottom w:val="0"/>
              <w:divBdr>
                <w:top w:val="none" w:sz="0" w:space="0" w:color="auto"/>
                <w:left w:val="none" w:sz="0" w:space="0" w:color="auto"/>
                <w:bottom w:val="none" w:sz="0" w:space="0" w:color="auto"/>
                <w:right w:val="none" w:sz="0" w:space="0" w:color="auto"/>
              </w:divBdr>
            </w:div>
            <w:div w:id="20992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4865">
      <w:bodyDiv w:val="1"/>
      <w:marLeft w:val="0"/>
      <w:marRight w:val="0"/>
      <w:marTop w:val="0"/>
      <w:marBottom w:val="0"/>
      <w:divBdr>
        <w:top w:val="none" w:sz="0" w:space="0" w:color="auto"/>
        <w:left w:val="none" w:sz="0" w:space="0" w:color="auto"/>
        <w:bottom w:val="none" w:sz="0" w:space="0" w:color="auto"/>
        <w:right w:val="none" w:sz="0" w:space="0" w:color="auto"/>
      </w:divBdr>
    </w:div>
    <w:div w:id="163937121">
      <w:bodyDiv w:val="1"/>
      <w:marLeft w:val="0"/>
      <w:marRight w:val="0"/>
      <w:marTop w:val="0"/>
      <w:marBottom w:val="0"/>
      <w:divBdr>
        <w:top w:val="none" w:sz="0" w:space="0" w:color="auto"/>
        <w:left w:val="none" w:sz="0" w:space="0" w:color="auto"/>
        <w:bottom w:val="none" w:sz="0" w:space="0" w:color="auto"/>
        <w:right w:val="none" w:sz="0" w:space="0" w:color="auto"/>
      </w:divBdr>
    </w:div>
    <w:div w:id="177042198">
      <w:bodyDiv w:val="1"/>
      <w:marLeft w:val="0"/>
      <w:marRight w:val="0"/>
      <w:marTop w:val="0"/>
      <w:marBottom w:val="0"/>
      <w:divBdr>
        <w:top w:val="none" w:sz="0" w:space="0" w:color="auto"/>
        <w:left w:val="none" w:sz="0" w:space="0" w:color="auto"/>
        <w:bottom w:val="none" w:sz="0" w:space="0" w:color="auto"/>
        <w:right w:val="none" w:sz="0" w:space="0" w:color="auto"/>
      </w:divBdr>
    </w:div>
    <w:div w:id="207038355">
      <w:bodyDiv w:val="1"/>
      <w:marLeft w:val="0"/>
      <w:marRight w:val="0"/>
      <w:marTop w:val="0"/>
      <w:marBottom w:val="0"/>
      <w:divBdr>
        <w:top w:val="none" w:sz="0" w:space="0" w:color="auto"/>
        <w:left w:val="none" w:sz="0" w:space="0" w:color="auto"/>
        <w:bottom w:val="none" w:sz="0" w:space="0" w:color="auto"/>
        <w:right w:val="none" w:sz="0" w:space="0" w:color="auto"/>
      </w:divBdr>
      <w:divsChild>
        <w:div w:id="1622613244">
          <w:marLeft w:val="0"/>
          <w:marRight w:val="0"/>
          <w:marTop w:val="0"/>
          <w:marBottom w:val="0"/>
          <w:divBdr>
            <w:top w:val="none" w:sz="0" w:space="0" w:color="auto"/>
            <w:left w:val="none" w:sz="0" w:space="0" w:color="auto"/>
            <w:bottom w:val="none" w:sz="0" w:space="0" w:color="auto"/>
            <w:right w:val="none" w:sz="0" w:space="0" w:color="auto"/>
          </w:divBdr>
          <w:divsChild>
            <w:div w:id="132258045">
              <w:marLeft w:val="0"/>
              <w:marRight w:val="0"/>
              <w:marTop w:val="0"/>
              <w:marBottom w:val="0"/>
              <w:divBdr>
                <w:top w:val="none" w:sz="0" w:space="0" w:color="auto"/>
                <w:left w:val="none" w:sz="0" w:space="0" w:color="auto"/>
                <w:bottom w:val="none" w:sz="0" w:space="0" w:color="auto"/>
                <w:right w:val="none" w:sz="0" w:space="0" w:color="auto"/>
              </w:divBdr>
            </w:div>
            <w:div w:id="492528603">
              <w:marLeft w:val="0"/>
              <w:marRight w:val="0"/>
              <w:marTop w:val="0"/>
              <w:marBottom w:val="0"/>
              <w:divBdr>
                <w:top w:val="none" w:sz="0" w:space="0" w:color="auto"/>
                <w:left w:val="none" w:sz="0" w:space="0" w:color="auto"/>
                <w:bottom w:val="none" w:sz="0" w:space="0" w:color="auto"/>
                <w:right w:val="none" w:sz="0" w:space="0" w:color="auto"/>
              </w:divBdr>
            </w:div>
            <w:div w:id="776994845">
              <w:marLeft w:val="0"/>
              <w:marRight w:val="0"/>
              <w:marTop w:val="0"/>
              <w:marBottom w:val="0"/>
              <w:divBdr>
                <w:top w:val="none" w:sz="0" w:space="0" w:color="auto"/>
                <w:left w:val="none" w:sz="0" w:space="0" w:color="auto"/>
                <w:bottom w:val="none" w:sz="0" w:space="0" w:color="auto"/>
                <w:right w:val="none" w:sz="0" w:space="0" w:color="auto"/>
              </w:divBdr>
            </w:div>
            <w:div w:id="1145972880">
              <w:marLeft w:val="0"/>
              <w:marRight w:val="0"/>
              <w:marTop w:val="0"/>
              <w:marBottom w:val="0"/>
              <w:divBdr>
                <w:top w:val="none" w:sz="0" w:space="0" w:color="auto"/>
                <w:left w:val="none" w:sz="0" w:space="0" w:color="auto"/>
                <w:bottom w:val="none" w:sz="0" w:space="0" w:color="auto"/>
                <w:right w:val="none" w:sz="0" w:space="0" w:color="auto"/>
              </w:divBdr>
            </w:div>
            <w:div w:id="1372535059">
              <w:marLeft w:val="0"/>
              <w:marRight w:val="0"/>
              <w:marTop w:val="0"/>
              <w:marBottom w:val="0"/>
              <w:divBdr>
                <w:top w:val="none" w:sz="0" w:space="0" w:color="auto"/>
                <w:left w:val="none" w:sz="0" w:space="0" w:color="auto"/>
                <w:bottom w:val="none" w:sz="0" w:space="0" w:color="auto"/>
                <w:right w:val="none" w:sz="0" w:space="0" w:color="auto"/>
              </w:divBdr>
            </w:div>
            <w:div w:id="16963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8411">
      <w:bodyDiv w:val="1"/>
      <w:marLeft w:val="0"/>
      <w:marRight w:val="0"/>
      <w:marTop w:val="0"/>
      <w:marBottom w:val="0"/>
      <w:divBdr>
        <w:top w:val="none" w:sz="0" w:space="0" w:color="auto"/>
        <w:left w:val="none" w:sz="0" w:space="0" w:color="auto"/>
        <w:bottom w:val="none" w:sz="0" w:space="0" w:color="auto"/>
        <w:right w:val="none" w:sz="0" w:space="0" w:color="auto"/>
      </w:divBdr>
    </w:div>
    <w:div w:id="221714601">
      <w:bodyDiv w:val="1"/>
      <w:marLeft w:val="0"/>
      <w:marRight w:val="0"/>
      <w:marTop w:val="0"/>
      <w:marBottom w:val="0"/>
      <w:divBdr>
        <w:top w:val="none" w:sz="0" w:space="0" w:color="auto"/>
        <w:left w:val="none" w:sz="0" w:space="0" w:color="auto"/>
        <w:bottom w:val="none" w:sz="0" w:space="0" w:color="auto"/>
        <w:right w:val="none" w:sz="0" w:space="0" w:color="auto"/>
      </w:divBdr>
    </w:div>
    <w:div w:id="275528651">
      <w:bodyDiv w:val="1"/>
      <w:marLeft w:val="0"/>
      <w:marRight w:val="0"/>
      <w:marTop w:val="0"/>
      <w:marBottom w:val="0"/>
      <w:divBdr>
        <w:top w:val="none" w:sz="0" w:space="0" w:color="auto"/>
        <w:left w:val="none" w:sz="0" w:space="0" w:color="auto"/>
        <w:bottom w:val="none" w:sz="0" w:space="0" w:color="auto"/>
        <w:right w:val="none" w:sz="0" w:space="0" w:color="auto"/>
      </w:divBdr>
      <w:divsChild>
        <w:div w:id="2101632517">
          <w:marLeft w:val="0"/>
          <w:marRight w:val="0"/>
          <w:marTop w:val="0"/>
          <w:marBottom w:val="0"/>
          <w:divBdr>
            <w:top w:val="none" w:sz="0" w:space="0" w:color="auto"/>
            <w:left w:val="none" w:sz="0" w:space="0" w:color="auto"/>
            <w:bottom w:val="none" w:sz="0" w:space="0" w:color="auto"/>
            <w:right w:val="none" w:sz="0" w:space="0" w:color="auto"/>
          </w:divBdr>
          <w:divsChild>
            <w:div w:id="52169558">
              <w:marLeft w:val="0"/>
              <w:marRight w:val="0"/>
              <w:marTop w:val="0"/>
              <w:marBottom w:val="0"/>
              <w:divBdr>
                <w:top w:val="none" w:sz="0" w:space="0" w:color="auto"/>
                <w:left w:val="none" w:sz="0" w:space="0" w:color="auto"/>
                <w:bottom w:val="none" w:sz="0" w:space="0" w:color="auto"/>
                <w:right w:val="none" w:sz="0" w:space="0" w:color="auto"/>
              </w:divBdr>
            </w:div>
            <w:div w:id="577131957">
              <w:marLeft w:val="0"/>
              <w:marRight w:val="0"/>
              <w:marTop w:val="0"/>
              <w:marBottom w:val="0"/>
              <w:divBdr>
                <w:top w:val="none" w:sz="0" w:space="0" w:color="auto"/>
                <w:left w:val="none" w:sz="0" w:space="0" w:color="auto"/>
                <w:bottom w:val="none" w:sz="0" w:space="0" w:color="auto"/>
                <w:right w:val="none" w:sz="0" w:space="0" w:color="auto"/>
              </w:divBdr>
            </w:div>
            <w:div w:id="1727027883">
              <w:marLeft w:val="0"/>
              <w:marRight w:val="0"/>
              <w:marTop w:val="0"/>
              <w:marBottom w:val="0"/>
              <w:divBdr>
                <w:top w:val="none" w:sz="0" w:space="0" w:color="auto"/>
                <w:left w:val="none" w:sz="0" w:space="0" w:color="auto"/>
                <w:bottom w:val="none" w:sz="0" w:space="0" w:color="auto"/>
                <w:right w:val="none" w:sz="0" w:space="0" w:color="auto"/>
              </w:divBdr>
            </w:div>
            <w:div w:id="20695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2639">
      <w:bodyDiv w:val="1"/>
      <w:marLeft w:val="0"/>
      <w:marRight w:val="0"/>
      <w:marTop w:val="0"/>
      <w:marBottom w:val="0"/>
      <w:divBdr>
        <w:top w:val="none" w:sz="0" w:space="0" w:color="auto"/>
        <w:left w:val="none" w:sz="0" w:space="0" w:color="auto"/>
        <w:bottom w:val="none" w:sz="0" w:space="0" w:color="auto"/>
        <w:right w:val="none" w:sz="0" w:space="0" w:color="auto"/>
      </w:divBdr>
    </w:div>
    <w:div w:id="336807814">
      <w:bodyDiv w:val="1"/>
      <w:marLeft w:val="0"/>
      <w:marRight w:val="0"/>
      <w:marTop w:val="0"/>
      <w:marBottom w:val="0"/>
      <w:divBdr>
        <w:top w:val="none" w:sz="0" w:space="0" w:color="auto"/>
        <w:left w:val="none" w:sz="0" w:space="0" w:color="auto"/>
        <w:bottom w:val="none" w:sz="0" w:space="0" w:color="auto"/>
        <w:right w:val="none" w:sz="0" w:space="0" w:color="auto"/>
      </w:divBdr>
      <w:divsChild>
        <w:div w:id="1674601259">
          <w:marLeft w:val="0"/>
          <w:marRight w:val="0"/>
          <w:marTop w:val="0"/>
          <w:marBottom w:val="0"/>
          <w:divBdr>
            <w:top w:val="none" w:sz="0" w:space="0" w:color="auto"/>
            <w:left w:val="none" w:sz="0" w:space="0" w:color="auto"/>
            <w:bottom w:val="none" w:sz="0" w:space="0" w:color="auto"/>
            <w:right w:val="none" w:sz="0" w:space="0" w:color="auto"/>
          </w:divBdr>
        </w:div>
      </w:divsChild>
    </w:div>
    <w:div w:id="347830311">
      <w:bodyDiv w:val="1"/>
      <w:marLeft w:val="0"/>
      <w:marRight w:val="0"/>
      <w:marTop w:val="0"/>
      <w:marBottom w:val="0"/>
      <w:divBdr>
        <w:top w:val="none" w:sz="0" w:space="0" w:color="auto"/>
        <w:left w:val="none" w:sz="0" w:space="0" w:color="auto"/>
        <w:bottom w:val="none" w:sz="0" w:space="0" w:color="auto"/>
        <w:right w:val="none" w:sz="0" w:space="0" w:color="auto"/>
      </w:divBdr>
    </w:div>
    <w:div w:id="364600939">
      <w:bodyDiv w:val="1"/>
      <w:marLeft w:val="0"/>
      <w:marRight w:val="0"/>
      <w:marTop w:val="0"/>
      <w:marBottom w:val="0"/>
      <w:divBdr>
        <w:top w:val="none" w:sz="0" w:space="0" w:color="auto"/>
        <w:left w:val="none" w:sz="0" w:space="0" w:color="auto"/>
        <w:bottom w:val="none" w:sz="0" w:space="0" w:color="auto"/>
        <w:right w:val="none" w:sz="0" w:space="0" w:color="auto"/>
      </w:divBdr>
      <w:divsChild>
        <w:div w:id="1174682512">
          <w:marLeft w:val="1080"/>
          <w:marRight w:val="0"/>
          <w:marTop w:val="100"/>
          <w:marBottom w:val="0"/>
          <w:divBdr>
            <w:top w:val="none" w:sz="0" w:space="0" w:color="auto"/>
            <w:left w:val="none" w:sz="0" w:space="0" w:color="auto"/>
            <w:bottom w:val="none" w:sz="0" w:space="0" w:color="auto"/>
            <w:right w:val="none" w:sz="0" w:space="0" w:color="auto"/>
          </w:divBdr>
        </w:div>
      </w:divsChild>
    </w:div>
    <w:div w:id="393547981">
      <w:bodyDiv w:val="1"/>
      <w:marLeft w:val="0"/>
      <w:marRight w:val="0"/>
      <w:marTop w:val="0"/>
      <w:marBottom w:val="0"/>
      <w:divBdr>
        <w:top w:val="none" w:sz="0" w:space="0" w:color="auto"/>
        <w:left w:val="none" w:sz="0" w:space="0" w:color="auto"/>
        <w:bottom w:val="none" w:sz="0" w:space="0" w:color="auto"/>
        <w:right w:val="none" w:sz="0" w:space="0" w:color="auto"/>
      </w:divBdr>
      <w:divsChild>
        <w:div w:id="203949322">
          <w:marLeft w:val="0"/>
          <w:marRight w:val="0"/>
          <w:marTop w:val="0"/>
          <w:marBottom w:val="0"/>
          <w:divBdr>
            <w:top w:val="none" w:sz="0" w:space="0" w:color="auto"/>
            <w:left w:val="none" w:sz="0" w:space="0" w:color="auto"/>
            <w:bottom w:val="none" w:sz="0" w:space="0" w:color="auto"/>
            <w:right w:val="none" w:sz="0" w:space="0" w:color="auto"/>
          </w:divBdr>
        </w:div>
        <w:div w:id="657734888">
          <w:marLeft w:val="0"/>
          <w:marRight w:val="0"/>
          <w:marTop w:val="0"/>
          <w:marBottom w:val="0"/>
          <w:divBdr>
            <w:top w:val="none" w:sz="0" w:space="0" w:color="auto"/>
            <w:left w:val="none" w:sz="0" w:space="0" w:color="auto"/>
            <w:bottom w:val="none" w:sz="0" w:space="0" w:color="auto"/>
            <w:right w:val="none" w:sz="0" w:space="0" w:color="auto"/>
          </w:divBdr>
        </w:div>
        <w:div w:id="816412717">
          <w:marLeft w:val="0"/>
          <w:marRight w:val="0"/>
          <w:marTop w:val="0"/>
          <w:marBottom w:val="0"/>
          <w:divBdr>
            <w:top w:val="none" w:sz="0" w:space="0" w:color="auto"/>
            <w:left w:val="none" w:sz="0" w:space="0" w:color="auto"/>
            <w:bottom w:val="none" w:sz="0" w:space="0" w:color="auto"/>
            <w:right w:val="none" w:sz="0" w:space="0" w:color="auto"/>
          </w:divBdr>
        </w:div>
        <w:div w:id="1017806177">
          <w:marLeft w:val="0"/>
          <w:marRight w:val="0"/>
          <w:marTop w:val="0"/>
          <w:marBottom w:val="0"/>
          <w:divBdr>
            <w:top w:val="none" w:sz="0" w:space="0" w:color="auto"/>
            <w:left w:val="none" w:sz="0" w:space="0" w:color="auto"/>
            <w:bottom w:val="none" w:sz="0" w:space="0" w:color="auto"/>
            <w:right w:val="none" w:sz="0" w:space="0" w:color="auto"/>
          </w:divBdr>
        </w:div>
        <w:div w:id="1227302002">
          <w:marLeft w:val="0"/>
          <w:marRight w:val="0"/>
          <w:marTop w:val="0"/>
          <w:marBottom w:val="0"/>
          <w:divBdr>
            <w:top w:val="none" w:sz="0" w:space="0" w:color="auto"/>
            <w:left w:val="none" w:sz="0" w:space="0" w:color="auto"/>
            <w:bottom w:val="none" w:sz="0" w:space="0" w:color="auto"/>
            <w:right w:val="none" w:sz="0" w:space="0" w:color="auto"/>
          </w:divBdr>
        </w:div>
        <w:div w:id="2098086848">
          <w:marLeft w:val="0"/>
          <w:marRight w:val="0"/>
          <w:marTop w:val="0"/>
          <w:marBottom w:val="0"/>
          <w:divBdr>
            <w:top w:val="none" w:sz="0" w:space="0" w:color="auto"/>
            <w:left w:val="none" w:sz="0" w:space="0" w:color="auto"/>
            <w:bottom w:val="none" w:sz="0" w:space="0" w:color="auto"/>
            <w:right w:val="none" w:sz="0" w:space="0" w:color="auto"/>
          </w:divBdr>
        </w:div>
      </w:divsChild>
    </w:div>
    <w:div w:id="422576963">
      <w:bodyDiv w:val="1"/>
      <w:marLeft w:val="0"/>
      <w:marRight w:val="0"/>
      <w:marTop w:val="0"/>
      <w:marBottom w:val="0"/>
      <w:divBdr>
        <w:top w:val="none" w:sz="0" w:space="0" w:color="auto"/>
        <w:left w:val="none" w:sz="0" w:space="0" w:color="auto"/>
        <w:bottom w:val="none" w:sz="0" w:space="0" w:color="auto"/>
        <w:right w:val="none" w:sz="0" w:space="0" w:color="auto"/>
      </w:divBdr>
      <w:divsChild>
        <w:div w:id="275597374">
          <w:marLeft w:val="0"/>
          <w:marRight w:val="0"/>
          <w:marTop w:val="0"/>
          <w:marBottom w:val="0"/>
          <w:divBdr>
            <w:top w:val="none" w:sz="0" w:space="0" w:color="auto"/>
            <w:left w:val="none" w:sz="0" w:space="0" w:color="auto"/>
            <w:bottom w:val="none" w:sz="0" w:space="0" w:color="auto"/>
            <w:right w:val="none" w:sz="0" w:space="0" w:color="auto"/>
          </w:divBdr>
        </w:div>
      </w:divsChild>
    </w:div>
    <w:div w:id="433328821">
      <w:bodyDiv w:val="1"/>
      <w:marLeft w:val="0"/>
      <w:marRight w:val="0"/>
      <w:marTop w:val="0"/>
      <w:marBottom w:val="0"/>
      <w:divBdr>
        <w:top w:val="none" w:sz="0" w:space="0" w:color="auto"/>
        <w:left w:val="none" w:sz="0" w:space="0" w:color="auto"/>
        <w:bottom w:val="none" w:sz="0" w:space="0" w:color="auto"/>
        <w:right w:val="none" w:sz="0" w:space="0" w:color="auto"/>
      </w:divBdr>
      <w:divsChild>
        <w:div w:id="1311447559">
          <w:marLeft w:val="0"/>
          <w:marRight w:val="0"/>
          <w:marTop w:val="0"/>
          <w:marBottom w:val="0"/>
          <w:divBdr>
            <w:top w:val="none" w:sz="0" w:space="0" w:color="auto"/>
            <w:left w:val="none" w:sz="0" w:space="0" w:color="auto"/>
            <w:bottom w:val="none" w:sz="0" w:space="0" w:color="auto"/>
            <w:right w:val="none" w:sz="0" w:space="0" w:color="auto"/>
          </w:divBdr>
          <w:divsChild>
            <w:div w:id="5183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3261">
      <w:bodyDiv w:val="1"/>
      <w:marLeft w:val="0"/>
      <w:marRight w:val="0"/>
      <w:marTop w:val="0"/>
      <w:marBottom w:val="0"/>
      <w:divBdr>
        <w:top w:val="none" w:sz="0" w:space="0" w:color="auto"/>
        <w:left w:val="none" w:sz="0" w:space="0" w:color="auto"/>
        <w:bottom w:val="none" w:sz="0" w:space="0" w:color="auto"/>
        <w:right w:val="none" w:sz="0" w:space="0" w:color="auto"/>
      </w:divBdr>
      <w:divsChild>
        <w:div w:id="1518155550">
          <w:marLeft w:val="0"/>
          <w:marRight w:val="0"/>
          <w:marTop w:val="0"/>
          <w:marBottom w:val="0"/>
          <w:divBdr>
            <w:top w:val="none" w:sz="0" w:space="0" w:color="auto"/>
            <w:left w:val="none" w:sz="0" w:space="0" w:color="auto"/>
            <w:bottom w:val="none" w:sz="0" w:space="0" w:color="auto"/>
            <w:right w:val="none" w:sz="0" w:space="0" w:color="auto"/>
          </w:divBdr>
        </w:div>
      </w:divsChild>
    </w:div>
    <w:div w:id="540440224">
      <w:bodyDiv w:val="1"/>
      <w:marLeft w:val="0"/>
      <w:marRight w:val="0"/>
      <w:marTop w:val="0"/>
      <w:marBottom w:val="0"/>
      <w:divBdr>
        <w:top w:val="none" w:sz="0" w:space="0" w:color="auto"/>
        <w:left w:val="none" w:sz="0" w:space="0" w:color="auto"/>
        <w:bottom w:val="none" w:sz="0" w:space="0" w:color="auto"/>
        <w:right w:val="none" w:sz="0" w:space="0" w:color="auto"/>
      </w:divBdr>
    </w:div>
    <w:div w:id="547763518">
      <w:bodyDiv w:val="1"/>
      <w:marLeft w:val="0"/>
      <w:marRight w:val="0"/>
      <w:marTop w:val="0"/>
      <w:marBottom w:val="0"/>
      <w:divBdr>
        <w:top w:val="none" w:sz="0" w:space="0" w:color="auto"/>
        <w:left w:val="none" w:sz="0" w:space="0" w:color="auto"/>
        <w:bottom w:val="none" w:sz="0" w:space="0" w:color="auto"/>
        <w:right w:val="none" w:sz="0" w:space="0" w:color="auto"/>
      </w:divBdr>
    </w:div>
    <w:div w:id="570846255">
      <w:bodyDiv w:val="1"/>
      <w:marLeft w:val="0"/>
      <w:marRight w:val="0"/>
      <w:marTop w:val="0"/>
      <w:marBottom w:val="0"/>
      <w:divBdr>
        <w:top w:val="none" w:sz="0" w:space="0" w:color="auto"/>
        <w:left w:val="none" w:sz="0" w:space="0" w:color="auto"/>
        <w:bottom w:val="none" w:sz="0" w:space="0" w:color="auto"/>
        <w:right w:val="none" w:sz="0" w:space="0" w:color="auto"/>
      </w:divBdr>
    </w:div>
    <w:div w:id="586572067">
      <w:bodyDiv w:val="1"/>
      <w:marLeft w:val="0"/>
      <w:marRight w:val="0"/>
      <w:marTop w:val="0"/>
      <w:marBottom w:val="0"/>
      <w:divBdr>
        <w:top w:val="none" w:sz="0" w:space="0" w:color="auto"/>
        <w:left w:val="none" w:sz="0" w:space="0" w:color="auto"/>
        <w:bottom w:val="none" w:sz="0" w:space="0" w:color="auto"/>
        <w:right w:val="none" w:sz="0" w:space="0" w:color="auto"/>
      </w:divBdr>
    </w:div>
    <w:div w:id="593974399">
      <w:bodyDiv w:val="1"/>
      <w:marLeft w:val="0"/>
      <w:marRight w:val="0"/>
      <w:marTop w:val="0"/>
      <w:marBottom w:val="0"/>
      <w:divBdr>
        <w:top w:val="none" w:sz="0" w:space="0" w:color="auto"/>
        <w:left w:val="none" w:sz="0" w:space="0" w:color="auto"/>
        <w:bottom w:val="none" w:sz="0" w:space="0" w:color="auto"/>
        <w:right w:val="none" w:sz="0" w:space="0" w:color="auto"/>
      </w:divBdr>
      <w:divsChild>
        <w:div w:id="9258290">
          <w:marLeft w:val="0"/>
          <w:marRight w:val="0"/>
          <w:marTop w:val="0"/>
          <w:marBottom w:val="0"/>
          <w:divBdr>
            <w:top w:val="none" w:sz="0" w:space="0" w:color="auto"/>
            <w:left w:val="none" w:sz="0" w:space="0" w:color="auto"/>
            <w:bottom w:val="none" w:sz="0" w:space="0" w:color="auto"/>
            <w:right w:val="none" w:sz="0" w:space="0" w:color="auto"/>
          </w:divBdr>
          <w:divsChild>
            <w:div w:id="1289361093">
              <w:marLeft w:val="0"/>
              <w:marRight w:val="0"/>
              <w:marTop w:val="0"/>
              <w:marBottom w:val="0"/>
              <w:divBdr>
                <w:top w:val="none" w:sz="0" w:space="0" w:color="auto"/>
                <w:left w:val="none" w:sz="0" w:space="0" w:color="auto"/>
                <w:bottom w:val="none" w:sz="0" w:space="0" w:color="auto"/>
                <w:right w:val="none" w:sz="0" w:space="0" w:color="auto"/>
              </w:divBdr>
              <w:divsChild>
                <w:div w:id="1608347751">
                  <w:marLeft w:val="0"/>
                  <w:marRight w:val="0"/>
                  <w:marTop w:val="0"/>
                  <w:marBottom w:val="0"/>
                  <w:divBdr>
                    <w:top w:val="none" w:sz="0" w:space="0" w:color="auto"/>
                    <w:left w:val="none" w:sz="0" w:space="0" w:color="auto"/>
                    <w:bottom w:val="none" w:sz="0" w:space="0" w:color="auto"/>
                    <w:right w:val="none" w:sz="0" w:space="0" w:color="auto"/>
                  </w:divBdr>
                  <w:divsChild>
                    <w:div w:id="592978428">
                      <w:marLeft w:val="0"/>
                      <w:marRight w:val="0"/>
                      <w:marTop w:val="0"/>
                      <w:marBottom w:val="0"/>
                      <w:divBdr>
                        <w:top w:val="none" w:sz="0" w:space="0" w:color="auto"/>
                        <w:left w:val="none" w:sz="0" w:space="0" w:color="auto"/>
                        <w:bottom w:val="none" w:sz="0" w:space="0" w:color="auto"/>
                        <w:right w:val="none" w:sz="0" w:space="0" w:color="auto"/>
                      </w:divBdr>
                    </w:div>
                    <w:div w:id="11424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68106">
      <w:bodyDiv w:val="1"/>
      <w:marLeft w:val="0"/>
      <w:marRight w:val="0"/>
      <w:marTop w:val="0"/>
      <w:marBottom w:val="0"/>
      <w:divBdr>
        <w:top w:val="none" w:sz="0" w:space="0" w:color="auto"/>
        <w:left w:val="none" w:sz="0" w:space="0" w:color="auto"/>
        <w:bottom w:val="none" w:sz="0" w:space="0" w:color="auto"/>
        <w:right w:val="none" w:sz="0" w:space="0" w:color="auto"/>
      </w:divBdr>
    </w:div>
    <w:div w:id="707141809">
      <w:bodyDiv w:val="1"/>
      <w:marLeft w:val="0"/>
      <w:marRight w:val="0"/>
      <w:marTop w:val="0"/>
      <w:marBottom w:val="0"/>
      <w:divBdr>
        <w:top w:val="none" w:sz="0" w:space="0" w:color="auto"/>
        <w:left w:val="none" w:sz="0" w:space="0" w:color="auto"/>
        <w:bottom w:val="none" w:sz="0" w:space="0" w:color="auto"/>
        <w:right w:val="none" w:sz="0" w:space="0" w:color="auto"/>
      </w:divBdr>
    </w:div>
    <w:div w:id="764617246">
      <w:bodyDiv w:val="1"/>
      <w:marLeft w:val="0"/>
      <w:marRight w:val="0"/>
      <w:marTop w:val="0"/>
      <w:marBottom w:val="0"/>
      <w:divBdr>
        <w:top w:val="none" w:sz="0" w:space="0" w:color="auto"/>
        <w:left w:val="none" w:sz="0" w:space="0" w:color="auto"/>
        <w:bottom w:val="none" w:sz="0" w:space="0" w:color="auto"/>
        <w:right w:val="none" w:sz="0" w:space="0" w:color="auto"/>
      </w:divBdr>
      <w:divsChild>
        <w:div w:id="381102483">
          <w:marLeft w:val="0"/>
          <w:marRight w:val="0"/>
          <w:marTop w:val="0"/>
          <w:marBottom w:val="0"/>
          <w:divBdr>
            <w:top w:val="none" w:sz="0" w:space="0" w:color="auto"/>
            <w:left w:val="none" w:sz="0" w:space="0" w:color="auto"/>
            <w:bottom w:val="none" w:sz="0" w:space="0" w:color="auto"/>
            <w:right w:val="none" w:sz="0" w:space="0" w:color="auto"/>
          </w:divBdr>
        </w:div>
        <w:div w:id="472529286">
          <w:marLeft w:val="0"/>
          <w:marRight w:val="0"/>
          <w:marTop w:val="0"/>
          <w:marBottom w:val="0"/>
          <w:divBdr>
            <w:top w:val="none" w:sz="0" w:space="0" w:color="auto"/>
            <w:left w:val="none" w:sz="0" w:space="0" w:color="auto"/>
            <w:bottom w:val="none" w:sz="0" w:space="0" w:color="auto"/>
            <w:right w:val="none" w:sz="0" w:space="0" w:color="auto"/>
          </w:divBdr>
        </w:div>
        <w:div w:id="1337145935">
          <w:marLeft w:val="0"/>
          <w:marRight w:val="0"/>
          <w:marTop w:val="0"/>
          <w:marBottom w:val="0"/>
          <w:divBdr>
            <w:top w:val="none" w:sz="0" w:space="0" w:color="auto"/>
            <w:left w:val="none" w:sz="0" w:space="0" w:color="auto"/>
            <w:bottom w:val="none" w:sz="0" w:space="0" w:color="auto"/>
            <w:right w:val="none" w:sz="0" w:space="0" w:color="auto"/>
          </w:divBdr>
        </w:div>
        <w:div w:id="1500541303">
          <w:marLeft w:val="0"/>
          <w:marRight w:val="0"/>
          <w:marTop w:val="0"/>
          <w:marBottom w:val="0"/>
          <w:divBdr>
            <w:top w:val="none" w:sz="0" w:space="0" w:color="auto"/>
            <w:left w:val="none" w:sz="0" w:space="0" w:color="auto"/>
            <w:bottom w:val="none" w:sz="0" w:space="0" w:color="auto"/>
            <w:right w:val="none" w:sz="0" w:space="0" w:color="auto"/>
          </w:divBdr>
        </w:div>
        <w:div w:id="1973903922">
          <w:marLeft w:val="0"/>
          <w:marRight w:val="0"/>
          <w:marTop w:val="0"/>
          <w:marBottom w:val="0"/>
          <w:divBdr>
            <w:top w:val="none" w:sz="0" w:space="0" w:color="auto"/>
            <w:left w:val="none" w:sz="0" w:space="0" w:color="auto"/>
            <w:bottom w:val="none" w:sz="0" w:space="0" w:color="auto"/>
            <w:right w:val="none" w:sz="0" w:space="0" w:color="auto"/>
          </w:divBdr>
        </w:div>
        <w:div w:id="2062247147">
          <w:marLeft w:val="0"/>
          <w:marRight w:val="0"/>
          <w:marTop w:val="0"/>
          <w:marBottom w:val="0"/>
          <w:divBdr>
            <w:top w:val="none" w:sz="0" w:space="0" w:color="auto"/>
            <w:left w:val="none" w:sz="0" w:space="0" w:color="auto"/>
            <w:bottom w:val="none" w:sz="0" w:space="0" w:color="auto"/>
            <w:right w:val="none" w:sz="0" w:space="0" w:color="auto"/>
          </w:divBdr>
        </w:div>
      </w:divsChild>
    </w:div>
    <w:div w:id="785543714">
      <w:bodyDiv w:val="1"/>
      <w:marLeft w:val="0"/>
      <w:marRight w:val="0"/>
      <w:marTop w:val="0"/>
      <w:marBottom w:val="0"/>
      <w:divBdr>
        <w:top w:val="none" w:sz="0" w:space="0" w:color="auto"/>
        <w:left w:val="none" w:sz="0" w:space="0" w:color="auto"/>
        <w:bottom w:val="none" w:sz="0" w:space="0" w:color="auto"/>
        <w:right w:val="none" w:sz="0" w:space="0" w:color="auto"/>
      </w:divBdr>
      <w:divsChild>
        <w:div w:id="809253573">
          <w:marLeft w:val="1987"/>
          <w:marRight w:val="0"/>
          <w:marTop w:val="100"/>
          <w:marBottom w:val="120"/>
          <w:divBdr>
            <w:top w:val="none" w:sz="0" w:space="0" w:color="auto"/>
            <w:left w:val="none" w:sz="0" w:space="0" w:color="auto"/>
            <w:bottom w:val="none" w:sz="0" w:space="0" w:color="auto"/>
            <w:right w:val="none" w:sz="0" w:space="0" w:color="auto"/>
          </w:divBdr>
        </w:div>
      </w:divsChild>
    </w:div>
    <w:div w:id="800072105">
      <w:bodyDiv w:val="1"/>
      <w:marLeft w:val="0"/>
      <w:marRight w:val="0"/>
      <w:marTop w:val="0"/>
      <w:marBottom w:val="0"/>
      <w:divBdr>
        <w:top w:val="none" w:sz="0" w:space="0" w:color="auto"/>
        <w:left w:val="none" w:sz="0" w:space="0" w:color="auto"/>
        <w:bottom w:val="none" w:sz="0" w:space="0" w:color="auto"/>
        <w:right w:val="none" w:sz="0" w:space="0" w:color="auto"/>
      </w:divBdr>
      <w:divsChild>
        <w:div w:id="1362584901">
          <w:marLeft w:val="0"/>
          <w:marRight w:val="0"/>
          <w:marTop w:val="0"/>
          <w:marBottom w:val="0"/>
          <w:divBdr>
            <w:top w:val="none" w:sz="0" w:space="0" w:color="auto"/>
            <w:left w:val="none" w:sz="0" w:space="0" w:color="auto"/>
            <w:bottom w:val="none" w:sz="0" w:space="0" w:color="auto"/>
            <w:right w:val="none" w:sz="0" w:space="0" w:color="auto"/>
          </w:divBdr>
          <w:divsChild>
            <w:div w:id="1323317517">
              <w:marLeft w:val="0"/>
              <w:marRight w:val="0"/>
              <w:marTop w:val="0"/>
              <w:marBottom w:val="0"/>
              <w:divBdr>
                <w:top w:val="none" w:sz="0" w:space="0" w:color="auto"/>
                <w:left w:val="none" w:sz="0" w:space="0" w:color="auto"/>
                <w:bottom w:val="none" w:sz="0" w:space="0" w:color="auto"/>
                <w:right w:val="none" w:sz="0" w:space="0" w:color="auto"/>
              </w:divBdr>
              <w:divsChild>
                <w:div w:id="44331282">
                  <w:marLeft w:val="0"/>
                  <w:marRight w:val="0"/>
                  <w:marTop w:val="0"/>
                  <w:marBottom w:val="0"/>
                  <w:divBdr>
                    <w:top w:val="none" w:sz="0" w:space="0" w:color="auto"/>
                    <w:left w:val="none" w:sz="0" w:space="0" w:color="auto"/>
                    <w:bottom w:val="none" w:sz="0" w:space="0" w:color="auto"/>
                    <w:right w:val="none" w:sz="0" w:space="0" w:color="auto"/>
                  </w:divBdr>
                </w:div>
                <w:div w:id="440224991">
                  <w:marLeft w:val="0"/>
                  <w:marRight w:val="0"/>
                  <w:marTop w:val="0"/>
                  <w:marBottom w:val="0"/>
                  <w:divBdr>
                    <w:top w:val="none" w:sz="0" w:space="0" w:color="auto"/>
                    <w:left w:val="none" w:sz="0" w:space="0" w:color="auto"/>
                    <w:bottom w:val="none" w:sz="0" w:space="0" w:color="auto"/>
                    <w:right w:val="none" w:sz="0" w:space="0" w:color="auto"/>
                  </w:divBdr>
                </w:div>
                <w:div w:id="827213542">
                  <w:marLeft w:val="0"/>
                  <w:marRight w:val="0"/>
                  <w:marTop w:val="0"/>
                  <w:marBottom w:val="0"/>
                  <w:divBdr>
                    <w:top w:val="none" w:sz="0" w:space="0" w:color="auto"/>
                    <w:left w:val="none" w:sz="0" w:space="0" w:color="auto"/>
                    <w:bottom w:val="none" w:sz="0" w:space="0" w:color="auto"/>
                    <w:right w:val="none" w:sz="0" w:space="0" w:color="auto"/>
                  </w:divBdr>
                </w:div>
                <w:div w:id="957370357">
                  <w:marLeft w:val="0"/>
                  <w:marRight w:val="0"/>
                  <w:marTop w:val="0"/>
                  <w:marBottom w:val="0"/>
                  <w:divBdr>
                    <w:top w:val="none" w:sz="0" w:space="0" w:color="auto"/>
                    <w:left w:val="none" w:sz="0" w:space="0" w:color="auto"/>
                    <w:bottom w:val="none" w:sz="0" w:space="0" w:color="auto"/>
                    <w:right w:val="none" w:sz="0" w:space="0" w:color="auto"/>
                  </w:divBdr>
                </w:div>
                <w:div w:id="1091969035">
                  <w:marLeft w:val="0"/>
                  <w:marRight w:val="0"/>
                  <w:marTop w:val="0"/>
                  <w:marBottom w:val="0"/>
                  <w:divBdr>
                    <w:top w:val="none" w:sz="0" w:space="0" w:color="auto"/>
                    <w:left w:val="none" w:sz="0" w:space="0" w:color="auto"/>
                    <w:bottom w:val="none" w:sz="0" w:space="0" w:color="auto"/>
                    <w:right w:val="none" w:sz="0" w:space="0" w:color="auto"/>
                  </w:divBdr>
                </w:div>
                <w:div w:id="1197160319">
                  <w:marLeft w:val="0"/>
                  <w:marRight w:val="0"/>
                  <w:marTop w:val="0"/>
                  <w:marBottom w:val="0"/>
                  <w:divBdr>
                    <w:top w:val="none" w:sz="0" w:space="0" w:color="auto"/>
                    <w:left w:val="none" w:sz="0" w:space="0" w:color="auto"/>
                    <w:bottom w:val="none" w:sz="0" w:space="0" w:color="auto"/>
                    <w:right w:val="none" w:sz="0" w:space="0" w:color="auto"/>
                  </w:divBdr>
                </w:div>
                <w:div w:id="1607276504">
                  <w:marLeft w:val="0"/>
                  <w:marRight w:val="0"/>
                  <w:marTop w:val="0"/>
                  <w:marBottom w:val="0"/>
                  <w:divBdr>
                    <w:top w:val="none" w:sz="0" w:space="0" w:color="auto"/>
                    <w:left w:val="none" w:sz="0" w:space="0" w:color="auto"/>
                    <w:bottom w:val="none" w:sz="0" w:space="0" w:color="auto"/>
                    <w:right w:val="none" w:sz="0" w:space="0" w:color="auto"/>
                  </w:divBdr>
                </w:div>
                <w:div w:id="1673948150">
                  <w:marLeft w:val="0"/>
                  <w:marRight w:val="0"/>
                  <w:marTop w:val="0"/>
                  <w:marBottom w:val="0"/>
                  <w:divBdr>
                    <w:top w:val="none" w:sz="0" w:space="0" w:color="auto"/>
                    <w:left w:val="none" w:sz="0" w:space="0" w:color="auto"/>
                    <w:bottom w:val="none" w:sz="0" w:space="0" w:color="auto"/>
                    <w:right w:val="none" w:sz="0" w:space="0" w:color="auto"/>
                  </w:divBdr>
                </w:div>
                <w:div w:id="1993605512">
                  <w:marLeft w:val="0"/>
                  <w:marRight w:val="0"/>
                  <w:marTop w:val="0"/>
                  <w:marBottom w:val="0"/>
                  <w:divBdr>
                    <w:top w:val="none" w:sz="0" w:space="0" w:color="auto"/>
                    <w:left w:val="none" w:sz="0" w:space="0" w:color="auto"/>
                    <w:bottom w:val="none" w:sz="0" w:space="0" w:color="auto"/>
                    <w:right w:val="none" w:sz="0" w:space="0" w:color="auto"/>
                  </w:divBdr>
                </w:div>
                <w:div w:id="2089620456">
                  <w:marLeft w:val="0"/>
                  <w:marRight w:val="0"/>
                  <w:marTop w:val="0"/>
                  <w:marBottom w:val="0"/>
                  <w:divBdr>
                    <w:top w:val="none" w:sz="0" w:space="0" w:color="auto"/>
                    <w:left w:val="none" w:sz="0" w:space="0" w:color="auto"/>
                    <w:bottom w:val="none" w:sz="0" w:space="0" w:color="auto"/>
                    <w:right w:val="none" w:sz="0" w:space="0" w:color="auto"/>
                  </w:divBdr>
                </w:div>
              </w:divsChild>
            </w:div>
            <w:div w:id="2052807443">
              <w:marLeft w:val="0"/>
              <w:marRight w:val="0"/>
              <w:marTop w:val="0"/>
              <w:marBottom w:val="0"/>
              <w:divBdr>
                <w:top w:val="none" w:sz="0" w:space="0" w:color="auto"/>
                <w:left w:val="none" w:sz="0" w:space="0" w:color="auto"/>
                <w:bottom w:val="none" w:sz="0" w:space="0" w:color="auto"/>
                <w:right w:val="none" w:sz="0" w:space="0" w:color="auto"/>
              </w:divBdr>
              <w:divsChild>
                <w:div w:id="82117134">
                  <w:marLeft w:val="0"/>
                  <w:marRight w:val="0"/>
                  <w:marTop w:val="0"/>
                  <w:marBottom w:val="0"/>
                  <w:divBdr>
                    <w:top w:val="none" w:sz="0" w:space="0" w:color="auto"/>
                    <w:left w:val="none" w:sz="0" w:space="0" w:color="auto"/>
                    <w:bottom w:val="none" w:sz="0" w:space="0" w:color="auto"/>
                    <w:right w:val="none" w:sz="0" w:space="0" w:color="auto"/>
                  </w:divBdr>
                </w:div>
                <w:div w:id="206265377">
                  <w:marLeft w:val="0"/>
                  <w:marRight w:val="0"/>
                  <w:marTop w:val="0"/>
                  <w:marBottom w:val="0"/>
                  <w:divBdr>
                    <w:top w:val="none" w:sz="0" w:space="0" w:color="auto"/>
                    <w:left w:val="none" w:sz="0" w:space="0" w:color="auto"/>
                    <w:bottom w:val="none" w:sz="0" w:space="0" w:color="auto"/>
                    <w:right w:val="none" w:sz="0" w:space="0" w:color="auto"/>
                  </w:divBdr>
                </w:div>
                <w:div w:id="367530669">
                  <w:marLeft w:val="0"/>
                  <w:marRight w:val="0"/>
                  <w:marTop w:val="0"/>
                  <w:marBottom w:val="0"/>
                  <w:divBdr>
                    <w:top w:val="none" w:sz="0" w:space="0" w:color="auto"/>
                    <w:left w:val="none" w:sz="0" w:space="0" w:color="auto"/>
                    <w:bottom w:val="none" w:sz="0" w:space="0" w:color="auto"/>
                    <w:right w:val="none" w:sz="0" w:space="0" w:color="auto"/>
                  </w:divBdr>
                </w:div>
                <w:div w:id="471026843">
                  <w:marLeft w:val="0"/>
                  <w:marRight w:val="0"/>
                  <w:marTop w:val="0"/>
                  <w:marBottom w:val="0"/>
                  <w:divBdr>
                    <w:top w:val="none" w:sz="0" w:space="0" w:color="auto"/>
                    <w:left w:val="none" w:sz="0" w:space="0" w:color="auto"/>
                    <w:bottom w:val="none" w:sz="0" w:space="0" w:color="auto"/>
                    <w:right w:val="none" w:sz="0" w:space="0" w:color="auto"/>
                  </w:divBdr>
                </w:div>
                <w:div w:id="556626120">
                  <w:marLeft w:val="0"/>
                  <w:marRight w:val="0"/>
                  <w:marTop w:val="0"/>
                  <w:marBottom w:val="0"/>
                  <w:divBdr>
                    <w:top w:val="none" w:sz="0" w:space="0" w:color="auto"/>
                    <w:left w:val="none" w:sz="0" w:space="0" w:color="auto"/>
                    <w:bottom w:val="none" w:sz="0" w:space="0" w:color="auto"/>
                    <w:right w:val="none" w:sz="0" w:space="0" w:color="auto"/>
                  </w:divBdr>
                </w:div>
                <w:div w:id="624848444">
                  <w:marLeft w:val="0"/>
                  <w:marRight w:val="0"/>
                  <w:marTop w:val="0"/>
                  <w:marBottom w:val="0"/>
                  <w:divBdr>
                    <w:top w:val="none" w:sz="0" w:space="0" w:color="auto"/>
                    <w:left w:val="none" w:sz="0" w:space="0" w:color="auto"/>
                    <w:bottom w:val="none" w:sz="0" w:space="0" w:color="auto"/>
                    <w:right w:val="none" w:sz="0" w:space="0" w:color="auto"/>
                  </w:divBdr>
                </w:div>
                <w:div w:id="1062214223">
                  <w:marLeft w:val="0"/>
                  <w:marRight w:val="0"/>
                  <w:marTop w:val="0"/>
                  <w:marBottom w:val="0"/>
                  <w:divBdr>
                    <w:top w:val="none" w:sz="0" w:space="0" w:color="auto"/>
                    <w:left w:val="none" w:sz="0" w:space="0" w:color="auto"/>
                    <w:bottom w:val="none" w:sz="0" w:space="0" w:color="auto"/>
                    <w:right w:val="none" w:sz="0" w:space="0" w:color="auto"/>
                  </w:divBdr>
                </w:div>
                <w:div w:id="1322387030">
                  <w:marLeft w:val="0"/>
                  <w:marRight w:val="0"/>
                  <w:marTop w:val="0"/>
                  <w:marBottom w:val="0"/>
                  <w:divBdr>
                    <w:top w:val="none" w:sz="0" w:space="0" w:color="auto"/>
                    <w:left w:val="none" w:sz="0" w:space="0" w:color="auto"/>
                    <w:bottom w:val="none" w:sz="0" w:space="0" w:color="auto"/>
                    <w:right w:val="none" w:sz="0" w:space="0" w:color="auto"/>
                  </w:divBdr>
                </w:div>
                <w:div w:id="1856766624">
                  <w:marLeft w:val="0"/>
                  <w:marRight w:val="0"/>
                  <w:marTop w:val="0"/>
                  <w:marBottom w:val="0"/>
                  <w:divBdr>
                    <w:top w:val="none" w:sz="0" w:space="0" w:color="auto"/>
                    <w:left w:val="none" w:sz="0" w:space="0" w:color="auto"/>
                    <w:bottom w:val="none" w:sz="0" w:space="0" w:color="auto"/>
                    <w:right w:val="none" w:sz="0" w:space="0" w:color="auto"/>
                  </w:divBdr>
                </w:div>
                <w:div w:id="19826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12503">
      <w:bodyDiv w:val="1"/>
      <w:marLeft w:val="0"/>
      <w:marRight w:val="0"/>
      <w:marTop w:val="0"/>
      <w:marBottom w:val="0"/>
      <w:divBdr>
        <w:top w:val="none" w:sz="0" w:space="0" w:color="auto"/>
        <w:left w:val="none" w:sz="0" w:space="0" w:color="auto"/>
        <w:bottom w:val="none" w:sz="0" w:space="0" w:color="auto"/>
        <w:right w:val="none" w:sz="0" w:space="0" w:color="auto"/>
      </w:divBdr>
      <w:divsChild>
        <w:div w:id="1633443077">
          <w:marLeft w:val="0"/>
          <w:marRight w:val="0"/>
          <w:marTop w:val="0"/>
          <w:marBottom w:val="0"/>
          <w:divBdr>
            <w:top w:val="none" w:sz="0" w:space="0" w:color="auto"/>
            <w:left w:val="none" w:sz="0" w:space="0" w:color="auto"/>
            <w:bottom w:val="none" w:sz="0" w:space="0" w:color="auto"/>
            <w:right w:val="none" w:sz="0" w:space="0" w:color="auto"/>
          </w:divBdr>
        </w:div>
      </w:divsChild>
    </w:div>
    <w:div w:id="827668905">
      <w:bodyDiv w:val="1"/>
      <w:marLeft w:val="0"/>
      <w:marRight w:val="0"/>
      <w:marTop w:val="0"/>
      <w:marBottom w:val="0"/>
      <w:divBdr>
        <w:top w:val="none" w:sz="0" w:space="0" w:color="auto"/>
        <w:left w:val="none" w:sz="0" w:space="0" w:color="auto"/>
        <w:bottom w:val="none" w:sz="0" w:space="0" w:color="auto"/>
        <w:right w:val="none" w:sz="0" w:space="0" w:color="auto"/>
      </w:divBdr>
    </w:div>
    <w:div w:id="830367959">
      <w:bodyDiv w:val="1"/>
      <w:marLeft w:val="0"/>
      <w:marRight w:val="0"/>
      <w:marTop w:val="0"/>
      <w:marBottom w:val="0"/>
      <w:divBdr>
        <w:top w:val="none" w:sz="0" w:space="0" w:color="auto"/>
        <w:left w:val="none" w:sz="0" w:space="0" w:color="auto"/>
        <w:bottom w:val="none" w:sz="0" w:space="0" w:color="auto"/>
        <w:right w:val="none" w:sz="0" w:space="0" w:color="auto"/>
      </w:divBdr>
    </w:div>
    <w:div w:id="986590421">
      <w:bodyDiv w:val="1"/>
      <w:marLeft w:val="0"/>
      <w:marRight w:val="0"/>
      <w:marTop w:val="0"/>
      <w:marBottom w:val="0"/>
      <w:divBdr>
        <w:top w:val="none" w:sz="0" w:space="0" w:color="auto"/>
        <w:left w:val="none" w:sz="0" w:space="0" w:color="auto"/>
        <w:bottom w:val="none" w:sz="0" w:space="0" w:color="auto"/>
        <w:right w:val="none" w:sz="0" w:space="0" w:color="auto"/>
      </w:divBdr>
    </w:div>
    <w:div w:id="1001543510">
      <w:bodyDiv w:val="1"/>
      <w:marLeft w:val="0"/>
      <w:marRight w:val="0"/>
      <w:marTop w:val="0"/>
      <w:marBottom w:val="0"/>
      <w:divBdr>
        <w:top w:val="none" w:sz="0" w:space="0" w:color="auto"/>
        <w:left w:val="none" w:sz="0" w:space="0" w:color="auto"/>
        <w:bottom w:val="none" w:sz="0" w:space="0" w:color="auto"/>
        <w:right w:val="none" w:sz="0" w:space="0" w:color="auto"/>
      </w:divBdr>
      <w:divsChild>
        <w:div w:id="411005721">
          <w:marLeft w:val="0"/>
          <w:marRight w:val="0"/>
          <w:marTop w:val="0"/>
          <w:marBottom w:val="0"/>
          <w:divBdr>
            <w:top w:val="none" w:sz="0" w:space="0" w:color="auto"/>
            <w:left w:val="none" w:sz="0" w:space="0" w:color="auto"/>
            <w:bottom w:val="none" w:sz="0" w:space="0" w:color="auto"/>
            <w:right w:val="none" w:sz="0" w:space="0" w:color="auto"/>
          </w:divBdr>
          <w:divsChild>
            <w:div w:id="456605988">
              <w:marLeft w:val="0"/>
              <w:marRight w:val="0"/>
              <w:marTop w:val="0"/>
              <w:marBottom w:val="0"/>
              <w:divBdr>
                <w:top w:val="none" w:sz="0" w:space="0" w:color="auto"/>
                <w:left w:val="none" w:sz="0" w:space="0" w:color="auto"/>
                <w:bottom w:val="none" w:sz="0" w:space="0" w:color="auto"/>
                <w:right w:val="none" w:sz="0" w:space="0" w:color="auto"/>
              </w:divBdr>
            </w:div>
            <w:div w:id="800465272">
              <w:marLeft w:val="0"/>
              <w:marRight w:val="0"/>
              <w:marTop w:val="0"/>
              <w:marBottom w:val="0"/>
              <w:divBdr>
                <w:top w:val="none" w:sz="0" w:space="0" w:color="auto"/>
                <w:left w:val="none" w:sz="0" w:space="0" w:color="auto"/>
                <w:bottom w:val="none" w:sz="0" w:space="0" w:color="auto"/>
                <w:right w:val="none" w:sz="0" w:space="0" w:color="auto"/>
              </w:divBdr>
            </w:div>
            <w:div w:id="10335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6655">
      <w:bodyDiv w:val="1"/>
      <w:marLeft w:val="0"/>
      <w:marRight w:val="0"/>
      <w:marTop w:val="0"/>
      <w:marBottom w:val="0"/>
      <w:divBdr>
        <w:top w:val="none" w:sz="0" w:space="0" w:color="auto"/>
        <w:left w:val="none" w:sz="0" w:space="0" w:color="auto"/>
        <w:bottom w:val="none" w:sz="0" w:space="0" w:color="auto"/>
        <w:right w:val="none" w:sz="0" w:space="0" w:color="auto"/>
      </w:divBdr>
      <w:divsChild>
        <w:div w:id="1722169349">
          <w:marLeft w:val="0"/>
          <w:marRight w:val="0"/>
          <w:marTop w:val="0"/>
          <w:marBottom w:val="0"/>
          <w:divBdr>
            <w:top w:val="none" w:sz="0" w:space="0" w:color="auto"/>
            <w:left w:val="none" w:sz="0" w:space="0" w:color="auto"/>
            <w:bottom w:val="none" w:sz="0" w:space="0" w:color="auto"/>
            <w:right w:val="none" w:sz="0" w:space="0" w:color="auto"/>
          </w:divBdr>
          <w:divsChild>
            <w:div w:id="144663373">
              <w:marLeft w:val="0"/>
              <w:marRight w:val="0"/>
              <w:marTop w:val="0"/>
              <w:marBottom w:val="0"/>
              <w:divBdr>
                <w:top w:val="none" w:sz="0" w:space="0" w:color="auto"/>
                <w:left w:val="none" w:sz="0" w:space="0" w:color="auto"/>
                <w:bottom w:val="none" w:sz="0" w:space="0" w:color="auto"/>
                <w:right w:val="none" w:sz="0" w:space="0" w:color="auto"/>
              </w:divBdr>
            </w:div>
            <w:div w:id="215044072">
              <w:marLeft w:val="0"/>
              <w:marRight w:val="0"/>
              <w:marTop w:val="0"/>
              <w:marBottom w:val="0"/>
              <w:divBdr>
                <w:top w:val="none" w:sz="0" w:space="0" w:color="auto"/>
                <w:left w:val="none" w:sz="0" w:space="0" w:color="auto"/>
                <w:bottom w:val="none" w:sz="0" w:space="0" w:color="auto"/>
                <w:right w:val="none" w:sz="0" w:space="0" w:color="auto"/>
              </w:divBdr>
            </w:div>
            <w:div w:id="688531451">
              <w:marLeft w:val="0"/>
              <w:marRight w:val="0"/>
              <w:marTop w:val="0"/>
              <w:marBottom w:val="0"/>
              <w:divBdr>
                <w:top w:val="none" w:sz="0" w:space="0" w:color="auto"/>
                <w:left w:val="none" w:sz="0" w:space="0" w:color="auto"/>
                <w:bottom w:val="none" w:sz="0" w:space="0" w:color="auto"/>
                <w:right w:val="none" w:sz="0" w:space="0" w:color="auto"/>
              </w:divBdr>
            </w:div>
            <w:div w:id="703020754">
              <w:marLeft w:val="0"/>
              <w:marRight w:val="0"/>
              <w:marTop w:val="0"/>
              <w:marBottom w:val="0"/>
              <w:divBdr>
                <w:top w:val="none" w:sz="0" w:space="0" w:color="auto"/>
                <w:left w:val="none" w:sz="0" w:space="0" w:color="auto"/>
                <w:bottom w:val="none" w:sz="0" w:space="0" w:color="auto"/>
                <w:right w:val="none" w:sz="0" w:space="0" w:color="auto"/>
              </w:divBdr>
            </w:div>
            <w:div w:id="16233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917">
      <w:bodyDiv w:val="1"/>
      <w:marLeft w:val="0"/>
      <w:marRight w:val="0"/>
      <w:marTop w:val="0"/>
      <w:marBottom w:val="0"/>
      <w:divBdr>
        <w:top w:val="none" w:sz="0" w:space="0" w:color="auto"/>
        <w:left w:val="none" w:sz="0" w:space="0" w:color="auto"/>
        <w:bottom w:val="none" w:sz="0" w:space="0" w:color="auto"/>
        <w:right w:val="none" w:sz="0" w:space="0" w:color="auto"/>
      </w:divBdr>
      <w:divsChild>
        <w:div w:id="2120176911">
          <w:marLeft w:val="0"/>
          <w:marRight w:val="0"/>
          <w:marTop w:val="0"/>
          <w:marBottom w:val="0"/>
          <w:divBdr>
            <w:top w:val="none" w:sz="0" w:space="0" w:color="auto"/>
            <w:left w:val="none" w:sz="0" w:space="0" w:color="auto"/>
            <w:bottom w:val="none" w:sz="0" w:space="0" w:color="auto"/>
            <w:right w:val="none" w:sz="0" w:space="0" w:color="auto"/>
          </w:divBdr>
        </w:div>
      </w:divsChild>
    </w:div>
    <w:div w:id="1028994021">
      <w:bodyDiv w:val="1"/>
      <w:marLeft w:val="0"/>
      <w:marRight w:val="0"/>
      <w:marTop w:val="0"/>
      <w:marBottom w:val="0"/>
      <w:divBdr>
        <w:top w:val="none" w:sz="0" w:space="0" w:color="auto"/>
        <w:left w:val="none" w:sz="0" w:space="0" w:color="auto"/>
        <w:bottom w:val="none" w:sz="0" w:space="0" w:color="auto"/>
        <w:right w:val="none" w:sz="0" w:space="0" w:color="auto"/>
      </w:divBdr>
    </w:div>
    <w:div w:id="1051226646">
      <w:bodyDiv w:val="1"/>
      <w:marLeft w:val="0"/>
      <w:marRight w:val="0"/>
      <w:marTop w:val="0"/>
      <w:marBottom w:val="0"/>
      <w:divBdr>
        <w:top w:val="none" w:sz="0" w:space="0" w:color="auto"/>
        <w:left w:val="none" w:sz="0" w:space="0" w:color="auto"/>
        <w:bottom w:val="none" w:sz="0" w:space="0" w:color="auto"/>
        <w:right w:val="none" w:sz="0" w:space="0" w:color="auto"/>
      </w:divBdr>
      <w:divsChild>
        <w:div w:id="1926763493">
          <w:marLeft w:val="0"/>
          <w:marRight w:val="0"/>
          <w:marTop w:val="0"/>
          <w:marBottom w:val="0"/>
          <w:divBdr>
            <w:top w:val="none" w:sz="0" w:space="0" w:color="auto"/>
            <w:left w:val="none" w:sz="0" w:space="0" w:color="auto"/>
            <w:bottom w:val="none" w:sz="0" w:space="0" w:color="auto"/>
            <w:right w:val="none" w:sz="0" w:space="0" w:color="auto"/>
          </w:divBdr>
          <w:divsChild>
            <w:div w:id="1053238341">
              <w:marLeft w:val="0"/>
              <w:marRight w:val="0"/>
              <w:marTop w:val="0"/>
              <w:marBottom w:val="0"/>
              <w:divBdr>
                <w:top w:val="none" w:sz="0" w:space="0" w:color="auto"/>
                <w:left w:val="none" w:sz="0" w:space="0" w:color="auto"/>
                <w:bottom w:val="none" w:sz="0" w:space="0" w:color="auto"/>
                <w:right w:val="none" w:sz="0" w:space="0" w:color="auto"/>
              </w:divBdr>
            </w:div>
            <w:div w:id="21457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7711">
      <w:bodyDiv w:val="1"/>
      <w:marLeft w:val="0"/>
      <w:marRight w:val="0"/>
      <w:marTop w:val="0"/>
      <w:marBottom w:val="0"/>
      <w:divBdr>
        <w:top w:val="none" w:sz="0" w:space="0" w:color="auto"/>
        <w:left w:val="none" w:sz="0" w:space="0" w:color="auto"/>
        <w:bottom w:val="none" w:sz="0" w:space="0" w:color="auto"/>
        <w:right w:val="none" w:sz="0" w:space="0" w:color="auto"/>
      </w:divBdr>
    </w:div>
    <w:div w:id="1114321519">
      <w:bodyDiv w:val="1"/>
      <w:marLeft w:val="0"/>
      <w:marRight w:val="0"/>
      <w:marTop w:val="0"/>
      <w:marBottom w:val="0"/>
      <w:divBdr>
        <w:top w:val="none" w:sz="0" w:space="0" w:color="auto"/>
        <w:left w:val="none" w:sz="0" w:space="0" w:color="auto"/>
        <w:bottom w:val="none" w:sz="0" w:space="0" w:color="auto"/>
        <w:right w:val="none" w:sz="0" w:space="0" w:color="auto"/>
      </w:divBdr>
    </w:div>
    <w:div w:id="1126394507">
      <w:bodyDiv w:val="1"/>
      <w:marLeft w:val="0"/>
      <w:marRight w:val="0"/>
      <w:marTop w:val="0"/>
      <w:marBottom w:val="0"/>
      <w:divBdr>
        <w:top w:val="none" w:sz="0" w:space="0" w:color="auto"/>
        <w:left w:val="none" w:sz="0" w:space="0" w:color="auto"/>
        <w:bottom w:val="none" w:sz="0" w:space="0" w:color="auto"/>
        <w:right w:val="none" w:sz="0" w:space="0" w:color="auto"/>
      </w:divBdr>
      <w:divsChild>
        <w:div w:id="499931618">
          <w:marLeft w:val="0"/>
          <w:marRight w:val="0"/>
          <w:marTop w:val="0"/>
          <w:marBottom w:val="0"/>
          <w:divBdr>
            <w:top w:val="none" w:sz="0" w:space="0" w:color="auto"/>
            <w:left w:val="none" w:sz="0" w:space="0" w:color="auto"/>
            <w:bottom w:val="none" w:sz="0" w:space="0" w:color="auto"/>
            <w:right w:val="none" w:sz="0" w:space="0" w:color="auto"/>
          </w:divBdr>
          <w:divsChild>
            <w:div w:id="90400045">
              <w:marLeft w:val="0"/>
              <w:marRight w:val="0"/>
              <w:marTop w:val="0"/>
              <w:marBottom w:val="0"/>
              <w:divBdr>
                <w:top w:val="none" w:sz="0" w:space="0" w:color="auto"/>
                <w:left w:val="none" w:sz="0" w:space="0" w:color="auto"/>
                <w:bottom w:val="none" w:sz="0" w:space="0" w:color="auto"/>
                <w:right w:val="none" w:sz="0" w:space="0" w:color="auto"/>
              </w:divBdr>
            </w:div>
            <w:div w:id="452869733">
              <w:marLeft w:val="0"/>
              <w:marRight w:val="0"/>
              <w:marTop w:val="0"/>
              <w:marBottom w:val="0"/>
              <w:divBdr>
                <w:top w:val="none" w:sz="0" w:space="0" w:color="auto"/>
                <w:left w:val="none" w:sz="0" w:space="0" w:color="auto"/>
                <w:bottom w:val="none" w:sz="0" w:space="0" w:color="auto"/>
                <w:right w:val="none" w:sz="0" w:space="0" w:color="auto"/>
              </w:divBdr>
            </w:div>
            <w:div w:id="1092238680">
              <w:marLeft w:val="0"/>
              <w:marRight w:val="0"/>
              <w:marTop w:val="0"/>
              <w:marBottom w:val="0"/>
              <w:divBdr>
                <w:top w:val="none" w:sz="0" w:space="0" w:color="auto"/>
                <w:left w:val="none" w:sz="0" w:space="0" w:color="auto"/>
                <w:bottom w:val="none" w:sz="0" w:space="0" w:color="auto"/>
                <w:right w:val="none" w:sz="0" w:space="0" w:color="auto"/>
              </w:divBdr>
            </w:div>
            <w:div w:id="15199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4400">
      <w:bodyDiv w:val="1"/>
      <w:marLeft w:val="0"/>
      <w:marRight w:val="0"/>
      <w:marTop w:val="0"/>
      <w:marBottom w:val="0"/>
      <w:divBdr>
        <w:top w:val="none" w:sz="0" w:space="0" w:color="auto"/>
        <w:left w:val="none" w:sz="0" w:space="0" w:color="auto"/>
        <w:bottom w:val="none" w:sz="0" w:space="0" w:color="auto"/>
        <w:right w:val="none" w:sz="0" w:space="0" w:color="auto"/>
      </w:divBdr>
      <w:divsChild>
        <w:div w:id="486633922">
          <w:marLeft w:val="0"/>
          <w:marRight w:val="0"/>
          <w:marTop w:val="0"/>
          <w:marBottom w:val="0"/>
          <w:divBdr>
            <w:top w:val="none" w:sz="0" w:space="0" w:color="auto"/>
            <w:left w:val="none" w:sz="0" w:space="0" w:color="auto"/>
            <w:bottom w:val="none" w:sz="0" w:space="0" w:color="auto"/>
            <w:right w:val="none" w:sz="0" w:space="0" w:color="auto"/>
          </w:divBdr>
        </w:div>
        <w:div w:id="1354526683">
          <w:marLeft w:val="0"/>
          <w:marRight w:val="0"/>
          <w:marTop w:val="0"/>
          <w:marBottom w:val="0"/>
          <w:divBdr>
            <w:top w:val="none" w:sz="0" w:space="0" w:color="auto"/>
            <w:left w:val="none" w:sz="0" w:space="0" w:color="auto"/>
            <w:bottom w:val="none" w:sz="0" w:space="0" w:color="auto"/>
            <w:right w:val="none" w:sz="0" w:space="0" w:color="auto"/>
          </w:divBdr>
        </w:div>
      </w:divsChild>
    </w:div>
    <w:div w:id="1143044944">
      <w:bodyDiv w:val="1"/>
      <w:marLeft w:val="0"/>
      <w:marRight w:val="0"/>
      <w:marTop w:val="0"/>
      <w:marBottom w:val="0"/>
      <w:divBdr>
        <w:top w:val="none" w:sz="0" w:space="0" w:color="auto"/>
        <w:left w:val="none" w:sz="0" w:space="0" w:color="auto"/>
        <w:bottom w:val="none" w:sz="0" w:space="0" w:color="auto"/>
        <w:right w:val="none" w:sz="0" w:space="0" w:color="auto"/>
      </w:divBdr>
    </w:div>
    <w:div w:id="1194267184">
      <w:bodyDiv w:val="1"/>
      <w:marLeft w:val="0"/>
      <w:marRight w:val="0"/>
      <w:marTop w:val="0"/>
      <w:marBottom w:val="0"/>
      <w:divBdr>
        <w:top w:val="none" w:sz="0" w:space="0" w:color="auto"/>
        <w:left w:val="none" w:sz="0" w:space="0" w:color="auto"/>
        <w:bottom w:val="none" w:sz="0" w:space="0" w:color="auto"/>
        <w:right w:val="none" w:sz="0" w:space="0" w:color="auto"/>
      </w:divBdr>
      <w:divsChild>
        <w:div w:id="161244142">
          <w:marLeft w:val="0"/>
          <w:marRight w:val="0"/>
          <w:marTop w:val="0"/>
          <w:marBottom w:val="0"/>
          <w:divBdr>
            <w:top w:val="none" w:sz="0" w:space="0" w:color="auto"/>
            <w:left w:val="none" w:sz="0" w:space="0" w:color="auto"/>
            <w:bottom w:val="none" w:sz="0" w:space="0" w:color="auto"/>
            <w:right w:val="none" w:sz="0" w:space="0" w:color="auto"/>
          </w:divBdr>
        </w:div>
      </w:divsChild>
    </w:div>
    <w:div w:id="1214124876">
      <w:bodyDiv w:val="1"/>
      <w:marLeft w:val="0"/>
      <w:marRight w:val="0"/>
      <w:marTop w:val="0"/>
      <w:marBottom w:val="0"/>
      <w:divBdr>
        <w:top w:val="none" w:sz="0" w:space="0" w:color="auto"/>
        <w:left w:val="none" w:sz="0" w:space="0" w:color="auto"/>
        <w:bottom w:val="none" w:sz="0" w:space="0" w:color="auto"/>
        <w:right w:val="none" w:sz="0" w:space="0" w:color="auto"/>
      </w:divBdr>
      <w:divsChild>
        <w:div w:id="1468742845">
          <w:marLeft w:val="0"/>
          <w:marRight w:val="0"/>
          <w:marTop w:val="0"/>
          <w:marBottom w:val="0"/>
          <w:divBdr>
            <w:top w:val="none" w:sz="0" w:space="0" w:color="auto"/>
            <w:left w:val="none" w:sz="0" w:space="0" w:color="auto"/>
            <w:bottom w:val="none" w:sz="0" w:space="0" w:color="auto"/>
            <w:right w:val="none" w:sz="0" w:space="0" w:color="auto"/>
          </w:divBdr>
          <w:divsChild>
            <w:div w:id="147599525">
              <w:marLeft w:val="0"/>
              <w:marRight w:val="0"/>
              <w:marTop w:val="0"/>
              <w:marBottom w:val="0"/>
              <w:divBdr>
                <w:top w:val="none" w:sz="0" w:space="0" w:color="auto"/>
                <w:left w:val="none" w:sz="0" w:space="0" w:color="auto"/>
                <w:bottom w:val="none" w:sz="0" w:space="0" w:color="auto"/>
                <w:right w:val="none" w:sz="0" w:space="0" w:color="auto"/>
              </w:divBdr>
            </w:div>
            <w:div w:id="418714253">
              <w:marLeft w:val="0"/>
              <w:marRight w:val="0"/>
              <w:marTop w:val="0"/>
              <w:marBottom w:val="0"/>
              <w:divBdr>
                <w:top w:val="none" w:sz="0" w:space="0" w:color="auto"/>
                <w:left w:val="none" w:sz="0" w:space="0" w:color="auto"/>
                <w:bottom w:val="none" w:sz="0" w:space="0" w:color="auto"/>
                <w:right w:val="none" w:sz="0" w:space="0" w:color="auto"/>
              </w:divBdr>
            </w:div>
            <w:div w:id="644699865">
              <w:marLeft w:val="0"/>
              <w:marRight w:val="0"/>
              <w:marTop w:val="0"/>
              <w:marBottom w:val="0"/>
              <w:divBdr>
                <w:top w:val="none" w:sz="0" w:space="0" w:color="auto"/>
                <w:left w:val="none" w:sz="0" w:space="0" w:color="auto"/>
                <w:bottom w:val="none" w:sz="0" w:space="0" w:color="auto"/>
                <w:right w:val="none" w:sz="0" w:space="0" w:color="auto"/>
              </w:divBdr>
            </w:div>
            <w:div w:id="796993632">
              <w:marLeft w:val="0"/>
              <w:marRight w:val="0"/>
              <w:marTop w:val="0"/>
              <w:marBottom w:val="0"/>
              <w:divBdr>
                <w:top w:val="none" w:sz="0" w:space="0" w:color="auto"/>
                <w:left w:val="none" w:sz="0" w:space="0" w:color="auto"/>
                <w:bottom w:val="none" w:sz="0" w:space="0" w:color="auto"/>
                <w:right w:val="none" w:sz="0" w:space="0" w:color="auto"/>
              </w:divBdr>
            </w:div>
            <w:div w:id="1656258085">
              <w:marLeft w:val="0"/>
              <w:marRight w:val="0"/>
              <w:marTop w:val="0"/>
              <w:marBottom w:val="0"/>
              <w:divBdr>
                <w:top w:val="none" w:sz="0" w:space="0" w:color="auto"/>
                <w:left w:val="none" w:sz="0" w:space="0" w:color="auto"/>
                <w:bottom w:val="none" w:sz="0" w:space="0" w:color="auto"/>
                <w:right w:val="none" w:sz="0" w:space="0" w:color="auto"/>
              </w:divBdr>
            </w:div>
            <w:div w:id="1777090690">
              <w:marLeft w:val="0"/>
              <w:marRight w:val="0"/>
              <w:marTop w:val="0"/>
              <w:marBottom w:val="0"/>
              <w:divBdr>
                <w:top w:val="none" w:sz="0" w:space="0" w:color="auto"/>
                <w:left w:val="none" w:sz="0" w:space="0" w:color="auto"/>
                <w:bottom w:val="none" w:sz="0" w:space="0" w:color="auto"/>
                <w:right w:val="none" w:sz="0" w:space="0" w:color="auto"/>
              </w:divBdr>
            </w:div>
            <w:div w:id="1863666487">
              <w:marLeft w:val="0"/>
              <w:marRight w:val="0"/>
              <w:marTop w:val="0"/>
              <w:marBottom w:val="0"/>
              <w:divBdr>
                <w:top w:val="none" w:sz="0" w:space="0" w:color="auto"/>
                <w:left w:val="none" w:sz="0" w:space="0" w:color="auto"/>
                <w:bottom w:val="none" w:sz="0" w:space="0" w:color="auto"/>
                <w:right w:val="none" w:sz="0" w:space="0" w:color="auto"/>
              </w:divBdr>
            </w:div>
            <w:div w:id="2087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4039">
      <w:bodyDiv w:val="1"/>
      <w:marLeft w:val="0"/>
      <w:marRight w:val="0"/>
      <w:marTop w:val="0"/>
      <w:marBottom w:val="0"/>
      <w:divBdr>
        <w:top w:val="none" w:sz="0" w:space="0" w:color="auto"/>
        <w:left w:val="none" w:sz="0" w:space="0" w:color="auto"/>
        <w:bottom w:val="none" w:sz="0" w:space="0" w:color="auto"/>
        <w:right w:val="none" w:sz="0" w:space="0" w:color="auto"/>
      </w:divBdr>
    </w:div>
    <w:div w:id="1318417605">
      <w:bodyDiv w:val="1"/>
      <w:marLeft w:val="0"/>
      <w:marRight w:val="0"/>
      <w:marTop w:val="0"/>
      <w:marBottom w:val="0"/>
      <w:divBdr>
        <w:top w:val="none" w:sz="0" w:space="0" w:color="auto"/>
        <w:left w:val="none" w:sz="0" w:space="0" w:color="auto"/>
        <w:bottom w:val="none" w:sz="0" w:space="0" w:color="auto"/>
        <w:right w:val="none" w:sz="0" w:space="0" w:color="auto"/>
      </w:divBdr>
    </w:div>
    <w:div w:id="1333338446">
      <w:bodyDiv w:val="1"/>
      <w:marLeft w:val="0"/>
      <w:marRight w:val="0"/>
      <w:marTop w:val="0"/>
      <w:marBottom w:val="0"/>
      <w:divBdr>
        <w:top w:val="none" w:sz="0" w:space="0" w:color="auto"/>
        <w:left w:val="none" w:sz="0" w:space="0" w:color="auto"/>
        <w:bottom w:val="none" w:sz="0" w:space="0" w:color="auto"/>
        <w:right w:val="none" w:sz="0" w:space="0" w:color="auto"/>
      </w:divBdr>
    </w:div>
    <w:div w:id="1346709355">
      <w:bodyDiv w:val="1"/>
      <w:marLeft w:val="0"/>
      <w:marRight w:val="0"/>
      <w:marTop w:val="0"/>
      <w:marBottom w:val="0"/>
      <w:divBdr>
        <w:top w:val="none" w:sz="0" w:space="0" w:color="auto"/>
        <w:left w:val="none" w:sz="0" w:space="0" w:color="auto"/>
        <w:bottom w:val="none" w:sz="0" w:space="0" w:color="auto"/>
        <w:right w:val="none" w:sz="0" w:space="0" w:color="auto"/>
      </w:divBdr>
    </w:div>
    <w:div w:id="1443186993">
      <w:bodyDiv w:val="1"/>
      <w:marLeft w:val="0"/>
      <w:marRight w:val="0"/>
      <w:marTop w:val="0"/>
      <w:marBottom w:val="0"/>
      <w:divBdr>
        <w:top w:val="none" w:sz="0" w:space="0" w:color="auto"/>
        <w:left w:val="none" w:sz="0" w:space="0" w:color="auto"/>
        <w:bottom w:val="none" w:sz="0" w:space="0" w:color="auto"/>
        <w:right w:val="none" w:sz="0" w:space="0" w:color="auto"/>
      </w:divBdr>
      <w:divsChild>
        <w:div w:id="684676091">
          <w:marLeft w:val="1987"/>
          <w:marRight w:val="0"/>
          <w:marTop w:val="100"/>
          <w:marBottom w:val="120"/>
          <w:divBdr>
            <w:top w:val="none" w:sz="0" w:space="0" w:color="auto"/>
            <w:left w:val="none" w:sz="0" w:space="0" w:color="auto"/>
            <w:bottom w:val="none" w:sz="0" w:space="0" w:color="auto"/>
            <w:right w:val="none" w:sz="0" w:space="0" w:color="auto"/>
          </w:divBdr>
        </w:div>
      </w:divsChild>
    </w:div>
    <w:div w:id="1456369442">
      <w:bodyDiv w:val="1"/>
      <w:marLeft w:val="0"/>
      <w:marRight w:val="0"/>
      <w:marTop w:val="0"/>
      <w:marBottom w:val="0"/>
      <w:divBdr>
        <w:top w:val="none" w:sz="0" w:space="0" w:color="auto"/>
        <w:left w:val="none" w:sz="0" w:space="0" w:color="auto"/>
        <w:bottom w:val="none" w:sz="0" w:space="0" w:color="auto"/>
        <w:right w:val="none" w:sz="0" w:space="0" w:color="auto"/>
      </w:divBdr>
      <w:divsChild>
        <w:div w:id="526599749">
          <w:marLeft w:val="0"/>
          <w:marRight w:val="0"/>
          <w:marTop w:val="0"/>
          <w:marBottom w:val="0"/>
          <w:divBdr>
            <w:top w:val="none" w:sz="0" w:space="0" w:color="auto"/>
            <w:left w:val="none" w:sz="0" w:space="0" w:color="auto"/>
            <w:bottom w:val="none" w:sz="0" w:space="0" w:color="auto"/>
            <w:right w:val="none" w:sz="0" w:space="0" w:color="auto"/>
          </w:divBdr>
        </w:div>
        <w:div w:id="553082177">
          <w:marLeft w:val="0"/>
          <w:marRight w:val="0"/>
          <w:marTop w:val="0"/>
          <w:marBottom w:val="0"/>
          <w:divBdr>
            <w:top w:val="none" w:sz="0" w:space="0" w:color="auto"/>
            <w:left w:val="none" w:sz="0" w:space="0" w:color="auto"/>
            <w:bottom w:val="none" w:sz="0" w:space="0" w:color="auto"/>
            <w:right w:val="none" w:sz="0" w:space="0" w:color="auto"/>
          </w:divBdr>
        </w:div>
        <w:div w:id="1037049539">
          <w:marLeft w:val="0"/>
          <w:marRight w:val="0"/>
          <w:marTop w:val="0"/>
          <w:marBottom w:val="0"/>
          <w:divBdr>
            <w:top w:val="none" w:sz="0" w:space="0" w:color="auto"/>
            <w:left w:val="none" w:sz="0" w:space="0" w:color="auto"/>
            <w:bottom w:val="none" w:sz="0" w:space="0" w:color="auto"/>
            <w:right w:val="none" w:sz="0" w:space="0" w:color="auto"/>
          </w:divBdr>
        </w:div>
        <w:div w:id="1562251237">
          <w:marLeft w:val="0"/>
          <w:marRight w:val="0"/>
          <w:marTop w:val="0"/>
          <w:marBottom w:val="0"/>
          <w:divBdr>
            <w:top w:val="none" w:sz="0" w:space="0" w:color="auto"/>
            <w:left w:val="none" w:sz="0" w:space="0" w:color="auto"/>
            <w:bottom w:val="none" w:sz="0" w:space="0" w:color="auto"/>
            <w:right w:val="none" w:sz="0" w:space="0" w:color="auto"/>
          </w:divBdr>
        </w:div>
        <w:div w:id="1743792586">
          <w:marLeft w:val="0"/>
          <w:marRight w:val="0"/>
          <w:marTop w:val="0"/>
          <w:marBottom w:val="0"/>
          <w:divBdr>
            <w:top w:val="none" w:sz="0" w:space="0" w:color="auto"/>
            <w:left w:val="none" w:sz="0" w:space="0" w:color="auto"/>
            <w:bottom w:val="none" w:sz="0" w:space="0" w:color="auto"/>
            <w:right w:val="none" w:sz="0" w:space="0" w:color="auto"/>
          </w:divBdr>
        </w:div>
      </w:divsChild>
    </w:div>
    <w:div w:id="1497568837">
      <w:bodyDiv w:val="1"/>
      <w:marLeft w:val="0"/>
      <w:marRight w:val="0"/>
      <w:marTop w:val="0"/>
      <w:marBottom w:val="0"/>
      <w:divBdr>
        <w:top w:val="none" w:sz="0" w:space="0" w:color="auto"/>
        <w:left w:val="none" w:sz="0" w:space="0" w:color="auto"/>
        <w:bottom w:val="none" w:sz="0" w:space="0" w:color="auto"/>
        <w:right w:val="none" w:sz="0" w:space="0" w:color="auto"/>
      </w:divBdr>
    </w:div>
    <w:div w:id="1498422232">
      <w:bodyDiv w:val="1"/>
      <w:marLeft w:val="0"/>
      <w:marRight w:val="0"/>
      <w:marTop w:val="0"/>
      <w:marBottom w:val="0"/>
      <w:divBdr>
        <w:top w:val="none" w:sz="0" w:space="0" w:color="auto"/>
        <w:left w:val="none" w:sz="0" w:space="0" w:color="auto"/>
        <w:bottom w:val="none" w:sz="0" w:space="0" w:color="auto"/>
        <w:right w:val="none" w:sz="0" w:space="0" w:color="auto"/>
      </w:divBdr>
      <w:divsChild>
        <w:div w:id="79640175">
          <w:marLeft w:val="0"/>
          <w:marRight w:val="0"/>
          <w:marTop w:val="0"/>
          <w:marBottom w:val="0"/>
          <w:divBdr>
            <w:top w:val="none" w:sz="0" w:space="0" w:color="auto"/>
            <w:left w:val="none" w:sz="0" w:space="0" w:color="auto"/>
            <w:bottom w:val="none" w:sz="0" w:space="0" w:color="auto"/>
            <w:right w:val="none" w:sz="0" w:space="0" w:color="auto"/>
          </w:divBdr>
          <w:divsChild>
            <w:div w:id="366106647">
              <w:marLeft w:val="0"/>
              <w:marRight w:val="0"/>
              <w:marTop w:val="0"/>
              <w:marBottom w:val="0"/>
              <w:divBdr>
                <w:top w:val="none" w:sz="0" w:space="0" w:color="auto"/>
                <w:left w:val="none" w:sz="0" w:space="0" w:color="auto"/>
                <w:bottom w:val="none" w:sz="0" w:space="0" w:color="auto"/>
                <w:right w:val="none" w:sz="0" w:space="0" w:color="auto"/>
              </w:divBdr>
              <w:divsChild>
                <w:div w:id="60294932">
                  <w:marLeft w:val="0"/>
                  <w:marRight w:val="0"/>
                  <w:marTop w:val="0"/>
                  <w:marBottom w:val="0"/>
                  <w:divBdr>
                    <w:top w:val="none" w:sz="0" w:space="0" w:color="auto"/>
                    <w:left w:val="none" w:sz="0" w:space="0" w:color="auto"/>
                    <w:bottom w:val="none" w:sz="0" w:space="0" w:color="auto"/>
                    <w:right w:val="none" w:sz="0" w:space="0" w:color="auto"/>
                  </w:divBdr>
                </w:div>
                <w:div w:id="115608075">
                  <w:marLeft w:val="0"/>
                  <w:marRight w:val="0"/>
                  <w:marTop w:val="0"/>
                  <w:marBottom w:val="0"/>
                  <w:divBdr>
                    <w:top w:val="none" w:sz="0" w:space="0" w:color="auto"/>
                    <w:left w:val="none" w:sz="0" w:space="0" w:color="auto"/>
                    <w:bottom w:val="none" w:sz="0" w:space="0" w:color="auto"/>
                    <w:right w:val="none" w:sz="0" w:space="0" w:color="auto"/>
                  </w:divBdr>
                </w:div>
                <w:div w:id="260650008">
                  <w:marLeft w:val="0"/>
                  <w:marRight w:val="0"/>
                  <w:marTop w:val="0"/>
                  <w:marBottom w:val="0"/>
                  <w:divBdr>
                    <w:top w:val="none" w:sz="0" w:space="0" w:color="auto"/>
                    <w:left w:val="none" w:sz="0" w:space="0" w:color="auto"/>
                    <w:bottom w:val="none" w:sz="0" w:space="0" w:color="auto"/>
                    <w:right w:val="none" w:sz="0" w:space="0" w:color="auto"/>
                  </w:divBdr>
                </w:div>
                <w:div w:id="295452759">
                  <w:marLeft w:val="0"/>
                  <w:marRight w:val="0"/>
                  <w:marTop w:val="0"/>
                  <w:marBottom w:val="0"/>
                  <w:divBdr>
                    <w:top w:val="none" w:sz="0" w:space="0" w:color="auto"/>
                    <w:left w:val="none" w:sz="0" w:space="0" w:color="auto"/>
                    <w:bottom w:val="none" w:sz="0" w:space="0" w:color="auto"/>
                    <w:right w:val="none" w:sz="0" w:space="0" w:color="auto"/>
                  </w:divBdr>
                </w:div>
                <w:div w:id="3213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0369">
      <w:bodyDiv w:val="1"/>
      <w:marLeft w:val="0"/>
      <w:marRight w:val="0"/>
      <w:marTop w:val="0"/>
      <w:marBottom w:val="0"/>
      <w:divBdr>
        <w:top w:val="none" w:sz="0" w:space="0" w:color="auto"/>
        <w:left w:val="none" w:sz="0" w:space="0" w:color="auto"/>
        <w:bottom w:val="none" w:sz="0" w:space="0" w:color="auto"/>
        <w:right w:val="none" w:sz="0" w:space="0" w:color="auto"/>
      </w:divBdr>
      <w:divsChild>
        <w:div w:id="1624389044">
          <w:marLeft w:val="0"/>
          <w:marRight w:val="0"/>
          <w:marTop w:val="0"/>
          <w:marBottom w:val="0"/>
          <w:divBdr>
            <w:top w:val="none" w:sz="0" w:space="0" w:color="auto"/>
            <w:left w:val="none" w:sz="0" w:space="0" w:color="auto"/>
            <w:bottom w:val="none" w:sz="0" w:space="0" w:color="auto"/>
            <w:right w:val="none" w:sz="0" w:space="0" w:color="auto"/>
          </w:divBdr>
          <w:divsChild>
            <w:div w:id="1112556731">
              <w:marLeft w:val="0"/>
              <w:marRight w:val="0"/>
              <w:marTop w:val="0"/>
              <w:marBottom w:val="0"/>
              <w:divBdr>
                <w:top w:val="none" w:sz="0" w:space="0" w:color="auto"/>
                <w:left w:val="none" w:sz="0" w:space="0" w:color="auto"/>
                <w:bottom w:val="none" w:sz="0" w:space="0" w:color="auto"/>
                <w:right w:val="none" w:sz="0" w:space="0" w:color="auto"/>
              </w:divBdr>
            </w:div>
            <w:div w:id="1741904909">
              <w:marLeft w:val="0"/>
              <w:marRight w:val="0"/>
              <w:marTop w:val="0"/>
              <w:marBottom w:val="0"/>
              <w:divBdr>
                <w:top w:val="none" w:sz="0" w:space="0" w:color="auto"/>
                <w:left w:val="none" w:sz="0" w:space="0" w:color="auto"/>
                <w:bottom w:val="none" w:sz="0" w:space="0" w:color="auto"/>
                <w:right w:val="none" w:sz="0" w:space="0" w:color="auto"/>
              </w:divBdr>
            </w:div>
            <w:div w:id="1822113552">
              <w:marLeft w:val="0"/>
              <w:marRight w:val="0"/>
              <w:marTop w:val="0"/>
              <w:marBottom w:val="0"/>
              <w:divBdr>
                <w:top w:val="none" w:sz="0" w:space="0" w:color="auto"/>
                <w:left w:val="none" w:sz="0" w:space="0" w:color="auto"/>
                <w:bottom w:val="none" w:sz="0" w:space="0" w:color="auto"/>
                <w:right w:val="none" w:sz="0" w:space="0" w:color="auto"/>
              </w:divBdr>
            </w:div>
            <w:div w:id="1884445667">
              <w:marLeft w:val="0"/>
              <w:marRight w:val="0"/>
              <w:marTop w:val="0"/>
              <w:marBottom w:val="0"/>
              <w:divBdr>
                <w:top w:val="none" w:sz="0" w:space="0" w:color="auto"/>
                <w:left w:val="none" w:sz="0" w:space="0" w:color="auto"/>
                <w:bottom w:val="none" w:sz="0" w:space="0" w:color="auto"/>
                <w:right w:val="none" w:sz="0" w:space="0" w:color="auto"/>
              </w:divBdr>
            </w:div>
            <w:div w:id="19769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2900">
      <w:bodyDiv w:val="1"/>
      <w:marLeft w:val="0"/>
      <w:marRight w:val="0"/>
      <w:marTop w:val="0"/>
      <w:marBottom w:val="0"/>
      <w:divBdr>
        <w:top w:val="none" w:sz="0" w:space="0" w:color="auto"/>
        <w:left w:val="none" w:sz="0" w:space="0" w:color="auto"/>
        <w:bottom w:val="none" w:sz="0" w:space="0" w:color="auto"/>
        <w:right w:val="none" w:sz="0" w:space="0" w:color="auto"/>
      </w:divBdr>
      <w:divsChild>
        <w:div w:id="445349769">
          <w:marLeft w:val="0"/>
          <w:marRight w:val="0"/>
          <w:marTop w:val="0"/>
          <w:marBottom w:val="0"/>
          <w:divBdr>
            <w:top w:val="none" w:sz="0" w:space="0" w:color="auto"/>
            <w:left w:val="none" w:sz="0" w:space="0" w:color="auto"/>
            <w:bottom w:val="none" w:sz="0" w:space="0" w:color="auto"/>
            <w:right w:val="none" w:sz="0" w:space="0" w:color="auto"/>
          </w:divBdr>
          <w:divsChild>
            <w:div w:id="1372725428">
              <w:marLeft w:val="0"/>
              <w:marRight w:val="0"/>
              <w:marTop w:val="0"/>
              <w:marBottom w:val="0"/>
              <w:divBdr>
                <w:top w:val="none" w:sz="0" w:space="0" w:color="auto"/>
                <w:left w:val="none" w:sz="0" w:space="0" w:color="auto"/>
                <w:bottom w:val="none" w:sz="0" w:space="0" w:color="auto"/>
                <w:right w:val="none" w:sz="0" w:space="0" w:color="auto"/>
              </w:divBdr>
              <w:divsChild>
                <w:div w:id="404033307">
                  <w:marLeft w:val="0"/>
                  <w:marRight w:val="0"/>
                  <w:marTop w:val="0"/>
                  <w:marBottom w:val="0"/>
                  <w:divBdr>
                    <w:top w:val="none" w:sz="0" w:space="0" w:color="auto"/>
                    <w:left w:val="none" w:sz="0" w:space="0" w:color="auto"/>
                    <w:bottom w:val="none" w:sz="0" w:space="0" w:color="auto"/>
                    <w:right w:val="none" w:sz="0" w:space="0" w:color="auto"/>
                  </w:divBdr>
                </w:div>
                <w:div w:id="938370766">
                  <w:marLeft w:val="0"/>
                  <w:marRight w:val="0"/>
                  <w:marTop w:val="0"/>
                  <w:marBottom w:val="0"/>
                  <w:divBdr>
                    <w:top w:val="none" w:sz="0" w:space="0" w:color="auto"/>
                    <w:left w:val="none" w:sz="0" w:space="0" w:color="auto"/>
                    <w:bottom w:val="none" w:sz="0" w:space="0" w:color="auto"/>
                    <w:right w:val="none" w:sz="0" w:space="0" w:color="auto"/>
                  </w:divBdr>
                </w:div>
                <w:div w:id="1045370099">
                  <w:marLeft w:val="0"/>
                  <w:marRight w:val="0"/>
                  <w:marTop w:val="0"/>
                  <w:marBottom w:val="0"/>
                  <w:divBdr>
                    <w:top w:val="none" w:sz="0" w:space="0" w:color="auto"/>
                    <w:left w:val="none" w:sz="0" w:space="0" w:color="auto"/>
                    <w:bottom w:val="none" w:sz="0" w:space="0" w:color="auto"/>
                    <w:right w:val="none" w:sz="0" w:space="0" w:color="auto"/>
                  </w:divBdr>
                </w:div>
                <w:div w:id="1295794204">
                  <w:marLeft w:val="0"/>
                  <w:marRight w:val="0"/>
                  <w:marTop w:val="0"/>
                  <w:marBottom w:val="0"/>
                  <w:divBdr>
                    <w:top w:val="none" w:sz="0" w:space="0" w:color="auto"/>
                    <w:left w:val="none" w:sz="0" w:space="0" w:color="auto"/>
                    <w:bottom w:val="none" w:sz="0" w:space="0" w:color="auto"/>
                    <w:right w:val="none" w:sz="0" w:space="0" w:color="auto"/>
                  </w:divBdr>
                </w:div>
                <w:div w:id="1591739011">
                  <w:marLeft w:val="0"/>
                  <w:marRight w:val="0"/>
                  <w:marTop w:val="0"/>
                  <w:marBottom w:val="0"/>
                  <w:divBdr>
                    <w:top w:val="none" w:sz="0" w:space="0" w:color="auto"/>
                    <w:left w:val="none" w:sz="0" w:space="0" w:color="auto"/>
                    <w:bottom w:val="none" w:sz="0" w:space="0" w:color="auto"/>
                    <w:right w:val="none" w:sz="0" w:space="0" w:color="auto"/>
                  </w:divBdr>
                </w:div>
                <w:div w:id="1618633797">
                  <w:marLeft w:val="0"/>
                  <w:marRight w:val="0"/>
                  <w:marTop w:val="0"/>
                  <w:marBottom w:val="0"/>
                  <w:divBdr>
                    <w:top w:val="none" w:sz="0" w:space="0" w:color="auto"/>
                    <w:left w:val="none" w:sz="0" w:space="0" w:color="auto"/>
                    <w:bottom w:val="none" w:sz="0" w:space="0" w:color="auto"/>
                    <w:right w:val="none" w:sz="0" w:space="0" w:color="auto"/>
                  </w:divBdr>
                </w:div>
                <w:div w:id="1793015679">
                  <w:marLeft w:val="0"/>
                  <w:marRight w:val="0"/>
                  <w:marTop w:val="0"/>
                  <w:marBottom w:val="0"/>
                  <w:divBdr>
                    <w:top w:val="none" w:sz="0" w:space="0" w:color="auto"/>
                    <w:left w:val="none" w:sz="0" w:space="0" w:color="auto"/>
                    <w:bottom w:val="none" w:sz="0" w:space="0" w:color="auto"/>
                    <w:right w:val="none" w:sz="0" w:space="0" w:color="auto"/>
                  </w:divBdr>
                </w:div>
                <w:div w:id="20005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5279">
      <w:bodyDiv w:val="1"/>
      <w:marLeft w:val="0"/>
      <w:marRight w:val="0"/>
      <w:marTop w:val="0"/>
      <w:marBottom w:val="0"/>
      <w:divBdr>
        <w:top w:val="none" w:sz="0" w:space="0" w:color="auto"/>
        <w:left w:val="none" w:sz="0" w:space="0" w:color="auto"/>
        <w:bottom w:val="none" w:sz="0" w:space="0" w:color="auto"/>
        <w:right w:val="none" w:sz="0" w:space="0" w:color="auto"/>
      </w:divBdr>
    </w:div>
    <w:div w:id="1601180742">
      <w:bodyDiv w:val="1"/>
      <w:marLeft w:val="0"/>
      <w:marRight w:val="0"/>
      <w:marTop w:val="0"/>
      <w:marBottom w:val="0"/>
      <w:divBdr>
        <w:top w:val="none" w:sz="0" w:space="0" w:color="auto"/>
        <w:left w:val="none" w:sz="0" w:space="0" w:color="auto"/>
        <w:bottom w:val="none" w:sz="0" w:space="0" w:color="auto"/>
        <w:right w:val="none" w:sz="0" w:space="0" w:color="auto"/>
      </w:divBdr>
      <w:divsChild>
        <w:div w:id="996231856">
          <w:marLeft w:val="0"/>
          <w:marRight w:val="0"/>
          <w:marTop w:val="0"/>
          <w:marBottom w:val="0"/>
          <w:divBdr>
            <w:top w:val="none" w:sz="0" w:space="0" w:color="auto"/>
            <w:left w:val="none" w:sz="0" w:space="0" w:color="auto"/>
            <w:bottom w:val="none" w:sz="0" w:space="0" w:color="auto"/>
            <w:right w:val="none" w:sz="0" w:space="0" w:color="auto"/>
          </w:divBdr>
        </w:div>
      </w:divsChild>
    </w:div>
    <w:div w:id="1622810098">
      <w:bodyDiv w:val="1"/>
      <w:marLeft w:val="0"/>
      <w:marRight w:val="0"/>
      <w:marTop w:val="0"/>
      <w:marBottom w:val="0"/>
      <w:divBdr>
        <w:top w:val="none" w:sz="0" w:space="0" w:color="auto"/>
        <w:left w:val="none" w:sz="0" w:space="0" w:color="auto"/>
        <w:bottom w:val="none" w:sz="0" w:space="0" w:color="auto"/>
        <w:right w:val="none" w:sz="0" w:space="0" w:color="auto"/>
      </w:divBdr>
      <w:divsChild>
        <w:div w:id="15154597">
          <w:marLeft w:val="0"/>
          <w:marRight w:val="0"/>
          <w:marTop w:val="0"/>
          <w:marBottom w:val="0"/>
          <w:divBdr>
            <w:top w:val="none" w:sz="0" w:space="0" w:color="auto"/>
            <w:left w:val="none" w:sz="0" w:space="0" w:color="auto"/>
            <w:bottom w:val="none" w:sz="0" w:space="0" w:color="auto"/>
            <w:right w:val="none" w:sz="0" w:space="0" w:color="auto"/>
          </w:divBdr>
        </w:div>
        <w:div w:id="29770424">
          <w:marLeft w:val="0"/>
          <w:marRight w:val="0"/>
          <w:marTop w:val="0"/>
          <w:marBottom w:val="0"/>
          <w:divBdr>
            <w:top w:val="none" w:sz="0" w:space="0" w:color="auto"/>
            <w:left w:val="none" w:sz="0" w:space="0" w:color="auto"/>
            <w:bottom w:val="none" w:sz="0" w:space="0" w:color="auto"/>
            <w:right w:val="none" w:sz="0" w:space="0" w:color="auto"/>
          </w:divBdr>
        </w:div>
        <w:div w:id="39668085">
          <w:marLeft w:val="0"/>
          <w:marRight w:val="0"/>
          <w:marTop w:val="0"/>
          <w:marBottom w:val="0"/>
          <w:divBdr>
            <w:top w:val="none" w:sz="0" w:space="0" w:color="auto"/>
            <w:left w:val="none" w:sz="0" w:space="0" w:color="auto"/>
            <w:bottom w:val="none" w:sz="0" w:space="0" w:color="auto"/>
            <w:right w:val="none" w:sz="0" w:space="0" w:color="auto"/>
          </w:divBdr>
        </w:div>
        <w:div w:id="630551925">
          <w:marLeft w:val="0"/>
          <w:marRight w:val="0"/>
          <w:marTop w:val="0"/>
          <w:marBottom w:val="0"/>
          <w:divBdr>
            <w:top w:val="none" w:sz="0" w:space="0" w:color="auto"/>
            <w:left w:val="none" w:sz="0" w:space="0" w:color="auto"/>
            <w:bottom w:val="none" w:sz="0" w:space="0" w:color="auto"/>
            <w:right w:val="none" w:sz="0" w:space="0" w:color="auto"/>
          </w:divBdr>
        </w:div>
        <w:div w:id="676540275">
          <w:marLeft w:val="0"/>
          <w:marRight w:val="0"/>
          <w:marTop w:val="0"/>
          <w:marBottom w:val="0"/>
          <w:divBdr>
            <w:top w:val="none" w:sz="0" w:space="0" w:color="auto"/>
            <w:left w:val="none" w:sz="0" w:space="0" w:color="auto"/>
            <w:bottom w:val="none" w:sz="0" w:space="0" w:color="auto"/>
            <w:right w:val="none" w:sz="0" w:space="0" w:color="auto"/>
          </w:divBdr>
        </w:div>
        <w:div w:id="779452107">
          <w:marLeft w:val="0"/>
          <w:marRight w:val="0"/>
          <w:marTop w:val="0"/>
          <w:marBottom w:val="0"/>
          <w:divBdr>
            <w:top w:val="none" w:sz="0" w:space="0" w:color="auto"/>
            <w:left w:val="none" w:sz="0" w:space="0" w:color="auto"/>
            <w:bottom w:val="none" w:sz="0" w:space="0" w:color="auto"/>
            <w:right w:val="none" w:sz="0" w:space="0" w:color="auto"/>
          </w:divBdr>
        </w:div>
        <w:div w:id="932665562">
          <w:marLeft w:val="0"/>
          <w:marRight w:val="0"/>
          <w:marTop w:val="0"/>
          <w:marBottom w:val="0"/>
          <w:divBdr>
            <w:top w:val="none" w:sz="0" w:space="0" w:color="auto"/>
            <w:left w:val="none" w:sz="0" w:space="0" w:color="auto"/>
            <w:bottom w:val="none" w:sz="0" w:space="0" w:color="auto"/>
            <w:right w:val="none" w:sz="0" w:space="0" w:color="auto"/>
          </w:divBdr>
        </w:div>
        <w:div w:id="951323267">
          <w:marLeft w:val="0"/>
          <w:marRight w:val="0"/>
          <w:marTop w:val="0"/>
          <w:marBottom w:val="0"/>
          <w:divBdr>
            <w:top w:val="none" w:sz="0" w:space="0" w:color="auto"/>
            <w:left w:val="none" w:sz="0" w:space="0" w:color="auto"/>
            <w:bottom w:val="none" w:sz="0" w:space="0" w:color="auto"/>
            <w:right w:val="none" w:sz="0" w:space="0" w:color="auto"/>
          </w:divBdr>
        </w:div>
        <w:div w:id="1083376486">
          <w:marLeft w:val="0"/>
          <w:marRight w:val="0"/>
          <w:marTop w:val="0"/>
          <w:marBottom w:val="0"/>
          <w:divBdr>
            <w:top w:val="none" w:sz="0" w:space="0" w:color="auto"/>
            <w:left w:val="none" w:sz="0" w:space="0" w:color="auto"/>
            <w:bottom w:val="none" w:sz="0" w:space="0" w:color="auto"/>
            <w:right w:val="none" w:sz="0" w:space="0" w:color="auto"/>
          </w:divBdr>
        </w:div>
        <w:div w:id="1222255728">
          <w:marLeft w:val="0"/>
          <w:marRight w:val="0"/>
          <w:marTop w:val="0"/>
          <w:marBottom w:val="0"/>
          <w:divBdr>
            <w:top w:val="none" w:sz="0" w:space="0" w:color="auto"/>
            <w:left w:val="none" w:sz="0" w:space="0" w:color="auto"/>
            <w:bottom w:val="none" w:sz="0" w:space="0" w:color="auto"/>
            <w:right w:val="none" w:sz="0" w:space="0" w:color="auto"/>
          </w:divBdr>
        </w:div>
        <w:div w:id="1240405403">
          <w:marLeft w:val="0"/>
          <w:marRight w:val="0"/>
          <w:marTop w:val="0"/>
          <w:marBottom w:val="0"/>
          <w:divBdr>
            <w:top w:val="none" w:sz="0" w:space="0" w:color="auto"/>
            <w:left w:val="none" w:sz="0" w:space="0" w:color="auto"/>
            <w:bottom w:val="none" w:sz="0" w:space="0" w:color="auto"/>
            <w:right w:val="none" w:sz="0" w:space="0" w:color="auto"/>
          </w:divBdr>
        </w:div>
        <w:div w:id="1398279645">
          <w:marLeft w:val="0"/>
          <w:marRight w:val="0"/>
          <w:marTop w:val="0"/>
          <w:marBottom w:val="0"/>
          <w:divBdr>
            <w:top w:val="none" w:sz="0" w:space="0" w:color="auto"/>
            <w:left w:val="none" w:sz="0" w:space="0" w:color="auto"/>
            <w:bottom w:val="none" w:sz="0" w:space="0" w:color="auto"/>
            <w:right w:val="none" w:sz="0" w:space="0" w:color="auto"/>
          </w:divBdr>
        </w:div>
        <w:div w:id="1619413417">
          <w:marLeft w:val="0"/>
          <w:marRight w:val="0"/>
          <w:marTop w:val="0"/>
          <w:marBottom w:val="0"/>
          <w:divBdr>
            <w:top w:val="none" w:sz="0" w:space="0" w:color="auto"/>
            <w:left w:val="none" w:sz="0" w:space="0" w:color="auto"/>
            <w:bottom w:val="none" w:sz="0" w:space="0" w:color="auto"/>
            <w:right w:val="none" w:sz="0" w:space="0" w:color="auto"/>
          </w:divBdr>
        </w:div>
        <w:div w:id="1694261765">
          <w:marLeft w:val="0"/>
          <w:marRight w:val="0"/>
          <w:marTop w:val="0"/>
          <w:marBottom w:val="0"/>
          <w:divBdr>
            <w:top w:val="none" w:sz="0" w:space="0" w:color="auto"/>
            <w:left w:val="none" w:sz="0" w:space="0" w:color="auto"/>
            <w:bottom w:val="none" w:sz="0" w:space="0" w:color="auto"/>
            <w:right w:val="none" w:sz="0" w:space="0" w:color="auto"/>
          </w:divBdr>
        </w:div>
        <w:div w:id="1800030369">
          <w:marLeft w:val="0"/>
          <w:marRight w:val="0"/>
          <w:marTop w:val="0"/>
          <w:marBottom w:val="0"/>
          <w:divBdr>
            <w:top w:val="none" w:sz="0" w:space="0" w:color="auto"/>
            <w:left w:val="none" w:sz="0" w:space="0" w:color="auto"/>
            <w:bottom w:val="none" w:sz="0" w:space="0" w:color="auto"/>
            <w:right w:val="none" w:sz="0" w:space="0" w:color="auto"/>
          </w:divBdr>
        </w:div>
        <w:div w:id="1813132480">
          <w:marLeft w:val="0"/>
          <w:marRight w:val="0"/>
          <w:marTop w:val="0"/>
          <w:marBottom w:val="0"/>
          <w:divBdr>
            <w:top w:val="none" w:sz="0" w:space="0" w:color="auto"/>
            <w:left w:val="none" w:sz="0" w:space="0" w:color="auto"/>
            <w:bottom w:val="none" w:sz="0" w:space="0" w:color="auto"/>
            <w:right w:val="none" w:sz="0" w:space="0" w:color="auto"/>
          </w:divBdr>
        </w:div>
        <w:div w:id="1874806621">
          <w:marLeft w:val="0"/>
          <w:marRight w:val="0"/>
          <w:marTop w:val="0"/>
          <w:marBottom w:val="0"/>
          <w:divBdr>
            <w:top w:val="none" w:sz="0" w:space="0" w:color="auto"/>
            <w:left w:val="none" w:sz="0" w:space="0" w:color="auto"/>
            <w:bottom w:val="none" w:sz="0" w:space="0" w:color="auto"/>
            <w:right w:val="none" w:sz="0" w:space="0" w:color="auto"/>
          </w:divBdr>
        </w:div>
        <w:div w:id="1902515843">
          <w:marLeft w:val="0"/>
          <w:marRight w:val="0"/>
          <w:marTop w:val="0"/>
          <w:marBottom w:val="0"/>
          <w:divBdr>
            <w:top w:val="none" w:sz="0" w:space="0" w:color="auto"/>
            <w:left w:val="none" w:sz="0" w:space="0" w:color="auto"/>
            <w:bottom w:val="none" w:sz="0" w:space="0" w:color="auto"/>
            <w:right w:val="none" w:sz="0" w:space="0" w:color="auto"/>
          </w:divBdr>
        </w:div>
        <w:div w:id="1933659634">
          <w:marLeft w:val="0"/>
          <w:marRight w:val="0"/>
          <w:marTop w:val="0"/>
          <w:marBottom w:val="0"/>
          <w:divBdr>
            <w:top w:val="none" w:sz="0" w:space="0" w:color="auto"/>
            <w:left w:val="none" w:sz="0" w:space="0" w:color="auto"/>
            <w:bottom w:val="none" w:sz="0" w:space="0" w:color="auto"/>
            <w:right w:val="none" w:sz="0" w:space="0" w:color="auto"/>
          </w:divBdr>
        </w:div>
      </w:divsChild>
    </w:div>
    <w:div w:id="1663846789">
      <w:bodyDiv w:val="1"/>
      <w:marLeft w:val="0"/>
      <w:marRight w:val="0"/>
      <w:marTop w:val="0"/>
      <w:marBottom w:val="0"/>
      <w:divBdr>
        <w:top w:val="none" w:sz="0" w:space="0" w:color="auto"/>
        <w:left w:val="none" w:sz="0" w:space="0" w:color="auto"/>
        <w:bottom w:val="none" w:sz="0" w:space="0" w:color="auto"/>
        <w:right w:val="none" w:sz="0" w:space="0" w:color="auto"/>
      </w:divBdr>
    </w:div>
    <w:div w:id="1690328150">
      <w:bodyDiv w:val="1"/>
      <w:marLeft w:val="0"/>
      <w:marRight w:val="0"/>
      <w:marTop w:val="0"/>
      <w:marBottom w:val="0"/>
      <w:divBdr>
        <w:top w:val="none" w:sz="0" w:space="0" w:color="auto"/>
        <w:left w:val="none" w:sz="0" w:space="0" w:color="auto"/>
        <w:bottom w:val="none" w:sz="0" w:space="0" w:color="auto"/>
        <w:right w:val="none" w:sz="0" w:space="0" w:color="auto"/>
      </w:divBdr>
      <w:divsChild>
        <w:div w:id="704597133">
          <w:marLeft w:val="0"/>
          <w:marRight w:val="0"/>
          <w:marTop w:val="0"/>
          <w:marBottom w:val="0"/>
          <w:divBdr>
            <w:top w:val="none" w:sz="0" w:space="0" w:color="auto"/>
            <w:left w:val="none" w:sz="0" w:space="0" w:color="auto"/>
            <w:bottom w:val="none" w:sz="0" w:space="0" w:color="auto"/>
            <w:right w:val="none" w:sz="0" w:space="0" w:color="auto"/>
          </w:divBdr>
        </w:div>
      </w:divsChild>
    </w:div>
    <w:div w:id="1707484865">
      <w:bodyDiv w:val="1"/>
      <w:marLeft w:val="0"/>
      <w:marRight w:val="0"/>
      <w:marTop w:val="0"/>
      <w:marBottom w:val="0"/>
      <w:divBdr>
        <w:top w:val="none" w:sz="0" w:space="0" w:color="auto"/>
        <w:left w:val="none" w:sz="0" w:space="0" w:color="auto"/>
        <w:bottom w:val="none" w:sz="0" w:space="0" w:color="auto"/>
        <w:right w:val="none" w:sz="0" w:space="0" w:color="auto"/>
      </w:divBdr>
      <w:divsChild>
        <w:div w:id="436754404">
          <w:marLeft w:val="0"/>
          <w:marRight w:val="0"/>
          <w:marTop w:val="0"/>
          <w:marBottom w:val="0"/>
          <w:divBdr>
            <w:top w:val="none" w:sz="0" w:space="0" w:color="auto"/>
            <w:left w:val="none" w:sz="0" w:space="0" w:color="auto"/>
            <w:bottom w:val="none" w:sz="0" w:space="0" w:color="auto"/>
            <w:right w:val="none" w:sz="0" w:space="0" w:color="auto"/>
          </w:divBdr>
          <w:divsChild>
            <w:div w:id="1181433504">
              <w:marLeft w:val="0"/>
              <w:marRight w:val="0"/>
              <w:marTop w:val="0"/>
              <w:marBottom w:val="0"/>
              <w:divBdr>
                <w:top w:val="none" w:sz="0" w:space="0" w:color="auto"/>
                <w:left w:val="none" w:sz="0" w:space="0" w:color="auto"/>
                <w:bottom w:val="none" w:sz="0" w:space="0" w:color="auto"/>
                <w:right w:val="none" w:sz="0" w:space="0" w:color="auto"/>
              </w:divBdr>
              <w:divsChild>
                <w:div w:id="15650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80877">
      <w:bodyDiv w:val="1"/>
      <w:marLeft w:val="0"/>
      <w:marRight w:val="0"/>
      <w:marTop w:val="0"/>
      <w:marBottom w:val="0"/>
      <w:divBdr>
        <w:top w:val="none" w:sz="0" w:space="0" w:color="auto"/>
        <w:left w:val="none" w:sz="0" w:space="0" w:color="auto"/>
        <w:bottom w:val="none" w:sz="0" w:space="0" w:color="auto"/>
        <w:right w:val="none" w:sz="0" w:space="0" w:color="auto"/>
      </w:divBdr>
      <w:divsChild>
        <w:div w:id="197664312">
          <w:marLeft w:val="0"/>
          <w:marRight w:val="0"/>
          <w:marTop w:val="0"/>
          <w:marBottom w:val="0"/>
          <w:divBdr>
            <w:top w:val="none" w:sz="0" w:space="0" w:color="auto"/>
            <w:left w:val="none" w:sz="0" w:space="0" w:color="auto"/>
            <w:bottom w:val="none" w:sz="0" w:space="0" w:color="auto"/>
            <w:right w:val="none" w:sz="0" w:space="0" w:color="auto"/>
          </w:divBdr>
          <w:divsChild>
            <w:div w:id="645158875">
              <w:marLeft w:val="0"/>
              <w:marRight w:val="0"/>
              <w:marTop w:val="0"/>
              <w:marBottom w:val="0"/>
              <w:divBdr>
                <w:top w:val="none" w:sz="0" w:space="0" w:color="auto"/>
                <w:left w:val="none" w:sz="0" w:space="0" w:color="auto"/>
                <w:bottom w:val="none" w:sz="0" w:space="0" w:color="auto"/>
                <w:right w:val="none" w:sz="0" w:space="0" w:color="auto"/>
              </w:divBdr>
              <w:divsChild>
                <w:div w:id="182063185">
                  <w:marLeft w:val="0"/>
                  <w:marRight w:val="0"/>
                  <w:marTop w:val="0"/>
                  <w:marBottom w:val="0"/>
                  <w:divBdr>
                    <w:top w:val="none" w:sz="0" w:space="0" w:color="auto"/>
                    <w:left w:val="none" w:sz="0" w:space="0" w:color="auto"/>
                    <w:bottom w:val="none" w:sz="0" w:space="0" w:color="auto"/>
                    <w:right w:val="none" w:sz="0" w:space="0" w:color="auto"/>
                  </w:divBdr>
                </w:div>
                <w:div w:id="186407256">
                  <w:marLeft w:val="0"/>
                  <w:marRight w:val="0"/>
                  <w:marTop w:val="0"/>
                  <w:marBottom w:val="0"/>
                  <w:divBdr>
                    <w:top w:val="none" w:sz="0" w:space="0" w:color="auto"/>
                    <w:left w:val="none" w:sz="0" w:space="0" w:color="auto"/>
                    <w:bottom w:val="none" w:sz="0" w:space="0" w:color="auto"/>
                    <w:right w:val="none" w:sz="0" w:space="0" w:color="auto"/>
                  </w:divBdr>
                </w:div>
                <w:div w:id="431823740">
                  <w:marLeft w:val="0"/>
                  <w:marRight w:val="0"/>
                  <w:marTop w:val="0"/>
                  <w:marBottom w:val="0"/>
                  <w:divBdr>
                    <w:top w:val="none" w:sz="0" w:space="0" w:color="auto"/>
                    <w:left w:val="none" w:sz="0" w:space="0" w:color="auto"/>
                    <w:bottom w:val="none" w:sz="0" w:space="0" w:color="auto"/>
                    <w:right w:val="none" w:sz="0" w:space="0" w:color="auto"/>
                  </w:divBdr>
                </w:div>
                <w:div w:id="1235623388">
                  <w:marLeft w:val="0"/>
                  <w:marRight w:val="0"/>
                  <w:marTop w:val="0"/>
                  <w:marBottom w:val="0"/>
                  <w:divBdr>
                    <w:top w:val="none" w:sz="0" w:space="0" w:color="auto"/>
                    <w:left w:val="none" w:sz="0" w:space="0" w:color="auto"/>
                    <w:bottom w:val="none" w:sz="0" w:space="0" w:color="auto"/>
                    <w:right w:val="none" w:sz="0" w:space="0" w:color="auto"/>
                  </w:divBdr>
                </w:div>
                <w:div w:id="2005011265">
                  <w:marLeft w:val="0"/>
                  <w:marRight w:val="0"/>
                  <w:marTop w:val="0"/>
                  <w:marBottom w:val="0"/>
                  <w:divBdr>
                    <w:top w:val="none" w:sz="0" w:space="0" w:color="auto"/>
                    <w:left w:val="none" w:sz="0" w:space="0" w:color="auto"/>
                    <w:bottom w:val="none" w:sz="0" w:space="0" w:color="auto"/>
                    <w:right w:val="none" w:sz="0" w:space="0" w:color="auto"/>
                  </w:divBdr>
                </w:div>
                <w:div w:id="2082673163">
                  <w:marLeft w:val="0"/>
                  <w:marRight w:val="0"/>
                  <w:marTop w:val="0"/>
                  <w:marBottom w:val="0"/>
                  <w:divBdr>
                    <w:top w:val="none" w:sz="0" w:space="0" w:color="auto"/>
                    <w:left w:val="none" w:sz="0" w:space="0" w:color="auto"/>
                    <w:bottom w:val="none" w:sz="0" w:space="0" w:color="auto"/>
                    <w:right w:val="none" w:sz="0" w:space="0" w:color="auto"/>
                  </w:divBdr>
                </w:div>
                <w:div w:id="2143187255">
                  <w:marLeft w:val="0"/>
                  <w:marRight w:val="0"/>
                  <w:marTop w:val="0"/>
                  <w:marBottom w:val="0"/>
                  <w:divBdr>
                    <w:top w:val="none" w:sz="0" w:space="0" w:color="auto"/>
                    <w:left w:val="none" w:sz="0" w:space="0" w:color="auto"/>
                    <w:bottom w:val="none" w:sz="0" w:space="0" w:color="auto"/>
                    <w:right w:val="none" w:sz="0" w:space="0" w:color="auto"/>
                  </w:divBdr>
                </w:div>
              </w:divsChild>
            </w:div>
            <w:div w:id="2095392991">
              <w:marLeft w:val="0"/>
              <w:marRight w:val="0"/>
              <w:marTop w:val="0"/>
              <w:marBottom w:val="0"/>
              <w:divBdr>
                <w:top w:val="none" w:sz="0" w:space="0" w:color="auto"/>
                <w:left w:val="none" w:sz="0" w:space="0" w:color="auto"/>
                <w:bottom w:val="none" w:sz="0" w:space="0" w:color="auto"/>
                <w:right w:val="none" w:sz="0" w:space="0" w:color="auto"/>
              </w:divBdr>
              <w:divsChild>
                <w:div w:id="761031012">
                  <w:marLeft w:val="0"/>
                  <w:marRight w:val="0"/>
                  <w:marTop w:val="0"/>
                  <w:marBottom w:val="0"/>
                  <w:divBdr>
                    <w:top w:val="none" w:sz="0" w:space="0" w:color="auto"/>
                    <w:left w:val="none" w:sz="0" w:space="0" w:color="auto"/>
                    <w:bottom w:val="none" w:sz="0" w:space="0" w:color="auto"/>
                    <w:right w:val="none" w:sz="0" w:space="0" w:color="auto"/>
                  </w:divBdr>
                </w:div>
                <w:div w:id="1197768506">
                  <w:marLeft w:val="0"/>
                  <w:marRight w:val="0"/>
                  <w:marTop w:val="0"/>
                  <w:marBottom w:val="0"/>
                  <w:divBdr>
                    <w:top w:val="none" w:sz="0" w:space="0" w:color="auto"/>
                    <w:left w:val="none" w:sz="0" w:space="0" w:color="auto"/>
                    <w:bottom w:val="none" w:sz="0" w:space="0" w:color="auto"/>
                    <w:right w:val="none" w:sz="0" w:space="0" w:color="auto"/>
                  </w:divBdr>
                </w:div>
                <w:div w:id="17464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252">
      <w:bodyDiv w:val="1"/>
      <w:marLeft w:val="0"/>
      <w:marRight w:val="0"/>
      <w:marTop w:val="0"/>
      <w:marBottom w:val="0"/>
      <w:divBdr>
        <w:top w:val="none" w:sz="0" w:space="0" w:color="auto"/>
        <w:left w:val="none" w:sz="0" w:space="0" w:color="auto"/>
        <w:bottom w:val="none" w:sz="0" w:space="0" w:color="auto"/>
        <w:right w:val="none" w:sz="0" w:space="0" w:color="auto"/>
      </w:divBdr>
    </w:div>
    <w:div w:id="1779525134">
      <w:bodyDiv w:val="1"/>
      <w:marLeft w:val="0"/>
      <w:marRight w:val="0"/>
      <w:marTop w:val="0"/>
      <w:marBottom w:val="0"/>
      <w:divBdr>
        <w:top w:val="none" w:sz="0" w:space="0" w:color="auto"/>
        <w:left w:val="none" w:sz="0" w:space="0" w:color="auto"/>
        <w:bottom w:val="none" w:sz="0" w:space="0" w:color="auto"/>
        <w:right w:val="none" w:sz="0" w:space="0" w:color="auto"/>
      </w:divBdr>
    </w:div>
    <w:div w:id="1785686113">
      <w:bodyDiv w:val="1"/>
      <w:marLeft w:val="0"/>
      <w:marRight w:val="0"/>
      <w:marTop w:val="0"/>
      <w:marBottom w:val="0"/>
      <w:divBdr>
        <w:top w:val="none" w:sz="0" w:space="0" w:color="auto"/>
        <w:left w:val="none" w:sz="0" w:space="0" w:color="auto"/>
        <w:bottom w:val="none" w:sz="0" w:space="0" w:color="auto"/>
        <w:right w:val="none" w:sz="0" w:space="0" w:color="auto"/>
      </w:divBdr>
      <w:divsChild>
        <w:div w:id="1665939873">
          <w:marLeft w:val="0"/>
          <w:marRight w:val="0"/>
          <w:marTop w:val="0"/>
          <w:marBottom w:val="0"/>
          <w:divBdr>
            <w:top w:val="none" w:sz="0" w:space="0" w:color="auto"/>
            <w:left w:val="none" w:sz="0" w:space="0" w:color="auto"/>
            <w:bottom w:val="none" w:sz="0" w:space="0" w:color="auto"/>
            <w:right w:val="none" w:sz="0" w:space="0" w:color="auto"/>
          </w:divBdr>
          <w:divsChild>
            <w:div w:id="25982343">
              <w:marLeft w:val="0"/>
              <w:marRight w:val="0"/>
              <w:marTop w:val="0"/>
              <w:marBottom w:val="0"/>
              <w:divBdr>
                <w:top w:val="none" w:sz="0" w:space="0" w:color="auto"/>
                <w:left w:val="none" w:sz="0" w:space="0" w:color="auto"/>
                <w:bottom w:val="none" w:sz="0" w:space="0" w:color="auto"/>
                <w:right w:val="none" w:sz="0" w:space="0" w:color="auto"/>
              </w:divBdr>
              <w:divsChild>
                <w:div w:id="1039361274">
                  <w:marLeft w:val="0"/>
                  <w:marRight w:val="0"/>
                  <w:marTop w:val="0"/>
                  <w:marBottom w:val="0"/>
                  <w:divBdr>
                    <w:top w:val="none" w:sz="0" w:space="0" w:color="auto"/>
                    <w:left w:val="none" w:sz="0" w:space="0" w:color="auto"/>
                    <w:bottom w:val="none" w:sz="0" w:space="0" w:color="auto"/>
                    <w:right w:val="none" w:sz="0" w:space="0" w:color="auto"/>
                  </w:divBdr>
                </w:div>
                <w:div w:id="1176771122">
                  <w:marLeft w:val="0"/>
                  <w:marRight w:val="0"/>
                  <w:marTop w:val="0"/>
                  <w:marBottom w:val="0"/>
                  <w:divBdr>
                    <w:top w:val="none" w:sz="0" w:space="0" w:color="auto"/>
                    <w:left w:val="none" w:sz="0" w:space="0" w:color="auto"/>
                    <w:bottom w:val="none" w:sz="0" w:space="0" w:color="auto"/>
                    <w:right w:val="none" w:sz="0" w:space="0" w:color="auto"/>
                  </w:divBdr>
                </w:div>
                <w:div w:id="1610967224">
                  <w:marLeft w:val="0"/>
                  <w:marRight w:val="0"/>
                  <w:marTop w:val="0"/>
                  <w:marBottom w:val="0"/>
                  <w:divBdr>
                    <w:top w:val="none" w:sz="0" w:space="0" w:color="auto"/>
                    <w:left w:val="none" w:sz="0" w:space="0" w:color="auto"/>
                    <w:bottom w:val="none" w:sz="0" w:space="0" w:color="auto"/>
                    <w:right w:val="none" w:sz="0" w:space="0" w:color="auto"/>
                  </w:divBdr>
                </w:div>
              </w:divsChild>
            </w:div>
            <w:div w:id="862742207">
              <w:marLeft w:val="0"/>
              <w:marRight w:val="0"/>
              <w:marTop w:val="0"/>
              <w:marBottom w:val="0"/>
              <w:divBdr>
                <w:top w:val="none" w:sz="0" w:space="0" w:color="auto"/>
                <w:left w:val="none" w:sz="0" w:space="0" w:color="auto"/>
                <w:bottom w:val="none" w:sz="0" w:space="0" w:color="auto"/>
                <w:right w:val="none" w:sz="0" w:space="0" w:color="auto"/>
              </w:divBdr>
            </w:div>
            <w:div w:id="1461222096">
              <w:marLeft w:val="0"/>
              <w:marRight w:val="0"/>
              <w:marTop w:val="0"/>
              <w:marBottom w:val="0"/>
              <w:divBdr>
                <w:top w:val="none" w:sz="0" w:space="0" w:color="auto"/>
                <w:left w:val="none" w:sz="0" w:space="0" w:color="auto"/>
                <w:bottom w:val="none" w:sz="0" w:space="0" w:color="auto"/>
                <w:right w:val="none" w:sz="0" w:space="0" w:color="auto"/>
              </w:divBdr>
            </w:div>
            <w:div w:id="15475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4236">
      <w:bodyDiv w:val="1"/>
      <w:marLeft w:val="0"/>
      <w:marRight w:val="0"/>
      <w:marTop w:val="0"/>
      <w:marBottom w:val="0"/>
      <w:divBdr>
        <w:top w:val="none" w:sz="0" w:space="0" w:color="auto"/>
        <w:left w:val="none" w:sz="0" w:space="0" w:color="auto"/>
        <w:bottom w:val="none" w:sz="0" w:space="0" w:color="auto"/>
        <w:right w:val="none" w:sz="0" w:space="0" w:color="auto"/>
      </w:divBdr>
      <w:divsChild>
        <w:div w:id="885022579">
          <w:marLeft w:val="0"/>
          <w:marRight w:val="0"/>
          <w:marTop w:val="0"/>
          <w:marBottom w:val="0"/>
          <w:divBdr>
            <w:top w:val="none" w:sz="0" w:space="0" w:color="auto"/>
            <w:left w:val="none" w:sz="0" w:space="0" w:color="auto"/>
            <w:bottom w:val="none" w:sz="0" w:space="0" w:color="auto"/>
            <w:right w:val="none" w:sz="0" w:space="0" w:color="auto"/>
          </w:divBdr>
          <w:divsChild>
            <w:div w:id="581723565">
              <w:marLeft w:val="0"/>
              <w:marRight w:val="0"/>
              <w:marTop w:val="0"/>
              <w:marBottom w:val="0"/>
              <w:divBdr>
                <w:top w:val="none" w:sz="0" w:space="0" w:color="auto"/>
                <w:left w:val="none" w:sz="0" w:space="0" w:color="auto"/>
                <w:bottom w:val="none" w:sz="0" w:space="0" w:color="auto"/>
                <w:right w:val="none" w:sz="0" w:space="0" w:color="auto"/>
              </w:divBdr>
            </w:div>
            <w:div w:id="14445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5734">
      <w:bodyDiv w:val="1"/>
      <w:marLeft w:val="0"/>
      <w:marRight w:val="0"/>
      <w:marTop w:val="0"/>
      <w:marBottom w:val="0"/>
      <w:divBdr>
        <w:top w:val="none" w:sz="0" w:space="0" w:color="auto"/>
        <w:left w:val="none" w:sz="0" w:space="0" w:color="auto"/>
        <w:bottom w:val="none" w:sz="0" w:space="0" w:color="auto"/>
        <w:right w:val="none" w:sz="0" w:space="0" w:color="auto"/>
      </w:divBdr>
      <w:divsChild>
        <w:div w:id="290791075">
          <w:marLeft w:val="0"/>
          <w:marRight w:val="0"/>
          <w:marTop w:val="0"/>
          <w:marBottom w:val="0"/>
          <w:divBdr>
            <w:top w:val="none" w:sz="0" w:space="0" w:color="auto"/>
            <w:left w:val="none" w:sz="0" w:space="0" w:color="auto"/>
            <w:bottom w:val="none" w:sz="0" w:space="0" w:color="auto"/>
            <w:right w:val="none" w:sz="0" w:space="0" w:color="auto"/>
          </w:divBdr>
        </w:div>
        <w:div w:id="1335034336">
          <w:marLeft w:val="0"/>
          <w:marRight w:val="0"/>
          <w:marTop w:val="0"/>
          <w:marBottom w:val="0"/>
          <w:divBdr>
            <w:top w:val="none" w:sz="0" w:space="0" w:color="auto"/>
            <w:left w:val="none" w:sz="0" w:space="0" w:color="auto"/>
            <w:bottom w:val="none" w:sz="0" w:space="0" w:color="auto"/>
            <w:right w:val="none" w:sz="0" w:space="0" w:color="auto"/>
          </w:divBdr>
        </w:div>
        <w:div w:id="1456169272">
          <w:marLeft w:val="0"/>
          <w:marRight w:val="0"/>
          <w:marTop w:val="0"/>
          <w:marBottom w:val="0"/>
          <w:divBdr>
            <w:top w:val="none" w:sz="0" w:space="0" w:color="auto"/>
            <w:left w:val="none" w:sz="0" w:space="0" w:color="auto"/>
            <w:bottom w:val="none" w:sz="0" w:space="0" w:color="auto"/>
            <w:right w:val="none" w:sz="0" w:space="0" w:color="auto"/>
          </w:divBdr>
        </w:div>
        <w:div w:id="1888757583">
          <w:marLeft w:val="0"/>
          <w:marRight w:val="0"/>
          <w:marTop w:val="0"/>
          <w:marBottom w:val="0"/>
          <w:divBdr>
            <w:top w:val="none" w:sz="0" w:space="0" w:color="auto"/>
            <w:left w:val="none" w:sz="0" w:space="0" w:color="auto"/>
            <w:bottom w:val="none" w:sz="0" w:space="0" w:color="auto"/>
            <w:right w:val="none" w:sz="0" w:space="0" w:color="auto"/>
          </w:divBdr>
        </w:div>
      </w:divsChild>
    </w:div>
    <w:div w:id="1902984835">
      <w:bodyDiv w:val="1"/>
      <w:marLeft w:val="0"/>
      <w:marRight w:val="0"/>
      <w:marTop w:val="0"/>
      <w:marBottom w:val="0"/>
      <w:divBdr>
        <w:top w:val="none" w:sz="0" w:space="0" w:color="auto"/>
        <w:left w:val="none" w:sz="0" w:space="0" w:color="auto"/>
        <w:bottom w:val="none" w:sz="0" w:space="0" w:color="auto"/>
        <w:right w:val="none" w:sz="0" w:space="0" w:color="auto"/>
      </w:divBdr>
      <w:divsChild>
        <w:div w:id="1265528652">
          <w:marLeft w:val="0"/>
          <w:marRight w:val="0"/>
          <w:marTop w:val="0"/>
          <w:marBottom w:val="0"/>
          <w:divBdr>
            <w:top w:val="none" w:sz="0" w:space="0" w:color="auto"/>
            <w:left w:val="none" w:sz="0" w:space="0" w:color="auto"/>
            <w:bottom w:val="none" w:sz="0" w:space="0" w:color="auto"/>
            <w:right w:val="none" w:sz="0" w:space="0" w:color="auto"/>
          </w:divBdr>
        </w:div>
        <w:div w:id="1596592134">
          <w:marLeft w:val="0"/>
          <w:marRight w:val="0"/>
          <w:marTop w:val="0"/>
          <w:marBottom w:val="0"/>
          <w:divBdr>
            <w:top w:val="none" w:sz="0" w:space="0" w:color="auto"/>
            <w:left w:val="none" w:sz="0" w:space="0" w:color="auto"/>
            <w:bottom w:val="none" w:sz="0" w:space="0" w:color="auto"/>
            <w:right w:val="none" w:sz="0" w:space="0" w:color="auto"/>
          </w:divBdr>
        </w:div>
      </w:divsChild>
    </w:div>
    <w:div w:id="1911035005">
      <w:bodyDiv w:val="1"/>
      <w:marLeft w:val="0"/>
      <w:marRight w:val="0"/>
      <w:marTop w:val="0"/>
      <w:marBottom w:val="0"/>
      <w:divBdr>
        <w:top w:val="none" w:sz="0" w:space="0" w:color="auto"/>
        <w:left w:val="none" w:sz="0" w:space="0" w:color="auto"/>
        <w:bottom w:val="none" w:sz="0" w:space="0" w:color="auto"/>
        <w:right w:val="none" w:sz="0" w:space="0" w:color="auto"/>
      </w:divBdr>
      <w:divsChild>
        <w:div w:id="54554391">
          <w:marLeft w:val="0"/>
          <w:marRight w:val="0"/>
          <w:marTop w:val="0"/>
          <w:marBottom w:val="0"/>
          <w:divBdr>
            <w:top w:val="none" w:sz="0" w:space="0" w:color="auto"/>
            <w:left w:val="none" w:sz="0" w:space="0" w:color="auto"/>
            <w:bottom w:val="none" w:sz="0" w:space="0" w:color="auto"/>
            <w:right w:val="none" w:sz="0" w:space="0" w:color="auto"/>
          </w:divBdr>
          <w:divsChild>
            <w:div w:id="434985338">
              <w:marLeft w:val="0"/>
              <w:marRight w:val="0"/>
              <w:marTop w:val="0"/>
              <w:marBottom w:val="0"/>
              <w:divBdr>
                <w:top w:val="none" w:sz="0" w:space="0" w:color="auto"/>
                <w:left w:val="none" w:sz="0" w:space="0" w:color="auto"/>
                <w:bottom w:val="none" w:sz="0" w:space="0" w:color="auto"/>
                <w:right w:val="none" w:sz="0" w:space="0" w:color="auto"/>
              </w:divBdr>
            </w:div>
            <w:div w:id="775905913">
              <w:marLeft w:val="0"/>
              <w:marRight w:val="0"/>
              <w:marTop w:val="0"/>
              <w:marBottom w:val="0"/>
              <w:divBdr>
                <w:top w:val="none" w:sz="0" w:space="0" w:color="auto"/>
                <w:left w:val="none" w:sz="0" w:space="0" w:color="auto"/>
                <w:bottom w:val="none" w:sz="0" w:space="0" w:color="auto"/>
                <w:right w:val="none" w:sz="0" w:space="0" w:color="auto"/>
              </w:divBdr>
            </w:div>
            <w:div w:id="1234975063">
              <w:marLeft w:val="0"/>
              <w:marRight w:val="0"/>
              <w:marTop w:val="0"/>
              <w:marBottom w:val="0"/>
              <w:divBdr>
                <w:top w:val="none" w:sz="0" w:space="0" w:color="auto"/>
                <w:left w:val="none" w:sz="0" w:space="0" w:color="auto"/>
                <w:bottom w:val="none" w:sz="0" w:space="0" w:color="auto"/>
                <w:right w:val="none" w:sz="0" w:space="0" w:color="auto"/>
              </w:divBdr>
            </w:div>
            <w:div w:id="1305742457">
              <w:marLeft w:val="0"/>
              <w:marRight w:val="0"/>
              <w:marTop w:val="0"/>
              <w:marBottom w:val="0"/>
              <w:divBdr>
                <w:top w:val="none" w:sz="0" w:space="0" w:color="auto"/>
                <w:left w:val="none" w:sz="0" w:space="0" w:color="auto"/>
                <w:bottom w:val="none" w:sz="0" w:space="0" w:color="auto"/>
                <w:right w:val="none" w:sz="0" w:space="0" w:color="auto"/>
              </w:divBdr>
            </w:div>
            <w:div w:id="1412659765">
              <w:marLeft w:val="0"/>
              <w:marRight w:val="0"/>
              <w:marTop w:val="0"/>
              <w:marBottom w:val="0"/>
              <w:divBdr>
                <w:top w:val="none" w:sz="0" w:space="0" w:color="auto"/>
                <w:left w:val="none" w:sz="0" w:space="0" w:color="auto"/>
                <w:bottom w:val="none" w:sz="0" w:space="0" w:color="auto"/>
                <w:right w:val="none" w:sz="0" w:space="0" w:color="auto"/>
              </w:divBdr>
            </w:div>
            <w:div w:id="1583484996">
              <w:marLeft w:val="0"/>
              <w:marRight w:val="0"/>
              <w:marTop w:val="0"/>
              <w:marBottom w:val="0"/>
              <w:divBdr>
                <w:top w:val="none" w:sz="0" w:space="0" w:color="auto"/>
                <w:left w:val="none" w:sz="0" w:space="0" w:color="auto"/>
                <w:bottom w:val="none" w:sz="0" w:space="0" w:color="auto"/>
                <w:right w:val="none" w:sz="0" w:space="0" w:color="auto"/>
              </w:divBdr>
            </w:div>
            <w:div w:id="1628316750">
              <w:marLeft w:val="0"/>
              <w:marRight w:val="0"/>
              <w:marTop w:val="0"/>
              <w:marBottom w:val="0"/>
              <w:divBdr>
                <w:top w:val="none" w:sz="0" w:space="0" w:color="auto"/>
                <w:left w:val="none" w:sz="0" w:space="0" w:color="auto"/>
                <w:bottom w:val="none" w:sz="0" w:space="0" w:color="auto"/>
                <w:right w:val="none" w:sz="0" w:space="0" w:color="auto"/>
              </w:divBdr>
            </w:div>
            <w:div w:id="17563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3422">
      <w:bodyDiv w:val="1"/>
      <w:marLeft w:val="0"/>
      <w:marRight w:val="0"/>
      <w:marTop w:val="0"/>
      <w:marBottom w:val="0"/>
      <w:divBdr>
        <w:top w:val="none" w:sz="0" w:space="0" w:color="auto"/>
        <w:left w:val="none" w:sz="0" w:space="0" w:color="auto"/>
        <w:bottom w:val="none" w:sz="0" w:space="0" w:color="auto"/>
        <w:right w:val="none" w:sz="0" w:space="0" w:color="auto"/>
      </w:divBdr>
    </w:div>
    <w:div w:id="1935245080">
      <w:bodyDiv w:val="1"/>
      <w:marLeft w:val="0"/>
      <w:marRight w:val="0"/>
      <w:marTop w:val="0"/>
      <w:marBottom w:val="0"/>
      <w:divBdr>
        <w:top w:val="none" w:sz="0" w:space="0" w:color="auto"/>
        <w:left w:val="none" w:sz="0" w:space="0" w:color="auto"/>
        <w:bottom w:val="none" w:sz="0" w:space="0" w:color="auto"/>
        <w:right w:val="none" w:sz="0" w:space="0" w:color="auto"/>
      </w:divBdr>
      <w:divsChild>
        <w:div w:id="1707438237">
          <w:marLeft w:val="0"/>
          <w:marRight w:val="0"/>
          <w:marTop w:val="0"/>
          <w:marBottom w:val="0"/>
          <w:divBdr>
            <w:top w:val="none" w:sz="0" w:space="0" w:color="auto"/>
            <w:left w:val="none" w:sz="0" w:space="0" w:color="auto"/>
            <w:bottom w:val="none" w:sz="0" w:space="0" w:color="auto"/>
            <w:right w:val="none" w:sz="0" w:space="0" w:color="auto"/>
          </w:divBdr>
          <w:divsChild>
            <w:div w:id="2049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2242">
      <w:bodyDiv w:val="1"/>
      <w:marLeft w:val="0"/>
      <w:marRight w:val="0"/>
      <w:marTop w:val="0"/>
      <w:marBottom w:val="0"/>
      <w:divBdr>
        <w:top w:val="none" w:sz="0" w:space="0" w:color="auto"/>
        <w:left w:val="none" w:sz="0" w:space="0" w:color="auto"/>
        <w:bottom w:val="none" w:sz="0" w:space="0" w:color="auto"/>
        <w:right w:val="none" w:sz="0" w:space="0" w:color="auto"/>
      </w:divBdr>
    </w:div>
    <w:div w:id="1985621809">
      <w:bodyDiv w:val="1"/>
      <w:marLeft w:val="0"/>
      <w:marRight w:val="0"/>
      <w:marTop w:val="0"/>
      <w:marBottom w:val="0"/>
      <w:divBdr>
        <w:top w:val="none" w:sz="0" w:space="0" w:color="auto"/>
        <w:left w:val="none" w:sz="0" w:space="0" w:color="auto"/>
        <w:bottom w:val="none" w:sz="0" w:space="0" w:color="auto"/>
        <w:right w:val="none" w:sz="0" w:space="0" w:color="auto"/>
      </w:divBdr>
      <w:divsChild>
        <w:div w:id="1355037650">
          <w:marLeft w:val="0"/>
          <w:marRight w:val="0"/>
          <w:marTop w:val="0"/>
          <w:marBottom w:val="0"/>
          <w:divBdr>
            <w:top w:val="none" w:sz="0" w:space="0" w:color="auto"/>
            <w:left w:val="none" w:sz="0" w:space="0" w:color="auto"/>
            <w:bottom w:val="none" w:sz="0" w:space="0" w:color="auto"/>
            <w:right w:val="none" w:sz="0" w:space="0" w:color="auto"/>
          </w:divBdr>
          <w:divsChild>
            <w:div w:id="507210865">
              <w:marLeft w:val="0"/>
              <w:marRight w:val="0"/>
              <w:marTop w:val="0"/>
              <w:marBottom w:val="0"/>
              <w:divBdr>
                <w:top w:val="none" w:sz="0" w:space="0" w:color="auto"/>
                <w:left w:val="none" w:sz="0" w:space="0" w:color="auto"/>
                <w:bottom w:val="none" w:sz="0" w:space="0" w:color="auto"/>
                <w:right w:val="none" w:sz="0" w:space="0" w:color="auto"/>
              </w:divBdr>
            </w:div>
            <w:div w:id="12239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9490">
      <w:bodyDiv w:val="1"/>
      <w:marLeft w:val="0"/>
      <w:marRight w:val="0"/>
      <w:marTop w:val="0"/>
      <w:marBottom w:val="0"/>
      <w:divBdr>
        <w:top w:val="none" w:sz="0" w:space="0" w:color="auto"/>
        <w:left w:val="none" w:sz="0" w:space="0" w:color="auto"/>
        <w:bottom w:val="none" w:sz="0" w:space="0" w:color="auto"/>
        <w:right w:val="none" w:sz="0" w:space="0" w:color="auto"/>
      </w:divBdr>
      <w:divsChild>
        <w:div w:id="1689215957">
          <w:marLeft w:val="0"/>
          <w:marRight w:val="0"/>
          <w:marTop w:val="0"/>
          <w:marBottom w:val="0"/>
          <w:divBdr>
            <w:top w:val="none" w:sz="0" w:space="0" w:color="auto"/>
            <w:left w:val="none" w:sz="0" w:space="0" w:color="auto"/>
            <w:bottom w:val="none" w:sz="0" w:space="0" w:color="auto"/>
            <w:right w:val="none" w:sz="0" w:space="0" w:color="auto"/>
          </w:divBdr>
          <w:divsChild>
            <w:div w:id="64382653">
              <w:marLeft w:val="0"/>
              <w:marRight w:val="0"/>
              <w:marTop w:val="0"/>
              <w:marBottom w:val="0"/>
              <w:divBdr>
                <w:top w:val="none" w:sz="0" w:space="0" w:color="auto"/>
                <w:left w:val="none" w:sz="0" w:space="0" w:color="auto"/>
                <w:bottom w:val="none" w:sz="0" w:space="0" w:color="auto"/>
                <w:right w:val="none" w:sz="0" w:space="0" w:color="auto"/>
              </w:divBdr>
            </w:div>
            <w:div w:id="128476484">
              <w:marLeft w:val="0"/>
              <w:marRight w:val="0"/>
              <w:marTop w:val="0"/>
              <w:marBottom w:val="0"/>
              <w:divBdr>
                <w:top w:val="none" w:sz="0" w:space="0" w:color="auto"/>
                <w:left w:val="none" w:sz="0" w:space="0" w:color="auto"/>
                <w:bottom w:val="none" w:sz="0" w:space="0" w:color="auto"/>
                <w:right w:val="none" w:sz="0" w:space="0" w:color="auto"/>
              </w:divBdr>
            </w:div>
            <w:div w:id="523904223">
              <w:marLeft w:val="0"/>
              <w:marRight w:val="0"/>
              <w:marTop w:val="0"/>
              <w:marBottom w:val="0"/>
              <w:divBdr>
                <w:top w:val="none" w:sz="0" w:space="0" w:color="auto"/>
                <w:left w:val="none" w:sz="0" w:space="0" w:color="auto"/>
                <w:bottom w:val="none" w:sz="0" w:space="0" w:color="auto"/>
                <w:right w:val="none" w:sz="0" w:space="0" w:color="auto"/>
              </w:divBdr>
            </w:div>
            <w:div w:id="791556073">
              <w:marLeft w:val="0"/>
              <w:marRight w:val="0"/>
              <w:marTop w:val="0"/>
              <w:marBottom w:val="0"/>
              <w:divBdr>
                <w:top w:val="none" w:sz="0" w:space="0" w:color="auto"/>
                <w:left w:val="none" w:sz="0" w:space="0" w:color="auto"/>
                <w:bottom w:val="none" w:sz="0" w:space="0" w:color="auto"/>
                <w:right w:val="none" w:sz="0" w:space="0" w:color="auto"/>
              </w:divBdr>
            </w:div>
            <w:div w:id="1046219512">
              <w:marLeft w:val="0"/>
              <w:marRight w:val="0"/>
              <w:marTop w:val="0"/>
              <w:marBottom w:val="0"/>
              <w:divBdr>
                <w:top w:val="none" w:sz="0" w:space="0" w:color="auto"/>
                <w:left w:val="none" w:sz="0" w:space="0" w:color="auto"/>
                <w:bottom w:val="none" w:sz="0" w:space="0" w:color="auto"/>
                <w:right w:val="none" w:sz="0" w:space="0" w:color="auto"/>
              </w:divBdr>
            </w:div>
            <w:div w:id="1137720613">
              <w:marLeft w:val="0"/>
              <w:marRight w:val="0"/>
              <w:marTop w:val="0"/>
              <w:marBottom w:val="0"/>
              <w:divBdr>
                <w:top w:val="none" w:sz="0" w:space="0" w:color="auto"/>
                <w:left w:val="none" w:sz="0" w:space="0" w:color="auto"/>
                <w:bottom w:val="none" w:sz="0" w:space="0" w:color="auto"/>
                <w:right w:val="none" w:sz="0" w:space="0" w:color="auto"/>
              </w:divBdr>
            </w:div>
            <w:div w:id="1184052610">
              <w:marLeft w:val="0"/>
              <w:marRight w:val="0"/>
              <w:marTop w:val="0"/>
              <w:marBottom w:val="0"/>
              <w:divBdr>
                <w:top w:val="none" w:sz="0" w:space="0" w:color="auto"/>
                <w:left w:val="none" w:sz="0" w:space="0" w:color="auto"/>
                <w:bottom w:val="none" w:sz="0" w:space="0" w:color="auto"/>
                <w:right w:val="none" w:sz="0" w:space="0" w:color="auto"/>
              </w:divBdr>
            </w:div>
            <w:div w:id="1384404960">
              <w:marLeft w:val="0"/>
              <w:marRight w:val="0"/>
              <w:marTop w:val="0"/>
              <w:marBottom w:val="0"/>
              <w:divBdr>
                <w:top w:val="none" w:sz="0" w:space="0" w:color="auto"/>
                <w:left w:val="none" w:sz="0" w:space="0" w:color="auto"/>
                <w:bottom w:val="none" w:sz="0" w:space="0" w:color="auto"/>
                <w:right w:val="none" w:sz="0" w:space="0" w:color="auto"/>
              </w:divBdr>
            </w:div>
            <w:div w:id="21147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9261">
      <w:bodyDiv w:val="1"/>
      <w:marLeft w:val="0"/>
      <w:marRight w:val="0"/>
      <w:marTop w:val="0"/>
      <w:marBottom w:val="0"/>
      <w:divBdr>
        <w:top w:val="none" w:sz="0" w:space="0" w:color="auto"/>
        <w:left w:val="none" w:sz="0" w:space="0" w:color="auto"/>
        <w:bottom w:val="none" w:sz="0" w:space="0" w:color="auto"/>
        <w:right w:val="none" w:sz="0" w:space="0" w:color="auto"/>
      </w:divBdr>
    </w:div>
    <w:div w:id="2031838067">
      <w:bodyDiv w:val="1"/>
      <w:marLeft w:val="0"/>
      <w:marRight w:val="0"/>
      <w:marTop w:val="0"/>
      <w:marBottom w:val="0"/>
      <w:divBdr>
        <w:top w:val="none" w:sz="0" w:space="0" w:color="auto"/>
        <w:left w:val="none" w:sz="0" w:space="0" w:color="auto"/>
        <w:bottom w:val="none" w:sz="0" w:space="0" w:color="auto"/>
        <w:right w:val="none" w:sz="0" w:space="0" w:color="auto"/>
      </w:divBdr>
      <w:divsChild>
        <w:div w:id="2135173610">
          <w:marLeft w:val="0"/>
          <w:marRight w:val="0"/>
          <w:marTop w:val="0"/>
          <w:marBottom w:val="0"/>
          <w:divBdr>
            <w:top w:val="none" w:sz="0" w:space="0" w:color="auto"/>
            <w:left w:val="none" w:sz="0" w:space="0" w:color="auto"/>
            <w:bottom w:val="none" w:sz="0" w:space="0" w:color="auto"/>
            <w:right w:val="none" w:sz="0" w:space="0" w:color="auto"/>
          </w:divBdr>
        </w:div>
      </w:divsChild>
    </w:div>
    <w:div w:id="2045329505">
      <w:bodyDiv w:val="1"/>
      <w:marLeft w:val="0"/>
      <w:marRight w:val="0"/>
      <w:marTop w:val="0"/>
      <w:marBottom w:val="0"/>
      <w:divBdr>
        <w:top w:val="none" w:sz="0" w:space="0" w:color="auto"/>
        <w:left w:val="none" w:sz="0" w:space="0" w:color="auto"/>
        <w:bottom w:val="none" w:sz="0" w:space="0" w:color="auto"/>
        <w:right w:val="none" w:sz="0" w:space="0" w:color="auto"/>
      </w:divBdr>
      <w:divsChild>
        <w:div w:id="49158789">
          <w:marLeft w:val="0"/>
          <w:marRight w:val="0"/>
          <w:marTop w:val="0"/>
          <w:marBottom w:val="0"/>
          <w:divBdr>
            <w:top w:val="none" w:sz="0" w:space="0" w:color="auto"/>
            <w:left w:val="none" w:sz="0" w:space="0" w:color="auto"/>
            <w:bottom w:val="none" w:sz="0" w:space="0" w:color="auto"/>
            <w:right w:val="none" w:sz="0" w:space="0" w:color="auto"/>
          </w:divBdr>
        </w:div>
      </w:divsChild>
    </w:div>
    <w:div w:id="2048479785">
      <w:bodyDiv w:val="1"/>
      <w:marLeft w:val="0"/>
      <w:marRight w:val="0"/>
      <w:marTop w:val="0"/>
      <w:marBottom w:val="0"/>
      <w:divBdr>
        <w:top w:val="none" w:sz="0" w:space="0" w:color="auto"/>
        <w:left w:val="none" w:sz="0" w:space="0" w:color="auto"/>
        <w:bottom w:val="none" w:sz="0" w:space="0" w:color="auto"/>
        <w:right w:val="none" w:sz="0" w:space="0" w:color="auto"/>
      </w:divBdr>
      <w:divsChild>
        <w:div w:id="1128400893">
          <w:marLeft w:val="0"/>
          <w:marRight w:val="0"/>
          <w:marTop w:val="0"/>
          <w:marBottom w:val="0"/>
          <w:divBdr>
            <w:top w:val="none" w:sz="0" w:space="0" w:color="auto"/>
            <w:left w:val="none" w:sz="0" w:space="0" w:color="auto"/>
            <w:bottom w:val="none" w:sz="0" w:space="0" w:color="auto"/>
            <w:right w:val="none" w:sz="0" w:space="0" w:color="auto"/>
          </w:divBdr>
          <w:divsChild>
            <w:div w:id="104157149">
              <w:marLeft w:val="0"/>
              <w:marRight w:val="0"/>
              <w:marTop w:val="0"/>
              <w:marBottom w:val="0"/>
              <w:divBdr>
                <w:top w:val="none" w:sz="0" w:space="0" w:color="auto"/>
                <w:left w:val="none" w:sz="0" w:space="0" w:color="auto"/>
                <w:bottom w:val="none" w:sz="0" w:space="0" w:color="auto"/>
                <w:right w:val="none" w:sz="0" w:space="0" w:color="auto"/>
              </w:divBdr>
            </w:div>
            <w:div w:id="172036096">
              <w:marLeft w:val="0"/>
              <w:marRight w:val="0"/>
              <w:marTop w:val="0"/>
              <w:marBottom w:val="0"/>
              <w:divBdr>
                <w:top w:val="none" w:sz="0" w:space="0" w:color="auto"/>
                <w:left w:val="none" w:sz="0" w:space="0" w:color="auto"/>
                <w:bottom w:val="none" w:sz="0" w:space="0" w:color="auto"/>
                <w:right w:val="none" w:sz="0" w:space="0" w:color="auto"/>
              </w:divBdr>
            </w:div>
            <w:div w:id="296378270">
              <w:marLeft w:val="0"/>
              <w:marRight w:val="0"/>
              <w:marTop w:val="0"/>
              <w:marBottom w:val="0"/>
              <w:divBdr>
                <w:top w:val="none" w:sz="0" w:space="0" w:color="auto"/>
                <w:left w:val="none" w:sz="0" w:space="0" w:color="auto"/>
                <w:bottom w:val="none" w:sz="0" w:space="0" w:color="auto"/>
                <w:right w:val="none" w:sz="0" w:space="0" w:color="auto"/>
              </w:divBdr>
            </w:div>
            <w:div w:id="638460873">
              <w:marLeft w:val="0"/>
              <w:marRight w:val="0"/>
              <w:marTop w:val="0"/>
              <w:marBottom w:val="0"/>
              <w:divBdr>
                <w:top w:val="none" w:sz="0" w:space="0" w:color="auto"/>
                <w:left w:val="none" w:sz="0" w:space="0" w:color="auto"/>
                <w:bottom w:val="none" w:sz="0" w:space="0" w:color="auto"/>
                <w:right w:val="none" w:sz="0" w:space="0" w:color="auto"/>
              </w:divBdr>
            </w:div>
            <w:div w:id="1115832194">
              <w:marLeft w:val="0"/>
              <w:marRight w:val="0"/>
              <w:marTop w:val="0"/>
              <w:marBottom w:val="0"/>
              <w:divBdr>
                <w:top w:val="none" w:sz="0" w:space="0" w:color="auto"/>
                <w:left w:val="none" w:sz="0" w:space="0" w:color="auto"/>
                <w:bottom w:val="none" w:sz="0" w:space="0" w:color="auto"/>
                <w:right w:val="none" w:sz="0" w:space="0" w:color="auto"/>
              </w:divBdr>
            </w:div>
            <w:div w:id="1252935481">
              <w:marLeft w:val="0"/>
              <w:marRight w:val="0"/>
              <w:marTop w:val="0"/>
              <w:marBottom w:val="0"/>
              <w:divBdr>
                <w:top w:val="none" w:sz="0" w:space="0" w:color="auto"/>
                <w:left w:val="none" w:sz="0" w:space="0" w:color="auto"/>
                <w:bottom w:val="none" w:sz="0" w:space="0" w:color="auto"/>
                <w:right w:val="none" w:sz="0" w:space="0" w:color="auto"/>
              </w:divBdr>
            </w:div>
            <w:div w:id="1492481973">
              <w:marLeft w:val="0"/>
              <w:marRight w:val="0"/>
              <w:marTop w:val="0"/>
              <w:marBottom w:val="0"/>
              <w:divBdr>
                <w:top w:val="none" w:sz="0" w:space="0" w:color="auto"/>
                <w:left w:val="none" w:sz="0" w:space="0" w:color="auto"/>
                <w:bottom w:val="none" w:sz="0" w:space="0" w:color="auto"/>
                <w:right w:val="none" w:sz="0" w:space="0" w:color="auto"/>
              </w:divBdr>
            </w:div>
            <w:div w:id="1614629127">
              <w:marLeft w:val="0"/>
              <w:marRight w:val="0"/>
              <w:marTop w:val="0"/>
              <w:marBottom w:val="0"/>
              <w:divBdr>
                <w:top w:val="none" w:sz="0" w:space="0" w:color="auto"/>
                <w:left w:val="none" w:sz="0" w:space="0" w:color="auto"/>
                <w:bottom w:val="none" w:sz="0" w:space="0" w:color="auto"/>
                <w:right w:val="none" w:sz="0" w:space="0" w:color="auto"/>
              </w:divBdr>
            </w:div>
            <w:div w:id="1625774972">
              <w:marLeft w:val="0"/>
              <w:marRight w:val="0"/>
              <w:marTop w:val="0"/>
              <w:marBottom w:val="0"/>
              <w:divBdr>
                <w:top w:val="none" w:sz="0" w:space="0" w:color="auto"/>
                <w:left w:val="none" w:sz="0" w:space="0" w:color="auto"/>
                <w:bottom w:val="none" w:sz="0" w:space="0" w:color="auto"/>
                <w:right w:val="none" w:sz="0" w:space="0" w:color="auto"/>
              </w:divBdr>
            </w:div>
            <w:div w:id="1731341382">
              <w:marLeft w:val="0"/>
              <w:marRight w:val="0"/>
              <w:marTop w:val="0"/>
              <w:marBottom w:val="0"/>
              <w:divBdr>
                <w:top w:val="none" w:sz="0" w:space="0" w:color="auto"/>
                <w:left w:val="none" w:sz="0" w:space="0" w:color="auto"/>
                <w:bottom w:val="none" w:sz="0" w:space="0" w:color="auto"/>
                <w:right w:val="none" w:sz="0" w:space="0" w:color="auto"/>
              </w:divBdr>
            </w:div>
            <w:div w:id="1761877169">
              <w:marLeft w:val="0"/>
              <w:marRight w:val="0"/>
              <w:marTop w:val="0"/>
              <w:marBottom w:val="0"/>
              <w:divBdr>
                <w:top w:val="none" w:sz="0" w:space="0" w:color="auto"/>
                <w:left w:val="none" w:sz="0" w:space="0" w:color="auto"/>
                <w:bottom w:val="none" w:sz="0" w:space="0" w:color="auto"/>
                <w:right w:val="none" w:sz="0" w:space="0" w:color="auto"/>
              </w:divBdr>
            </w:div>
            <w:div w:id="1787657498">
              <w:marLeft w:val="0"/>
              <w:marRight w:val="0"/>
              <w:marTop w:val="0"/>
              <w:marBottom w:val="0"/>
              <w:divBdr>
                <w:top w:val="none" w:sz="0" w:space="0" w:color="auto"/>
                <w:left w:val="none" w:sz="0" w:space="0" w:color="auto"/>
                <w:bottom w:val="none" w:sz="0" w:space="0" w:color="auto"/>
                <w:right w:val="none" w:sz="0" w:space="0" w:color="auto"/>
              </w:divBdr>
            </w:div>
            <w:div w:id="1858302767">
              <w:marLeft w:val="0"/>
              <w:marRight w:val="0"/>
              <w:marTop w:val="0"/>
              <w:marBottom w:val="0"/>
              <w:divBdr>
                <w:top w:val="none" w:sz="0" w:space="0" w:color="auto"/>
                <w:left w:val="none" w:sz="0" w:space="0" w:color="auto"/>
                <w:bottom w:val="none" w:sz="0" w:space="0" w:color="auto"/>
                <w:right w:val="none" w:sz="0" w:space="0" w:color="auto"/>
              </w:divBdr>
            </w:div>
            <w:div w:id="2103060849">
              <w:marLeft w:val="0"/>
              <w:marRight w:val="0"/>
              <w:marTop w:val="0"/>
              <w:marBottom w:val="0"/>
              <w:divBdr>
                <w:top w:val="none" w:sz="0" w:space="0" w:color="auto"/>
                <w:left w:val="none" w:sz="0" w:space="0" w:color="auto"/>
                <w:bottom w:val="none" w:sz="0" w:space="0" w:color="auto"/>
                <w:right w:val="none" w:sz="0" w:space="0" w:color="auto"/>
              </w:divBdr>
            </w:div>
            <w:div w:id="21312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2574">
      <w:bodyDiv w:val="1"/>
      <w:marLeft w:val="0"/>
      <w:marRight w:val="0"/>
      <w:marTop w:val="0"/>
      <w:marBottom w:val="0"/>
      <w:divBdr>
        <w:top w:val="none" w:sz="0" w:space="0" w:color="auto"/>
        <w:left w:val="none" w:sz="0" w:space="0" w:color="auto"/>
        <w:bottom w:val="none" w:sz="0" w:space="0" w:color="auto"/>
        <w:right w:val="none" w:sz="0" w:space="0" w:color="auto"/>
      </w:divBdr>
    </w:div>
    <w:div w:id="2086760294">
      <w:bodyDiv w:val="1"/>
      <w:marLeft w:val="0"/>
      <w:marRight w:val="0"/>
      <w:marTop w:val="0"/>
      <w:marBottom w:val="0"/>
      <w:divBdr>
        <w:top w:val="none" w:sz="0" w:space="0" w:color="auto"/>
        <w:left w:val="none" w:sz="0" w:space="0" w:color="auto"/>
        <w:bottom w:val="none" w:sz="0" w:space="0" w:color="auto"/>
        <w:right w:val="none" w:sz="0" w:space="0" w:color="auto"/>
      </w:divBdr>
    </w:div>
    <w:div w:id="2093383146">
      <w:bodyDiv w:val="1"/>
      <w:marLeft w:val="0"/>
      <w:marRight w:val="0"/>
      <w:marTop w:val="0"/>
      <w:marBottom w:val="0"/>
      <w:divBdr>
        <w:top w:val="none" w:sz="0" w:space="0" w:color="auto"/>
        <w:left w:val="none" w:sz="0" w:space="0" w:color="auto"/>
        <w:bottom w:val="none" w:sz="0" w:space="0" w:color="auto"/>
        <w:right w:val="none" w:sz="0" w:space="0" w:color="auto"/>
      </w:divBdr>
      <w:divsChild>
        <w:div w:id="1749646181">
          <w:marLeft w:val="0"/>
          <w:marRight w:val="0"/>
          <w:marTop w:val="0"/>
          <w:marBottom w:val="0"/>
          <w:divBdr>
            <w:top w:val="none" w:sz="0" w:space="0" w:color="auto"/>
            <w:left w:val="none" w:sz="0" w:space="0" w:color="auto"/>
            <w:bottom w:val="none" w:sz="0" w:space="0" w:color="auto"/>
            <w:right w:val="none" w:sz="0" w:space="0" w:color="auto"/>
          </w:divBdr>
          <w:divsChild>
            <w:div w:id="89278842">
              <w:marLeft w:val="0"/>
              <w:marRight w:val="0"/>
              <w:marTop w:val="0"/>
              <w:marBottom w:val="0"/>
              <w:divBdr>
                <w:top w:val="none" w:sz="0" w:space="0" w:color="auto"/>
                <w:left w:val="none" w:sz="0" w:space="0" w:color="auto"/>
                <w:bottom w:val="none" w:sz="0" w:space="0" w:color="auto"/>
                <w:right w:val="none" w:sz="0" w:space="0" w:color="auto"/>
              </w:divBdr>
            </w:div>
            <w:div w:id="164169775">
              <w:marLeft w:val="0"/>
              <w:marRight w:val="0"/>
              <w:marTop w:val="0"/>
              <w:marBottom w:val="0"/>
              <w:divBdr>
                <w:top w:val="none" w:sz="0" w:space="0" w:color="auto"/>
                <w:left w:val="none" w:sz="0" w:space="0" w:color="auto"/>
                <w:bottom w:val="none" w:sz="0" w:space="0" w:color="auto"/>
                <w:right w:val="none" w:sz="0" w:space="0" w:color="auto"/>
              </w:divBdr>
            </w:div>
            <w:div w:id="401946292">
              <w:marLeft w:val="0"/>
              <w:marRight w:val="0"/>
              <w:marTop w:val="0"/>
              <w:marBottom w:val="0"/>
              <w:divBdr>
                <w:top w:val="none" w:sz="0" w:space="0" w:color="auto"/>
                <w:left w:val="none" w:sz="0" w:space="0" w:color="auto"/>
                <w:bottom w:val="none" w:sz="0" w:space="0" w:color="auto"/>
                <w:right w:val="none" w:sz="0" w:space="0" w:color="auto"/>
              </w:divBdr>
            </w:div>
            <w:div w:id="517240097">
              <w:marLeft w:val="0"/>
              <w:marRight w:val="0"/>
              <w:marTop w:val="0"/>
              <w:marBottom w:val="0"/>
              <w:divBdr>
                <w:top w:val="none" w:sz="0" w:space="0" w:color="auto"/>
                <w:left w:val="none" w:sz="0" w:space="0" w:color="auto"/>
                <w:bottom w:val="none" w:sz="0" w:space="0" w:color="auto"/>
                <w:right w:val="none" w:sz="0" w:space="0" w:color="auto"/>
              </w:divBdr>
            </w:div>
            <w:div w:id="617906027">
              <w:marLeft w:val="0"/>
              <w:marRight w:val="0"/>
              <w:marTop w:val="0"/>
              <w:marBottom w:val="0"/>
              <w:divBdr>
                <w:top w:val="none" w:sz="0" w:space="0" w:color="auto"/>
                <w:left w:val="none" w:sz="0" w:space="0" w:color="auto"/>
                <w:bottom w:val="none" w:sz="0" w:space="0" w:color="auto"/>
                <w:right w:val="none" w:sz="0" w:space="0" w:color="auto"/>
              </w:divBdr>
            </w:div>
            <w:div w:id="686061430">
              <w:marLeft w:val="0"/>
              <w:marRight w:val="0"/>
              <w:marTop w:val="0"/>
              <w:marBottom w:val="0"/>
              <w:divBdr>
                <w:top w:val="none" w:sz="0" w:space="0" w:color="auto"/>
                <w:left w:val="none" w:sz="0" w:space="0" w:color="auto"/>
                <w:bottom w:val="none" w:sz="0" w:space="0" w:color="auto"/>
                <w:right w:val="none" w:sz="0" w:space="0" w:color="auto"/>
              </w:divBdr>
            </w:div>
            <w:div w:id="16859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erc.europa.eu/sites/default/files/2024-12/Transformative-change-for-a-sustainable-future.pdf" TargetMode="External"/><Relationship Id="rId1" Type="http://schemas.openxmlformats.org/officeDocument/2006/relationships/hyperlink" Target="https://eceuropaeu.sharepoint.com/:w:/r/teams/GRP-Shapinggreentransition-LeadershipTeamchannel/Shared%20Documents/Leadership%20Team/_REPORT%202/drafts/The%20role%20of%20biomass%20in%20the%20EGD%20_V3_%20shortened_clean.docx?d=w14b3c8a35c3c4dc2b3a23ec55534e7bc&amp;csf=1&amp;web=1&amp;e=HYWAhC"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jpg"/><Relationship Id="rId26" Type="http://schemas.openxmlformats.org/officeDocument/2006/relationships/hyperlink" Target="https://euc-word-edit.officeapps.live.com/we/wordeditorframe.aspx?ui=en-US&amp;rs=en-IE&amp;wopisrc=https%3A%2F%2Feceuropaeu.sharepoint.com%2Fteams%2FGRP-Shapinggreentransition-LeadershipTeamchannel%2F_vti_bin%2Fwopi.ashx%2Ffiles%2Fe6f3b20461fc475a994101a2618ac555&amp;wdorigin=TEAMS-MAGLEV.teamsSdk_ns.rwc&amp;wdexp=TEAMS-TREATMENT&amp;wdhostclicktime=1734348160500&amp;wdenableroaming=1&amp;mscc=1&amp;hid=1A166EA1-609D-A000-0560-289EB8E28FF8.0&amp;uih=sharepointcom&amp;wdlcid=en-US&amp;jsapi=1&amp;jsapiver=v2&amp;corrid=cd723258-68f7-198f-ed59-26b45dc85690&amp;usid=cd723258-68f7-198f-ed59-26b45dc85690&amp;newsession=1&amp;sftc=1&amp;uihit=docaspx&amp;muv=1&amp;cac=1&amp;sams=1&amp;mtf=1&amp;sfp=1&amp;sdp=1&amp;hch=1&amp;hwfh=1&amp;dchat=1&amp;sc=%7B%22pmo%22%3A%22https%3A%2F%2Feceuropaeu.sharepoint.com%22%2C%22pmshare%22%3Atrue%7D&amp;ctp=LeastProtected&amp;rct=Normal&amp;csc=1&amp;instantedit=1&amp;wopicomplete=1&amp;wdredirectionreason=Unified_SingleFlush" TargetMode="External"/><Relationship Id="rId39"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21" Type="http://schemas.openxmlformats.org/officeDocument/2006/relationships/hyperlink" Target="https://euc-word-edit.officeapps.live.com/we/wordeditorframe.aspx?ui=en-US&amp;rs=en-IE&amp;wopisrc=https%3A%2F%2Feceuropaeu.sharepoint.com%2Fteams%2FGRP-Shapinggreentransition-LeadershipTeamchannel%2F_vti_bin%2Fwopi.ashx%2Ffiles%2Fe6f3b20461fc475a994101a2618ac555&amp;wdorigin=TEAMS-MAGLEV.teamsSdk_ns.rwc&amp;wdexp=TEAMS-TREATMENT&amp;wdhostclicktime=1734348160500&amp;wdenableroaming=1&amp;mscc=1&amp;hid=1A166EA1-609D-A000-0560-289EB8E28FF8.0&amp;uih=sharepointcom&amp;wdlcid=en-US&amp;jsapi=1&amp;jsapiver=v2&amp;corrid=cd723258-68f7-198f-ed59-26b45dc85690&amp;usid=cd723258-68f7-198f-ed59-26b45dc85690&amp;newsession=1&amp;sftc=1&amp;uihit=docaspx&amp;muv=1&amp;cac=1&amp;sams=1&amp;mtf=1&amp;sfp=1&amp;sdp=1&amp;hch=1&amp;hwfh=1&amp;dchat=1&amp;sc=%7B%22pmo%22%3A%22https%3A%2F%2Feceuropaeu.sharepoint.com%22%2C%22pmshare%22%3Atrue%7D&amp;ctp=LeastProtected&amp;rct=Normal&amp;csc=1&amp;instantedit=1&amp;wopicomplete=1&amp;wdredirectionreason=Unified_SingleFlush" TargetMode="External"/><Relationship Id="rId34"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42"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47"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50"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hyperlink" Target="https://projects.research-and-innovation.ec.europa.eu/en/strategy/strategy-2020-2024/environment-and-climate/european-green-deal/green-deal-projects-support/green-deal-projects-interactive-map/projects" TargetMode="External"/><Relationship Id="rId11" Type="http://schemas.openxmlformats.org/officeDocument/2006/relationships/footer" Target="footer1.xml"/><Relationship Id="rId24" Type="http://schemas.openxmlformats.org/officeDocument/2006/relationships/hyperlink" Target="https://euc-word-edit.officeapps.live.com/we/wordeditorframe.aspx?ui=en-US&amp;rs=en-IE&amp;wopisrc=https%3A%2F%2Feceuropaeu.sharepoint.com%2Fteams%2FGRP-Shapinggreentransition-LeadershipTeamchannel%2F_vti_bin%2Fwopi.ashx%2Ffiles%2Fe6f3b20461fc475a994101a2618ac555&amp;wdorigin=TEAMS-MAGLEV.teamsSdk_ns.rwc&amp;wdexp=TEAMS-TREATMENT&amp;wdhostclicktime=1734348160500&amp;wdenableroaming=1&amp;mscc=1&amp;hid=1A166EA1-609D-A000-0560-289EB8E28FF8.0&amp;uih=sharepointcom&amp;wdlcid=en-US&amp;jsapi=1&amp;jsapiver=v2&amp;corrid=cd723258-68f7-198f-ed59-26b45dc85690&amp;usid=cd723258-68f7-198f-ed59-26b45dc85690&amp;newsession=1&amp;sftc=1&amp;uihit=docaspx&amp;muv=1&amp;cac=1&amp;sams=1&amp;mtf=1&amp;sfp=1&amp;sdp=1&amp;hch=1&amp;hwfh=1&amp;dchat=1&amp;sc=%7B%22pmo%22%3A%22https%3A%2F%2Feceuropaeu.sharepoint.com%22%2C%22pmshare%22%3Atrue%7D&amp;ctp=LeastProtected&amp;rct=Normal&amp;csc=1&amp;instantedit=1&amp;wopicomplete=1&amp;wdredirectionreason=Unified_SingleFlush" TargetMode="External"/><Relationship Id="rId32"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37"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40"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45"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53"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euc-word-edit.officeapps.live.com/we/wordeditorframe.aspx?ui=en-US&amp;rs=en-IE&amp;wopisrc=https%3A%2F%2Feceuropaeu.sharepoint.com%2Fteams%2FGRP-Shapinggreentransition-LeadershipTeamchannel%2F_vti_bin%2Fwopi.ashx%2Ffiles%2Fe6f3b20461fc475a994101a2618ac555&amp;wdorigin=TEAMS-MAGLEV.teamsSdk_ns.rwc&amp;wdexp=TEAMS-TREATMENT&amp;wdhostclicktime=1734348160500&amp;wdenableroaming=1&amp;mscc=1&amp;hid=1A166EA1-609D-A000-0560-289EB8E28FF8.0&amp;uih=sharepointcom&amp;wdlcid=en-US&amp;jsapi=1&amp;jsapiver=v2&amp;corrid=cd723258-68f7-198f-ed59-26b45dc85690&amp;usid=cd723258-68f7-198f-ed59-26b45dc85690&amp;newsession=1&amp;sftc=1&amp;uihit=docaspx&amp;muv=1&amp;cac=1&amp;sams=1&amp;mtf=1&amp;sfp=1&amp;sdp=1&amp;hch=1&amp;hwfh=1&amp;dchat=1&amp;sc=%7B%22pmo%22%3A%22https%3A%2F%2Feceuropaeu.sharepoint.com%22%2C%22pmshare%22%3Atrue%7D&amp;ctp=LeastProtected&amp;rct=Normal&amp;csc=1&amp;instantedit=1&amp;wopicomplete=1&amp;wdredirectionreason=Unified_SingleFlush" TargetMode="External"/><Relationship Id="rId27" Type="http://schemas.openxmlformats.org/officeDocument/2006/relationships/hyperlink" Target="https://research-innovation-community.ec.europa.eu/events/52ZqLn024m4rAeKyvr3zNu/programme" TargetMode="External"/><Relationship Id="rId30" Type="http://schemas.openxmlformats.org/officeDocument/2006/relationships/hyperlink" Target="file:///C:/Users/batormi/Downloads/science%20research%20and%20innovation%20performance%20of%20the-KI0224481ENN.pdf" TargetMode="External"/><Relationship Id="rId35"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43"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48"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56" Type="http://schemas.microsoft.com/office/2019/05/relationships/documenttasks" Target="documenttasks/documenttasks1.xml"/><Relationship Id="rId8" Type="http://schemas.openxmlformats.org/officeDocument/2006/relationships/webSettings" Target="webSettings.xml"/><Relationship Id="rId51"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image" Target="media/image1.jpeg"/><Relationship Id="rId25" Type="http://schemas.openxmlformats.org/officeDocument/2006/relationships/hyperlink" Target="https://euc-word-edit.officeapps.live.com/we/wordeditorframe.aspx?ui=en-US&amp;rs=en-IE&amp;wopisrc=https%3A%2F%2Feceuropaeu.sharepoint.com%2Fteams%2FGRP-Shapinggreentransition-LeadershipTeamchannel%2F_vti_bin%2Fwopi.ashx%2Ffiles%2Fe6f3b20461fc475a994101a2618ac555&amp;wdorigin=TEAMS-MAGLEV.teamsSdk_ns.rwc&amp;wdexp=TEAMS-TREATMENT&amp;wdhostclicktime=1734348160500&amp;wdenableroaming=1&amp;mscc=1&amp;hid=1A166EA1-609D-A000-0560-289EB8E28FF8.0&amp;uih=sharepointcom&amp;wdlcid=en-US&amp;jsapi=1&amp;jsapiver=v2&amp;corrid=cd723258-68f7-198f-ed59-26b45dc85690&amp;usid=cd723258-68f7-198f-ed59-26b45dc85690&amp;newsession=1&amp;sftc=1&amp;uihit=docaspx&amp;muv=1&amp;cac=1&amp;sams=1&amp;mtf=1&amp;sfp=1&amp;sdp=1&amp;hch=1&amp;hwfh=1&amp;dchat=1&amp;sc=%7B%22pmo%22%3A%22https%3A%2F%2Feceuropaeu.sharepoint.com%22%2C%22pmshare%22%3Atrue%7D&amp;ctp=LeastProtected&amp;rct=Normal&amp;csc=1&amp;instantedit=1&amp;wopicomplete=1&amp;wdredirectionreason=Unified_SingleFlush" TargetMode="External"/><Relationship Id="rId33"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38"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46"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20" Type="http://schemas.openxmlformats.org/officeDocument/2006/relationships/hyperlink" Target="https://euc-word-edit.officeapps.live.com/we/wordeditorframe.aspx?ui=en-US&amp;rs=en-IE&amp;wopisrc=https%3A%2F%2Feceuropaeu.sharepoint.com%2Fteams%2FGRP-Shapinggreentransition-LeadershipTeamchannel%2F_vti_bin%2Fwopi.ashx%2Ffiles%2Fe6f3b20461fc475a994101a2618ac555&amp;wdorigin=TEAMS-MAGLEV.teamsSdk_ns.rwc&amp;wdexp=TEAMS-TREATMENT&amp;wdhostclicktime=1734348160500&amp;wdenableroaming=1&amp;mscc=1&amp;hid=1A166EA1-609D-A000-0560-289EB8E28FF8.0&amp;uih=sharepointcom&amp;wdlcid=en-US&amp;jsapi=1&amp;jsapiver=v2&amp;corrid=cd723258-68f7-198f-ed59-26b45dc85690&amp;usid=cd723258-68f7-198f-ed59-26b45dc85690&amp;newsession=1&amp;sftc=1&amp;uihit=docaspx&amp;muv=1&amp;cac=1&amp;sams=1&amp;mtf=1&amp;sfp=1&amp;sdp=1&amp;hch=1&amp;hwfh=1&amp;dchat=1&amp;sc=%7B%22pmo%22%3A%22https%3A%2F%2Feceuropaeu.sharepoint.com%22%2C%22pmshare%22%3Atrue%7D&amp;ctp=LeastProtected&amp;rct=Normal&amp;csc=1&amp;instantedit=1&amp;wopicomplete=1&amp;wdredirectionreason=Unified_SingleFlush" TargetMode="External"/><Relationship Id="rId41"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6/09/relationships/commentsIds" Target="commentsIds.xml"/><Relationship Id="rId23" Type="http://schemas.openxmlformats.org/officeDocument/2006/relationships/hyperlink" Target="https://euc-word-edit.officeapps.live.com/we/wordeditorframe.aspx?ui=en-US&amp;rs=en-IE&amp;wopisrc=https%3A%2F%2Feceuropaeu.sharepoint.com%2Fteams%2FGRP-Shapinggreentransition-LeadershipTeamchannel%2F_vti_bin%2Fwopi.ashx%2Ffiles%2Fe6f3b20461fc475a994101a2618ac555&amp;wdorigin=TEAMS-MAGLEV.teamsSdk_ns.rwc&amp;wdexp=TEAMS-TREATMENT&amp;wdhostclicktime=1734348160500&amp;wdenableroaming=1&amp;mscc=1&amp;hid=1A166EA1-609D-A000-0560-289EB8E28FF8.0&amp;uih=sharepointcom&amp;wdlcid=en-US&amp;jsapi=1&amp;jsapiver=v2&amp;corrid=cd723258-68f7-198f-ed59-26b45dc85690&amp;usid=cd723258-68f7-198f-ed59-26b45dc85690&amp;newsession=1&amp;sftc=1&amp;uihit=docaspx&amp;muv=1&amp;cac=1&amp;sams=1&amp;mtf=1&amp;sfp=1&amp;sdp=1&amp;hch=1&amp;hwfh=1&amp;dchat=1&amp;sc=%7B%22pmo%22%3A%22https%3A%2F%2Feceuropaeu.sharepoint.com%22%2C%22pmshare%22%3Atrue%7D&amp;ctp=LeastProtected&amp;rct=Normal&amp;csc=1&amp;instantedit=1&amp;wopicomplete=1&amp;wdredirectionreason=Unified_SingleFlush" TargetMode="External"/><Relationship Id="rId28" Type="http://schemas.openxmlformats.org/officeDocument/2006/relationships/hyperlink" Target="file:///C:/Users/batormi/Downloads/research%20and%20innovation%20to%20drive%20the%20green%20deal-KI0221026ENN.pdf" TargetMode="External"/><Relationship Id="rId36"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49"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57" Type="http://schemas.microsoft.com/office/2020/10/relationships/intelligence" Target="intelligence2.xml"/><Relationship Id="rId10" Type="http://schemas.openxmlformats.org/officeDocument/2006/relationships/endnotes" Target="endnotes.xml"/><Relationship Id="rId31"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44"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 Id="rId52" Type="http://schemas.openxmlformats.org/officeDocument/2006/relationships/hyperlink" Target="https://euc-word-edit.officeapps.live.com/we/wordeditorframe.aspx?ui=en-gb&amp;rs=en-gb&amp;wopisrc=https%3A%2F%2Feceuropaeu.sharepoint.com%2Fteams%2FGRP-Shapinggreentransition-LeadershipTeamchannel%2F_vti_bin%2Fwopi.ashx%2Ffiles%2Fd88b1829e66d4b8faed25c69df6c5a33&amp;wdenableroaming=1&amp;mscc=1&amp;hid=d345684f-0eba-4860-a264-57e26495d9f9.0&amp;uih=teams&amp;uiembed=1&amp;wdlcid=en-gb&amp;jsapi=1&amp;jsapiver=v2&amp;corrid=cbe907b3-369f-4483-b71f-c8acdeab8412&amp;usid=cbe907b3-369f-4483-b71f-c8acdeab8412&amp;newsession=1&amp;sftc=1&amp;uihit=TeamsModern&amp;muv=v1&amp;accloop=1&amp;sdr=6&amp;scnd=1&amp;sat=1&amp;rat=1&amp;sams=1&amp;mtf=1&amp;sfp=1&amp;halh=1&amp;hch=1&amp;hmh=1&amp;hwfh=1&amp;hsth=1&amp;sih=1&amp;unh=1&amp;onw=1&amp;dchat=1&amp;sc=%7B%22pmo%22%3A%22https%3A%2F%2Fwww.microsoft365.com%22%2C%22pmshare%22%3Atrue%7D&amp;ctp=LeastProtected&amp;rct=Normal&amp;wdhostclicktime=1741382634153&amp;instantedit=1&amp;wopicomplete=1&amp;wdredirectionreason=Unified_SingleFlush"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epr.org/voxeu/columns/models-used-inform-policy-are-lacking-natural-capital" TargetMode="External"/><Relationship Id="rId2" Type="http://schemas.openxmlformats.org/officeDocument/2006/relationships/hyperlink" Target="https://www.eea.europa.eu/en/analysis/indicators/greenhouse-gas-emissions-from-agriculture" TargetMode="External"/><Relationship Id="rId1" Type="http://schemas.openxmlformats.org/officeDocument/2006/relationships/hyperlink" Target="https://knowledge4policy.ec.europa.eu/bioeconomy_en" TargetMode="External"/><Relationship Id="rId4" Type="http://schemas.openxmlformats.org/officeDocument/2006/relationships/hyperlink" Target="https://research-and-innovation.ec.europa.eu/document/download/47554adc-dffc-411b-8cd6-b52417514cb3_en" TargetMode="External"/></Relationships>
</file>

<file path=word/documenttasks/documenttasks1.xml><?xml version="1.0" encoding="utf-8"?>
<t:Tasks xmlns:t="http://schemas.microsoft.com/office/tasks/2019/documenttasks" xmlns:oel="http://schemas.microsoft.com/office/2019/extlst">
  <t:Task id="{BFF253FC-0576-4784-A946-763C6442F99E}">
    <t:Anchor>
      <t:Comment id="626351797"/>
    </t:Anchor>
    <t:History>
      <t:Event id="{C35D159A-3DCC-444E-8CD5-ABEF0EE0DD5D}" time="2023-12-18T13:56:24.39Z">
        <t:Attribution userId="S::giulia.barbero-vignola@ec.europa.eu::1479d97b-2e3a-4278-8e36-66f773dbda5c" userProvider="AD" userName="BARBERO VIGNOLA Giulia (JRC-ISPRA)"/>
        <t:Anchor>
          <t:Comment id="626351797"/>
        </t:Anchor>
        <t:Create/>
      </t:Event>
      <t:Event id="{74671197-FE1A-43F0-8E58-50833B427162}" time="2023-12-18T13:56:24.39Z">
        <t:Attribution userId="S::giulia.barbero-vignola@ec.europa.eu::1479d97b-2e3a-4278-8e36-66f773dbda5c" userProvider="AD" userName="BARBERO VIGNOLA Giulia (JRC-ISPRA)"/>
        <t:Anchor>
          <t:Comment id="626351797"/>
        </t:Anchor>
        <t:Assign userId="S::Michele.MARONI@ext.ec.europa.eu::19bca87d-2592-4504-b3be-4c57cc750ff0" userProvider="AD" userName="MARONI Michele (JRC-ISPRA-EXT)"/>
      </t:Event>
      <t:Event id="{F236291E-11DA-420A-AD88-BCD1E3C23EF2}" time="2023-12-18T13:56:24.39Z">
        <t:Attribution userId="S::giulia.barbero-vignola@ec.europa.eu::1479d97b-2e3a-4278-8e36-66f773dbda5c" userProvider="AD" userName="BARBERO VIGNOLA Giulia (JRC-ISPRA)"/>
        <t:Anchor>
          <t:Comment id="626351797"/>
        </t:Anchor>
        <t:SetTitle title="@MARONI Michele (JRC-ISPRA-EXT) can you please substitute these references with numbers, here as well? thanks :)"/>
      </t:Event>
      <t:Event id="{B300773D-12FC-49CC-B283-A163A330EF9E}" time="2023-12-19T09:33:24.024Z">
        <t:Attribution userId="S::Michele.MARONI@ext.ec.europa.eu::19bca87d-2592-4504-b3be-4c57cc750ff0" userProvider="AD" userName="MARONI Michele (JRC-ISPRA-EXT)"/>
        <t:Progress percentComplete="100"/>
      </t:Event>
    </t:History>
  </t:Task>
  <t:Task id="{3841738E-A3FE-4678-8D89-BFDBB3B7AD15}">
    <t:Anchor>
      <t:Comment id="920171046"/>
    </t:Anchor>
    <t:History>
      <t:Event id="{23223EC6-3121-4075-9DFE-7600C976FD31}" time="2023-12-20T16:10:31.732Z">
        <t:Attribution userId="S::steve.borchardt@ext.ec.europa.eu::d5f310b6-46b6-479b-9d3d-8c044f1f1933" userProvider="AD" userName="BORCHARDT Steve (JRC-ISPRA-EXT)"/>
        <t:Anchor>
          <t:Comment id="920171046"/>
        </t:Anchor>
        <t:Create/>
      </t:Event>
      <t:Event id="{F9245963-6B8B-477B-9BF7-EF0A7FEDCC95}" time="2023-12-20T16:10:31.732Z">
        <t:Attribution userId="S::steve.borchardt@ext.ec.europa.eu::d5f310b6-46b6-479b-9d3d-8c044f1f1933" userProvider="AD" userName="BORCHARDT Steve (JRC-ISPRA-EXT)"/>
        <t:Anchor>
          <t:Comment id="920171046"/>
        </t:Anchor>
        <t:Assign userId="S::Matteo.TRANE@ec.europa.eu::c4ad00ef-ce74-4877-8364-cbec69e460c1" userProvider="AD" userName="TRANE Matteo (JRC-ISPRA)"/>
      </t:Event>
      <t:Event id="{B76177D0-6344-4B03-891B-6A46B1A1634A}" time="2023-12-20T16:10:31.732Z">
        <t:Attribution userId="S::steve.borchardt@ext.ec.europa.eu::d5f310b6-46b6-479b-9d3d-8c044f1f1933" userProvider="AD" userName="BORCHARDT Steve (JRC-ISPRA-EXT)"/>
        <t:Anchor>
          <t:Comment id="920171046"/>
        </t:Anchor>
        <t:SetTitle title="@TRANE Matteo (JRC-ISPRA) not sure I fully understood this sentence?"/>
      </t:Event>
      <t:Event id="{32CA16B3-CBE0-4E54-9343-5DD5435428CE}" time="2023-12-20T16:43:54.824Z">
        <t:Attribution userId="S::matteo.trane@ec.europa.eu::c4ad00ef-ce74-4877-8364-cbec69e460c1" userProvider="AD" userName="TRANE Matteo (JRC-ISPRA)"/>
        <t:Progress percentComplete="100"/>
      </t:Event>
    </t:History>
  </t:Task>
  <t:Task id="{0955D173-282C-4357-BC49-F5F870692E27}">
    <t:Anchor>
      <t:Comment id="1098197433"/>
    </t:Anchor>
    <t:History>
      <t:Event id="{5DE1302D-3C34-420C-93AD-45EAA9091E51}" time="2023-12-19T08:15:22.442Z">
        <t:Attribution userId="S::matteo.trane@ec.europa.eu::c4ad00ef-ce74-4877-8364-cbec69e460c1" userProvider="AD" userName="TRANE Matteo (JRC-ISPRA)"/>
        <t:Anchor>
          <t:Comment id="1098197433"/>
        </t:Anchor>
        <t:Create/>
      </t:Event>
      <t:Event id="{F692A294-A075-4222-BC95-DFF27C9912C2}" time="2023-12-19T08:15:22.442Z">
        <t:Attribution userId="S::matteo.trane@ec.europa.eu::c4ad00ef-ce74-4877-8364-cbec69e460c1" userProvider="AD" userName="TRANE Matteo (JRC-ISPRA)"/>
        <t:Anchor>
          <t:Comment id="1098197433"/>
        </t:Anchor>
        <t:Assign userId="S::Giulia.BARBERO-VIGNOLA@ec.europa.eu::1479d97b-2e3a-4278-8e36-66f773dbda5c" userProvider="AD" userName="BARBERO VIGNOLA Giulia (JRC-ISPRA)"/>
      </t:Event>
      <t:Event id="{3F128CB7-2804-4864-B8CE-46A14BC88BA0}" time="2023-12-19T08:15:22.442Z">
        <t:Attribution userId="S::matteo.trane@ec.europa.eu::c4ad00ef-ce74-4877-8364-cbec69e460c1" userProvider="AD" userName="TRANE Matteo (JRC-ISPRA)"/>
        <t:Anchor>
          <t:Comment id="1098197433"/>
        </t:Anchor>
        <t:SetTitle title="@BARBERO VIGNOLA Giulia (JRC-ISPRA) new paragraph"/>
      </t:Event>
      <t:Event id="{7642F8BA-C6CB-4891-8CD3-B86167EF6F58}" time="2023-12-20T08:33:25.412Z">
        <t:Attribution userId="S::matteo.trane@ec.europa.eu::c4ad00ef-ce74-4877-8364-cbec69e460c1" userProvider="AD" userName="TRANE Matteo (JRC-ISPRA)"/>
        <t:Progress percentComplete="100"/>
      </t:Event>
    </t:History>
  </t:Task>
  <t:Task id="{B1F6B7FE-C971-4A91-9E66-178D9E110DA4}">
    <t:Anchor>
      <t:Comment id="1596086078"/>
    </t:Anchor>
    <t:History>
      <t:Event id="{C75D9F1B-9AEE-46FE-BFD0-9B8513B4552C}" time="2024-01-26T15:34:06.396Z">
        <t:Attribution userId="S::robert.m'barek@ec.europa.eu::e7ef06c1-b725-4ed3-8354-b1c093f4ebe3" userProvider="AD" userName="M'BAREK Robert (JRC-SEVILLA)"/>
        <t:Anchor>
          <t:Comment id="1596086078"/>
        </t:Anchor>
        <t:Create/>
      </t:Event>
      <t:Event id="{4F2FA71B-79B5-458B-A9D1-1FEC649353BB}" time="2024-01-26T15:34:06.396Z">
        <t:Attribution userId="S::robert.m'barek@ec.europa.eu::e7ef06c1-b725-4ed3-8354-b1c093f4ebe3" userProvider="AD" userName="M'BAREK Robert (JRC-SEVILLA)"/>
        <t:Anchor>
          <t:Comment id="1596086078"/>
        </t:Anchor>
        <t:Assign userId="S::Luisa.MARELLI@ec.europa.eu::78bda841-bac5-4a31-bc15-22549a1dd308" userProvider="AD" userName="MARELLI Luisa (JRC-ISPRA)"/>
      </t:Event>
      <t:Event id="{8A063D32-68FE-4EBB-B04A-7026BD447D02}" time="2024-01-26T15:34:06.396Z">
        <t:Attribution userId="S::robert.m'barek@ec.europa.eu::e7ef06c1-b725-4ed3-8354-b1c093f4ebe3" userProvider="AD" userName="M'BAREK Robert (JRC-SEVILLA)"/>
        <t:Anchor>
          <t:Comment id="1596086078"/>
        </t:Anchor>
        <t:SetTitle title="@MARELLI Luisa (JRC-ISPRA)  suggestion to go back to the latest version and replace this part with &quot;This also entails...&quot;"/>
      </t:Event>
    </t:History>
  </t:Task>
  <t:Task id="{24FAA6FB-E167-47EB-8D24-3E6B6FFB1CDB}">
    <t:Anchor>
      <t:Comment id="1763799777"/>
    </t:Anchor>
    <t:History>
      <t:Event id="{73B46F1E-53D2-4D7D-951E-885E68DB4782}" time="2023-12-18T10:47:26.454Z">
        <t:Attribution userId="S::sarah.mubareka@ec.europa.eu::9cec9021-19bb-4fb6-9a8c-829a05644aa0" userProvider="AD" userName="MUBAREKA Sarah Betoul (JRC-ISPRA)"/>
        <t:Anchor>
          <t:Comment id="1763799777"/>
        </t:Anchor>
        <t:Create/>
      </t:Event>
      <t:Event id="{1526A765-B8A6-4527-8944-BC0A2B5B6B32}" time="2023-12-18T10:47:26.454Z">
        <t:Attribution userId="S::sarah.mubareka@ec.europa.eu::9cec9021-19bb-4fb6-9a8c-829a05644aa0" userProvider="AD" userName="MUBAREKA Sarah Betoul (JRC-ISPRA)"/>
        <t:Anchor>
          <t:Comment id="1763799777"/>
        </t:Anchor>
        <t:Assign userId="S::Laia.DELGADO-CALLICO@ec.europa.eu::840be715-dc1a-449e-9e6e-a6679b46f859" userProvider="AD" userName="DELGADO CALLICO Laia (JRC-PETTEN)"/>
      </t:Event>
      <t:Event id="{D9E47067-3118-417A-8F32-1AD2DE0C20CD}" time="2023-12-18T10:47:26.454Z">
        <t:Attribution userId="S::sarah.mubareka@ec.europa.eu::9cec9021-19bb-4fb6-9a8c-829a05644aa0" userProvider="AD" userName="MUBAREKA Sarah Betoul (JRC-ISPRA)"/>
        <t:Anchor>
          <t:Comment id="1763799777"/>
        </t:Anchor>
        <t:SetTitle title="@DELGADO CALLICO Laia (JRC-PETTEN) the RED targets are technology/solution neutral so I changed the wording (the modelling behind the targets foresee this, but not the targets themselves)"/>
      </t:Event>
      <t:Event id="{D354447B-80FE-4762-95CA-251876610182}" time="2023-12-18T11:11:00.395Z">
        <t:Attribution userId="S::laia.delgado-callico@ec.europa.eu::840be715-dc1a-449e-9e6e-a6679b46f859" userProvider="AD" userName="DELGADO CALLICO Laia (JRC-PETTEN)"/>
        <t:Progress percentComplete="100"/>
      </t:Event>
    </t:History>
  </t:Task>
  <t:Task id="{4E00CD53-D931-452D-9C35-0B49810546FA}">
    <t:Anchor>
      <t:Comment id="322593570"/>
    </t:Anchor>
    <t:History>
      <t:Event id="{059ABCB3-B578-44FE-B9CF-004410FC7B3D}" time="2023-12-21T09:31:05.031Z">
        <t:Attribution userId="S::michele.maroni@ext.ec.europa.eu::19bca87d-2592-4504-b3be-4c57cc750ff0" userProvider="AD" userName="MARONI Michele (JRC-ISPRA-EXT)"/>
        <t:Anchor>
          <t:Comment id="322593570"/>
        </t:Anchor>
        <t:Create/>
      </t:Event>
      <t:Event id="{F7DA83F7-BBAF-4CE2-863F-E1AFD96D9445}" time="2023-12-21T09:31:05.031Z">
        <t:Attribution userId="S::michele.maroni@ext.ec.europa.eu::19bca87d-2592-4504-b3be-4c57cc750ff0" userProvider="AD" userName="MARONI Michele (JRC-ISPRA-EXT)"/>
        <t:Anchor>
          <t:Comment id="322593570"/>
        </t:Anchor>
        <t:Assign userId="S::Michele.MARONI@ext.ec.europa.eu::19bca87d-2592-4504-b3be-4c57cc750ff0" userProvider="AD" userName="MARONI Michele (JRC-ISPRA-EXT)"/>
      </t:Event>
      <t:Event id="{45FFA1E9-4083-4D8F-93EA-B5BD9FE92498}" time="2023-12-21T09:31:05.031Z">
        <t:Attribution userId="S::michele.maroni@ext.ec.europa.eu::19bca87d-2592-4504-b3be-4c57cc750ff0" userProvider="AD" userName="MARONI Michele (JRC-ISPRA-EXT)"/>
        <t:Anchor>
          <t:Comment id="322593570"/>
        </t:Anchor>
        <t:SetTitle title="@MARONI Michele (JRC-ISPRA-EXT)"/>
      </t:Event>
      <t:Event id="{F901B8B7-9F1D-4C28-9E1D-8F68B0BC0243}" time="2023-12-21T11:51:10.9Z">
        <t:Attribution userId="S::Michele.MARONI@ext.ec.europa.eu::19bca87d-2592-4504-b3be-4c57cc750ff0" userProvider="AD" userName="MARONI Michele (JRC-ISPRA-EXT)"/>
        <t:Progress percentComplete="100"/>
      </t:Event>
    </t:History>
  </t:Task>
  <t:Task id="{F4AF2444-8F98-4770-B870-59E0BD312B5D}">
    <t:Anchor>
      <t:Comment id="148806489"/>
    </t:Anchor>
    <t:History>
      <t:Event id="{D32772F7-0503-429D-86D7-E142E81FC80D}" time="2023-12-21T10:46:17.137Z">
        <t:Attribution userId="S::Michele.MARONI@ext.ec.europa.eu::19bca87d-2592-4504-b3be-4c57cc750ff0" userProvider="AD" userName="MARONI Michele (JRC-ISPRA-EXT)"/>
        <t:Anchor>
          <t:Comment id="148806489"/>
        </t:Anchor>
        <t:Create/>
      </t:Event>
      <t:Event id="{1108AD80-9217-4869-8DFA-84DC719C097E}" time="2023-12-21T10:46:17.137Z">
        <t:Attribution userId="S::Michele.MARONI@ext.ec.europa.eu::19bca87d-2592-4504-b3be-4c57cc750ff0" userProvider="AD" userName="MARONI Michele (JRC-ISPRA-EXT)"/>
        <t:Anchor>
          <t:Comment id="148806489"/>
        </t:Anchor>
        <t:Assign userId="S::Michele.MARONI@ext.ec.europa.eu::19bca87d-2592-4504-b3be-4c57cc750ff0" userProvider="AD" userName="MARONI Michele (JRC-ISPRA-EXT)"/>
      </t:Event>
      <t:Event id="{37D453A7-69F2-4E3B-AECD-23ACBDCBC6A7}" time="2023-12-21T10:46:17.137Z">
        <t:Attribution userId="S::Michele.MARONI@ext.ec.europa.eu::19bca87d-2592-4504-b3be-4c57cc750ff0" userProvider="AD" userName="MARONI Michele (JRC-ISPRA-EXT)"/>
        <t:Anchor>
          <t:Comment id="148806489"/>
        </t:Anchor>
        <t:SetTitle title="@MARONI Michele (JRC-ISPRA-EXT) "/>
      </t:Event>
      <t:Event id="{81DDFEA1-5B23-4F59-AAA4-3FE4CF7A34DD}" time="2023-12-21T11:17:40.495Z">
        <t:Attribution userId="S::Michele.MARONI@ext.ec.europa.eu::19bca87d-2592-4504-b3be-4c57cc750ff0" userProvider="AD" userName="MARONI Michele (JRC-ISPRA-EXT)"/>
        <t:Progress percentComplete="100"/>
      </t:Event>
    </t:History>
  </t:Task>
  <t:Task id="{856E6AE5-94DE-4DDC-922A-1E2E9E1C0E1B}">
    <t:Anchor>
      <t:Comment id="1076273960"/>
    </t:Anchor>
    <t:History>
      <t:Event id="{BE2C8171-E5F6-4CC2-BA91-1772BEB6D1D4}" time="2023-12-18T14:06:59.603Z">
        <t:Attribution userId="S::giulia.barbero-vignola@ec.europa.eu::1479d97b-2e3a-4278-8e36-66f773dbda5c" userProvider="AD" userName="BARBERO VIGNOLA Giulia (JRC-ISPRA)"/>
        <t:Anchor>
          <t:Comment id="1414174875"/>
        </t:Anchor>
        <t:Create/>
      </t:Event>
      <t:Event id="{48EEC601-F5C7-40DE-AEC1-C5A6BA29D05F}" time="2023-12-18T14:06:59.603Z">
        <t:Attribution userId="S::giulia.barbero-vignola@ec.europa.eu::1479d97b-2e3a-4278-8e36-66f773dbda5c" userProvider="AD" userName="BARBERO VIGNOLA Giulia (JRC-ISPRA)"/>
        <t:Anchor>
          <t:Comment id="1414174875"/>
        </t:Anchor>
        <t:Assign userId="S::Michele.MARONI@ext.ec.europa.eu::19bca87d-2592-4504-b3be-4c57cc750ff0" userProvider="AD" userName="MARONI Michele (JRC-ISPRA-EXT)"/>
      </t:Event>
      <t:Event id="{FF852B98-A84D-4DD9-85D0-6C01A65A0677}" time="2023-12-18T14:06:59.603Z">
        <t:Attribution userId="S::giulia.barbero-vignola@ec.europa.eu::1479d97b-2e3a-4278-8e36-66f773dbda5c" userProvider="AD" userName="BARBERO VIGNOLA Giulia (JRC-ISPRA)"/>
        <t:Anchor>
          <t:Comment id="1414174875"/>
        </t:Anchor>
        <t:SetTitle title="JRC study reference: Sala, S., De Laurentiis, V. and Sanye Mengual, E., Food consumption and waste: environmental impacts from a supply chain perspective, European Commission, 2023, JRC129245. @MARONI Michele (JRC-ISPRA-EXT)"/>
      </t:Event>
      <t:Event id="{4B809E85-5EDB-41C3-B7E8-1DF9C771690B}" time="2023-12-19T09:48:10.566Z">
        <t:Attribution userId="S::Michele.MARONI@ext.ec.europa.eu::19bca87d-2592-4504-b3be-4c57cc750ff0" userProvider="AD" userName="MARONI Michele (JRC-ISPRA-EXT)"/>
        <t:Progress percentComplete="100"/>
      </t:Event>
    </t:History>
  </t:Task>
  <t:Task id="{BC4FF2FF-1B74-4C56-B7AC-873D08ACA48B}">
    <t:Anchor>
      <t:Comment id="38839274"/>
    </t:Anchor>
    <t:History>
      <t:Event id="{5234DDF5-18B7-4464-813E-BEECAC2DF26C}" time="2023-12-18T17:26:44.555Z">
        <t:Attribution userId="S::chiara.gastaldi@ec.europa.eu::c8b7d82c-d0c9-47f2-bd65-0a59874a04b9" userProvider="AD" userName="GASTALDI Chiara (JRC-ISPRA)"/>
        <t:Anchor>
          <t:Comment id="38839274"/>
        </t:Anchor>
        <t:Create/>
      </t:Event>
      <t:Event id="{A1F5EB0C-6D25-4ECD-8C66-D40C4EABBA82}" time="2023-12-18T17:26:44.555Z">
        <t:Attribution userId="S::chiara.gastaldi@ec.europa.eu::c8b7d82c-d0c9-47f2-bd65-0a59874a04b9" userProvider="AD" userName="GASTALDI Chiara (JRC-ISPRA)"/>
        <t:Anchor>
          <t:Comment id="38839274"/>
        </t:Anchor>
        <t:Assign userId="S::Steve.BORCHARDT@ext.ec.europa.eu::d5f310b6-46b6-479b-9d3d-8c044f1f1933" userProvider="AD" userName="BORCHARDT Steve (JRC-ISPRA-EXT)"/>
      </t:Event>
      <t:Event id="{793D2EEB-F334-4E38-9E56-24B80D2FAAF1}" time="2023-12-18T17:26:44.555Z">
        <t:Attribution userId="S::chiara.gastaldi@ec.europa.eu::c8b7d82c-d0c9-47f2-bd65-0a59874a04b9" userProvider="AD" userName="GASTALDI Chiara (JRC-ISPRA)"/>
        <t:Anchor>
          <t:Comment id="38839274"/>
        </t:Anchor>
        <t:SetTitle title="@BORCHARDT Steve (JRC-ISPRA-EXT) do you mean that the true cost of biodiversity loss is not accounted (as in Natural Capital accounting)? If so, and if this barrier was in the fiches, then maybe better make it clearer"/>
      </t:Event>
      <t:Event id="{64B824A0-252E-4CB9-BADB-14D6D209893A}" time="2023-12-18T20:50:32.385Z">
        <t:Attribution userId="S::steve.borchardt@ext.ec.europa.eu::d5f310b6-46b6-479b-9d3d-8c044f1f1933" userProvider="AD" userName="BORCHARDT Steve (JRC-ISPRA-EXT)"/>
        <t:Progress percentComplete="100"/>
      </t:Event>
    </t:History>
  </t:Task>
  <t:Task id="{75C33774-1623-4541-9129-2E3DE0B37C32}">
    <t:Anchor>
      <t:Comment id="36023234"/>
    </t:Anchor>
    <t:History>
      <t:Event id="{A1B52D84-A78E-4F62-97F0-6634C6F0AB8E}" time="2023-12-20T12:38:50.632Z">
        <t:Attribution userId="S::esther.sanye-mengual@ec.europa.eu::927fc2be-1048-4ed7-b486-020a1fec906b" userProvider="AD" userName="SANYE MENGUAL Esther (JRC-ISPRA)"/>
        <t:Anchor>
          <t:Comment id="36023234"/>
        </t:Anchor>
        <t:Create/>
      </t:Event>
      <t:Event id="{42E2CB5C-5C4E-4253-AFD2-D0A8A1598E7D}" time="2023-12-20T12:38:50.632Z">
        <t:Attribution userId="S::esther.sanye-mengual@ec.europa.eu::927fc2be-1048-4ed7-b486-020a1fec906b" userProvider="AD" userName="SANYE MENGUAL Esther (JRC-ISPRA)"/>
        <t:Anchor>
          <t:Comment id="36023234"/>
        </t:Anchor>
        <t:Assign userId="S::Giulia.BARBERO-VIGNOLA@ec.europa.eu::1479d97b-2e3a-4278-8e36-66f773dbda5c" userProvider="AD" userName="BARBERO VIGNOLA Giulia (JRC-ISPRA)"/>
      </t:Event>
      <t:Event id="{FB89FA26-02F1-4D9F-8E51-1488ADCD8A9F}" time="2023-12-20T12:38:50.632Z">
        <t:Attribution userId="S::esther.sanye-mengual@ec.europa.eu::927fc2be-1048-4ed7-b486-020a1fec906b" userProvider="AD" userName="SANYE MENGUAL Esther (JRC-ISPRA)"/>
        <t:Anchor>
          <t:Comment id="36023234"/>
        </t:Anchor>
        <t:SetTitle title="@BARBERO VIGNOLA Giulia (JRC-ISPRA) - check out in the final version that the table is aligned. At least in the browser it shows not aligned between rows."/>
      </t:Event>
      <t:Event id="{2BFB502A-1C37-4C3E-B2FF-F78BD4A7E4DF}" time="2023-12-20T13:56:23.483Z">
        <t:Attribution userId="S::giulia.barbero-vignola@ec.europa.eu::1479d97b-2e3a-4278-8e36-66f773dbda5c" userProvider="AD" userName="BARBERO VIGNOLA Giulia (JRC-ISPRA)"/>
        <t:Progress percentComplete="100"/>
      </t:Event>
    </t:History>
  </t:Task>
  <t:Task id="{FB855ACC-7DB0-4051-8CEE-8078C479F177}">
    <t:Anchor>
      <t:Comment id="1520997130"/>
    </t:Anchor>
    <t:History>
      <t:Event id="{DC9734C1-EEE0-4A7F-8E34-CE3365A784D4}" time="2024-01-25T13:21:01.785Z">
        <t:Attribution userId="S::luisa.marelli@ec.europa.eu::78bda841-bac5-4a31-bc15-22549a1dd308" userProvider="AD" userName="MARELLI Luisa (JRC-ISPRA)"/>
        <t:Anchor>
          <t:Comment id="1520997130"/>
        </t:Anchor>
        <t:Create/>
      </t:Event>
      <t:Event id="{E4E0811B-5895-4017-91EA-48779F23574A}" time="2024-01-25T13:21:01.785Z">
        <t:Attribution userId="S::luisa.marelli@ec.europa.eu::78bda841-bac5-4a31-bc15-22549a1dd308" userProvider="AD" userName="MARELLI Luisa (JRC-ISPRA)"/>
        <t:Anchor>
          <t:Comment id="1520997130"/>
        </t:Anchor>
        <t:Assign userId="S::Michele.MARONI@ext.ec.europa.eu::19bca87d-2592-4504-b3be-4c57cc750ff0" userProvider="AD" userName="MARONI Michele (JRC-ISPRA-EXT)"/>
      </t:Event>
      <t:Event id="{8785C5BD-0D5E-44DA-9B46-A8CA319EA495}" time="2024-01-25T13:21:01.785Z">
        <t:Attribution userId="S::luisa.marelli@ec.europa.eu::78bda841-bac5-4a31-bc15-22549a1dd308" userProvider="AD" userName="MARELLI Luisa (JRC-ISPRA)"/>
        <t:Anchor>
          <t:Comment id="1520997130"/>
        </t:Anchor>
        <t:SetTitle title="@MARONI Michele (JRC-ISPRA-EXT)"/>
      </t:Event>
      <t:Event id="{BB4EE52A-016C-4A56-88F5-AEBA0EFF821E}" time="2024-01-26T11:49:02.143Z">
        <t:Attribution userId="S::Michele.MARONI@ext.ec.europa.eu::19bca87d-2592-4504-b3be-4c57cc750ff0" userProvider="AD" userName="MARONI Michele (JRC-ISPRA-EXT)"/>
        <t:Progress percentComplete="100"/>
      </t:Event>
    </t:History>
  </t:Task>
  <t:Task id="{1D8A55D3-B03C-487C-9A77-169C1D567832}">
    <t:Anchor>
      <t:Comment id="963602470"/>
    </t:Anchor>
    <t:History>
      <t:Event id="{799ED9B9-CE1A-41A5-A412-B3FD6827E66A}" time="2023-12-21T09:31:26.548Z">
        <t:Attribution userId="S::michele.maroni@ext.ec.europa.eu::19bca87d-2592-4504-b3be-4c57cc750ff0" userProvider="AD" userName="MARONI Michele (JRC-ISPRA-EXT)"/>
        <t:Anchor>
          <t:Comment id="963602470"/>
        </t:Anchor>
        <t:Create/>
      </t:Event>
      <t:Event id="{23041655-C662-4247-B9AB-52929F1CEF6A}" time="2023-12-21T09:31:26.548Z">
        <t:Attribution userId="S::michele.maroni@ext.ec.europa.eu::19bca87d-2592-4504-b3be-4c57cc750ff0" userProvider="AD" userName="MARONI Michele (JRC-ISPRA-EXT)"/>
        <t:Anchor>
          <t:Comment id="963602470"/>
        </t:Anchor>
        <t:Assign userId="S::Michele.MARONI@ext.ec.europa.eu::19bca87d-2592-4504-b3be-4c57cc750ff0" userProvider="AD" userName="MARONI Michele (JRC-ISPRA-EXT)"/>
      </t:Event>
      <t:Event id="{9477E99D-9C00-49F5-989F-44D681043CD4}" time="2023-12-21T09:31:26.548Z">
        <t:Attribution userId="S::michele.maroni@ext.ec.europa.eu::19bca87d-2592-4504-b3be-4c57cc750ff0" userProvider="AD" userName="MARONI Michele (JRC-ISPRA-EXT)"/>
        <t:Anchor>
          <t:Comment id="963602470"/>
        </t:Anchor>
        <t:SetTitle title="@MARONI Michele (JRC-ISPRA-EXT)"/>
      </t:Event>
      <t:Event id="{42EC45D5-B765-4C2E-8A9F-C11B130B9A81}" time="2023-12-21T10:53:19.295Z">
        <t:Attribution userId="S::Michele.MARONI@ext.ec.europa.eu::19bca87d-2592-4504-b3be-4c57cc750ff0" userProvider="AD" userName="MARONI Michele (JRC-ISPRA-EXT)"/>
        <t:Progress percentComplete="100"/>
      </t:Event>
    </t:History>
  </t:Task>
  <t:Task id="{6CD3972A-B953-4E00-9A3C-506558714525}">
    <t:Anchor>
      <t:Comment id="82685734"/>
    </t:Anchor>
    <t:History>
      <t:Event id="{88E0FEE1-C529-49A3-AA59-FD02929E0A93}" time="2023-12-21T11:58:23.953Z">
        <t:Attribution userId="S::matteo.trane@ec.europa.eu::c4ad00ef-ce74-4877-8364-cbec69e460c1" userProvider="AD" userName="TRANE Matteo (JRC-ISPRA)"/>
        <t:Anchor>
          <t:Comment id="1278135854"/>
        </t:Anchor>
        <t:Create/>
      </t:Event>
      <t:Event id="{94562054-5C01-498F-9BE8-7BAC006220E6}" time="2023-12-21T11:58:23.953Z">
        <t:Attribution userId="S::matteo.trane@ec.europa.eu::c4ad00ef-ce74-4877-8364-cbec69e460c1" userProvider="AD" userName="TRANE Matteo (JRC-ISPRA)"/>
        <t:Anchor>
          <t:Comment id="1278135854"/>
        </t:Anchor>
        <t:Assign userId="S::Chiara.GASTALDI@ec.europa.eu::c8b7d82c-d0c9-47f2-bd65-0a59874a04b9" userProvider="AD" userName="GASTALDI Chiara (JRC-ISPRA)"/>
      </t:Event>
      <t:Event id="{25D74D94-EBCE-415E-B9DE-71028D78C12C}" time="2023-12-21T11:58:23.953Z">
        <t:Attribution userId="S::matteo.trane@ec.europa.eu::c4ad00ef-ce74-4877-8364-cbec69e460c1" userProvider="AD" userName="TRANE Matteo (JRC-ISPRA)"/>
        <t:Anchor>
          <t:Comment id="1278135854"/>
        </t:Anchor>
        <t:SetTitle title="Have you done it @GASTALDI Chiara (JRC-ISPRA) ?"/>
      </t:Event>
    </t:History>
  </t:Task>
  <t:Task id="{D94D1192-F84C-4EF5-9593-3FC92A20E68F}">
    <t:Anchor>
      <t:Comment id="247279738"/>
    </t:Anchor>
    <t:History>
      <t:Event id="{3D823D8C-3CD7-4F79-AF0D-B8157FF630D6}" time="2023-12-21T09:32:05.052Z">
        <t:Attribution userId="S::michele.maroni@ext.ec.europa.eu::19bca87d-2592-4504-b3be-4c57cc750ff0" userProvider="AD" userName="MARONI Michele (JRC-ISPRA-EXT)"/>
        <t:Anchor>
          <t:Comment id="247279738"/>
        </t:Anchor>
        <t:Create/>
      </t:Event>
      <t:Event id="{353AC2F7-F8E8-4A7C-8660-9FACEEE7C81E}" time="2023-12-21T09:32:05.052Z">
        <t:Attribution userId="S::michele.maroni@ext.ec.europa.eu::19bca87d-2592-4504-b3be-4c57cc750ff0" userProvider="AD" userName="MARONI Michele (JRC-ISPRA-EXT)"/>
        <t:Anchor>
          <t:Comment id="247279738"/>
        </t:Anchor>
        <t:Assign userId="S::Michele.MARONI@ext.ec.europa.eu::19bca87d-2592-4504-b3be-4c57cc750ff0" userProvider="AD" userName="MARONI Michele (JRC-ISPRA-EXT)"/>
      </t:Event>
      <t:Event id="{5E8BD10C-2753-491D-A015-FD4BDE8725C6}" time="2023-12-21T09:32:05.052Z">
        <t:Attribution userId="S::michele.maroni@ext.ec.europa.eu::19bca87d-2592-4504-b3be-4c57cc750ff0" userProvider="AD" userName="MARONI Michele (JRC-ISPRA-EXT)"/>
        <t:Anchor>
          <t:Comment id="247279738"/>
        </t:Anchor>
        <t:SetTitle title="@MARONI Michele (JRC-ISPRA-EXT)"/>
      </t:Event>
      <t:Event id="{7CBE3224-D9E5-42B4-B4A2-85AA75E14473}" time="2023-12-21T11:07:00.084Z">
        <t:Attribution userId="S::Michele.MARONI@ext.ec.europa.eu::19bca87d-2592-4504-b3be-4c57cc750ff0" userProvider="AD" userName="MARONI Michele (JRC-ISPRA-EXT)"/>
        <t:Progress percentComplete="100"/>
      </t:Event>
    </t:History>
  </t:Task>
  <t:Task id="{C1A5BA0A-71CF-40D8-9C4E-011810320D89}">
    <t:Anchor>
      <t:Comment id="1146750537"/>
    </t:Anchor>
    <t:History>
      <t:Event id="{7D98FC9B-D32C-48D3-9806-10F4EF0D4332}" time="2023-12-21T10:45:56.572Z">
        <t:Attribution userId="S::Michele.MARONI@ext.ec.europa.eu::19bca87d-2592-4504-b3be-4c57cc750ff0" userProvider="AD" userName="MARONI Michele (JRC-ISPRA-EXT)"/>
        <t:Anchor>
          <t:Comment id="1146750537"/>
        </t:Anchor>
        <t:Create/>
      </t:Event>
      <t:Event id="{D842CF1D-ED2B-4898-A70F-0CDE1E07BD5D}" time="2023-12-21T10:45:56.572Z">
        <t:Attribution userId="S::Michele.MARONI@ext.ec.europa.eu::19bca87d-2592-4504-b3be-4c57cc750ff0" userProvider="AD" userName="MARONI Michele (JRC-ISPRA-EXT)"/>
        <t:Anchor>
          <t:Comment id="1146750537"/>
        </t:Anchor>
        <t:Assign userId="S::Michele.MARONI@ext.ec.europa.eu::19bca87d-2592-4504-b3be-4c57cc750ff0" userProvider="AD" userName="MARONI Michele (JRC-ISPRA-EXT)"/>
      </t:Event>
      <t:Event id="{BD733801-8FDF-4AEC-8F07-715DF2E8F9A6}" time="2023-12-21T10:45:56.572Z">
        <t:Attribution userId="S::Michele.MARONI@ext.ec.europa.eu::19bca87d-2592-4504-b3be-4c57cc750ff0" userProvider="AD" userName="MARONI Michele (JRC-ISPRA-EXT)"/>
        <t:Anchor>
          <t:Comment id="1146750537"/>
        </t:Anchor>
        <t:SetTitle title="@MARONI Michele (JRC-ISPRA-EXT) "/>
      </t:Event>
      <t:Event id="{BF7BBF61-A014-42BA-958B-0741EC543995}" time="2023-12-21T11:16:11.95Z">
        <t:Attribution userId="S::Michele.MARONI@ext.ec.europa.eu::19bca87d-2592-4504-b3be-4c57cc750ff0" userProvider="AD" userName="MARONI Michele (JRC-ISPRA-EXT)"/>
        <t:Progress percentComplete="100"/>
      </t:Event>
    </t:History>
  </t:Task>
  <t:Task id="{3EDF1902-508B-4F52-9CAB-09CAA3255427}">
    <t:Anchor>
      <t:Comment id="1816933165"/>
    </t:Anchor>
    <t:History>
      <t:Event id="{60A08C4C-61B8-440D-98DB-78CF88F64A8C}" time="2024-01-12T08:46:36.351Z">
        <t:Attribution userId="S::matteo.trane@ec.europa.eu::c4ad00ef-ce74-4877-8364-cbec69e460c1" userProvider="AD" userName="TRANE Matteo (JRC-ISPRA)"/>
        <t:Anchor>
          <t:Comment id="1525216450"/>
        </t:Anchor>
        <t:Create/>
      </t:Event>
      <t:Event id="{894BB788-B810-4145-A995-52D898761894}" time="2024-01-12T08:46:36.351Z">
        <t:Attribution userId="S::matteo.trane@ec.europa.eu::c4ad00ef-ce74-4877-8364-cbec69e460c1" userProvider="AD" userName="TRANE Matteo (JRC-ISPRA)"/>
        <t:Anchor>
          <t:Comment id="1525216450"/>
        </t:Anchor>
        <t:Assign userId="S::Laia.DELGADO-CALLICO@ec.europa.eu::840be715-dc1a-449e-9e6e-a6679b46f859" userProvider="AD" userName="DELGADO CALLICO Laia (JRC-PETTEN)"/>
      </t:Event>
      <t:Event id="{3BD9E484-6E3A-4FC3-ACE1-1EADC1E1321B}" time="2024-01-12T08:46:36.351Z">
        <t:Attribution userId="S::matteo.trane@ec.europa.eu::c4ad00ef-ce74-4877-8364-cbec69e460c1" userProvider="AD" userName="TRANE Matteo (JRC-ISPRA)"/>
        <t:Anchor>
          <t:Comment id="1525216450"/>
        </t:Anchor>
        <t:SetTitle title="@DELGADO CALLICO Laia (JRC-PETTEN) updated in the database, could you please update it in the Annex accordingly? Thank you."/>
      </t:Event>
    </t:History>
  </t:Task>
  <t:Task id="{954A0A67-92C8-4936-8DDD-5EDFBC5BB23E}">
    <t:Anchor>
      <t:Comment id="1729174423"/>
    </t:Anchor>
    <t:History>
      <t:Event id="{FE8C30C1-8DFD-4FD0-974C-BF7F8D03A84D}" time="2024-11-04T14:28:59.402Z">
        <t:Attribution userId="S::stefano.cisternino@ext.ec.europa.eu::40eeadf1-41b1-4aeb-b929-bc5e3c6a6913" userProvider="AD" userName="CISTERNINO Stefano (JRC-ISPRA-EXT)"/>
        <t:Anchor>
          <t:Comment id="1729174423"/>
        </t:Anchor>
        <t:Create/>
      </t:Event>
      <t:Event id="{2149A75B-B883-4167-932C-AF1FEFE56191}" time="2024-11-04T14:28:59.402Z">
        <t:Attribution userId="S::stefano.cisternino@ext.ec.europa.eu::40eeadf1-41b1-4aeb-b929-bc5e3c6a6913" userProvider="AD" userName="CISTERNINO Stefano (JRC-ISPRA-EXT)"/>
        <t:Anchor>
          <t:Comment id="1729174423"/>
        </t:Anchor>
        <t:Assign userId="S::Laia.DELGADO-CALLICO@ec.europa.eu::840be715-dc1a-449e-9e6e-a6679b46f859" userProvider="AD" userName="DELGADO CALLICO Laia (JRC-PETTEN)"/>
      </t:Event>
      <t:Event id="{C940F5F3-012C-4667-BAC2-3622F1F9036F}" time="2024-11-04T14:28:59.402Z">
        <t:Attribution userId="S::stefano.cisternino@ext.ec.europa.eu::40eeadf1-41b1-4aeb-b929-bc5e3c6a6913" userProvider="AD" userName="CISTERNINO Stefano (JRC-ISPRA-EXT)"/>
        <t:Anchor>
          <t:Comment id="1729174423"/>
        </t:Anchor>
        <t:SetTitle title="@DELGADO CALLICO Laia (JRC-PETTEN) I had to revise the entire text in order to make it shorter. check if the parts you included work for you or you want to rephrase, expand, cut them"/>
      </t:Event>
    </t:History>
  </t:Task>
  <t:Task id="{16468D8B-6ADB-4BA4-B3B5-2D7AF9BF8BB5}">
    <t:Anchor>
      <t:Comment id="692634314"/>
    </t:Anchor>
    <t:History>
      <t:Event id="{707A1F96-36F7-4B48-8639-73E128B109B6}" time="2024-01-15T08:44:54.098Z">
        <t:Attribution userId="S::chiara.gastaldi@ec.europa.eu::c8b7d82c-d0c9-47f2-bd65-0a59874a04b9" userProvider="AD" userName="GASTALDI Chiara (JRC-ISPRA)"/>
        <t:Anchor>
          <t:Comment id="481099250"/>
        </t:Anchor>
        <t:Create/>
      </t:Event>
      <t:Event id="{39E6CCA3-1D1B-4014-9EBC-D2B9D7EDBBE6}" time="2024-01-15T08:44:54.098Z">
        <t:Attribution userId="S::chiara.gastaldi@ec.europa.eu::c8b7d82c-d0c9-47f2-bd65-0a59874a04b9" userProvider="AD" userName="GASTALDI Chiara (JRC-ISPRA)"/>
        <t:Anchor>
          <t:Comment id="481099250"/>
        </t:Anchor>
        <t:Assign userId="S::Matteo.TRANE@ec.europa.eu::c4ad00ef-ce74-4877-8364-cbec69e460c1" userProvider="AD" userName="TRANE Matteo (JRC-ISPRA)"/>
      </t:Event>
      <t:Event id="{0E8E9420-6456-432A-A100-B944E008BA59}" time="2024-01-15T08:44:54.098Z">
        <t:Attribution userId="S::chiara.gastaldi@ec.europa.eu::c8b7d82c-d0c9-47f2-bd65-0a59874a04b9" userProvider="AD" userName="GASTALDI Chiara (JRC-ISPRA)"/>
        <t:Anchor>
          <t:Comment id="481099250"/>
        </t:Anchor>
        <t:SetTitle title="@TRANE Matteo (JRC-ISPRA) we need to put an asteristc in the infographic, saying &quot;agreement reached&quot;."/>
      </t:Event>
      <t:Event id="{AD1CABA3-B63E-4F7B-9961-C71BF57B9E25}" time="2024-01-15T09:40:35.773Z">
        <t:Attribution userId="S::matteo.trane@ec.europa.eu::c4ad00ef-ce74-4877-8364-cbec69e460c1" userProvider="AD" userName="TRANE Matteo (JRC-ISPRA)"/>
        <t:Progress percentComplete="100"/>
      </t:Event>
    </t:History>
  </t:Task>
  <t:Task id="{665641B2-8395-45BA-A4CD-D72B745C2592}">
    <t:Anchor>
      <t:Comment id="720940388"/>
    </t:Anchor>
    <t:History>
      <t:Event id="{C88A3011-10C9-483E-A023-876D89828611}" time="2024-01-09T14:21:36.038Z">
        <t:Attribution userId="S::chiara.gastaldi@ec.europa.eu::c8b7d82c-d0c9-47f2-bd65-0a59874a04b9" userProvider="AD" userName="GASTALDI Chiara (JRC-ISPRA)"/>
        <t:Anchor>
          <t:Comment id="1309332294"/>
        </t:Anchor>
        <t:Create/>
      </t:Event>
      <t:Event id="{80B5DF28-CE6B-471B-9649-ED5D3236AFDB}" time="2024-01-09T14:21:36.038Z">
        <t:Attribution userId="S::chiara.gastaldi@ec.europa.eu::c8b7d82c-d0c9-47f2-bd65-0a59874a04b9" userProvider="AD" userName="GASTALDI Chiara (JRC-ISPRA)"/>
        <t:Anchor>
          <t:Comment id="1309332294"/>
        </t:Anchor>
        <t:Assign userId="S::Michele.MARONI@ext.ec.europa.eu::19bca87d-2592-4504-b3be-4c57cc750ff0" userProvider="AD" userName="MARONI Michele (JRC-ISPRA-EXT)"/>
      </t:Event>
      <t:Event id="{1B55952F-529E-4238-ADA2-33BE0613DD65}" time="2024-01-09T14:21:36.038Z">
        <t:Attribution userId="S::chiara.gastaldi@ec.europa.eu::c8b7d82c-d0c9-47f2-bd65-0a59874a04b9" userProvider="AD" userName="GASTALDI Chiara (JRC-ISPRA)"/>
        <t:Anchor>
          <t:Comment id="1309332294"/>
        </t:Anchor>
        <t:SetTitle title="@MARONI Michele (JRC-ISPRA-EXT)"/>
      </t:Event>
      <t:Event id="{E7C09609-6A00-4AB7-88E9-8BC91F407419}" time="2024-01-16T15:09:01.061Z">
        <t:Attribution userId="S::Michele.MARONI@ext.ec.europa.eu::19bca87d-2592-4504-b3be-4c57cc750ff0" userProvider="AD" userName="MARONI Michele (JRC-ISPRA-EXT)"/>
        <t:Anchor>
          <t:Comment id="655171243"/>
        </t:Anchor>
        <t:UnassignAll/>
      </t:Event>
      <t:Event id="{DFD25812-84DB-40DD-89F5-1C44623868DD}" time="2024-01-16T15:09:01.061Z">
        <t:Attribution userId="S::Michele.MARONI@ext.ec.europa.eu::19bca87d-2592-4504-b3be-4c57cc750ff0" userProvider="AD" userName="MARONI Michele (JRC-ISPRA-EXT)"/>
        <t:Anchor>
          <t:Comment id="655171243"/>
        </t:Anchor>
        <t:Assign userId="S::Chiara.GASTALDI@ec.europa.eu::c8b7d82c-d0c9-47f2-bd65-0a59874a04b9" userProvider="AD" userName="GASTALDI Chiara (JRC-ISPRA)"/>
      </t:Event>
      <t:Event id="{223DFC32-01BF-4755-8E0F-6330C62C1956}" time="2024-01-24T09:00:32.178Z">
        <t:Attribution userId="S::steve.borchardt@ext.ec.europa.eu::d5f310b6-46b6-479b-9d3d-8c044f1f1933" userProvider="AD" userName="BORCHARDT Steve (JRC-ISPRA-EXT)"/>
        <t:Progress percentComplete="100"/>
      </t:Event>
    </t:History>
  </t:Task>
  <t:Task id="{0D9B192A-D554-42F8-8C17-740B0124E31B}">
    <t:Anchor>
      <t:Comment id="428669716"/>
    </t:Anchor>
    <t:History>
      <t:Event id="{872923D5-E7A3-4729-A09B-8F581F756F2D}" time="2025-03-03T14:50:42.853Z">
        <t:Attribution userId="S::elena.zepharovich@ec.europa.eu::7bae6fdf-bbf3-4e01-9e6d-0adfa55c1966" userProvider="AD" userName="ZEPHAROVICH Elena (JRC-ISPRA)"/>
        <t:Anchor>
          <t:Comment id="428669716"/>
        </t:Anchor>
        <t:Create/>
      </t:Event>
      <t:Event id="{E7F3DDD2-4B79-4855-9BA3-1E97AA52E172}" time="2025-03-03T14:50:42.853Z">
        <t:Attribution userId="S::elena.zepharovich@ec.europa.eu::7bae6fdf-bbf3-4e01-9e6d-0adfa55c1966" userProvider="AD" userName="ZEPHAROVICH Elena (JRC-ISPRA)"/>
        <t:Anchor>
          <t:Comment id="428669716"/>
        </t:Anchor>
        <t:Assign userId="S::Sarah.MUBAREKA@ec.europa.eu::9cec9021-19bb-4fb6-9a8c-829a05644aa0" userProvider="AD" userName="MUBAREKA Sarah Betoul (JRC-ISPRA)"/>
      </t:Event>
      <t:Event id="{E891765B-883E-4538-8249-2E8ADC5DBE14}" time="2025-03-03T14:50:42.853Z">
        <t:Attribution userId="S::elena.zepharovich@ec.europa.eu::7bae6fdf-bbf3-4e01-9e6d-0adfa55c1966" userProvider="AD" userName="ZEPHAROVICH Elena (JRC-ISPRA)"/>
        <t:Anchor>
          <t:Comment id="428669716"/>
        </t:Anchor>
        <t:SetTitle title="@MUBAREKA Sarah Betoul (JRC-ISPRA)"/>
      </t:Event>
      <t:Event id="{2FF4C3FB-7E4F-4549-B39D-9A3709E3CF94}" time="2025-03-03T15:15:24.029Z">
        <t:Attribution userId="S::sarah.mubareka@ec.europa.eu::9cec9021-19bb-4fb6-9a8c-829a05644aa0" userProvider="AD" userName="MUBAREKA Sarah Betoul (JRC-ISPRA)"/>
        <t:Progress percentComplete="100"/>
      </t:Event>
    </t:History>
  </t:Task>
  <t:Task id="{0307BEDB-3EC5-41F4-8C3E-4C1695DA80E6}">
    <t:Anchor>
      <t:Comment id="1820784292"/>
    </t:Anchor>
    <t:History>
      <t:Event id="{79AED7CC-DF73-4241-976B-1703742BF3C8}" time="2023-12-20T15:32:05.494Z">
        <t:Attribution userId="S::szvetlana.acs@ext.ec.europa.eu::60ae22ce-9e4f-482f-acdd-9a68f6f32177" userProvider="AD" userName="ACS Szvetlana (JRC-ISPRA-EXT)"/>
        <t:Anchor>
          <t:Comment id="1820784292"/>
        </t:Anchor>
        <t:Create/>
      </t:Event>
      <t:Event id="{5363C9B0-A164-4FE3-9FE8-567E82451379}" time="2023-12-20T15:32:05.494Z">
        <t:Attribution userId="S::szvetlana.acs@ext.ec.europa.eu::60ae22ce-9e4f-482f-acdd-9a68f6f32177" userProvider="AD" userName="ACS Szvetlana (JRC-ISPRA-EXT)"/>
        <t:Anchor>
          <t:Comment id="1820784292"/>
        </t:Anchor>
        <t:Assign userId="S::Michele.MARONI@ext.ec.europa.eu::19bca87d-2592-4504-b3be-4c57cc750ff0" userProvider="AD" userName="MARONI Michele (JRC-ISPRA-EXT)"/>
      </t:Event>
      <t:Event id="{6ED11564-B1B4-4F99-911B-DF3C243CE2DA}" time="2023-12-20T15:32:05.494Z">
        <t:Attribution userId="S::szvetlana.acs@ext.ec.europa.eu::60ae22ce-9e4f-482f-acdd-9a68f6f32177" userProvider="AD" userName="ACS Szvetlana (JRC-ISPRA-EXT)"/>
        <t:Anchor>
          <t:Comment id="1820784292"/>
        </t:Anchor>
        <t:SetTitle title="Reference https://doi.org/10.2903/j.efsa.2022.7074 @MARONI Michele (JRC-ISPRA-EXT)"/>
      </t:Event>
      <t:Event id="{2561AFFA-8019-4DB1-91CA-92E9B4D3B9DE}" time="2023-12-21T12:04:43.838Z">
        <t:Attribution userId="S::Michele.MARONI@ext.ec.europa.eu::19bca87d-2592-4504-b3be-4c57cc750ff0" userProvider="AD" userName="MARONI Michele (JRC-ISPRA-EXT)"/>
        <t:Progress percentComplete="100"/>
      </t:Event>
    </t:History>
  </t:Task>
  <t:Task id="{F7E96C95-6621-4E4A-9AB1-D03826CF9696}">
    <t:Anchor>
      <t:Comment id="1552857224"/>
    </t:Anchor>
    <t:History>
      <t:Event id="{D7D03794-7A5C-4A00-A11B-B736AC527A1F}" time="2024-01-12T08:44:32.318Z">
        <t:Attribution userId="S::matteo.trane@ec.europa.eu::c4ad00ef-ce74-4877-8364-cbec69e460c1" userProvider="AD" userName="TRANE Matteo (JRC-ISPRA)"/>
        <t:Anchor>
          <t:Comment id="636430529"/>
        </t:Anchor>
        <t:Create/>
      </t:Event>
      <t:Event id="{A70D4BC7-D768-4EC9-83E7-A2710E37166F}" time="2024-01-12T08:44:32.318Z">
        <t:Attribution userId="S::matteo.trane@ec.europa.eu::c4ad00ef-ce74-4877-8364-cbec69e460c1" userProvider="AD" userName="TRANE Matteo (JRC-ISPRA)"/>
        <t:Anchor>
          <t:Comment id="636430529"/>
        </t:Anchor>
        <t:Assign userId="S::Laia.DELGADO-CALLICO@ec.europa.eu::840be715-dc1a-449e-9e6e-a6679b46f859" userProvider="AD" userName="DELGADO CALLICO Laia (JRC-PETTEN)"/>
      </t:Event>
      <t:Event id="{987D1B7B-C594-4423-8835-9E7DF6B16C5E}" time="2024-01-12T08:44:32.318Z">
        <t:Attribution userId="S::matteo.trane@ec.europa.eu::c4ad00ef-ce74-4877-8364-cbec69e460c1" userProvider="AD" userName="TRANE Matteo (JRC-ISPRA)"/>
        <t:Anchor>
          <t:Comment id="636430529"/>
        </t:Anchor>
        <t:SetTitle title="@DELGADO CALLICO Laia (JRC-PETTEN) we will not have targets from that directive, since it does not contain targets according to our selection criteria, but rather 'guidelines'. As such, we could rather mention the TEN-E regulation in the assessment of …"/>
      </t:Event>
    </t:History>
  </t:Task>
  <t:Task id="{2D4C9A8F-7E3D-4714-90B1-E1B7A783A0C9}">
    <t:Anchor>
      <t:Comment id="702870062"/>
    </t:Anchor>
    <t:History>
      <t:Event id="{938A5FCD-14A1-4F45-B9F5-19CC968F1EC0}" time="2023-12-18T13:41:14.142Z">
        <t:Attribution userId="S::steve.borchardt@ext.ec.europa.eu::d5f310b6-46b6-479b-9d3d-8c044f1f1933" userProvider="AD" userName="BORCHARDT Steve (JRC-ISPRA-EXT)"/>
        <t:Anchor>
          <t:Comment id="702870062"/>
        </t:Anchor>
        <t:Create/>
      </t:Event>
      <t:Event id="{AA85D426-4E76-4CE6-B07B-E32A8867D0F5}" time="2023-12-18T13:41:14.142Z">
        <t:Attribution userId="S::steve.borchardt@ext.ec.europa.eu::d5f310b6-46b6-479b-9d3d-8c044f1f1933" userProvider="AD" userName="BORCHARDT Steve (JRC-ISPRA-EXT)"/>
        <t:Anchor>
          <t:Comment id="702870062"/>
        </t:Anchor>
        <t:Assign userId="S::Michele.MARONI@ext.ec.europa.eu::19bca87d-2592-4504-b3be-4c57cc750ff0" userProvider="AD" userName="MARONI Michele (JRC-ISPRA-EXT)"/>
      </t:Event>
      <t:Event id="{957A81A9-701B-45EA-B40D-8F4B239C2CE3}" time="2023-12-18T13:41:14.142Z">
        <t:Attribution userId="S::steve.borchardt@ext.ec.europa.eu::d5f310b6-46b6-479b-9d3d-8c044f1f1933" userProvider="AD" userName="BORCHARDT Steve (JRC-ISPRA-EXT)"/>
        <t:Anchor>
          <t:Comment id="702870062"/>
        </t:Anchor>
        <t:SetTitle title="to be added to bibliography, @MARONI Michele (JRC-ISPRA-EXT)"/>
      </t:Event>
      <t:Event id="{0541B398-A319-43B6-8301-B5C1B1CE1F6E}" time="2023-12-18T16:37:09.18Z">
        <t:Attribution userId="S::matteo.trane@ec.europa.eu::c4ad00ef-ce74-4877-8364-cbec69e460c1" userProvider="AD" userName="TRANE Matteo (JRC-ISPRA)"/>
        <t:Progress percentComplete="100"/>
      </t:Event>
      <t:Event id="{51BD8CEA-980E-459B-8ED8-6446B46E836E}" time="2023-12-18T16:37:14.375Z">
        <t:Attribution userId="S::matteo.trane@ec.europa.eu::c4ad00ef-ce74-4877-8364-cbec69e460c1" userProvider="AD" userName="TRANE Matteo (JRC-ISPRA)"/>
        <t:Progress percentComplete="0"/>
      </t:Event>
    </t:History>
  </t:Task>
  <t:Task id="{FA7E797B-1355-49A0-977D-98A102A8F2C9}">
    <t:Anchor>
      <t:Comment id="1097467946"/>
    </t:Anchor>
    <t:History>
      <t:Event id="{45C7C64A-2009-4C76-9C47-54F85338288F}" time="2024-01-08T11:26:47.264Z">
        <t:Attribution userId="S::szvetlana.acs@ext.ec.europa.eu::60ae22ce-9e4f-482f-acdd-9a68f6f32177" userProvider="AD" userName="ACS Szvetlana (JRC-ISPRA-EXT)"/>
        <t:Anchor>
          <t:Comment id="1654642441"/>
        </t:Anchor>
        <t:Create/>
      </t:Event>
      <t:Event id="{65A7D4E6-5C29-4843-8D6D-49237AF14888}" time="2024-01-08T11:26:47.264Z">
        <t:Attribution userId="S::szvetlana.acs@ext.ec.europa.eu::60ae22ce-9e4f-482f-acdd-9a68f6f32177" userProvider="AD" userName="ACS Szvetlana (JRC-ISPRA-EXT)"/>
        <t:Anchor>
          <t:Comment id="1654642441"/>
        </t:Anchor>
        <t:Assign userId="S::Robert.M'BAREK@ec.europa.eu::e7ef06c1-b725-4ed3-8354-b1c093f4ebe3" userProvider="AD" userName="M'BAREK Robert (JRC-SEVILLA)"/>
      </t:Event>
      <t:Event id="{8BB8E134-A3A0-49A7-BFD8-0348D87217D7}" time="2024-01-08T11:26:47.264Z">
        <t:Attribution userId="S::szvetlana.acs@ext.ec.europa.eu::60ae22ce-9e4f-482f-acdd-9a68f6f32177" userProvider="AD" userName="ACS Szvetlana (JRC-ISPRA-EXT)"/>
        <t:Anchor>
          <t:Comment id="1654642441"/>
        </t:Anchor>
        <t:SetTitle title="I could not track back the footnote, I was not drafting this part. Maybe better to cross-check with @M'BAREK Robert (JRC-SEVILLA)   However, I found this in the SFS fiche: &quot;The food system is responsible for 30% of GHG emissions in the EU when …"/>
      </t:Event>
    </t:History>
  </t:Task>
  <t:Task id="{67D5A618-9458-4591-B225-2D4F3D0F30F3}">
    <t:Anchor>
      <t:Comment id="269559138"/>
    </t:Anchor>
    <t:History>
      <t:Event id="{CEC29B25-56EE-4EB5-99C1-916CD4331FD5}" time="2023-12-18T14:02:56.584Z">
        <t:Attribution userId="S::steve.borchardt@ext.ec.europa.eu::d5f310b6-46b6-479b-9d3d-8c044f1f1933" userProvider="AD" userName="BORCHARDT Steve (JRC-ISPRA-EXT)"/>
        <t:Anchor>
          <t:Comment id="269559138"/>
        </t:Anchor>
        <t:Create/>
      </t:Event>
      <t:Event id="{FB3EF64B-2BE0-492F-B9A9-2711F1B87947}" time="2023-12-18T14:02:56.584Z">
        <t:Attribution userId="S::steve.borchardt@ext.ec.europa.eu::d5f310b6-46b6-479b-9d3d-8c044f1f1933" userProvider="AD" userName="BORCHARDT Steve (JRC-ISPRA-EXT)"/>
        <t:Anchor>
          <t:Comment id="269559138"/>
        </t:Anchor>
        <t:Assign userId="S::Michele.MARONI@ext.ec.europa.eu::19bca87d-2592-4504-b3be-4c57cc750ff0" userProvider="AD" userName="MARONI Michele (JRC-ISPRA-EXT)"/>
      </t:Event>
      <t:Event id="{76774271-561C-42BD-B97B-A5EBA7282D5F}" time="2023-12-18T14:02:56.584Z">
        <t:Attribution userId="S::steve.borchardt@ext.ec.europa.eu::d5f310b6-46b6-479b-9d3d-8c044f1f1933" userProvider="AD" userName="BORCHARDT Steve (JRC-ISPRA-EXT)"/>
        <t:Anchor>
          <t:Comment id="269559138"/>
        </t:Anchor>
        <t:SetTitle title="…Valle:  add reference under Motivations for EV adoption: https://www.sciencedirect.com/science/article/pii/S2214629618312003 @MARONI Michele (JRC-ISPRA-EXT) could you add the reference (sorry I cannot open in app to directly place the ref in the box)?"/>
      </t:Event>
      <t:Event id="{77B81AB0-D9BA-4A69-8C45-13FF2A431828}" time="2023-12-18T14:19:04.68Z">
        <t:Attribution userId="S::steve.borchardt@ext.ec.europa.eu::d5f310b6-46b6-479b-9d3d-8c044f1f1933" userProvider="AD" userName="BORCHARDT Steve (JRC-ISPRA-EXT)"/>
        <t:Progress percentComplete="100"/>
      </t:Event>
      <t:Event id="{5387B146-B077-43F9-B6DF-D57EDD201315}" time="2023-12-19T09:58:19.998Z">
        <t:Attribution userId="S::Michele.MARONI@ext.ec.europa.eu::19bca87d-2592-4504-b3be-4c57cc750ff0" userProvider="AD" userName="MARONI Michele (JRC-ISPRA-EXT)"/>
        <t:Progress percentComplete="0"/>
      </t:Event>
      <t:Event id="{D8DA4186-778E-49DF-A17A-3923992432DC}" time="2023-12-19T10:05:24.333Z">
        <t:Attribution userId="S::Michele.MARONI@ext.ec.europa.eu::19bca87d-2592-4504-b3be-4c57cc750ff0" userProvider="AD" userName="MARONI Michele (JRC-ISPRA-EXT)"/>
        <t:Progress percentComplete="100"/>
      </t:Event>
    </t:History>
  </t:Task>
  <t:Task id="{5C3AAB16-5D57-4671-A2C0-101F6935A24A}">
    <t:Anchor>
      <t:Comment id="802656800"/>
    </t:Anchor>
    <t:History>
      <t:Event id="{046427B4-4C7E-48E4-9F2C-E7FE8C451A51}" time="2023-12-21T12:01:43.769Z">
        <t:Attribution userId="S::Michele.MARONI@ext.ec.europa.eu::19bca87d-2592-4504-b3be-4c57cc750ff0" userProvider="AD" userName="MARONI Michele (JRC-ISPRA-EXT)"/>
        <t:Anchor>
          <t:Comment id="802656800"/>
        </t:Anchor>
        <t:Create/>
      </t:Event>
      <t:Event id="{9357F7ED-9930-4BC9-916E-76ACA7734ED6}" time="2023-12-21T12:01:43.769Z">
        <t:Attribution userId="S::Michele.MARONI@ext.ec.europa.eu::19bca87d-2592-4504-b3be-4c57cc750ff0" userProvider="AD" userName="MARONI Michele (JRC-ISPRA-EXT)"/>
        <t:Anchor>
          <t:Comment id="802656800"/>
        </t:Anchor>
        <t:Assign userId="S::Laia.DELGADO-CALLICO@ec.europa.eu::840be715-dc1a-449e-9e6e-a6679b46f859" userProvider="AD" userName="DELGADO CALLICO Laia (JRC-PETTEN)"/>
      </t:Event>
      <t:Event id="{A56D7773-73E1-41C4-8991-ED47E38BEDBE}" time="2023-12-21T12:01:43.769Z">
        <t:Attribution userId="S::Michele.MARONI@ext.ec.europa.eu::19bca87d-2592-4504-b3be-4c57cc750ff0" userProvider="AD" userName="MARONI Michele (JRC-ISPRA-EXT)"/>
        <t:Anchor>
          <t:Comment id="802656800"/>
        </t:Anchor>
        <t:SetTitle title="@DELGADO CALLICO Laia (JRC-PETTEN) maybe there is something missing here?"/>
      </t:Event>
      <t:Event id="{D0CAFF5F-C14F-43C8-BC30-98AB8352512C}" time="2023-12-21T14:58:14.73Z">
        <t:Attribution userId="S::matteo.trane@ec.europa.eu::c4ad00ef-ce74-4877-8364-cbec69e460c1" userProvider="AD" userName="TRANE Matteo (JRC-ISPRA)"/>
        <t:Anchor>
          <t:Comment id="334724647"/>
        </t:Anchor>
        <t:UnassignAll/>
      </t:Event>
      <t:Event id="{A7FEDCB8-6257-43B3-88B4-15767B12CE85}" time="2023-12-21T14:58:14.73Z">
        <t:Attribution userId="S::matteo.trane@ec.europa.eu::c4ad00ef-ce74-4877-8364-cbec69e460c1" userProvider="AD" userName="TRANE Matteo (JRC-ISPRA)"/>
        <t:Anchor>
          <t:Comment id="334724647"/>
        </t:Anchor>
        <t:Assign userId="S::Michele.MARONI@ext.ec.europa.eu::19bca87d-2592-4504-b3be-4c57cc750ff0" userProvider="AD" userName="MARONI Michele (JRC-ISPRA-EXT)"/>
      </t:Event>
    </t:History>
  </t:Task>
  <t:Task id="{CF5C3003-9656-4145-A551-BB4299E68315}">
    <t:Anchor>
      <t:Comment id="826870396"/>
    </t:Anchor>
    <t:History>
      <t:Event id="{ED15AB3E-5D1D-4B0F-B275-D3EC783AF154}" time="2023-12-19T08:10:14.671Z">
        <t:Attribution userId="S::matteo.trane@ec.europa.eu::c4ad00ef-ce74-4877-8364-cbec69e460c1" userProvider="AD" userName="TRANE Matteo (JRC-ISPRA)"/>
        <t:Anchor>
          <t:Comment id="826870396"/>
        </t:Anchor>
        <t:Create/>
      </t:Event>
      <t:Event id="{3C6205AE-DC0F-4A2F-BAD7-7B9B60A4C99F}" time="2023-12-19T08:10:14.671Z">
        <t:Attribution userId="S::matteo.trane@ec.europa.eu::c4ad00ef-ce74-4877-8364-cbec69e460c1" userProvider="AD" userName="TRANE Matteo (JRC-ISPRA)"/>
        <t:Anchor>
          <t:Comment id="826870396"/>
        </t:Anchor>
        <t:Assign userId="S::Stefano.CISTERNINO@ext.ec.europa.eu::40eeadf1-41b1-4aeb-b929-bc5e3c6a6913" userProvider="AD" userName="CISTERNINO Stefano (JRC-ISPRA-EXT)"/>
      </t:Event>
      <t:Event id="{C01C1202-78C9-4C59-93B4-4C7D6780DA2A}" time="2023-12-19T08:10:14.671Z">
        <t:Attribution userId="S::matteo.trane@ec.europa.eu::c4ad00ef-ce74-4877-8364-cbec69e460c1" userProvider="AD" userName="TRANE Matteo (JRC-ISPRA)"/>
        <t:Anchor>
          <t:Comment id="826870396"/>
        </t:Anchor>
        <t:SetTitle title="@CISTERNINO Stefano (JRC-ISPRA-EXT) please, let's work here"/>
      </t:Event>
      <t:Event id="{DC27AD59-C201-4493-A4C4-7AF8023BE897}" time="2023-12-20T08:12:38.953Z">
        <t:Attribution userId="S::matteo.trane@ec.europa.eu::c4ad00ef-ce74-4877-8364-cbec69e460c1" userProvider="AD" userName="TRANE Matteo (JRC-ISPRA)"/>
        <t:Progress percentComplete="100"/>
      </t:Event>
    </t:History>
  </t:Task>
  <t:Task id="{B3F603E3-07D8-4C64-BD95-A25D211A94C1}">
    <t:Anchor>
      <t:Comment id="290466451"/>
    </t:Anchor>
    <t:History>
      <t:Event id="{6E61873E-EF21-4851-BC9C-433E95B8678B}" time="2023-12-20T16:00:05.702Z">
        <t:Attribution userId="S::matteo.trane@ec.europa.eu::c4ad00ef-ce74-4877-8364-cbec69e460c1" userProvider="AD" userName="TRANE Matteo (JRC-ISPRA)"/>
        <t:Anchor>
          <t:Comment id="290466451"/>
        </t:Anchor>
        <t:Create/>
      </t:Event>
      <t:Event id="{075A3B23-EC69-4A16-A4D0-5E8C20AAC13C}" time="2023-12-20T16:00:05.702Z">
        <t:Attribution userId="S::matteo.trane@ec.europa.eu::c4ad00ef-ce74-4877-8364-cbec69e460c1" userProvider="AD" userName="TRANE Matteo (JRC-ISPRA)"/>
        <t:Anchor>
          <t:Comment id="290466451"/>
        </t:Anchor>
        <t:Assign userId="S::Giulia.BARBERO-VIGNOLA@ec.europa.eu::1479d97b-2e3a-4278-8e36-66f773dbda5c" userProvider="AD" userName="BARBERO VIGNOLA Giulia (JRC-ISPRA)"/>
      </t:Event>
      <t:Event id="{03EF4E0B-83DE-4F77-9A2C-C71F4CA58A79}" time="2023-12-20T16:00:05.702Z">
        <t:Attribution userId="S::matteo.trane@ec.europa.eu::c4ad00ef-ce74-4877-8364-cbec69e460c1" userProvider="AD" userName="TRANE Matteo (JRC-ISPRA)"/>
        <t:Anchor>
          <t:Comment id="290466451"/>
        </t:Anchor>
        <t:SetTitle title="@BARBERO VIGNOLA Giulia (JRC-ISPRA) please change this into grey when offline. In annexes and database it is already ok"/>
      </t:Event>
    </t:History>
  </t:Task>
  <t:Task id="{412FD3A1-ACBC-4089-ABEC-87CD90AFF0DD}">
    <t:Anchor>
      <t:Comment id="1562690662"/>
    </t:Anchor>
    <t:History>
      <t:Event id="{D46B0E9E-6802-4745-A5A0-A8DCD85D6978}" time="2024-01-26T15:31:49.051Z">
        <t:Attribution userId="S::robert.m'barek@ec.europa.eu::e7ef06c1-b725-4ed3-8354-b1c093f4ebe3" userProvider="AD" userName="M'BAREK Robert (JRC-SEVILLA)"/>
        <t:Anchor>
          <t:Comment id="1562690662"/>
        </t:Anchor>
        <t:Create/>
      </t:Event>
      <t:Event id="{41F53B67-5D34-4231-AB48-29B9194497BD}" time="2024-01-26T15:31:49.051Z">
        <t:Attribution userId="S::robert.m'barek@ec.europa.eu::e7ef06c1-b725-4ed3-8354-b1c093f4ebe3" userProvider="AD" userName="M'BAREK Robert (JRC-SEVILLA)"/>
        <t:Anchor>
          <t:Comment id="1562690662"/>
        </t:Anchor>
        <t:Assign userId="S::Luisa.MARELLI@ec.europa.eu::78bda841-bac5-4a31-bc15-22549a1dd308" userProvider="AD" userName="MARELLI Luisa (JRC-ISPRA)"/>
      </t:Event>
      <t:Event id="{6AC75F24-E91E-4B34-940E-76847EC3C930}" time="2024-01-26T15:31:49.051Z">
        <t:Attribution userId="S::robert.m'barek@ec.europa.eu::e7ef06c1-b725-4ed3-8354-b1c093f4ebe3" userProvider="AD" userName="M'BAREK Robert (JRC-SEVILLA)"/>
        <t:Anchor>
          <t:Comment id="1562690662"/>
        </t:Anchor>
        <t:SetTitle title="@MARELLI Luisa (JRC-ISPRA)  would delete this. transformation is already strong enough"/>
      </t:Event>
    </t:History>
  </t:Task>
  <t:Task id="{9DB7C4D7-626A-4F61-B9F9-B763E1D4AEBE}">
    <t:Anchor>
      <t:Comment id="1257031074"/>
    </t:Anchor>
    <t:History>
      <t:Event id="{1A9925E1-38D1-4679-8EC9-CA14552B6EFB}" time="2024-01-09T14:23:17.877Z">
        <t:Attribution userId="S::chiara.gastaldi@ec.europa.eu::c8b7d82c-d0c9-47f2-bd65-0a59874a04b9" userProvider="AD" userName="GASTALDI Chiara (JRC-ISPRA)"/>
        <t:Anchor>
          <t:Comment id="1294070951"/>
        </t:Anchor>
        <t:Create/>
      </t:Event>
      <t:Event id="{82B21F2F-E2A8-4BFD-85D9-7163E9CDA491}" time="2024-01-09T14:23:17.877Z">
        <t:Attribution userId="S::chiara.gastaldi@ec.europa.eu::c8b7d82c-d0c9-47f2-bd65-0a59874a04b9" userProvider="AD" userName="GASTALDI Chiara (JRC-ISPRA)"/>
        <t:Anchor>
          <t:Comment id="1294070951"/>
        </t:Anchor>
        <t:Assign userId="S::Steve.BORCHARDT@ext.ec.europa.eu::d5f310b6-46b6-479b-9d3d-8c044f1f1933" userProvider="AD" userName="BORCHARDT Steve (JRC-ISPRA-EXT)"/>
      </t:Event>
      <t:Event id="{EAA65412-34E9-43AD-BB25-28CCCCD5110E}" time="2024-01-09T14:23:17.877Z">
        <t:Attribution userId="S::chiara.gastaldi@ec.europa.eu::c8b7d82c-d0c9-47f2-bd65-0a59874a04b9" userProvider="AD" userName="GASTALDI Chiara (JRC-ISPRA)"/>
        <t:Anchor>
          <t:Comment id="1294070951"/>
        </t:Anchor>
        <t:SetTitle title="we specified it, I am confused with the goal of this comment @BORCHARDT Steve (JRC-ISPRA-EXT)"/>
      </t:Event>
    </t:History>
  </t:Task>
  <t:Task id="{8F984766-757D-408C-97D2-94479C667BFC}">
    <t:Anchor>
      <t:Comment id="1091943026"/>
    </t:Anchor>
    <t:History>
      <t:Event id="{FEC02C26-9031-4C36-80A6-FC071E97DEDA}" time="2024-01-25T13:54:00.491Z">
        <t:Attribution userId="S::matteo.trane@ec.europa.eu::c4ad00ef-ce74-4877-8364-cbec69e460c1" userProvider="AD" userName="TRANE Matteo (JRC-ISPRA)"/>
        <t:Anchor>
          <t:Comment id="2030313652"/>
        </t:Anchor>
        <t:Create/>
      </t:Event>
      <t:Event id="{80882704-33F3-45FB-AC7D-C983C0E4EF23}" time="2024-01-25T13:54:00.491Z">
        <t:Attribution userId="S::matteo.trane@ec.europa.eu::c4ad00ef-ce74-4877-8364-cbec69e460c1" userProvider="AD" userName="TRANE Matteo (JRC-ISPRA)"/>
        <t:Anchor>
          <t:Comment id="2030313652"/>
        </t:Anchor>
        <t:Assign userId="S::Luisa.MARELLI@ec.europa.eu::78bda841-bac5-4a31-bc15-22549a1dd308" userProvider="AD" userName="MARELLI Luisa (JRC-ISPRA)"/>
      </t:Event>
      <t:Event id="{BCB8607A-7C93-4141-AEDE-FE9923902D50}" time="2024-01-25T13:54:00.491Z">
        <t:Attribution userId="S::matteo.trane@ec.europa.eu::c4ad00ef-ce74-4877-8364-cbec69e460c1" userProvider="AD" userName="TRANE Matteo (JRC-ISPRA)"/>
        <t:Anchor>
          <t:Comment id="2030313652"/>
        </t:Anchor>
        <t:SetTitle title="@MARELLI Luisa (JRC-ISPRA) should we add something here from what Biagio said please?"/>
      </t:Event>
    </t:History>
  </t:Task>
  <t:Task id="{680FD8EE-BA30-4266-9C85-133A2B59BE06}">
    <t:Anchor>
      <t:Comment id="1461405385"/>
    </t:Anchor>
    <t:History>
      <t:Event id="{E04AFAAD-B069-4349-B410-1F8B9E21ACEF}" time="2024-01-09T08:39:16.008Z">
        <t:Attribution userId="S::chiara.gastaldi@ec.europa.eu::c8b7d82c-d0c9-47f2-bd65-0a59874a04b9" userProvider="AD" userName="GASTALDI Chiara (JRC-ISPRA)"/>
        <t:Anchor>
          <t:Comment id="1461405385"/>
        </t:Anchor>
        <t:Create/>
      </t:Event>
      <t:Event id="{23F084F3-82C1-405D-852D-FC1C46979FCF}" time="2024-01-09T08:39:16.008Z">
        <t:Attribution userId="S::chiara.gastaldi@ec.europa.eu::c8b7d82c-d0c9-47f2-bd65-0a59874a04b9" userProvider="AD" userName="GASTALDI Chiara (JRC-ISPRA)"/>
        <t:Anchor>
          <t:Comment id="1461405385"/>
        </t:Anchor>
        <t:Assign userId="S::Steve.BORCHARDT@ext.ec.europa.eu::d5f310b6-46b6-479b-9d3d-8c044f1f1933" userProvider="AD" userName="BORCHARDT Steve (JRC-ISPRA-EXT)"/>
      </t:Event>
      <t:Event id="{539674CC-8FCA-4A4A-9686-880AB90CE42A}" time="2024-01-09T08:39:16.008Z">
        <t:Attribution userId="S::chiara.gastaldi@ec.europa.eu::c8b7d82c-d0c9-47f2-bd65-0a59874a04b9" userProvider="AD" userName="GASTALDI Chiara (JRC-ISPRA)"/>
        <t:Anchor>
          <t:Comment id="1461405385"/>
        </t:Anchor>
        <t:SetTitle title="I added this paragraph to address a comment of Sec Gen at the beginning of TA1, which asks why we don't have an overshooting category @BORCHARDT Steve (JRC-ISPRA-EXT) do you agree with the positioning of this information?"/>
      </t:Event>
    </t:History>
  </t:Task>
  <t:Task id="{E20EBB47-D4FE-4D75-9CFE-81D766EB48FC}">
    <t:Anchor>
      <t:Comment id="1237313827"/>
    </t:Anchor>
    <t:History>
      <t:Event id="{A4F80FA2-0169-4D2F-A348-F861CD7637BF}" time="2024-01-26T15:36:15.448Z">
        <t:Attribution userId="S::robert.m'barek@ec.europa.eu::e7ef06c1-b725-4ed3-8354-b1c093f4ebe3" userProvider="AD" userName="M'BAREK Robert (JRC-SEVILLA)"/>
        <t:Anchor>
          <t:Comment id="1237313827"/>
        </t:Anchor>
        <t:Create/>
      </t:Event>
      <t:Event id="{8BAF740C-A03B-4B7C-AE06-6ECCB1B125E3}" time="2024-01-26T15:36:15.448Z">
        <t:Attribution userId="S::robert.m'barek@ec.europa.eu::e7ef06c1-b725-4ed3-8354-b1c093f4ebe3" userProvider="AD" userName="M'BAREK Robert (JRC-SEVILLA)"/>
        <t:Anchor>
          <t:Comment id="1237313827"/>
        </t:Anchor>
        <t:Assign userId="S::Luisa.MARELLI@ec.europa.eu::78bda841-bac5-4a31-bc15-22549a1dd308" userProvider="AD" userName="MARELLI Luisa (JRC-ISPRA)"/>
      </t:Event>
      <t:Event id="{10B08EE4-6A4F-4DCC-B3BF-7BF0EB568B66}" time="2024-01-26T15:36:15.448Z">
        <t:Attribution userId="S::robert.m'barek@ec.europa.eu::e7ef06c1-b725-4ed3-8354-b1c093f4ebe3" userProvider="AD" userName="M'BAREK Robert (JRC-SEVILLA)"/>
        <t:Anchor>
          <t:Comment id="1237313827"/>
        </t:Anchor>
        <t:SetTitle title="@MARELLI Luisa (JRC-ISPRA)  This is from the FSFS, but again, the chapter becomes unbalanced and only bashes the current food system. It is really not helpful in this situation of farmers protesting everywhere for their recognition."/>
      </t:Event>
    </t:History>
  </t:Task>
  <t:Task id="{183AD4BE-C00F-436D-823D-3014798C65E7}">
    <t:Anchor>
      <t:Comment id="719333147"/>
    </t:Anchor>
    <t:History>
      <t:Event id="{CCCE36A3-CEAD-4CDA-A8BA-ABBC864AFE6B}" time="2024-01-18T11:29:05.663Z">
        <t:Attribution userId="S::chiara.gastaldi@ec.europa.eu::c8b7d82c-d0c9-47f2-bd65-0a59874a04b9" userProvider="AD" userName="GASTALDI Chiara (JRC-ISPRA)"/>
        <t:Anchor>
          <t:Comment id="719333147"/>
        </t:Anchor>
        <t:Create/>
      </t:Event>
      <t:Event id="{EF3B371F-E3A9-4EB1-B4A0-D3D08FD0D56F}" time="2024-01-18T11:29:05.663Z">
        <t:Attribution userId="S::chiara.gastaldi@ec.europa.eu::c8b7d82c-d0c9-47f2-bd65-0a59874a04b9" userProvider="AD" userName="GASTALDI Chiara (JRC-ISPRA)"/>
        <t:Anchor>
          <t:Comment id="719333147"/>
        </t:Anchor>
        <t:Assign userId="S::Michele.MARONI@ext.ec.europa.eu::19bca87d-2592-4504-b3be-4c57cc750ff0" userProvider="AD" userName="MARONI Michele (JRC-ISPRA-EXT)"/>
      </t:Event>
      <t:Event id="{9E9B7AB2-E5BA-46CD-9D24-D3DBA28F97AA}" time="2024-01-18T11:29:05.663Z">
        <t:Attribution userId="S::chiara.gastaldi@ec.europa.eu::c8b7d82c-d0c9-47f2-bd65-0a59874a04b9" userProvider="AD" userName="GASTALDI Chiara (JRC-ISPRA)"/>
        <t:Anchor>
          <t:Comment id="719333147"/>
        </t:Anchor>
        <t:SetTitle title="@MARONI Michele (JRC-ISPRA-EXT) please cite this report in support of this sentence European Union 8th Environment Action Programme — European Environment Agency (europa.eu)"/>
      </t:Event>
      <t:Event id="{04421069-1644-4826-A597-9AD55A17A67F}" time="2024-01-18T11:29:13.251Z">
        <t:Attribution userId="S::chiara.gastaldi@ec.europa.eu::c8b7d82c-d0c9-47f2-bd65-0a59874a04b9" userProvider="AD" userName="GASTALDI Chiara (JRC-ISPRA)"/>
        <t:Progress percentComplete="100"/>
      </t:Event>
      <t:Event id="{EBD34AFF-7761-44AE-ABB5-6CF2DAADC062}" time="2024-01-18T11:29:17.228Z">
        <t:Attribution userId="S::chiara.gastaldi@ec.europa.eu::c8b7d82c-d0c9-47f2-bd65-0a59874a04b9" userProvider="AD" userName="GASTALDI Chiara (JRC-ISPRA)"/>
        <t:Progress percentComplete="0"/>
      </t:Event>
    </t:History>
  </t:Task>
  <t:Task id="{C40C8BF8-5E7C-43EA-9056-273D7820E193}">
    <t:Anchor>
      <t:Comment id="1273580362"/>
    </t:Anchor>
    <t:History>
      <t:Event id="{CE56FC6F-9D6C-4630-BBA7-DBA21D6F5D53}" time="2023-12-21T11:42:04.893Z">
        <t:Attribution userId="S::matteo.trane@ec.europa.eu::c4ad00ef-ce74-4877-8364-cbec69e460c1" userProvider="AD" userName="TRANE Matteo (JRC-ISPRA)"/>
        <t:Anchor>
          <t:Comment id="1202373021"/>
        </t:Anchor>
        <t:Create/>
      </t:Event>
      <t:Event id="{AEF1D4A6-04F9-45D8-A87B-4EC7CB07C76F}" time="2023-12-21T11:42:04.893Z">
        <t:Attribution userId="S::matteo.trane@ec.europa.eu::c4ad00ef-ce74-4877-8364-cbec69e460c1" userProvider="AD" userName="TRANE Matteo (JRC-ISPRA)"/>
        <t:Anchor>
          <t:Comment id="1202373021"/>
        </t:Anchor>
        <t:Assign userId="S::Chiara.GASTALDI@ec.europa.eu::c8b7d82c-d0c9-47f2-bd65-0a59874a04b9" userProvider="AD" userName="GASTALDI Chiara (JRC-ISPRA)"/>
      </t:Event>
      <t:Event id="{6F26B92F-142D-44CF-B13A-A5AE3AF31138}" time="2023-12-21T11:42:04.893Z">
        <t:Attribution userId="S::matteo.trane@ec.europa.eu::c4ad00ef-ce74-4877-8364-cbec69e460c1" userProvider="AD" userName="TRANE Matteo (JRC-ISPRA)"/>
        <t:Anchor>
          <t:Comment id="1202373021"/>
        </t:Anchor>
        <t:SetTitle title="@GASTALDI Chiara (JRC-ISPRA) I put a sentence in the next paragraph on this, please check, thanks"/>
      </t:Event>
      <t:Event id="{0DA5BFE5-CF46-4A10-8553-BE6366AA475F}" time="2023-12-21T11:45:02.906Z">
        <t:Attribution userId="S::chiara.gastaldi@ec.europa.eu::c8b7d82c-d0c9-47f2-bd65-0a59874a04b9" userProvider="AD" userName="GASTALDI Chiara (JRC-ISPRA)"/>
        <t:Progress percentComplete="100"/>
      </t:Event>
    </t:History>
  </t:Task>
  <t:Task id="{33FAAA0C-3016-4CEC-A8A8-1E77721A0A61}">
    <t:Anchor>
      <t:Comment id="655304091"/>
    </t:Anchor>
    <t:History>
      <t:Event id="{E1E86627-25AF-46EC-87BC-D0247EE30E19}" time="2023-12-20T08:18:21.018Z">
        <t:Attribution userId="S::matteo.trane@ec.europa.eu::c4ad00ef-ce74-4877-8364-cbec69e460c1" userProvider="AD" userName="TRANE Matteo (JRC-ISPRA)"/>
        <t:Anchor>
          <t:Comment id="500821670"/>
        </t:Anchor>
        <t:Create/>
      </t:Event>
      <t:Event id="{8775CC48-E17B-4A54-8F34-B7F5AF829FA3}" time="2023-12-20T08:18:21.018Z">
        <t:Attribution userId="S::matteo.trane@ec.europa.eu::c4ad00ef-ce74-4877-8364-cbec69e460c1" userProvider="AD" userName="TRANE Matteo (JRC-ISPRA)"/>
        <t:Anchor>
          <t:Comment id="500821670"/>
        </t:Anchor>
        <t:Assign userId="S::Chiara.GASTALDI@ec.europa.eu::c8b7d82c-d0c9-47f2-bd65-0a59874a04b9" userProvider="AD" userName="GASTALDI Chiara (JRC-ISPRA)"/>
      </t:Event>
      <t:Event id="{F45484F6-2234-4FD9-9E10-A550E8FEF7F3}" time="2023-12-20T08:18:21.018Z">
        <t:Attribution userId="S::matteo.trane@ec.europa.eu::c4ad00ef-ce74-4877-8364-cbec69e460c1" userProvider="AD" userName="TRANE Matteo (JRC-ISPRA)"/>
        <t:Anchor>
          <t:Comment id="500821670"/>
        </t:Anchor>
        <t:SetTitle title="I think so @GASTALDI Chiara (JRC-ISPRA), could you please add a sentence and tag Michele for the reference? Many thanks"/>
      </t:Event>
    </t:History>
  </t:Task>
  <t:Task id="{76A08246-2170-48DD-A809-E6635909981A}">
    <t:Anchor>
      <t:Comment id="924682703"/>
    </t:Anchor>
    <t:History>
      <t:Event id="{01151A45-07D8-468A-9E1C-D6E7395F8AD2}" time="2024-01-09T14:38:52.634Z">
        <t:Attribution userId="S::chiara.gastaldi@ec.europa.eu::c8b7d82c-d0c9-47f2-bd65-0a59874a04b9" userProvider="AD" userName="GASTALDI Chiara (JRC-ISPRA)"/>
        <t:Anchor>
          <t:Comment id="1683981540"/>
        </t:Anchor>
        <t:Create/>
      </t:Event>
      <t:Event id="{C162ECAB-03BE-4E68-8D08-8434661ECDBD}" time="2024-01-09T14:38:52.634Z">
        <t:Attribution userId="S::chiara.gastaldi@ec.europa.eu::c8b7d82c-d0c9-47f2-bd65-0a59874a04b9" userProvider="AD" userName="GASTALDI Chiara (JRC-ISPRA)"/>
        <t:Anchor>
          <t:Comment id="1683981540"/>
        </t:Anchor>
        <t:Assign userId="S::Luisa.MARELLI@ec.europa.eu::78bda841-bac5-4a31-bc15-22549a1dd308" userProvider="AD" userName="MARELLI Luisa (JRC-ISPRA)"/>
      </t:Event>
      <t:Event id="{AD95C379-BE11-4F44-8361-8A9064EF9E96}" time="2024-01-09T14:38:52.634Z">
        <t:Attribution userId="S::chiara.gastaldi@ec.europa.eu::c8b7d82c-d0c9-47f2-bd65-0a59874a04b9" userProvider="AD" userName="GASTALDI Chiara (JRC-ISPRA)"/>
        <t:Anchor>
          <t:Comment id="1683981540"/>
        </t:Anchor>
        <t:SetTitle title="@MARELLI Luisa (JRC-ISPRA) : can you ask Laia from SG what is the most updated NRL text we can refer to?"/>
      </t:Event>
      <t:Event id="{A7DFBB66-E0CD-4B74-9A6E-7E279D2A94F8}" time="2024-01-25T13:47:57.273Z">
        <t:Attribution userId="S::matteo.trane@ec.europa.eu::c4ad00ef-ce74-4877-8364-cbec69e460c1" userProvider="AD" userName="TRANE Matteo (JRC-ISPRA)"/>
        <t:Progress percentComplete="100"/>
      </t:Event>
    </t:History>
  </t:Task>
  <t:Task id="{DA4CAA90-70FC-4D27-9998-7534B638B676}">
    <t:Anchor>
      <t:Comment id="1665653075"/>
    </t:Anchor>
    <t:History>
      <t:Event id="{E9A9656C-4E74-46AC-AB19-3859BE10D13F}" time="2023-12-20T16:06:13.207Z">
        <t:Attribution userId="S::steve.borchardt@ext.ec.europa.eu::d5f310b6-46b6-479b-9d3d-8c044f1f1933" userProvider="AD" userName="BORCHARDT Steve (JRC-ISPRA-EXT)"/>
        <t:Anchor>
          <t:Comment id="1665653075"/>
        </t:Anchor>
        <t:Create/>
      </t:Event>
      <t:Event id="{FF93D553-079E-4ADC-91AE-88F0F5E979AA}" time="2023-12-20T16:06:13.207Z">
        <t:Attribution userId="S::steve.borchardt@ext.ec.europa.eu::d5f310b6-46b6-479b-9d3d-8c044f1f1933" userProvider="AD" userName="BORCHARDT Steve (JRC-ISPRA-EXT)"/>
        <t:Anchor>
          <t:Comment id="1665653075"/>
        </t:Anchor>
        <t:Assign userId="S::Laia.DELGADO-CALLICO@ec.europa.eu::840be715-dc1a-449e-9e6e-a6679b46f859" userProvider="AD" userName="DELGADO CALLICO Laia (JRC-PETTEN)"/>
      </t:Event>
      <t:Event id="{45617E22-9083-4D72-BC0C-A0985523C782}" time="2023-12-20T16:06:13.207Z">
        <t:Attribution userId="S::steve.borchardt@ext.ec.europa.eu::d5f310b6-46b6-479b-9d3d-8c044f1f1933" userProvider="AD" userName="BORCHARDT Steve (JRC-ISPRA-EXT)"/>
        <t:Anchor>
          <t:Comment id="1665653075"/>
        </t:Anchor>
        <t:SetTitle title="we received a comment questioning this barrier, @DELGADO CALLICO Laia (JRC-PETTEN) do you know by any chance if this argument still stands? Or better to remove it at this point?"/>
      </t:Event>
      <t:Event id="{B5062C9C-7F51-451E-A4D3-48156C4A5F3B}" time="2023-12-20T18:00:05.313Z">
        <t:Attribution userId="S::laia.delgado-callico@ec.europa.eu::840be715-dc1a-449e-9e6e-a6679b46f859" userProvider="AD" userName="DELGADO CALLICO Laia (JRC-PETTEN)"/>
        <t:Progress percentComplete="100"/>
      </t:Event>
    </t:History>
  </t:Task>
  <t:Task id="{C7A401FB-FB2E-4D2B-ACF4-85782CEB32B5}">
    <t:Anchor>
      <t:Comment id="1472182550"/>
    </t:Anchor>
    <t:History>
      <t:Event id="{22CAC23E-ABD3-4063-8FF6-EF7580BB8BAD}" time="2024-01-26T12:39:57.464Z">
        <t:Attribution userId="S::esther.sanye-mengual@ec.europa.eu::927fc2be-1048-4ed7-b486-020a1fec906b" userProvider="AD" userName="SANYE MENGUAL Esther (JRC-ISPRA)"/>
        <t:Anchor>
          <t:Comment id="1263981543"/>
        </t:Anchor>
        <t:Create/>
      </t:Event>
      <t:Event id="{709B1E9B-5444-4D68-88E5-0085FFE9C14C}" time="2024-01-26T12:39:57.464Z">
        <t:Attribution userId="S::esther.sanye-mengual@ec.europa.eu::927fc2be-1048-4ed7-b486-020a1fec906b" userProvider="AD" userName="SANYE MENGUAL Esther (JRC-ISPRA)"/>
        <t:Anchor>
          <t:Comment id="1263981543"/>
        </t:Anchor>
        <t:Assign userId="S::Steve.BORCHARDT@ext.ec.europa.eu::d5f310b6-46b6-479b-9d3d-8c044f1f1933" userProvider="AD" userName="BORCHARDT Steve (JRC-ISPRA-EXT)"/>
      </t:Event>
      <t:Event id="{699E5237-83C5-497E-9ABB-25D34C6F547A}" time="2024-01-26T12:39:57.464Z">
        <t:Attribution userId="S::esther.sanye-mengual@ec.europa.eu::927fc2be-1048-4ed7-b486-020a1fec906b" userProvider="AD" userName="SANYE MENGUAL Esther (JRC-ISPRA)"/>
        <t:Anchor>
          <t:Comment id="1263981543"/>
        </t:Anchor>
        <t:SetTitle title="@BORCHARDT Steve (JRC-ISPRA-EXT) - see edition suggestion to be clear in the message, otherwise i think it remains unclear for the reader."/>
      </t:Event>
    </t:History>
  </t:Task>
  <t:Task id="{7ACFCFD0-AB7B-452A-BF84-78B997184FDF}">
    <t:Anchor>
      <t:Comment id="120784350"/>
    </t:Anchor>
    <t:History>
      <t:Event id="{0961354F-BDEB-43B8-8447-0BC640B967D7}" time="2023-12-20T15:33:23.399Z">
        <t:Attribution userId="S::szvetlana.acs@ext.ec.europa.eu::60ae22ce-9e4f-482f-acdd-9a68f6f32177" userProvider="AD" userName="ACS Szvetlana (JRC-ISPRA-EXT)"/>
        <t:Anchor>
          <t:Comment id="120784350"/>
        </t:Anchor>
        <t:Create/>
      </t:Event>
      <t:Event id="{5FEF7B25-A194-4B99-A62E-75ACCA265CA2}" time="2023-12-20T15:33:23.399Z">
        <t:Attribution userId="S::szvetlana.acs@ext.ec.europa.eu::60ae22ce-9e4f-482f-acdd-9a68f6f32177" userProvider="AD" userName="ACS Szvetlana (JRC-ISPRA-EXT)"/>
        <t:Anchor>
          <t:Comment id="120784350"/>
        </t:Anchor>
        <t:Assign userId="S::Michele.MARONI@ext.ec.europa.eu::19bca87d-2592-4504-b3be-4c57cc750ff0" userProvider="AD" userName="MARONI Michele (JRC-ISPRA-EXT)"/>
      </t:Event>
      <t:Event id="{553A75A3-C3C5-4924-AF55-70C603D5CF3A}" time="2023-12-20T15:33:23.399Z">
        <t:Attribution userId="S::szvetlana.acs@ext.ec.europa.eu::60ae22ce-9e4f-482f-acdd-9a68f6f32177" userProvider="AD" userName="ACS Szvetlana (JRC-ISPRA-EXT)"/>
        <t:Anchor>
          <t:Comment id="120784350"/>
        </t:Anchor>
        <t:SetTitle title="Ref: https://www.thelancet.com/journals/lanpla/article/PIIS2542-5196(18)30206-7/fulltext @MARONI Michele (JRC-ISPRA-EXT)"/>
      </t:Event>
      <t:Event id="{FEEC06B6-8EC1-45DD-923D-89143041751D}" time="2023-12-21T12:09:01.326Z">
        <t:Attribution userId="S::Michele.MARONI@ext.ec.europa.eu::19bca87d-2592-4504-b3be-4c57cc750ff0" userProvider="AD" userName="MARONI Michele (JRC-ISPRA-EXT)"/>
        <t:Progress percentComplete="100"/>
      </t:Event>
    </t:History>
  </t:Task>
  <t:Task id="{BC3FC4B2-CDC0-4791-9797-17E6F20A54DB}">
    <t:Anchor>
      <t:Comment id="868464852"/>
    </t:Anchor>
    <t:History>
      <t:Event id="{425BA49D-0F13-4A3A-BD1F-F65758D244C9}" time="2024-01-18T10:44:18.465Z">
        <t:Attribution userId="S::matteo.trane@ec.europa.eu::c4ad00ef-ce74-4877-8364-cbec69e460c1" userProvider="AD" userName="TRANE Matteo (JRC-ISPRA)"/>
        <t:Anchor>
          <t:Comment id="73494400"/>
        </t:Anchor>
        <t:Create/>
      </t:Event>
      <t:Event id="{7242287E-FC5E-48F1-AD9B-A777CE34F989}" time="2024-01-18T10:44:18.465Z">
        <t:Attribution userId="S::matteo.trane@ec.europa.eu::c4ad00ef-ce74-4877-8364-cbec69e460c1" userProvider="AD" userName="TRANE Matteo (JRC-ISPRA)"/>
        <t:Anchor>
          <t:Comment id="73494400"/>
        </t:Anchor>
        <t:Assign userId="S::Lucia.MANCINI@ext.ec.europa.eu::00aa6934-f230-478b-9a81-ec45bf607d6d" userProvider="AD" userName="MANCINI Lucia (JRC-ISPRA-EXT)"/>
      </t:Event>
      <t:Event id="{79DD166E-3A13-46F5-B477-6E1257C18834}" time="2024-01-18T10:44:18.465Z">
        <t:Attribution userId="S::matteo.trane@ec.europa.eu::c4ad00ef-ce74-4877-8364-cbec69e460c1" userProvider="AD" userName="TRANE Matteo (JRC-ISPRA)"/>
        <t:Anchor>
          <t:Comment id="73494400"/>
        </t:Anchor>
        <t:SetTitle title="@MANCINI Lucia (JRC-ISPRA-EXT)"/>
      </t:Event>
      <t:Event id="{7DA89667-E6B7-44B8-A632-D73FDCC9E548}" time="2024-01-18T13:14:38.416Z">
        <t:Attribution userId="S::lucia.mancini@ext.ec.europa.eu::00aa6934-f230-478b-9a81-ec45bf607d6d" userProvider="AD" userName="MANCINI Lucia (JRC-ISPRA-EXT)"/>
        <t:Progress percentComplete="100"/>
      </t:Event>
    </t:History>
  </t:Task>
  <t:Task id="{BF745040-50FB-48F2-9660-9E4E74FCE88A}">
    <t:Anchor>
      <t:Comment id="1362823034"/>
    </t:Anchor>
    <t:History>
      <t:Event id="{1DD5D0E8-BB91-4CC2-923E-5831358F56B6}" time="2023-12-21T09:03:03.788Z">
        <t:Attribution userId="S::matteo.trane@ec.europa.eu::c4ad00ef-ce74-4877-8364-cbec69e460c1" userProvider="AD" userName="TRANE Matteo (JRC-ISPRA)"/>
        <t:Anchor>
          <t:Comment id="276161722"/>
        </t:Anchor>
        <t:Create/>
      </t:Event>
      <t:Event id="{D88D649A-B5E6-4798-85AF-01C4B29B6049}" time="2023-12-21T09:03:03.788Z">
        <t:Attribution userId="S::matteo.trane@ec.europa.eu::c4ad00ef-ce74-4877-8364-cbec69e460c1" userProvider="AD" userName="TRANE Matteo (JRC-ISPRA)"/>
        <t:Anchor>
          <t:Comment id="276161722"/>
        </t:Anchor>
        <t:Assign userId="S::Giulia.BARBERO-VIGNOLA@ec.europa.eu::1479d97b-2e3a-4278-8e36-66f773dbda5c" userProvider="AD" userName="BARBERO VIGNOLA Giulia (JRC-ISPRA)"/>
      </t:Event>
      <t:Event id="{651B7EAE-317A-448F-853E-9EC433E74FC4}" time="2023-12-21T09:03:03.788Z">
        <t:Attribution userId="S::matteo.trane@ec.europa.eu::c4ad00ef-ce74-4877-8364-cbec69e460c1" userProvider="AD" userName="TRANE Matteo (JRC-ISPRA)"/>
        <t:Anchor>
          <t:Comment id="276161722"/>
        </t:Anchor>
        <t:SetTitle title="@BARBERO VIGNOLA Giulia (JRC-ISPRA)"/>
      </t:Event>
    </t:History>
  </t:Task>
  <t:Task id="{247B819B-5A26-4BB5-AE13-A0864A77639D}">
    <t:Anchor>
      <t:Comment id="533053218"/>
    </t:Anchor>
    <t:History>
      <t:Event id="{74FB0646-6183-47DC-9547-54DC77B18BB3}" time="2023-12-20T15:32:52.88Z">
        <t:Attribution userId="S::szvetlana.acs@ext.ec.europa.eu::60ae22ce-9e4f-482f-acdd-9a68f6f32177" userProvider="AD" userName="ACS Szvetlana (JRC-ISPRA-EXT)"/>
        <t:Anchor>
          <t:Comment id="533053218"/>
        </t:Anchor>
        <t:Create/>
      </t:Event>
      <t:Event id="{4DFFC5FE-6D82-476E-8606-9AE44A8E5B57}" time="2023-12-20T15:32:52.88Z">
        <t:Attribution userId="S::szvetlana.acs@ext.ec.europa.eu::60ae22ce-9e4f-482f-acdd-9a68f6f32177" userProvider="AD" userName="ACS Szvetlana (JRC-ISPRA-EXT)"/>
        <t:Anchor>
          <t:Comment id="533053218"/>
        </t:Anchor>
        <t:Assign userId="S::Michele.MARONI@ext.ec.europa.eu::19bca87d-2592-4504-b3be-4c57cc750ff0" userProvider="AD" userName="MARONI Michele (JRC-ISPRA-EXT)"/>
      </t:Event>
      <t:Event id="{8651DCD2-9A12-4837-8CA0-278E6418749D}" time="2023-12-20T15:32:52.88Z">
        <t:Attribution userId="S::szvetlana.acs@ext.ec.europa.eu::60ae22ce-9e4f-482f-acdd-9a68f6f32177" userProvider="AD" userName="ACS Szvetlana (JRC-ISPRA-EXT)"/>
        <t:Anchor>
          <t:Comment id="533053218"/>
        </t:Anchor>
        <t:SetTitle title="Ref: https://knowledge4policy.ec.europa.eu/health-promotion-knowledge-gateway/topic/food-based-dietary-guidelines-europe_en @MARONI Michele (JRC-ISPRA-EXT)"/>
      </t:Event>
      <t:Event id="{E0867135-B8E6-484E-A768-662D02888F8E}" time="2023-12-21T13:45:19.174Z">
        <t:Attribution userId="S::Michele.MARONI@ext.ec.europa.eu::19bca87d-2592-4504-b3be-4c57cc750ff0" userProvider="AD" userName="MARONI Michele (JRC-ISPRA-EXT)"/>
        <t:Progress percentComplete="100"/>
      </t:Event>
    </t:History>
  </t:Task>
  <t:Task id="{BEFE5222-D4D2-4010-BB7A-95B55E98169E}">
    <t:Anchor>
      <t:Comment id="1178787577"/>
    </t:Anchor>
    <t:History>
      <t:Event id="{13E63FC4-C0BA-4A4C-B037-AB91505E8B84}" time="2023-12-18T13:41:14.142Z">
        <t:Attribution userId="S::steve.borchardt@ext.ec.europa.eu::d5f310b6-46b6-479b-9d3d-8c044f1f1933" userProvider="AD" userName="BORCHARDT Steve (JRC-ISPRA-EXT)"/>
        <t:Anchor>
          <t:Comment id="1178787577"/>
        </t:Anchor>
        <t:Create/>
      </t:Event>
      <t:Event id="{1B13F130-F193-44D2-9A36-CB1E00CACD8B}" time="2023-12-18T13:41:14.142Z">
        <t:Attribution userId="S::steve.borchardt@ext.ec.europa.eu::d5f310b6-46b6-479b-9d3d-8c044f1f1933" userProvider="AD" userName="BORCHARDT Steve (JRC-ISPRA-EXT)"/>
        <t:Anchor>
          <t:Comment id="1178787577"/>
        </t:Anchor>
        <t:Assign userId="S::Michele.MARONI@ext.ec.europa.eu::19bca87d-2592-4504-b3be-4c57cc750ff0" userProvider="AD" userName="MARONI Michele (JRC-ISPRA-EXT)"/>
      </t:Event>
      <t:Event id="{4CBFE01D-453A-4712-9C22-7D7F17C6A7BF}" time="2023-12-18T13:41:14.142Z">
        <t:Attribution userId="S::steve.borchardt@ext.ec.europa.eu::d5f310b6-46b6-479b-9d3d-8c044f1f1933" userProvider="AD" userName="BORCHARDT Steve (JRC-ISPRA-EXT)"/>
        <t:Anchor>
          <t:Comment id="1178787577"/>
        </t:Anchor>
        <t:SetTitle title="to be added to bibliography, @MARONI Michele (JRC-ISPRA-EXT)"/>
      </t:Event>
    </t:History>
  </t:Task>
  <t:Task id="{BAB61641-D404-421C-B1EB-CEA603A77A08}">
    <t:Anchor>
      <t:Comment id="1928855458"/>
    </t:Anchor>
    <t:History>
      <t:Event id="{1FEF1B8E-DC3C-432D-BE31-20E98CDCAD9D}" time="2024-07-10T07:27:47.342Z">
        <t:Attribution userId="S::stefano.cisternino@ext.ec.europa.eu::40eeadf1-41b1-4aeb-b929-bc5e3c6a6913" userProvider="AD" userName="CISTERNINO Stefano (JRC-ISPRA-EXT)"/>
        <t:Anchor>
          <t:Comment id="1928855458"/>
        </t:Anchor>
        <t:Create/>
      </t:Event>
      <t:Event id="{905965A4-A84A-46EE-90CE-BFFD1CAEA60C}" time="2024-07-10T07:27:47.342Z">
        <t:Attribution userId="S::stefano.cisternino@ext.ec.europa.eu::40eeadf1-41b1-4aeb-b929-bc5e3c6a6913" userProvider="AD" userName="CISTERNINO Stefano (JRC-ISPRA-EXT)"/>
        <t:Anchor>
          <t:Comment id="1928855458"/>
        </t:Anchor>
        <t:Assign userId="S::Chiara.GASTALDI@ec.europa.eu::c8b7d82c-d0c9-47f2-bd65-0a59874a04b9" userProvider="AD" userName="GASTALDI Chiara (JRC-ISPRA)"/>
      </t:Event>
      <t:Event id="{4A055DCB-2BB8-4EDE-B004-4CD1391E24A2}" time="2024-07-10T07:27:47.342Z">
        <t:Attribution userId="S::stefano.cisternino@ext.ec.europa.eu::40eeadf1-41b1-4aeb-b929-bc5e3c6a6913" userProvider="AD" userName="CISTERNINO Stefano (JRC-ISPRA-EXT)"/>
        <t:Anchor>
          <t:Comment id="1928855458"/>
        </t:Anchor>
        <t:SetTitle title="@GASTALDI Chiara (JRC-ISPRA) This is the draft. it took a while but there is everything. ofc it's a first draft."/>
      </t:Event>
    </t:History>
  </t:Task>
  <t:Task id="{A977EDBB-A7F8-47F7-ADE8-AB0694B4AA73}">
    <t:Anchor>
      <t:Comment id="76552432"/>
    </t:Anchor>
    <t:History>
      <t:Event id="{E630DA26-E5F0-4A53-B3D9-1FB3D9DD6697}" time="2023-12-20T16:30:26.674Z">
        <t:Attribution userId="S::steve.borchardt@ext.ec.europa.eu::d5f310b6-46b6-479b-9d3d-8c044f1f1933" userProvider="AD" userName="BORCHARDT Steve (JRC-ISPRA-EXT)"/>
        <t:Anchor>
          <t:Comment id="76552432"/>
        </t:Anchor>
        <t:Create/>
      </t:Event>
      <t:Event id="{8A71CAB3-0AAE-4215-8F3A-C03BA6A92FF5}" time="2023-12-20T16:30:26.674Z">
        <t:Attribution userId="S::steve.borchardt@ext.ec.europa.eu::d5f310b6-46b6-479b-9d3d-8c044f1f1933" userProvider="AD" userName="BORCHARDT Steve (JRC-ISPRA-EXT)"/>
        <t:Anchor>
          <t:Comment id="76552432"/>
        </t:Anchor>
        <t:Assign userId="S::Chiara.GASTALDI@ec.europa.eu::c8b7d82c-d0c9-47f2-bd65-0a59874a04b9" userProvider="AD" userName="GASTALDI Chiara (JRC-ISPRA)"/>
      </t:Event>
      <t:Event id="{1D2A254A-BA42-4764-91A7-7281D43F367F}" time="2023-12-20T16:30:26.674Z">
        <t:Attribution userId="S::steve.borchardt@ext.ec.europa.eu::d5f310b6-46b6-479b-9d3d-8c044f1f1933" userProvider="AD" userName="BORCHARDT Steve (JRC-ISPRA-EXT)"/>
        <t:Anchor>
          <t:Comment id="76552432"/>
        </t:Anchor>
        <t:SetTitle title="@GASTALDI Chiara (JRC-ISPRA) you mean area of agribusiness? Not sure what you refer to with agro"/>
      </t:Event>
    </t:History>
  </t:Task>
  <t:Task id="{6EB643BF-84A9-428B-9DDB-1BF4A72C6014}">
    <t:Anchor>
      <t:Comment id="1084902965"/>
    </t:Anchor>
    <t:History>
      <t:Event id="{891227A5-1F94-41F6-9086-4DD82B0459EC}" time="2024-01-09T14:21:36.038Z">
        <t:Attribution userId="S::chiara.gastaldi@ec.europa.eu::c8b7d82c-d0c9-47f2-bd65-0a59874a04b9" userProvider="AD" userName="GASTALDI Chiara (JRC-ISPRA)"/>
        <t:Create/>
      </t:Event>
      <t:Event id="{28D5678C-346F-4BBA-92BC-FDA4E89566BA}" time="2024-01-09T14:21:36.038Z">
        <t:Attribution userId="S::chiara.gastaldi@ec.europa.eu::c8b7d82c-d0c9-47f2-bd65-0a59874a04b9" userProvider="AD" userName="GASTALDI Chiara (JRC-ISPRA)"/>
        <t:Assign userId="S::Michele.MARONI@ext.ec.europa.eu::19bca87d-2592-4504-b3be-4c57cc750ff0" userProvider="AD" userName="MARONI Michele (JRC-ISPRA-EXT)"/>
      </t:Event>
      <t:Event id="{5FD1C9E8-3654-46B7-8F63-1F53BE796460}" time="2024-01-09T14:21:36.038Z">
        <t:Attribution userId="S::chiara.gastaldi@ec.europa.eu::c8b7d82c-d0c9-47f2-bd65-0a59874a04b9" userProvider="AD" userName="GASTALDI Chiara (JRC-ISPRA)"/>
        <t:SetTitle title="@MARONI Michele (JRC-ISPRA-EXT)"/>
      </t:Event>
      <t:Event id="{28B2FF68-190C-45A5-8F0A-163FB1D0DCF5}" time="2024-01-16T15:09:01.061Z">
        <t:Attribution userId="S::Michele.MARONI@ext.ec.europa.eu::19bca87d-2592-4504-b3be-4c57cc750ff0" userProvider="AD" userName="MARONI Michele (JRC-ISPRA-EXT)"/>
        <t:UnassignAll/>
      </t:Event>
      <t:Event id="{AD2A50FB-AAC8-458D-ABB7-695349117831}" time="2024-01-16T15:09:01.061Z">
        <t:Attribution userId="S::Michele.MARONI@ext.ec.europa.eu::19bca87d-2592-4504-b3be-4c57cc750ff0" userProvider="AD" userName="MARONI Michele (JRC-ISPRA-EXT)"/>
        <t:Assign userId="S::Chiara.GASTALDI@ec.europa.eu::c8b7d82c-d0c9-47f2-bd65-0a59874a04b9" userProvider="AD" userName="GASTALDI Chiara (JRC-ISPRA)"/>
      </t:Event>
    </t:History>
  </t:Task>
  <t:Task id="{24C9EEA0-8C33-442A-9B1B-A859CB7F71D2}">
    <t:Anchor>
      <t:Comment id="1692039635"/>
    </t:Anchor>
    <t:History>
      <t:Event id="{78F41347-F2FE-46EF-BB00-BAA567FBB0CD}" time="2024-12-13T08:20:22.08Z">
        <t:Attribution userId="S::luisa.marelli@ec.europa.eu::78bda841-bac5-4a31-bc15-22549a1dd308" userProvider="AD" userName="MARELLI Luisa (JRC-ISPRA)"/>
        <t:Anchor>
          <t:Comment id="1692039635"/>
        </t:Anchor>
        <t:Create/>
      </t:Event>
      <t:Event id="{F527C7AB-BDAC-4B54-8ED1-6B26E8739C91}" time="2024-12-13T08:20:22.08Z">
        <t:Attribution userId="S::luisa.marelli@ec.europa.eu::78bda841-bac5-4a31-bc15-22549a1dd308" userProvider="AD" userName="MARELLI Luisa (JRC-ISPRA)"/>
        <t:Anchor>
          <t:Comment id="1692039635"/>
        </t:Anchor>
        <t:Assign userId="S::Giulia.BARBERO-VIGNOLA@ec.europa.eu::1479d97b-2e3a-4278-8e36-66f773dbda5c" userProvider="AD" userName="BARBERO VIGNOLA Giulia (JRC-ISPRA)"/>
      </t:Event>
      <t:Event id="{AC3A5172-58E7-4026-8385-E8D48C129432}" time="2024-12-13T08:20:22.08Z">
        <t:Attribution userId="S::luisa.marelli@ec.europa.eu::78bda841-bac5-4a31-bc15-22549a1dd308" userProvider="AD" userName="MARELLI Luisa (JRC-ISPRA)"/>
        <t:Anchor>
          <t:Comment id="1692039635"/>
        </t:Anchor>
        <t:SetTitle title="Not clear if you refer here to specific initiatives (in which case please explain in one line what they are and from who), or if it is generic. @BARBERO VIGNOLA Giulia (JRC-ISPRA)"/>
      </t:Event>
    </t:History>
  </t:Task>
  <t:Task id="{5D9B55D9-B3D6-4560-80BE-A53E328ACF4F}">
    <t:Anchor>
      <t:Comment id="609258425"/>
    </t:Anchor>
    <t:History>
      <t:Event id="{C62F2B75-393E-4952-82A3-1618A060F6FB}" time="2024-12-13T08:57:34.734Z">
        <t:Attribution userId="S::luisa.marelli@ec.europa.eu::78bda841-bac5-4a31-bc15-22549a1dd308" userProvider="AD" userName="MARELLI Luisa (JRC-ISPRA)"/>
        <t:Anchor>
          <t:Comment id="609258425"/>
        </t:Anchor>
        <t:Create/>
      </t:Event>
      <t:Event id="{7096246B-1B41-4979-8073-88B8F7375B26}" time="2024-12-13T08:57:34.734Z">
        <t:Attribution userId="S::luisa.marelli@ec.europa.eu::78bda841-bac5-4a31-bc15-22549a1dd308" userProvider="AD" userName="MARELLI Luisa (JRC-ISPRA)"/>
        <t:Anchor>
          <t:Comment id="609258425"/>
        </t:Anchor>
        <t:Assign userId="S::Robert.M'BAREK@ec.europa.eu::e7ef06c1-b725-4ed3-8354-b1c093f4ebe3" userProvider="AD" userName="M'BAREK Robert (JRC-SEVILLA)"/>
      </t:Event>
      <t:Event id="{979AE9BD-461B-4F72-AFE1-D2EA07642234}" time="2024-12-13T08:57:34.734Z">
        <t:Attribution userId="S::luisa.marelli@ec.europa.eu::78bda841-bac5-4a31-bc15-22549a1dd308" userProvider="AD" userName="MARELLI Luisa (JRC-ISPRA)"/>
        <t:Anchor>
          <t:Comment id="609258425"/>
        </t:Anchor>
        <t:SetTitle title="This title is not very appealing for a Cab's report ... why not using something like &quot;Global Ecological Product metric to complement GDP measures? @M'BAREK Robert (JRC-SEVILLA)"/>
      </t:Event>
      <t:Event id="{6EE3EEC5-00BB-40E4-A2A2-9A1B7B5B5F13}" time="2024-12-13T09:01:45.96Z">
        <t:Attribution userId="S::robert.m'barek@ec.europa.eu::e7ef06c1-b725-4ed3-8354-b1c093f4ebe3" userProvider="AD" userName="M'BAREK Robert (JRC-SEVILLA)"/>
        <t:Anchor>
          <t:Comment id="1330840710"/>
        </t:Anchor>
        <t:UnassignAll/>
      </t:Event>
      <t:Event id="{3CE45D45-35CF-4E19-A7B9-4860FEA114EE}" time="2024-12-13T09:01:45.96Z">
        <t:Attribution userId="S::robert.m'barek@ec.europa.eu::e7ef06c1-b725-4ed3-8354-b1c093f4ebe3" userProvider="AD" userName="M'BAREK Robert (JRC-SEVILLA)"/>
        <t:Anchor>
          <t:Comment id="1330840710"/>
        </t:Anchor>
        <t:Assign userId="S::Luisa.MARELLI@ec.europa.eu::78bda841-bac5-4a31-bc15-22549a1dd308" userProvider="AD" userName="MARELLI Luisa (JRC-ISPRA)"/>
      </t:Event>
    </t:History>
  </t:Task>
  <t:Task id="{532B266F-57F2-416E-BBED-A6A18B45D1AF}">
    <t:Anchor>
      <t:Comment id="285700868"/>
    </t:Anchor>
    <t:History>
      <t:Event id="{4A6E1107-B95A-4421-9F77-231D60227D22}" time="2025-02-28T14:11:20.185Z">
        <t:Attribution userId="S::esther.sanye-mengual@ec.europa.eu::e7a7bec5-623d-4a38-b253-d48756bde0a3" userProvider="AD" userName="SANYE MENGUAL Esther (JRC-ISPRA)"/>
        <t:Anchor>
          <t:Comment id="139237089"/>
        </t:Anchor>
        <t:Create/>
      </t:Event>
      <t:Event id="{4DDB5868-5DB6-43F9-99B7-9080096D72DC}" time="2025-02-28T14:11:20.185Z">
        <t:Attribution userId="S::esther.sanye-mengual@ec.europa.eu::e7a7bec5-623d-4a38-b253-d48756bde0a3" userProvider="AD" userName="SANYE MENGUAL Esther (JRC-ISPRA)"/>
        <t:Anchor>
          <t:Comment id="139237089"/>
        </t:Anchor>
        <t:Assign userId="S::Giulia.LISTORTI@ec.europa.eu::2f5fb6d0-8420-4570-b4aa-aab3792d4f97" userProvider="AD" userName="LISTORTI Giulia (JRC-ISPRA)"/>
      </t:Event>
      <t:Event id="{537CC9B0-CCAA-48E1-8333-633B12303B4C}" time="2025-02-28T14:11:20.185Z">
        <t:Attribution userId="S::esther.sanye-mengual@ec.europa.eu::e7a7bec5-623d-4a38-b253-d48756bde0a3" userProvider="AD" userName="SANYE MENGUAL Esther (JRC-ISPRA)"/>
        <t:Anchor>
          <t:Comment id="139237089"/>
        </t:Anchor>
        <t:SetTitle title="@LISTORTI Giulia (JRC-ISPRA) - see proposal"/>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89f68d6-b300-487d-ba76-b41225ee5e69">
      <Terms xmlns="http://schemas.microsoft.com/office/infopath/2007/PartnerControls"/>
    </lcf76f155ced4ddcb4097134ff3c332f>
    <SharedWithUsers xmlns="f10e3298-64ea-4e10-9051-34cf7ba13039">
      <UserInfo>
        <DisplayName>CISTERNINO Stefano (JRC-ISPRA-EXT)</DisplayName>
        <AccountId>222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DC8F977FFF614BBCB6E7F0B2182B16" ma:contentTypeVersion="13" ma:contentTypeDescription="Create a new document." ma:contentTypeScope="" ma:versionID="9145a283cb84d31efd968f4d8f4ed09f">
  <xsd:schema xmlns:xsd="http://www.w3.org/2001/XMLSchema" xmlns:xs="http://www.w3.org/2001/XMLSchema" xmlns:p="http://schemas.microsoft.com/office/2006/metadata/properties" xmlns:ns2="189f68d6-b300-487d-ba76-b41225ee5e69" xmlns:ns3="f10e3298-64ea-4e10-9051-34cf7ba13039" targetNamespace="http://schemas.microsoft.com/office/2006/metadata/properties" ma:root="true" ma:fieldsID="b8e7487caa8946f7e71d796156c13a92" ns2:_="" ns3:_="">
    <xsd:import namespace="189f68d6-b300-487d-ba76-b41225ee5e69"/>
    <xsd:import namespace="f10e3298-64ea-4e10-9051-34cf7ba1303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f68d6-b300-487d-ba76-b41225ee5e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0e3298-64ea-4e10-9051-34cf7ba1303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2FED00-2CF8-4278-A832-B3982205A109}">
  <ds:schemaRefs>
    <ds:schemaRef ds:uri="http://schemas.microsoft.com/office/2006/metadata/properties"/>
    <ds:schemaRef ds:uri="http://schemas.microsoft.com/office/infopath/2007/PartnerControls"/>
    <ds:schemaRef ds:uri="189f68d6-b300-487d-ba76-b41225ee5e69"/>
    <ds:schemaRef ds:uri="f10e3298-64ea-4e10-9051-34cf7ba13039"/>
  </ds:schemaRefs>
</ds:datastoreItem>
</file>

<file path=customXml/itemProps2.xml><?xml version="1.0" encoding="utf-8"?>
<ds:datastoreItem xmlns:ds="http://schemas.openxmlformats.org/officeDocument/2006/customXml" ds:itemID="{C909DCA4-F9EE-4EBD-891F-0EB57CF690DA}">
  <ds:schemaRefs>
    <ds:schemaRef ds:uri="http://schemas.microsoft.com/sharepoint/v3/contenttype/forms"/>
  </ds:schemaRefs>
</ds:datastoreItem>
</file>

<file path=customXml/itemProps3.xml><?xml version="1.0" encoding="utf-8"?>
<ds:datastoreItem xmlns:ds="http://schemas.openxmlformats.org/officeDocument/2006/customXml" ds:itemID="{C865F7C8-812C-43E6-AE93-535C8F81441A}">
  <ds:schemaRefs>
    <ds:schemaRef ds:uri="http://schemas.openxmlformats.org/officeDocument/2006/bibliography"/>
  </ds:schemaRefs>
</ds:datastoreItem>
</file>

<file path=customXml/itemProps4.xml><?xml version="1.0" encoding="utf-8"?>
<ds:datastoreItem xmlns:ds="http://schemas.openxmlformats.org/officeDocument/2006/customXml" ds:itemID="{6BA119E2-0ABA-4469-8E36-2673E045AE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9f68d6-b300-487d-ba76-b41225ee5e69"/>
    <ds:schemaRef ds:uri="f10e3298-64ea-4e10-9051-34cf7ba13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13475</Words>
  <Characters>76812</Characters>
  <Application>Microsoft Office Word</Application>
  <DocSecurity>0</DocSecurity>
  <Lines>640</Lines>
  <Paragraphs>180</Paragraphs>
  <ScaleCrop>false</ScaleCrop>
  <Company>European Commission</Company>
  <LinksUpToDate>false</LinksUpToDate>
  <CharactersWithSpaces>90107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BARBERO VIGNOLA Giulia (JRC-ISPRA)</dc:creator>
  <cp:keywords/>
  <dc:description/>
  <cp:lastModifiedBy>Microsoft Office User</cp:lastModifiedBy>
  <cp:revision>25</cp:revision>
  <cp:lastPrinted>2024-12-06T01:45:00Z</cp:lastPrinted>
  <dcterms:created xsi:type="dcterms:W3CDTF">2025-03-07T21:12:00Z</dcterms:created>
  <dcterms:modified xsi:type="dcterms:W3CDTF">2025-03-10T11:12:00Z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0x01010019DC8F977FFF614BBCB6E7F0B2182B16</vt:lpwstr>
  </property>
  <property fmtid="{D5CDD505-2E9C-101B-9397-08002B2CF9AE}" pid="3" name="MediaServiceImageTags">
    <vt:lpwstr/>
  </property>
  <property fmtid="{D5CDD505-2E9C-101B-9397-08002B2CF9AE}" pid="4" name="ZOTERO_PREF_2">
    <vt:lpwstr>itationUpdates" value="true"/&gt;&lt;/prefs&gt;&lt;/data&gt;</vt:lpwstr>
  </property>
  <property fmtid="{D5CDD505-2E9C-101B-9397-08002B2CF9AE}" pid="5" name="ZOTERO_PREF_1">
    <vt:lpwstr>&lt;data data-version="3" zotero-version="6.0.30"&gt;&lt;session id="cd1xD4zC"/&gt;&lt;style id="http://www.zotero.org/styles/ieee" locale="en-GB" hasBibliography="1" bibliographyStyleHasBeenSet="1"/&gt;&lt;prefs&gt;&lt;pref name="fieldType" value="Field"/&gt;&lt;pref name="dontAskDelayC</vt:lpwstr>
  </property>
  <property fmtid="{D5CDD505-2E9C-101B-9397-08002B2CF9AE}" pid="6" name="MSIP_Label_6bd9ddd1-4d20-43f6-abfa-fc3c07406f94_Enabled">
    <vt:lpwstr>true</vt:lpwstr>
  </property>
  <property fmtid="{D5CDD505-2E9C-101B-9397-08002B2CF9AE}" pid="7" name="MSIP_Label_6bd9ddd1-4d20-43f6-abfa-fc3c07406f94_SetDate">
    <vt:lpwstr>2024-09-03T14:33:26Z</vt:lpwstr>
  </property>
  <property fmtid="{D5CDD505-2E9C-101B-9397-08002B2CF9AE}" pid="8" name="MSIP_Label_6bd9ddd1-4d20-43f6-abfa-fc3c07406f94_Method">
    <vt:lpwstr>Standard</vt:lpwstr>
  </property>
  <property fmtid="{D5CDD505-2E9C-101B-9397-08002B2CF9AE}" pid="9" name="MSIP_Label_6bd9ddd1-4d20-43f6-abfa-fc3c07406f94_Name">
    <vt:lpwstr>Commission Use</vt:lpwstr>
  </property>
  <property fmtid="{D5CDD505-2E9C-101B-9397-08002B2CF9AE}" pid="10" name="MSIP_Label_6bd9ddd1-4d20-43f6-abfa-fc3c07406f94_SiteId">
    <vt:lpwstr>b24c8b06-522c-46fe-9080-70926f8dddb1</vt:lpwstr>
  </property>
  <property fmtid="{D5CDD505-2E9C-101B-9397-08002B2CF9AE}" pid="11" name="MSIP_Label_6bd9ddd1-4d20-43f6-abfa-fc3c07406f94_ActionId">
    <vt:lpwstr>118e45ac-8af6-48d9-ba11-8dd7e5718d72</vt:lpwstr>
  </property>
  <property fmtid="{D5CDD505-2E9C-101B-9397-08002B2CF9AE}" pid="12" name="MSIP_Label_6bd9ddd1-4d20-43f6-abfa-fc3c07406f94_ContentBits">
    <vt:lpwstr>0</vt:lpwstr>
  </property>
</Properties>
</file>