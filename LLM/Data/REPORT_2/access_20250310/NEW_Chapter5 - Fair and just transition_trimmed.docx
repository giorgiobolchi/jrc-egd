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C5DC" w14:textId="3A2BFE09" w:rsidR="2C5422C2" w:rsidRDefault="2C5422C2" w:rsidP="00285867">
      <w:pPr>
        <w:pStyle w:val="JRCText"/>
        <w:rPr>
          <w:rFonts w:ascii="EC Square Sans Pro Light" w:eastAsia="EC Square Sans Pro Light" w:hAnsi="EC Square Sans Pro Light" w:cs="EC Square Sans Pro Light"/>
        </w:rPr>
      </w:pPr>
      <w:r w:rsidRPr="00285867">
        <w:rPr>
          <w:b/>
          <w:bCs/>
          <w:color w:val="6CA644"/>
          <w:sz w:val="56"/>
          <w:szCs w:val="56"/>
        </w:rPr>
        <w:t>Contents</w:t>
      </w:r>
    </w:p>
    <w:p w14:paraId="0C309F4C" w14:textId="77777777" w:rsidR="00E178EB" w:rsidRDefault="00E178EB" w:rsidP="5B1E31BC">
      <w:pPr>
        <w:pStyle w:val="TOC1"/>
        <w:rPr>
          <w:rFonts w:ascii="EC Square Sans Pro" w:hAnsi="EC Square Sans Pro"/>
          <w:color w:val="2B579A"/>
          <w:sz w:val="22"/>
          <w:szCs w:val="22"/>
        </w:rPr>
      </w:pPr>
    </w:p>
    <w:p w14:paraId="4293639A" w14:textId="108A30AC" w:rsidR="005F31E2" w:rsidRDefault="00F7732B">
      <w:pPr>
        <w:pStyle w:val="TOC1"/>
        <w:rPr>
          <w:rFonts w:asciiTheme="minorHAnsi" w:eastAsiaTheme="minorEastAsia" w:hAnsiTheme="minorHAnsi" w:cstheme="minorBidi"/>
          <w:sz w:val="22"/>
          <w:szCs w:val="22"/>
          <w:lang w:eastAsia="en-GB"/>
        </w:rPr>
      </w:pPr>
      <w:r w:rsidRPr="00895AF4">
        <w:rPr>
          <w:rFonts w:ascii="EC Square Sans Pro" w:hAnsi="EC Square Sans Pro"/>
          <w:color w:val="2B579A"/>
          <w:sz w:val="22"/>
          <w:szCs w:val="22"/>
        </w:rPr>
        <w:fldChar w:fldCharType="begin"/>
      </w:r>
      <w:r w:rsidR="385BE1A5" w:rsidRPr="385BE1A5">
        <w:rPr>
          <w:rFonts w:ascii="EC Square Sans Pro" w:hAnsi="EC Square Sans Pro"/>
          <w:noProof w:val="0"/>
          <w:sz w:val="22"/>
          <w:szCs w:val="22"/>
        </w:rPr>
        <w:instrText xml:space="preserve"> TOC \h \z \t "JRC_Level-1_Front_title,1,JRC_Level-2_Back_title,2,JRC_Level-2_title,2,JRC_Level-1_title,1,JRC_Level-4_title,4,JRC_Level-3_title,3,JRC_Level-5_title,5,JRC_Level-1_Back_title,1" </w:instrText>
      </w:r>
      <w:r w:rsidRPr="00895AF4">
        <w:rPr>
          <w:rFonts w:ascii="EC Square Sans Pro" w:hAnsi="EC Square Sans Pro"/>
          <w:color w:val="2B579A"/>
          <w:sz w:val="22"/>
          <w:szCs w:val="22"/>
        </w:rPr>
        <w:fldChar w:fldCharType="separate"/>
      </w:r>
      <w:hyperlink w:anchor="_Toc191646093" w:history="1">
        <w:r w:rsidR="005F31E2" w:rsidRPr="003F4603">
          <w:rPr>
            <w:rStyle w:val="Hyperlink"/>
          </w:rPr>
          <w:t>5. A fair and just transition</w:t>
        </w:r>
        <w:r w:rsidR="005F31E2">
          <w:rPr>
            <w:webHidden/>
          </w:rPr>
          <w:tab/>
        </w:r>
        <w:r w:rsidR="005F31E2">
          <w:rPr>
            <w:webHidden/>
          </w:rPr>
          <w:fldChar w:fldCharType="begin"/>
        </w:r>
        <w:r w:rsidR="005F31E2">
          <w:rPr>
            <w:webHidden/>
          </w:rPr>
          <w:instrText xml:space="preserve"> PAGEREF _Toc191646093 \h </w:instrText>
        </w:r>
        <w:r w:rsidR="005F31E2">
          <w:rPr>
            <w:webHidden/>
          </w:rPr>
        </w:r>
        <w:r w:rsidR="005F31E2">
          <w:rPr>
            <w:webHidden/>
          </w:rPr>
          <w:fldChar w:fldCharType="separate"/>
        </w:r>
        <w:r w:rsidR="005F31E2">
          <w:rPr>
            <w:webHidden/>
          </w:rPr>
          <w:t>1</w:t>
        </w:r>
        <w:r w:rsidR="005F31E2">
          <w:rPr>
            <w:webHidden/>
          </w:rPr>
          <w:fldChar w:fldCharType="end"/>
        </w:r>
      </w:hyperlink>
    </w:p>
    <w:p w14:paraId="2B60D44D" w14:textId="1B24F4AD" w:rsidR="005F31E2" w:rsidRDefault="00A70F5E">
      <w:pPr>
        <w:pStyle w:val="TOC2"/>
        <w:rPr>
          <w:rFonts w:asciiTheme="minorHAnsi" w:eastAsiaTheme="minorEastAsia" w:hAnsiTheme="minorHAnsi" w:cstheme="minorBidi"/>
          <w:sz w:val="22"/>
          <w:szCs w:val="22"/>
          <w:lang w:eastAsia="en-GB"/>
        </w:rPr>
      </w:pPr>
      <w:hyperlink w:anchor="_Toc191646094" w:history="1">
        <w:r w:rsidR="005F31E2" w:rsidRPr="003F4603">
          <w:rPr>
            <w:rStyle w:val="Hyperlink"/>
          </w:rPr>
          <w:t>5.1</w:t>
        </w:r>
        <w:r w:rsidR="005F31E2">
          <w:rPr>
            <w:rFonts w:asciiTheme="minorHAnsi" w:eastAsiaTheme="minorEastAsia" w:hAnsiTheme="minorHAnsi" w:cstheme="minorBidi"/>
            <w:sz w:val="22"/>
            <w:szCs w:val="22"/>
            <w:lang w:eastAsia="en-GB"/>
          </w:rPr>
          <w:tab/>
        </w:r>
        <w:r w:rsidR="005F31E2" w:rsidRPr="003F4603">
          <w:rPr>
            <w:rStyle w:val="Hyperlink"/>
          </w:rPr>
          <w:t>Socio-economic risks and opportunities</w:t>
        </w:r>
        <w:r w:rsidR="005F31E2">
          <w:rPr>
            <w:webHidden/>
          </w:rPr>
          <w:tab/>
        </w:r>
        <w:r w:rsidR="005F31E2">
          <w:rPr>
            <w:webHidden/>
          </w:rPr>
          <w:fldChar w:fldCharType="begin"/>
        </w:r>
        <w:r w:rsidR="005F31E2">
          <w:rPr>
            <w:webHidden/>
          </w:rPr>
          <w:instrText xml:space="preserve"> PAGEREF _Toc191646094 \h </w:instrText>
        </w:r>
        <w:r w:rsidR="005F31E2">
          <w:rPr>
            <w:webHidden/>
          </w:rPr>
        </w:r>
        <w:r w:rsidR="005F31E2">
          <w:rPr>
            <w:webHidden/>
          </w:rPr>
          <w:fldChar w:fldCharType="separate"/>
        </w:r>
        <w:r w:rsidR="005F31E2">
          <w:rPr>
            <w:webHidden/>
          </w:rPr>
          <w:t>1</w:t>
        </w:r>
        <w:r w:rsidR="005F31E2">
          <w:rPr>
            <w:webHidden/>
          </w:rPr>
          <w:fldChar w:fldCharType="end"/>
        </w:r>
      </w:hyperlink>
    </w:p>
    <w:p w14:paraId="3CBD6125" w14:textId="7DF0B0FF" w:rsidR="005F31E2" w:rsidRDefault="00A70F5E">
      <w:pPr>
        <w:pStyle w:val="TOC3"/>
        <w:rPr>
          <w:rFonts w:asciiTheme="minorHAnsi" w:eastAsiaTheme="minorEastAsia" w:hAnsiTheme="minorHAnsi" w:cstheme="minorBidi"/>
          <w:sz w:val="22"/>
          <w:szCs w:val="22"/>
          <w:lang w:eastAsia="en-GB"/>
        </w:rPr>
      </w:pPr>
      <w:hyperlink w:anchor="_Toc191646095" w:history="1">
        <w:r w:rsidR="005F31E2" w:rsidRPr="003F4603">
          <w:rPr>
            <w:rStyle w:val="Hyperlink"/>
          </w:rPr>
          <w:t>5.1.1 Energy poverty</w:t>
        </w:r>
        <w:r w:rsidR="005F31E2">
          <w:rPr>
            <w:webHidden/>
          </w:rPr>
          <w:tab/>
        </w:r>
        <w:r w:rsidR="005F31E2">
          <w:rPr>
            <w:webHidden/>
          </w:rPr>
          <w:fldChar w:fldCharType="begin"/>
        </w:r>
        <w:r w:rsidR="005F31E2">
          <w:rPr>
            <w:webHidden/>
          </w:rPr>
          <w:instrText xml:space="preserve"> PAGEREF _Toc191646095 \h </w:instrText>
        </w:r>
        <w:r w:rsidR="005F31E2">
          <w:rPr>
            <w:webHidden/>
          </w:rPr>
        </w:r>
        <w:r w:rsidR="005F31E2">
          <w:rPr>
            <w:webHidden/>
          </w:rPr>
          <w:fldChar w:fldCharType="separate"/>
        </w:r>
        <w:r w:rsidR="005F31E2">
          <w:rPr>
            <w:webHidden/>
          </w:rPr>
          <w:t>3</w:t>
        </w:r>
        <w:r w:rsidR="005F31E2">
          <w:rPr>
            <w:webHidden/>
          </w:rPr>
          <w:fldChar w:fldCharType="end"/>
        </w:r>
      </w:hyperlink>
    </w:p>
    <w:p w14:paraId="484493BF" w14:textId="4FBA0B64" w:rsidR="005F31E2" w:rsidRDefault="00A70F5E">
      <w:pPr>
        <w:pStyle w:val="TOC3"/>
        <w:rPr>
          <w:rFonts w:asciiTheme="minorHAnsi" w:eastAsiaTheme="minorEastAsia" w:hAnsiTheme="minorHAnsi" w:cstheme="minorBidi"/>
          <w:sz w:val="22"/>
          <w:szCs w:val="22"/>
          <w:lang w:eastAsia="en-GB"/>
        </w:rPr>
      </w:pPr>
      <w:hyperlink w:anchor="_Toc191646096" w:history="1">
        <w:r w:rsidR="005F31E2" w:rsidRPr="003F4603">
          <w:rPr>
            <w:rStyle w:val="Hyperlink"/>
          </w:rPr>
          <w:t>5.1.2 Transport poverty</w:t>
        </w:r>
        <w:r w:rsidR="005F31E2">
          <w:rPr>
            <w:webHidden/>
          </w:rPr>
          <w:tab/>
        </w:r>
        <w:r w:rsidR="005F31E2">
          <w:rPr>
            <w:webHidden/>
          </w:rPr>
          <w:fldChar w:fldCharType="begin"/>
        </w:r>
        <w:r w:rsidR="005F31E2">
          <w:rPr>
            <w:webHidden/>
          </w:rPr>
          <w:instrText xml:space="preserve"> PAGEREF _Toc191646096 \h </w:instrText>
        </w:r>
        <w:r w:rsidR="005F31E2">
          <w:rPr>
            <w:webHidden/>
          </w:rPr>
        </w:r>
        <w:r w:rsidR="005F31E2">
          <w:rPr>
            <w:webHidden/>
          </w:rPr>
          <w:fldChar w:fldCharType="separate"/>
        </w:r>
        <w:r w:rsidR="005F31E2">
          <w:rPr>
            <w:webHidden/>
          </w:rPr>
          <w:t>4</w:t>
        </w:r>
        <w:r w:rsidR="005F31E2">
          <w:rPr>
            <w:webHidden/>
          </w:rPr>
          <w:fldChar w:fldCharType="end"/>
        </w:r>
      </w:hyperlink>
    </w:p>
    <w:p w14:paraId="09E4CEEC" w14:textId="4BDDACEB" w:rsidR="005F31E2" w:rsidRDefault="00A70F5E">
      <w:pPr>
        <w:pStyle w:val="TOC3"/>
        <w:rPr>
          <w:rFonts w:asciiTheme="minorHAnsi" w:eastAsiaTheme="minorEastAsia" w:hAnsiTheme="minorHAnsi" w:cstheme="minorBidi"/>
          <w:sz w:val="22"/>
          <w:szCs w:val="22"/>
          <w:lang w:eastAsia="en-GB"/>
        </w:rPr>
      </w:pPr>
      <w:hyperlink w:anchor="_Toc191646097" w:history="1">
        <w:r w:rsidR="005F31E2" w:rsidRPr="003F4603">
          <w:rPr>
            <w:rStyle w:val="Hyperlink"/>
          </w:rPr>
          <w:t>5.1.3 Carbon inequality</w:t>
        </w:r>
        <w:r w:rsidR="005F31E2">
          <w:rPr>
            <w:webHidden/>
          </w:rPr>
          <w:tab/>
        </w:r>
        <w:r w:rsidR="005F31E2">
          <w:rPr>
            <w:webHidden/>
          </w:rPr>
          <w:fldChar w:fldCharType="begin"/>
        </w:r>
        <w:r w:rsidR="005F31E2">
          <w:rPr>
            <w:webHidden/>
          </w:rPr>
          <w:instrText xml:space="preserve"> PAGEREF _Toc191646097 \h </w:instrText>
        </w:r>
        <w:r w:rsidR="005F31E2">
          <w:rPr>
            <w:webHidden/>
          </w:rPr>
        </w:r>
        <w:r w:rsidR="005F31E2">
          <w:rPr>
            <w:webHidden/>
          </w:rPr>
          <w:fldChar w:fldCharType="separate"/>
        </w:r>
        <w:r w:rsidR="005F31E2">
          <w:rPr>
            <w:webHidden/>
          </w:rPr>
          <w:t>5</w:t>
        </w:r>
        <w:r w:rsidR="005F31E2">
          <w:rPr>
            <w:webHidden/>
          </w:rPr>
          <w:fldChar w:fldCharType="end"/>
        </w:r>
      </w:hyperlink>
    </w:p>
    <w:p w14:paraId="29E2E09E" w14:textId="37416639" w:rsidR="005F31E2" w:rsidRDefault="00A70F5E">
      <w:pPr>
        <w:pStyle w:val="TOC3"/>
        <w:rPr>
          <w:rFonts w:asciiTheme="minorHAnsi" w:eastAsiaTheme="minorEastAsia" w:hAnsiTheme="minorHAnsi" w:cstheme="minorBidi"/>
          <w:sz w:val="22"/>
          <w:szCs w:val="22"/>
          <w:lang w:eastAsia="en-GB"/>
        </w:rPr>
      </w:pPr>
      <w:hyperlink w:anchor="_Toc191646098" w:history="1">
        <w:r w:rsidR="005F31E2" w:rsidRPr="003F4603">
          <w:rPr>
            <w:rStyle w:val="Hyperlink"/>
          </w:rPr>
          <w:t>5.1.4 The impact of carbon prices</w:t>
        </w:r>
        <w:r w:rsidR="005F31E2">
          <w:rPr>
            <w:webHidden/>
          </w:rPr>
          <w:tab/>
        </w:r>
        <w:r w:rsidR="005F31E2">
          <w:rPr>
            <w:webHidden/>
          </w:rPr>
          <w:fldChar w:fldCharType="begin"/>
        </w:r>
        <w:r w:rsidR="005F31E2">
          <w:rPr>
            <w:webHidden/>
          </w:rPr>
          <w:instrText xml:space="preserve"> PAGEREF _Toc191646098 \h </w:instrText>
        </w:r>
        <w:r w:rsidR="005F31E2">
          <w:rPr>
            <w:webHidden/>
          </w:rPr>
        </w:r>
        <w:r w:rsidR="005F31E2">
          <w:rPr>
            <w:webHidden/>
          </w:rPr>
          <w:fldChar w:fldCharType="separate"/>
        </w:r>
        <w:r w:rsidR="005F31E2">
          <w:rPr>
            <w:webHidden/>
          </w:rPr>
          <w:t>6</w:t>
        </w:r>
        <w:r w:rsidR="005F31E2">
          <w:rPr>
            <w:webHidden/>
          </w:rPr>
          <w:fldChar w:fldCharType="end"/>
        </w:r>
      </w:hyperlink>
    </w:p>
    <w:p w14:paraId="7FCFDFAB" w14:textId="2A6E1AC8" w:rsidR="005F31E2" w:rsidRDefault="00A70F5E">
      <w:pPr>
        <w:pStyle w:val="TOC3"/>
        <w:rPr>
          <w:rFonts w:asciiTheme="minorHAnsi" w:eastAsiaTheme="minorEastAsia" w:hAnsiTheme="minorHAnsi" w:cstheme="minorBidi"/>
          <w:sz w:val="22"/>
          <w:szCs w:val="22"/>
          <w:lang w:eastAsia="en-GB"/>
        </w:rPr>
      </w:pPr>
      <w:hyperlink w:anchor="_Toc191646099" w:history="1">
        <w:r w:rsidR="005F31E2" w:rsidRPr="003F4603">
          <w:rPr>
            <w:rStyle w:val="Hyperlink"/>
          </w:rPr>
          <w:t>5.1.5 Fair, inclusive and ethical food system</w:t>
        </w:r>
        <w:r w:rsidR="005F31E2">
          <w:rPr>
            <w:webHidden/>
          </w:rPr>
          <w:tab/>
        </w:r>
        <w:r w:rsidR="005F31E2">
          <w:rPr>
            <w:webHidden/>
          </w:rPr>
          <w:fldChar w:fldCharType="begin"/>
        </w:r>
        <w:r w:rsidR="005F31E2">
          <w:rPr>
            <w:webHidden/>
          </w:rPr>
          <w:instrText xml:space="preserve"> PAGEREF _Toc191646099 \h </w:instrText>
        </w:r>
        <w:r w:rsidR="005F31E2">
          <w:rPr>
            <w:webHidden/>
          </w:rPr>
        </w:r>
        <w:r w:rsidR="005F31E2">
          <w:rPr>
            <w:webHidden/>
          </w:rPr>
          <w:fldChar w:fldCharType="separate"/>
        </w:r>
        <w:r w:rsidR="005F31E2">
          <w:rPr>
            <w:webHidden/>
          </w:rPr>
          <w:t>7</w:t>
        </w:r>
        <w:r w:rsidR="005F31E2">
          <w:rPr>
            <w:webHidden/>
          </w:rPr>
          <w:fldChar w:fldCharType="end"/>
        </w:r>
      </w:hyperlink>
    </w:p>
    <w:p w14:paraId="64C48DE4" w14:textId="78C5982E" w:rsidR="005F31E2" w:rsidRDefault="00A70F5E">
      <w:pPr>
        <w:pStyle w:val="TOC2"/>
        <w:rPr>
          <w:rFonts w:asciiTheme="minorHAnsi" w:eastAsiaTheme="minorEastAsia" w:hAnsiTheme="minorHAnsi" w:cstheme="minorBidi"/>
          <w:sz w:val="22"/>
          <w:szCs w:val="22"/>
          <w:lang w:eastAsia="en-GB"/>
        </w:rPr>
      </w:pPr>
      <w:hyperlink w:anchor="_Toc191646100" w:history="1">
        <w:r w:rsidR="005F31E2" w:rsidRPr="003F4603">
          <w:rPr>
            <w:rStyle w:val="Hyperlink"/>
          </w:rPr>
          <w:t>5.2</w:t>
        </w:r>
        <w:r w:rsidR="005F31E2">
          <w:rPr>
            <w:rFonts w:asciiTheme="minorHAnsi" w:eastAsiaTheme="minorEastAsia" w:hAnsiTheme="minorHAnsi" w:cstheme="minorBidi"/>
            <w:sz w:val="22"/>
            <w:szCs w:val="22"/>
            <w:lang w:eastAsia="en-GB"/>
          </w:rPr>
          <w:tab/>
        </w:r>
        <w:r w:rsidR="005F31E2" w:rsidRPr="003F4603">
          <w:rPr>
            <w:rStyle w:val="Hyperlink"/>
          </w:rPr>
          <w:t>Beyond GDP measures</w:t>
        </w:r>
        <w:r w:rsidR="005F31E2">
          <w:rPr>
            <w:webHidden/>
          </w:rPr>
          <w:tab/>
        </w:r>
        <w:r w:rsidR="005F31E2">
          <w:rPr>
            <w:webHidden/>
          </w:rPr>
          <w:fldChar w:fldCharType="begin"/>
        </w:r>
        <w:r w:rsidR="005F31E2">
          <w:rPr>
            <w:webHidden/>
          </w:rPr>
          <w:instrText xml:space="preserve"> PAGEREF _Toc191646100 \h </w:instrText>
        </w:r>
        <w:r w:rsidR="005F31E2">
          <w:rPr>
            <w:webHidden/>
          </w:rPr>
        </w:r>
        <w:r w:rsidR="005F31E2">
          <w:rPr>
            <w:webHidden/>
          </w:rPr>
          <w:fldChar w:fldCharType="separate"/>
        </w:r>
        <w:r w:rsidR="005F31E2">
          <w:rPr>
            <w:webHidden/>
          </w:rPr>
          <w:t>8</w:t>
        </w:r>
        <w:r w:rsidR="005F31E2">
          <w:rPr>
            <w:webHidden/>
          </w:rPr>
          <w:fldChar w:fldCharType="end"/>
        </w:r>
      </w:hyperlink>
    </w:p>
    <w:p w14:paraId="63845DE2" w14:textId="36FC2B62" w:rsidR="005F31E2" w:rsidRDefault="00A70F5E">
      <w:pPr>
        <w:pStyle w:val="TOC3"/>
        <w:rPr>
          <w:rFonts w:asciiTheme="minorHAnsi" w:eastAsiaTheme="minorEastAsia" w:hAnsiTheme="minorHAnsi" w:cstheme="minorBidi"/>
          <w:sz w:val="22"/>
          <w:szCs w:val="22"/>
          <w:lang w:eastAsia="en-GB"/>
        </w:rPr>
      </w:pPr>
      <w:hyperlink w:anchor="_Toc191646101" w:history="1">
        <w:r w:rsidR="005F31E2" w:rsidRPr="003F4603">
          <w:rPr>
            <w:rStyle w:val="Hyperlink"/>
          </w:rPr>
          <w:t>5.2.1 Measures of wellbeing</w:t>
        </w:r>
        <w:r w:rsidR="005F31E2">
          <w:rPr>
            <w:webHidden/>
          </w:rPr>
          <w:tab/>
        </w:r>
        <w:r w:rsidR="005F31E2">
          <w:rPr>
            <w:webHidden/>
          </w:rPr>
          <w:fldChar w:fldCharType="begin"/>
        </w:r>
        <w:r w:rsidR="005F31E2">
          <w:rPr>
            <w:webHidden/>
          </w:rPr>
          <w:instrText xml:space="preserve"> PAGEREF _Toc191646101 \h </w:instrText>
        </w:r>
        <w:r w:rsidR="005F31E2">
          <w:rPr>
            <w:webHidden/>
          </w:rPr>
        </w:r>
        <w:r w:rsidR="005F31E2">
          <w:rPr>
            <w:webHidden/>
          </w:rPr>
          <w:fldChar w:fldCharType="separate"/>
        </w:r>
        <w:r w:rsidR="005F31E2">
          <w:rPr>
            <w:webHidden/>
          </w:rPr>
          <w:t>9</w:t>
        </w:r>
        <w:r w:rsidR="005F31E2">
          <w:rPr>
            <w:webHidden/>
          </w:rPr>
          <w:fldChar w:fldCharType="end"/>
        </w:r>
      </w:hyperlink>
    </w:p>
    <w:p w14:paraId="6812A32E" w14:textId="29F6C3E8" w:rsidR="005F31E2" w:rsidRDefault="00A70F5E">
      <w:pPr>
        <w:pStyle w:val="TOC3"/>
        <w:rPr>
          <w:rFonts w:asciiTheme="minorHAnsi" w:eastAsiaTheme="minorEastAsia" w:hAnsiTheme="minorHAnsi" w:cstheme="minorBidi"/>
          <w:sz w:val="22"/>
          <w:szCs w:val="22"/>
          <w:lang w:eastAsia="en-GB"/>
        </w:rPr>
      </w:pPr>
      <w:hyperlink w:anchor="_Toc191646102" w:history="1">
        <w:r w:rsidR="005F31E2" w:rsidRPr="003F4603">
          <w:rPr>
            <w:rStyle w:val="Hyperlink"/>
          </w:rPr>
          <w:t>5.2.2 Gross Ecosystem Product</w:t>
        </w:r>
        <w:r w:rsidR="005F31E2">
          <w:rPr>
            <w:webHidden/>
          </w:rPr>
          <w:tab/>
        </w:r>
        <w:r w:rsidR="005F31E2">
          <w:rPr>
            <w:webHidden/>
          </w:rPr>
          <w:fldChar w:fldCharType="begin"/>
        </w:r>
        <w:r w:rsidR="005F31E2">
          <w:rPr>
            <w:webHidden/>
          </w:rPr>
          <w:instrText xml:space="preserve"> PAGEREF _Toc191646102 \h </w:instrText>
        </w:r>
        <w:r w:rsidR="005F31E2">
          <w:rPr>
            <w:webHidden/>
          </w:rPr>
        </w:r>
        <w:r w:rsidR="005F31E2">
          <w:rPr>
            <w:webHidden/>
          </w:rPr>
          <w:fldChar w:fldCharType="separate"/>
        </w:r>
        <w:r w:rsidR="005F31E2">
          <w:rPr>
            <w:webHidden/>
          </w:rPr>
          <w:t>10</w:t>
        </w:r>
        <w:r w:rsidR="005F31E2">
          <w:rPr>
            <w:webHidden/>
          </w:rPr>
          <w:fldChar w:fldCharType="end"/>
        </w:r>
      </w:hyperlink>
    </w:p>
    <w:p w14:paraId="2E0B141F" w14:textId="684733AB" w:rsidR="005F31E2" w:rsidRDefault="00A70F5E">
      <w:pPr>
        <w:pStyle w:val="TOC2"/>
        <w:rPr>
          <w:rFonts w:asciiTheme="minorHAnsi" w:eastAsiaTheme="minorEastAsia" w:hAnsiTheme="minorHAnsi" w:cstheme="minorBidi"/>
          <w:sz w:val="22"/>
          <w:szCs w:val="22"/>
          <w:lang w:eastAsia="en-GB"/>
        </w:rPr>
      </w:pPr>
      <w:hyperlink w:anchor="_Toc191646103" w:history="1">
        <w:r w:rsidR="005F31E2" w:rsidRPr="003F4603">
          <w:rPr>
            <w:rStyle w:val="Hyperlink"/>
          </w:rPr>
          <w:t>5.3</w:t>
        </w:r>
        <w:r w:rsidR="005F31E2">
          <w:rPr>
            <w:rFonts w:asciiTheme="minorHAnsi" w:eastAsiaTheme="minorEastAsia" w:hAnsiTheme="minorHAnsi" w:cstheme="minorBidi"/>
            <w:sz w:val="22"/>
            <w:szCs w:val="22"/>
            <w:lang w:eastAsia="en-GB"/>
          </w:rPr>
          <w:tab/>
        </w:r>
        <w:r w:rsidR="005F31E2" w:rsidRPr="003F4603">
          <w:rPr>
            <w:rStyle w:val="Hyperlink"/>
          </w:rPr>
          <w:t>Education and skills for the green transition</w:t>
        </w:r>
        <w:r w:rsidR="005F31E2">
          <w:rPr>
            <w:webHidden/>
          </w:rPr>
          <w:tab/>
        </w:r>
        <w:r w:rsidR="005F31E2">
          <w:rPr>
            <w:webHidden/>
          </w:rPr>
          <w:fldChar w:fldCharType="begin"/>
        </w:r>
        <w:r w:rsidR="005F31E2">
          <w:rPr>
            <w:webHidden/>
          </w:rPr>
          <w:instrText xml:space="preserve"> PAGEREF _Toc191646103 \h </w:instrText>
        </w:r>
        <w:r w:rsidR="005F31E2">
          <w:rPr>
            <w:webHidden/>
          </w:rPr>
        </w:r>
        <w:r w:rsidR="005F31E2">
          <w:rPr>
            <w:webHidden/>
          </w:rPr>
          <w:fldChar w:fldCharType="separate"/>
        </w:r>
        <w:r w:rsidR="005F31E2">
          <w:rPr>
            <w:webHidden/>
          </w:rPr>
          <w:t>12</w:t>
        </w:r>
        <w:r w:rsidR="005F31E2">
          <w:rPr>
            <w:webHidden/>
          </w:rPr>
          <w:fldChar w:fldCharType="end"/>
        </w:r>
      </w:hyperlink>
    </w:p>
    <w:p w14:paraId="7A0FBF20" w14:textId="6DFDD5B2" w:rsidR="005F31E2" w:rsidRDefault="00A70F5E">
      <w:pPr>
        <w:pStyle w:val="TOC3"/>
        <w:rPr>
          <w:rFonts w:asciiTheme="minorHAnsi" w:eastAsiaTheme="minorEastAsia" w:hAnsiTheme="minorHAnsi" w:cstheme="minorBidi"/>
          <w:sz w:val="22"/>
          <w:szCs w:val="22"/>
          <w:lang w:eastAsia="en-GB"/>
        </w:rPr>
      </w:pPr>
      <w:hyperlink w:anchor="_Toc191646104" w:history="1">
        <w:r w:rsidR="005F31E2" w:rsidRPr="003F4603">
          <w:rPr>
            <w:rStyle w:val="Hyperlink"/>
          </w:rPr>
          <w:t>The Role of the Energy Sector in the Green Transition</w:t>
        </w:r>
        <w:r w:rsidR="005F31E2">
          <w:rPr>
            <w:webHidden/>
          </w:rPr>
          <w:tab/>
        </w:r>
        <w:r w:rsidR="005F31E2">
          <w:rPr>
            <w:webHidden/>
          </w:rPr>
          <w:fldChar w:fldCharType="begin"/>
        </w:r>
        <w:r w:rsidR="005F31E2">
          <w:rPr>
            <w:webHidden/>
          </w:rPr>
          <w:instrText xml:space="preserve"> PAGEREF _Toc191646104 \h </w:instrText>
        </w:r>
        <w:r w:rsidR="005F31E2">
          <w:rPr>
            <w:webHidden/>
          </w:rPr>
        </w:r>
        <w:r w:rsidR="005F31E2">
          <w:rPr>
            <w:webHidden/>
          </w:rPr>
          <w:fldChar w:fldCharType="separate"/>
        </w:r>
        <w:r w:rsidR="005F31E2">
          <w:rPr>
            <w:webHidden/>
          </w:rPr>
          <w:t>12</w:t>
        </w:r>
        <w:r w:rsidR="005F31E2">
          <w:rPr>
            <w:webHidden/>
          </w:rPr>
          <w:fldChar w:fldCharType="end"/>
        </w:r>
      </w:hyperlink>
    </w:p>
    <w:p w14:paraId="328FB461" w14:textId="06E2B701" w:rsidR="00F7732B" w:rsidRDefault="00F7732B" w:rsidP="00274D25">
      <w:pPr>
        <w:pStyle w:val="JRCText"/>
      </w:pPr>
      <w:r w:rsidRPr="00895AF4">
        <w:rPr>
          <w:color w:val="2B579A"/>
          <w:sz w:val="22"/>
          <w:szCs w:val="22"/>
          <w:shd w:val="clear" w:color="auto" w:fill="E6E6E6"/>
        </w:rPr>
        <w:fldChar w:fldCharType="end"/>
      </w:r>
    </w:p>
    <w:p w14:paraId="3E4F7D98" w14:textId="77777777" w:rsidR="003F13D5" w:rsidRPr="003D3626" w:rsidRDefault="003F13D5" w:rsidP="00F7732B">
      <w:pPr>
        <w:rPr>
          <w:lang w:eastAsia="en-US"/>
        </w:rPr>
        <w:sectPr w:rsidR="003F13D5" w:rsidRPr="003D3626" w:rsidSect="00977AF4">
          <w:footerReference w:type="default" r:id="rId11"/>
          <w:footerReference w:type="first" r:id="rId12"/>
          <w:pgSz w:w="11906" w:h="16838"/>
          <w:pgMar w:top="1417" w:right="1417" w:bottom="1417" w:left="1417" w:header="708" w:footer="708" w:gutter="0"/>
          <w:pgNumType w:fmt="lowerRoman" w:start="1"/>
          <w:cols w:space="708"/>
          <w:docGrid w:linePitch="360"/>
        </w:sectPr>
      </w:pPr>
    </w:p>
    <w:p w14:paraId="147D9049" w14:textId="162ACDC2" w:rsidR="00686E59" w:rsidRPr="00285867" w:rsidRDefault="00285867" w:rsidP="00285867">
      <w:pPr>
        <w:pStyle w:val="JRCLevel-1title"/>
      </w:pPr>
      <w:bookmarkStart w:id="0" w:name="_Toc184306458"/>
      <w:bookmarkStart w:id="1" w:name="_Toc184881544"/>
      <w:bookmarkStart w:id="2" w:name="_Toc184968572"/>
      <w:bookmarkStart w:id="3" w:name="_Toc191646093"/>
      <w:r>
        <w:lastRenderedPageBreak/>
        <w:t>5.</w:t>
      </w:r>
      <w:r w:rsidRPr="00285867">
        <w:t xml:space="preserve"> </w:t>
      </w:r>
      <w:r w:rsidR="00550A8A" w:rsidRPr="00285867">
        <w:t>A f</w:t>
      </w:r>
      <w:r w:rsidR="00686E59" w:rsidRPr="00285867">
        <w:t>air and just transition</w:t>
      </w:r>
      <w:bookmarkEnd w:id="0"/>
      <w:bookmarkEnd w:id="1"/>
      <w:bookmarkEnd w:id="2"/>
      <w:bookmarkEnd w:id="3"/>
    </w:p>
    <w:p w14:paraId="7874540B" w14:textId="1A0A4C9E" w:rsidR="00AC2B40" w:rsidRDefault="00AC2B40" w:rsidP="00451928">
      <w:pPr>
        <w:pStyle w:val="JRCText"/>
        <w:spacing w:before="0" w:after="0" w:line="240" w:lineRule="auto"/>
        <w:rPr>
          <w:i/>
          <w:color w:val="808080" w:themeColor="background1" w:themeShade="80"/>
          <w:sz w:val="22"/>
          <w:szCs w:val="22"/>
        </w:rPr>
      </w:pPr>
    </w:p>
    <w:p w14:paraId="69EC70DB" w14:textId="6725BFD5" w:rsidR="00285867" w:rsidRPr="00285867" w:rsidRDefault="00285867" w:rsidP="00285867">
      <w:pPr>
        <w:pStyle w:val="JRCText"/>
        <w:rPr>
          <w:rFonts w:cstheme="minorBidi"/>
          <w:color w:val="7F7F7F" w:themeColor="text1" w:themeTint="80"/>
        </w:rPr>
      </w:pPr>
      <w:r w:rsidRPr="00285867">
        <w:rPr>
          <w:rFonts w:cstheme="minorBidi"/>
          <w:color w:val="7F7F7F" w:themeColor="text1" w:themeTint="80"/>
        </w:rPr>
        <w:t>Luisa’s introduction:</w:t>
      </w:r>
    </w:p>
    <w:p w14:paraId="413A76DB" w14:textId="0A67B353" w:rsidR="00285867" w:rsidRPr="002F1537" w:rsidRDefault="00285867" w:rsidP="00285867">
      <w:pPr>
        <w:pStyle w:val="JRCText"/>
        <w:rPr>
          <w:rFonts w:cstheme="minorBidi"/>
        </w:rPr>
      </w:pPr>
      <w:r>
        <w:rPr>
          <w:rFonts w:cstheme="minorBidi"/>
        </w:rPr>
        <w:t>A</w:t>
      </w:r>
      <w:r w:rsidRPr="3B721E0E">
        <w:rPr>
          <w:rFonts w:cstheme="minorBidi"/>
        </w:rPr>
        <w:t xml:space="preserve">t the heart of the EGD is </w:t>
      </w:r>
      <w:del w:id="4" w:author="BARBERO VIGNOLA Giulia (JRC-ISPRA)" w:date="2025-01-27T09:37:00Z">
        <w:r w:rsidDel="00285867">
          <w:rPr>
            <w:rFonts w:cstheme="minorBidi"/>
          </w:rPr>
          <w:delText xml:space="preserve">also </w:delText>
        </w:r>
      </w:del>
      <w:r w:rsidRPr="3B721E0E">
        <w:rPr>
          <w:rFonts w:cstheme="minorBidi"/>
        </w:rPr>
        <w:t>the principle that t</w:t>
      </w:r>
      <w:r w:rsidRPr="3B721E0E">
        <w:rPr>
          <w:lang w:eastAsia="en-GB"/>
        </w:rPr>
        <w:t xml:space="preserve">he green </w:t>
      </w:r>
      <w:r w:rsidRPr="00DC3405">
        <w:rPr>
          <w:b/>
          <w:bCs/>
        </w:rPr>
        <w:t>transition must be fair and just</w:t>
      </w:r>
      <w:r w:rsidRPr="3B721E0E">
        <w:rPr>
          <w:lang w:eastAsia="en-GB"/>
        </w:rPr>
        <w:t xml:space="preserve">, leaving no person and no place behind. </w:t>
      </w:r>
      <w:r>
        <w:t xml:space="preserve">The 8th Environmental Action Programme and related Council conclusions have underscored the need for a more rapid and effective implementation of the EGD agenda, emphasizing the importance of addressing the socio-economic and environmental challenges that hinder a just and inclusive transition. This requires addressing pressing social equity and inclusion concerns, such as energy and transport poverty, carbon inequality, and gender inequalities. A fair, inclusive, and ethical food system is also essential for ensuring that the benefits of the green transition are shared by all. Enabling conditions, such as education and skills development, </w:t>
      </w:r>
      <w:commentRangeStart w:id="5"/>
      <w:del w:id="6" w:author="BARBERO VIGNOLA Giulia (JRC-ISPRA) [2]" w:date="2025-02-17T16:53:00Z">
        <w:r w:rsidDel="008631F9">
          <w:delText>financing mechanisms</w:delText>
        </w:r>
      </w:del>
      <w:commentRangeEnd w:id="5"/>
      <w:r w:rsidR="008631F9">
        <w:rPr>
          <w:rStyle w:val="CommentReference"/>
          <w:rFonts w:eastAsia="Times New Roman"/>
        </w:rPr>
        <w:commentReference w:id="5"/>
      </w:r>
      <w:del w:id="7" w:author="BARBERO VIGNOLA Giulia (JRC-ISPRA) [2]" w:date="2025-02-17T16:53:00Z">
        <w:r w:rsidDel="008631F9">
          <w:delText xml:space="preserve">, </w:delText>
        </w:r>
      </w:del>
      <w:r>
        <w:t xml:space="preserve">and alternative wellbeing measures beyond GDP, are crucial for supporting a just transition. These key horizontal assets are discussed in the </w:t>
      </w:r>
      <w:r w:rsidR="008631F9">
        <w:t xml:space="preserve">last part of </w:t>
      </w:r>
      <w:r>
        <w:t>this chapter.</w:t>
      </w:r>
      <w:r w:rsidRPr="3B721E0E">
        <w:rPr>
          <w:rFonts w:cstheme="minorBidi"/>
        </w:rPr>
        <w:t xml:space="preserve"> </w:t>
      </w:r>
    </w:p>
    <w:p w14:paraId="1376F665" w14:textId="77777777" w:rsidR="00285867" w:rsidRDefault="00285867" w:rsidP="00A65279">
      <w:bookmarkStart w:id="8" w:name="_Toc184968573"/>
      <w:bookmarkStart w:id="9" w:name="_Toc185163231"/>
      <w:bookmarkStart w:id="10" w:name="_Toc185312099"/>
    </w:p>
    <w:p w14:paraId="40DD0B2C" w14:textId="6FEB022D" w:rsidR="00832CF7" w:rsidRPr="0054422F" w:rsidRDefault="00832CF7" w:rsidP="00832CF7">
      <w:pPr>
        <w:pStyle w:val="JRCLevel-2title"/>
        <w:numPr>
          <w:ilvl w:val="1"/>
          <w:numId w:val="21"/>
        </w:numPr>
        <w:jc w:val="left"/>
      </w:pPr>
      <w:bookmarkStart w:id="11" w:name="_Toc191646094"/>
      <w:r>
        <w:t>S</w:t>
      </w:r>
      <w:r w:rsidRPr="00832CF7">
        <w:t>ocio-economic risks</w:t>
      </w:r>
      <w:r w:rsidR="00F3444D">
        <w:t xml:space="preserve"> </w:t>
      </w:r>
      <w:ins w:id="12" w:author="BARBERO VIGNOLA Giulia (JRC-ISPRA)" w:date="2025-01-27T10:58:00Z">
        <w:r w:rsidR="00021ED4">
          <w:t>and opportunities</w:t>
        </w:r>
      </w:ins>
      <w:bookmarkEnd w:id="11"/>
    </w:p>
    <w:p w14:paraId="0BE9C50A" w14:textId="7E895A96" w:rsidR="00401A06" w:rsidRDefault="00241457" w:rsidP="00A65279">
      <w:pPr>
        <w:rPr>
          <w:ins w:id="13" w:author="BARBERO VIGNOLA Giulia (JRC-ISPRA) [2]" w:date="2025-02-17T17:36:00Z"/>
        </w:rPr>
      </w:pPr>
      <w:r w:rsidRPr="00A65279">
        <w:t xml:space="preserve">The green transition must be fair and just, leaving </w:t>
      </w:r>
      <w:r w:rsidR="003F13D5" w:rsidRPr="00A65279">
        <w:t>no person and no place behind</w:t>
      </w:r>
      <w:r w:rsidRPr="00A65279">
        <w:t>: t</w:t>
      </w:r>
      <w:r w:rsidR="003F13D5" w:rsidRPr="00A65279">
        <w:t xml:space="preserve">his principle is </w:t>
      </w:r>
      <w:r w:rsidR="00C90B39" w:rsidRPr="00A65279">
        <w:t>at the heart of the European Green Deal</w:t>
      </w:r>
      <w:del w:id="14" w:author="BARBERO VIGNOLA Giulia (JRC-ISPRA)" w:date="2025-01-17T09:36:00Z">
        <w:r w:rsidRPr="00A65279" w:rsidDel="00E23965">
          <w:delText xml:space="preserve"> in the EGD ambitions</w:delText>
        </w:r>
      </w:del>
      <w:r w:rsidRPr="00A65279">
        <w:t>, and it is</w:t>
      </w:r>
      <w:r w:rsidR="003F13D5" w:rsidRPr="00A65279">
        <w:t xml:space="preserve"> </w:t>
      </w:r>
      <w:r w:rsidR="00875922" w:rsidRPr="00A65279">
        <w:t xml:space="preserve">also the essence of </w:t>
      </w:r>
      <w:r w:rsidRPr="00A65279">
        <w:t>the</w:t>
      </w:r>
      <w:r w:rsidR="00875922" w:rsidRPr="00A65279">
        <w:t xml:space="preserve"> </w:t>
      </w:r>
      <w:r w:rsidR="05B13835" w:rsidRPr="00A65279">
        <w:t xml:space="preserve">UN </w:t>
      </w:r>
      <w:r w:rsidR="003F13D5" w:rsidRPr="00A65279">
        <w:t>2030 Agenda and its 17 Sustainable Development Goals (SDGs)</w:t>
      </w:r>
      <w:ins w:id="15" w:author="BARBERO VIGNOLA Giulia (JRC-ISPRA) [2]" w:date="2025-02-28T10:12:00Z">
        <w:r w:rsidR="00236830">
          <w:t xml:space="preserve">, fully embodied in the EU </w:t>
        </w:r>
      </w:ins>
      <w:ins w:id="16" w:author="BARBERO VIGNOLA Giulia (JRC-ISPRA) [2]" w:date="2025-02-28T10:14:00Z">
        <w:r w:rsidR="00236830">
          <w:t>policies and objectives</w:t>
        </w:r>
      </w:ins>
      <w:r w:rsidR="00875922" w:rsidRPr="00A65279">
        <w:t>.</w:t>
      </w:r>
      <w:r w:rsidR="3B25CB12" w:rsidRPr="00A65279">
        <w:t xml:space="preserve"> </w:t>
      </w:r>
      <w:ins w:id="17" w:author="BARBERO VIGNOLA Giulia (JRC-ISPRA) [2]" w:date="2025-02-28T10:14:00Z">
        <w:r w:rsidR="00236830">
          <w:t xml:space="preserve">The new Clean Industrial Deal </w:t>
        </w:r>
      </w:ins>
      <w:ins w:id="18" w:author="BARBERO VIGNOLA Giulia (JRC-ISPRA) [2]" w:date="2025-02-28T10:15:00Z">
        <w:r w:rsidR="00236830">
          <w:t xml:space="preserve">further commits </w:t>
        </w:r>
        <w:r w:rsidR="00236830" w:rsidRPr="00236830">
          <w:t xml:space="preserve">to a </w:t>
        </w:r>
      </w:ins>
      <w:ins w:id="19" w:author="BARBERO VIGNOLA Giulia (JRC-ISPRA) [2]" w:date="2025-02-28T10:16:00Z">
        <w:r w:rsidR="00236830">
          <w:t>“</w:t>
        </w:r>
      </w:ins>
      <w:ins w:id="20" w:author="BARBERO VIGNOLA Giulia (JRC-ISPRA) [2]" w:date="2025-02-28T10:15:00Z">
        <w:r w:rsidR="00236830" w:rsidRPr="00236830">
          <w:t>just transition that delivers quality jobs and empowers people, building on their skills, while promoting social cohesion and equity across all regions</w:t>
        </w:r>
      </w:ins>
      <w:ins w:id="21" w:author="BARBERO VIGNOLA Giulia (JRC-ISPRA) [2]" w:date="2025-02-28T10:16:00Z">
        <w:r w:rsidR="00236830">
          <w:t>” (</w:t>
        </w:r>
        <w:r w:rsidR="00236830" w:rsidRPr="00236830">
          <w:rPr>
            <w:highlight w:val="yellow"/>
            <w:rPrChange w:id="22" w:author="BARBERO VIGNOLA Giulia (JRC-ISPRA) [2]" w:date="2025-02-28T10:20:00Z">
              <w:rPr/>
            </w:rPrChange>
          </w:rPr>
          <w:t>ref</w:t>
        </w:r>
        <w:r w:rsidR="00236830">
          <w:t>.)</w:t>
        </w:r>
      </w:ins>
      <w:ins w:id="23" w:author="BARBERO VIGNOLA Giulia (JRC-ISPRA) [2]" w:date="2025-02-28T10:15:00Z">
        <w:r w:rsidR="00236830" w:rsidRPr="00236830">
          <w:t xml:space="preserve">. </w:t>
        </w:r>
      </w:ins>
      <w:ins w:id="24" w:author="BARBERO VIGNOLA Giulia (JRC-ISPRA) [2]" w:date="2025-02-17T17:03:00Z">
        <w:r w:rsidR="00990B1E">
          <w:t xml:space="preserve">Moreover, </w:t>
        </w:r>
      </w:ins>
      <w:ins w:id="25" w:author="BARBERO VIGNOLA Giulia (JRC-ISPRA) [2]" w:date="2025-02-17T17:04:00Z">
        <w:r w:rsidR="00990B1E">
          <w:t xml:space="preserve">as recently stated in the Competitiveness Compass, </w:t>
        </w:r>
      </w:ins>
      <w:ins w:id="26" w:author="BARBERO VIGNOLA Giulia (JRC-ISPRA) [2]" w:date="2025-02-17T17:03:00Z">
        <w:r w:rsidR="00990B1E">
          <w:t>s</w:t>
        </w:r>
      </w:ins>
      <w:ins w:id="27" w:author="BARBERO VIGNOLA Giulia (JRC-ISPRA) [2]" w:date="2025-02-17T17:02:00Z">
        <w:r w:rsidR="00990B1E">
          <w:t xml:space="preserve">ocial fairness </w:t>
        </w:r>
      </w:ins>
      <w:ins w:id="28" w:author="BARBERO VIGNOLA Giulia (JRC-ISPRA) [2]" w:date="2025-02-17T17:04:00Z">
        <w:r w:rsidR="00990B1E">
          <w:t>and effective social policies</w:t>
        </w:r>
      </w:ins>
      <w:ins w:id="29" w:author="BARBERO VIGNOLA Giulia (JRC-ISPRA) [2]" w:date="2025-02-17T17:07:00Z">
        <w:r w:rsidR="00990B1E" w:rsidRPr="00990B1E">
          <w:t xml:space="preserve"> </w:t>
        </w:r>
        <w:r w:rsidR="00990B1E">
          <w:t>are</w:t>
        </w:r>
        <w:r w:rsidR="00990B1E" w:rsidRPr="00990B1E">
          <w:t xml:space="preserve"> crucial </w:t>
        </w:r>
      </w:ins>
      <w:ins w:id="30" w:author="BARBERO VIGNOLA Giulia (JRC-ISPRA) [2]" w:date="2025-02-28T10:18:00Z">
        <w:r w:rsidR="00236830">
          <w:t>for</w:t>
        </w:r>
      </w:ins>
      <w:ins w:id="31" w:author="BARBERO VIGNOLA Giulia (JRC-ISPRA) [2]" w:date="2025-02-17T17:13:00Z">
        <w:r w:rsidR="00635D49">
          <w:t xml:space="preserve"> </w:t>
        </w:r>
      </w:ins>
      <w:ins w:id="32" w:author="BARBERO VIGNOLA Giulia (JRC-ISPRA) [2]" w:date="2025-02-17T17:11:00Z">
        <w:r w:rsidR="00990B1E">
          <w:t>competitiveness</w:t>
        </w:r>
      </w:ins>
      <w:ins w:id="33" w:author="BARBERO VIGNOLA Giulia (JRC-ISPRA) [2]" w:date="2025-02-17T17:14:00Z">
        <w:r w:rsidR="00635D49">
          <w:t>, prosperity</w:t>
        </w:r>
      </w:ins>
      <w:ins w:id="34" w:author="BARBERO VIGNOLA Giulia (JRC-ISPRA) [2]" w:date="2025-02-17T17:12:00Z">
        <w:r w:rsidR="00635D49">
          <w:t xml:space="preserve"> </w:t>
        </w:r>
      </w:ins>
      <w:ins w:id="35" w:author="BARBERO VIGNOLA Giulia (JRC-ISPRA) [2]" w:date="2025-02-17T17:13:00Z">
        <w:r w:rsidR="00635D49">
          <w:t>and security</w:t>
        </w:r>
      </w:ins>
      <w:ins w:id="36" w:author="BARBERO VIGNOLA Giulia (JRC-ISPRA) [2]" w:date="2025-02-17T17:07:00Z">
        <w:r w:rsidR="00990B1E" w:rsidRPr="00990B1E">
          <w:t>.</w:t>
        </w:r>
      </w:ins>
      <w:ins w:id="37" w:author="BARBERO VIGNOLA Giulia (JRC-ISPRA) [2]" w:date="2025-02-17T17:09:00Z">
        <w:r w:rsidR="00990B1E">
          <w:t xml:space="preserve"> </w:t>
        </w:r>
      </w:ins>
      <w:ins w:id="38" w:author="BARBERO VIGNOLA Giulia (JRC-ISPRA) [2]" w:date="2025-02-17T17:18:00Z">
        <w:r w:rsidR="00635D49">
          <w:t xml:space="preserve">A stronger Europe with higher level of productivity </w:t>
        </w:r>
      </w:ins>
      <w:ins w:id="39" w:author="BARBERO VIGNOLA Giulia (JRC-ISPRA) [2]" w:date="2025-02-28T10:18:00Z">
        <w:r w:rsidR="00236830">
          <w:t>can</w:t>
        </w:r>
      </w:ins>
      <w:ins w:id="40" w:author="BARBERO VIGNOLA Giulia (JRC-ISPRA) [2]" w:date="2025-02-17T17:18:00Z">
        <w:r w:rsidR="00635D49">
          <w:t xml:space="preserve"> ensur</w:t>
        </w:r>
      </w:ins>
      <w:ins w:id="41" w:author="BARBERO VIGNOLA Giulia (JRC-ISPRA) [2]" w:date="2025-02-28T10:20:00Z">
        <w:r w:rsidR="00236830">
          <w:t>e</w:t>
        </w:r>
      </w:ins>
      <w:ins w:id="42" w:author="BARBERO VIGNOLA Giulia (JRC-ISPRA) [2]" w:date="2025-02-17T17:18:00Z">
        <w:r w:rsidR="00635D49">
          <w:t xml:space="preserve"> </w:t>
        </w:r>
      </w:ins>
      <w:ins w:id="43" w:author="BARBERO VIGNOLA Giulia (JRC-ISPRA) [2]" w:date="2025-02-17T17:21:00Z">
        <w:r w:rsidR="00635D49">
          <w:t xml:space="preserve">that </w:t>
        </w:r>
        <w:r w:rsidR="00461B58">
          <w:t xml:space="preserve">the European social model remains affordable </w:t>
        </w:r>
      </w:ins>
      <w:ins w:id="44" w:author="BARBERO VIGNOLA Giulia (JRC-ISPRA) [2]" w:date="2025-02-17T17:22:00Z">
        <w:r w:rsidR="00461B58">
          <w:t>in the long term</w:t>
        </w:r>
      </w:ins>
      <w:ins w:id="45" w:author="BARBERO VIGNOLA Giulia (JRC-ISPRA) [2]" w:date="2025-02-17T17:21:00Z">
        <w:r w:rsidR="00461B58">
          <w:t xml:space="preserve">. </w:t>
        </w:r>
      </w:ins>
    </w:p>
    <w:p w14:paraId="71B31CD6" w14:textId="3E0D6CC9" w:rsidR="003F13D5" w:rsidRPr="00A65279" w:rsidDel="00401A06" w:rsidRDefault="54265BD3" w:rsidP="00A65279">
      <w:pPr>
        <w:rPr>
          <w:del w:id="46" w:author="BARBERO VIGNOLA Giulia (JRC-ISPRA) [2]" w:date="2025-02-17T17:36:00Z"/>
        </w:rPr>
      </w:pPr>
      <w:r w:rsidRPr="00A65279">
        <w:t>Achieving</w:t>
      </w:r>
      <w:r w:rsidR="3B25CB12" w:rsidRPr="00A65279">
        <w:t xml:space="preserve"> these goals requires deep transformation</w:t>
      </w:r>
      <w:ins w:id="47" w:author="BORCHARDT Steve (JRC-ISPRA-EXT)" w:date="2025-01-22T16:02:00Z">
        <w:r w:rsidR="00FB4CD8">
          <w:t>s</w:t>
        </w:r>
      </w:ins>
      <w:r w:rsidR="3B25CB12" w:rsidRPr="00A65279">
        <w:t xml:space="preserve"> in our production and consumption systems</w:t>
      </w:r>
      <w:r w:rsidR="1E95ACC9" w:rsidRPr="00A65279">
        <w:t xml:space="preserve"> in many areas (food, energy, transport and mobility etc</w:t>
      </w:r>
      <w:del w:id="48" w:author="BARBERO VIGNOLA Giulia (JRC-ISPRA) [2]" w:date="2025-02-17T17:48:00Z">
        <w:r w:rsidR="1E95ACC9" w:rsidRPr="00A65279" w:rsidDel="00730055">
          <w:delText>.)</w:delText>
        </w:r>
        <w:r w:rsidR="7147E533" w:rsidRPr="00A65279" w:rsidDel="00730055">
          <w:delText>:</w:delText>
        </w:r>
        <w:r w:rsidR="1E95ACC9" w:rsidRPr="00A65279" w:rsidDel="00730055">
          <w:delText xml:space="preserve"> </w:delText>
        </w:r>
      </w:del>
      <w:ins w:id="49" w:author="BARBERO VIGNOLA Giulia (JRC-ISPRA) [2]" w:date="2025-02-17T17:48:00Z">
        <w:r w:rsidR="00730055" w:rsidRPr="00A65279">
          <w:t>.)</w:t>
        </w:r>
        <w:r w:rsidR="00730055">
          <w:t>.</w:t>
        </w:r>
        <w:r w:rsidR="00730055" w:rsidRPr="00A65279">
          <w:t xml:space="preserve"> </w:t>
        </w:r>
      </w:ins>
      <w:del w:id="50" w:author="BARBERO VIGNOLA Giulia (JRC-ISPRA) [2]" w:date="2025-02-17T17:48:00Z">
        <w:r w:rsidR="1E95ACC9" w:rsidRPr="00A65279" w:rsidDel="00730055">
          <w:delText>t</w:delText>
        </w:r>
      </w:del>
      <w:ins w:id="51" w:author="BARBERO VIGNOLA Giulia (JRC-ISPRA) [2]" w:date="2025-02-17T17:48:00Z">
        <w:r w:rsidR="00730055">
          <w:t>T</w:t>
        </w:r>
      </w:ins>
      <w:r w:rsidR="1E95ACC9" w:rsidRPr="00A65279">
        <w:t>he main challenge is</w:t>
      </w:r>
      <w:r w:rsidR="0846413E" w:rsidRPr="00A65279">
        <w:t xml:space="preserve"> to ensure fairness in the transformation process</w:t>
      </w:r>
      <w:r w:rsidR="6CD19167" w:rsidRPr="00E972B3">
        <w:t xml:space="preserve">, </w:t>
      </w:r>
      <w:ins w:id="52" w:author="BARBERO VIGNOLA Giulia (JRC-ISPRA) [2]" w:date="2025-02-17T17:48:00Z">
        <w:r w:rsidR="00730055">
          <w:t xml:space="preserve">assuring that everyone can equally benefit from the positive </w:t>
        </w:r>
      </w:ins>
      <w:ins w:id="53" w:author="BARBERO VIGNOLA Giulia (JRC-ISPRA) [2]" w:date="2025-02-17T17:49:00Z">
        <w:r w:rsidR="00730055">
          <w:t>effects</w:t>
        </w:r>
      </w:ins>
      <w:ins w:id="54" w:author="BARBERO VIGNOLA Giulia (JRC-ISPRA) [2]" w:date="2025-02-17T17:48:00Z">
        <w:r w:rsidR="00730055">
          <w:t xml:space="preserve"> of the transition</w:t>
        </w:r>
      </w:ins>
      <w:ins w:id="55" w:author="BARBERO VIGNOLA Giulia (JRC-ISPRA) [2]" w:date="2025-02-17T17:49:00Z">
        <w:r w:rsidR="00730055">
          <w:t>,</w:t>
        </w:r>
      </w:ins>
      <w:ins w:id="56" w:author="BARBERO VIGNOLA Giulia (JRC-ISPRA) [2]" w:date="2025-02-17T17:48:00Z">
        <w:r w:rsidR="00730055" w:rsidRPr="00E972B3">
          <w:t xml:space="preserve"> </w:t>
        </w:r>
      </w:ins>
      <w:r w:rsidR="6CD19167" w:rsidRPr="00E972B3">
        <w:t>and this need</w:t>
      </w:r>
      <w:ins w:id="57" w:author="BORCHARDT Steve (JRC-ISPRA-EXT)" w:date="2025-01-22T16:03:00Z">
        <w:r w:rsidR="00E4335E">
          <w:t>s</w:t>
        </w:r>
      </w:ins>
      <w:r w:rsidR="6CD19167" w:rsidRPr="00E972B3">
        <w:t xml:space="preserve"> to be supported by policies</w:t>
      </w:r>
      <w:r w:rsidR="229ADBB0" w:rsidRPr="00E972B3">
        <w:t xml:space="preserve"> and funds</w:t>
      </w:r>
      <w:r w:rsidR="0846413E" w:rsidRPr="00E972B3">
        <w:t>.</w:t>
      </w:r>
      <w:bookmarkEnd w:id="8"/>
      <w:bookmarkEnd w:id="9"/>
      <w:bookmarkEnd w:id="10"/>
      <w:ins w:id="58" w:author="BARBERO VIGNOLA Giulia (JRC-ISPRA) [2]" w:date="2025-02-17T17:36:00Z">
        <w:r w:rsidR="00401A06">
          <w:t xml:space="preserve"> </w:t>
        </w:r>
      </w:ins>
    </w:p>
    <w:p w14:paraId="5FCAB690" w14:textId="3032C9BF" w:rsidR="00C90B39" w:rsidRPr="000759F6" w:rsidRDefault="0037109D" w:rsidP="7CF0ACBE">
      <w:pPr>
        <w:rPr>
          <w:rFonts w:eastAsia="EC Square Sans Pro" w:cstheme="minorBidi"/>
        </w:rPr>
      </w:pPr>
      <w:r>
        <w:t>T</w:t>
      </w:r>
      <w:r w:rsidR="00C90B39">
        <w:t xml:space="preserve">he Just Transition Mechanism, the Social Climate Fund are </w:t>
      </w:r>
      <w:del w:id="59" w:author="BORCHARDT Steve (JRC-ISPRA-EXT)" w:date="2025-01-22T16:03:00Z">
        <w:r w:rsidR="00C90B39" w:rsidDel="00E4335E">
          <w:delText xml:space="preserve">all </w:delText>
        </w:r>
      </w:del>
      <w:r w:rsidR="00C90B39">
        <w:t xml:space="preserve">essential policy instruments </w:t>
      </w:r>
      <w:r w:rsidR="37B68164">
        <w:t xml:space="preserve">for a </w:t>
      </w:r>
      <w:r w:rsidR="5F872BE6">
        <w:t>fair and inclusive</w:t>
      </w:r>
      <w:r w:rsidR="00C90B39">
        <w:t xml:space="preserve"> transition</w:t>
      </w:r>
      <w:r>
        <w:t xml:space="preserve"> to a climate neutral EU</w:t>
      </w:r>
      <w:r w:rsidR="0944D7CA">
        <w:t>,</w:t>
      </w:r>
      <w:r w:rsidR="00C90B39">
        <w:t xml:space="preserve"> putting people first, and paying attention to regions, industries and workers who </w:t>
      </w:r>
      <w:r w:rsidR="497B775A">
        <w:t>are facing the</w:t>
      </w:r>
      <w:r w:rsidR="00C90B39">
        <w:t xml:space="preserve"> greatest challenges</w:t>
      </w:r>
      <w:r w:rsidR="256879CA">
        <w:t xml:space="preserve"> (</w:t>
      </w:r>
      <w:r w:rsidR="7F7BBACF">
        <w:t>notably,</w:t>
      </w:r>
      <w:r w:rsidR="40864A9C">
        <w:t xml:space="preserve"> </w:t>
      </w:r>
      <w:r w:rsidR="386AD469">
        <w:rPr>
          <w:rFonts w:eastAsiaTheme="minorEastAsia"/>
        </w:rPr>
        <w:t>regions that a</w:t>
      </w:r>
      <w:r w:rsidR="3387D46F">
        <w:rPr>
          <w:rFonts w:eastAsiaTheme="minorEastAsia"/>
        </w:rPr>
        <w:t>re the most carbon-intensive</w:t>
      </w:r>
      <w:r w:rsidR="12D3F164" w:rsidRPr="7E296C85">
        <w:rPr>
          <w:rFonts w:eastAsiaTheme="minorEastAsia"/>
        </w:rPr>
        <w:t xml:space="preserve"> or </w:t>
      </w:r>
      <w:r w:rsidR="0FF94022" w:rsidRPr="7E296C85">
        <w:rPr>
          <w:rFonts w:eastAsiaTheme="minorEastAsia"/>
        </w:rPr>
        <w:t>that</w:t>
      </w:r>
      <w:r w:rsidR="12D3F164" w:rsidRPr="7E296C85">
        <w:rPr>
          <w:rFonts w:eastAsiaTheme="minorEastAsia"/>
        </w:rPr>
        <w:t xml:space="preserve"> rely heavily on fossil fuels</w:t>
      </w:r>
      <w:r w:rsidR="40864A9C">
        <w:t xml:space="preserve">), </w:t>
      </w:r>
      <w:r w:rsidR="66471142">
        <w:t>thus</w:t>
      </w:r>
      <w:r w:rsidR="40864A9C">
        <w:t xml:space="preserve"> </w:t>
      </w:r>
      <w:r w:rsidR="3387D46F">
        <w:rPr>
          <w:rFonts w:eastAsiaTheme="minorEastAsia"/>
        </w:rPr>
        <w:t xml:space="preserve">with </w:t>
      </w:r>
      <w:r w:rsidR="66471142">
        <w:t xml:space="preserve">a clear focus on </w:t>
      </w:r>
      <w:r w:rsidR="40E17241">
        <w:t xml:space="preserve">some </w:t>
      </w:r>
      <w:r w:rsidR="66471142">
        <w:t xml:space="preserve">specific </w:t>
      </w:r>
      <w:r w:rsidR="286AF4D0">
        <w:t>issues</w:t>
      </w:r>
      <w:r w:rsidR="40E17241">
        <w:t xml:space="preserve"> and </w:t>
      </w:r>
      <w:r w:rsidR="66471142">
        <w:t>target groups.</w:t>
      </w:r>
      <w:r w:rsidR="1D2B9A80" w:rsidRPr="7CF0ACBE">
        <w:rPr>
          <w:rFonts w:asciiTheme="minorHAnsi" w:eastAsiaTheme="minorEastAsia" w:hAnsiTheme="minorHAnsi" w:cstheme="minorBidi"/>
        </w:rPr>
        <w:t xml:space="preserve"> </w:t>
      </w:r>
    </w:p>
    <w:p w14:paraId="5077EA72" w14:textId="1981CEF2" w:rsidR="0069048B" w:rsidRPr="001A107C" w:rsidRDefault="0CDD4C1C" w:rsidP="00E972B3">
      <w:pPr>
        <w:rPr>
          <w:rFonts w:cstheme="minorBidi"/>
        </w:rPr>
      </w:pPr>
      <w:r w:rsidRPr="6F6FA99D">
        <w:rPr>
          <w:rFonts w:cstheme="minorBidi"/>
        </w:rPr>
        <w:t>T</w:t>
      </w:r>
      <w:r w:rsidR="003F13D5" w:rsidRPr="6F6FA99D">
        <w:rPr>
          <w:rFonts w:cstheme="minorBidi"/>
        </w:rPr>
        <w:t>he</w:t>
      </w:r>
      <w:r w:rsidR="003F13D5" w:rsidRPr="7CF0ACBE">
        <w:rPr>
          <w:rFonts w:cstheme="minorBidi"/>
        </w:rPr>
        <w:t xml:space="preserve"> consequences of climate change, pollution and environmental degradation may disproportionately affect vulnerable communities and disadvantaged groups, who frequently are the ones with lower share of the responsibility for generating these environmental issues (EEA 2022, </w:t>
      </w:r>
      <w:commentRangeStart w:id="60"/>
      <w:ins w:id="61" w:author="BARBERO VIGNOLA Giulia (JRC-ISPRA)" w:date="2025-01-17T09:49:00Z">
        <w:r w:rsidR="00A65279">
          <w:rPr>
            <w:rFonts w:cstheme="minorBidi"/>
          </w:rPr>
          <w:t>EEA 2018</w:t>
        </w:r>
      </w:ins>
      <w:commentRangeEnd w:id="60"/>
      <w:ins w:id="62" w:author="BARBERO VIGNOLA Giulia (JRC-ISPRA)" w:date="2025-01-17T09:51:00Z">
        <w:r w:rsidR="00A65279">
          <w:rPr>
            <w:rStyle w:val="CommentReference"/>
            <w:lang w:eastAsia="en-US"/>
          </w:rPr>
          <w:commentReference w:id="60"/>
        </w:r>
      </w:ins>
      <w:ins w:id="63" w:author="BARBERO VIGNOLA Giulia (JRC-ISPRA)" w:date="2025-01-17T09:49:00Z">
        <w:r w:rsidR="00A65279">
          <w:rPr>
            <w:rFonts w:cstheme="minorBidi"/>
          </w:rPr>
          <w:t xml:space="preserve">, </w:t>
        </w:r>
      </w:ins>
      <w:r w:rsidR="003F13D5" w:rsidRPr="7CF0ACBE">
        <w:rPr>
          <w:rFonts w:cstheme="minorBidi"/>
        </w:rPr>
        <w:t xml:space="preserve">IPCC 2022). </w:t>
      </w:r>
      <w:r w:rsidR="003F13D5" w:rsidRPr="001A107C">
        <w:t>This includes notably low- and lower-middle income households, who spend a high share of their income in essential services such as energy, transport and housing, as well as micro, small and medium-sized enterprises (</w:t>
      </w:r>
      <w:r w:rsidR="00A3351C">
        <w:t>EC</w:t>
      </w:r>
      <w:r w:rsidR="00726BFC">
        <w:t>, 2020</w:t>
      </w:r>
      <w:r w:rsidR="008F71AF">
        <w:t>,</w:t>
      </w:r>
      <w:r w:rsidR="00A3351C">
        <w:t xml:space="preserve"> </w:t>
      </w:r>
      <w:r w:rsidR="003F13D5" w:rsidRPr="001A107C">
        <w:t xml:space="preserve">Council recommendation, 2022). </w:t>
      </w:r>
      <w:r w:rsidR="00C90B39">
        <w:t xml:space="preserve">Therefore, </w:t>
      </w:r>
      <w:r w:rsidR="6E3D3357">
        <w:t>it is</w:t>
      </w:r>
      <w:r w:rsidR="00C90B39">
        <w:t xml:space="preserve"> essential to maintain high EGD ambitions while fostering greater solidarity and justice in pursuing of its objectives</w:t>
      </w:r>
      <w:r w:rsidR="3D77A7AB">
        <w:t xml:space="preserve">, to avoid that </w:t>
      </w:r>
      <w:r w:rsidR="19E75E21" w:rsidRPr="7CF0ACBE">
        <w:rPr>
          <w:rFonts w:eastAsia="EC Square Sans Pro" w:cs="EC Square Sans Pro"/>
        </w:rPr>
        <w:t xml:space="preserve">actions taken </w:t>
      </w:r>
      <w:r w:rsidR="2ADE6769" w:rsidRPr="7CF0ACBE">
        <w:rPr>
          <w:rFonts w:eastAsia="EC Square Sans Pro" w:cs="EC Square Sans Pro"/>
        </w:rPr>
        <w:t xml:space="preserve">for example </w:t>
      </w:r>
      <w:r w:rsidR="19E75E21" w:rsidRPr="7CF0ACBE">
        <w:rPr>
          <w:rFonts w:eastAsia="EC Square Sans Pro" w:cs="EC Square Sans Pro"/>
        </w:rPr>
        <w:t xml:space="preserve">to mitigate and adapt to climate change </w:t>
      </w:r>
      <w:r w:rsidR="7A4131F2" w:rsidRPr="7CF0ACBE">
        <w:rPr>
          <w:rFonts w:eastAsia="EC Square Sans Pro" w:cs="EC Square Sans Pro"/>
        </w:rPr>
        <w:t>will affect different social groups unequally</w:t>
      </w:r>
      <w:r w:rsidR="19E75E21" w:rsidRPr="7CF0ACBE">
        <w:rPr>
          <w:rFonts w:eastAsia="EC Square Sans Pro" w:cs="EC Square Sans Pro"/>
        </w:rPr>
        <w:t>.</w:t>
      </w:r>
      <w:r w:rsidR="29BA1B50" w:rsidRPr="6F6FA99D">
        <w:rPr>
          <w:rFonts w:eastAsia="EC Square Sans Pro" w:cs="EC Square Sans Pro"/>
        </w:rPr>
        <w:t xml:space="preserve"> </w:t>
      </w:r>
    </w:p>
    <w:p w14:paraId="0E3078A9" w14:textId="377A745E" w:rsidR="003F13D5" w:rsidRPr="001A107C" w:rsidRDefault="4806828E" w:rsidP="0391239D">
      <w:pPr>
        <w:rPr>
          <w:rFonts w:cstheme="minorBidi"/>
        </w:rPr>
      </w:pPr>
      <w:r w:rsidRPr="626D0899">
        <w:rPr>
          <w:rFonts w:cstheme="minorBidi"/>
        </w:rPr>
        <w:t>I</w:t>
      </w:r>
      <w:r>
        <w:t>mplementing the green transition have large impacts on business and employment, and these will vary by sector, occupation, region and country, implying job changes within sectors.</w:t>
      </w:r>
      <w:r w:rsidRPr="626D0899">
        <w:rPr>
          <w:rFonts w:cstheme="minorBidi"/>
        </w:rPr>
        <w:t xml:space="preserve"> </w:t>
      </w:r>
      <w:r w:rsidR="72353490" w:rsidRPr="626D0899">
        <w:rPr>
          <w:rFonts w:cstheme="minorBidi"/>
        </w:rPr>
        <w:t xml:space="preserve">For example, </w:t>
      </w:r>
      <w:r w:rsidR="7012C0A0" w:rsidRPr="626D0899">
        <w:rPr>
          <w:rFonts w:cstheme="minorBidi"/>
        </w:rPr>
        <w:t>regions with strong economies</w:t>
      </w:r>
      <w:r w:rsidR="405C7C9B" w:rsidRPr="626D0899">
        <w:rPr>
          <w:rFonts w:cstheme="minorBidi"/>
        </w:rPr>
        <w:t xml:space="preserve">, more innovation </w:t>
      </w:r>
      <w:r w:rsidR="7012C0A0" w:rsidRPr="626D0899">
        <w:rPr>
          <w:rFonts w:cstheme="minorBidi"/>
        </w:rPr>
        <w:t>and knowledge-intensive services are better equipped for a green transition</w:t>
      </w:r>
      <w:r w:rsidR="0E23B253" w:rsidRPr="626D0899">
        <w:rPr>
          <w:rFonts w:cstheme="minorBidi"/>
        </w:rPr>
        <w:t>; e</w:t>
      </w:r>
      <w:r w:rsidR="7012C0A0" w:rsidRPr="626D0899">
        <w:rPr>
          <w:rFonts w:cstheme="minorBidi"/>
        </w:rPr>
        <w:t>conomically diversified regions tend to have lower socio-economic risk, while those reliant on fossil fuels face higher risks (</w:t>
      </w:r>
      <w:r w:rsidR="105D29D5" w:rsidRPr="626D0899">
        <w:rPr>
          <w:rFonts w:cstheme="minorBidi"/>
        </w:rPr>
        <w:t>EC,</w:t>
      </w:r>
      <w:r w:rsidR="6405F649" w:rsidRPr="626D0899">
        <w:rPr>
          <w:rFonts w:cstheme="minorBidi"/>
        </w:rPr>
        <w:t xml:space="preserve"> 2024</w:t>
      </w:r>
      <w:r w:rsidR="6BB8EC3D" w:rsidRPr="626D0899">
        <w:rPr>
          <w:rFonts w:cstheme="minorBidi"/>
        </w:rPr>
        <w:t>)</w:t>
      </w:r>
      <w:r w:rsidR="3577E9E9" w:rsidRPr="626D0899">
        <w:rPr>
          <w:rFonts w:cstheme="minorBidi"/>
        </w:rPr>
        <w:t>. Results of the CINTRAN project</w:t>
      </w:r>
      <w:r w:rsidR="71A6B3A4" w:rsidRPr="626D0899">
        <w:rPr>
          <w:rStyle w:val="FootnoteReference"/>
          <w:rFonts w:cstheme="minorBidi"/>
        </w:rPr>
        <w:footnoteReference w:id="2"/>
      </w:r>
      <w:r w:rsidR="3577E9E9" w:rsidRPr="626D0899">
        <w:rPr>
          <w:rFonts w:cstheme="minorBidi"/>
        </w:rPr>
        <w:t xml:space="preserve"> </w:t>
      </w:r>
      <w:r w:rsidR="4C0A0BCE" w:rsidRPr="626D0899">
        <w:rPr>
          <w:rFonts w:cstheme="minorBidi"/>
        </w:rPr>
        <w:t xml:space="preserve">that examined the risks of territorial imbalances that </w:t>
      </w:r>
      <w:r w:rsidR="4C0A0BCE" w:rsidRPr="626D0899">
        <w:rPr>
          <w:rFonts w:cstheme="minorBidi"/>
        </w:rPr>
        <w:lastRenderedPageBreak/>
        <w:t xml:space="preserve">could results </w:t>
      </w:r>
      <w:r w:rsidR="58AD70E7" w:rsidRPr="626D0899">
        <w:rPr>
          <w:rFonts w:cstheme="minorBidi"/>
        </w:rPr>
        <w:t>from</w:t>
      </w:r>
      <w:r w:rsidR="4C0A0BCE" w:rsidRPr="626D0899">
        <w:rPr>
          <w:rFonts w:cstheme="minorBidi"/>
        </w:rPr>
        <w:t xml:space="preserve"> the green transition</w:t>
      </w:r>
      <w:r w:rsidR="51781DE2" w:rsidRPr="626D0899">
        <w:rPr>
          <w:rFonts w:cstheme="minorBidi"/>
        </w:rPr>
        <w:t>,</w:t>
      </w:r>
      <w:r w:rsidR="4C0A0BCE" w:rsidRPr="626D0899">
        <w:rPr>
          <w:rFonts w:cstheme="minorBidi"/>
        </w:rPr>
        <w:t xml:space="preserve"> </w:t>
      </w:r>
      <w:r w:rsidR="3577E9E9" w:rsidRPr="626D0899">
        <w:rPr>
          <w:rFonts w:cstheme="minorBidi"/>
        </w:rPr>
        <w:t>identified 15 EU regions likely to be affected the most from the transition</w:t>
      </w:r>
      <w:r w:rsidR="5082F446" w:rsidRPr="626D0899">
        <w:rPr>
          <w:rFonts w:cstheme="minorBidi"/>
        </w:rPr>
        <w:t xml:space="preserve"> (</w:t>
      </w:r>
      <w:r w:rsidR="71A6B3A4" w:rsidRPr="626D0899">
        <w:rPr>
          <w:rFonts w:cstheme="minorBidi"/>
          <w:color w:val="2B579A"/>
        </w:rPr>
        <w:fldChar w:fldCharType="begin"/>
      </w:r>
      <w:r w:rsidR="71A6B3A4" w:rsidRPr="626D0899">
        <w:rPr>
          <w:rFonts w:cstheme="minorBidi"/>
        </w:rPr>
        <w:instrText xml:space="preserve"> REF _Ref170988503 \h  \* MERGEFORMAT </w:instrText>
      </w:r>
      <w:r w:rsidR="71A6B3A4" w:rsidRPr="626D0899">
        <w:rPr>
          <w:rFonts w:cstheme="minorBidi"/>
          <w:color w:val="2B579A"/>
        </w:rPr>
      </w:r>
      <w:r w:rsidR="71A6B3A4" w:rsidRPr="626D0899">
        <w:rPr>
          <w:rFonts w:cstheme="minorBidi"/>
          <w:color w:val="2B579A"/>
        </w:rPr>
        <w:fldChar w:fldCharType="separate"/>
      </w:r>
      <w:r w:rsidR="3577E9E9" w:rsidRPr="4E116433">
        <w:rPr>
          <w:b/>
          <w:bCs/>
        </w:rPr>
        <w:t xml:space="preserve">Figure </w:t>
      </w:r>
      <w:r w:rsidR="3577E9E9" w:rsidRPr="4E116433">
        <w:rPr>
          <w:b/>
          <w:bCs/>
          <w:noProof/>
        </w:rPr>
        <w:t>2</w:t>
      </w:r>
      <w:r w:rsidR="71A6B3A4" w:rsidRPr="626D0899">
        <w:rPr>
          <w:rFonts w:cstheme="minorBidi"/>
          <w:color w:val="2B579A"/>
        </w:rPr>
        <w:fldChar w:fldCharType="end"/>
      </w:r>
      <w:r w:rsidR="7E4804DA" w:rsidRPr="626D0899">
        <w:rPr>
          <w:rFonts w:cstheme="minorBidi"/>
        </w:rPr>
        <w:t>)</w:t>
      </w:r>
      <w:r w:rsidR="3577E9E9" w:rsidRPr="626D0899">
        <w:rPr>
          <w:rFonts w:cstheme="minorBidi"/>
        </w:rPr>
        <w:t xml:space="preserve"> (Vontrisi et al., 2024; </w:t>
      </w:r>
      <w:r w:rsidR="523E39F6" w:rsidRPr="626D0899">
        <w:rPr>
          <w:rFonts w:cstheme="minorBidi"/>
        </w:rPr>
        <w:t>CINTRAN, 2023</w:t>
      </w:r>
      <w:r w:rsidR="3577E9E9" w:rsidRPr="626D0899">
        <w:rPr>
          <w:rFonts w:cstheme="minorBidi"/>
        </w:rPr>
        <w:t>).</w:t>
      </w:r>
      <w:r w:rsidR="72353490" w:rsidRPr="626D0899">
        <w:rPr>
          <w:rFonts w:cstheme="minorBidi"/>
        </w:rPr>
        <w:t xml:space="preserve"> </w:t>
      </w:r>
      <w:r w:rsidR="096C1E3B" w:rsidRPr="626D0899">
        <w:rPr>
          <w:rFonts w:cstheme="minorBidi"/>
        </w:rPr>
        <w:t xml:space="preserve"> </w:t>
      </w:r>
    </w:p>
    <w:p w14:paraId="2C7D226E" w14:textId="38796D06" w:rsidR="294DAC0F" w:rsidRDefault="294DAC0F" w:rsidP="00832CF7">
      <w:pPr>
        <w:keepNext/>
        <w:keepLines/>
        <w:rPr>
          <w:rFonts w:cstheme="minorBidi"/>
        </w:rPr>
      </w:pPr>
      <w:r w:rsidRPr="4E116433">
        <w:rPr>
          <w:b/>
          <w:bCs/>
        </w:rPr>
        <w:t xml:space="preserve">Figure </w:t>
      </w:r>
      <w:r w:rsidRPr="4E116433">
        <w:rPr>
          <w:b/>
          <w:bCs/>
          <w:color w:val="2B579A"/>
        </w:rPr>
        <w:fldChar w:fldCharType="begin"/>
      </w:r>
      <w:r w:rsidRPr="4E116433">
        <w:rPr>
          <w:b/>
          <w:bCs/>
        </w:rPr>
        <w:instrText xml:space="preserve"> SEQ Figure \* ARABIC </w:instrText>
      </w:r>
      <w:r w:rsidRPr="4E116433">
        <w:rPr>
          <w:b/>
          <w:bCs/>
          <w:color w:val="2B579A"/>
        </w:rPr>
        <w:fldChar w:fldCharType="separate"/>
      </w:r>
      <w:r w:rsidRPr="4E116433">
        <w:rPr>
          <w:b/>
          <w:bCs/>
          <w:noProof/>
        </w:rPr>
        <w:t>2</w:t>
      </w:r>
      <w:r w:rsidRPr="4E116433">
        <w:rPr>
          <w:b/>
          <w:bCs/>
          <w:color w:val="2B579A"/>
        </w:rPr>
        <w:fldChar w:fldCharType="end"/>
      </w:r>
      <w:r w:rsidRPr="4E116433">
        <w:rPr>
          <w:b/>
          <w:bCs/>
        </w:rPr>
        <w:t>.</w:t>
      </w:r>
      <w:r w:rsidRPr="4E116433">
        <w:t xml:space="preserve"> Socio-economic risks associated with the green transition by NUTS 2 region</w:t>
      </w:r>
    </w:p>
    <w:p w14:paraId="43357EA4" w14:textId="50B181C8" w:rsidR="529FD0DA" w:rsidRDefault="0069048B" w:rsidP="4E116433">
      <w:pPr>
        <w:rPr>
          <w:rFonts w:cstheme="minorBidi"/>
        </w:rPr>
      </w:pPr>
      <w:r w:rsidRPr="007B3052">
        <w:rPr>
          <w:rFonts w:cstheme="minorHAnsi"/>
          <w:noProof/>
          <w:color w:val="2B579A"/>
          <w:shd w:val="clear" w:color="auto" w:fill="E6E6E6"/>
        </w:rPr>
        <w:drawing>
          <wp:anchor distT="0" distB="0" distL="114300" distR="114300" simplePos="0" relativeHeight="251658240" behindDoc="0" locked="0" layoutInCell="1" allowOverlap="1" wp14:anchorId="7D6FACA5" wp14:editId="403F1FBE">
            <wp:simplePos x="0" y="0"/>
            <wp:positionH relativeFrom="column">
              <wp:posOffset>161925</wp:posOffset>
            </wp:positionH>
            <wp:positionV relativeFrom="paragraph">
              <wp:posOffset>376555</wp:posOffset>
            </wp:positionV>
            <wp:extent cx="704850" cy="1181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4850" cy="1181100"/>
                    </a:xfrm>
                    <a:prstGeom prst="rect">
                      <a:avLst/>
                    </a:prstGeom>
                  </pic:spPr>
                </pic:pic>
              </a:graphicData>
            </a:graphic>
          </wp:anchor>
        </w:drawing>
      </w:r>
      <w:r>
        <w:rPr>
          <w:noProof/>
        </w:rPr>
        <w:t xml:space="preserve"> </w:t>
      </w:r>
      <w:ins w:id="64" w:author="MARELLI Luisa (JRC-ISPRA)" w:date="2024-12-06T11:24:00Z">
        <w:r w:rsidR="529FD0DA">
          <w:rPr>
            <w:noProof/>
          </w:rPr>
          <w:drawing>
            <wp:inline distT="0" distB="0" distL="0" distR="0" wp14:anchorId="65BC50B9" wp14:editId="3181A330">
              <wp:extent cx="5304791" cy="5625297"/>
              <wp:effectExtent l="19050" t="19050" r="10160" b="13970"/>
              <wp:docPr id="1775888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dtfl="http://schemas.microsoft.com/office/word/2024/wordml/sdtformatlock" xmlns:w16du="http://schemas.microsoft.com/office/word/2023/wordml/word16du" xmlns:oel="http://schemas.microsoft.com/office/2019/extlst"/>
                          </a:ext>
                        </a:extLst>
                      </a:blip>
                      <a:srcRect l="543" t="610" b="626"/>
                      <a:stretch>
                        <a:fillRect/>
                      </a:stretch>
                    </pic:blipFill>
                    <pic:spPr bwMode="auto">
                      <a:xfrm>
                        <a:off x="0" y="0"/>
                        <a:ext cx="5304791" cy="5625297"/>
                      </a:xfrm>
                      <a:prstGeom prst="rect">
                        <a:avLst/>
                      </a:prstGeom>
                      <a:ln>
                        <a:solidFill>
                          <a:schemeClr val="bg1">
                            <a:lumMod val="95000"/>
                          </a:schemeClr>
                        </a:solidFill>
                      </a:ln>
                      <a:extLst>
                        <a:ext uri="{53640926-AAD7-44D8-BBD7-CCE9431645EC}">
                          <a14:shadowObscured xmlns:a14="http://schemas.microsoft.com/office/drawing/2010/main"/>
                        </a:ext>
                      </a:extLst>
                    </pic:spPr>
                  </pic:pic>
                </a:graphicData>
              </a:graphic>
            </wp:inline>
          </w:drawing>
        </w:r>
      </w:ins>
    </w:p>
    <w:p w14:paraId="7E68BED7" w14:textId="7866CB16" w:rsidR="529FD0DA" w:rsidRDefault="529FD0DA" w:rsidP="4E116433">
      <w:pPr>
        <w:rPr>
          <w:rFonts w:ascii="Calibri" w:hAnsi="Calibri" w:cs="Calibri"/>
          <w:color w:val="212121"/>
          <w:sz w:val="18"/>
          <w:szCs w:val="18"/>
        </w:rPr>
      </w:pPr>
      <w:r w:rsidRPr="65E9E55D">
        <w:rPr>
          <w:rFonts w:cstheme="minorBidi"/>
          <w:i/>
          <w:iCs/>
          <w:sz w:val="18"/>
          <w:szCs w:val="18"/>
        </w:rPr>
        <w:t>Source</w:t>
      </w:r>
      <w:r w:rsidRPr="65E9E55D">
        <w:rPr>
          <w:rFonts w:cstheme="minorBidi"/>
          <w:sz w:val="18"/>
          <w:szCs w:val="18"/>
        </w:rPr>
        <w:t xml:space="preserve">: </w:t>
      </w:r>
      <w:r w:rsidRPr="65E9E55D">
        <w:rPr>
          <w:sz w:val="18"/>
          <w:szCs w:val="18"/>
        </w:rPr>
        <w:t xml:space="preserve">Ninth report on economic, social and territorial cohesion (EC, 2024). Map elaborated </w:t>
      </w:r>
      <w:r w:rsidRPr="65E9E55D">
        <w:rPr>
          <w:rFonts w:cs="Calibri"/>
          <w:color w:val="212121"/>
          <w:sz w:val="18"/>
          <w:szCs w:val="18"/>
        </w:rPr>
        <w:t xml:space="preserve">by DG REGIO based on results of the </w:t>
      </w:r>
      <w:hyperlink r:id="rId18" w:history="1">
        <w:r w:rsidRPr="65E9E55D">
          <w:rPr>
            <w:rStyle w:val="Hyperlink"/>
            <w:rFonts w:cs="Calibri"/>
            <w:sz w:val="18"/>
            <w:szCs w:val="18"/>
          </w:rPr>
          <w:t>CINTRAN</w:t>
        </w:r>
      </w:hyperlink>
      <w:r w:rsidRPr="65E9E55D">
        <w:rPr>
          <w:rFonts w:cs="Calibri"/>
          <w:color w:val="212121"/>
          <w:sz w:val="18"/>
          <w:szCs w:val="18"/>
        </w:rPr>
        <w:t xml:space="preserve"> project. </w:t>
      </w:r>
      <w:r w:rsidRPr="65E9E55D">
        <w:rPr>
          <w:rFonts w:cs="Calibri"/>
          <w:i/>
          <w:iCs/>
          <w:color w:val="212121"/>
          <w:sz w:val="18"/>
          <w:szCs w:val="18"/>
        </w:rPr>
        <w:t>Note</w:t>
      </w:r>
      <w:r w:rsidRPr="65E9E55D">
        <w:rPr>
          <w:rFonts w:cs="Calibri"/>
          <w:color w:val="212121"/>
          <w:sz w:val="18"/>
          <w:szCs w:val="18"/>
        </w:rPr>
        <w:t xml:space="preserve">: The ‘Socio-economic risk’ index measures the overall risk with respect to the socio-economic situation in a region, considering vulnerability, hazard and exposure.  </w:t>
      </w:r>
      <w:r w:rsidRPr="65E9E55D">
        <w:rPr>
          <w:rFonts w:cstheme="minorBidi"/>
          <w:sz w:val="18"/>
          <w:szCs w:val="18"/>
        </w:rPr>
        <w:t>(Vontrisi et al., 2024).</w:t>
      </w:r>
    </w:p>
    <w:p w14:paraId="7470FC15" w14:textId="77777777" w:rsidR="00832CF7" w:rsidRDefault="00832CF7" w:rsidP="65E9E55D">
      <w:pPr>
        <w:rPr>
          <w:rFonts w:eastAsia="EC Square Sans Pro" w:cs="EC Square Sans Pro"/>
        </w:rPr>
      </w:pPr>
    </w:p>
    <w:p w14:paraId="2A787E68" w14:textId="020E2A14" w:rsidR="00860EE9" w:rsidRDefault="00860EE9" w:rsidP="65E9E55D">
      <w:pPr>
        <w:rPr>
          <w:rFonts w:cstheme="minorBidi"/>
        </w:rPr>
      </w:pPr>
      <w:r>
        <w:rPr>
          <w:rFonts w:eastAsia="EC Square Sans Pro" w:cs="EC Square Sans Pro"/>
        </w:rPr>
        <w:t xml:space="preserve">According to a study from </w:t>
      </w:r>
      <w:r>
        <w:t xml:space="preserve">the JRC (Menyhert, 2022), the potential social consequences of increasing energy and consumer prices in the EU vary significantly </w:t>
      </w:r>
      <w:r w:rsidRPr="00860EE9">
        <w:rPr>
          <w:b/>
        </w:rPr>
        <w:t>between and within Member</w:t>
      </w:r>
      <w:r>
        <w:t xml:space="preserve"> </w:t>
      </w:r>
      <w:r w:rsidRPr="00860EE9">
        <w:rPr>
          <w:b/>
        </w:rPr>
        <w:t>States</w:t>
      </w:r>
      <w:r>
        <w:t>, based on the structure of household expenditures. Low-income households spend considerably more on food and energy in relative terms, and are therefore particularly exposed and vulnerable to the effects on price changes. The social situation is especially problematic in Central and Eastern European countries, where large segments of the population devote the majority of their budget to essential items.</w:t>
      </w:r>
    </w:p>
    <w:p w14:paraId="77DAB8E7" w14:textId="6D889BAD" w:rsidR="003F13D5" w:rsidRPr="001A107C" w:rsidRDefault="0411CD14" w:rsidP="65E9E55D">
      <w:pPr>
        <w:rPr>
          <w:rFonts w:cstheme="minorBidi"/>
        </w:rPr>
      </w:pPr>
      <w:r w:rsidRPr="65E9E55D">
        <w:rPr>
          <w:rFonts w:cstheme="minorBidi"/>
        </w:rPr>
        <w:t xml:space="preserve">The </w:t>
      </w:r>
      <w:r w:rsidRPr="00272BB8">
        <w:rPr>
          <w:rFonts w:cstheme="minorBidi"/>
          <w:b/>
        </w:rPr>
        <w:t xml:space="preserve">gender </w:t>
      </w:r>
      <w:r w:rsidR="472CDA71" w:rsidRPr="00272BB8">
        <w:rPr>
          <w:rFonts w:cstheme="minorBidi"/>
          <w:b/>
        </w:rPr>
        <w:t>perspective</w:t>
      </w:r>
      <w:r w:rsidR="472CDA71" w:rsidRPr="65E9E55D">
        <w:rPr>
          <w:rFonts w:cstheme="minorBidi"/>
        </w:rPr>
        <w:t xml:space="preserve"> </w:t>
      </w:r>
      <w:r w:rsidR="00860EE9">
        <w:rPr>
          <w:rFonts w:cstheme="minorBidi"/>
        </w:rPr>
        <w:t>in the green transition</w:t>
      </w:r>
      <w:r w:rsidR="2D6EFCDB" w:rsidRPr="00A458FB">
        <w:rPr>
          <w:rFonts w:cstheme="minorBidi"/>
        </w:rPr>
        <w:t xml:space="preserve"> should </w:t>
      </w:r>
      <w:r w:rsidR="00860EE9">
        <w:rPr>
          <w:rFonts w:cstheme="minorBidi"/>
        </w:rPr>
        <w:t>also</w:t>
      </w:r>
      <w:r w:rsidR="00860EE9" w:rsidRPr="65E9E55D">
        <w:rPr>
          <w:rFonts w:cstheme="minorBidi"/>
        </w:rPr>
        <w:t xml:space="preserve"> </w:t>
      </w:r>
      <w:r w:rsidR="2D6EFCDB" w:rsidRPr="65E9E55D">
        <w:rPr>
          <w:rFonts w:cstheme="minorBidi"/>
        </w:rPr>
        <w:t xml:space="preserve">be further </w:t>
      </w:r>
      <w:r w:rsidR="3BCDEFD2" w:rsidRPr="65E9E55D">
        <w:rPr>
          <w:rFonts w:cstheme="minorBidi"/>
        </w:rPr>
        <w:t>strengthened</w:t>
      </w:r>
      <w:r w:rsidR="76FF06C9" w:rsidRPr="65E9E55D">
        <w:rPr>
          <w:rFonts w:cstheme="minorBidi"/>
        </w:rPr>
        <w:t xml:space="preserve">, </w:t>
      </w:r>
      <w:r w:rsidR="0815B088" w:rsidRPr="65E9E55D">
        <w:rPr>
          <w:rFonts w:cstheme="minorBidi"/>
        </w:rPr>
        <w:t xml:space="preserve">as </w:t>
      </w:r>
      <w:r w:rsidR="76FF06C9" w:rsidRPr="65E9E55D">
        <w:rPr>
          <w:rFonts w:cstheme="minorBidi"/>
        </w:rPr>
        <w:t xml:space="preserve">several studies highlighting the different impacts and </w:t>
      </w:r>
      <w:r w:rsidR="46DC3AFC" w:rsidRPr="65E9E55D">
        <w:rPr>
          <w:rFonts w:cstheme="minorBidi"/>
        </w:rPr>
        <w:t>vulnerabilities to</w:t>
      </w:r>
      <w:r w:rsidR="76FF06C9" w:rsidRPr="65E9E55D">
        <w:rPr>
          <w:rFonts w:cstheme="minorBidi"/>
        </w:rPr>
        <w:t xml:space="preserve"> climate change </w:t>
      </w:r>
      <w:r w:rsidR="03013688" w:rsidRPr="65E9E55D">
        <w:rPr>
          <w:rFonts w:cstheme="minorBidi"/>
        </w:rPr>
        <w:t xml:space="preserve">between </w:t>
      </w:r>
      <w:r w:rsidR="76FF06C9" w:rsidRPr="65E9E55D">
        <w:rPr>
          <w:rFonts w:cstheme="minorBidi"/>
        </w:rPr>
        <w:t>men and women</w:t>
      </w:r>
      <w:r w:rsidR="64353724" w:rsidRPr="65E9E55D">
        <w:rPr>
          <w:rFonts w:cstheme="minorBidi"/>
        </w:rPr>
        <w:t>, due to their different social roles, status, resources etc.</w:t>
      </w:r>
      <w:r w:rsidR="5600CF90" w:rsidRPr="65E9E55D">
        <w:rPr>
          <w:rFonts w:cstheme="minorBidi"/>
        </w:rPr>
        <w:t xml:space="preserve"> </w:t>
      </w:r>
      <w:r w:rsidR="00A458FB" w:rsidRPr="65E9E55D">
        <w:rPr>
          <w:rFonts w:cstheme="minorBidi"/>
        </w:rPr>
        <w:t xml:space="preserve">Thus far, this aspects has been only partially addressed (ESO, 2024; </w:t>
      </w:r>
      <w:r w:rsidR="00A458FB" w:rsidRPr="65E9E55D">
        <w:rPr>
          <w:rFonts w:cstheme="minorBidi"/>
        </w:rPr>
        <w:lastRenderedPageBreak/>
        <w:t xml:space="preserve">Hefferman et al, 2022). </w:t>
      </w:r>
      <w:r w:rsidR="1D8D9838" w:rsidRPr="65E9E55D">
        <w:rPr>
          <w:rFonts w:cstheme="minorBidi"/>
        </w:rPr>
        <w:t>I</w:t>
      </w:r>
      <w:r w:rsidR="1574E032" w:rsidRPr="65E9E55D">
        <w:rPr>
          <w:rFonts w:cstheme="minorBidi"/>
        </w:rPr>
        <w:t>mbalances are also evident in the labor marke</w:t>
      </w:r>
      <w:r w:rsidR="00A458FB">
        <w:rPr>
          <w:rFonts w:cstheme="minorBidi"/>
        </w:rPr>
        <w:t>t</w:t>
      </w:r>
      <w:r w:rsidR="1574E032" w:rsidRPr="65E9E55D">
        <w:rPr>
          <w:rFonts w:cstheme="minorBidi"/>
        </w:rPr>
        <w:t>: for example, recent studies from ILO</w:t>
      </w:r>
      <w:r w:rsidR="71B28E0B" w:rsidRPr="65E9E55D">
        <w:rPr>
          <w:rFonts w:cstheme="minorBidi"/>
        </w:rPr>
        <w:t xml:space="preserve"> found that of the nearly 20 million additional jobs possible in a sustainable energy transition by 2030, only 6 million jobs go to female workers</w:t>
      </w:r>
      <w:r w:rsidR="1574E032" w:rsidRPr="65E9E55D">
        <w:rPr>
          <w:rFonts w:cstheme="minorBidi"/>
        </w:rPr>
        <w:t xml:space="preserve"> (IRENA and ILO, 2023)</w:t>
      </w:r>
      <w:r w:rsidR="00A458FB">
        <w:rPr>
          <w:rFonts w:cstheme="minorBidi"/>
        </w:rPr>
        <w:t xml:space="preserve">. </w:t>
      </w:r>
      <w:r w:rsidR="5CAEFB4A" w:rsidRPr="65E9E55D">
        <w:rPr>
          <w:rFonts w:cstheme="minorBidi"/>
        </w:rPr>
        <w:t>A JRC study analysed the effects of the energy transition on women, shedding light on the often-overlooked impact of gender disparities in access to clean and affordable energy, highlighting the need for immediate action to bridge the gap and foster social resilience (Murauskaite-Bull et al., 2024). It emphasises the importance of inclusive policies to guarantee women’s active engagement and representation in the energy industry, not just as customers, but also in particular as decision-makers and innovators</w:t>
      </w:r>
      <w:r w:rsidR="78FF651F" w:rsidRPr="65E9E55D">
        <w:rPr>
          <w:rFonts w:cstheme="minorBidi"/>
        </w:rPr>
        <w:t>, with increased p</w:t>
      </w:r>
      <w:r w:rsidR="5CAEFB4A" w:rsidRPr="65E9E55D">
        <w:rPr>
          <w:rFonts w:cstheme="minorBidi"/>
        </w:rPr>
        <w:t>olitical and managerial engagement.</w:t>
      </w:r>
      <w:r w:rsidR="436482CD" w:rsidRPr="65E9E55D">
        <w:rPr>
          <w:rFonts w:cstheme="minorBidi"/>
        </w:rPr>
        <w:t xml:space="preserve"> </w:t>
      </w:r>
    </w:p>
    <w:p w14:paraId="4571DDEE" w14:textId="030D6046" w:rsidR="003F13D5" w:rsidRDefault="4C1D80E7" w:rsidP="65E9E55D">
      <w:pPr>
        <w:rPr>
          <w:ins w:id="65" w:author="BARBERO VIGNOLA Giulia (JRC-ISPRA) [2]" w:date="2025-02-17T17:53:00Z"/>
          <w:rFonts w:cstheme="minorBidi"/>
        </w:rPr>
      </w:pPr>
      <w:r w:rsidRPr="65E9E55D">
        <w:rPr>
          <w:rFonts w:cstheme="minorBidi"/>
        </w:rPr>
        <w:t>As recently highlighted also by the</w:t>
      </w:r>
      <w:r w:rsidR="258B37AB" w:rsidRPr="65E9E55D">
        <w:rPr>
          <w:rFonts w:cstheme="minorBidi"/>
        </w:rPr>
        <w:t xml:space="preserve"> European Social Observatory (ESO, 2024), the EU framework for the just </w:t>
      </w:r>
      <w:r w:rsidR="64209818" w:rsidRPr="65E9E55D">
        <w:rPr>
          <w:rFonts w:cstheme="minorBidi"/>
        </w:rPr>
        <w:t>transition</w:t>
      </w:r>
      <w:r w:rsidR="258B37AB" w:rsidRPr="65E9E55D">
        <w:rPr>
          <w:rFonts w:cstheme="minorBidi"/>
        </w:rPr>
        <w:t xml:space="preserve"> needs to be </w:t>
      </w:r>
      <w:r w:rsidR="0FC2041A" w:rsidRPr="65E9E55D">
        <w:rPr>
          <w:rFonts w:cstheme="minorBidi"/>
        </w:rPr>
        <w:t>significantly</w:t>
      </w:r>
      <w:r w:rsidR="258B37AB" w:rsidRPr="65E9E55D">
        <w:rPr>
          <w:rFonts w:cstheme="minorBidi"/>
        </w:rPr>
        <w:t xml:space="preserve"> broaden</w:t>
      </w:r>
      <w:r w:rsidR="3E11EB04" w:rsidRPr="65E9E55D">
        <w:rPr>
          <w:rFonts w:cstheme="minorBidi"/>
        </w:rPr>
        <w:t>ed and made more effective</w:t>
      </w:r>
      <w:r w:rsidR="739564A1" w:rsidRPr="65E9E55D">
        <w:rPr>
          <w:rFonts w:cstheme="minorBidi"/>
        </w:rPr>
        <w:t>, strengthening the link between the green transition and welfare policies</w:t>
      </w:r>
      <w:r w:rsidR="69A8001B" w:rsidRPr="65E9E55D">
        <w:rPr>
          <w:rFonts w:cstheme="minorBidi"/>
        </w:rPr>
        <w:t>, and also reinforcing the involvement of citizens and stakeholders</w:t>
      </w:r>
      <w:r w:rsidR="3E11EB04" w:rsidRPr="65E9E55D">
        <w:rPr>
          <w:rFonts w:cstheme="minorBidi"/>
        </w:rPr>
        <w:t>.</w:t>
      </w:r>
      <w:r w:rsidRPr="65E9E55D">
        <w:rPr>
          <w:rFonts w:cstheme="minorBidi"/>
        </w:rPr>
        <w:t xml:space="preserve"> </w:t>
      </w:r>
    </w:p>
    <w:p w14:paraId="09B52648" w14:textId="5C440A2B" w:rsidR="00730055" w:rsidRPr="001A107C" w:rsidRDefault="009640D1" w:rsidP="003F13D5">
      <w:ins w:id="66" w:author="BARBERO VIGNOLA Giulia (JRC-ISPRA) [2]" w:date="2025-02-17T17:55:00Z">
        <w:r>
          <w:rPr>
            <w:rFonts w:cstheme="minorBidi"/>
          </w:rPr>
          <w:t xml:space="preserve">The need of effective social policies is </w:t>
        </w:r>
      </w:ins>
      <w:ins w:id="67" w:author="BARBERO VIGNOLA Giulia (JRC-ISPRA) [2]" w:date="2025-02-28T11:06:00Z">
        <w:r w:rsidR="00272BB8">
          <w:rPr>
            <w:rFonts w:cstheme="minorBidi"/>
          </w:rPr>
          <w:t>further</w:t>
        </w:r>
      </w:ins>
      <w:ins w:id="68" w:author="BARBERO VIGNOLA Giulia (JRC-ISPRA) [2]" w:date="2025-02-17T17:55:00Z">
        <w:r>
          <w:rPr>
            <w:rFonts w:cstheme="minorBidi"/>
          </w:rPr>
          <w:t xml:space="preserve"> enshrined by the new competitiveness strategy, </w:t>
        </w:r>
      </w:ins>
      <w:ins w:id="69" w:author="BARBERO VIGNOLA Giulia (JRC-ISPRA) [2]" w:date="2025-02-17T17:58:00Z">
        <w:r>
          <w:rPr>
            <w:rFonts w:cstheme="minorBidi"/>
          </w:rPr>
          <w:t>when focusing on the urgency of</w:t>
        </w:r>
      </w:ins>
      <w:ins w:id="70" w:author="BARBERO VIGNOLA Giulia (JRC-ISPRA) [2]" w:date="2025-02-17T17:57:00Z">
        <w:r>
          <w:rPr>
            <w:rFonts w:cstheme="minorBidi"/>
          </w:rPr>
          <w:t xml:space="preserve"> </w:t>
        </w:r>
      </w:ins>
      <w:ins w:id="71" w:author="BARBERO VIGNOLA Giulia (JRC-ISPRA) [2]" w:date="2025-02-17T17:53:00Z">
        <w:r w:rsidR="00730055">
          <w:rPr>
            <w:rFonts w:cstheme="minorBidi"/>
          </w:rPr>
          <w:t xml:space="preserve">promoting skills and quality jobs, while ensuring social fairness. </w:t>
        </w:r>
      </w:ins>
      <w:r w:rsidR="18BED034" w:rsidRPr="65E9E55D">
        <w:rPr>
          <w:rFonts w:cstheme="minorBidi"/>
        </w:rPr>
        <w:t xml:space="preserve">The success of the </w:t>
      </w:r>
      <w:del w:id="72" w:author="BARBERO VIGNOLA Giulia (JRC-ISPRA) [2]" w:date="2025-02-17T18:00:00Z">
        <w:r w:rsidR="18BED034" w:rsidRPr="65E9E55D" w:rsidDel="009640D1">
          <w:rPr>
            <w:rFonts w:cstheme="minorBidi"/>
          </w:rPr>
          <w:delText xml:space="preserve">green </w:delText>
        </w:r>
      </w:del>
      <w:r w:rsidR="18BED034" w:rsidRPr="65E9E55D">
        <w:rPr>
          <w:rFonts w:cstheme="minorBidi"/>
        </w:rPr>
        <w:t xml:space="preserve">transition </w:t>
      </w:r>
      <w:ins w:id="73" w:author="BARBERO VIGNOLA Giulia (JRC-ISPRA) [2]" w:date="2025-02-17T18:00:00Z">
        <w:r>
          <w:rPr>
            <w:rFonts w:cstheme="minorBidi"/>
          </w:rPr>
          <w:t xml:space="preserve">towards a green and competitive Europe </w:t>
        </w:r>
      </w:ins>
      <w:r w:rsidR="0FD1D97E" w:rsidRPr="65E9E55D">
        <w:rPr>
          <w:rFonts w:cstheme="minorBidi"/>
        </w:rPr>
        <w:t xml:space="preserve">depends </w:t>
      </w:r>
      <w:r w:rsidR="18BED034" w:rsidRPr="65E9E55D">
        <w:rPr>
          <w:rFonts w:cstheme="minorBidi"/>
        </w:rPr>
        <w:t xml:space="preserve">on </w:t>
      </w:r>
      <w:del w:id="74" w:author="BARBERO VIGNOLA Giulia (JRC-ISPRA) [2]" w:date="2025-02-17T18:00:00Z">
        <w:r w:rsidR="18BED034" w:rsidRPr="65E9E55D" w:rsidDel="009640D1">
          <w:rPr>
            <w:rFonts w:cstheme="minorBidi"/>
          </w:rPr>
          <w:delText xml:space="preserve">its </w:delText>
        </w:r>
      </w:del>
      <w:ins w:id="75" w:author="BARBERO VIGNOLA Giulia (JRC-ISPRA) [2]" w:date="2025-02-17T18:00:00Z">
        <w:r>
          <w:rPr>
            <w:rFonts w:cstheme="minorBidi"/>
          </w:rPr>
          <w:t>the</w:t>
        </w:r>
        <w:r w:rsidRPr="65E9E55D">
          <w:rPr>
            <w:rFonts w:cstheme="minorBidi"/>
          </w:rPr>
          <w:t xml:space="preserve"> </w:t>
        </w:r>
      </w:ins>
      <w:r w:rsidR="18BED034" w:rsidRPr="65E9E55D">
        <w:rPr>
          <w:rFonts w:cstheme="minorBidi"/>
        </w:rPr>
        <w:t>ability to acknowledge and address the concerns of the most vulnerable people, who may lose in the process.</w:t>
      </w:r>
      <w:r w:rsidR="4C1D80E7" w:rsidRPr="65E9E55D">
        <w:rPr>
          <w:rFonts w:cstheme="minorBidi"/>
        </w:rPr>
        <w:t xml:space="preserve"> </w:t>
      </w:r>
      <w:r w:rsidR="003F13D5" w:rsidRPr="001A107C">
        <w:t>Ensur</w:t>
      </w:r>
      <w:r w:rsidR="0069048B">
        <w:t>ing</w:t>
      </w:r>
      <w:r w:rsidR="003F13D5" w:rsidRPr="001A107C">
        <w:t xml:space="preserve"> a fair and just transition requires understanding of the challenges, the distributional impacts and risk of inequalities, including energy</w:t>
      </w:r>
      <w:del w:id="76" w:author="BARBERO VIGNOLA Giulia (JRC-ISPRA) [2]" w:date="2025-02-17T17:52:00Z">
        <w:r w:rsidR="003F13D5" w:rsidRPr="001A107C" w:rsidDel="00730055">
          <w:delText xml:space="preserve">, </w:delText>
        </w:r>
      </w:del>
      <w:ins w:id="77" w:author="BARBERO VIGNOLA Giulia (JRC-ISPRA) [2]" w:date="2025-02-17T17:52:00Z">
        <w:r w:rsidR="00730055">
          <w:t xml:space="preserve"> and</w:t>
        </w:r>
        <w:r w:rsidR="00730055" w:rsidRPr="001A107C">
          <w:t xml:space="preserve"> </w:t>
        </w:r>
      </w:ins>
      <w:r w:rsidR="003F13D5" w:rsidRPr="001A107C">
        <w:t>transport</w:t>
      </w:r>
      <w:ins w:id="78" w:author="BARBERO VIGNOLA Giulia (JRC-ISPRA) [2]" w:date="2025-02-17T17:52:00Z">
        <w:r w:rsidR="00730055">
          <w:t xml:space="preserve"> poverty</w:t>
        </w:r>
      </w:ins>
      <w:r w:rsidR="003F13D5" w:rsidRPr="001A107C">
        <w:t xml:space="preserve">, carbon </w:t>
      </w:r>
      <w:r w:rsidR="006836DB" w:rsidRPr="001A107C">
        <w:t xml:space="preserve">footprint </w:t>
      </w:r>
      <w:r w:rsidR="003F13D5" w:rsidRPr="001A107C">
        <w:t xml:space="preserve">and gender inequalities. </w:t>
      </w:r>
    </w:p>
    <w:p w14:paraId="22E6C3A6" w14:textId="77777777" w:rsidR="003F13D5" w:rsidRPr="001A107C" w:rsidRDefault="003F13D5" w:rsidP="003F13D5">
      <w:pPr>
        <w:rPr>
          <w:rFonts w:cstheme="minorHAnsi"/>
        </w:rPr>
      </w:pPr>
    </w:p>
    <w:p w14:paraId="09EC6F6E" w14:textId="7DFB8518" w:rsidR="003F13D5" w:rsidRPr="002E60A8" w:rsidRDefault="00832CF7" w:rsidP="00832CF7">
      <w:pPr>
        <w:pStyle w:val="JRCLevel-3title"/>
        <w:tabs>
          <w:tab w:val="num" w:pos="360"/>
        </w:tabs>
        <w:ind w:left="0" w:firstLine="0"/>
      </w:pPr>
      <w:bookmarkStart w:id="79" w:name="_Toc184306460"/>
      <w:bookmarkStart w:id="80" w:name="_Toc184881545"/>
      <w:bookmarkStart w:id="81" w:name="_Toc184968574"/>
      <w:bookmarkStart w:id="82" w:name="_Toc191646095"/>
      <w:r>
        <w:t xml:space="preserve">5.1.1 </w:t>
      </w:r>
      <w:r w:rsidR="003F13D5" w:rsidRPr="002E60A8">
        <w:t>Energy poverty</w:t>
      </w:r>
      <w:bookmarkEnd w:id="79"/>
      <w:bookmarkEnd w:id="80"/>
      <w:bookmarkEnd w:id="81"/>
      <w:bookmarkEnd w:id="82"/>
    </w:p>
    <w:p w14:paraId="738FB120" w14:textId="3EFF7341" w:rsidR="003F13D5" w:rsidRPr="001A107C" w:rsidRDefault="357CB434" w:rsidP="003F13D5">
      <w:r w:rsidRPr="001A107C" w:rsidDel="008F71AF">
        <w:t xml:space="preserve">Energy </w:t>
      </w:r>
      <w:r w:rsidRPr="001A107C">
        <w:t xml:space="preserve">poverty </w:t>
      </w:r>
      <w:r w:rsidR="008F71AF">
        <w:rPr>
          <w:rStyle w:val="FootnoteReference"/>
        </w:rPr>
        <w:footnoteReference w:id="3"/>
      </w:r>
      <w:r w:rsidR="7DC94461">
        <w:t xml:space="preserve"> </w:t>
      </w:r>
      <w:commentRangeStart w:id="83"/>
      <w:commentRangeEnd w:id="83"/>
      <w:r w:rsidR="003F13D5" w:rsidRPr="001A107C">
        <w:rPr>
          <w:rStyle w:val="CommentReference"/>
          <w:sz w:val="20"/>
          <w:szCs w:val="20"/>
        </w:rPr>
        <w:commentReference w:id="83"/>
      </w:r>
      <w:r w:rsidR="76D2E8E2" w:rsidRPr="2BD7C027">
        <w:rPr>
          <w:rFonts w:eastAsia="EC Square Sans Pro" w:cs="EC Square Sans Pro"/>
        </w:rPr>
        <w:t xml:space="preserve">is </w:t>
      </w:r>
      <w:r w:rsidR="006C0886">
        <w:rPr>
          <w:rFonts w:eastAsia="EC Square Sans Pro" w:cs="EC Square Sans Pro"/>
        </w:rPr>
        <w:t xml:space="preserve">becoming </w:t>
      </w:r>
      <w:r w:rsidR="76D2E8E2" w:rsidRPr="2BD7C027">
        <w:rPr>
          <w:rFonts w:eastAsia="EC Square Sans Pro" w:cs="EC Square Sans Pro"/>
        </w:rPr>
        <w:t xml:space="preserve">a pressing issue for a socially inclusive </w:t>
      </w:r>
      <w:r w:rsidR="006C0886">
        <w:rPr>
          <w:rFonts w:eastAsia="EC Square Sans Pro" w:cs="EC Square Sans Pro"/>
        </w:rPr>
        <w:t xml:space="preserve">clean </w:t>
      </w:r>
      <w:r w:rsidR="76D2E8E2" w:rsidRPr="2BD7C027">
        <w:rPr>
          <w:rFonts w:eastAsia="EC Square Sans Pro" w:cs="EC Square Sans Pro"/>
        </w:rPr>
        <w:t>energy transition</w:t>
      </w:r>
      <w:r w:rsidR="006C0886" w:rsidRPr="006C0886">
        <w:rPr>
          <w:rFonts w:eastAsia="EC Square Sans Pro" w:cs="EC Square Sans Pro"/>
        </w:rPr>
        <w:t xml:space="preserve"> </w:t>
      </w:r>
      <w:r w:rsidR="006C0886">
        <w:rPr>
          <w:rFonts w:eastAsia="EC Square Sans Pro" w:cs="EC Square Sans Pro"/>
        </w:rPr>
        <w:t xml:space="preserve">in the EU, due to its </w:t>
      </w:r>
      <w:r w:rsidR="76D2E8E2" w:rsidRPr="2BD7C027">
        <w:rPr>
          <w:rFonts w:eastAsia="EC Square Sans Pro" w:cs="EC Square Sans Pro"/>
        </w:rPr>
        <w:t>impact on vulnerable populations</w:t>
      </w:r>
      <w:r w:rsidR="006C0886">
        <w:rPr>
          <w:rFonts w:eastAsia="EC Square Sans Pro" w:cs="EC Square Sans Pro"/>
        </w:rPr>
        <w:t xml:space="preserve"> (</w:t>
      </w:r>
      <w:ins w:id="84" w:author="BARBERO VIGNOLA Giulia (JRC-ISPRA) [2]" w:date="2025-02-28T11:21:00Z">
        <w:r w:rsidR="002C407E">
          <w:t>Menyhert, 2022</w:t>
        </w:r>
      </w:ins>
      <w:ins w:id="85" w:author="BARBERO VIGNOLA Giulia (JRC-ISPRA) [2]" w:date="2025-02-28T11:23:00Z">
        <w:r w:rsidR="002C407E">
          <w:rPr>
            <w:rFonts w:cstheme="minorBidi"/>
          </w:rPr>
          <w:t>)</w:t>
        </w:r>
      </w:ins>
      <w:del w:id="86" w:author="BARBERO VIGNOLA Giulia (JRC-ISPRA) [2]" w:date="2025-02-28T11:21:00Z">
        <w:r w:rsidR="006C0886" w:rsidRPr="00A458FB" w:rsidDel="002C407E">
          <w:rPr>
            <w:rFonts w:eastAsia="EC Square Sans Pro" w:cs="EC Square Sans Pro"/>
            <w:highlight w:val="yellow"/>
          </w:rPr>
          <w:delText>Ref to JRC report</w:delText>
        </w:r>
      </w:del>
      <w:r w:rsidR="006C0886">
        <w:rPr>
          <w:rFonts w:eastAsia="EC Square Sans Pro" w:cs="EC Square Sans Pro"/>
        </w:rPr>
        <w:t>)</w:t>
      </w:r>
      <w:r w:rsidR="76D2E8E2" w:rsidRPr="2BD7C027">
        <w:rPr>
          <w:rFonts w:eastAsia="EC Square Sans Pro" w:cs="EC Square Sans Pro"/>
        </w:rPr>
        <w:t xml:space="preserve">. After a decade of decline, energy poverty is on the rise again, particularly since 2021. More than 10% of the EU population struggled with inadequate home heating in 2023. Variations across regions and demographic groups illustrate the complexity of the issue. Low-income households are disproportionately affected, with some regions reporting that up to 55% of individuals are unable to meet their energy costs (Koukoufikis et al., 2024). This underscores the urgency for comprehensive policy measures that address both the symptoms and </w:t>
      </w:r>
      <w:r w:rsidR="0069048B">
        <w:rPr>
          <w:rFonts w:eastAsia="EC Square Sans Pro" w:cs="EC Square Sans Pro"/>
        </w:rPr>
        <w:t xml:space="preserve">the </w:t>
      </w:r>
      <w:r w:rsidR="76D2E8E2" w:rsidRPr="2BD7C027">
        <w:rPr>
          <w:rFonts w:eastAsia="EC Square Sans Pro" w:cs="EC Square Sans Pro"/>
        </w:rPr>
        <w:t>root causes of energy poverty.</w:t>
      </w:r>
      <w:r w:rsidR="0069048B">
        <w:rPr>
          <w:rFonts w:eastAsia="EC Square Sans Pro" w:cs="EC Square Sans Pro"/>
        </w:rPr>
        <w:t xml:space="preserve"> </w:t>
      </w:r>
    </w:p>
    <w:p w14:paraId="6A8AFE13" w14:textId="65F04DEF" w:rsidR="003F13D5" w:rsidRPr="001A107C" w:rsidRDefault="003F13D5">
      <w:r w:rsidRPr="2BD7C027">
        <w:rPr>
          <w:b/>
          <w:bCs/>
        </w:rPr>
        <w:t>Tackling energy poverty</w:t>
      </w:r>
      <w:r>
        <w:t xml:space="preserve"> has become specific policy priority in the legislative package Clean Energy for All Europeans, </w:t>
      </w:r>
      <w:r w:rsidR="3B472680" w:rsidRPr="00A458FB">
        <w:t>which</w:t>
      </w:r>
      <w:r w:rsidR="3B472680" w:rsidRPr="2BD7C027">
        <w:t xml:space="preserve"> was</w:t>
      </w:r>
      <w:r>
        <w:t xml:space="preserve"> strengthened with the </w:t>
      </w:r>
      <w:commentRangeStart w:id="87"/>
      <w:r>
        <w:t>Recommendation on Energy Poverty</w:t>
      </w:r>
      <w:commentRangeEnd w:id="87"/>
      <w:r>
        <w:rPr>
          <w:rStyle w:val="CommentReference"/>
        </w:rPr>
        <w:commentReference w:id="87"/>
      </w:r>
      <w:r>
        <w:t xml:space="preserve"> (2020), issued as part of the Renovation Wave package</w:t>
      </w:r>
      <w:r w:rsidR="00F16E58">
        <w:t xml:space="preserve"> and r</w:t>
      </w:r>
      <w:r>
        <w:t>ecently</w:t>
      </w:r>
      <w:r w:rsidR="00F16E58">
        <w:t xml:space="preserve"> </w:t>
      </w:r>
      <w:r>
        <w:t xml:space="preserve">strengthened by a </w:t>
      </w:r>
      <w:commentRangeStart w:id="88"/>
      <w:r>
        <w:t>Second Recommendation on Energy Poverty</w:t>
      </w:r>
      <w:commentRangeEnd w:id="88"/>
      <w:r>
        <w:rPr>
          <w:rStyle w:val="CommentReference"/>
        </w:rPr>
        <w:commentReference w:id="88"/>
      </w:r>
      <w:r>
        <w:t xml:space="preserve"> (2023).</w:t>
      </w:r>
      <w:ins w:id="89" w:author="BARBERO VIGNOLA Giulia (JRC-ISPRA) [2]" w:date="2025-02-28T11:27:00Z">
        <w:r w:rsidR="00011551">
          <w:t xml:space="preserve"> </w:t>
        </w:r>
        <w:r w:rsidR="00011551" w:rsidRPr="00011551">
          <w:t xml:space="preserve">Supporting the Clean Industrial Deal, the </w:t>
        </w:r>
        <w:r w:rsidR="00011551" w:rsidRPr="00011551">
          <w:rPr>
            <w:b/>
          </w:rPr>
          <w:t>Action Plan for Affordable Energy</w:t>
        </w:r>
        <w:r w:rsidR="00011551" w:rsidRPr="00011551">
          <w:t xml:space="preserve"> will focus on decreasing energy costs for citizens, businesses, industry and communities across the EU, considering the needs of all people, including vulnerable groups.</w:t>
        </w:r>
      </w:ins>
      <w:r>
        <w:t xml:space="preserve"> </w:t>
      </w:r>
    </w:p>
    <w:p w14:paraId="71421D01" w14:textId="52222456" w:rsidR="003F13D5" w:rsidRPr="001A107C" w:rsidRDefault="003F13D5" w:rsidP="003F13D5">
      <w:r w:rsidRPr="2AD21D5D">
        <w:rPr>
          <w:b/>
          <w:bCs/>
        </w:rPr>
        <w:t>Energy efficiency of residential buildings</w:t>
      </w:r>
      <w:r>
        <w:t xml:space="preserve"> is a key determinant of energy poverty. The </w:t>
      </w:r>
      <w:del w:id="90" w:author="BARBERO VIGNOLA Giulia (JRC-ISPRA) [2]" w:date="2025-02-28T11:29:00Z">
        <w:r w:rsidDel="00011551">
          <w:delText>recently adopted</w:delText>
        </w:r>
        <w:commentRangeStart w:id="91"/>
        <w:r w:rsidDel="00011551">
          <w:delText xml:space="preserve"> </w:delText>
        </w:r>
      </w:del>
      <w:r>
        <w:t>Energy Performance of Buildings Directive (EPBD</w:t>
      </w:r>
      <w:commentRangeEnd w:id="91"/>
      <w:r>
        <w:rPr>
          <w:rStyle w:val="CommentReference"/>
        </w:rPr>
        <w:commentReference w:id="91"/>
      </w:r>
      <w:r>
        <w:t>) clearly included provisions to tackle energy poverty</w:t>
      </w:r>
      <w:r w:rsidR="006C0886">
        <w:t xml:space="preserve"> and mandates</w:t>
      </w:r>
      <w:r>
        <w:t xml:space="preserve"> Member States to carefully design and </w:t>
      </w:r>
      <w:commentRangeStart w:id="92"/>
      <w:commentRangeStart w:id="93"/>
      <w:r>
        <w:t>implement financing schemes that not only incentivize building renovations but also include robust monitoring of social impacts to prevent any adverse effects on vulnerable populations</w:t>
      </w:r>
      <w:commentRangeEnd w:id="92"/>
      <w:r>
        <w:rPr>
          <w:rStyle w:val="CommentReference"/>
        </w:rPr>
        <w:commentReference w:id="92"/>
      </w:r>
      <w:commentRangeEnd w:id="93"/>
      <w:r>
        <w:rPr>
          <w:rStyle w:val="CommentReference"/>
        </w:rPr>
        <w:commentReference w:id="93"/>
      </w:r>
      <w:r>
        <w:t xml:space="preserve">. </w:t>
      </w:r>
    </w:p>
    <w:p w14:paraId="105FA41B" w14:textId="692D393A" w:rsidR="003F13D5" w:rsidRPr="001A107C" w:rsidRDefault="003F13D5" w:rsidP="003F13D5">
      <w:r w:rsidRPr="001A107C">
        <w:t xml:space="preserve">A close analysis of recent EU climate and energy policy proposals reveals </w:t>
      </w:r>
      <w:r w:rsidRPr="5CB20658">
        <w:rPr>
          <w:b/>
          <w:bCs/>
        </w:rPr>
        <w:t xml:space="preserve">four main layers of action </w:t>
      </w:r>
      <w:r w:rsidRPr="001A107C">
        <w:t>that relate to energy poverty: initiatives directly related to energy poverty and broader social aspects; energy performance of buildings; energy efficiency measures; and related climate and energy policies (</w:t>
      </w:r>
      <w:hyperlink r:id="rId20" w:history="1">
        <w:r w:rsidRPr="001A107C">
          <w:t>Vandyck, DellaValle et al. 2023</w:t>
        </w:r>
      </w:hyperlink>
      <w:r w:rsidRPr="001A107C">
        <w:t>).</w:t>
      </w:r>
    </w:p>
    <w:p w14:paraId="478BAB96" w14:textId="5DD4EE6D" w:rsidR="003F13D5" w:rsidRPr="001A107C" w:rsidRDefault="49985175" w:rsidP="2BD7C027">
      <w:r>
        <w:t>E</w:t>
      </w:r>
      <w:r w:rsidR="505A5E92">
        <w:t>nergy poverty is</w:t>
      </w:r>
      <w:r>
        <w:t xml:space="preserve"> usually</w:t>
      </w:r>
      <w:r w:rsidR="505A5E92">
        <w:t xml:space="preserve"> </w:t>
      </w:r>
      <w:r w:rsidR="2881EC33">
        <w:t>mainly</w:t>
      </w:r>
      <w:r w:rsidR="505A5E92">
        <w:t xml:space="preserve"> caused by hig</w:t>
      </w:r>
      <w:r w:rsidR="4BEEAE74">
        <w:t xml:space="preserve">h </w:t>
      </w:r>
      <w:r w:rsidR="505A5E92">
        <w:t xml:space="preserve">energy prices, low income and energy inefficient housing. Therefore, </w:t>
      </w:r>
      <w:r w:rsidR="505A5E92" w:rsidRPr="0069048B">
        <w:rPr>
          <w:b/>
        </w:rPr>
        <w:t>energy efficiency measures, funding mechanisms and targeted protection and support measures are frequently recognised as a way to mitigate energy poverty</w:t>
      </w:r>
      <w:r w:rsidR="505A5E92">
        <w:t xml:space="preserve"> (DellaValle et al. 2024). However, with the introduction of consensual indicators of energy poverty, individual behaviour has been considered as a fourth driver of energy poverty</w:t>
      </w:r>
      <w:r w:rsidR="00F16E58">
        <w:t xml:space="preserve">: </w:t>
      </w:r>
      <w:r w:rsidR="505A5E92" w:rsidRPr="2BD7C027">
        <w:rPr>
          <w:b/>
          <w:bCs/>
        </w:rPr>
        <w:t>behaviour change strategies</w:t>
      </w:r>
      <w:r w:rsidR="505A5E92">
        <w:t xml:space="preserve"> </w:t>
      </w:r>
      <w:r w:rsidR="00F16E58">
        <w:t xml:space="preserve">are therefor </w:t>
      </w:r>
      <w:r w:rsidR="505A5E92">
        <w:t xml:space="preserve">additional channel not only to address energy </w:t>
      </w:r>
      <w:r w:rsidR="505A5E92">
        <w:lastRenderedPageBreak/>
        <w:t xml:space="preserve">poverty, but also to empower capacity to take an active role in the energy transition as </w:t>
      </w:r>
      <w:r w:rsidR="505A5E92" w:rsidRPr="2BD7C027">
        <w:rPr>
          <w:i/>
          <w:iCs/>
        </w:rPr>
        <w:t>energy citizens</w:t>
      </w:r>
      <w:r w:rsidR="505A5E92">
        <w:t xml:space="preserve"> (DellaValle and Sareen, 2021).</w:t>
      </w:r>
    </w:p>
    <w:p w14:paraId="155D8966" w14:textId="53BCBE0C" w:rsidR="003F13D5" w:rsidRPr="001A107C" w:rsidRDefault="505A5E92" w:rsidP="003F13D5">
      <w:r>
        <w:t>The concept of</w:t>
      </w:r>
      <w:r w:rsidRPr="48959EEA">
        <w:rPr>
          <w:b/>
          <w:bCs/>
        </w:rPr>
        <w:t xml:space="preserve"> </w:t>
      </w:r>
      <w:r w:rsidRPr="48959EEA">
        <w:rPr>
          <w:b/>
          <w:bCs/>
          <w:i/>
          <w:iCs/>
        </w:rPr>
        <w:t>energy citizenship</w:t>
      </w:r>
      <w:r>
        <w:t xml:space="preserve">, which emphasizes the role of </w:t>
      </w:r>
      <w:r w:rsidRPr="48959EEA">
        <w:rPr>
          <w:b/>
          <w:bCs/>
        </w:rPr>
        <w:t>citizens as active social and political participants in the energy transition</w:t>
      </w:r>
      <w:r>
        <w:t xml:space="preserve">, is closely linked to addressing energy poverty, as its promotion helps to combat the energy injustices underlying energy poverty (DellaValle and Czako, 2022). To help policymakers elevate citizens from passive policy recipients to active and knowledgeable participants, behavioural insights are key. </w:t>
      </w:r>
      <w:r w:rsidRPr="00F16E58">
        <w:t xml:space="preserve">As an example, to involve citizens in policy development </w:t>
      </w:r>
      <w:r w:rsidRPr="00F16E58">
        <w:rPr>
          <w:b/>
          <w:bCs/>
        </w:rPr>
        <w:t>"thinks" and "nudges plus"</w:t>
      </w:r>
      <w:r w:rsidRPr="00F16E58">
        <w:t xml:space="preserve"> can be used. </w:t>
      </w:r>
      <w:r w:rsidRPr="00F16E58">
        <w:rPr>
          <w:i/>
          <w:iCs/>
        </w:rPr>
        <w:t>Thinks</w:t>
      </w:r>
      <w:r w:rsidRPr="00F16E58">
        <w:t xml:space="preserve"> are deliberative interventions where citizens engage in reflecting on issues and proposing solutions, such as through citizens' juries, assemblies, and participatory budgeting. </w:t>
      </w:r>
      <w:r w:rsidRPr="00F16E58">
        <w:rPr>
          <w:i/>
          <w:iCs/>
        </w:rPr>
        <w:t>Nudges plus</w:t>
      </w:r>
      <w:r w:rsidRPr="00F16E58">
        <w:t xml:space="preserve"> combine the reflective aspect of thinks with nudges, resulting from a co-design process involving both citizens and local policymakers (Vandyck et al. 2023). </w:t>
      </w:r>
    </w:p>
    <w:p w14:paraId="406CBD56" w14:textId="77777777" w:rsidR="003F13D5" w:rsidRPr="001A107C" w:rsidRDefault="505A5E92" w:rsidP="003F13D5">
      <w:r>
        <w:t xml:space="preserve">The energy poor can also be empowered to become energy citizens by engaging in </w:t>
      </w:r>
      <w:r w:rsidRPr="48959EEA">
        <w:rPr>
          <w:b/>
          <w:bCs/>
        </w:rPr>
        <w:t xml:space="preserve">energy communities </w:t>
      </w:r>
      <w:r>
        <w:t xml:space="preserve">(bottom-up initiatives of citizens that come together to produce, share, and manage their own renewable energy). This involvement allows them not only to take ownership of the energy they produce, thus promoting the so-called </w:t>
      </w:r>
      <w:r w:rsidRPr="48959EEA">
        <w:rPr>
          <w:b/>
          <w:bCs/>
          <w:i/>
          <w:iCs/>
        </w:rPr>
        <w:t>energy democracy</w:t>
      </w:r>
      <w:r>
        <w:t>, but also to alleviate energy poverty, making energy bills more affordable (Koukoufikis et al. 2023).</w:t>
      </w:r>
    </w:p>
    <w:p w14:paraId="26A85752" w14:textId="11D6DC09" w:rsidR="003F13D5" w:rsidRPr="001A107C" w:rsidRDefault="003F13D5" w:rsidP="003F13D5">
      <w:r>
        <w:t xml:space="preserve">While numerous measures to combat energy poverty exist, their effectiveness relies on accurately identifying the target group, e.g. the energy poor. The latest </w:t>
      </w:r>
      <w:r w:rsidR="54F4C407">
        <w:t xml:space="preserve">data </w:t>
      </w:r>
      <w:r w:rsidR="00860EE9">
        <w:t xml:space="preserve">from Eurostat </w:t>
      </w:r>
      <w:r>
        <w:t xml:space="preserve">show that approximately 40 million Europeans across all Member States, representing </w:t>
      </w:r>
      <w:r w:rsidR="3D45F765">
        <w:t>10.6</w:t>
      </w:r>
      <w:r>
        <w:t>% of the Union population, were unable to keep their home adequately warm in 202</w:t>
      </w:r>
      <w:r w:rsidR="64265F41">
        <w:t>3</w:t>
      </w:r>
      <w:r>
        <w:t>. That is a sharp increase since 2021 when 6,9% of the population were in the same situation (</w:t>
      </w:r>
      <w:commentRangeStart w:id="94"/>
      <w:r>
        <w:t>Energy Poverty Recommendation, 2023</w:t>
      </w:r>
      <w:commentRangeEnd w:id="94"/>
      <w:r>
        <w:rPr>
          <w:rStyle w:val="CommentReference"/>
        </w:rPr>
        <w:commentReference w:id="94"/>
      </w:r>
      <w:r>
        <w:t xml:space="preserve">). </w:t>
      </w:r>
    </w:p>
    <w:p w14:paraId="232ABEC8" w14:textId="77777777" w:rsidR="003F13D5" w:rsidRPr="001A107C" w:rsidRDefault="505A5E92" w:rsidP="003F13D5">
      <w:r>
        <w:t>However, keeping one’s home adequately warm represents only one of the multiple dimensions underlying energy poverty. Energy poverty is, in fact, driven not only by economic factors, energy affordability and access, and housing quality, but also, amongst others, by geographical factors, path dependencies, existing inequalities (e.g. gender, marginalisation) and health factors (Sareen et al. 2020).</w:t>
      </w:r>
    </w:p>
    <w:p w14:paraId="532731DE" w14:textId="6A9C9B8A" w:rsidR="003F13D5" w:rsidRPr="001A107C" w:rsidRDefault="003F13D5" w:rsidP="003F13D5">
      <w:r w:rsidRPr="001A107C">
        <w:t>Because of this multidimensionality, measuring energy poverty remains thus challenging</w:t>
      </w:r>
      <w:r w:rsidR="00860EE9">
        <w:t xml:space="preserve">, and many EC </w:t>
      </w:r>
      <w:r w:rsidRPr="001A107C">
        <w:t xml:space="preserve">initiatives and collaborations </w:t>
      </w:r>
      <w:r w:rsidR="00860EE9">
        <w:t xml:space="preserve">are in place </w:t>
      </w:r>
      <w:r w:rsidRPr="001A107C">
        <w:t xml:space="preserve">to improve the identification and ways to </w:t>
      </w:r>
      <w:r w:rsidR="00860EE9">
        <w:t>address and support</w:t>
      </w:r>
      <w:r w:rsidRPr="001A107C">
        <w:t xml:space="preserve"> the energy-poor</w:t>
      </w:r>
      <w:r w:rsidR="006B441C">
        <w:rPr>
          <w:rStyle w:val="FootnoteReference"/>
        </w:rPr>
        <w:footnoteReference w:id="4"/>
      </w:r>
      <w:r w:rsidRPr="001A107C">
        <w:t xml:space="preserve">. </w:t>
      </w:r>
    </w:p>
    <w:p w14:paraId="2E3A52B7" w14:textId="148DA3F3" w:rsidR="00011551" w:rsidRDefault="505A5E92" w:rsidP="00011551">
      <w:r>
        <w:t xml:space="preserve">Given the strong relationship between energy poverty and income, </w:t>
      </w:r>
      <w:r w:rsidRPr="00476319">
        <w:rPr>
          <w:b/>
        </w:rPr>
        <w:t>income-support policies are essential</w:t>
      </w:r>
      <w:r>
        <w:t xml:space="preserve"> to tackle energy poverty situations, especially for households under the poverty line (Fulvimari et al. 2023). However, other type of policies may support the energy poor within the middle-income groups. This is the case of price caps, which reduce the burden of expenditures on energy goods (Amores et al. 2023), or structural interventions that step up energy efficiency by reducing the need of energy consumption. Finally, behavioural levers such as assisting consumers in setting goals for reducing energy consumption through apps and the implementation of educational campaigns to make investments choices that improve energy efficiency may also be effective in reducing the energy poverty, especially in the long-term. </w:t>
      </w:r>
    </w:p>
    <w:p w14:paraId="10B8F698" w14:textId="196D36B2" w:rsidR="007631A3" w:rsidRPr="001A107C" w:rsidRDefault="007631A3" w:rsidP="00011551">
      <w:pPr>
        <w:rPr>
          <w:ins w:id="95" w:author="BARBERO VIGNOLA Giulia (JRC-ISPRA) [2]" w:date="2025-02-28T11:41:00Z"/>
        </w:rPr>
      </w:pPr>
      <w:ins w:id="96" w:author="BARBERO VIGNOLA Giulia (JRC-ISPRA) [2]" w:date="2025-02-28T11:41:00Z">
        <w:r w:rsidRPr="007631A3">
          <w:t>Access to affordable energy is a cornerstone of the Clean Industrial Deal</w:t>
        </w:r>
      </w:ins>
      <w:ins w:id="97" w:author="BARBERO VIGNOLA Giulia (JRC-ISPRA) [2]" w:date="2025-02-28T11:45:00Z">
        <w:r>
          <w:t xml:space="preserve">, and </w:t>
        </w:r>
        <w:r w:rsidRPr="007631A3">
          <w:t xml:space="preserve">the </w:t>
        </w:r>
      </w:ins>
      <w:ins w:id="98" w:author="BARBERO VIGNOLA Giulia (JRC-ISPRA) [2]" w:date="2025-02-28T11:46:00Z">
        <w:r w:rsidRPr="007631A3">
          <w:t>Action Plan for Affordable Energy</w:t>
        </w:r>
        <w:r w:rsidRPr="00011551">
          <w:t xml:space="preserve"> </w:t>
        </w:r>
      </w:ins>
      <w:ins w:id="99" w:author="BARBERO VIGNOLA Giulia (JRC-ISPRA) [2]" w:date="2025-02-28T11:45:00Z">
        <w:r>
          <w:t>reaffirms the EU’s commitment to an inclusive energy transition where no individual or community is left behind.</w:t>
        </w:r>
      </w:ins>
      <w:ins w:id="100" w:author="BARBERO VIGNOLA Giulia (JRC-ISPRA) [2]" w:date="2025-02-28T14:34:00Z">
        <w:r w:rsidR="009A364C">
          <w:t xml:space="preserve"> </w:t>
        </w:r>
        <w:r w:rsidR="009A364C" w:rsidRPr="009A364C">
          <w:t>A key component of the strategy to ensure affordable housing is adopting a preventive approach to energy poverty by identifying households at risk. High rental expenditures are a significant risk factor for energy vulnerability (</w:t>
        </w:r>
        <w:commentRangeStart w:id="101"/>
        <w:r w:rsidR="009A364C" w:rsidRPr="009A364C">
          <w:t>Della Valle, Maduta et al. 2024</w:t>
        </w:r>
        <w:commentRangeEnd w:id="101"/>
        <w:r w:rsidR="009A364C">
          <w:rPr>
            <w:rStyle w:val="CommentReference"/>
            <w:lang w:eastAsia="en-US"/>
          </w:rPr>
          <w:commentReference w:id="101"/>
        </w:r>
        <w:r w:rsidR="009A364C" w:rsidRPr="009A364C">
          <w:t>). This approach allows for targeted measures, such as rental interventions, and helps mitigate the risk of summer energy poverty, which is more prevalent in urban areas with higher rental rates</w:t>
        </w:r>
      </w:ins>
      <w:ins w:id="102" w:author="BARBERO VIGNOLA Giulia (JRC-ISPRA) [2]" w:date="2025-02-28T14:35:00Z">
        <w:r w:rsidR="009A364C">
          <w:t>.</w:t>
        </w:r>
      </w:ins>
    </w:p>
    <w:p w14:paraId="1CE4D976" w14:textId="05154C62" w:rsidR="003F13D5" w:rsidRPr="00832CF7" w:rsidDel="00011551" w:rsidRDefault="003F13D5" w:rsidP="00832CF7">
      <w:pPr>
        <w:spacing w:before="0" w:after="0"/>
        <w:rPr>
          <w:del w:id="103" w:author="BARBERO VIGNOLA Giulia (JRC-ISPRA) [2]" w:date="2025-02-28T11:33:00Z"/>
        </w:rPr>
      </w:pPr>
    </w:p>
    <w:p w14:paraId="12774B47" w14:textId="3AD8C224" w:rsidR="003F13D5" w:rsidRPr="00832CF7" w:rsidRDefault="00832CF7" w:rsidP="00832CF7">
      <w:pPr>
        <w:pStyle w:val="JRCLevel-3title"/>
        <w:tabs>
          <w:tab w:val="num" w:pos="360"/>
        </w:tabs>
        <w:ind w:left="0" w:firstLine="0"/>
      </w:pPr>
      <w:bookmarkStart w:id="104" w:name="_Toc184306461"/>
      <w:bookmarkStart w:id="105" w:name="_Toc184881546"/>
      <w:bookmarkStart w:id="106" w:name="_Toc184968575"/>
      <w:bookmarkStart w:id="107" w:name="_Toc191646096"/>
      <w:r>
        <w:t xml:space="preserve">5.1.2 </w:t>
      </w:r>
      <w:r w:rsidR="003F13D5" w:rsidRPr="00832CF7">
        <w:t>Transport poverty</w:t>
      </w:r>
      <w:bookmarkEnd w:id="104"/>
      <w:bookmarkEnd w:id="105"/>
      <w:bookmarkEnd w:id="106"/>
      <w:bookmarkEnd w:id="107"/>
    </w:p>
    <w:p w14:paraId="058F9A3E" w14:textId="30BA6929" w:rsidR="003F13D5" w:rsidRPr="001A107C" w:rsidRDefault="505A5E92" w:rsidP="003F13D5">
      <w:r>
        <w:t xml:space="preserve">Transport poverty means the lack of available, affordable and accessible transport choices, hindering essential activities and participation in society. </w:t>
      </w:r>
    </w:p>
    <w:p w14:paraId="711CFFE2" w14:textId="62B69E3A" w:rsidR="003F13D5" w:rsidRPr="001A107C" w:rsidRDefault="505A5E92" w:rsidP="003F13D5">
      <w:r>
        <w:lastRenderedPageBreak/>
        <w:t xml:space="preserve">The European Social Policy network (ESPN) report observes that the </w:t>
      </w:r>
      <w:r w:rsidRPr="2AD21D5D">
        <w:rPr>
          <w:b/>
          <w:bCs/>
        </w:rPr>
        <w:t>irregular distribution of public transport networks</w:t>
      </w:r>
      <w:r>
        <w:t xml:space="preserve"> in EU Member States restricts accessibility to essential daily activities (e.g. travelling for work, education, healthcare, groceries and other similar vital trips) for low-income groups, with negative consequences (Baptista and Marlier, 2020). This may result in reduced mobility, giving up certain activities and thereby hindering professional and education opportunities, social exclusion, with negative consequences for health and wellbeing.</w:t>
      </w:r>
    </w:p>
    <w:p w14:paraId="00916642" w14:textId="77777777" w:rsidR="003F13D5" w:rsidRPr="001A107C" w:rsidRDefault="003F13D5" w:rsidP="003F13D5">
      <w:r w:rsidRPr="001A107C">
        <w:t>Dwelling and transport costs are also interconnected. Poorer households often move to suburban areas to lower housing expenses, but this can lead to higher travel costs and greater reliance on private cars. This car dependency exacerbates negative externalities in their communities and increases both transport and energy poverty.</w:t>
      </w:r>
    </w:p>
    <w:p w14:paraId="650CADD8" w14:textId="79268068" w:rsidR="003F13D5" w:rsidRPr="001A107C" w:rsidRDefault="003F13D5" w:rsidP="003F13D5">
      <w:r w:rsidRPr="001A107C">
        <w:t>Lower-income individuals, women, people with disabilities, the older people, and various marginalised groups are most affected by transport poverty. These groups often face higher transport costs, longer travel times, and limited mobility options, safety concerns, leading to greater social and economic disadvantages.</w:t>
      </w:r>
      <w:r w:rsidR="00D42A0C">
        <w:t xml:space="preserve"> Furthermore, as already discussed in chapter 3, the shift towards zero-emission vehicles (ZEV) is often not affordable to vulnerable households</w:t>
      </w:r>
      <w:r w:rsidR="00074B59">
        <w:t>.</w:t>
      </w:r>
    </w:p>
    <w:p w14:paraId="32761655" w14:textId="12E10A2A" w:rsidR="003F13D5" w:rsidRPr="001A107C" w:rsidRDefault="0AA52606" w:rsidP="003F13D5">
      <w:r>
        <w:t>The consequences of transport poverty are extensive, including social exclusion, immobility, time poverty, community segregation, reduced educational opportunities, health inequalities, pollution, housing issues, discrimination, car dependency, and energy poverty due to local fuel prices.</w:t>
      </w:r>
    </w:p>
    <w:p w14:paraId="7265F9C9" w14:textId="65828586" w:rsidR="003F13D5" w:rsidRDefault="505A5E92" w:rsidP="00860EE9">
      <w:pPr>
        <w:spacing w:before="0" w:after="0"/>
      </w:pPr>
      <w:r>
        <w:t>Mejía and Murauskaite (2022) also identified some of the measures taken to address transport poverty which include social justice policies, gender mainstreaming, housing and sustainable mobility strategies, active mobility solutions, polycentricity and the concept of 15-minute cities, fighting isolation in remote areas as well as the digital divide. Many living areas across Europe, both urban and rural, are now being planned in a way that reduces as much as possible the negative consequences of transport. In this respect, the spatial arrangement of the built environment is vital to carrying out daily activities and accessing goods and services.</w:t>
      </w:r>
    </w:p>
    <w:p w14:paraId="65DA3FAE" w14:textId="2E29DD53" w:rsidR="00011551" w:rsidRDefault="00011551" w:rsidP="00011551">
      <w:ins w:id="108" w:author="BARBERO VIGNOLA Giulia (JRC-ISPRA) [2]" w:date="2025-02-28T11:36:00Z">
        <w:r>
          <w:t>T</w:t>
        </w:r>
      </w:ins>
      <w:ins w:id="109" w:author="BARBERO VIGNOLA Giulia (JRC-ISPRA) [2]" w:date="2025-02-28T11:35:00Z">
        <w:r w:rsidRPr="00011551">
          <w:t xml:space="preserve">he </w:t>
        </w:r>
      </w:ins>
      <w:ins w:id="110" w:author="BARBERO VIGNOLA Giulia (JRC-ISPRA) [2]" w:date="2025-02-28T11:37:00Z">
        <w:r w:rsidR="007631A3">
          <w:t xml:space="preserve">new </w:t>
        </w:r>
      </w:ins>
      <w:ins w:id="111" w:author="BARBERO VIGNOLA Giulia (JRC-ISPRA) [2]" w:date="2025-02-28T11:35:00Z">
        <w:r w:rsidRPr="00011551">
          <w:t>Clean Industrial Deal</w:t>
        </w:r>
      </w:ins>
      <w:ins w:id="112" w:author="BARBERO VIGNOLA Giulia (JRC-ISPRA) [2]" w:date="2025-02-28T11:37:00Z">
        <w:r w:rsidR="00831CFC">
          <w:t xml:space="preserve"> </w:t>
        </w:r>
      </w:ins>
      <w:ins w:id="113" w:author="BARBERO VIGNOLA Giulia (JRC-ISPRA) [2]" w:date="2025-02-28T11:49:00Z">
        <w:r w:rsidR="00D6012D">
          <w:t>has announced a</w:t>
        </w:r>
      </w:ins>
      <w:ins w:id="114" w:author="BARBERO VIGNOLA Giulia (JRC-ISPRA) [2]" w:date="2025-02-28T11:38:00Z">
        <w:r w:rsidR="007631A3" w:rsidRPr="007631A3">
          <w:t xml:space="preserve"> Sustainable Transport Investment Plan</w:t>
        </w:r>
        <w:r w:rsidR="007631A3">
          <w:t xml:space="preserve">, </w:t>
        </w:r>
        <w:r w:rsidR="007631A3" w:rsidRPr="007631A3">
          <w:t>to support specific renewable and low-carbon fuels for aviation and waterborne transport</w:t>
        </w:r>
      </w:ins>
      <w:ins w:id="115" w:author="BARBERO VIGNOLA Giulia (JRC-ISPRA) [2]" w:date="2025-02-28T11:39:00Z">
        <w:r w:rsidR="007631A3">
          <w:t xml:space="preserve">, </w:t>
        </w:r>
      </w:ins>
      <w:ins w:id="116" w:author="BARBERO VIGNOLA Giulia (JRC-ISPRA) [2]" w:date="2025-02-28T11:52:00Z">
        <w:r w:rsidR="00D6012D">
          <w:t xml:space="preserve">and </w:t>
        </w:r>
      </w:ins>
      <w:ins w:id="117" w:author="BARBERO VIGNOLA Giulia (JRC-ISPRA) [2]" w:date="2025-02-28T11:49:00Z">
        <w:r w:rsidR="00D6012D">
          <w:t>n</w:t>
        </w:r>
      </w:ins>
      <w:ins w:id="118" w:author="BARBERO VIGNOLA Giulia (JRC-ISPRA) [2]" w:date="2025-02-28T11:39:00Z">
        <w:r w:rsidR="007631A3" w:rsidRPr="007631A3">
          <w:t xml:space="preserve">ew rules facilitating </w:t>
        </w:r>
      </w:ins>
      <w:ins w:id="119" w:author="BARBERO VIGNOLA Giulia (JRC-ISPRA) [2]" w:date="2025-02-28T11:50:00Z">
        <w:r w:rsidR="00D6012D">
          <w:t>the</w:t>
        </w:r>
      </w:ins>
      <w:ins w:id="120" w:author="BARBERO VIGNOLA Giulia (JRC-ISPRA) [2]" w:date="2025-02-28T11:39:00Z">
        <w:r w:rsidR="007631A3" w:rsidRPr="007631A3">
          <w:t xml:space="preserve"> shift towards sustainable land transport modes</w:t>
        </w:r>
      </w:ins>
      <w:ins w:id="121" w:author="BARBERO VIGNOLA Giulia (JRC-ISPRA) [2]" w:date="2025-02-28T11:52:00Z">
        <w:r w:rsidR="00D6012D">
          <w:t>.</w:t>
        </w:r>
      </w:ins>
    </w:p>
    <w:p w14:paraId="119DC0DC" w14:textId="77777777" w:rsidR="00832CF7" w:rsidRPr="001A107C" w:rsidRDefault="00832CF7" w:rsidP="00011551"/>
    <w:p w14:paraId="41C665E3" w14:textId="02862584" w:rsidR="003F13D5" w:rsidRPr="00832CF7" w:rsidRDefault="00832CF7" w:rsidP="00832CF7">
      <w:pPr>
        <w:pStyle w:val="JRCLevel-3title"/>
        <w:tabs>
          <w:tab w:val="num" w:pos="360"/>
        </w:tabs>
        <w:ind w:left="0" w:firstLine="0"/>
      </w:pPr>
      <w:bookmarkStart w:id="122" w:name="_Toc184306462"/>
      <w:bookmarkStart w:id="123" w:name="_Toc184881547"/>
      <w:bookmarkStart w:id="124" w:name="_Toc184968576"/>
      <w:bookmarkStart w:id="125" w:name="_Toc191646097"/>
      <w:r>
        <w:t xml:space="preserve">5.1.3 </w:t>
      </w:r>
      <w:r w:rsidR="003F13D5" w:rsidRPr="00832CF7">
        <w:t>Carbon inequality</w:t>
      </w:r>
      <w:bookmarkEnd w:id="122"/>
      <w:bookmarkEnd w:id="123"/>
      <w:bookmarkEnd w:id="124"/>
      <w:bookmarkEnd w:id="125"/>
    </w:p>
    <w:p w14:paraId="756807E2" w14:textId="743916BB" w:rsidR="00D6012D" w:rsidRDefault="00D6012D" w:rsidP="002E563C">
      <w:pPr>
        <w:rPr>
          <w:ins w:id="126" w:author="BARBERO VIGNOLA Giulia (JRC-ISPRA) [2]" w:date="2025-02-28T11:54:00Z"/>
        </w:rPr>
      </w:pPr>
      <w:ins w:id="127" w:author="BARBERO VIGNOLA Giulia (JRC-ISPRA) [2]" w:date="2025-02-28T11:54:00Z">
        <w:r>
          <w:t xml:space="preserve">Decarbonisation is </w:t>
        </w:r>
      </w:ins>
      <w:ins w:id="128" w:author="BARBERO VIGNOLA Giulia (JRC-ISPRA) [2]" w:date="2025-02-28T11:55:00Z">
        <w:r>
          <w:t xml:space="preserve">at the core of the new EC priorities and the </w:t>
        </w:r>
        <w:r w:rsidRPr="00011551">
          <w:t>Clean Industrial Deal</w:t>
        </w:r>
        <w:r>
          <w:t xml:space="preserve">, </w:t>
        </w:r>
      </w:ins>
      <w:ins w:id="129" w:author="BARBERO VIGNOLA Giulia (JRC-ISPRA) [2]" w:date="2025-02-28T11:56:00Z">
        <w:r>
          <w:t xml:space="preserve">but the transition must </w:t>
        </w:r>
      </w:ins>
      <w:ins w:id="130" w:author="BARBERO VIGNOLA Giulia (JRC-ISPRA) [2]" w:date="2025-02-28T11:57:00Z">
        <w:r>
          <w:t xml:space="preserve">be fair and just, ensuring </w:t>
        </w:r>
      </w:ins>
      <w:ins w:id="131" w:author="BARBERO VIGNOLA Giulia (JRC-ISPRA) [2]" w:date="2025-02-28T11:56:00Z">
        <w:r>
          <w:t xml:space="preserve">benefit </w:t>
        </w:r>
      </w:ins>
      <w:ins w:id="132" w:author="BARBERO VIGNOLA Giulia (JRC-ISPRA) [2]" w:date="2025-02-28T11:57:00Z">
        <w:r>
          <w:t xml:space="preserve">to </w:t>
        </w:r>
      </w:ins>
      <w:ins w:id="133" w:author="BARBERO VIGNOLA Giulia (JRC-ISPRA) [2]" w:date="2025-02-28T11:56:00Z">
        <w:r>
          <w:t>every region and person in the EU.</w:t>
        </w:r>
      </w:ins>
      <w:ins w:id="134" w:author="BARBERO VIGNOLA Giulia (JRC-ISPRA) [2]" w:date="2025-02-28T11:55:00Z">
        <w:r>
          <w:t xml:space="preserve"> </w:t>
        </w:r>
      </w:ins>
    </w:p>
    <w:p w14:paraId="0E53B48D" w14:textId="1EBA8AB5" w:rsidR="002E563C" w:rsidRPr="001A107C" w:rsidRDefault="56C116B3" w:rsidP="002E563C">
      <w:r>
        <w:t xml:space="preserve">Carbon inequality refers to the </w:t>
      </w:r>
      <w:r w:rsidRPr="6F34D080">
        <w:rPr>
          <w:b/>
          <w:bCs/>
        </w:rPr>
        <w:t>unequal distribution</w:t>
      </w:r>
      <w:r>
        <w:t xml:space="preserve"> of </w:t>
      </w:r>
      <w:r w:rsidRPr="6F34D080">
        <w:rPr>
          <w:b/>
          <w:bCs/>
        </w:rPr>
        <w:t>carbon emissions</w:t>
      </w:r>
      <w:r>
        <w:t xml:space="preserve"> (or carbon footprint) and relative impacts across regions and on </w:t>
      </w:r>
      <w:r w:rsidRPr="6F34D080">
        <w:rPr>
          <w:b/>
          <w:bCs/>
        </w:rPr>
        <w:t>different socio-economic groups</w:t>
      </w:r>
      <w:r>
        <w:t xml:space="preserve">. Chancel (2022) estimated the global inequality of individual GHG emissions in 2019 and found that the </w:t>
      </w:r>
      <w:r w:rsidRPr="6F34D080">
        <w:rPr>
          <w:b/>
          <w:bCs/>
        </w:rPr>
        <w:t>bottom 50% of the world population emitted 12%</w:t>
      </w:r>
      <w:r>
        <w:t xml:space="preserve"> of global emissions, whereas </w:t>
      </w:r>
      <w:r w:rsidRPr="6F34D080">
        <w:rPr>
          <w:b/>
          <w:bCs/>
        </w:rPr>
        <w:t>the top 10% emitted 48%</w:t>
      </w:r>
      <w:r>
        <w:t xml:space="preserve"> of the total. Inequalities in carbon footprints remain large both between and within world regions. Inequality of carbon footprint between income groups is expanding across all regions, with a declining trend in the carbon footprint for developed economies, and increasing trend for developing countries across all income groups (Zheng et al., 2023). </w:t>
      </w:r>
    </w:p>
    <w:p w14:paraId="3C423387" w14:textId="433F6D1C" w:rsidR="002E563C" w:rsidRPr="001A107C" w:rsidRDefault="01FF83FF" w:rsidP="002E563C">
      <w:r w:rsidRPr="001A107C">
        <w:t xml:space="preserve">For the European Union, an </w:t>
      </w:r>
      <w:r w:rsidRPr="48959EEA">
        <w:t>ongoing JRC research project</w:t>
      </w:r>
      <w:r w:rsidRPr="001A107C">
        <w:t xml:space="preserve"> on the </w:t>
      </w:r>
      <w:r w:rsidRPr="001A107C">
        <w:rPr>
          <w:b/>
          <w:bCs/>
        </w:rPr>
        <w:t>distributional aspects of the carbon and other environmental footprints of households</w:t>
      </w:r>
      <w:r w:rsidR="002E563C" w:rsidRPr="001A107C">
        <w:rPr>
          <w:rStyle w:val="FootnoteReference"/>
          <w:b/>
          <w:bCs/>
        </w:rPr>
        <w:footnoteReference w:id="5"/>
      </w:r>
      <w:r w:rsidRPr="001A107C">
        <w:t xml:space="preserve"> confirms large inequality in consumption footprints across different segments of the population</w:t>
      </w:r>
      <w:r w:rsidR="17C7B35A">
        <w:t xml:space="preserve"> (Ciccolini et al., 2024)</w:t>
      </w:r>
      <w:r w:rsidRPr="001A107C">
        <w:t xml:space="preserve">. </w:t>
      </w:r>
    </w:p>
    <w:p w14:paraId="52BFA59F" w14:textId="57E77482" w:rsidR="002E563C" w:rsidRPr="001A107C" w:rsidRDefault="00074B59" w:rsidP="002E563C">
      <w:r w:rsidRPr="626D0899">
        <w:t>This</w:t>
      </w:r>
      <w:r w:rsidRPr="00074B59">
        <w:t xml:space="preserve"> study</w:t>
      </w:r>
      <w:r w:rsidRPr="626D0899">
        <w:t xml:space="preserve"> estimated that</w:t>
      </w:r>
      <w:r w:rsidRPr="00074B59">
        <w:t xml:space="preserve"> </w:t>
      </w:r>
      <w:r>
        <w:rPr>
          <w:b/>
          <w:bCs/>
        </w:rPr>
        <w:t>t</w:t>
      </w:r>
      <w:r w:rsidR="01FF83FF" w:rsidRPr="001A107C">
        <w:rPr>
          <w:b/>
          <w:bCs/>
        </w:rPr>
        <w:t>he richest households in the EU have a footprint 1.79 times greater than the poorest households</w:t>
      </w:r>
      <w:r w:rsidR="01FF83FF" w:rsidRPr="001A107C">
        <w:t xml:space="preserve"> </w:t>
      </w:r>
      <w:r>
        <w:t xml:space="preserve">. </w:t>
      </w:r>
      <w:r w:rsidR="01FF83FF" w:rsidRPr="001A107C">
        <w:t xml:space="preserve">However, </w:t>
      </w:r>
      <w:r w:rsidR="17C7B35A">
        <w:t>a</w:t>
      </w:r>
      <w:r w:rsidR="01FF83FF" w:rsidRPr="001A107C">
        <w:t xml:space="preserve"> </w:t>
      </w:r>
      <w:r w:rsidR="01FF83FF" w:rsidRPr="001A107C">
        <w:rPr>
          <w:b/>
          <w:bCs/>
        </w:rPr>
        <w:t>remarkable variation</w:t>
      </w:r>
      <w:r w:rsidR="01FF83FF" w:rsidRPr="001A107C">
        <w:t xml:space="preserve"> </w:t>
      </w:r>
      <w:r w:rsidR="17C7B35A">
        <w:t xml:space="preserve">exists </w:t>
      </w:r>
      <w:r w:rsidR="01FF83FF" w:rsidRPr="001A107C">
        <w:t xml:space="preserve">across EU countries, reflecting differences in how </w:t>
      </w:r>
      <w:r w:rsidR="01FF83FF" w:rsidRPr="001A107C">
        <w:lastRenderedPageBreak/>
        <w:t>consumption levels and compositions relate to environmental impact. Most countries lie below the EU average, as the latter is driven by a minority of countries composed of the most populated ones</w:t>
      </w:r>
      <w:r w:rsidR="002E563C" w:rsidRPr="001A107C">
        <w:rPr>
          <w:rStyle w:val="FootnoteReference"/>
        </w:rPr>
        <w:footnoteReference w:id="6"/>
      </w:r>
      <w:r w:rsidR="692C7282">
        <w:t>.</w:t>
      </w:r>
      <w:r w:rsidR="01FF83FF" w:rsidRPr="001A107C">
        <w:t xml:space="preserve"> </w:t>
      </w:r>
    </w:p>
    <w:p w14:paraId="740C97CE" w14:textId="70003D80" w:rsidR="009E1BB3" w:rsidRPr="001A107C" w:rsidRDefault="00860EE9" w:rsidP="00860EE9">
      <w:pPr>
        <w:pStyle w:val="JRCText"/>
      </w:pPr>
      <w:r>
        <w:t>T</w:t>
      </w:r>
      <w:r w:rsidR="009E1BB3" w:rsidRPr="001A107C">
        <w:t xml:space="preserve">he relationship between income and footprint can be </w:t>
      </w:r>
      <w:r w:rsidR="009E1BB3" w:rsidRPr="00641D73">
        <w:t>du</w:t>
      </w:r>
      <w:r w:rsidR="009E1BB3" w:rsidRPr="00641D73">
        <w:rPr>
          <w:bCs/>
        </w:rPr>
        <w:t>e at the same time to</w:t>
      </w:r>
      <w:r w:rsidR="009E1BB3" w:rsidRPr="001A107C">
        <w:rPr>
          <w:b/>
          <w:bCs/>
        </w:rPr>
        <w:t xml:space="preserve"> both unequal consumption level by different income groups and</w:t>
      </w:r>
      <w:r w:rsidR="009E1BB3" w:rsidRPr="001A107C">
        <w:t xml:space="preserve">, potentially, </w:t>
      </w:r>
      <w:r w:rsidR="009E1BB3" w:rsidRPr="001A107C">
        <w:rPr>
          <w:b/>
          <w:bCs/>
        </w:rPr>
        <w:t>different consumption patterns of poor versus rich income households</w:t>
      </w:r>
      <w:r w:rsidR="009E1BB3" w:rsidRPr="001A107C">
        <w:t xml:space="preserve">. </w:t>
      </w:r>
      <w:r w:rsidR="00641D73">
        <w:t xml:space="preserve">Data </w:t>
      </w:r>
      <w:r w:rsidR="009E1BB3" w:rsidRPr="001A107C">
        <w:t xml:space="preserve">suggests that </w:t>
      </w:r>
      <w:r w:rsidR="009E1BB3" w:rsidRPr="001A107C">
        <w:rPr>
          <w:b/>
          <w:bCs/>
        </w:rPr>
        <w:t>as income increases</w:t>
      </w:r>
      <w:r w:rsidR="009E1BB3" w:rsidRPr="001A107C">
        <w:t xml:space="preserve">, there is a trend towards a </w:t>
      </w:r>
      <w:r w:rsidR="009E1BB3" w:rsidRPr="001A107C">
        <w:rPr>
          <w:b/>
          <w:bCs/>
        </w:rPr>
        <w:t>higher consumption</w:t>
      </w:r>
      <w:r w:rsidR="009E1BB3" w:rsidRPr="001A107C">
        <w:t xml:space="preserve"> </w:t>
      </w:r>
      <w:r w:rsidR="009E1BB3" w:rsidRPr="001A107C">
        <w:rPr>
          <w:b/>
          <w:bCs/>
        </w:rPr>
        <w:t>footprint in mobility</w:t>
      </w:r>
      <w:r w:rsidR="009E1BB3" w:rsidRPr="001A107C">
        <w:t xml:space="preserve">, household goods, and appliances, whereas the relative footprint for food and housing decreases. </w:t>
      </w:r>
    </w:p>
    <w:p w14:paraId="2228A390" w14:textId="3DB8C830" w:rsidR="009E1BB3" w:rsidRPr="001A107C" w:rsidRDefault="64EC2992" w:rsidP="009E1BB3">
      <w:r>
        <w:t xml:space="preserve">Estimates of income-based inequality in the impact of consumption on </w:t>
      </w:r>
      <w:r w:rsidRPr="48959EEA">
        <w:rPr>
          <w:b/>
          <w:bCs/>
        </w:rPr>
        <w:t>climate change</w:t>
      </w:r>
      <w:r>
        <w:t xml:space="preserve">, </w:t>
      </w:r>
      <w:r w:rsidR="0940DC3F">
        <w:t>show that</w:t>
      </w:r>
      <w:r>
        <w:t xml:space="preserve"> the richest considerably distinguish themselves for their contribution to the </w:t>
      </w:r>
      <w:r w:rsidRPr="48959EEA">
        <w:rPr>
          <w:b/>
          <w:bCs/>
        </w:rPr>
        <w:t>depletion of non-renewable finite resources as minerals and metals</w:t>
      </w:r>
      <w:r>
        <w:t>. The footprint contribution of the top income earners is 2.50 times greater compared to the contribution of the bottom earners.</w:t>
      </w:r>
    </w:p>
    <w:p w14:paraId="0C178A2E" w14:textId="70F841E6" w:rsidR="009E1BB3" w:rsidRPr="001A107C" w:rsidRDefault="009E1BB3" w:rsidP="009E1BB3">
      <w:r w:rsidRPr="001A107C">
        <w:t xml:space="preserve">These data are pivotal to ensure a fair transition towards a modern, fair, efficient and sustainable economy. </w:t>
      </w:r>
      <w:r w:rsidR="00AB7133">
        <w:rPr>
          <w:b/>
        </w:rPr>
        <w:t>I</w:t>
      </w:r>
      <w:r w:rsidRPr="001A107C">
        <w:rPr>
          <w:b/>
        </w:rPr>
        <w:t>dentify</w:t>
      </w:r>
      <w:r w:rsidR="00074B59">
        <w:rPr>
          <w:b/>
        </w:rPr>
        <w:t>ing</w:t>
      </w:r>
      <w:r w:rsidRPr="001A107C">
        <w:rPr>
          <w:b/>
        </w:rPr>
        <w:t xml:space="preserve"> the socio-economic and demographic groups </w:t>
      </w:r>
      <w:r w:rsidRPr="001A107C">
        <w:t xml:space="preserve">that are </w:t>
      </w:r>
      <w:r w:rsidRPr="001A107C">
        <w:rPr>
          <w:b/>
        </w:rPr>
        <w:t>contributing the most</w:t>
      </w:r>
      <w:r w:rsidRPr="001A107C">
        <w:t xml:space="preserve"> to climate change and environmental degradation is key to ensure </w:t>
      </w:r>
      <w:r w:rsidRPr="00586360">
        <w:t>that burden of the policies</w:t>
      </w:r>
      <w:r w:rsidRPr="001A107C">
        <w:t xml:space="preserve"> needed for achieving climate neutrality​ is </w:t>
      </w:r>
      <w:r w:rsidRPr="001A107C">
        <w:rPr>
          <w:b/>
        </w:rPr>
        <w:t>distributed proportionally</w:t>
      </w:r>
      <w:r w:rsidRPr="001A107C">
        <w:t xml:space="preserve"> in the population, so that those already contributing the least are not overcharged. </w:t>
      </w:r>
    </w:p>
    <w:p w14:paraId="5E3F7BEA" w14:textId="2B4F7665" w:rsidR="00074B59" w:rsidDel="00D6012D" w:rsidRDefault="1E34A48B" w:rsidP="009E1BB3">
      <w:pPr>
        <w:rPr>
          <w:del w:id="135" w:author="BARBERO VIGNOLA Giulia (JRC-ISPRA) [2]" w:date="2025-02-28T11:54:00Z"/>
        </w:rPr>
      </w:pPr>
      <w:r>
        <w:t xml:space="preserve">The decarbonisation of the energy supply can </w:t>
      </w:r>
      <w:del w:id="136" w:author="BARBERO VIGNOLA Giulia (JRC-ISPRA) [2]" w:date="2025-02-28T11:54:00Z">
        <w:r w:rsidDel="00D6012D">
          <w:delText xml:space="preserve">also </w:delText>
        </w:r>
      </w:del>
      <w:r>
        <w:t xml:space="preserve">have an </w:t>
      </w:r>
      <w:ins w:id="137" w:author="BARBERO VIGNOLA Giulia (JRC-ISPRA) [2]" w:date="2025-02-28T11:54:00Z">
        <w:r w:rsidR="00D6012D">
          <w:t xml:space="preserve">another </w:t>
        </w:r>
      </w:ins>
      <w:r>
        <w:t xml:space="preserve">important role in reducing carbon inequalities (Semieniuk and Yakovenko, 2020). </w:t>
      </w:r>
    </w:p>
    <w:p w14:paraId="0ECC1DAB" w14:textId="7F0513AB" w:rsidR="00825827" w:rsidRDefault="64EC2992" w:rsidP="009E1BB3">
      <w:r w:rsidRPr="48959EEA">
        <w:rPr>
          <w:b/>
          <w:bCs/>
        </w:rPr>
        <w:t xml:space="preserve">Changes in consumption patterns are </w:t>
      </w:r>
      <w:r w:rsidR="1E34A48B">
        <w:t>also</w:t>
      </w:r>
      <w:r w:rsidR="1E34A48B" w:rsidRPr="48959EEA">
        <w:rPr>
          <w:b/>
          <w:bCs/>
        </w:rPr>
        <w:t xml:space="preserve"> </w:t>
      </w:r>
      <w:r w:rsidRPr="48959EEA">
        <w:rPr>
          <w:b/>
          <w:bCs/>
        </w:rPr>
        <w:t>crucial</w:t>
      </w:r>
      <w:r>
        <w:t xml:space="preserve"> to move towards more sustainable consumption and lower impact on carbon emissions, even if behavioural changes are critical for the richest segment of the population, that is the one that impacts the most (Kenner, 2015). This might include both a reduction in the consumption level of more privileged groups and a change in the type of goods consumed</w:t>
      </w:r>
      <w:r w:rsidR="00825827">
        <w:t>.</w:t>
      </w:r>
    </w:p>
    <w:p w14:paraId="7E1CC965" w14:textId="00D07A24" w:rsidR="009E1BB3" w:rsidRPr="001A107C" w:rsidRDefault="00825827" w:rsidP="009E1BB3">
      <w:r>
        <w:t>Remarkably</w:t>
      </w:r>
      <w:r w:rsidR="64EC2992">
        <w:t xml:space="preserve">, a sole focus on carbon inequality might be insufficient, if one does not also address the underlying economic inequalities. On this point, </w:t>
      </w:r>
      <w:r w:rsidR="64EC2992" w:rsidRPr="48959EEA">
        <w:rPr>
          <w:b/>
          <w:bCs/>
        </w:rPr>
        <w:t>reductions in economic inequality</w:t>
      </w:r>
      <w:r w:rsidR="64EC2992">
        <w:t xml:space="preserve"> could lead to comparable reductions in carbon footprint disparities (Millward-Hopkins and Oswald, 2021).</w:t>
      </w:r>
    </w:p>
    <w:p w14:paraId="31671ADB" w14:textId="4FFB0D1C" w:rsidR="009E1BB3" w:rsidRDefault="1E34A48B" w:rsidP="009E1BB3">
      <w:r>
        <w:t xml:space="preserve"> </w:t>
      </w:r>
    </w:p>
    <w:p w14:paraId="4F6C2866" w14:textId="00F73B03" w:rsidR="2786B127" w:rsidRDefault="00832CF7" w:rsidP="00832CF7">
      <w:pPr>
        <w:pStyle w:val="JRCLevel-3title"/>
        <w:tabs>
          <w:tab w:val="num" w:pos="360"/>
        </w:tabs>
        <w:ind w:left="0" w:firstLine="0"/>
      </w:pPr>
      <w:bookmarkStart w:id="138" w:name="_Toc184306463"/>
      <w:bookmarkStart w:id="139" w:name="_Toc184881548"/>
      <w:bookmarkStart w:id="140" w:name="_Toc191646098"/>
      <w:r>
        <w:t>5.1.</w:t>
      </w:r>
      <w:r w:rsidR="00F3444D">
        <w:t>4</w:t>
      </w:r>
      <w:r>
        <w:t xml:space="preserve"> </w:t>
      </w:r>
      <w:r w:rsidR="2786B127">
        <w:t>The impact of carbon prices</w:t>
      </w:r>
      <w:bookmarkEnd w:id="138"/>
      <w:bookmarkEnd w:id="139"/>
      <w:bookmarkEnd w:id="140"/>
    </w:p>
    <w:p w14:paraId="3EEC9239" w14:textId="297C98E1" w:rsidR="008B5BD4" w:rsidRPr="004D46DC" w:rsidRDefault="66E3A9FB">
      <w:pPr>
        <w:rPr>
          <w:rFonts w:ascii="Times New Roman" w:hAnsi="Times New Roman"/>
          <w:sz w:val="24"/>
          <w:szCs w:val="24"/>
        </w:rPr>
      </w:pPr>
      <w:r>
        <w:t xml:space="preserve">The flipside </w:t>
      </w:r>
      <w:r w:rsidR="132C3D56">
        <w:t xml:space="preserve">of increasing carbon prices is their impact on households’ budgets. While this is an </w:t>
      </w:r>
      <w:r w:rsidR="00B37A09">
        <w:t>un</w:t>
      </w:r>
      <w:r w:rsidR="132C3D56">
        <w:t xml:space="preserve">intended consequence, the path of carbon price increases needs to be calibrated taking into account its distributional effects. </w:t>
      </w:r>
      <w:r w:rsidR="132C3D56" w:rsidRPr="00860EE9">
        <w:rPr>
          <w:highlight w:val="yellow"/>
        </w:rPr>
        <w:t>I</w:t>
      </w:r>
      <w:commentRangeStart w:id="141"/>
      <w:commentRangeStart w:id="142"/>
      <w:r w:rsidR="132C3D56" w:rsidRPr="00860EE9">
        <w:rPr>
          <w:highlight w:val="yellow"/>
        </w:rPr>
        <w:t xml:space="preserve">ntroducing carbon </w:t>
      </w:r>
      <w:r w:rsidR="00FF2D64" w:rsidRPr="00860EE9">
        <w:rPr>
          <w:highlight w:val="yellow"/>
        </w:rPr>
        <w:t>taxes</w:t>
      </w:r>
      <w:r w:rsidR="132C3D56" w:rsidRPr="00860EE9">
        <w:rPr>
          <w:highlight w:val="yellow"/>
        </w:rPr>
        <w:t xml:space="preserve">, especially for fuels purchased by households for heating and private transport, are shown to be regressive and have the potential to increase energy poverty </w:t>
      </w:r>
      <w:commentRangeEnd w:id="141"/>
      <w:r w:rsidR="008B5BD4" w:rsidRPr="00860EE9">
        <w:rPr>
          <w:rStyle w:val="CommentReference"/>
          <w:highlight w:val="yellow"/>
        </w:rPr>
        <w:commentReference w:id="141"/>
      </w:r>
      <w:commentRangeEnd w:id="142"/>
      <w:r w:rsidR="00B37A09" w:rsidRPr="00860EE9">
        <w:rPr>
          <w:rStyle w:val="CommentReference"/>
          <w:highlight w:val="yellow"/>
          <w:lang w:eastAsia="en-US"/>
        </w:rPr>
        <w:commentReference w:id="142"/>
      </w:r>
      <w:r w:rsidR="132C3D56" w:rsidRPr="00860EE9">
        <w:rPr>
          <w:highlight w:val="yellow"/>
        </w:rPr>
        <w:t>(Vandyck et al., 2022</w:t>
      </w:r>
      <w:r w:rsidR="008B5BD4">
        <w:rPr>
          <w:rStyle w:val="FootnoteReference"/>
        </w:rPr>
        <w:footnoteReference w:id="7"/>
      </w:r>
      <w:r w:rsidR="132C3D56">
        <w:t>; Vandyck et al., 2023</w:t>
      </w:r>
      <w:r w:rsidR="008B5BD4">
        <w:rPr>
          <w:rStyle w:val="FootnoteReference"/>
        </w:rPr>
        <w:footnoteReference w:id="8"/>
      </w:r>
      <w:r w:rsidR="132C3D56">
        <w:t>; Weitzel et al., 2023</w:t>
      </w:r>
      <w:r w:rsidR="008B5BD4">
        <w:rPr>
          <w:rStyle w:val="FootnoteReference"/>
        </w:rPr>
        <w:footnoteReference w:id="9"/>
      </w:r>
      <w:r w:rsidR="132C3D56">
        <w:t>). Without counteracting measures, this has the potential to undermine support for climate policy (Klenert et al., 2018</w:t>
      </w:r>
      <w:r w:rsidR="008B5BD4">
        <w:rPr>
          <w:rStyle w:val="FootnoteReference"/>
        </w:rPr>
        <w:footnoteReference w:id="10"/>
      </w:r>
      <w:r w:rsidR="132C3D56">
        <w:t>). The JRC analysed</w:t>
      </w:r>
      <w:r w:rsidR="008B5BD4">
        <w:rPr>
          <w:rStyle w:val="FootnoteReference"/>
        </w:rPr>
        <w:footnoteReference w:id="11"/>
      </w:r>
      <w:r w:rsidR="132C3D56">
        <w:t xml:space="preserve"> distributional impacts of the proposed revision of the Energy Taxation Directive (ETD) and C</w:t>
      </w:r>
      <w:r w:rsidR="00FF2D64">
        <w:t>arbon Border A</w:t>
      </w:r>
      <w:r w:rsidR="00860EE9">
        <w:t>d</w:t>
      </w:r>
      <w:r w:rsidR="00FF2D64">
        <w:t>justment Mechanism(CBAM)</w:t>
      </w:r>
      <w:r w:rsidR="132C3D56">
        <w:t xml:space="preserve"> reforms, combining its general equilibrium macroeconomic model for energy, climate and environment (JRC-GEM-E3) and its microsimulation model for tax and social benefits (EUROMOD). Results confirm that higher energy taxes lead to a shift towards greener energy use and investments in energy efficiency. In line with their intended purpose, the proposed ETD reform will reduce emissions associated with the use of energy, and fossil fuels in particular; while the introduction of CBAM will reduce carbon leakages. These changes are unlikely to have uniform impact across sectors and countries, however simulated price and wage changes are more pronounced in the transport sector, where fuel inputs represent an important component in overall production costs, especially in Central and Eastern European countries, Luxembourg (land and air transport), Malta (water transport), and Greece (air and </w:t>
      </w:r>
      <w:r w:rsidR="132C3D56">
        <w:lastRenderedPageBreak/>
        <w:t>water transport). At the same time, the same analysis indicates that ETD will have, in the short-term, negative but small welfare effects on households. These effects are however rather heterogeneous between and within countries. In particular, households at the bottom and the top of the income distribution are generally found to be the main losers (Amores et al., 2023</w:t>
      </w:r>
      <w:r w:rsidR="008B5BD4">
        <w:rPr>
          <w:rStyle w:val="FootnoteReference"/>
        </w:rPr>
        <w:footnoteReference w:id="12"/>
      </w:r>
      <w:r w:rsidR="132C3D56">
        <w:t>). This is the result of a regressive "price effect" driven by the expected increase in consumer prices, that disproportionately affects low-income households; and a progressive "income effect " driven by the expected decrease in labour and capital income, which mostly affects mid- and top-income households.</w:t>
      </w:r>
      <w:r w:rsidR="132C3D56" w:rsidRPr="65E9E55D">
        <w:rPr>
          <w:rFonts w:ascii="Calibri" w:hAnsi="Calibri" w:cs="Calibri"/>
        </w:rPr>
        <w:t> </w:t>
      </w:r>
      <w:r w:rsidR="132C3D56">
        <w:t xml:space="preserve"> The overall effect is inequality-increasing in some countries. </w:t>
      </w:r>
      <w:r w:rsidR="132C3D56" w:rsidRPr="65E9E55D">
        <w:rPr>
          <w:rFonts w:ascii="Calibri" w:hAnsi="Calibri" w:cs="Calibri"/>
        </w:rPr>
        <w:t> </w:t>
      </w:r>
    </w:p>
    <w:p w14:paraId="14B26389" w14:textId="5DC9D20A" w:rsidR="008B5BD4" w:rsidRPr="004D46DC" w:rsidRDefault="132C3D56">
      <w:pPr>
        <w:rPr>
          <w:rFonts w:ascii="Times New Roman" w:hAnsi="Times New Roman"/>
          <w:sz w:val="24"/>
          <w:szCs w:val="24"/>
        </w:rPr>
      </w:pPr>
      <w:r>
        <w:t>Revenues from carbon pricing policies could be used to compensate the most affected vulnerable groups, such as households in energy or transport poverty, so they are not left behind during the green transition. The Social Climate Fund (SCF), created alongside the ETS2, was designed to use revenues from the ETS2 to fund mitigation options helping households – thereby reducing their exposure to higher fuel prices, as well as direct transfers to households for a transitional period. It is important for Member States to design appropriate policies that target the right households, as energy poverty is a multi-faceted issue (Maier and Dreoni, 2024, Vandyck et al., 2022) and single indicators of energy poverty may be missing out on certain groups of the population (Menyhert, 2024</w:t>
      </w:r>
      <w:r w:rsidR="008B5BD4">
        <w:rPr>
          <w:rStyle w:val="FootnoteReference"/>
        </w:rPr>
        <w:footnoteReference w:id="13"/>
      </w:r>
      <w:r>
        <w:t xml:space="preserve"> and Maier and Dreoni, 2024</w:t>
      </w:r>
      <w:r w:rsidR="008B5BD4">
        <w:rPr>
          <w:rStyle w:val="FootnoteReference"/>
        </w:rPr>
        <w:footnoteReference w:id="14"/>
      </w:r>
      <w:r>
        <w:t>). Member States’ plans should not only try to address the short-term pain of introducing the carbon pricing (i.e. by direct transfers), but also to tackle the root cause of the distributional issues and implement measures to reduce emissions of households affected through appropriate policies and support schemes</w:t>
      </w:r>
      <w:r w:rsidR="008B5BD4">
        <w:rPr>
          <w:rStyle w:val="FootnoteReference"/>
        </w:rPr>
        <w:footnoteReference w:id="15"/>
      </w:r>
      <w:r>
        <w:t xml:space="preserve">, e.g. to improve energy efficiency or to provide support to low-income households for replacing their heating systems. </w:t>
      </w:r>
      <w:r w:rsidR="051650E2">
        <w:t>If not tackled in time</w:t>
      </w:r>
      <w:r>
        <w:t>, the problem will become larger in the longer run (i.e. beyond 2030 or 2040), when revenues from the ETS2 may eventually decline, as the tax base should in principle shrink should CO2 emissions be effectively reduced.</w:t>
      </w:r>
      <w:r w:rsidRPr="6F34D080">
        <w:rPr>
          <w:rFonts w:ascii="Calibri" w:hAnsi="Calibri" w:cs="Calibri"/>
        </w:rPr>
        <w:t> </w:t>
      </w:r>
    </w:p>
    <w:p w14:paraId="1AA1358B" w14:textId="63D15632" w:rsidR="008B5BD4" w:rsidRPr="004D46DC" w:rsidRDefault="132C3D56" w:rsidP="008B5BD4">
      <w:pPr>
        <w:textAlignment w:val="baseline"/>
        <w:rPr>
          <w:rFonts w:ascii="Times New Roman" w:hAnsi="Times New Roman"/>
          <w:sz w:val="24"/>
          <w:szCs w:val="24"/>
        </w:rPr>
      </w:pPr>
      <w:r>
        <w:t>The recent energy crisis has evidenced the need to carefully design compensatory measures aimed at reducing the impact of higher energy prices. More specifically, the efficiency of compensatory measures to reduce the effects of higher energy prices can differ significantly. Amores et al. (2023)</w:t>
      </w:r>
      <w:r w:rsidR="008B5BD4">
        <w:rPr>
          <w:rStyle w:val="FootnoteReference"/>
        </w:rPr>
        <w:footnoteReference w:id="16"/>
      </w:r>
      <w:r>
        <w:t xml:space="preserve"> compared the (untargeted) price caps introduced in 2023 in Germany, the Netherlands and Austria with alternative hypothetical policies (targeted price caps and targeted and untargeted lump-sum benefits) with respect to their efficiency in attenuating the inequality and poverty increasing effects of surging energy prices. Their estimates show that price cap policies partly absorbed the negative distributional consequences of the inflationary shock and counteracted the increase in energy poverty. However, even after the implementation of price caps, the poorest households were still the most severely affected. In other words, price caps were </w:t>
      </w:r>
      <w:r w:rsidR="788AD3E5">
        <w:t>not sufficient</w:t>
      </w:r>
      <w:r>
        <w:t xml:space="preserve"> to offset their welfare losses. The authors find that simpler measures, such as targeted lump-sum cash transfers, would be more efficient in cushioning the inequality-increasing effects of inflation. Price caps, on the other hand, are more efficient in reducing energy poverty, given the non-negligible incidence of energy poverty in middle-income groups. In general, more targeted measures provide a better support to the vulnerable households; however, they may be more difficult to implement, especially at a short notice as was the case in the recent energy crisis.</w:t>
      </w:r>
      <w:r w:rsidRPr="65E9E55D">
        <w:rPr>
          <w:rFonts w:ascii="Calibri" w:hAnsi="Calibri" w:cs="Calibri"/>
        </w:rPr>
        <w:t>  </w:t>
      </w:r>
    </w:p>
    <w:p w14:paraId="358FE6DF" w14:textId="39C4B7B0" w:rsidR="008B5BD4" w:rsidRPr="004D46DC" w:rsidRDefault="132C3D56" w:rsidP="008B5BD4">
      <w:pPr>
        <w:textAlignment w:val="baseline"/>
        <w:rPr>
          <w:rFonts w:ascii="Times New Roman" w:hAnsi="Times New Roman"/>
          <w:sz w:val="24"/>
          <w:szCs w:val="24"/>
        </w:rPr>
      </w:pPr>
      <w:commentRangeStart w:id="144"/>
      <w:commentRangeStart w:id="145"/>
      <w:commentRangeStart w:id="146"/>
      <w:commentRangeStart w:id="147"/>
      <w:commentRangeEnd w:id="144"/>
      <w:r>
        <w:rPr>
          <w:rStyle w:val="CommentReference"/>
        </w:rPr>
        <w:commentReference w:id="144"/>
      </w:r>
      <w:commentRangeEnd w:id="145"/>
      <w:r w:rsidR="00502D6E">
        <w:rPr>
          <w:rStyle w:val="CommentReference"/>
          <w:lang w:eastAsia="en-US"/>
        </w:rPr>
        <w:commentReference w:id="145"/>
      </w:r>
      <w:commentRangeEnd w:id="146"/>
      <w:r w:rsidR="008B5BD4">
        <w:rPr>
          <w:rStyle w:val="CommentReference"/>
        </w:rPr>
        <w:commentReference w:id="146"/>
      </w:r>
      <w:commentRangeEnd w:id="147"/>
      <w:r w:rsidR="00502D6E">
        <w:rPr>
          <w:rStyle w:val="CommentReference"/>
          <w:lang w:eastAsia="en-US"/>
        </w:rPr>
        <w:commentReference w:id="147"/>
      </w:r>
    </w:p>
    <w:p w14:paraId="3D64B587" w14:textId="2A9F4D0D" w:rsidR="008B5BD4" w:rsidRPr="001A107C" w:rsidDel="00480874" w:rsidRDefault="008B5BD4" w:rsidP="009E1BB3">
      <w:pPr>
        <w:rPr>
          <w:del w:id="150" w:author="BARBERO VIGNOLA Giulia (JRC-ISPRA) [2]" w:date="2025-02-28T12:38:00Z"/>
          <w:color w:val="538135" w:themeColor="accent6" w:themeShade="BF"/>
        </w:rPr>
      </w:pPr>
    </w:p>
    <w:p w14:paraId="4FD84449" w14:textId="2BD0CBFC" w:rsidR="00145151" w:rsidRPr="00145151" w:rsidRDefault="00F3444D" w:rsidP="0C0151CD">
      <w:pPr>
        <w:pStyle w:val="JRCLevel-3title"/>
      </w:pPr>
      <w:bookmarkStart w:id="151" w:name="_Toc184968577"/>
      <w:bookmarkStart w:id="152" w:name="_Toc191646099"/>
      <w:bookmarkStart w:id="153" w:name="_Toc184306464"/>
      <w:bookmarkStart w:id="154" w:name="_Toc184881549"/>
      <w:r>
        <w:t xml:space="preserve">5.1.5 </w:t>
      </w:r>
      <w:r w:rsidR="00145151">
        <w:t>Fair, inclusive and ethical food system</w:t>
      </w:r>
      <w:bookmarkEnd w:id="151"/>
      <w:bookmarkEnd w:id="152"/>
      <w:r w:rsidR="00145151">
        <w:t xml:space="preserve"> </w:t>
      </w:r>
      <w:bookmarkEnd w:id="153"/>
      <w:bookmarkEnd w:id="154"/>
    </w:p>
    <w:p w14:paraId="407C2A36" w14:textId="6A8C5A70" w:rsidR="00145151" w:rsidRPr="00145151" w:rsidRDefault="40AB80F4">
      <w:pPr>
        <w:spacing w:line="257" w:lineRule="auto"/>
        <w:rPr>
          <w:rFonts w:eastAsia="EC Square Sans Pro" w:cs="EC Square Sans Pro"/>
        </w:rPr>
      </w:pPr>
      <w:r w:rsidRPr="3B44CC82">
        <w:rPr>
          <w:rFonts w:eastAsia="EC Square Sans Pro" w:cs="EC Square Sans Pro"/>
        </w:rPr>
        <w:t xml:space="preserve">Ensuring everyone in the EU and the world has access to a nutritious diet in a sustainable way is one of the greatest challenges nowadays, and one of the most ambitious targets of the SDG framework (Borchardt et al., 2024). The </w:t>
      </w:r>
      <w:r w:rsidRPr="3B44CC82">
        <w:rPr>
          <w:rFonts w:eastAsia="EC Square Sans Pro" w:cs="EC Square Sans Pro"/>
          <w:b/>
          <w:bCs/>
        </w:rPr>
        <w:t>need for a paradigm shift towards sustainable food systems</w:t>
      </w:r>
      <w:r w:rsidRPr="3B44CC82">
        <w:rPr>
          <w:rFonts w:eastAsia="EC Square Sans Pro" w:cs="EC Square Sans Pro"/>
        </w:rPr>
        <w:t xml:space="preserve"> is gaining recognition, as demonstrated by the growing number of initiatives implemented across the EU and worldwide (Barbero Vignola et al., 2024). </w:t>
      </w:r>
    </w:p>
    <w:p w14:paraId="753F85C2" w14:textId="695B9CC7" w:rsidR="00145151" w:rsidRPr="00145151" w:rsidRDefault="40AB80F4">
      <w:pPr>
        <w:rPr>
          <w:ins w:id="155" w:author="BARBERO VIGNOLA Giulia (JRC-ISPRA)" w:date="2025-03-03T10:50:00Z"/>
          <w:rFonts w:eastAsia="EC Square Sans Pro" w:cs="EC Square Sans Pro"/>
        </w:rPr>
      </w:pPr>
      <w:r w:rsidRPr="3B44CC82">
        <w:rPr>
          <w:rFonts w:eastAsia="EC Square Sans Pro" w:cs="EC Square Sans Pro"/>
        </w:rPr>
        <w:lastRenderedPageBreak/>
        <w:t xml:space="preserve">There is urgent need to </w:t>
      </w:r>
      <w:r w:rsidRPr="3B44CC82">
        <w:rPr>
          <w:rFonts w:eastAsia="EC Square Sans Pro" w:cs="EC Square Sans Pro"/>
          <w:b/>
          <w:bCs/>
        </w:rPr>
        <w:t>make the food system fair, healthy and environmentally-friendly</w:t>
      </w:r>
      <w:r w:rsidRPr="3B44CC82">
        <w:rPr>
          <w:rFonts w:eastAsia="EC Square Sans Pro" w:cs="EC Square Sans Pro"/>
        </w:rPr>
        <w:t xml:space="preserve"> at the EU and global levels (SAPEA, 2023; Bock et al., 2022), as stated in the Farm to Fork Strategy (EC, 2020) and in other strategic EU policies, including the Biodiversity Strategy, the Bioeconomy Strategy, the Circular Economy action plan and the new European Industrial strategy.</w:t>
      </w:r>
    </w:p>
    <w:p w14:paraId="190471F5" w14:textId="1D31177F" w:rsidR="0DBD6B75" w:rsidRDefault="0DBD6B75" w:rsidP="3B44CC82">
      <w:pPr>
        <w:spacing w:before="0" w:after="160" w:line="257" w:lineRule="auto"/>
        <w:rPr>
          <w:del w:id="156" w:author="BARBERO VIGNOLA Giulia (JRC-ISPRA)" w:date="2025-03-03T10:50:00Z"/>
          <w:rFonts w:eastAsia="EC Square Sans Pro" w:cs="EC Square Sans Pro"/>
        </w:rPr>
      </w:pPr>
      <w:ins w:id="157" w:author="BARBERO VIGNOLA Giulia (JRC-ISPRA)" w:date="2025-03-03T10:50:00Z">
        <w:r w:rsidRPr="3B44CC82">
          <w:rPr>
            <w:rFonts w:eastAsia="EC Square Sans Pro" w:cs="EC Square Sans Pro"/>
          </w:rPr>
          <w:t>The recent Vision for Agriculture and Food (</w:t>
        </w:r>
        <w:commentRangeStart w:id="158"/>
        <w:r w:rsidRPr="3B44CC82">
          <w:rPr>
            <w:rFonts w:eastAsia="EC Square Sans Pro" w:cs="EC Square Sans Pro"/>
          </w:rPr>
          <w:t>cit</w:t>
        </w:r>
      </w:ins>
      <w:commentRangeEnd w:id="158"/>
      <w:r>
        <w:rPr>
          <w:rStyle w:val="CommentReference"/>
        </w:rPr>
        <w:commentReference w:id="158"/>
      </w:r>
      <w:ins w:id="159" w:author="BARBERO VIGNOLA Giulia (JRC-ISPRA)" w:date="2025-03-03T10:50:00Z">
        <w:r w:rsidRPr="3B44CC82">
          <w:rPr>
            <w:rFonts w:eastAsia="EC Square Sans Pro" w:cs="EC Square Sans Pro"/>
          </w:rPr>
          <w:t xml:space="preserve">.) </w:t>
        </w:r>
      </w:ins>
      <w:ins w:id="160" w:author="BARBERO VIGNOLA Giulia (JRC-ISPRA)" w:date="2025-03-03T11:09:00Z">
        <w:r w:rsidR="5047AC85" w:rsidRPr="3B44CC82">
          <w:rPr>
            <w:rFonts w:eastAsia="EC Square Sans Pro" w:cs="EC Square Sans Pro"/>
          </w:rPr>
          <w:t>encourage</w:t>
        </w:r>
      </w:ins>
      <w:ins w:id="161" w:author="BARBERO VIGNOLA Giulia (JRC-ISPRA)" w:date="2025-03-03T11:11:00Z">
        <w:r w:rsidR="5D6D86ED" w:rsidRPr="3B44CC82">
          <w:rPr>
            <w:rFonts w:eastAsia="EC Square Sans Pro" w:cs="EC Square Sans Pro"/>
          </w:rPr>
          <w:t>s</w:t>
        </w:r>
      </w:ins>
      <w:ins w:id="162" w:author="BARBERO VIGNOLA Giulia (JRC-ISPRA)" w:date="2025-03-03T11:09:00Z">
        <w:r w:rsidR="5047AC85" w:rsidRPr="3B44CC82">
          <w:rPr>
            <w:rFonts w:eastAsia="EC Square Sans Pro" w:cs="EC Square Sans Pro"/>
          </w:rPr>
          <w:t xml:space="preserve"> the agri-food system to be attractive, competitive, sustainable and fair for current and future generations.</w:t>
        </w:r>
      </w:ins>
      <w:ins w:id="163" w:author="BARBERO VIGNOLA Giulia (JRC-ISPRA)" w:date="2025-03-03T11:33:00Z">
        <w:r w:rsidR="1A5CB319" w:rsidRPr="3B44CC82">
          <w:rPr>
            <w:rFonts w:eastAsia="EC Square Sans Pro" w:cs="EC Square Sans Pro"/>
          </w:rPr>
          <w:t xml:space="preserve"> </w:t>
        </w:r>
      </w:ins>
      <w:ins w:id="164" w:author="BARBERO VIGNOLA Giulia (JRC-ISPRA)" w:date="2025-03-03T11:34:00Z">
        <w:r w:rsidR="1A5CB319" w:rsidRPr="3B44CC82">
          <w:rPr>
            <w:rFonts w:eastAsia="EC Square Sans Pro" w:cs="EC Square Sans Pro"/>
          </w:rPr>
          <w:t>It reinforces the need for social sustainability, to foster fair living conditions in rural areas, protect the rights of workers, develop skills and attract more women and young people in agricultural professions.</w:t>
        </w:r>
      </w:ins>
    </w:p>
    <w:p w14:paraId="2CB5F396" w14:textId="70A1E577" w:rsidR="00145151" w:rsidRPr="00145151" w:rsidRDefault="69A44A7C">
      <w:pPr>
        <w:rPr>
          <w:rFonts w:eastAsia="EC Square Sans Pro" w:cs="EC Square Sans Pro"/>
        </w:rPr>
      </w:pPr>
      <w:r w:rsidRPr="65E9E55D">
        <w:rPr>
          <w:rFonts w:eastAsia="EC Square Sans Pro" w:cs="EC Square Sans Pro"/>
          <w:b/>
          <w:bCs/>
        </w:rPr>
        <w:t>Existing challenges</w:t>
      </w:r>
      <w:r w:rsidRPr="65E9E55D">
        <w:rPr>
          <w:rFonts w:eastAsia="EC Square Sans Pro" w:cs="EC Square Sans Pro"/>
        </w:rPr>
        <w:t xml:space="preserve"> relate to various environmental, social and economic developments taking place in the EU and globally</w:t>
      </w:r>
      <w:r w:rsidR="0EE91640" w:rsidRPr="65E9E55D">
        <w:rPr>
          <w:rFonts w:eastAsia="EC Square Sans Pro" w:cs="EC Square Sans Pro"/>
        </w:rPr>
        <w:t xml:space="preserve">, which </w:t>
      </w:r>
      <w:r w:rsidRPr="65E9E55D">
        <w:rPr>
          <w:rFonts w:eastAsia="EC Square Sans Pro" w:cs="EC Square Sans Pro"/>
        </w:rPr>
        <w:t xml:space="preserve">threaten the long-term viability and resilience of the food system in reducing its future capacity to face, respond and adapt to disturbances and shocks (Smith et al., 2019; UNFSS, 2021). </w:t>
      </w:r>
    </w:p>
    <w:p w14:paraId="73B20BCD" w14:textId="33454166" w:rsidR="00145151" w:rsidRPr="00145151" w:rsidRDefault="40AB80F4">
      <w:pPr>
        <w:rPr>
          <w:rFonts w:eastAsia="EC Square Sans Pro" w:cs="EC Square Sans Pro"/>
        </w:rPr>
      </w:pPr>
      <w:r w:rsidRPr="65E9E55D">
        <w:rPr>
          <w:rFonts w:eastAsia="EC Square Sans Pro" w:cs="EC Square Sans Pro"/>
        </w:rPr>
        <w:t xml:space="preserve">Climate change will further increase pressures on ecosystem services that support food system with negative effects on air, soil and water quality, </w:t>
      </w:r>
      <w:r w:rsidR="2BBBA3D2" w:rsidRPr="65E9E55D">
        <w:rPr>
          <w:rFonts w:eastAsia="EC Square Sans Pro" w:cs="EC Square Sans Pro"/>
        </w:rPr>
        <w:t xml:space="preserve">and will also impact on primary production, </w:t>
      </w:r>
      <w:r w:rsidR="4681704A" w:rsidRPr="65E9E55D">
        <w:rPr>
          <w:rFonts w:eastAsia="EC Square Sans Pro" w:cs="EC Square Sans Pro"/>
        </w:rPr>
        <w:t xml:space="preserve">with consequences on </w:t>
      </w:r>
      <w:r w:rsidRPr="65E9E55D">
        <w:rPr>
          <w:rFonts w:eastAsia="EC Square Sans Pro" w:cs="EC Square Sans Pro"/>
        </w:rPr>
        <w:t>food security and nutrition of vulnerable groups</w:t>
      </w:r>
      <w:r w:rsidR="69367577" w:rsidRPr="65E9E55D">
        <w:rPr>
          <w:rFonts w:eastAsia="EC Square Sans Pro" w:cs="EC Square Sans Pro"/>
        </w:rPr>
        <w:t xml:space="preserve"> in particular</w:t>
      </w:r>
      <w:r w:rsidRPr="65E9E55D">
        <w:rPr>
          <w:rFonts w:eastAsia="EC Square Sans Pro" w:cs="EC Square Sans Pro"/>
        </w:rPr>
        <w:t xml:space="preserve"> (Bezner Kerr et al., 2022).</w:t>
      </w:r>
      <w:r w:rsidR="7380D8C2" w:rsidRPr="65E9E55D">
        <w:rPr>
          <w:rFonts w:eastAsia="EC Square Sans Pro" w:cs="EC Square Sans Pro"/>
        </w:rPr>
        <w:t xml:space="preserve"> </w:t>
      </w:r>
      <w:r w:rsidRPr="65E9E55D">
        <w:rPr>
          <w:rFonts w:eastAsia="EC Square Sans Pro" w:cs="EC Square Sans Pro"/>
        </w:rPr>
        <w:t xml:space="preserve"> A cascade of impacts from climate change outside Europe may affect the price, quantity and quality of products, and consequently trade patterns. </w:t>
      </w:r>
      <w:r w:rsidR="2E3B2557" w:rsidRPr="65E9E55D">
        <w:rPr>
          <w:rFonts w:eastAsia="EC Square Sans Pro" w:cs="EC Square Sans Pro"/>
        </w:rPr>
        <w:t xml:space="preserve">Increased </w:t>
      </w:r>
      <w:r w:rsidRPr="65E9E55D">
        <w:rPr>
          <w:rFonts w:eastAsia="EC Square Sans Pro" w:cs="EC Square Sans Pro"/>
        </w:rPr>
        <w:t>prices for inputs, such as fertilisers and fossil energy, can cause production challenges</w:t>
      </w:r>
      <w:r w:rsidR="2593B4F7" w:rsidRPr="65E9E55D">
        <w:rPr>
          <w:rFonts w:eastAsia="EC Square Sans Pro" w:cs="EC Square Sans Pro"/>
        </w:rPr>
        <w:t xml:space="preserve"> and </w:t>
      </w:r>
      <w:r w:rsidRPr="65E9E55D">
        <w:rPr>
          <w:rFonts w:eastAsia="EC Square Sans Pro" w:cs="EC Square Sans Pro"/>
        </w:rPr>
        <w:t xml:space="preserve">supply </w:t>
      </w:r>
      <w:r w:rsidR="4BDD9DC9" w:rsidRPr="65E9E55D">
        <w:rPr>
          <w:rFonts w:eastAsia="EC Square Sans Pro" w:cs="EC Square Sans Pro"/>
        </w:rPr>
        <w:t>un</w:t>
      </w:r>
      <w:r w:rsidRPr="65E9E55D">
        <w:rPr>
          <w:rFonts w:eastAsia="EC Square Sans Pro" w:cs="EC Square Sans Pro"/>
        </w:rPr>
        <w:t>certainties</w:t>
      </w:r>
      <w:r w:rsidR="08E776A4" w:rsidRPr="65E9E55D">
        <w:rPr>
          <w:rFonts w:eastAsia="EC Square Sans Pro" w:cs="EC Square Sans Pro"/>
        </w:rPr>
        <w:t>,</w:t>
      </w:r>
      <w:r w:rsidRPr="65E9E55D">
        <w:rPr>
          <w:rFonts w:eastAsia="EC Square Sans Pro" w:cs="EC Square Sans Pro"/>
        </w:rPr>
        <w:t xml:space="preserve"> thus </w:t>
      </w:r>
      <w:r w:rsidR="74B3CF5E" w:rsidRPr="65E9E55D">
        <w:rPr>
          <w:rFonts w:eastAsia="EC Square Sans Pro" w:cs="EC Square Sans Pro"/>
        </w:rPr>
        <w:t xml:space="preserve">affecting </w:t>
      </w:r>
      <w:r w:rsidRPr="65E9E55D">
        <w:rPr>
          <w:rFonts w:eastAsia="EC Square Sans Pro" w:cs="EC Square Sans Pro"/>
        </w:rPr>
        <w:t xml:space="preserve">food availability. </w:t>
      </w:r>
    </w:p>
    <w:p w14:paraId="3D5A07D3" w14:textId="7B2FE0CD" w:rsidR="00145151" w:rsidRPr="00145151" w:rsidRDefault="40AB80F4">
      <w:pPr>
        <w:spacing w:before="0" w:after="160" w:line="257" w:lineRule="auto"/>
        <w:rPr>
          <w:rFonts w:eastAsia="EC Square Sans Pro" w:cs="EC Square Sans Pro"/>
        </w:rPr>
      </w:pPr>
      <w:r w:rsidRPr="1CD89A2A">
        <w:rPr>
          <w:rFonts w:eastAsia="EC Square Sans Pro" w:cs="EC Square Sans Pro"/>
        </w:rPr>
        <w:t xml:space="preserve">On the other hand, transitioning towards climate-friendly practices may lead to </w:t>
      </w:r>
      <w:r w:rsidRPr="1CD89A2A">
        <w:rPr>
          <w:rFonts w:eastAsia="EC Square Sans Pro" w:cs="EC Square Sans Pro"/>
          <w:b/>
          <w:bCs/>
        </w:rPr>
        <w:t>increased costs for farmers and food producers</w:t>
      </w:r>
      <w:r w:rsidRPr="1CD89A2A">
        <w:rPr>
          <w:rFonts w:eastAsia="EC Square Sans Pro" w:cs="EC Square Sans Pro"/>
        </w:rPr>
        <w:t xml:space="preserve">, which could impact food prices and, in turn, </w:t>
      </w:r>
      <w:r w:rsidRPr="1CD89A2A">
        <w:rPr>
          <w:rFonts w:eastAsia="EC Square Sans Pro" w:cs="EC Square Sans Pro"/>
          <w:b/>
          <w:bCs/>
        </w:rPr>
        <w:t>food security</w:t>
      </w:r>
      <w:r w:rsidRPr="1CD89A2A">
        <w:rPr>
          <w:rFonts w:eastAsia="EC Square Sans Pro" w:cs="EC Square Sans Pro"/>
        </w:rPr>
        <w:t xml:space="preserve"> (Tchonkougang et al 2024; EEA, 2023; IPCC, 2022). Particularly vulnerable in accessing and affording sustainable food are low-income households, that usually purchase less expensive food products (Nes et al., 2023). Balancing environmental goals with economic viability and social equity is an ongoing challenge, which requires a multi-faceted approach, addressing the complex interplay of social, economic, and environmental factors.</w:t>
      </w:r>
    </w:p>
    <w:p w14:paraId="5F0FB39C" w14:textId="02EAC06C" w:rsidR="00145151" w:rsidRPr="00145151" w:rsidRDefault="529CDBE3">
      <w:pPr>
        <w:spacing w:before="0" w:after="160" w:line="257" w:lineRule="auto"/>
        <w:rPr>
          <w:rFonts w:eastAsia="EC Square Sans Pro" w:cs="EC Square Sans Pro"/>
        </w:rPr>
      </w:pPr>
      <w:r w:rsidRPr="65E9E55D">
        <w:rPr>
          <w:rFonts w:eastAsia="EC Square Sans Pro" w:cs="EC Square Sans Pro"/>
          <w:b/>
          <w:bCs/>
        </w:rPr>
        <w:t>Research and innovatio</w:t>
      </w:r>
      <w:r w:rsidRPr="65E9E55D">
        <w:rPr>
          <w:rFonts w:eastAsia="EC Square Sans Pro" w:cs="EC Square Sans Pro"/>
        </w:rPr>
        <w:t xml:space="preserve">n play a key role in </w:t>
      </w:r>
      <w:r w:rsidR="07AEA2D5" w:rsidRPr="65E9E55D">
        <w:rPr>
          <w:rFonts w:eastAsia="EC Square Sans Pro" w:cs="EC Square Sans Pro"/>
        </w:rPr>
        <w:t>developing solutions that can facilitate food system transformation:</w:t>
      </w:r>
      <w:r w:rsidR="07AEA2D5" w:rsidRPr="65E9E55D">
        <w:rPr>
          <w:rFonts w:eastAsia="EC Square Sans Pro" w:cs="EC Square Sans Pro"/>
          <w:b/>
          <w:bCs/>
        </w:rPr>
        <w:t xml:space="preserve"> </w:t>
      </w:r>
      <w:hyperlink r:id="rId21" w:history="1">
        <w:r w:rsidR="40AB80F4" w:rsidRPr="65E9E55D">
          <w:rPr>
            <w:rStyle w:val="Hyperlink"/>
            <w:rFonts w:eastAsia="EC Square Sans Pro" w:cs="EC Square Sans Pro"/>
          </w:rPr>
          <w:t>Food 2030</w:t>
        </w:r>
      </w:hyperlink>
      <w:r w:rsidR="40AB80F4" w:rsidRPr="65E9E55D">
        <w:rPr>
          <w:rFonts w:eastAsia="EC Square Sans Pro" w:cs="EC Square Sans Pro"/>
        </w:rPr>
        <w:t xml:space="preserve"> is the EU's </w:t>
      </w:r>
      <w:r w:rsidR="40AB80F4" w:rsidRPr="65E9E55D">
        <w:rPr>
          <w:rFonts w:eastAsia="EC Square Sans Pro" w:cs="EC Square Sans Pro"/>
          <w:b/>
          <w:bCs/>
        </w:rPr>
        <w:t>research and innovation policy framework</w:t>
      </w:r>
      <w:r w:rsidR="40AB80F4" w:rsidRPr="65E9E55D">
        <w:rPr>
          <w:rFonts w:eastAsia="EC Square Sans Pro" w:cs="EC Square Sans Pro"/>
        </w:rPr>
        <w:t xml:space="preserve"> supporting the transition towards sustainable, healthy and inclusive food systems that respect planetary boundaries. </w:t>
      </w:r>
      <w:r w:rsidR="1D0F9C34" w:rsidRPr="65E9E55D">
        <w:rPr>
          <w:rFonts w:eastAsia="EC Square Sans Pro" w:cs="EC Square Sans Pro"/>
        </w:rPr>
        <w:t>I</w:t>
      </w:r>
      <w:r w:rsidR="40AB80F4" w:rsidRPr="65E9E55D">
        <w:rPr>
          <w:rFonts w:eastAsia="EC Square Sans Pro" w:cs="EC Square Sans Pro"/>
        </w:rPr>
        <w:t xml:space="preserve">t sets out 11 </w:t>
      </w:r>
      <w:r w:rsidR="40AB80F4" w:rsidRPr="65E9E55D">
        <w:rPr>
          <w:rFonts w:eastAsia="EC Square Sans Pro" w:cs="EC Square Sans Pro"/>
          <w:b/>
          <w:bCs/>
        </w:rPr>
        <w:t>pathways for action</w:t>
      </w:r>
      <w:r w:rsidR="40AB80F4" w:rsidRPr="65E9E55D">
        <w:rPr>
          <w:rFonts w:eastAsia="EC Square Sans Pro" w:cs="EC Square Sans Pro"/>
        </w:rPr>
        <w:t xml:space="preserve"> where research and innovation can concretely deliver co-benefits related to nutrition, climate, circularity and communities, at multiple levels: from local to international (Bizzo et al., 2023). </w:t>
      </w:r>
    </w:p>
    <w:p w14:paraId="146EB805" w14:textId="02E4A4F6" w:rsidR="00C85B2D" w:rsidRDefault="48CFC18B">
      <w:pPr>
        <w:spacing w:before="0" w:after="160" w:line="257" w:lineRule="auto"/>
        <w:rPr>
          <w:rFonts w:eastAsia="EC Square Sans Pro" w:cs="EC Square Sans Pro"/>
        </w:rPr>
      </w:pPr>
      <w:r w:rsidRPr="1CD89A2A">
        <w:rPr>
          <w:rFonts w:eastAsia="EC Square Sans Pro" w:cs="EC Square Sans Pro"/>
        </w:rPr>
        <w:t xml:space="preserve">Furthermore, </w:t>
      </w:r>
      <w:r w:rsidR="0D197839" w:rsidRPr="1CD89A2A">
        <w:rPr>
          <w:rFonts w:eastAsia="EC Square Sans Pro" w:cs="EC Square Sans Pro"/>
        </w:rPr>
        <w:t>an</w:t>
      </w:r>
      <w:r w:rsidR="40AB80F4" w:rsidRPr="1CD89A2A">
        <w:rPr>
          <w:rFonts w:eastAsia="EC Square Sans Pro" w:cs="EC Square Sans Pro"/>
        </w:rPr>
        <w:t xml:space="preserve"> EU monitoring system has been recently set up to provide information on </w:t>
      </w:r>
      <w:r w:rsidR="40AB80F4" w:rsidRPr="626D0899">
        <w:rPr>
          <w:rFonts w:eastAsia="EC Square Sans Pro" w:cs="EC Square Sans Pro"/>
          <w:b/>
          <w:bCs/>
        </w:rPr>
        <w:t xml:space="preserve">progress </w:t>
      </w:r>
      <w:r w:rsidR="40AB80F4" w:rsidRPr="1CD89A2A">
        <w:rPr>
          <w:rFonts w:eastAsia="EC Square Sans Pro" w:cs="EC Square Sans Pro"/>
        </w:rPr>
        <w:t>towards a fair, healthy and environmentally friendly food system in EU. It is built on a set of key indicators, encompassing all the dimensions of sustainability - environmental, economic and social (including health)</w:t>
      </w:r>
      <w:r w:rsidR="00C85B2D">
        <w:rPr>
          <w:rFonts w:eastAsia="EC Square Sans Pro" w:cs="EC Square Sans Pro"/>
        </w:rPr>
        <w:t xml:space="preserve"> </w:t>
      </w:r>
      <w:r w:rsidR="00C85B2D">
        <w:rPr>
          <w:rStyle w:val="FootnoteReference"/>
          <w:rFonts w:eastAsia="EC Square Sans Pro" w:cs="EC Square Sans Pro"/>
        </w:rPr>
        <w:footnoteReference w:id="17"/>
      </w:r>
      <w:hyperlink r:id="rId22" w:anchor="_ftn1" w:history="1">
        <w:r w:rsidR="40AB80F4" w:rsidRPr="1CD89A2A">
          <w:rPr>
            <w:rStyle w:val="Hyperlink"/>
            <w:rFonts w:eastAsia="EC Square Sans Pro" w:cs="EC Square Sans Pro"/>
            <w:vertAlign w:val="superscript"/>
          </w:rPr>
          <w:t>[1]</w:t>
        </w:r>
      </w:hyperlink>
      <w:r w:rsidR="40AB80F4" w:rsidRPr="1CD89A2A">
        <w:rPr>
          <w:rFonts w:eastAsia="EC Square Sans Pro" w:cs="EC Square Sans Pro"/>
        </w:rPr>
        <w:t xml:space="preserve"> (Toth et al., 2024).</w:t>
      </w:r>
    </w:p>
    <w:p w14:paraId="609749A6" w14:textId="27118026" w:rsidR="00145151" w:rsidRDefault="40AB80F4" w:rsidP="00C85B2D">
      <w:pPr>
        <w:spacing w:before="0" w:after="160" w:line="257" w:lineRule="auto"/>
        <w:rPr>
          <w:ins w:id="165" w:author="BARBERO VIGNOLA Giulia (JRC-ISPRA) [2]" w:date="2025-02-28T12:01:00Z"/>
          <w:rFonts w:eastAsia="EC Square Sans Pro" w:cs="EC Square Sans Pro"/>
        </w:rPr>
      </w:pPr>
      <w:r w:rsidRPr="3B44CC82">
        <w:rPr>
          <w:rFonts w:eastAsia="EC Square Sans Pro" w:cs="EC Square Sans Pro"/>
        </w:rPr>
        <w:t>A fair, inclusive, and ethical food system in the EU requires a comprehensive approach that addresses policy, stakeholder engagement, innovative business models, and sustainable practices. In this way the EU can promote a more equitable, environmentally sustainable, and socially responsible food system.</w:t>
      </w:r>
    </w:p>
    <w:p w14:paraId="20517408" w14:textId="3FB17A75" w:rsidR="6E9D71D5" w:rsidRDefault="6E9D71D5">
      <w:pPr>
        <w:spacing w:before="0" w:after="160" w:line="257" w:lineRule="auto"/>
        <w:rPr>
          <w:ins w:id="166" w:author="BARBERO VIGNOLA Giulia (JRC-ISPRA)" w:date="2025-03-03T11:34:00Z"/>
          <w:rFonts w:eastAsia="EC Square Sans Pro" w:cs="EC Square Sans Pro"/>
        </w:rPr>
      </w:pPr>
      <w:ins w:id="167" w:author="BARBERO VIGNOLA Giulia (JRC-ISPRA)" w:date="2025-03-03T10:53:00Z">
        <w:r w:rsidRPr="3B44CC82">
          <w:rPr>
            <w:rFonts w:eastAsia="EC Square Sans Pro" w:cs="EC Square Sans Pro"/>
          </w:rPr>
          <w:t xml:space="preserve">The </w:t>
        </w:r>
      </w:ins>
      <w:ins w:id="168" w:author="BARBERO VIGNOLA Giulia (JRC-ISPRA)" w:date="2025-03-03T10:54:00Z">
        <w:r w:rsidRPr="3B44CC82">
          <w:rPr>
            <w:rFonts w:eastAsia="EC Square Sans Pro" w:cs="EC Square Sans Pro"/>
          </w:rPr>
          <w:t xml:space="preserve">new </w:t>
        </w:r>
      </w:ins>
      <w:ins w:id="169" w:author="BARBERO VIGNOLA Giulia (JRC-ISPRA)" w:date="2025-03-03T10:56:00Z">
        <w:r w:rsidR="475B0350" w:rsidRPr="3B44CC82">
          <w:rPr>
            <w:rFonts w:eastAsia="EC Square Sans Pro" w:cs="EC Square Sans Pro"/>
          </w:rPr>
          <w:t>vision</w:t>
        </w:r>
      </w:ins>
      <w:ins w:id="170" w:author="BARBERO VIGNOLA Giulia (JRC-ISPRA)" w:date="2025-03-03T11:28:00Z">
        <w:r w:rsidR="69D518FA" w:rsidRPr="3B44CC82">
          <w:rPr>
            <w:rFonts w:eastAsia="EC Square Sans Pro" w:cs="EC Square Sans Pro"/>
          </w:rPr>
          <w:t xml:space="preserve"> for A</w:t>
        </w:r>
      </w:ins>
      <w:ins w:id="171" w:author="BARBERO VIGNOLA Giulia (JRC-ISPRA)" w:date="2025-03-03T11:29:00Z">
        <w:r w:rsidR="69D518FA" w:rsidRPr="3B44CC82">
          <w:rPr>
            <w:rFonts w:eastAsia="EC Square Sans Pro" w:cs="EC Square Sans Pro"/>
          </w:rPr>
          <w:t>griculture also envisions</w:t>
        </w:r>
      </w:ins>
      <w:ins w:id="172" w:author="BARBERO VIGNOLA Giulia (JRC-ISPRA)" w:date="2025-03-03T11:32:00Z">
        <w:r w:rsidR="2FA68104" w:rsidRPr="3B44CC82">
          <w:rPr>
            <w:rFonts w:eastAsia="EC Square Sans Pro" w:cs="EC Square Sans Pro"/>
          </w:rPr>
          <w:t xml:space="preserve"> </w:t>
        </w:r>
      </w:ins>
      <w:ins w:id="173" w:author="BARBERO VIGNOLA Giulia (JRC-ISPRA)" w:date="2025-03-03T11:29:00Z">
        <w:r w:rsidR="69D518FA" w:rsidRPr="3B44CC82">
          <w:rPr>
            <w:rFonts w:eastAsia="EC Square Sans Pro" w:cs="EC Square Sans Pro"/>
          </w:rPr>
          <w:t>a Food Dialogue with the food system’s actors, including consumers, primary producers, industry, retailers, public authorities and civil society.</w:t>
        </w:r>
      </w:ins>
    </w:p>
    <w:p w14:paraId="331FB24A" w14:textId="470AB01D" w:rsidR="3B44CC82" w:rsidRDefault="3B44CC82" w:rsidP="3B44CC82">
      <w:pPr>
        <w:rPr>
          <w:rFonts w:eastAsia="EC Square Sans Pro" w:cs="EC Square Sans Pro"/>
        </w:rPr>
      </w:pPr>
    </w:p>
    <w:p w14:paraId="3FA46085" w14:textId="7048E2C6" w:rsidR="009A5208" w:rsidRPr="00F3444D" w:rsidRDefault="0078403F" w:rsidP="00F3444D">
      <w:pPr>
        <w:pStyle w:val="JRCLevel-2title"/>
        <w:numPr>
          <w:ilvl w:val="1"/>
          <w:numId w:val="21"/>
        </w:numPr>
        <w:jc w:val="left"/>
      </w:pPr>
      <w:bookmarkStart w:id="174" w:name="_Toc184306465"/>
      <w:bookmarkStart w:id="175" w:name="_Toc184881550"/>
      <w:bookmarkStart w:id="176" w:name="_Toc184306467"/>
      <w:bookmarkStart w:id="177" w:name="_Toc184881551"/>
      <w:bookmarkStart w:id="178" w:name="_Toc184968578"/>
      <w:bookmarkStart w:id="179" w:name="_Toc191646100"/>
      <w:bookmarkEnd w:id="174"/>
      <w:bookmarkEnd w:id="175"/>
      <w:r w:rsidRPr="00F3444D">
        <w:t>B</w:t>
      </w:r>
      <w:r w:rsidR="009A5208" w:rsidRPr="00F3444D">
        <w:t>eyond GDP</w:t>
      </w:r>
      <w:r w:rsidRPr="00F3444D">
        <w:t xml:space="preserve"> </w:t>
      </w:r>
      <w:del w:id="180" w:author="BARBERO VIGNOLA Giulia (JRC-ISPRA)" w:date="2025-01-27T09:56:00Z">
        <w:r w:rsidRPr="00F3444D" w:rsidDel="00F3444D">
          <w:delText xml:space="preserve">and wellbeing </w:delText>
        </w:r>
      </w:del>
      <w:r w:rsidRPr="00F3444D">
        <w:t>measures</w:t>
      </w:r>
      <w:bookmarkEnd w:id="176"/>
      <w:bookmarkEnd w:id="177"/>
      <w:bookmarkEnd w:id="178"/>
      <w:bookmarkEnd w:id="179"/>
    </w:p>
    <w:p w14:paraId="5641B25E" w14:textId="77777777" w:rsidR="00F3444D" w:rsidRPr="00F3444D" w:rsidRDefault="00F3444D" w:rsidP="00F3444D">
      <w:pPr>
        <w:rPr>
          <w:rFonts w:eastAsia="EC Square Sans Pro" w:cs="EC Square Sans Pro"/>
        </w:rPr>
      </w:pPr>
      <w:r>
        <w:t>The integration of socio-ecological and wellbeing indicators in EU policy-making is key to monitor and foster a fair and just green transition (OSE, 2024) and to align with the SDG framework, which emphasizes the need “to develop</w:t>
      </w:r>
      <w:r w:rsidRPr="00F3444D">
        <w:rPr>
          <w:b/>
          <w:bCs/>
        </w:rPr>
        <w:t xml:space="preserve"> measurements of progress </w:t>
      </w:r>
      <w:r>
        <w:t>on sustainable development</w:t>
      </w:r>
      <w:r w:rsidRPr="00F3444D">
        <w:rPr>
          <w:b/>
          <w:bCs/>
        </w:rPr>
        <w:t xml:space="preserve"> that complement gross domestic product (GDP)</w:t>
      </w:r>
      <w:r>
        <w:t xml:space="preserve">” (SDG target 17.19). GDP is often used as the single indicator to measure economic progress. However, this metric is often criticised and has many shortcomings: it neglects to consider </w:t>
      </w:r>
      <w:r w:rsidRPr="00F3444D">
        <w:rPr>
          <w:rFonts w:eastAsia="EC Square Sans Pro" w:cs="EC Square Sans Pro"/>
        </w:rPr>
        <w:t xml:space="preserve">social, political, geopolitical or environmental values and in particular cannot address wellbeing of people, it takes into account increased </w:t>
      </w:r>
      <w:r w:rsidRPr="00F3444D">
        <w:rPr>
          <w:rFonts w:eastAsia="EC Square Sans Pro" w:cs="EC Square Sans Pro"/>
        </w:rPr>
        <w:lastRenderedPageBreak/>
        <w:t>production without considering where this comes from. Therefore, while GDP still remains the single most important economic indicator to measure the overall state of an economy, a</w:t>
      </w:r>
      <w:r>
        <w:t xml:space="preserve">lternative measures that supplement GDP and that can evaluate countries’ long-term sustainability by taking into account the interplay between natural, social, and human capital are necessary (EP, 2023; </w:t>
      </w:r>
      <w:commentRangeStart w:id="181"/>
      <w:r>
        <w:t>DG RTD, 2024</w:t>
      </w:r>
      <w:commentRangeEnd w:id="181"/>
      <w:r>
        <w:rPr>
          <w:rStyle w:val="CommentReference"/>
        </w:rPr>
        <w:commentReference w:id="181"/>
      </w:r>
      <w:r>
        <w:t xml:space="preserve">). This strategic shift is further underscored by the UN Secretary-General, who identifies “complementary measures to GDP” as a crucial step for accelerating the achievement of the SDGs and leaving no one behind (UN, 2023). </w:t>
      </w:r>
      <w:r w:rsidRPr="00F3444D">
        <w:rPr>
          <w:rFonts w:eastAsia="EC Square Sans Pro" w:cs="EC Square Sans Pro"/>
        </w:rPr>
        <w:t>This was pursued further in the recently adopted Pact for the Future</w:t>
      </w:r>
      <w:r>
        <w:rPr>
          <w:rStyle w:val="FootnoteReference"/>
          <w:rFonts w:eastAsia="EC Square Sans Pro" w:cs="EC Square Sans Pro"/>
        </w:rPr>
        <w:footnoteReference w:id="18"/>
      </w:r>
      <w:r w:rsidRPr="00F3444D">
        <w:rPr>
          <w:rFonts w:eastAsia="EC Square Sans Pro" w:cs="EC Square Sans Pro"/>
        </w:rPr>
        <w:t>, which includes Action 53 committing to 'develop a framework on measures of progress on sustainable development to complement and go beyond gross domestic product’.</w:t>
      </w:r>
    </w:p>
    <w:p w14:paraId="623B997F" w14:textId="70D68212" w:rsidR="00F3444D" w:rsidRPr="00145151" w:rsidRDefault="00F3444D" w:rsidP="00F3444D">
      <w:pPr>
        <w:pStyle w:val="JRCLevel-3title"/>
      </w:pPr>
      <w:bookmarkStart w:id="182" w:name="_Toc191646101"/>
      <w:r>
        <w:t xml:space="preserve">5.2.1 </w:t>
      </w:r>
      <w:ins w:id="183" w:author="BARBERO VIGNOLA Giulia (JRC-ISPRA)" w:date="2025-01-27T09:56:00Z">
        <w:r>
          <w:t>Measures of wellbeing</w:t>
        </w:r>
      </w:ins>
      <w:bookmarkEnd w:id="182"/>
    </w:p>
    <w:p w14:paraId="58702042" w14:textId="210167C2" w:rsidR="002865DA" w:rsidRPr="00782D69" w:rsidRDefault="2BA25062" w:rsidP="00782D69">
      <w:pPr>
        <w:spacing w:line="257" w:lineRule="auto"/>
        <w:rPr>
          <w:rFonts w:eastAsia="EC Square Sans Pro" w:cs="EC Square Sans Pro"/>
          <w:sz w:val="16"/>
          <w:szCs w:val="16"/>
        </w:rPr>
      </w:pPr>
      <w:r>
        <w:t xml:space="preserve">The OECD is leading efforts to develop indicators that </w:t>
      </w:r>
      <w:r w:rsidRPr="0B3E3645">
        <w:rPr>
          <w:b/>
          <w:bCs/>
        </w:rPr>
        <w:t>measure the wellbeing</w:t>
      </w:r>
      <w:r>
        <w:t xml:space="preserve"> of individuals, families, society, future generations and the planet, to help monitor societal progress and inform policy decisions across multiple dimensions.</w:t>
      </w:r>
      <w:r w:rsidR="3296652B">
        <w:t xml:space="preserve"> The 7</w:t>
      </w:r>
      <w:r w:rsidR="3296652B" w:rsidRPr="0B3E3645">
        <w:rPr>
          <w:vertAlign w:val="superscript"/>
        </w:rPr>
        <w:t>th</w:t>
      </w:r>
      <w:r w:rsidR="3296652B">
        <w:t xml:space="preserve"> OECD </w:t>
      </w:r>
      <w:r w:rsidR="02383300">
        <w:t>W</w:t>
      </w:r>
      <w:r w:rsidR="3296652B">
        <w:t xml:space="preserve">orld </w:t>
      </w:r>
      <w:r w:rsidR="6FD8FB56">
        <w:t>F</w:t>
      </w:r>
      <w:r w:rsidR="3296652B">
        <w:t xml:space="preserve">orum held in November 2024 stressed the need </w:t>
      </w:r>
      <w:r w:rsidR="3A976964">
        <w:t>of wellbeing approaches to jointly address the social, economic, and environmental challenges, and help ensure that the green and digital transitions are fair, just, and inclusive. Wellbeing indicators, grounded in multidimensional, people-focused frameworks, can help monitor the effects of specific policies and clarify trade-offs and positive synergies across different policy areas and different sectors of society. This is important not only for strengthening evidence-based policy making but also for supporting the public acceptance of necessary reforms, and building more cohesive and resilient societies.</w:t>
      </w:r>
      <w:r w:rsidR="4045E31D">
        <w:t xml:space="preserve"> </w:t>
      </w:r>
      <w:r w:rsidR="4045E31D" w:rsidRPr="65E9E55D">
        <w:rPr>
          <w:rFonts w:eastAsia="EC Square Sans Pro" w:cs="EC Square Sans Pro"/>
        </w:rPr>
        <w:t>Their emphasis on future wellbeing establishes a link with the emerging strategy on intergenerational fairness</w:t>
      </w:r>
      <w:r w:rsidR="00782D69">
        <w:rPr>
          <w:rStyle w:val="FootnoteReference"/>
          <w:rFonts w:eastAsia="EC Square Sans Pro" w:cs="EC Square Sans Pro"/>
        </w:rPr>
        <w:footnoteReference w:id="19"/>
      </w:r>
      <w:r w:rsidR="6B6015E7">
        <w:t>.</w:t>
      </w:r>
    </w:p>
    <w:p w14:paraId="7283E183" w14:textId="3186FFB1" w:rsidR="006504A3" w:rsidRDefault="00FA13C9" w:rsidP="006504A3">
      <w:pPr>
        <w:pStyle w:val="JRCText"/>
      </w:pPr>
      <w:r>
        <w:t xml:space="preserve">Several initiatives are addressing “beyond GDP” discussions </w:t>
      </w:r>
      <w:r w:rsidR="4A6D8A31" w:rsidRPr="009F7EA5">
        <w:t>aim</w:t>
      </w:r>
      <w:r>
        <w:t>ing</w:t>
      </w:r>
      <w:r w:rsidR="4A6D8A31" w:rsidRPr="009F7EA5">
        <w:t xml:space="preserve"> to develop a more comprehensive approach to measur</w:t>
      </w:r>
      <w:r w:rsidR="4A6D8A31">
        <w:t xml:space="preserve">e </w:t>
      </w:r>
      <w:r w:rsidR="4A6D8A31" w:rsidRPr="009F7EA5">
        <w:t>prosperity and wellbeing</w:t>
      </w:r>
      <w:r w:rsidR="4A6D8A31">
        <w:t>,</w:t>
      </w:r>
      <w:r w:rsidR="4A6D8A31" w:rsidRPr="009F7EA5">
        <w:t xml:space="preserve"> </w:t>
      </w:r>
      <w:r w:rsidR="4A6D8A31">
        <w:t>encompassing</w:t>
      </w:r>
      <w:r w:rsidR="4A6D8A31" w:rsidRPr="009F7EA5">
        <w:t xml:space="preserve"> the effects of global challenges and policies on quality of life, health, living and working environments, inequalities, environmental sustainability, and intergenerational fairness</w:t>
      </w:r>
      <w:r w:rsidR="4A6D8A31">
        <w:t xml:space="preserve"> (EP European Parliament, 2023; Terzi, 2021; Widuto, 2016)</w:t>
      </w:r>
      <w:r w:rsidR="4A6D8A31" w:rsidRPr="009F7EA5">
        <w:t>.</w:t>
      </w:r>
      <w:r w:rsidR="4A6D8A31">
        <w:t xml:space="preserve"> </w:t>
      </w:r>
      <w:r>
        <w:t>To complement the</w:t>
      </w:r>
      <w:r w:rsidR="4A6D8A31" w:rsidRPr="00D00F67">
        <w:t xml:space="preserve"> GDP</w:t>
      </w:r>
      <w:r w:rsidR="09172728" w:rsidRPr="00D00F67">
        <w:t xml:space="preserve"> metric</w:t>
      </w:r>
      <w:r w:rsidR="4A6D8A31" w:rsidRPr="00D00F67">
        <w:t xml:space="preserve">, </w:t>
      </w:r>
      <w:r w:rsidR="2DF47771" w:rsidRPr="00D00F67">
        <w:t xml:space="preserve">a </w:t>
      </w:r>
      <w:r w:rsidR="4A6D8A31">
        <w:t>range of alternative indicators have been developed</w:t>
      </w:r>
      <w:r w:rsidR="4A6D8A31" w:rsidRPr="00C04AF6">
        <w:t xml:space="preserve"> </w:t>
      </w:r>
      <w:r w:rsidR="4A6D8A31">
        <w:t>and integrated into policy making, providing a more nuanced and multidimensional understanding of societal progress. Examples of this measures include the Human Development Index (</w:t>
      </w:r>
      <w:r w:rsidR="4A6D8A31" w:rsidRPr="001F22EF">
        <w:t>UNDP</w:t>
      </w:r>
      <w:r w:rsidR="4A6D8A31">
        <w:t>,</w:t>
      </w:r>
      <w:r w:rsidR="4A6D8A31" w:rsidRPr="001F22EF">
        <w:t xml:space="preserve"> 2024</w:t>
      </w:r>
      <w:r w:rsidR="4A6D8A31">
        <w:t>), the Social Progress Index (Stern et al., 2024), the SDG index (Lafortune et al., 2018), and</w:t>
      </w:r>
      <w:r w:rsidR="4A6D8A31" w:rsidRPr="00080D79">
        <w:t xml:space="preserve"> </w:t>
      </w:r>
      <w:r w:rsidR="4A6D8A31">
        <w:t xml:space="preserve">the </w:t>
      </w:r>
      <w:r w:rsidR="4A6D8A31" w:rsidRPr="00080D79">
        <w:t xml:space="preserve">ZOE’s </w:t>
      </w:r>
      <w:r w:rsidR="4A6D8A31">
        <w:t>c</w:t>
      </w:r>
      <w:r w:rsidR="4A6D8A31" w:rsidRPr="00080D79">
        <w:t xml:space="preserve">ompass </w:t>
      </w:r>
      <w:r w:rsidR="4A6D8A31">
        <w:t>(Barth et al., 2021), among others.</w:t>
      </w:r>
    </w:p>
    <w:p w14:paraId="1697EC45" w14:textId="230BEF36" w:rsidR="003F04AD" w:rsidRDefault="0C733952" w:rsidP="006504A3">
      <w:pPr>
        <w:pStyle w:val="JRCText"/>
      </w:pPr>
      <w:r>
        <w:t xml:space="preserve">The European Union supports the initiatives and plays a key role in promoting the development and use of such indicators, </w:t>
      </w:r>
      <w:r w:rsidRPr="65E9E55D">
        <w:rPr>
          <w:color w:val="000000" w:themeColor="text1"/>
          <w:lang w:val="en-IE"/>
        </w:rPr>
        <w:t xml:space="preserve">presenting a </w:t>
      </w:r>
      <w:r w:rsidRPr="65E9E55D">
        <w:rPr>
          <w:b/>
          <w:bCs/>
          <w:color w:val="000000" w:themeColor="text1"/>
          <w:lang w:val="en-IE"/>
        </w:rPr>
        <w:t>roadmap for transitioning beyond GDP in EU</w:t>
      </w:r>
      <w:r w:rsidRPr="65E9E55D">
        <w:rPr>
          <w:color w:val="000000" w:themeColor="text1"/>
          <w:lang w:val="en-IE"/>
        </w:rPr>
        <w:t xml:space="preserve">, </w:t>
      </w:r>
      <w:r>
        <w:t>in</w:t>
      </w:r>
      <w:r w:rsidRPr="65E9E55D">
        <w:rPr>
          <w:color w:val="000000" w:themeColor="text1"/>
          <w:lang w:val="en-IE"/>
        </w:rPr>
        <w:t xml:space="preserve"> the Communication adopted in 2009 and its follow up </w:t>
      </w:r>
      <w:r>
        <w:t xml:space="preserve">(European Commission, 2009; 2013). This commitment is further reinforced by the 8th Environmental Action </w:t>
      </w:r>
      <w:r w:rsidR="11FC61ED">
        <w:t xml:space="preserve">Programme </w:t>
      </w:r>
      <w:r>
        <w:t>(</w:t>
      </w:r>
      <w:r w:rsidR="00FA13C9">
        <w:t>8</w:t>
      </w:r>
      <w:commentRangeStart w:id="184"/>
      <w:r>
        <w:t>EAP</w:t>
      </w:r>
      <w:commentRangeEnd w:id="184"/>
      <w:r>
        <w:rPr>
          <w:rStyle w:val="CommentReference"/>
        </w:rPr>
        <w:commentReference w:id="184"/>
      </w:r>
      <w:r>
        <w:t xml:space="preserve">), which emphasizes the need for a more holistic approach in EU policymaking to ensure a just transition, incorporating a summary dashboard that measures economic, social, and environmental progress beyond GDP. </w:t>
      </w:r>
    </w:p>
    <w:p w14:paraId="02EAA59C" w14:textId="28236529" w:rsidR="003F04AD" w:rsidRDefault="4A6D8A31" w:rsidP="0B3E3645">
      <w:pPr>
        <w:spacing w:line="257" w:lineRule="auto"/>
        <w:rPr>
          <w:rFonts w:eastAsia="EC Square Sans Pro" w:cs="EC Square Sans Pro"/>
          <w:color w:val="000000" w:themeColor="text1"/>
        </w:rPr>
      </w:pPr>
      <w:r w:rsidRPr="626D0899">
        <w:rPr>
          <w:rFonts w:cstheme="minorBidi"/>
          <w:color w:val="000000" w:themeColor="text1"/>
        </w:rPr>
        <w:t>Building on this momentum, the </w:t>
      </w:r>
      <w:hyperlink r:id="rId23">
        <w:r w:rsidRPr="626D0899">
          <w:rPr>
            <w:rFonts w:cstheme="minorBidi"/>
            <w:color w:val="000000" w:themeColor="text1"/>
          </w:rPr>
          <w:t>Strategic Foresight Report</w:t>
        </w:r>
      </w:hyperlink>
      <w:r w:rsidRPr="626D0899">
        <w:rPr>
          <w:rFonts w:cstheme="minorBidi"/>
          <w:color w:val="000000" w:themeColor="text1"/>
        </w:rPr>
        <w:t xml:space="preserve"> (EC, 2023) has announced the Commission’s plan to develop </w:t>
      </w:r>
      <w:r w:rsidRPr="626D0899">
        <w:rPr>
          <w:rFonts w:cstheme="minorBidi"/>
          <w:b/>
          <w:bCs/>
          <w:color w:val="000000" w:themeColor="text1"/>
        </w:rPr>
        <w:t xml:space="preserve">Sustainable and Inclusive Wellbeing (SIWB) </w:t>
      </w:r>
      <w:r w:rsidRPr="626D0899">
        <w:rPr>
          <w:rFonts w:cstheme="minorBidi"/>
          <w:color w:val="000000" w:themeColor="text1"/>
        </w:rPr>
        <w:t>metrics (Benczur et al., 2024), t</w:t>
      </w:r>
      <w:r w:rsidRPr="0B3E3645">
        <w:rPr>
          <w:lang w:val="en-IE"/>
        </w:rPr>
        <w:t>o progressively complement the use of GDP with wellbeing indicators in EU policymaking</w:t>
      </w:r>
      <w:r w:rsidR="00655F61" w:rsidRPr="626D0899">
        <w:rPr>
          <w:rFonts w:cstheme="minorBidi"/>
          <w:color w:val="000000" w:themeColor="text1"/>
          <w:vertAlign w:val="superscript"/>
        </w:rPr>
        <w:footnoteReference w:id="20"/>
      </w:r>
      <w:r w:rsidRPr="626D0899">
        <w:rPr>
          <w:rFonts w:cstheme="minorBidi"/>
          <w:color w:val="000000" w:themeColor="text1"/>
        </w:rPr>
        <w:t>. Such metrics help monitor progress towards the wellbeing of current and future generations, facilitating the communication of policy challenges. By adopting a people and planet-centred approach, the SIWB metrics represent a significant step towards a more balanced and inclusive understanding of societal progress in the EU.</w:t>
      </w:r>
      <w:r w:rsidR="45FEEC95" w:rsidRPr="626D0899">
        <w:rPr>
          <w:rFonts w:cstheme="minorBidi"/>
          <w:color w:val="000000" w:themeColor="text1"/>
        </w:rPr>
        <w:t xml:space="preserve"> </w:t>
      </w:r>
      <w:r w:rsidR="45FEEC95" w:rsidRPr="65E9E55D">
        <w:rPr>
          <w:rFonts w:eastAsia="EC Square Sans Pro" w:cs="EC Square Sans Pro"/>
          <w:color w:val="000000" w:themeColor="text1"/>
        </w:rPr>
        <w:t xml:space="preserve">This has led to the development of a prototype multidimensional SIWB framework and indicator dashboard, which also guide the development of experimental augmented-GDP type metrics (a pilot example is presented in Benczur et al, 2023). The dashboard work also includes a version with a limited number of indicators (50), more suitable for broad communication purposes. </w:t>
      </w:r>
    </w:p>
    <w:p w14:paraId="13534503" w14:textId="2464477D" w:rsidR="003F04AD" w:rsidRDefault="45FEEC95">
      <w:pPr>
        <w:spacing w:line="257" w:lineRule="auto"/>
        <w:rPr>
          <w:rFonts w:eastAsia="EC Square Sans Pro" w:cs="EC Square Sans Pro"/>
          <w:color w:val="000000" w:themeColor="text1"/>
        </w:rPr>
      </w:pPr>
      <w:r w:rsidRPr="65E9E55D">
        <w:rPr>
          <w:rFonts w:eastAsia="EC Square Sans Pro" w:cs="EC Square Sans Pro"/>
          <w:color w:val="000000" w:themeColor="text1"/>
        </w:rPr>
        <w:t xml:space="preserve">The preliminary analysis based on the dashboard of 50 indicators shows many differences in wellbeing levels and in its components across Member States, between regions and socioeconomic groups, which can be explained by a complex array of factors including economic conditions, social policies, healthcare systems, and cultural </w:t>
      </w:r>
      <w:r w:rsidRPr="65E9E55D">
        <w:rPr>
          <w:rFonts w:eastAsia="EC Square Sans Pro" w:cs="EC Square Sans Pro"/>
          <w:color w:val="000000" w:themeColor="text1"/>
        </w:rPr>
        <w:lastRenderedPageBreak/>
        <w:t xml:space="preserve">norms. This underlines the need for </w:t>
      </w:r>
      <w:r w:rsidRPr="65E9E55D">
        <w:rPr>
          <w:rFonts w:eastAsia="EC Square Sans Pro" w:cs="EC Square Sans Pro"/>
          <w:b/>
          <w:color w:val="000000" w:themeColor="text1"/>
        </w:rPr>
        <w:t>targeted policy actions</w:t>
      </w:r>
      <w:r w:rsidRPr="65E9E55D">
        <w:rPr>
          <w:rFonts w:eastAsia="EC Square Sans Pro" w:cs="EC Square Sans Pro"/>
          <w:color w:val="000000" w:themeColor="text1"/>
        </w:rPr>
        <w:t xml:space="preserve"> to address existing inequalities, balancing economic objectives, social inclusivity, environmental sustainability, and long-term prosperity (</w:t>
      </w:r>
      <w:r w:rsidR="00B7178D" w:rsidRPr="65E9E55D">
        <w:rPr>
          <w:rFonts w:cstheme="minorBidi"/>
          <w:color w:val="000000" w:themeColor="text1"/>
        </w:rPr>
        <w:t>cite second report).</w:t>
      </w:r>
      <w:r w:rsidRPr="65E9E55D">
        <w:rPr>
          <w:rFonts w:eastAsia="EC Square Sans Pro" w:cs="EC Square Sans Pro"/>
          <w:color w:val="000000" w:themeColor="text1"/>
        </w:rPr>
        <w:t xml:space="preserve"> </w:t>
      </w:r>
    </w:p>
    <w:p w14:paraId="5D4FD8D3" w14:textId="39CD6E88" w:rsidR="003F04AD" w:rsidRDefault="45FEEC95">
      <w:pPr>
        <w:spacing w:line="257" w:lineRule="auto"/>
        <w:rPr>
          <w:rFonts w:eastAsia="EC Square Sans Pro" w:cs="EC Square Sans Pro"/>
        </w:rPr>
      </w:pPr>
      <w:r w:rsidRPr="0B3E3645">
        <w:rPr>
          <w:rFonts w:eastAsia="EC Square Sans Pro" w:cs="EC Square Sans Pro"/>
          <w:color w:val="000000" w:themeColor="text1"/>
        </w:rPr>
        <w:t xml:space="preserve">Such metrics facilitate a deeper understanding of the complex relationships between economic, social, and environmental factors, ultimately informing evidence-based policy decisions that promote the wellbeing of all people of the current and future generations, and of the planet. By tracking the development of societal objectives, they can be fundamental to ensure that economic growth and productivity do not become a means but remain an end, to deliver on the Union’s </w:t>
      </w:r>
      <w:r w:rsidRPr="0B3E3645">
        <w:rPr>
          <w:rFonts w:eastAsia="EC Square Sans Pro" w:cs="EC Square Sans Pro"/>
        </w:rPr>
        <w:t>ultimate objectives to promote peace, its values and the wellbeing of its people (Article 3(1) TEU).</w:t>
      </w:r>
    </w:p>
    <w:p w14:paraId="5B3DF49C" w14:textId="0476D627" w:rsidR="003F04AD" w:rsidRDefault="003F04AD" w:rsidP="003F04AD">
      <w:pPr>
        <w:rPr>
          <w:rFonts w:cstheme="minorBidi"/>
          <w:color w:val="C00000"/>
        </w:rPr>
      </w:pPr>
    </w:p>
    <w:p w14:paraId="403EF868" w14:textId="773CEC6F" w:rsidR="00F3444D" w:rsidRPr="00F3444D" w:rsidRDefault="00F3444D" w:rsidP="00F3444D">
      <w:pPr>
        <w:pStyle w:val="JRCLevel-3title"/>
      </w:pPr>
      <w:bookmarkStart w:id="185" w:name="_Toc191646102"/>
      <w:r>
        <w:t>5.2.2</w:t>
      </w:r>
      <w:r w:rsidRPr="00F3444D">
        <w:t xml:space="preserve"> </w:t>
      </w:r>
      <w:del w:id="186" w:author="BARBERO VIGNOLA Giulia (JRC-ISPRA)" w:date="2025-01-27T10:05:00Z">
        <w:r w:rsidRPr="00F3444D" w:rsidDel="000D05CF">
          <w:delText>"Global Ecological</w:delText>
        </w:r>
      </w:del>
      <w:ins w:id="187" w:author="BARBERO VIGNOLA Giulia (JRC-ISPRA)" w:date="2025-01-27T10:05:00Z">
        <w:r w:rsidR="000D05CF">
          <w:t>Gross Ecosystem</w:t>
        </w:r>
      </w:ins>
      <w:r w:rsidRPr="00F3444D">
        <w:t xml:space="preserve"> Product</w:t>
      </w:r>
      <w:del w:id="188" w:author="BARBERO VIGNOLA Giulia (JRC-ISPRA)" w:date="2025-01-27T10:41:00Z">
        <w:r w:rsidRPr="00F3444D" w:rsidDel="003D7970">
          <w:delText xml:space="preserve">” </w:delText>
        </w:r>
      </w:del>
      <w:del w:id="189" w:author="BARBERO VIGNOLA Giulia (JRC-ISPRA)" w:date="2025-01-27T09:57:00Z">
        <w:r w:rsidRPr="00F3444D" w:rsidDel="00F3444D">
          <w:delText>metric to complement GDP measures</w:delText>
        </w:r>
      </w:del>
      <w:bookmarkEnd w:id="185"/>
    </w:p>
    <w:p w14:paraId="4ACC85F9" w14:textId="49B1033A" w:rsidR="00F3444D" w:rsidRPr="004E6B8D" w:rsidRDefault="00F3444D" w:rsidP="00F3444D">
      <w:pPr>
        <w:rPr>
          <w:b/>
        </w:rPr>
      </w:pPr>
      <w:r>
        <w:t>The “beyond GDP” metrics may also include nature in the economic policy assessment.</w:t>
      </w:r>
      <w:del w:id="190" w:author="BARBERO VIGNOLA Giulia (JRC-ISPRA) [2]" w:date="2025-02-18T10:11:00Z">
        <w:r w:rsidDel="00166E05">
          <w:delText xml:space="preserve"> So far, the impact assessments of policy initiatives are usually based on traditional indicators, with GDP playing a key role as a measure for the economic impacts</w:delText>
        </w:r>
      </w:del>
      <w:r>
        <w:t>.</w:t>
      </w:r>
      <w:del w:id="191" w:author="BARBERO VIGNOLA Giulia (JRC-ISPRA) [2]" w:date="2025-02-18T10:11:00Z">
        <w:r w:rsidDel="00166E05">
          <w:delText xml:space="preserve"> However</w:delText>
        </w:r>
      </w:del>
      <w:ins w:id="192" w:author="BARBERO VIGNOLA Giulia (JRC-ISPRA) [2]" w:date="2025-02-18T10:11:00Z">
        <w:r w:rsidR="00166E05">
          <w:t>As said</w:t>
        </w:r>
      </w:ins>
      <w:r>
        <w:t>, the GDP does not fully capture nature’s contribution to the economy and wellbeing, and does not factor-in environmental impacts (Sen et al., 2010; Dasgupta, 2021). The latter is particularly important with a view of the present and projected future state of the environment, given that the global stock of ecosystems, for example wetlands, grasslands, and forests, is under increasing pressure from an expanding world population with rapidly changing consumption patterns (EEA, 2023). The benefits provided by ecosystem services, such as crop pollination, carbon sequestration, or water purification, are of great importance to any economy, both directly and indirectly. In reference to the above considerations, Ouyang et al. (2013) proposed and further developed (e.g. Ouyang et al. 2020) the concept of the</w:t>
      </w:r>
      <w:r w:rsidRPr="65E9E55D">
        <w:rPr>
          <w:b/>
          <w:bCs/>
        </w:rPr>
        <w:t xml:space="preserve"> Gross Ecosystem Product</w:t>
      </w:r>
      <w:r>
        <w:t xml:space="preserve"> (GEP), which summarizes the </w:t>
      </w:r>
      <w:r w:rsidRPr="65E9E55D">
        <w:rPr>
          <w:b/>
        </w:rPr>
        <w:t xml:space="preserve">value that ecosystem services provide to the economy in monetary terms. </w:t>
      </w:r>
    </w:p>
    <w:p w14:paraId="233C7348" w14:textId="7657E0B2" w:rsidR="00F3444D" w:rsidRPr="002E6BD6" w:rsidDel="000A25A1" w:rsidRDefault="00F3444D" w:rsidP="00F3444D">
      <w:pPr>
        <w:pStyle w:val="Caption"/>
        <w:rPr>
          <w:rFonts w:ascii="EC Square Sans Pro" w:hAnsi="EC Square Sans Pro"/>
        </w:rPr>
      </w:pPr>
      <w:r w:rsidRPr="65E9E55D">
        <w:rPr>
          <w:rFonts w:ascii="EC Square Sans Pro" w:hAnsi="EC Square Sans Pro"/>
          <w:b/>
          <w:bCs/>
        </w:rPr>
        <w:t xml:space="preserve">Figure </w:t>
      </w:r>
      <w:r w:rsidRPr="65E9E55D">
        <w:rPr>
          <w:b/>
          <w:bCs/>
          <w:color w:val="2B579A"/>
        </w:rPr>
        <w:fldChar w:fldCharType="begin"/>
      </w:r>
      <w:r w:rsidRPr="65E9E55D">
        <w:rPr>
          <w:rFonts w:ascii="EC Square Sans Pro" w:hAnsi="EC Square Sans Pro"/>
          <w:b/>
          <w:bCs/>
        </w:rPr>
        <w:instrText xml:space="preserve"> SEQ Figure \* ARABIC </w:instrText>
      </w:r>
      <w:r w:rsidRPr="65E9E55D">
        <w:rPr>
          <w:b/>
          <w:bCs/>
          <w:color w:val="2B579A"/>
        </w:rPr>
        <w:fldChar w:fldCharType="separate"/>
      </w:r>
      <w:r w:rsidRPr="65E9E55D">
        <w:rPr>
          <w:rFonts w:ascii="EC Square Sans Pro" w:hAnsi="EC Square Sans Pro"/>
          <w:b/>
          <w:bCs/>
          <w:noProof/>
        </w:rPr>
        <w:t>9</w:t>
      </w:r>
      <w:r w:rsidRPr="65E9E55D">
        <w:rPr>
          <w:b/>
          <w:bCs/>
          <w:color w:val="2B579A"/>
        </w:rPr>
        <w:fldChar w:fldCharType="end"/>
      </w:r>
      <w:r w:rsidRPr="65E9E55D">
        <w:rPr>
          <w:rFonts w:ascii="EC Square Sans Pro" w:hAnsi="EC Square Sans Pro"/>
          <w:b/>
          <w:bCs/>
        </w:rPr>
        <w:t>.</w:t>
      </w:r>
      <w:r w:rsidRPr="65E9E55D">
        <w:rPr>
          <w:rFonts w:ascii="EC Square Sans Pro" w:hAnsi="EC Square Sans Pro"/>
        </w:rPr>
        <w:t xml:space="preserve"> </w:t>
      </w:r>
      <w:r w:rsidR="00BE54B1" w:rsidRPr="00BE54B1">
        <w:rPr>
          <w:rFonts w:ascii="EC Square Sans Pro" w:hAnsi="EC Square Sans Pro"/>
        </w:rPr>
        <w:t>Natural Capital Stock, Ecosystem services, Benefits and Value</w:t>
      </w:r>
    </w:p>
    <w:p w14:paraId="611F521E" w14:textId="77777777" w:rsidR="00F3444D" w:rsidDel="000A25A1" w:rsidRDefault="00F3444D" w:rsidP="00F3444D">
      <w:pPr>
        <w:spacing w:before="0" w:after="0"/>
        <w:rPr>
          <w:sz w:val="22"/>
          <w:szCs w:val="22"/>
        </w:rPr>
      </w:pPr>
      <w:r>
        <w:rPr>
          <w:noProof/>
        </w:rPr>
        <w:drawing>
          <wp:inline distT="0" distB="0" distL="0" distR="0" wp14:anchorId="02333397" wp14:editId="014EEAEC">
            <wp:extent cx="5720247" cy="16954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720247" cy="1695450"/>
                    </a:xfrm>
                    <a:prstGeom prst="rect">
                      <a:avLst/>
                    </a:prstGeom>
                  </pic:spPr>
                </pic:pic>
              </a:graphicData>
            </a:graphic>
          </wp:inline>
        </w:drawing>
      </w:r>
    </w:p>
    <w:p w14:paraId="099E3540" w14:textId="516123B2" w:rsidR="00F3444D" w:rsidRPr="00677A11" w:rsidDel="000A25A1" w:rsidRDefault="00F3444D" w:rsidP="00F3444D">
      <w:pPr>
        <w:rPr>
          <w:i/>
          <w:sz w:val="18"/>
          <w:szCs w:val="18"/>
          <w:lang w:val="fr-FR"/>
        </w:rPr>
      </w:pPr>
      <w:r w:rsidRPr="00BE54B1">
        <w:rPr>
          <w:i/>
          <w:sz w:val="18"/>
          <w:szCs w:val="18"/>
          <w:lang w:val="fr-FR"/>
        </w:rPr>
        <w:t xml:space="preserve">Source: </w:t>
      </w:r>
      <w:r w:rsidR="00BE54B1" w:rsidRPr="00BE54B1">
        <w:rPr>
          <w:i/>
          <w:lang w:val="fr-FR"/>
        </w:rPr>
        <w:t xml:space="preserve">van Alphen et al., 2024. </w:t>
      </w:r>
    </w:p>
    <w:p w14:paraId="156D7E64" w14:textId="77777777" w:rsidR="00F3444D" w:rsidRPr="00677A11" w:rsidRDefault="00F3444D" w:rsidP="00F3444D">
      <w:pPr>
        <w:rPr>
          <w:lang w:val="fr-FR"/>
        </w:rPr>
      </w:pPr>
    </w:p>
    <w:p w14:paraId="24968744" w14:textId="270F76E0" w:rsidR="00F3444D" w:rsidRPr="004E6B8D" w:rsidRDefault="00F3444D" w:rsidP="00F3444D">
      <w:r w:rsidRPr="004E6B8D">
        <w:t xml:space="preserve">The concept of GEP is </w:t>
      </w:r>
      <w:del w:id="193" w:author="BARBERO VIGNOLA Giulia (JRC-ISPRA) [2]" w:date="2025-02-18T10:15:00Z">
        <w:r w:rsidRPr="004E6B8D" w:rsidDel="00166E05">
          <w:delText xml:space="preserve">indeed </w:delText>
        </w:r>
      </w:del>
      <w:r w:rsidRPr="004E6B8D">
        <w:t xml:space="preserve">receiving increasing attention worldwide. In March 2021, the UN Statistical Committee approved a global standard on Ecosystem Accounting (EA) under the System of Environmental Economic Accounting (SEEA), which reflects the contribution of nature in measuring economic prosperity and human well-being (UN, 2021b). Since then, several countries have started developments related to its adoption and policy implementation (Comte et al., 2022). For instance, the Netherlands and Iceland have decided to reflect the value of ecosystem services in national accounts (de Jongh et al., 2021, Cook et al., 2022). China is the first country to implement the GEP and integrate the value of ecosystem services into decision-making processes alongside conventional macroeconomic indicators such as GDP (Ouyang et al. 2020; Zheng et al. 2023). </w:t>
      </w:r>
    </w:p>
    <w:p w14:paraId="3DCFF360" w14:textId="77777777" w:rsidR="00F3444D" w:rsidRPr="004E6B8D" w:rsidRDefault="00F3444D" w:rsidP="00F3444D">
      <w:r>
        <w:t xml:space="preserve">The strength of GEP lies largely in the fact that it can serve as a </w:t>
      </w:r>
      <w:r w:rsidRPr="65E9E55D">
        <w:rPr>
          <w:b/>
        </w:rPr>
        <w:t>complement to GDP measures.</w:t>
      </w:r>
      <w:r>
        <w:t xml:space="preserve"> By using the national accounts approach, it provides policymakers with a clear and intuitive indicator of the value of nature. The use of GEP alongside other macroeconomic indicators provides a more accurate picture of the impact of policies on the economy and on nature, to be included in the decision-making process. Analogous to GDP, GEP can be assessed not only as a single metric; an evaluation of the different components and related indicators is also useful. Trade-offs (and synergies) among different categories of ecosystem services, such as provisioning </w:t>
      </w:r>
      <w:r>
        <w:lastRenderedPageBreak/>
        <w:t xml:space="preserve">services, regulating services, and cultural services, are seen as one of the most important current sustainability issues and should be considered in decision-making (Bennett et al., 2023; Le et al., 2023). </w:t>
      </w:r>
    </w:p>
    <w:p w14:paraId="6DB88223" w14:textId="77777777" w:rsidR="00F3444D" w:rsidRPr="004E6B8D" w:rsidRDefault="00F3444D" w:rsidP="00F3444D">
      <w:r>
        <w:t xml:space="preserve">Although the GEP has been already present in the environmental analyses for some time, it has not been applied yet in the macroeconomic modelling to assess the impacts of different policies. The JRC, together with Wageningen Economic Research, have recently developed a model that links ecosystem flows and their values to known macroeconomic indicators for nature inclusive decision-making. It enables forward-looking economic scenario studies on the relationship between macroeconomic indicatorsand GEP. </w:t>
      </w:r>
    </w:p>
    <w:p w14:paraId="5A6577DE" w14:textId="121DE4CB" w:rsidR="00F3444D" w:rsidRPr="004E6B8D" w:rsidRDefault="00F3444D" w:rsidP="00F3444D">
      <w:r w:rsidRPr="004E6B8D">
        <w:t xml:space="preserve">Built upon the Integrated Natural Capital Accounting (INCA) database on monetary value of ecosystem services, the new </w:t>
      </w:r>
      <w:r>
        <w:t>model</w:t>
      </w:r>
      <w:r w:rsidRPr="004E6B8D">
        <w:t xml:space="preserve"> allows for comparison of the impact of different policies on both GDP and GEP in the European Union. </w:t>
      </w:r>
      <w:r>
        <w:t xml:space="preserve">For </w:t>
      </w:r>
      <w:r w:rsidRPr="004E6B8D">
        <w:t>example</w:t>
      </w:r>
      <w:r>
        <w:t>,</w:t>
      </w:r>
      <w:r w:rsidRPr="004E6B8D">
        <w:t xml:space="preserve"> </w:t>
      </w:r>
      <w:r>
        <w:t xml:space="preserve">in a </w:t>
      </w:r>
      <w:r w:rsidRPr="004E6B8D">
        <w:t>scenario that assumes a significant change in consumption patterns</w:t>
      </w:r>
      <w:r>
        <w:t>,</w:t>
      </w:r>
      <w:r w:rsidR="003D7970">
        <w:t xml:space="preserve"> </w:t>
      </w:r>
      <w:r>
        <w:t>t</w:t>
      </w:r>
      <w:r w:rsidRPr="004E6B8D">
        <w:t xml:space="preserve">he results of preliminary simulations show that such an impact can significantly differ both between GDP and GEP and across particular ecosystem services. According to the simulation results, the altered consumption pattern has a very slight (yet positive) impact on </w:t>
      </w:r>
      <w:r w:rsidRPr="004E6B8D">
        <w:rPr>
          <w:bCs/>
        </w:rPr>
        <w:t>GDP (+0.01%)</w:t>
      </w:r>
      <w:r w:rsidRPr="004E6B8D">
        <w:t xml:space="preserve"> in the EU in 2030 compared to the reference scenario. In contrast, the </w:t>
      </w:r>
      <w:r w:rsidRPr="004E6B8D">
        <w:rPr>
          <w:bCs/>
        </w:rPr>
        <w:t>GEP index increases by 1.5%,</w:t>
      </w:r>
      <w:r w:rsidRPr="004E6B8D">
        <w:t xml:space="preserve"> </w:t>
      </w:r>
      <w:r w:rsidRPr="004E6B8D">
        <w:rPr>
          <w:bCs/>
        </w:rPr>
        <w:t>or 2.3 billion euros</w:t>
      </w:r>
      <w:r w:rsidRPr="004E6B8D">
        <w:t xml:space="preserve"> compared to the reference scenario.</w:t>
      </w:r>
    </w:p>
    <w:p w14:paraId="01B462EF" w14:textId="334872E5" w:rsidR="00F3444D" w:rsidRPr="002E6BD6" w:rsidRDefault="00F3444D" w:rsidP="00F3444D">
      <w:pPr>
        <w:pStyle w:val="Caption"/>
        <w:rPr>
          <w:rFonts w:ascii="EC Square Sans Pro" w:hAnsi="EC Square Sans Pro"/>
        </w:rPr>
      </w:pPr>
      <w:r w:rsidRPr="002E6BD6">
        <w:rPr>
          <w:rFonts w:ascii="EC Square Sans Pro" w:hAnsi="EC Square Sans Pro"/>
          <w:b/>
        </w:rPr>
        <w:t xml:space="preserve">Figure </w:t>
      </w:r>
      <w:r w:rsidRPr="002E6BD6">
        <w:rPr>
          <w:rFonts w:ascii="EC Square Sans Pro" w:hAnsi="EC Square Sans Pro"/>
          <w:b/>
          <w:color w:val="2B579A"/>
          <w:shd w:val="clear" w:color="auto" w:fill="E6E6E6"/>
        </w:rPr>
        <w:fldChar w:fldCharType="begin"/>
      </w:r>
      <w:r w:rsidRPr="002E6BD6">
        <w:rPr>
          <w:rFonts w:ascii="EC Square Sans Pro" w:hAnsi="EC Square Sans Pro"/>
          <w:b/>
        </w:rPr>
        <w:instrText xml:space="preserve"> SEQ Figure \* ARABIC </w:instrText>
      </w:r>
      <w:r w:rsidRPr="002E6BD6">
        <w:rPr>
          <w:rFonts w:ascii="EC Square Sans Pro" w:hAnsi="EC Square Sans Pro"/>
          <w:b/>
          <w:color w:val="2B579A"/>
          <w:shd w:val="clear" w:color="auto" w:fill="E6E6E6"/>
        </w:rPr>
        <w:fldChar w:fldCharType="separate"/>
      </w:r>
      <w:r>
        <w:rPr>
          <w:rFonts w:ascii="EC Square Sans Pro" w:hAnsi="EC Square Sans Pro"/>
          <w:b/>
          <w:noProof/>
        </w:rPr>
        <w:t>4</w:t>
      </w:r>
      <w:r w:rsidRPr="002E6BD6">
        <w:rPr>
          <w:rFonts w:ascii="EC Square Sans Pro" w:hAnsi="EC Square Sans Pro"/>
          <w:b/>
          <w:color w:val="2B579A"/>
          <w:shd w:val="clear" w:color="auto" w:fill="E6E6E6"/>
        </w:rPr>
        <w:fldChar w:fldCharType="end"/>
      </w:r>
      <w:r w:rsidRPr="002E6BD6">
        <w:rPr>
          <w:rFonts w:ascii="EC Square Sans Pro" w:hAnsi="EC Square Sans Pro"/>
          <w:b/>
        </w:rPr>
        <w:t>.</w:t>
      </w:r>
      <w:r w:rsidRPr="002E6BD6">
        <w:rPr>
          <w:rFonts w:ascii="EC Square Sans Pro" w:hAnsi="EC Square Sans Pro"/>
        </w:rPr>
        <w:t xml:space="preserve"> </w:t>
      </w:r>
      <w:r w:rsidR="003D7970" w:rsidRPr="003D7970">
        <w:rPr>
          <w:rFonts w:ascii="EC Square Sans Pro" w:hAnsi="EC Square Sans Pro"/>
        </w:rPr>
        <w:t xml:space="preserve">Policy scenario result EU 2030, </w:t>
      </w:r>
      <w:r w:rsidR="003D7970">
        <w:rPr>
          <w:rFonts w:ascii="EC Square Sans Pro" w:hAnsi="EC Square Sans Pro"/>
        </w:rPr>
        <w:t>Gross Ecosystem Product (</w:t>
      </w:r>
      <w:r w:rsidR="003D7970" w:rsidRPr="003D7970">
        <w:rPr>
          <w:rFonts w:ascii="EC Square Sans Pro" w:hAnsi="EC Square Sans Pro"/>
        </w:rPr>
        <w:t>GEP</w:t>
      </w:r>
      <w:r w:rsidR="003D7970">
        <w:rPr>
          <w:rFonts w:ascii="EC Square Sans Pro" w:hAnsi="EC Square Sans Pro"/>
        </w:rPr>
        <w:t>)</w:t>
      </w:r>
      <w:r w:rsidR="003D7970" w:rsidRPr="003D7970">
        <w:rPr>
          <w:rFonts w:ascii="EC Square Sans Pro" w:hAnsi="EC Square Sans Pro"/>
        </w:rPr>
        <w:t xml:space="preserve"> absolute change versus baseline</w:t>
      </w:r>
      <w:r w:rsidR="003D7970">
        <w:rPr>
          <w:rFonts w:ascii="EC Square Sans Pro" w:hAnsi="EC Square Sans Pro"/>
        </w:rPr>
        <w:t>,</w:t>
      </w:r>
      <w:r w:rsidR="003D7970" w:rsidRPr="003D7970">
        <w:rPr>
          <w:rFonts w:ascii="EC Square Sans Pro" w:hAnsi="EC Square Sans Pro"/>
        </w:rPr>
        <w:t xml:space="preserve"> in million Euro </w:t>
      </w:r>
    </w:p>
    <w:p w14:paraId="004411CB" w14:textId="77777777" w:rsidR="00F3444D" w:rsidRPr="00F1356E" w:rsidRDefault="00F3444D" w:rsidP="00F3444D">
      <w:pPr>
        <w:rPr>
          <w:sz w:val="22"/>
          <w:szCs w:val="22"/>
        </w:rPr>
      </w:pPr>
      <w:r w:rsidRPr="00F1356E">
        <w:rPr>
          <w:noProof/>
          <w:color w:val="2B579A"/>
          <w:sz w:val="22"/>
          <w:szCs w:val="22"/>
          <w:shd w:val="clear" w:color="auto" w:fill="E6E6E6"/>
        </w:rPr>
        <w:drawing>
          <wp:inline distT="0" distB="0" distL="0" distR="0" wp14:anchorId="4B9702A7" wp14:editId="2C4FF83D">
            <wp:extent cx="5731510" cy="2356485"/>
            <wp:effectExtent l="0" t="0" r="2540" b="5715"/>
            <wp:docPr id="10"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rotWithShape="1">
                    <a:blip r:embed="rId25"/>
                    <a:srcRect t="4992"/>
                    <a:stretch/>
                  </pic:blipFill>
                  <pic:spPr bwMode="auto">
                    <a:xfrm>
                      <a:off x="0" y="0"/>
                      <a:ext cx="5731510" cy="2356485"/>
                    </a:xfrm>
                    <a:prstGeom prst="rect">
                      <a:avLst/>
                    </a:prstGeom>
                    <a:ln>
                      <a:noFill/>
                    </a:ln>
                    <a:extLst>
                      <a:ext uri="{53640926-AAD7-44D8-BBD7-CCE9431645EC}">
                        <a14:shadowObscured xmlns:a14="http://schemas.microsoft.com/office/drawing/2010/main"/>
                      </a:ext>
                    </a:extLst>
                  </pic:spPr>
                </pic:pic>
              </a:graphicData>
            </a:graphic>
          </wp:inline>
        </w:drawing>
      </w:r>
    </w:p>
    <w:p w14:paraId="4E6B373E" w14:textId="5124DF33" w:rsidR="00F3444D" w:rsidRPr="001D0891" w:rsidRDefault="00F3444D" w:rsidP="00F3444D">
      <w:pPr>
        <w:rPr>
          <w:i/>
          <w:sz w:val="18"/>
          <w:szCs w:val="18"/>
          <w:lang w:val="fr-FR"/>
        </w:rPr>
      </w:pPr>
      <w:r w:rsidRPr="001D0891">
        <w:rPr>
          <w:i/>
          <w:sz w:val="18"/>
          <w:szCs w:val="18"/>
          <w:lang w:val="fr-FR"/>
        </w:rPr>
        <w:t xml:space="preserve">Source: </w:t>
      </w:r>
      <w:r w:rsidR="001D0891" w:rsidRPr="001D0891">
        <w:rPr>
          <w:i/>
          <w:sz w:val="18"/>
          <w:szCs w:val="18"/>
          <w:lang w:val="fr-FR"/>
        </w:rPr>
        <w:t>Rokicki et al., 2024.</w:t>
      </w:r>
    </w:p>
    <w:p w14:paraId="5E02430C" w14:textId="77777777" w:rsidR="00F3444D" w:rsidRPr="001D0891" w:rsidRDefault="00F3444D" w:rsidP="003F04AD">
      <w:pPr>
        <w:rPr>
          <w:rFonts w:cstheme="minorBidi"/>
          <w:color w:val="C00000"/>
          <w:lang w:val="fr-FR"/>
        </w:rPr>
      </w:pPr>
    </w:p>
    <w:p w14:paraId="60013B63" w14:textId="07981E1C" w:rsidR="009A5208" w:rsidRPr="001D0891" w:rsidRDefault="009A5208" w:rsidP="0B3E3645">
      <w:pPr>
        <w:pStyle w:val="JRCText"/>
        <w:rPr>
          <w:color w:val="C00000"/>
          <w:lang w:val="fr-FR"/>
        </w:rPr>
      </w:pPr>
    </w:p>
    <w:p w14:paraId="4F4946E0" w14:textId="77777777" w:rsidR="00F3444D" w:rsidRPr="001D0891" w:rsidRDefault="00F3444D">
      <w:pPr>
        <w:spacing w:before="0" w:after="160"/>
        <w:jc w:val="left"/>
        <w:rPr>
          <w:rFonts w:eastAsia="Calibri"/>
          <w:lang w:val="fr-FR" w:eastAsia="en-US"/>
        </w:rPr>
      </w:pPr>
      <w:r w:rsidRPr="001D0891">
        <w:rPr>
          <w:lang w:val="fr-FR"/>
        </w:rPr>
        <w:br w:type="page"/>
      </w:r>
    </w:p>
    <w:p w14:paraId="25E26315" w14:textId="77777777" w:rsidR="00877B9C" w:rsidRPr="006D6A09" w:rsidRDefault="00877B9C" w:rsidP="003D7970">
      <w:pPr>
        <w:pStyle w:val="JRCLevel-2title"/>
        <w:numPr>
          <w:ilvl w:val="1"/>
          <w:numId w:val="21"/>
        </w:numPr>
        <w:jc w:val="left"/>
      </w:pPr>
      <w:bookmarkStart w:id="194" w:name="_Toc179468281"/>
      <w:bookmarkStart w:id="195" w:name="_Toc181281700"/>
      <w:bookmarkStart w:id="196" w:name="_Toc184306469"/>
      <w:bookmarkStart w:id="197" w:name="_Toc184881552"/>
      <w:bookmarkStart w:id="198" w:name="_Toc184968579"/>
      <w:bookmarkStart w:id="199" w:name="_Toc191646103"/>
      <w:r>
        <w:lastRenderedPageBreak/>
        <w:t>Education and skills for the green transition</w:t>
      </w:r>
      <w:bookmarkEnd w:id="194"/>
      <w:bookmarkEnd w:id="195"/>
      <w:bookmarkEnd w:id="196"/>
      <w:bookmarkEnd w:id="197"/>
      <w:bookmarkEnd w:id="198"/>
      <w:bookmarkEnd w:id="199"/>
    </w:p>
    <w:p w14:paraId="4EA49961" w14:textId="378AC783" w:rsidR="26ABB11D" w:rsidDel="00F3570A" w:rsidRDefault="26ABB11D" w:rsidP="0008284C">
      <w:pPr>
        <w:pStyle w:val="JRCText"/>
        <w:rPr>
          <w:del w:id="200" w:author="BARBERO VIGNOLA Giulia (JRC-ISPRA) [2]" w:date="2025-02-18T10:48:00Z"/>
        </w:rPr>
      </w:pPr>
      <w:r>
        <w:t xml:space="preserve">Achieving the goals of the </w:t>
      </w:r>
      <w:r w:rsidRPr="039A6D3B">
        <w:rPr>
          <w:b/>
          <w:bCs/>
        </w:rPr>
        <w:t xml:space="preserve">European Green Deal </w:t>
      </w:r>
      <w:del w:id="201" w:author="BARBERO VIGNOLA Giulia (JRC-ISPRA) [2]" w:date="2025-02-18T10:23:00Z">
        <w:r w:rsidRPr="039A6D3B" w:rsidDel="26ABB11D">
          <w:rPr>
            <w:b/>
            <w:bCs/>
          </w:rPr>
          <w:delText>(EGD)</w:delText>
        </w:r>
      </w:del>
      <w:r>
        <w:t xml:space="preserve"> </w:t>
      </w:r>
      <w:ins w:id="202" w:author="BARBERO VIGNOLA Giulia (JRC-ISPRA) [2]" w:date="2025-02-28T12:16:00Z">
        <w:r w:rsidR="001C3DBE">
          <w:t xml:space="preserve">and the </w:t>
        </w:r>
        <w:commentRangeStart w:id="203"/>
        <w:r w:rsidR="001C3DBE">
          <w:t>Clean Industrial Deal</w:t>
        </w:r>
      </w:ins>
      <w:commentRangeEnd w:id="203"/>
      <w:r>
        <w:rPr>
          <w:rStyle w:val="CommentReference"/>
        </w:rPr>
        <w:commentReference w:id="203"/>
      </w:r>
      <w:ins w:id="204" w:author="BARBERO VIGNOLA Giulia (JRC-ISPRA) [2]" w:date="2025-02-28T12:16:00Z">
        <w:r w:rsidR="001C3DBE" w:rsidRPr="039A6D3B">
          <w:rPr>
            <w:b/>
            <w:bCs/>
          </w:rPr>
          <w:t xml:space="preserve"> </w:t>
        </w:r>
      </w:ins>
      <w:r>
        <w:t xml:space="preserve">requires a profound transformation of Europe’s economy and workforce, underpinned by a fair, inclusive, and competitive transition. This shift spans all dimensions of the green transition, </w:t>
      </w:r>
      <w:r w:rsidR="3A9C6876">
        <w:t>requiring</w:t>
      </w:r>
      <w:r>
        <w:t xml:space="preserve"> the development of </w:t>
      </w:r>
      <w:r w:rsidRPr="039A6D3B">
        <w:rPr>
          <w:b/>
          <w:bCs/>
        </w:rPr>
        <w:t>green skills</w:t>
      </w:r>
      <w:r>
        <w:t xml:space="preserve"> and the creation of jobs aligned with sustainability objectives. </w:t>
      </w:r>
      <w:r w:rsidR="22D9EECB" w:rsidRPr="039A6D3B">
        <w:rPr>
          <w:rFonts w:eastAsia="EC Square Sans Pro" w:cs="EC Square Sans Pro"/>
        </w:rPr>
        <w:t>The workforce must be equipped with the knowledge, competencies, and adaptability needed to support this systemic change, from primary sectors to emerging industries</w:t>
      </w:r>
      <w:r>
        <w:t>.</w:t>
      </w:r>
      <w:ins w:id="205" w:author="BARBERO VIGNOLA Giulia (JRC-ISPRA) [2]" w:date="2025-02-18T10:29:00Z">
        <w:r w:rsidR="00F531F1">
          <w:t xml:space="preserve"> To increase competitiveness, </w:t>
        </w:r>
      </w:ins>
      <w:r w:rsidR="5A7E11C3">
        <w:t xml:space="preserve">the </w:t>
      </w:r>
      <w:ins w:id="206" w:author="BARBERO VIGNOLA Giulia (JRC-ISPRA) [2]" w:date="2025-02-18T10:30:00Z">
        <w:r w:rsidR="00F531F1">
          <w:t>EU will focus on adult and lifelong learning</w:t>
        </w:r>
      </w:ins>
      <w:r w:rsidR="73C8908C">
        <w:t>, and</w:t>
      </w:r>
      <w:ins w:id="207" w:author="BARBERO VIGNOLA Giulia (JRC-ISPRA) [2]" w:date="2025-02-18T10:30:00Z">
        <w:r w:rsidR="00F531F1">
          <w:t xml:space="preserve"> </w:t>
        </w:r>
      </w:ins>
      <w:ins w:id="208" w:author="BARBERO VIGNOLA Giulia (JRC-ISPRA) [2]" w:date="2025-02-18T10:31:00Z">
        <w:r w:rsidR="00F531F1">
          <w:t>u</w:t>
        </w:r>
      </w:ins>
      <w:ins w:id="209" w:author="BARBERO VIGNOLA Giulia (JRC-ISPRA) [2]" w:date="2025-02-18T10:27:00Z">
        <w:r w:rsidR="00F531F1">
          <w:t>p- and re-skilling</w:t>
        </w:r>
      </w:ins>
      <w:ins w:id="210" w:author="BARBERO VIGNOLA Giulia (JRC-ISPRA) [2]" w:date="2025-02-18T10:32:00Z">
        <w:r w:rsidR="00F531F1">
          <w:t xml:space="preserve">, to ensure </w:t>
        </w:r>
      </w:ins>
      <w:ins w:id="211" w:author="BARBERO VIGNOLA Giulia (JRC-ISPRA) [2]" w:date="2025-02-18T10:34:00Z">
        <w:r w:rsidR="00F531F1">
          <w:t>a good alignment</w:t>
        </w:r>
      </w:ins>
      <w:ins w:id="212" w:author="BARBERO VIGNOLA Giulia (JRC-ISPRA) [2]" w:date="2025-02-18T10:32:00Z">
        <w:r w:rsidR="00F531F1">
          <w:t xml:space="preserve"> </w:t>
        </w:r>
      </w:ins>
      <w:ins w:id="213" w:author="BARBERO VIGNOLA Giulia (JRC-ISPRA) [2]" w:date="2025-02-18T10:34:00Z">
        <w:r w:rsidR="00F531F1">
          <w:t>with</w:t>
        </w:r>
      </w:ins>
      <w:ins w:id="214" w:author="BARBERO VIGNOLA Giulia (JRC-ISPRA) [2]" w:date="2025-02-18T10:32:00Z">
        <w:r w:rsidR="00F531F1">
          <w:t xml:space="preserve"> labour market demands</w:t>
        </w:r>
      </w:ins>
      <w:ins w:id="215" w:author="BARBERO VIGNOLA Giulia (JRC-ISPRA) [2]" w:date="2025-02-18T10:27:00Z">
        <w:r w:rsidR="00F531F1">
          <w:t>.</w:t>
        </w:r>
      </w:ins>
      <w:ins w:id="216" w:author="BARBERO VIGNOLA Giulia (JRC-ISPRA) [2]" w:date="2025-02-18T10:26:00Z">
        <w:r w:rsidR="00F531F1">
          <w:t xml:space="preserve"> </w:t>
        </w:r>
      </w:ins>
    </w:p>
    <w:p w14:paraId="422C030C" w14:textId="147579F6" w:rsidR="26ABB11D" w:rsidRDefault="26ABB11D" w:rsidP="2C54B397">
      <w:pPr>
        <w:rPr>
          <w:rFonts w:eastAsia="EC Square Sans Pro" w:cs="EC Square Sans Pro"/>
        </w:rPr>
      </w:pPr>
      <w:r>
        <w:t xml:space="preserve">The </w:t>
      </w:r>
      <w:r w:rsidRPr="2C54B397">
        <w:rPr>
          <w:b/>
          <w:bCs/>
        </w:rPr>
        <w:t>transition to sustainability</w:t>
      </w:r>
      <w:r>
        <w:t xml:space="preserve"> offers unparalleled opportunities to </w:t>
      </w:r>
      <w:r w:rsidR="482EB79A">
        <w:t xml:space="preserve">simultaneously </w:t>
      </w:r>
      <w:r>
        <w:t xml:space="preserve">address socio-economic and environmental challenges. </w:t>
      </w:r>
      <w:r w:rsidR="08B09D1C" w:rsidRPr="2C54B397">
        <w:rPr>
          <w:rFonts w:eastAsia="EC Square Sans Pro" w:cs="EC Square Sans Pro"/>
        </w:rPr>
        <w:t>Green skills encompass both technical abilities and cross-sectoral competencies</w:t>
      </w:r>
      <w:r>
        <w:t>, such as systems thinking and collaboration, which enable the workforce to meet the demands of rapidly evolving markets. As highlighted by recent assessments (European Commission, 2023), this transformation is expected to generate millions of jobs across all sectors of the green economy, particularly in roles requiring mid-level and high-level skills.</w:t>
      </w:r>
      <w:r w:rsidR="134C987C">
        <w:t xml:space="preserve"> </w:t>
      </w:r>
      <w:r w:rsidR="134C987C" w:rsidRPr="2C54B397">
        <w:rPr>
          <w:rFonts w:eastAsia="EC Square Sans Pro" w:cs="EC Square Sans Pro"/>
        </w:rPr>
        <w:t xml:space="preserve">Promoting skills and quality jobs while ensuring social fairness is also one of the horizontal enablers of the </w:t>
      </w:r>
      <w:commentRangeStart w:id="217"/>
      <w:r w:rsidR="134C987C" w:rsidRPr="2C54B397">
        <w:rPr>
          <w:rFonts w:eastAsia="EC Square Sans Pro" w:cs="EC Square Sans Pro"/>
          <w:b/>
          <w:bCs/>
        </w:rPr>
        <w:t>EU Competitiveness Compass</w:t>
      </w:r>
      <w:commentRangeEnd w:id="217"/>
      <w:r>
        <w:rPr>
          <w:rStyle w:val="CommentReference"/>
        </w:rPr>
        <w:commentReference w:id="217"/>
      </w:r>
      <w:r w:rsidR="134C987C" w:rsidRPr="2C54B397">
        <w:rPr>
          <w:rFonts w:eastAsia="EC Square Sans Pro" w:cs="EC Square Sans Pro"/>
        </w:rPr>
        <w:t xml:space="preserve">, a reminder that the green transition has to also be a fair and competitive one for our economy and society. </w:t>
      </w:r>
    </w:p>
    <w:p w14:paraId="7B59A3CA" w14:textId="24163B71" w:rsidR="2C54B397" w:rsidRDefault="2C54B397" w:rsidP="2C54B397">
      <w:pPr>
        <w:spacing w:before="0" w:after="0"/>
      </w:pPr>
    </w:p>
    <w:p w14:paraId="209677A8" w14:textId="12885F68" w:rsidR="00F3570A" w:rsidRDefault="02FDA8D8" w:rsidP="039A6D3B">
      <w:r>
        <w:t>T</w:t>
      </w:r>
      <w:r w:rsidR="26ABB11D">
        <w:t xml:space="preserve">he success of this transition hinges on addressing structural gaps in education and training. Existing EU frameworks, such as </w:t>
      </w:r>
      <w:r w:rsidR="26ABB11D" w:rsidRPr="039A6D3B">
        <w:rPr>
          <w:b/>
          <w:bCs/>
        </w:rPr>
        <w:t>GreenComp</w:t>
      </w:r>
      <w:r w:rsidR="26ABB11D">
        <w:t>, provide a shared reference for integrating sustainability competences, while financial instruments</w:t>
      </w:r>
      <w:r w:rsidR="49E33030">
        <w:t xml:space="preserve"> such as</w:t>
      </w:r>
      <w:r w:rsidR="26ABB11D">
        <w:t xml:space="preserve"> the </w:t>
      </w:r>
      <w:r w:rsidR="26ABB11D" w:rsidRPr="039A6D3B">
        <w:rPr>
          <w:b/>
          <w:bCs/>
        </w:rPr>
        <w:t>European Social Fund+</w:t>
      </w:r>
      <w:r w:rsidR="26ABB11D">
        <w:t xml:space="preserve">, </w:t>
      </w:r>
      <w:r w:rsidR="26ABB11D" w:rsidRPr="039A6D3B">
        <w:rPr>
          <w:b/>
          <w:bCs/>
        </w:rPr>
        <w:t>Youth Guarantee</w:t>
      </w:r>
      <w:r w:rsidR="26ABB11D">
        <w:t xml:space="preserve">, and </w:t>
      </w:r>
      <w:r w:rsidR="26ABB11D" w:rsidRPr="039A6D3B">
        <w:rPr>
          <w:b/>
          <w:bCs/>
        </w:rPr>
        <w:t>Erasmus+</w:t>
      </w:r>
      <w:r w:rsidR="26ABB11D">
        <w:t xml:space="preserve">, </w:t>
      </w:r>
      <w:r w:rsidR="2546AE73">
        <w:t>support</w:t>
      </w:r>
      <w:r w:rsidR="26ABB11D">
        <w:t xml:space="preserve"> re-skilling and up-skilling. Additionally, investments </w:t>
      </w:r>
      <w:r w:rsidR="73D8A80E">
        <w:t>including</w:t>
      </w:r>
      <w:r w:rsidR="26ABB11D">
        <w:t xml:space="preserve"> the </w:t>
      </w:r>
      <w:r w:rsidR="77791118" w:rsidRPr="039A6D3B">
        <w:rPr>
          <w:b/>
          <w:bCs/>
        </w:rPr>
        <w:t>EUR</w:t>
      </w:r>
      <w:r w:rsidR="77791118">
        <w:t xml:space="preserve"> </w:t>
      </w:r>
      <w:r w:rsidR="26ABB11D" w:rsidRPr="039A6D3B">
        <w:rPr>
          <w:b/>
          <w:bCs/>
        </w:rPr>
        <w:t>3 billion for sustainable school infrastructure</w:t>
      </w:r>
      <w:r w:rsidR="26ABB11D">
        <w:t xml:space="preserve"> demonstrate the EU’s commitment to </w:t>
      </w:r>
      <w:r w:rsidR="6745BB03">
        <w:t>preparing future generations for the green economy</w:t>
      </w:r>
      <w:r w:rsidR="26ABB11D">
        <w:t>.</w:t>
      </w:r>
      <w:r w:rsidR="61EE2AA1">
        <w:t xml:space="preserve"> </w:t>
      </w:r>
      <w:r w:rsidR="61EE2AA1" w:rsidRPr="039A6D3B">
        <w:t xml:space="preserve">This commitment </w:t>
      </w:r>
      <w:r w:rsidR="4376231E" w:rsidRPr="039A6D3B">
        <w:t>is</w:t>
      </w:r>
      <w:r w:rsidR="61EE2AA1" w:rsidRPr="039A6D3B">
        <w:t xml:space="preserve"> reinforced </w:t>
      </w:r>
      <w:r w:rsidR="068261B5" w:rsidRPr="039A6D3B">
        <w:t>by</w:t>
      </w:r>
      <w:r w:rsidR="61EE2AA1" w:rsidRPr="039A6D3B">
        <w:t xml:space="preserve"> the </w:t>
      </w:r>
      <w:r w:rsidR="61EE2AA1" w:rsidRPr="039A6D3B">
        <w:rPr>
          <w:b/>
          <w:bCs/>
        </w:rPr>
        <w:t>Clean Industrial Deal</w:t>
      </w:r>
      <w:r w:rsidR="1E491EE1" w:rsidRPr="039A6D3B">
        <w:t>,</w:t>
      </w:r>
      <w:r w:rsidR="61EE2AA1" w:rsidRPr="039A6D3B">
        <w:t xml:space="preserve"> </w:t>
      </w:r>
      <w:r w:rsidR="09C53BF2" w:rsidRPr="039A6D3B">
        <w:rPr>
          <w:rFonts w:eastAsia="EC Square Sans Pro" w:cs="EC Square Sans Pro"/>
        </w:rPr>
        <w:t>which prioritizes access to industry-needed skills and worker support during the transition.</w:t>
      </w:r>
      <w:r w:rsidR="61EE2AA1" w:rsidRPr="039A6D3B">
        <w:t xml:space="preserve"> </w:t>
      </w:r>
      <w:r w:rsidR="6655C48A" w:rsidRPr="039A6D3B">
        <w:rPr>
          <w:rFonts w:eastAsia="EC Square Sans Pro" w:cs="EC Square Sans Pro"/>
        </w:rPr>
        <w:t>As part of this effort,</w:t>
      </w:r>
      <w:r w:rsidR="61EE2AA1" w:rsidRPr="039A6D3B">
        <w:t xml:space="preserve"> the Commission will establish a </w:t>
      </w:r>
      <w:r w:rsidR="61EE2AA1" w:rsidRPr="039A6D3B">
        <w:rPr>
          <w:b/>
          <w:bCs/>
        </w:rPr>
        <w:t>Union of Skills</w:t>
      </w:r>
      <w:r w:rsidR="4806BAE9" w:rsidRPr="039A6D3B">
        <w:t>,</w:t>
      </w:r>
      <w:r w:rsidR="61EE2AA1" w:rsidRPr="039A6D3B">
        <w:t xml:space="preserve"> </w:t>
      </w:r>
      <w:r w:rsidR="1449E647" w:rsidRPr="039A6D3B">
        <w:t>investing</w:t>
      </w:r>
      <w:r w:rsidR="61EE2AA1" w:rsidRPr="039A6D3B">
        <w:t xml:space="preserve"> up to € 90 million from Erasmus+ in </w:t>
      </w:r>
      <w:r w:rsidR="6102B9C2" w:rsidRPr="039A6D3B">
        <w:rPr>
          <w:rFonts w:eastAsia="EC Square Sans Pro" w:cs="EC Square Sans Pro"/>
        </w:rPr>
        <w:t>workforce training and quality job creation</w:t>
      </w:r>
      <w:r w:rsidR="61EE2AA1" w:rsidRPr="039A6D3B">
        <w:t xml:space="preserve"> in strategic industries. </w:t>
      </w:r>
      <w:r w:rsidR="21F0643C" w:rsidRPr="039A6D3B">
        <w:rPr>
          <w:rFonts w:eastAsia="EC Square Sans Pro" w:cs="EC Square Sans Pro"/>
        </w:rPr>
        <w:t>The Union of Skills will include a STEM Education Strategic Plan, a Basic Skills Action Plan focused on school education, and a European Strategy for Vocational Education and Training while strengthening the European Universities Alliances. Additionally, mobility across the EU will improve with better recognition of skills and training, extending to skilled professionals from third countries.</w:t>
      </w:r>
    </w:p>
    <w:p w14:paraId="4FCC0806" w14:textId="18AE2B04" w:rsidR="26ABB11D" w:rsidRDefault="26ABB11D" w:rsidP="159CB347">
      <w:pPr>
        <w:spacing w:before="240" w:after="240" w:line="257" w:lineRule="auto"/>
        <w:rPr>
          <w:rFonts w:eastAsia="EC Square Sans Pro" w:cs="EC Square Sans Pro"/>
        </w:rPr>
      </w:pPr>
      <w:r>
        <w:t xml:space="preserve">This chapter explores the enablers and challenges of equipping Europe’s workforce for the green transition. By connecting skills development with the broader goals of a </w:t>
      </w:r>
      <w:del w:id="218" w:author="BARBERO VIGNOLA Giulia (JRC-ISPRA) [2]" w:date="2025-02-18T10:51:00Z">
        <w:r w:rsidRPr="159CB347" w:rsidDel="26ABB11D">
          <w:rPr>
            <w:b/>
            <w:bCs/>
          </w:rPr>
          <w:delText>C</w:delText>
        </w:r>
      </w:del>
      <w:ins w:id="219" w:author="BARBERO VIGNOLA Giulia (JRC-ISPRA) [2]" w:date="2025-02-18T10:51:00Z">
        <w:r w:rsidR="00F3570A" w:rsidRPr="159CB347">
          <w:rPr>
            <w:b/>
            <w:bCs/>
          </w:rPr>
          <w:t>c</w:t>
        </w:r>
      </w:ins>
      <w:r w:rsidRPr="159CB347">
        <w:rPr>
          <w:b/>
          <w:bCs/>
        </w:rPr>
        <w:t xml:space="preserve">lean, </w:t>
      </w:r>
      <w:del w:id="220" w:author="BARBERO VIGNOLA Giulia (JRC-ISPRA) [2]" w:date="2025-02-18T10:51:00Z">
        <w:r w:rsidRPr="159CB347" w:rsidDel="26ABB11D">
          <w:rPr>
            <w:b/>
            <w:bCs/>
          </w:rPr>
          <w:delText>J</w:delText>
        </w:r>
      </w:del>
      <w:ins w:id="221" w:author="BARBERO VIGNOLA Giulia (JRC-ISPRA) [2]" w:date="2025-02-18T10:51:00Z">
        <w:r w:rsidR="00F3570A" w:rsidRPr="159CB347">
          <w:rPr>
            <w:b/>
            <w:bCs/>
          </w:rPr>
          <w:t>j</w:t>
        </w:r>
      </w:ins>
      <w:r w:rsidRPr="159CB347">
        <w:rPr>
          <w:b/>
          <w:bCs/>
        </w:rPr>
        <w:t xml:space="preserve">ust, and </w:t>
      </w:r>
      <w:del w:id="222" w:author="BARBERO VIGNOLA Giulia (JRC-ISPRA) [2]" w:date="2025-02-18T10:51:00Z">
        <w:r w:rsidRPr="159CB347" w:rsidDel="26ABB11D">
          <w:rPr>
            <w:b/>
            <w:bCs/>
          </w:rPr>
          <w:delText>C</w:delText>
        </w:r>
      </w:del>
      <w:ins w:id="223" w:author="BARBERO VIGNOLA Giulia (JRC-ISPRA) [2]" w:date="2025-02-18T10:51:00Z">
        <w:r w:rsidR="00F3570A" w:rsidRPr="159CB347">
          <w:rPr>
            <w:b/>
            <w:bCs/>
          </w:rPr>
          <w:t>c</w:t>
        </w:r>
      </w:ins>
      <w:r w:rsidRPr="159CB347">
        <w:rPr>
          <w:b/>
          <w:bCs/>
        </w:rPr>
        <w:t xml:space="preserve">ompetitive </w:t>
      </w:r>
      <w:del w:id="224" w:author="BARBERO VIGNOLA Giulia (JRC-ISPRA) [2]" w:date="2025-02-18T10:51:00Z">
        <w:r w:rsidRPr="159CB347" w:rsidDel="26ABB11D">
          <w:rPr>
            <w:b/>
            <w:bCs/>
          </w:rPr>
          <w:delText>T</w:delText>
        </w:r>
      </w:del>
      <w:ins w:id="225" w:author="BARBERO VIGNOLA Giulia (JRC-ISPRA) [2]" w:date="2025-02-18T10:51:00Z">
        <w:r w:rsidR="00F3570A" w:rsidRPr="159CB347">
          <w:rPr>
            <w:b/>
            <w:bCs/>
          </w:rPr>
          <w:t>t</w:t>
        </w:r>
      </w:ins>
      <w:r w:rsidRPr="159CB347">
        <w:rPr>
          <w:b/>
          <w:bCs/>
        </w:rPr>
        <w:t>ransition</w:t>
      </w:r>
      <w:r>
        <w:t>, it highlights how education and training systems can a</w:t>
      </w:r>
      <w:r w:rsidR="30AB14A2">
        <w:t>dapt to meet</w:t>
      </w:r>
      <w:r>
        <w:t xml:space="preserve"> evolving labour market needs, ensuring the effective implementation of the EGD and strengthening Europe’s socio-economic resilience.</w:t>
      </w:r>
      <w:r w:rsidR="7CD2DFDF">
        <w:t xml:space="preserve"> </w:t>
      </w:r>
      <w:r w:rsidR="7CD2DFDF" w:rsidRPr="159CB347">
        <w:rPr>
          <w:rFonts w:eastAsia="EC Square Sans Pro" w:cs="EC Square Sans Pro"/>
        </w:rPr>
        <w:t>However, measuring the full impact of the green transition on the labour market remains challenging due to the limitations of the occupational framework typically used for such assessments</w:t>
      </w:r>
      <w:hyperlink r:id="rId26" w:anchor="_ftn2">
        <w:r w:rsidR="7CD2DFDF" w:rsidRPr="159CB347">
          <w:rPr>
            <w:rStyle w:val="Hyperlink"/>
            <w:rFonts w:eastAsia="EC Square Sans Pro" w:cs="EC Square Sans Pro"/>
            <w:color w:val="0563C1"/>
            <w:vertAlign w:val="superscript"/>
          </w:rPr>
          <w:t>[</w:t>
        </w:r>
        <w:r w:rsidR="2064D766" w:rsidRPr="159CB347">
          <w:rPr>
            <w:rStyle w:val="Hyperlink"/>
            <w:rFonts w:eastAsia="EC Square Sans Pro" w:cs="EC Square Sans Pro"/>
            <w:color w:val="0563C1"/>
            <w:vertAlign w:val="superscript"/>
          </w:rPr>
          <w:t>1</w:t>
        </w:r>
        <w:r w:rsidR="7CD2DFDF" w:rsidRPr="159CB347">
          <w:rPr>
            <w:rStyle w:val="Hyperlink"/>
            <w:rFonts w:eastAsia="EC Square Sans Pro" w:cs="EC Square Sans Pro"/>
            <w:color w:val="0563C1"/>
            <w:vertAlign w:val="superscript"/>
          </w:rPr>
          <w:t>]</w:t>
        </w:r>
      </w:hyperlink>
      <w:r w:rsidR="7CD2DFDF" w:rsidRPr="159CB347">
        <w:rPr>
          <w:rFonts w:eastAsia="EC Square Sans Pro" w:cs="EC Square Sans Pro"/>
        </w:rPr>
        <w:t>.</w:t>
      </w:r>
    </w:p>
    <w:p w14:paraId="324F1032" w14:textId="61D20B3A" w:rsidR="3789AA44" w:rsidRDefault="078620E1" w:rsidP="1DD95AAB">
      <w:pPr>
        <w:pStyle w:val="JRCLevel-3title"/>
        <w:spacing w:line="259" w:lineRule="auto"/>
      </w:pPr>
      <w:r>
        <w:t>The energy sector as a catalyst for the green transition</w:t>
      </w:r>
    </w:p>
    <w:p w14:paraId="306971B4" w14:textId="76AAC5D5" w:rsidR="52F0DD3F" w:rsidRDefault="52F0DD3F" w:rsidP="1DD95AAB">
      <w:pPr>
        <w:spacing w:line="257" w:lineRule="auto"/>
      </w:pPr>
      <w:r w:rsidRPr="039A6D3B">
        <w:rPr>
          <w:rFonts w:eastAsia="EC Square Sans Pro" w:cs="EC Square Sans Pro"/>
        </w:rPr>
        <w:t xml:space="preserve">The transition from brown to green jobs in the EU, driven by the European Green Deal, is expected to bring significant changes in the Member States’ labour markets. The energy transition, and related scale-up of EU net-zero technology manufacturing, will accelerate demand for workers with green skills. Skilled technical workers, already in persistent shortage, are in the high demand and </w:t>
      </w:r>
      <w:r w:rsidR="38A4795D" w:rsidRPr="039A6D3B">
        <w:rPr>
          <w:rFonts w:eastAsia="EC Square Sans Pro" w:cs="EC Square Sans Pro"/>
        </w:rPr>
        <w:t xml:space="preserve">labour shortages </w:t>
      </w:r>
      <w:r w:rsidRPr="039A6D3B">
        <w:rPr>
          <w:rFonts w:eastAsia="EC Square Sans Pro" w:cs="EC Square Sans Pro"/>
        </w:rPr>
        <w:t>may hinder the energy transition if not addressed</w:t>
      </w:r>
      <w:hyperlink r:id="rId27" w:anchor="_ftn2">
        <w:r w:rsidRPr="039A6D3B">
          <w:rPr>
            <w:rStyle w:val="Hyperlink"/>
            <w:rFonts w:eastAsia="EC Square Sans Pro" w:cs="EC Square Sans Pro"/>
            <w:color w:val="0563C1"/>
            <w:vertAlign w:val="superscript"/>
          </w:rPr>
          <w:t>[2]</w:t>
        </w:r>
      </w:hyperlink>
      <w:r w:rsidRPr="039A6D3B">
        <w:rPr>
          <w:rFonts w:eastAsia="EC Square Sans Pro" w:cs="EC Square Sans Pro"/>
        </w:rPr>
        <w:t>.</w:t>
      </w:r>
    </w:p>
    <w:p w14:paraId="6D52FCF6" w14:textId="1036027E" w:rsidR="52F0DD3F" w:rsidRDefault="52F0DD3F" w:rsidP="039A6D3B">
      <w:pPr>
        <w:spacing w:line="257" w:lineRule="auto"/>
        <w:rPr>
          <w:rFonts w:eastAsia="EC Square Sans Pro" w:cs="EC Square Sans Pro"/>
        </w:rPr>
      </w:pPr>
      <w:r w:rsidRPr="039A6D3B">
        <w:rPr>
          <w:rFonts w:eastAsia="EC Square Sans Pro" w:cs="EC Square Sans Pro"/>
          <w:b/>
          <w:bCs/>
        </w:rPr>
        <w:t>Jobs in clean energy technologies are growing faster than in the rest of the economy</w:t>
      </w:r>
      <w:hyperlink r:id="rId28" w:anchor="_ftn3">
        <w:r w:rsidRPr="039A6D3B">
          <w:rPr>
            <w:rStyle w:val="Hyperlink"/>
            <w:rFonts w:eastAsia="EC Square Sans Pro" w:cs="EC Square Sans Pro"/>
            <w:color w:val="0563C1"/>
            <w:vertAlign w:val="superscript"/>
          </w:rPr>
          <w:t>[3]</w:t>
        </w:r>
      </w:hyperlink>
      <w:r w:rsidRPr="039A6D3B">
        <w:rPr>
          <w:rFonts w:eastAsia="EC Square Sans Pro" w:cs="EC Square Sans Pro"/>
        </w:rPr>
        <w:t>. This sector employs more than 2 million people in the EU</w:t>
      </w:r>
      <w:hyperlink r:id="rId29" w:anchor="_ftn4">
        <w:r w:rsidRPr="039A6D3B">
          <w:rPr>
            <w:rStyle w:val="Hyperlink"/>
            <w:rFonts w:eastAsia="EC Square Sans Pro" w:cs="EC Square Sans Pro"/>
            <w:color w:val="0563C1"/>
            <w:vertAlign w:val="superscript"/>
          </w:rPr>
          <w:t>[4]</w:t>
        </w:r>
      </w:hyperlink>
      <w:r w:rsidRPr="039A6D3B">
        <w:rPr>
          <w:rFonts w:eastAsia="EC Square Sans Pro" w:cs="EC Square Sans Pro"/>
        </w:rPr>
        <w:t>. Most of these jobs are in the renewable energy sector</w:t>
      </w:r>
      <w:hyperlink r:id="rId30" w:anchor="_ftn5">
        <w:r w:rsidRPr="039A6D3B">
          <w:rPr>
            <w:rStyle w:val="Hyperlink"/>
            <w:rFonts w:eastAsia="EC Square Sans Pro" w:cs="EC Square Sans Pro"/>
            <w:color w:val="0563C1"/>
            <w:vertAlign w:val="superscript"/>
          </w:rPr>
          <w:t>[5]</w:t>
        </w:r>
      </w:hyperlink>
      <w:r w:rsidRPr="039A6D3B">
        <w:rPr>
          <w:rFonts w:eastAsia="EC Square Sans Pro" w:cs="EC Square Sans Pro"/>
        </w:rPr>
        <w:t xml:space="preserve"> (mainly heat pump, solar and wind) and the manufacturing segment. However, this sector is marked by a high job vacancy rate, with </w:t>
      </w:r>
      <w:r w:rsidR="3FE028BD" w:rsidRPr="039A6D3B">
        <w:rPr>
          <w:rFonts w:eastAsia="EC Square Sans Pro" w:cs="EC Square Sans Pro"/>
        </w:rPr>
        <w:t>15</w:t>
      </w:r>
      <w:r w:rsidRPr="039A6D3B">
        <w:rPr>
          <w:rFonts w:eastAsia="EC Square Sans Pro" w:cs="EC Square Sans Pro"/>
        </w:rPr>
        <w:t xml:space="preserve">% of companies in the area of manufacturing electric equipment reporting </w:t>
      </w:r>
      <w:r w:rsidRPr="039A6D3B">
        <w:rPr>
          <w:rFonts w:eastAsia="EC Square Sans Pro" w:cs="EC Square Sans Pro"/>
          <w:b/>
          <w:bCs/>
        </w:rPr>
        <w:t>labour shortages as the main factor limiting their production</w:t>
      </w:r>
      <w:hyperlink r:id="rId31" w:anchor="_ftn6">
        <w:r w:rsidRPr="039A6D3B">
          <w:rPr>
            <w:rStyle w:val="Hyperlink"/>
            <w:rFonts w:eastAsia="EC Square Sans Pro" w:cs="EC Square Sans Pro"/>
            <w:color w:val="0563C1"/>
            <w:vertAlign w:val="superscript"/>
          </w:rPr>
          <w:t>[6]</w:t>
        </w:r>
      </w:hyperlink>
      <w:r w:rsidRPr="039A6D3B">
        <w:rPr>
          <w:rFonts w:eastAsia="EC Square Sans Pro" w:cs="EC Square Sans Pro"/>
        </w:rPr>
        <w:t>.</w:t>
      </w:r>
    </w:p>
    <w:p w14:paraId="5A9449B4" w14:textId="1B34F726" w:rsidR="52F0DD3F" w:rsidRDefault="52F0DD3F" w:rsidP="1DD95AAB">
      <w:pPr>
        <w:spacing w:line="257" w:lineRule="auto"/>
      </w:pPr>
      <w:r w:rsidRPr="1DD95AAB">
        <w:rPr>
          <w:rFonts w:eastAsia="EC Square Sans Pro" w:cs="EC Square Sans Pro"/>
        </w:rPr>
        <w:t>As the energy transition unfolds, structural mismatches</w:t>
      </w:r>
      <w:hyperlink r:id="rId32" w:anchor="_ftn7">
        <w:r w:rsidRPr="1DD95AAB">
          <w:rPr>
            <w:rStyle w:val="Hyperlink"/>
            <w:rFonts w:eastAsia="EC Square Sans Pro" w:cs="EC Square Sans Pro"/>
            <w:color w:val="0563C1"/>
            <w:vertAlign w:val="superscript"/>
          </w:rPr>
          <w:t>[7]</w:t>
        </w:r>
      </w:hyperlink>
      <w:r w:rsidRPr="1DD95AAB">
        <w:rPr>
          <w:rFonts w:eastAsia="EC Square Sans Pro" w:cs="EC Square Sans Pro"/>
        </w:rPr>
        <w:t xml:space="preserve"> can lead to persistent shortages in some of the technical skills and occupations, such as installers and repairers of electrical equipment and machinery mechanics</w:t>
      </w:r>
      <w:hyperlink r:id="rId33" w:anchor="_ftn8">
        <w:r w:rsidRPr="1DD95AAB">
          <w:rPr>
            <w:rStyle w:val="Hyperlink"/>
            <w:rFonts w:eastAsia="EC Square Sans Pro" w:cs="EC Square Sans Pro"/>
            <w:color w:val="0563C1"/>
            <w:vertAlign w:val="superscript"/>
          </w:rPr>
          <w:t>[8]</w:t>
        </w:r>
      </w:hyperlink>
      <w:r w:rsidRPr="1DD95AAB">
        <w:rPr>
          <w:rFonts w:eastAsia="EC Square Sans Pro" w:cs="EC Square Sans Pro"/>
        </w:rPr>
        <w:t xml:space="preserve">. The energy industry faces the double challenge of an aging workforce and the changing skills needs </w:t>
      </w:r>
      <w:r w:rsidRPr="1DD95AAB">
        <w:rPr>
          <w:rFonts w:eastAsia="EC Square Sans Pro" w:cs="EC Square Sans Pro"/>
        </w:rPr>
        <w:lastRenderedPageBreak/>
        <w:t>resulting from digitalisation</w:t>
      </w:r>
      <w:hyperlink r:id="rId34" w:anchor="_ftn9">
        <w:r w:rsidRPr="1DD95AAB">
          <w:rPr>
            <w:rStyle w:val="Hyperlink"/>
            <w:rFonts w:eastAsia="EC Square Sans Pro" w:cs="EC Square Sans Pro"/>
            <w:color w:val="0563C1"/>
            <w:vertAlign w:val="superscript"/>
          </w:rPr>
          <w:t>[9]</w:t>
        </w:r>
      </w:hyperlink>
      <w:r w:rsidRPr="1DD95AAB">
        <w:rPr>
          <w:rFonts w:eastAsia="EC Square Sans Pro" w:cs="EC Square Sans Pro"/>
        </w:rPr>
        <w:t>. In addition, the electricity sector is among the most affected by the demographic shift, due to the ageing population</w:t>
      </w:r>
      <w:hyperlink r:id="rId35" w:anchor="_ftn10">
        <w:r w:rsidRPr="1DD95AAB">
          <w:rPr>
            <w:rStyle w:val="Hyperlink"/>
            <w:rFonts w:eastAsia="EC Square Sans Pro" w:cs="EC Square Sans Pro"/>
            <w:color w:val="0563C1"/>
            <w:vertAlign w:val="superscript"/>
          </w:rPr>
          <w:t>[10]</w:t>
        </w:r>
      </w:hyperlink>
      <w:r w:rsidRPr="1DD95AAB">
        <w:rPr>
          <w:rFonts w:eastAsia="EC Square Sans Pro" w:cs="EC Square Sans Pro"/>
        </w:rPr>
        <w:t xml:space="preserve"> and the persistent underrepresentation of women. Gender disparities in scientific publications, particularly in STEM fields, also persist</w:t>
      </w:r>
      <w:hyperlink r:id="rId36" w:anchor="_ftn11">
        <w:r w:rsidRPr="1DD95AAB">
          <w:rPr>
            <w:rStyle w:val="Hyperlink"/>
            <w:rFonts w:eastAsia="EC Square Sans Pro" w:cs="EC Square Sans Pro"/>
            <w:color w:val="0563C1"/>
            <w:vertAlign w:val="superscript"/>
          </w:rPr>
          <w:t>[11]</w:t>
        </w:r>
      </w:hyperlink>
      <w:r w:rsidRPr="1DD95AAB">
        <w:rPr>
          <w:rFonts w:eastAsia="EC Square Sans Pro" w:cs="EC Square Sans Pro"/>
        </w:rPr>
        <w:t xml:space="preserve">. </w:t>
      </w:r>
      <w:r w:rsidRPr="1DD95AAB">
        <w:rPr>
          <w:rFonts w:eastAsia="EC Square Sans Pro" w:cs="EC Square Sans Pro"/>
          <w:b/>
          <w:bCs/>
        </w:rPr>
        <w:t>Demand for trained and skilled technicians will remain high</w:t>
      </w:r>
      <w:r w:rsidRPr="1DD95AAB">
        <w:rPr>
          <w:rFonts w:eastAsia="EC Square Sans Pro" w:cs="EC Square Sans Pro"/>
        </w:rPr>
        <w:t>, since 75% of the jobs created by the energy transition will be in these roles</w:t>
      </w:r>
      <w:hyperlink r:id="rId37" w:anchor="_ftn12">
        <w:r w:rsidRPr="1DD95AAB">
          <w:rPr>
            <w:rStyle w:val="Hyperlink"/>
            <w:rFonts w:eastAsia="EC Square Sans Pro" w:cs="EC Square Sans Pro"/>
            <w:color w:val="0563C1"/>
            <w:vertAlign w:val="superscript"/>
          </w:rPr>
          <w:t>[12]</w:t>
        </w:r>
      </w:hyperlink>
      <w:r w:rsidRPr="1DD95AAB">
        <w:rPr>
          <w:rFonts w:eastAsia="EC Square Sans Pro" w:cs="EC Square Sans Pro"/>
        </w:rPr>
        <w:t xml:space="preserve">. </w:t>
      </w:r>
    </w:p>
    <w:p w14:paraId="032AC1A0" w14:textId="396077CA" w:rsidR="52F0DD3F" w:rsidRDefault="52F0DD3F" w:rsidP="1DD95AAB">
      <w:pPr>
        <w:spacing w:line="257" w:lineRule="auto"/>
      </w:pPr>
      <w:r w:rsidRPr="1DD95AAB">
        <w:rPr>
          <w:rFonts w:eastAsia="EC Square Sans Pro" w:cs="EC Square Sans Pro"/>
        </w:rPr>
        <w:t>The European Commission</w:t>
      </w:r>
      <w:hyperlink r:id="rId38" w:anchor="_ftn13">
        <w:r w:rsidRPr="1DD95AAB">
          <w:rPr>
            <w:rStyle w:val="Hyperlink"/>
            <w:rFonts w:eastAsia="EC Square Sans Pro" w:cs="EC Square Sans Pro"/>
            <w:color w:val="0563C1"/>
            <w:vertAlign w:val="superscript"/>
          </w:rPr>
          <w:t>[13]</w:t>
        </w:r>
      </w:hyperlink>
      <w:r w:rsidRPr="1DD95AAB">
        <w:rPr>
          <w:rFonts w:eastAsia="EC Square Sans Pro" w:cs="EC Square Sans Pro"/>
        </w:rPr>
        <w:t xml:space="preserve"> has recently concluded that most Member States have not set specific objectives or allocated funding to address the skills gaps necessary for implementing the NZIA</w:t>
      </w:r>
      <w:hyperlink r:id="rId39" w:anchor="_ftn14">
        <w:r w:rsidRPr="1DD95AAB">
          <w:rPr>
            <w:rStyle w:val="Hyperlink"/>
            <w:rFonts w:eastAsia="EC Square Sans Pro" w:cs="EC Square Sans Pro"/>
            <w:color w:val="0563C1"/>
            <w:vertAlign w:val="superscript"/>
          </w:rPr>
          <w:t>[14]</w:t>
        </w:r>
      </w:hyperlink>
      <w:r w:rsidRPr="1DD95AAB">
        <w:rPr>
          <w:rFonts w:eastAsia="EC Square Sans Pro" w:cs="EC Square Sans Pro"/>
        </w:rPr>
        <w:t>. Increasing the production of clean technologies will require further investment in skills, estimated to range from EUR 1.7 billion to EUR 4 billion</w:t>
      </w:r>
      <w:hyperlink r:id="rId40" w:anchor="_ftn15">
        <w:r w:rsidRPr="1DD95AAB">
          <w:rPr>
            <w:rStyle w:val="Hyperlink"/>
            <w:rFonts w:eastAsia="EC Square Sans Pro" w:cs="EC Square Sans Pro"/>
            <w:color w:val="0563C1"/>
            <w:vertAlign w:val="superscript"/>
          </w:rPr>
          <w:t>[15]</w:t>
        </w:r>
      </w:hyperlink>
      <w:r w:rsidRPr="1DD95AAB">
        <w:rPr>
          <w:rFonts w:eastAsia="EC Square Sans Pro" w:cs="EC Square Sans Pro"/>
        </w:rPr>
        <w:t>.</w:t>
      </w:r>
    </w:p>
    <w:p w14:paraId="6E7ABDF2" w14:textId="0BB6E398" w:rsidR="52F0DD3F" w:rsidRDefault="52F0DD3F" w:rsidP="001E494A">
      <w:pPr>
        <w:spacing w:line="257" w:lineRule="auto"/>
      </w:pPr>
      <w:r w:rsidRPr="1DD95AAB">
        <w:rPr>
          <w:rFonts w:eastAsia="EC Square Sans Pro" w:cs="EC Square Sans Pro"/>
        </w:rPr>
        <w:t>The raised climate ambition and accelerated deployment envisaged in the REPowerEU Plan could create up to 1 million additional jobs by 2030</w:t>
      </w:r>
      <w:hyperlink r:id="rId41" w:anchor="_ftn16">
        <w:r w:rsidRPr="1DD95AAB">
          <w:rPr>
            <w:rStyle w:val="Hyperlink"/>
            <w:rFonts w:eastAsia="EC Square Sans Pro" w:cs="EC Square Sans Pro"/>
            <w:color w:val="0563C1"/>
            <w:vertAlign w:val="superscript"/>
          </w:rPr>
          <w:t>[16]</w:t>
        </w:r>
      </w:hyperlink>
      <w:r w:rsidRPr="1DD95AAB">
        <w:rPr>
          <w:rFonts w:eastAsia="EC Square Sans Pro" w:cs="EC Square Sans Pro"/>
        </w:rPr>
        <w:t>. Some of the technical profiles needed are transferrable from the fossil fuel industry and other related sectors. The development of job-specific training programmes, including EU-wide certification and mutual recognition of skills, is crucial to facilitating sufficient labour supply. Nevertheless, the shortage in high-skilled occupations may create a bigger bottleneck as it takes longer to obtain the required educational credentials</w:t>
      </w:r>
      <w:hyperlink r:id="rId42" w:anchor="_ftn17">
        <w:r w:rsidRPr="1DD95AAB">
          <w:rPr>
            <w:rStyle w:val="Hyperlink"/>
            <w:rFonts w:eastAsia="EC Square Sans Pro" w:cs="EC Square Sans Pro"/>
            <w:color w:val="0563C1"/>
            <w:vertAlign w:val="superscript"/>
          </w:rPr>
          <w:t>[17]</w:t>
        </w:r>
      </w:hyperlink>
      <w:r w:rsidRPr="1DD95AAB">
        <w:rPr>
          <w:rFonts w:eastAsia="EC Square Sans Pro" w:cs="EC Square Sans Pro"/>
        </w:rPr>
        <w:t>. The clean energy and green economic transition are taking place parallel to and in the context of digitalisation. These simultaneously occurring global trends require education and skills responses from policy makers, companies and education institutions alike</w:t>
      </w:r>
      <w:hyperlink r:id="rId43" w:anchor="_ftn18">
        <w:r w:rsidRPr="1DD95AAB">
          <w:rPr>
            <w:rStyle w:val="Hyperlink"/>
            <w:rFonts w:eastAsia="EC Square Sans Pro" w:cs="EC Square Sans Pro"/>
            <w:color w:val="0563C1"/>
            <w:vertAlign w:val="superscript"/>
          </w:rPr>
          <w:t>[18]</w:t>
        </w:r>
      </w:hyperlink>
      <w:r w:rsidRPr="1DD95AAB">
        <w:rPr>
          <w:rFonts w:eastAsia="EC Square Sans Pro" w:cs="EC Square Sans Pro"/>
        </w:rPr>
        <w:t>.</w:t>
      </w:r>
    </w:p>
    <w:p w14:paraId="4C1F604C" w14:textId="51A5BBBA" w:rsidR="52F0DD3F" w:rsidRDefault="52F0DD3F" w:rsidP="001E494A">
      <w:pPr>
        <w:spacing w:line="257" w:lineRule="auto"/>
      </w:pPr>
      <w:r w:rsidRPr="2C54B397">
        <w:rPr>
          <w:rFonts w:eastAsia="EC Square Sans Pro" w:cs="EC Square Sans Pro"/>
        </w:rPr>
        <w:t>As employment in high-pollution sectors declines and low-pollution sectors grow, economic disparities and poverty risks may rise, particularly for workers in fading industries. However, Member States' tax-benefit systems can help mitigate these effects by supporting those most affected by the transition, redistributing income, and offering social protection. These systems play a crucial role in ensuring the green job transition results in a more equitable distribution of economic outcomes across the EU, protecting vulnerable populations from the worst impacts</w:t>
      </w:r>
      <w:hyperlink r:id="rId44" w:anchor="_ftn19">
        <w:r w:rsidRPr="2C54B397">
          <w:rPr>
            <w:rStyle w:val="Hyperlink"/>
            <w:rFonts w:eastAsia="EC Square Sans Pro" w:cs="EC Square Sans Pro"/>
            <w:color w:val="0563C1"/>
            <w:vertAlign w:val="superscript"/>
          </w:rPr>
          <w:t>[19]</w:t>
        </w:r>
      </w:hyperlink>
      <w:r w:rsidRPr="2C54B397">
        <w:rPr>
          <w:rFonts w:eastAsia="EC Square Sans Pro" w:cs="EC Square Sans Pro"/>
        </w:rPr>
        <w:t>.The clean energy sector has the potential to bring back some of the industrial jobs that have been disappearing from Europe. Importantly, these jobs have an opportunity to fill the void in medium-skilled jobs as nearly 60% of job creation could fall into this category</w:t>
      </w:r>
      <w:hyperlink r:id="rId45" w:anchor="_ftn20">
        <w:r w:rsidRPr="2C54B397">
          <w:rPr>
            <w:rStyle w:val="Hyperlink"/>
            <w:rFonts w:eastAsia="EC Square Sans Pro" w:cs="EC Square Sans Pro"/>
            <w:color w:val="0563C1"/>
            <w:vertAlign w:val="superscript"/>
          </w:rPr>
          <w:t>[20]</w:t>
        </w:r>
      </w:hyperlink>
      <w:r w:rsidRPr="2C54B397">
        <w:rPr>
          <w:rFonts w:eastAsia="EC Square Sans Pro" w:cs="EC Square Sans Pro"/>
        </w:rPr>
        <w:t>. Renewing societal trust in a labour market that creates life-long opportunities and security can turn the labour force from a bottleneck to a positive force in the transition to climate neutrality.</w:t>
      </w:r>
    </w:p>
    <w:p w14:paraId="048D9222" w14:textId="393D474B" w:rsidR="1DD95AAB" w:rsidRDefault="1DD95AAB" w:rsidP="1DD95AAB">
      <w:pPr>
        <w:spacing w:before="0" w:after="0"/>
      </w:pPr>
    </w:p>
    <w:p w14:paraId="18C1B720" w14:textId="0A0979E3" w:rsidR="52F0DD3F" w:rsidRDefault="00A70F5E" w:rsidP="1DD95AAB">
      <w:pPr>
        <w:spacing w:before="0" w:after="0" w:line="257" w:lineRule="auto"/>
        <w:ind w:left="357" w:hanging="357"/>
      </w:pPr>
      <w:hyperlink r:id="rId46" w:anchor="_ftnref1">
        <w:r w:rsidR="52F0DD3F" w:rsidRPr="159CB347">
          <w:rPr>
            <w:rStyle w:val="Hyperlink"/>
            <w:rFonts w:eastAsia="EC Square Sans Pro" w:cs="EC Square Sans Pro"/>
            <w:color w:val="0563C1"/>
            <w:sz w:val="16"/>
            <w:szCs w:val="16"/>
            <w:vertAlign w:val="superscript"/>
          </w:rPr>
          <w:t>[1]</w:t>
        </w:r>
      </w:hyperlink>
      <w:r w:rsidR="52F0DD3F" w:rsidRPr="159CB347">
        <w:rPr>
          <w:rFonts w:eastAsia="EC Square Sans Pro" w:cs="EC Square Sans Pro"/>
          <w:sz w:val="16"/>
          <w:szCs w:val="16"/>
        </w:rPr>
        <w:t xml:space="preserve"> European Commission: Joint Research Centre, VILLANI, D., GONZALEZ VAZQUEZ, I. and FERNANDEZ MACIAS, E., Green Jobs. A critique of the occupational approach to measure the employment implications of the green transition, European Commission, Seville, 2025, JRC140967. </w:t>
      </w:r>
    </w:p>
    <w:p w14:paraId="0ECE6A3F" w14:textId="522E2501" w:rsidR="52F0DD3F" w:rsidRDefault="00A70F5E" w:rsidP="1DD95AAB">
      <w:pPr>
        <w:spacing w:before="0" w:after="0" w:line="257" w:lineRule="auto"/>
        <w:ind w:left="357" w:hanging="357"/>
      </w:pPr>
      <w:hyperlink r:id="rId47" w:anchor="_ftnref2">
        <w:r w:rsidR="52F0DD3F" w:rsidRPr="1DD95AAB">
          <w:rPr>
            <w:rStyle w:val="Hyperlink"/>
            <w:rFonts w:eastAsia="EC Square Sans Pro" w:cs="EC Square Sans Pro"/>
            <w:color w:val="0563C1"/>
            <w:sz w:val="16"/>
            <w:szCs w:val="16"/>
            <w:vertAlign w:val="superscript"/>
          </w:rPr>
          <w:t>[2]</w:t>
        </w:r>
      </w:hyperlink>
      <w:r w:rsidR="52F0DD3F" w:rsidRPr="1DD95AAB">
        <w:rPr>
          <w:rFonts w:eastAsia="EC Square Sans Pro" w:cs="EC Square Sans Pro"/>
          <w:sz w:val="16"/>
          <w:szCs w:val="16"/>
        </w:rPr>
        <w:t xml:space="preserve"> European Commission. Joint Research Centre. (2025). Clean Energy Technology Observatory, Overall strategic analysis of clean energy technology in the European Union: 2024. Publications Office. </w:t>
      </w:r>
      <w:hyperlink r:id="rId48">
        <w:r w:rsidR="52F0DD3F" w:rsidRPr="1DD95AAB">
          <w:rPr>
            <w:rStyle w:val="Hyperlink"/>
            <w:rFonts w:eastAsia="EC Square Sans Pro" w:cs="EC Square Sans Pro"/>
            <w:color w:val="0563C1"/>
            <w:sz w:val="16"/>
            <w:szCs w:val="16"/>
          </w:rPr>
          <w:t>https://doi.org/10.2760/3507717</w:t>
        </w:r>
      </w:hyperlink>
      <w:r w:rsidR="52F0DD3F" w:rsidRPr="1DD95AAB">
        <w:rPr>
          <w:rFonts w:eastAsia="EC Square Sans Pro" w:cs="EC Square Sans Pro"/>
          <w:sz w:val="16"/>
          <w:szCs w:val="16"/>
        </w:rPr>
        <w:t xml:space="preserve"> </w:t>
      </w:r>
    </w:p>
    <w:p w14:paraId="043B454F" w14:textId="7937DE6C" w:rsidR="52F0DD3F" w:rsidRDefault="00A70F5E" w:rsidP="1DD95AAB">
      <w:pPr>
        <w:spacing w:before="0" w:after="0" w:line="257" w:lineRule="auto"/>
        <w:ind w:left="357" w:hanging="357"/>
      </w:pPr>
      <w:hyperlink r:id="rId49" w:anchor="_ftnref3">
        <w:r w:rsidR="52F0DD3F" w:rsidRPr="44678ED8">
          <w:rPr>
            <w:rStyle w:val="Hyperlink"/>
            <w:rFonts w:eastAsia="EC Square Sans Pro" w:cs="EC Square Sans Pro"/>
            <w:color w:val="0563C1"/>
            <w:sz w:val="16"/>
            <w:szCs w:val="16"/>
            <w:vertAlign w:val="superscript"/>
          </w:rPr>
          <w:t>[3]</w:t>
        </w:r>
      </w:hyperlink>
      <w:r w:rsidR="52F0DD3F" w:rsidRPr="44678ED8">
        <w:rPr>
          <w:rFonts w:eastAsia="EC Square Sans Pro" w:cs="EC Square Sans Pro"/>
          <w:sz w:val="16"/>
          <w:szCs w:val="16"/>
        </w:rPr>
        <w:t xml:space="preserve"> </w:t>
      </w:r>
      <w:r w:rsidR="2B1EA6E9" w:rsidRPr="44678ED8">
        <w:rPr>
          <w:rFonts w:eastAsia="EC Square Sans Pro" w:cs="EC Square Sans Pro"/>
          <w:sz w:val="16"/>
          <w:szCs w:val="16"/>
        </w:rPr>
        <w:t>Kuokkanen, A., Skills for the energy transition in the changing labour market, European Commission, Petten, 2023, JRC135382.</w:t>
      </w:r>
    </w:p>
    <w:p w14:paraId="25FD1322" w14:textId="1F1F5DE1" w:rsidR="52F0DD3F" w:rsidRDefault="00A70F5E" w:rsidP="1DD95AAB">
      <w:pPr>
        <w:spacing w:before="0" w:after="0" w:line="257" w:lineRule="auto"/>
        <w:ind w:left="357" w:hanging="357"/>
      </w:pPr>
      <w:hyperlink r:id="rId50" w:anchor="_ftnref4">
        <w:r w:rsidR="52F0DD3F" w:rsidRPr="1DD95AAB">
          <w:rPr>
            <w:rStyle w:val="Hyperlink"/>
            <w:rFonts w:eastAsia="EC Square Sans Pro" w:cs="EC Square Sans Pro"/>
            <w:color w:val="0563C1"/>
            <w:sz w:val="16"/>
            <w:szCs w:val="16"/>
            <w:vertAlign w:val="superscript"/>
          </w:rPr>
          <w:t>[4]</w:t>
        </w:r>
      </w:hyperlink>
      <w:r w:rsidR="52F0DD3F" w:rsidRPr="1DD95AAB">
        <w:rPr>
          <w:rFonts w:eastAsia="EC Square Sans Pro" w:cs="EC Square Sans Pro"/>
          <w:sz w:val="16"/>
          <w:szCs w:val="16"/>
        </w:rPr>
        <w:t xml:space="preserve"> Eurostat   Environmental goods and services sector accounts [env_ac_egss1]. Clean energy sector contains CEPA1, CREMA13A and CREMA13B. Please see the Methodological note in Box 4 of European Commission. Joint Research Centre. (2025). Clean Energy Technology Observatory, Overall strategic analysis of clean energy technology in the European Union: 2024. Publications Office. </w:t>
      </w:r>
      <w:hyperlink r:id="rId51">
        <w:r w:rsidR="52F0DD3F" w:rsidRPr="1DD95AAB">
          <w:rPr>
            <w:rStyle w:val="Hyperlink"/>
            <w:rFonts w:eastAsia="EC Square Sans Pro" w:cs="EC Square Sans Pro"/>
            <w:color w:val="0563C1"/>
            <w:sz w:val="16"/>
            <w:szCs w:val="16"/>
          </w:rPr>
          <w:t>https://doi.org/10.2760/3507717</w:t>
        </w:r>
      </w:hyperlink>
      <w:r w:rsidR="52F0DD3F" w:rsidRPr="1DD95AAB">
        <w:rPr>
          <w:rFonts w:eastAsia="EC Square Sans Pro" w:cs="EC Square Sans Pro"/>
          <w:sz w:val="16"/>
          <w:szCs w:val="16"/>
        </w:rPr>
        <w:t xml:space="preserve"> </w:t>
      </w:r>
    </w:p>
    <w:p w14:paraId="34736009" w14:textId="2B3328B8" w:rsidR="52F0DD3F" w:rsidRDefault="00A70F5E" w:rsidP="1DD95AAB">
      <w:pPr>
        <w:spacing w:before="0" w:after="0" w:line="257" w:lineRule="auto"/>
        <w:ind w:left="357" w:hanging="357"/>
      </w:pPr>
      <w:hyperlink r:id="rId52" w:anchor="_ftnref5">
        <w:r w:rsidR="52F0DD3F" w:rsidRPr="1DD95AAB">
          <w:rPr>
            <w:rStyle w:val="Hyperlink"/>
            <w:rFonts w:eastAsia="EC Square Sans Pro" w:cs="EC Square Sans Pro"/>
            <w:color w:val="0563C1"/>
            <w:sz w:val="16"/>
            <w:szCs w:val="16"/>
            <w:vertAlign w:val="superscript"/>
          </w:rPr>
          <w:t>[5]</w:t>
        </w:r>
      </w:hyperlink>
      <w:r w:rsidR="52F0DD3F" w:rsidRPr="1DD95AAB">
        <w:rPr>
          <w:rFonts w:eastAsia="EC Square Sans Pro" w:cs="EC Square Sans Pro"/>
          <w:sz w:val="16"/>
          <w:szCs w:val="16"/>
        </w:rPr>
        <w:t xml:space="preserve"> Based on EurObserv’ER data. EurObserv’ER, 2024. The state of the renewable energies in Europe – Edition 2023 22nd annual overview barometer EurObserv’ER Report.</w:t>
      </w:r>
    </w:p>
    <w:p w14:paraId="31892D17" w14:textId="400C2625" w:rsidR="52F0DD3F" w:rsidRDefault="00A70F5E" w:rsidP="1DD95AAB">
      <w:pPr>
        <w:spacing w:before="0" w:after="0" w:line="257" w:lineRule="auto"/>
        <w:ind w:left="357" w:hanging="357"/>
      </w:pPr>
      <w:hyperlink r:id="rId53" w:anchor="_ftnref6">
        <w:r w:rsidR="52F0DD3F" w:rsidRPr="039A6D3B">
          <w:rPr>
            <w:rStyle w:val="Hyperlink"/>
            <w:rFonts w:eastAsia="EC Square Sans Pro" w:cs="EC Square Sans Pro"/>
            <w:color w:val="0563C1"/>
            <w:sz w:val="16"/>
            <w:szCs w:val="16"/>
            <w:vertAlign w:val="superscript"/>
          </w:rPr>
          <w:t>[6]</w:t>
        </w:r>
      </w:hyperlink>
      <w:r w:rsidR="52F0DD3F" w:rsidRPr="039A6D3B">
        <w:rPr>
          <w:rFonts w:eastAsia="EC Square Sans Pro" w:cs="EC Square Sans Pro"/>
          <w:sz w:val="16"/>
          <w:szCs w:val="16"/>
        </w:rPr>
        <w:t xml:space="preserve"> DG ECFIN Business and consumer survey database, subsector data </w:t>
      </w:r>
      <w:r w:rsidR="19F1A903" w:rsidRPr="039A6D3B">
        <w:rPr>
          <w:rFonts w:eastAsia="EC Square Sans Pro" w:cs="EC Square Sans Pro"/>
          <w:sz w:val="16"/>
          <w:szCs w:val="16"/>
        </w:rPr>
        <w:t>for 2024.</w:t>
      </w:r>
      <w:r w:rsidR="52F0DD3F" w:rsidRPr="039A6D3B">
        <w:rPr>
          <w:rFonts w:eastAsia="EC Square Sans Pro" w:cs="EC Square Sans Pro"/>
          <w:sz w:val="16"/>
          <w:szCs w:val="16"/>
        </w:rPr>
        <w:t xml:space="preserve">   </w:t>
      </w:r>
    </w:p>
    <w:p w14:paraId="2096745C" w14:textId="15FF4827" w:rsidR="52F0DD3F" w:rsidRDefault="00A70F5E" w:rsidP="1DD95AAB">
      <w:pPr>
        <w:spacing w:before="0" w:after="0" w:line="257" w:lineRule="auto"/>
        <w:ind w:left="357" w:hanging="357"/>
      </w:pPr>
      <w:hyperlink r:id="rId54" w:anchor="_ftnref7">
        <w:r w:rsidR="52F0DD3F" w:rsidRPr="1DD95AAB">
          <w:rPr>
            <w:rStyle w:val="Hyperlink"/>
            <w:rFonts w:eastAsia="EC Square Sans Pro" w:cs="EC Square Sans Pro"/>
            <w:color w:val="0563C1"/>
            <w:sz w:val="16"/>
            <w:szCs w:val="16"/>
            <w:vertAlign w:val="superscript"/>
          </w:rPr>
          <w:t>[7]</w:t>
        </w:r>
      </w:hyperlink>
      <w:r w:rsidR="52F0DD3F" w:rsidRPr="1DD95AAB">
        <w:rPr>
          <w:rFonts w:eastAsia="EC Square Sans Pro" w:cs="EC Square Sans Pro"/>
          <w:sz w:val="16"/>
          <w:szCs w:val="16"/>
        </w:rPr>
        <w:t xml:space="preserve"> Kuokkanen, A., Skills for the energy transition in the changing labour market, European Commission, Petten, 2023, JRC135382. </w:t>
      </w:r>
    </w:p>
    <w:p w14:paraId="4203A5C5" w14:textId="686DDCBD" w:rsidR="52F0DD3F" w:rsidRDefault="00A70F5E" w:rsidP="1DD95AAB">
      <w:pPr>
        <w:spacing w:before="0" w:after="0" w:line="257" w:lineRule="auto"/>
        <w:ind w:left="357" w:hanging="357"/>
      </w:pPr>
      <w:hyperlink r:id="rId55" w:anchor="_ftnref8">
        <w:r w:rsidR="52F0DD3F" w:rsidRPr="1DD95AAB">
          <w:rPr>
            <w:rStyle w:val="Hyperlink"/>
            <w:rFonts w:eastAsia="EC Square Sans Pro" w:cs="EC Square Sans Pro"/>
            <w:color w:val="0563C1"/>
            <w:sz w:val="16"/>
            <w:szCs w:val="16"/>
            <w:vertAlign w:val="superscript"/>
          </w:rPr>
          <w:t>[8]</w:t>
        </w:r>
      </w:hyperlink>
      <w:r w:rsidR="52F0DD3F" w:rsidRPr="1DD95AAB">
        <w:rPr>
          <w:rFonts w:eastAsia="EC Square Sans Pro" w:cs="EC Square Sans Pro"/>
          <w:sz w:val="16"/>
          <w:szCs w:val="16"/>
        </w:rPr>
        <w:t xml:space="preserve"> European Commission. 2023. Employment and Social Developments in Europe. Addressing labour shortages and skills gaps in the EU. Publications Office of the European Union: Luxembourg.</w:t>
      </w:r>
    </w:p>
    <w:p w14:paraId="357BFE43" w14:textId="53869F70" w:rsidR="52F0DD3F" w:rsidRDefault="00A70F5E" w:rsidP="1DD95AAB">
      <w:pPr>
        <w:spacing w:before="0" w:after="0" w:line="257" w:lineRule="auto"/>
        <w:ind w:left="357" w:hanging="357"/>
      </w:pPr>
      <w:hyperlink r:id="rId56" w:anchor="_ftnref9">
        <w:r w:rsidR="52F0DD3F" w:rsidRPr="1DD95AAB">
          <w:rPr>
            <w:rStyle w:val="Hyperlink"/>
            <w:rFonts w:eastAsia="EC Square Sans Pro" w:cs="EC Square Sans Pro"/>
            <w:color w:val="0563C1"/>
            <w:sz w:val="16"/>
            <w:szCs w:val="16"/>
            <w:vertAlign w:val="superscript"/>
          </w:rPr>
          <w:t>[9]</w:t>
        </w:r>
      </w:hyperlink>
      <w:r w:rsidR="52F0DD3F" w:rsidRPr="1DD95AAB">
        <w:rPr>
          <w:rFonts w:eastAsia="EC Square Sans Pro" w:cs="EC Square Sans Pro"/>
          <w:sz w:val="16"/>
          <w:szCs w:val="16"/>
        </w:rPr>
        <w:t xml:space="preserve"> Czako, V., Employment in the Energy Sector, EUR 30186 EN, Publications Office of the European Union, Luxembourg, 2020, ISBN 978-92-76-18206-1, doi:10.2760/95180, JRC120302. </w:t>
      </w:r>
    </w:p>
    <w:p w14:paraId="6F66CE21" w14:textId="7B856DC6" w:rsidR="52F0DD3F" w:rsidRDefault="00A70F5E" w:rsidP="1DD95AAB">
      <w:pPr>
        <w:spacing w:before="0" w:after="0" w:line="257" w:lineRule="auto"/>
        <w:ind w:left="357" w:hanging="357"/>
      </w:pPr>
      <w:hyperlink r:id="rId57" w:anchor="_ftnref10">
        <w:r w:rsidR="52F0DD3F" w:rsidRPr="1DD95AAB">
          <w:rPr>
            <w:rStyle w:val="Hyperlink"/>
            <w:rFonts w:eastAsia="EC Square Sans Pro" w:cs="EC Square Sans Pro"/>
            <w:color w:val="0563C1"/>
            <w:sz w:val="16"/>
            <w:szCs w:val="16"/>
            <w:vertAlign w:val="superscript"/>
          </w:rPr>
          <w:t>[10]</w:t>
        </w:r>
      </w:hyperlink>
      <w:r w:rsidR="52F0DD3F" w:rsidRPr="1DD95AAB">
        <w:rPr>
          <w:rFonts w:eastAsia="EC Square Sans Pro" w:cs="EC Square Sans Pro"/>
          <w:sz w:val="16"/>
          <w:szCs w:val="16"/>
        </w:rPr>
        <w:t xml:space="preserve"> European Commission. 2023. Employment and Social Developments in Europe. Addressing labour shortages and skills gaps in the EU. Publications Office of the European Union: Luxembourg.</w:t>
      </w:r>
    </w:p>
    <w:p w14:paraId="65314A8B" w14:textId="5D3E28FA" w:rsidR="52F0DD3F" w:rsidRDefault="00A70F5E" w:rsidP="1DD95AAB">
      <w:pPr>
        <w:spacing w:before="0" w:after="0" w:line="257" w:lineRule="auto"/>
        <w:ind w:left="357" w:hanging="357"/>
      </w:pPr>
      <w:hyperlink r:id="rId58" w:anchor="_ftnref11">
        <w:r w:rsidR="52F0DD3F" w:rsidRPr="1DD95AAB">
          <w:rPr>
            <w:rStyle w:val="Hyperlink"/>
            <w:rFonts w:eastAsia="EC Square Sans Pro" w:cs="EC Square Sans Pro"/>
            <w:color w:val="0563C1"/>
            <w:sz w:val="16"/>
            <w:szCs w:val="16"/>
            <w:vertAlign w:val="superscript"/>
          </w:rPr>
          <w:t>[11]</w:t>
        </w:r>
      </w:hyperlink>
      <w:r w:rsidR="52F0DD3F" w:rsidRPr="1DD95AAB">
        <w:rPr>
          <w:rFonts w:eastAsia="EC Square Sans Pro" w:cs="EC Square Sans Pro"/>
          <w:sz w:val="16"/>
          <w:szCs w:val="16"/>
        </w:rPr>
        <w:t xml:space="preserve"> European Commission, Directorate-General for Research and Innovation, Science, research and innovation performance of the EU – A competitive Europe for a sustainable future, Publications Office of the European Union, 2024</w:t>
      </w:r>
    </w:p>
    <w:p w14:paraId="6E44D0D6" w14:textId="06D63051" w:rsidR="52F0DD3F" w:rsidRDefault="00A70F5E" w:rsidP="1DD95AAB">
      <w:pPr>
        <w:spacing w:before="0" w:after="0" w:line="257" w:lineRule="auto"/>
        <w:ind w:left="357" w:hanging="357"/>
      </w:pPr>
      <w:hyperlink r:id="rId59" w:anchor="_ftnref12">
        <w:r w:rsidR="52F0DD3F" w:rsidRPr="1DD95AAB">
          <w:rPr>
            <w:rStyle w:val="Hyperlink"/>
            <w:rFonts w:eastAsia="EC Square Sans Pro" w:cs="EC Square Sans Pro"/>
            <w:color w:val="0563C1"/>
            <w:sz w:val="16"/>
            <w:szCs w:val="16"/>
            <w:vertAlign w:val="superscript"/>
          </w:rPr>
          <w:t>[12]</w:t>
        </w:r>
      </w:hyperlink>
      <w:r w:rsidR="52F0DD3F" w:rsidRPr="1DD95AAB">
        <w:rPr>
          <w:rFonts w:eastAsia="EC Square Sans Pro" w:cs="EC Square Sans Pro"/>
          <w:sz w:val="16"/>
          <w:szCs w:val="16"/>
        </w:rPr>
        <w:t xml:space="preserve"> Asikainen et al. 2021. The future of jobs is green. Publications Office of the European Union: Luxembourg.</w:t>
      </w:r>
    </w:p>
    <w:p w14:paraId="621A551C" w14:textId="1261A8DF" w:rsidR="52F0DD3F" w:rsidRDefault="00A70F5E" w:rsidP="1DD95AAB">
      <w:pPr>
        <w:spacing w:before="0" w:after="0" w:line="257" w:lineRule="auto"/>
        <w:ind w:left="357" w:hanging="357"/>
      </w:pPr>
      <w:hyperlink r:id="rId60" w:anchor="_ftnref13">
        <w:r w:rsidR="52F0DD3F" w:rsidRPr="1DD95AAB">
          <w:rPr>
            <w:rStyle w:val="Hyperlink"/>
            <w:rFonts w:eastAsia="EC Square Sans Pro" w:cs="EC Square Sans Pro"/>
            <w:color w:val="0563C1"/>
            <w:sz w:val="16"/>
            <w:szCs w:val="16"/>
            <w:vertAlign w:val="superscript"/>
          </w:rPr>
          <w:t>[13]</w:t>
        </w:r>
      </w:hyperlink>
      <w:r w:rsidR="52F0DD3F" w:rsidRPr="1DD95AAB">
        <w:rPr>
          <w:rFonts w:eastAsia="EC Square Sans Pro" w:cs="EC Square Sans Pro"/>
          <w:sz w:val="16"/>
          <w:szCs w:val="16"/>
        </w:rPr>
        <w:t xml:space="preserve"> European Commission: Directorate-General for Energy, The net-zero manufacturing industry landscape across Member States – Final report, Publications Office of the European Union, 2025, </w:t>
      </w:r>
      <w:hyperlink r:id="rId61">
        <w:r w:rsidR="52F0DD3F" w:rsidRPr="1DD95AAB">
          <w:rPr>
            <w:rStyle w:val="Hyperlink"/>
            <w:rFonts w:eastAsia="EC Square Sans Pro" w:cs="EC Square Sans Pro"/>
            <w:color w:val="0563C1"/>
            <w:sz w:val="16"/>
            <w:szCs w:val="16"/>
          </w:rPr>
          <w:t>https://data.europa.eu/doi/10.2833/2249632</w:t>
        </w:r>
      </w:hyperlink>
      <w:r w:rsidR="52F0DD3F" w:rsidRPr="1DD95AAB">
        <w:rPr>
          <w:rFonts w:eastAsia="EC Square Sans Pro" w:cs="EC Square Sans Pro"/>
          <w:sz w:val="16"/>
          <w:szCs w:val="16"/>
        </w:rPr>
        <w:t xml:space="preserve"> </w:t>
      </w:r>
    </w:p>
    <w:p w14:paraId="1204477E" w14:textId="2E18E5FE" w:rsidR="52F0DD3F" w:rsidRDefault="00A70F5E" w:rsidP="1DD95AAB">
      <w:pPr>
        <w:spacing w:before="0" w:after="0" w:line="257" w:lineRule="auto"/>
        <w:ind w:left="357" w:hanging="357"/>
      </w:pPr>
      <w:hyperlink r:id="rId62" w:anchor="_ftnref14">
        <w:r w:rsidR="52F0DD3F" w:rsidRPr="1DD95AAB">
          <w:rPr>
            <w:rStyle w:val="Hyperlink"/>
            <w:rFonts w:eastAsia="EC Square Sans Pro" w:cs="EC Square Sans Pro"/>
            <w:color w:val="0563C1"/>
            <w:sz w:val="16"/>
            <w:szCs w:val="16"/>
            <w:vertAlign w:val="superscript"/>
          </w:rPr>
          <w:t>[14]</w:t>
        </w:r>
      </w:hyperlink>
      <w:r w:rsidR="52F0DD3F" w:rsidRPr="1DD95AAB">
        <w:rPr>
          <w:rFonts w:eastAsia="EC Square Sans Pro" w:cs="EC Square Sans Pro"/>
          <w:sz w:val="16"/>
          <w:szCs w:val="16"/>
        </w:rPr>
        <w:t xml:space="preserve"> </w:t>
      </w:r>
      <w:hyperlink r:id="rId63">
        <w:r w:rsidR="52F0DD3F" w:rsidRPr="1DD95AAB">
          <w:rPr>
            <w:rStyle w:val="Hyperlink"/>
            <w:rFonts w:eastAsia="EC Square Sans Pro" w:cs="EC Square Sans Pro"/>
            <w:sz w:val="16"/>
            <w:szCs w:val="16"/>
          </w:rPr>
          <w:t>https://eur-lex.europa.eu/eli/reg/2024/1735/oj/eng</w:t>
        </w:r>
      </w:hyperlink>
    </w:p>
    <w:p w14:paraId="4D75C786" w14:textId="35728492" w:rsidR="52F0DD3F" w:rsidRDefault="00A70F5E" w:rsidP="1DD95AAB">
      <w:pPr>
        <w:spacing w:before="0" w:after="0" w:line="257" w:lineRule="auto"/>
        <w:ind w:left="357" w:hanging="357"/>
      </w:pPr>
      <w:hyperlink r:id="rId64" w:anchor="_ftnref15">
        <w:r w:rsidR="52F0DD3F" w:rsidRPr="1DD95AAB">
          <w:rPr>
            <w:rStyle w:val="Hyperlink"/>
            <w:rFonts w:eastAsia="EC Square Sans Pro" w:cs="EC Square Sans Pro"/>
            <w:color w:val="0563C1"/>
            <w:sz w:val="16"/>
            <w:szCs w:val="16"/>
            <w:vertAlign w:val="superscript"/>
          </w:rPr>
          <w:t>[15]</w:t>
        </w:r>
      </w:hyperlink>
      <w:r w:rsidR="52F0DD3F" w:rsidRPr="1DD95AAB">
        <w:rPr>
          <w:rFonts w:eastAsia="EC Square Sans Pro" w:cs="EC Square Sans Pro"/>
          <w:sz w:val="16"/>
          <w:szCs w:val="16"/>
        </w:rPr>
        <w:t xml:space="preserve"> 9 SEPTEMBER 2024. The Draghi report: In-depth analysis and recommendations (Part B)</w:t>
      </w:r>
    </w:p>
    <w:p w14:paraId="32F7BE85" w14:textId="117E5A43" w:rsidR="52F0DD3F" w:rsidRDefault="00A70F5E" w:rsidP="1DD95AAB">
      <w:pPr>
        <w:spacing w:before="0" w:after="0" w:line="257" w:lineRule="auto"/>
        <w:ind w:left="357" w:hanging="357"/>
      </w:pPr>
      <w:hyperlink r:id="rId65" w:anchor="_ftnref16">
        <w:r w:rsidR="52F0DD3F" w:rsidRPr="1DD95AAB">
          <w:rPr>
            <w:rStyle w:val="Hyperlink"/>
            <w:rFonts w:eastAsia="EC Square Sans Pro" w:cs="EC Square Sans Pro"/>
            <w:color w:val="0563C1"/>
            <w:sz w:val="16"/>
            <w:szCs w:val="16"/>
            <w:vertAlign w:val="superscript"/>
          </w:rPr>
          <w:t>[16]</w:t>
        </w:r>
      </w:hyperlink>
      <w:r w:rsidR="52F0DD3F" w:rsidRPr="1DD95AAB">
        <w:rPr>
          <w:rFonts w:eastAsia="EC Square Sans Pro" w:cs="EC Square Sans Pro"/>
          <w:sz w:val="16"/>
          <w:szCs w:val="16"/>
        </w:rPr>
        <w:t xml:space="preserve"> European Commission. 2020. SWD(2020) 176 final. Impact assessment accompanying Communication ‘Stepping up Europe’s 2030 climate ambition’</w:t>
      </w:r>
    </w:p>
    <w:p w14:paraId="3BF5EF99" w14:textId="74B329EA" w:rsidR="52F0DD3F" w:rsidRDefault="00A70F5E" w:rsidP="1DD95AAB">
      <w:pPr>
        <w:spacing w:before="0" w:after="0" w:line="257" w:lineRule="auto"/>
        <w:ind w:left="357" w:hanging="357"/>
      </w:pPr>
      <w:hyperlink r:id="rId66" w:anchor="_ftnref17">
        <w:r w:rsidR="52F0DD3F" w:rsidRPr="1DD95AAB">
          <w:rPr>
            <w:rStyle w:val="Hyperlink"/>
            <w:rFonts w:eastAsia="EC Square Sans Pro" w:cs="EC Square Sans Pro"/>
            <w:color w:val="0563C1"/>
            <w:sz w:val="16"/>
            <w:szCs w:val="16"/>
            <w:vertAlign w:val="superscript"/>
          </w:rPr>
          <w:t>[17]</w:t>
        </w:r>
      </w:hyperlink>
      <w:r w:rsidR="52F0DD3F" w:rsidRPr="1DD95AAB">
        <w:rPr>
          <w:rFonts w:eastAsia="EC Square Sans Pro" w:cs="EC Square Sans Pro"/>
          <w:sz w:val="16"/>
          <w:szCs w:val="16"/>
        </w:rPr>
        <w:t xml:space="preserve"> European Commission. 2023. Employment and Social Developments in Europe. Addressing labour shortages and skills gaps in the EU. Publications Office of the European Union: Luxembourg. </w:t>
      </w:r>
    </w:p>
    <w:p w14:paraId="2B125E21" w14:textId="620305D9" w:rsidR="52F0DD3F" w:rsidRDefault="00A70F5E" w:rsidP="1DD95AAB">
      <w:pPr>
        <w:spacing w:before="0" w:after="0" w:line="257" w:lineRule="auto"/>
        <w:ind w:left="357" w:hanging="357"/>
      </w:pPr>
      <w:hyperlink r:id="rId67" w:anchor="_ftnref18">
        <w:r w:rsidR="52F0DD3F" w:rsidRPr="1DD95AAB">
          <w:rPr>
            <w:rStyle w:val="Hyperlink"/>
            <w:rFonts w:eastAsia="EC Square Sans Pro" w:cs="EC Square Sans Pro"/>
            <w:color w:val="0563C1"/>
            <w:sz w:val="16"/>
            <w:szCs w:val="16"/>
            <w:vertAlign w:val="superscript"/>
          </w:rPr>
          <w:t>[18]</w:t>
        </w:r>
      </w:hyperlink>
      <w:r w:rsidR="52F0DD3F" w:rsidRPr="1DD95AAB">
        <w:rPr>
          <w:rFonts w:eastAsia="EC Square Sans Pro" w:cs="EC Square Sans Pro"/>
          <w:sz w:val="16"/>
          <w:szCs w:val="16"/>
        </w:rPr>
        <w:t xml:space="preserve"> Czako, V., Employment in the Energy Sector, EUR 30186 EN, Publications Office of the European Union, Luxembourg, 2020, ISBN 978-92-76-18206-1, doi:10.2760/95180, JRC120302. </w:t>
      </w:r>
    </w:p>
    <w:p w14:paraId="48E347CB" w14:textId="260A092E" w:rsidR="52F0DD3F" w:rsidRDefault="00A70F5E" w:rsidP="1DD95AAB">
      <w:pPr>
        <w:spacing w:before="0" w:after="0" w:line="257" w:lineRule="auto"/>
        <w:ind w:left="357" w:hanging="357"/>
      </w:pPr>
      <w:hyperlink r:id="rId68" w:anchor="_ftnref19">
        <w:r w:rsidR="52F0DD3F" w:rsidRPr="1DD95AAB">
          <w:rPr>
            <w:rStyle w:val="Hyperlink"/>
            <w:rFonts w:eastAsia="EC Square Sans Pro" w:cs="EC Square Sans Pro"/>
            <w:color w:val="0563C1"/>
            <w:sz w:val="16"/>
            <w:szCs w:val="16"/>
            <w:vertAlign w:val="superscript"/>
          </w:rPr>
          <w:t>[19]</w:t>
        </w:r>
      </w:hyperlink>
      <w:r w:rsidR="52F0DD3F" w:rsidRPr="1DD95AAB">
        <w:rPr>
          <w:rFonts w:eastAsia="EC Square Sans Pro" w:cs="EC Square Sans Pro"/>
          <w:sz w:val="16"/>
          <w:szCs w:val="16"/>
        </w:rPr>
        <w:t xml:space="preserve"> This evidence has been developed under AMEDI (Assessing and Monitoring Employment and Distributional Impacts of the Green Deal), a joint cooperation between the Directorate-General for Employment, Social Affairs and Inclusion (DG EMPL) and the Joint Research Centre (JRC) of the European Commission (see </w:t>
      </w:r>
      <w:hyperlink r:id="rId69">
        <w:r w:rsidR="52F0DD3F" w:rsidRPr="1DD95AAB">
          <w:rPr>
            <w:rStyle w:val="Hyperlink"/>
            <w:rFonts w:eastAsia="EC Square Sans Pro" w:cs="EC Square Sans Pro"/>
            <w:sz w:val="16"/>
            <w:szCs w:val="16"/>
          </w:rPr>
          <w:t>https://ec.europa.eu/social/main.jsp?langId=en&amp;catId=1588</w:t>
        </w:r>
      </w:hyperlink>
      <w:r w:rsidR="52F0DD3F" w:rsidRPr="1DD95AAB">
        <w:rPr>
          <w:rFonts w:eastAsia="EC Square Sans Pro" w:cs="EC Square Sans Pro"/>
          <w:sz w:val="16"/>
          <w:szCs w:val="16"/>
        </w:rPr>
        <w:t>)</w:t>
      </w:r>
    </w:p>
    <w:p w14:paraId="6B30FB99" w14:textId="6795B3F2" w:rsidR="52F0DD3F" w:rsidRDefault="00A70F5E" w:rsidP="1DD95AAB">
      <w:pPr>
        <w:spacing w:before="0" w:after="0" w:line="257" w:lineRule="auto"/>
        <w:ind w:left="357" w:hanging="357"/>
      </w:pPr>
      <w:hyperlink r:id="rId70" w:anchor="_ftnref20">
        <w:r w:rsidR="52F0DD3F" w:rsidRPr="1DD95AAB">
          <w:rPr>
            <w:rStyle w:val="Hyperlink"/>
            <w:rFonts w:eastAsia="EC Square Sans Pro" w:cs="EC Square Sans Pro"/>
            <w:color w:val="0563C1"/>
            <w:sz w:val="16"/>
            <w:szCs w:val="16"/>
            <w:vertAlign w:val="superscript"/>
          </w:rPr>
          <w:t>[20]</w:t>
        </w:r>
      </w:hyperlink>
      <w:r w:rsidR="52F0DD3F" w:rsidRPr="1DD95AAB">
        <w:rPr>
          <w:rFonts w:eastAsia="EC Square Sans Pro" w:cs="EC Square Sans Pro"/>
          <w:sz w:val="16"/>
          <w:szCs w:val="16"/>
        </w:rPr>
        <w:t xml:space="preserve"> IRENA&amp;ILO. 2022. Renewable energy and Jobs: Annual Review 2022.</w:t>
      </w:r>
    </w:p>
    <w:p w14:paraId="0010AEB2" w14:textId="77777777" w:rsidR="00C327D3" w:rsidRDefault="00C327D3" w:rsidP="001E494A">
      <w:pPr>
        <w:spacing w:line="257" w:lineRule="auto"/>
        <w:rPr>
          <w:rFonts w:eastAsiaTheme="minorEastAsia" w:cstheme="minorBidi"/>
          <w:color w:val="85BD5F"/>
          <w:sz w:val="22"/>
          <w:szCs w:val="22"/>
          <w:lang w:eastAsia="en-US"/>
        </w:rPr>
      </w:pPr>
    </w:p>
    <w:p w14:paraId="5039D2D2" w14:textId="65336759" w:rsidR="45A5BA61" w:rsidRPr="001E494A" w:rsidRDefault="3C26141C" w:rsidP="001E494A">
      <w:pPr>
        <w:spacing w:line="257" w:lineRule="auto"/>
        <w:rPr>
          <w:b/>
          <w:bCs/>
        </w:rPr>
      </w:pPr>
      <w:r w:rsidRPr="001E494A">
        <w:rPr>
          <w:rFonts w:eastAsiaTheme="minorEastAsia" w:cstheme="minorBidi"/>
          <w:color w:val="85BD5F"/>
          <w:sz w:val="22"/>
          <w:szCs w:val="22"/>
          <w:lang w:eastAsia="en-US"/>
        </w:rPr>
        <w:t>Learning for the Green Transition</w:t>
      </w:r>
      <w:r w:rsidRPr="001E494A">
        <w:rPr>
          <w:b/>
          <w:bCs/>
        </w:rPr>
        <w:t xml:space="preserve"> </w:t>
      </w:r>
    </w:p>
    <w:p w14:paraId="2510DA28" w14:textId="0FFAAADA" w:rsidR="7F537BDB" w:rsidRDefault="7A567F51" w:rsidP="001E494A">
      <w:pPr>
        <w:spacing w:line="257" w:lineRule="auto"/>
        <w:rPr>
          <w:rFonts w:eastAsia="EC Square Sans Pro" w:cs="EC Square Sans Pro"/>
        </w:rPr>
      </w:pPr>
      <w:r w:rsidRPr="1DD95AAB">
        <w:rPr>
          <w:rFonts w:eastAsia="EC Square Sans Pro" w:cs="EC Square Sans Pro"/>
        </w:rPr>
        <w:t xml:space="preserve">The 2023 Eurydice assessment of 39 European countries provides insights into how education systems currently support European Green Deal (EGD) implementation. While sustainability features prominently in all Member States' curricula, the assessment identifies areas where targeted </w:t>
      </w:r>
      <w:r w:rsidR="5CE1FC2C" w:rsidRPr="1DD95AAB">
        <w:rPr>
          <w:rFonts w:eastAsia="EC Square Sans Pro" w:cs="EC Square Sans Pro"/>
        </w:rPr>
        <w:t>improvement</w:t>
      </w:r>
      <w:r w:rsidRPr="1DD95AAB">
        <w:rPr>
          <w:rFonts w:eastAsia="EC Square Sans Pro" w:cs="EC Square Sans Pro"/>
        </w:rPr>
        <w:t xml:space="preserve"> could accelerate progress (Eurydice, 2023). </w:t>
      </w:r>
      <w:r w:rsidR="60AFCEE4" w:rsidRPr="1DD95AAB">
        <w:rPr>
          <w:rFonts w:eastAsia="EC Square Sans Pro" w:cs="EC Square Sans Pro"/>
          <w:b/>
          <w:bCs/>
        </w:rPr>
        <w:t>Teacher preparation</w:t>
      </w:r>
      <w:r w:rsidR="60AFCEE4" w:rsidRPr="1DD95AAB">
        <w:rPr>
          <w:rFonts w:eastAsia="EC Square Sans Pro" w:cs="EC Square Sans Pro"/>
        </w:rPr>
        <w:t>, for instance, emerges as a key area of focus, with many educators expressing strong interest in sustainability topics but seeking additional support to teach them effectively</w:t>
      </w:r>
      <w:r w:rsidRPr="1DD95AAB">
        <w:rPr>
          <w:rFonts w:eastAsia="EC Square Sans Pro" w:cs="EC Square Sans Pro"/>
        </w:rPr>
        <w:t>.</w:t>
      </w:r>
    </w:p>
    <w:p w14:paraId="49E45543" w14:textId="2C016308" w:rsidR="7F537BDB" w:rsidRDefault="4F12361E" w:rsidP="001E494A">
      <w:pPr>
        <w:spacing w:line="257" w:lineRule="auto"/>
        <w:rPr>
          <w:rFonts w:eastAsia="EC Square Sans Pro" w:cs="EC Square Sans Pro"/>
        </w:rPr>
      </w:pPr>
      <w:r w:rsidRPr="1DD95AAB">
        <w:rPr>
          <w:rFonts w:eastAsia="EC Square Sans Pro" w:cs="EC Square Sans Pro"/>
        </w:rPr>
        <w:t>Investing in professional development for sustainability education presents a significant opportunity for system-wide improvements. EU-level collaboration on certification standards could facilitate consistency in quality while supporting professional mobility across Member States</w:t>
      </w:r>
      <w:r w:rsidR="7A567F51" w:rsidRPr="1DD95AAB">
        <w:rPr>
          <w:rFonts w:eastAsia="EC Square Sans Pro" w:cs="EC Square Sans Pro"/>
        </w:rPr>
        <w:t xml:space="preserve"> (Eurydice, 2023)</w:t>
      </w:r>
      <w:r w:rsidR="63D18161" w:rsidRPr="1DD95AAB">
        <w:rPr>
          <w:rFonts w:eastAsia="EC Square Sans Pro" w:cs="EC Square Sans Pro"/>
        </w:rPr>
        <w:t>.</w:t>
      </w:r>
      <w:r w:rsidR="63D18161" w:rsidRPr="1DD95AAB">
        <w:rPr>
          <w:rFonts w:ascii="Calibri" w:eastAsia="Calibri" w:hAnsi="Calibri" w:cs="Calibri"/>
          <w:sz w:val="22"/>
          <w:szCs w:val="22"/>
        </w:rPr>
        <w:t xml:space="preserve"> </w:t>
      </w:r>
      <w:r w:rsidR="63D18161" w:rsidRPr="1DD95AAB">
        <w:rPr>
          <w:rFonts w:asciiTheme="minorHAnsi" w:eastAsiaTheme="minorEastAsia" w:hAnsiTheme="minorHAnsi" w:cstheme="minorBidi"/>
        </w:rPr>
        <w:t>Additionally, aligning education outcomes with evolving labour market needs, particularly in technical fields, could help expand the workforce, especially in light of demographic shifts and gender imbalances.</w:t>
      </w:r>
    </w:p>
    <w:p w14:paraId="3D7CBBB0" w14:textId="2931CC6D" w:rsidR="7F537BDB" w:rsidRDefault="0554CEAB" w:rsidP="001E494A">
      <w:pPr>
        <w:spacing w:line="257" w:lineRule="auto"/>
        <w:rPr>
          <w:rFonts w:eastAsia="EC Square Sans Pro" w:cs="EC Square Sans Pro"/>
        </w:rPr>
      </w:pPr>
      <w:r w:rsidRPr="1DD95AAB">
        <w:rPr>
          <w:rFonts w:eastAsia="EC Square Sans Pro" w:cs="EC Square Sans Pro"/>
        </w:rPr>
        <w:t>The green transition has profound economic implications for the labour market. Recent analysis shows that nearly 60% of new jobs in the clean energy sector will require medium-level skills</w:t>
      </w:r>
      <w:r w:rsidR="43A4501F" w:rsidRPr="1DD95AAB">
        <w:rPr>
          <w:rFonts w:eastAsia="EC Square Sans Pro" w:cs="EC Square Sans Pro"/>
        </w:rPr>
        <w:t xml:space="preserve"> </w:t>
      </w:r>
      <w:r w:rsidR="76EBF618" w:rsidRPr="1DD95AAB">
        <w:rPr>
          <w:rFonts w:eastAsia="EC Square Sans Pro" w:cs="EC Square Sans Pro"/>
          <w:highlight w:val="yellow"/>
        </w:rPr>
        <w:footnoteReference w:id="21"/>
      </w:r>
      <w:r w:rsidRPr="1DD95AAB">
        <w:rPr>
          <w:rFonts w:eastAsia="EC Square Sans Pro" w:cs="EC Square Sans Pro"/>
        </w:rPr>
        <w:t>, highlighting the need for a strategic approach to technical and vocational training. EU initiatives like the European Social Fund+, the Skills Agenda, and the Youth Guarantee provide comprehensive mechanisms for re-skilling and up-skilling, with a particular emphasis on green skills development. Ensuring the effective implementation of these programs will support workforce transitions while maintaining high quality standards</w:t>
      </w:r>
      <w:r w:rsidR="76EBF618" w:rsidRPr="1DD95AAB">
        <w:rPr>
          <w:rFonts w:eastAsia="EC Square Sans Pro" w:cs="EC Square Sans Pro"/>
        </w:rPr>
        <w:t xml:space="preserve"> (European Commission, 2023a). </w:t>
      </w:r>
      <w:r w:rsidR="1CB43E41" w:rsidRPr="1DD95AAB">
        <w:rPr>
          <w:rFonts w:eastAsia="EC Square Sans Pro" w:cs="EC Square Sans Pro"/>
        </w:rPr>
        <w:t>Additionally, the development of common certification approaches will strengthen workforce mobility across Member States while ensuring consistent quality standards.</w:t>
      </w:r>
    </w:p>
    <w:p w14:paraId="176835A7" w14:textId="68BD9CBD" w:rsidR="03D87B0B" w:rsidRDefault="03D87B0B" w:rsidP="001E494A">
      <w:pPr>
        <w:spacing w:line="257" w:lineRule="auto"/>
      </w:pPr>
      <w:r>
        <w:t>In 2020, the European Commission introduced the ‘New Skills Agenda’ to foster sustainable competitiveness, social fairness, and resilience. This agenda set ambitious objectives for upskilling and reskilling workers over the next five years, ensuring that EU workers acquire the skills required to navigate the green transition. It also includes training for circular economy activities, such as design, materials sourcing, maintenance, repair, refurbishment, repurposing, and recycling. For example, new benchmarks under the Critical Raw Materials Act have created a demand for skills related to circularity and sustainability across various value chains. At the same time, there is a general lack of technical expertise, both in the public and private sectors, to develop and implement innovative circular solutions.</w:t>
      </w:r>
    </w:p>
    <w:p w14:paraId="36863DEC" w14:textId="5BB4A502" w:rsidR="03D87B0B" w:rsidRDefault="03D87B0B" w:rsidP="001E494A">
      <w:pPr>
        <w:spacing w:line="257" w:lineRule="auto"/>
      </w:pPr>
      <w:r>
        <w:t>Investing in the development of skills within other areas such as the food chain workforce is equally critical. Fostering a skilled and adaptable workforce, along with promoting research and innovation in areas like sustainable agriculture and food technology, will be key to long-term success. These efforts will drive increased efficiency and productivity, benefiting all stakeholders.</w:t>
      </w:r>
    </w:p>
    <w:p w14:paraId="31CE865A" w14:textId="38028F71" w:rsidR="03D87B0B" w:rsidRDefault="03D87B0B" w:rsidP="001E494A">
      <w:pPr>
        <w:spacing w:line="257" w:lineRule="auto"/>
      </w:pPr>
      <w:r>
        <w:t>Bridging the knowledge gap between consumers and the resources used to produce their food is essential. By fostering transparency and educating consumers on sustainable practices, informed choices can be made that support the overall health of the food system. By implementing these measures, the EU can create a food supply chain that is both economically viable and environmentally responsible, ensuring a secure and sustainable food future for all.</w:t>
      </w:r>
    </w:p>
    <w:p w14:paraId="30500521" w14:textId="6BA862F9" w:rsidR="03D87B0B" w:rsidRDefault="03D87B0B" w:rsidP="001E494A">
      <w:pPr>
        <w:spacing w:line="257" w:lineRule="auto"/>
        <w:rPr>
          <w:rFonts w:eastAsia="EC Square Sans Pro" w:cs="EC Square Sans Pro"/>
        </w:rPr>
      </w:pPr>
      <w:r w:rsidRPr="1DD95AAB">
        <w:rPr>
          <w:rFonts w:eastAsia="EC Square Sans Pro" w:cs="EC Square Sans Pro"/>
        </w:rPr>
        <w:t xml:space="preserve">Similarly, it is vital to ensure that land ecosystem restoration is properly resourced with skilled professionals who can address the socio-ecological complexities of restoration projects. These professionals must be equipped with </w:t>
      </w:r>
      <w:r w:rsidRPr="1DD95AAB">
        <w:rPr>
          <w:rFonts w:eastAsia="EC Square Sans Pro" w:cs="EC Square Sans Pro"/>
        </w:rPr>
        <w:lastRenderedPageBreak/>
        <w:t xml:space="preserve">the knowledge, tools, and expertise to implement science-based restoration techniques, as well as monitor and evaluate progress effectively </w:t>
      </w:r>
      <w:r w:rsidRPr="1DD95AAB">
        <w:rPr>
          <w:rFonts w:eastAsia="EC Square Sans Pro" w:cs="EC Square Sans Pro"/>
          <w:highlight w:val="yellow"/>
        </w:rPr>
        <w:footnoteReference w:id="22"/>
      </w:r>
      <w:r w:rsidRPr="1DD95AAB">
        <w:rPr>
          <w:rFonts w:eastAsia="EC Square Sans Pro" w:cs="EC Square Sans Pro"/>
        </w:rPr>
        <w:t>.</w:t>
      </w:r>
    </w:p>
    <w:p w14:paraId="35E9EDA8" w14:textId="77777777" w:rsidR="00C327D3" w:rsidRDefault="00C327D3" w:rsidP="001E494A">
      <w:pPr>
        <w:spacing w:line="257" w:lineRule="auto"/>
        <w:rPr>
          <w:rFonts w:eastAsia="EC Square Sans Pro" w:cs="EC Square Sans Pro"/>
        </w:rPr>
      </w:pPr>
    </w:p>
    <w:p w14:paraId="6600B9CC" w14:textId="1D80580D" w:rsidR="465FD53B" w:rsidRDefault="465FD53B" w:rsidP="001E494A">
      <w:pPr>
        <w:spacing w:line="257" w:lineRule="auto"/>
        <w:rPr>
          <w:rFonts w:eastAsia="EC Square Sans Pro" w:cs="EC Square Sans Pro"/>
        </w:rPr>
      </w:pPr>
      <w:r w:rsidRPr="1DD95AAB">
        <w:rPr>
          <w:rFonts w:asciiTheme="minorHAnsi" w:eastAsiaTheme="minorEastAsia" w:hAnsiTheme="minorHAnsi" w:cstheme="minorBidi"/>
          <w:color w:val="85BD5F"/>
          <w:sz w:val="22"/>
          <w:szCs w:val="22"/>
          <w:lang w:eastAsia="en-US"/>
        </w:rPr>
        <w:t>EU Frameworks and financial support</w:t>
      </w:r>
      <w:r w:rsidRPr="1DD95AAB">
        <w:rPr>
          <w:rFonts w:eastAsia="EC Square Sans Pro" w:cs="EC Square Sans Pro"/>
        </w:rPr>
        <w:t xml:space="preserve"> </w:t>
      </w:r>
    </w:p>
    <w:p w14:paraId="4EABB6CB" w14:textId="3C0E24D8" w:rsidR="7A567F51" w:rsidRDefault="7A567F51" w:rsidP="001E494A">
      <w:pPr>
        <w:spacing w:line="257" w:lineRule="auto"/>
        <w:rPr>
          <w:rFonts w:eastAsia="EC Square Sans Pro" w:cs="EC Square Sans Pro"/>
        </w:rPr>
      </w:pPr>
      <w:r w:rsidRPr="1DD95AAB">
        <w:rPr>
          <w:rFonts w:eastAsia="EC Square Sans Pro" w:cs="EC Square Sans Pro"/>
        </w:rPr>
        <w:t>The EU has established key frameworks and financial instruments to integrat</w:t>
      </w:r>
      <w:r w:rsidR="70B209CE" w:rsidRPr="1DD95AAB">
        <w:rPr>
          <w:rFonts w:eastAsia="EC Square Sans Pro" w:cs="EC Square Sans Pro"/>
        </w:rPr>
        <w:t>e</w:t>
      </w:r>
      <w:r w:rsidRPr="1DD95AAB">
        <w:rPr>
          <w:rFonts w:eastAsia="EC Square Sans Pro" w:cs="EC Square Sans Pro"/>
        </w:rPr>
        <w:t xml:space="preserve"> sustainability competences into education and training systems. The GreenComp framework serves as the European competence framework for sustainability, offering common reference points for developing and assessing knowledge, skills, and attitudes on climate change and sustainable development (Bianchi et al., 2022). The Education for Climate Coalition facilitates practical implementation, while the enhanced Erasmus+ Programme (2021-2027) supports targeted actions through dedicated funding. </w:t>
      </w:r>
    </w:p>
    <w:p w14:paraId="0867D0DF" w14:textId="382C552B" w:rsidR="7A567F51" w:rsidRDefault="7A567F51" w:rsidP="001E494A">
      <w:pPr>
        <w:spacing w:line="257" w:lineRule="auto"/>
      </w:pPr>
      <w:r>
        <w:t>The European Commission, working through the European Investment Bank and structural funds, has mobili</w:t>
      </w:r>
      <w:r w:rsidR="35825EA3">
        <w:t>s</w:t>
      </w:r>
      <w:r>
        <w:t xml:space="preserve">ed </w:t>
      </w:r>
      <w:r w:rsidR="69EA32B0">
        <w:t xml:space="preserve">EUR </w:t>
      </w:r>
      <w:r>
        <w:t>3 billion for sustainable school infrastructure, demonstrating the EU's institutional commitment to transforming education systems for the green transition.</w:t>
      </w:r>
      <w:r w:rsidR="64B0537C">
        <w:t xml:space="preserve"> </w:t>
      </w:r>
      <w:r>
        <w:t>To maximi</w:t>
      </w:r>
      <w:r w:rsidR="77E00C51">
        <w:t>s</w:t>
      </w:r>
      <w:r>
        <w:t xml:space="preserve">e the impact of these frameworks and instruments, </w:t>
      </w:r>
      <w:r w:rsidR="223E9D52">
        <w:t>strategic coordination is essential. Effective deployment of EU funding mechanisms, combined with systemic changes in educational institutions—from infrastructure improvements to curriculum development—can significantly amplify the impact of these investments. Member States that have successfully integrated sustainable education practices into their teaching, infrastructure, and assessment systems provide valuable evidence that this coordinated approach accelerates the development of green skills and competences.</w:t>
      </w:r>
    </w:p>
    <w:p w14:paraId="0B478C30" w14:textId="74E91A77" w:rsidR="00877B9C" w:rsidRDefault="76EBF618" w:rsidP="001E494A">
      <w:pPr>
        <w:spacing w:line="257" w:lineRule="auto"/>
        <w:rPr>
          <w:rFonts w:eastAsia="EC Square Sans Pro" w:cs="EC Square Sans Pro"/>
        </w:rPr>
      </w:pPr>
      <w:r w:rsidRPr="1DD95AAB">
        <w:rPr>
          <w:rFonts w:eastAsia="EC Square Sans Pro" w:cs="EC Square Sans Pro"/>
        </w:rPr>
        <w:t xml:space="preserve">The ongoing implementation of the EGD </w:t>
      </w:r>
      <w:r w:rsidR="2851912B" w:rsidRPr="1DD95AAB">
        <w:rPr>
          <w:rFonts w:eastAsia="EC Square Sans Pro" w:cs="EC Square Sans Pro"/>
        </w:rPr>
        <w:t>will benefit from continued attention to educational strategies.</w:t>
      </w:r>
      <w:r w:rsidRPr="1DD95AAB">
        <w:rPr>
          <w:rFonts w:eastAsia="EC Square Sans Pro" w:cs="EC Square Sans Pro"/>
        </w:rPr>
        <w:t xml:space="preserve"> While robust frameworks exist through various EU initiatives, enhanced coordination could further support </w:t>
      </w:r>
      <w:r w:rsidR="35AC481C" w:rsidRPr="1DD95AAB">
        <w:rPr>
          <w:rFonts w:eastAsia="EC Square Sans Pro" w:cs="EC Square Sans Pro"/>
        </w:rPr>
        <w:t>the evolving needs of the green economy. Aligning educational outcomes with green economy requirements strengthens both the implementation of the EGD and the goals of a just transition</w:t>
      </w:r>
      <w:r w:rsidRPr="1DD95AAB">
        <w:rPr>
          <w:rFonts w:eastAsia="EC Square Sans Pro" w:cs="EC Square Sans Pro"/>
        </w:rPr>
        <w:t xml:space="preserve"> (European Commission, 2024). </w:t>
      </w:r>
      <w:r w:rsidR="13314344" w:rsidRPr="1DD95AAB">
        <w:rPr>
          <w:rFonts w:eastAsia="EC Square Sans Pro" w:cs="EC Square Sans Pro"/>
        </w:rPr>
        <w:t>By building the long-term capacity of the education sector, the EU can ensure that the transition to a sustainable future creates opportunities that are accessible across all regions</w:t>
      </w:r>
      <w:r w:rsidRPr="1DD95AAB">
        <w:rPr>
          <w:rFonts w:eastAsia="EC Square Sans Pro" w:cs="EC Square Sans Pro"/>
        </w:rPr>
        <w:t xml:space="preserve"> (Kuokkanen, 2023).</w:t>
      </w:r>
      <w:r w:rsidR="00877B9C" w:rsidRPr="1DD95AAB">
        <w:rPr>
          <w:rFonts w:eastAsia="EC Square Sans Pro" w:cs="EC Square Sans Pro"/>
        </w:rPr>
        <w:t xml:space="preserve"> </w:t>
      </w:r>
    </w:p>
    <w:p w14:paraId="4074D70B" w14:textId="586C2792" w:rsidR="00FB71F2" w:rsidRPr="00FB71F2" w:rsidRDefault="00FB71F2" w:rsidP="001E494A">
      <w:pPr>
        <w:pStyle w:val="JRCText"/>
        <w:spacing w:line="257" w:lineRule="auto"/>
        <w:rPr>
          <w:i/>
          <w:iCs/>
          <w:color w:val="808080" w:themeColor="background1" w:themeShade="80"/>
        </w:rPr>
      </w:pPr>
    </w:p>
    <w:p w14:paraId="4836EC8C" w14:textId="15C72870" w:rsidR="00FB71F2" w:rsidRPr="00FB71F2" w:rsidRDefault="00FB71F2" w:rsidP="001E494A">
      <w:pPr>
        <w:pStyle w:val="JRCText"/>
        <w:spacing w:line="257" w:lineRule="auto"/>
        <w:rPr>
          <w:i/>
          <w:iCs/>
          <w:color w:val="808080" w:themeColor="background1" w:themeShade="80"/>
        </w:rPr>
      </w:pPr>
    </w:p>
    <w:p w14:paraId="14670A03" w14:textId="77777777" w:rsidR="00FB71F2" w:rsidRPr="00FB71F2" w:rsidRDefault="00FB71F2" w:rsidP="001E494A">
      <w:pPr>
        <w:pStyle w:val="JRCText"/>
        <w:spacing w:line="257" w:lineRule="auto"/>
        <w:rPr>
          <w:i/>
          <w:iCs/>
          <w:color w:val="808080" w:themeColor="background1" w:themeShade="80"/>
        </w:rPr>
      </w:pPr>
    </w:p>
    <w:p w14:paraId="593A549C" w14:textId="2ACE6095" w:rsidR="00C80D1A" w:rsidRPr="00183931" w:rsidRDefault="00C80D1A" w:rsidP="00183931">
      <w:pPr>
        <w:spacing w:before="0" w:after="160"/>
        <w:jc w:val="left"/>
        <w:rPr>
          <w:b/>
          <w:bCs/>
          <w:color w:val="6CA644"/>
          <w:sz w:val="32"/>
          <w:szCs w:val="32"/>
          <w:lang w:eastAsia="en-US"/>
        </w:rPr>
      </w:pPr>
      <w:bookmarkStart w:id="226" w:name="_Toc1630948552"/>
      <w:bookmarkEnd w:id="226"/>
    </w:p>
    <w:sectPr w:rsidR="00C80D1A" w:rsidRPr="00183931">
      <w:footerReference w:type="default" r:id="rId71"/>
      <w:type w:val="oddPage"/>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ARBERO VIGNOLA Giulia (JRC-ISPRA) [2]" w:date="2025-02-17T16:54:00Z" w:initials="BVG(">
    <w:p w14:paraId="1D625F41" w14:textId="184D87E3" w:rsidR="007A4620" w:rsidRDefault="007A4620">
      <w:pPr>
        <w:pStyle w:val="CommentText"/>
      </w:pPr>
      <w:r>
        <w:rPr>
          <w:rStyle w:val="CommentReference"/>
        </w:rPr>
        <w:annotationRef/>
      </w:r>
      <w:r>
        <w:t>The section on financing the green transition will be moved out from this chapter, and will become chp6</w:t>
      </w:r>
    </w:p>
  </w:comment>
  <w:comment w:id="60" w:author="BARBERO VIGNOLA Giulia (JRC-ISPRA)" w:date="2025-01-17T09:51:00Z" w:initials="BVG(">
    <w:p w14:paraId="17EFF13A" w14:textId="07FC18B3" w:rsidR="007A4620" w:rsidRDefault="007A4620">
      <w:pPr>
        <w:pStyle w:val="CommentText"/>
      </w:pPr>
      <w:r>
        <w:rPr>
          <w:rStyle w:val="CommentReference"/>
        </w:rPr>
        <w:annotationRef/>
      </w:r>
      <w:r>
        <w:rPr>
          <w:rFonts w:ascii="Arial" w:hAnsi="Arial" w:cs="Arial"/>
          <w:color w:val="002147"/>
          <w:shd w:val="clear" w:color="auto" w:fill="FFFFFF"/>
        </w:rPr>
        <w:t xml:space="preserve">EEA (2018), </w:t>
      </w:r>
      <w:r w:rsidRPr="00A65279">
        <w:rPr>
          <w:rFonts w:ascii="Arial" w:hAnsi="Arial" w:cs="Arial"/>
          <w:i/>
          <w:color w:val="002147"/>
          <w:shd w:val="clear" w:color="auto" w:fill="FFFFFF"/>
        </w:rPr>
        <w:t>Unequal exposure and unequal impacts: social vulnerability to air pollution, noise and extreme temperatures in Europe</w:t>
      </w:r>
      <w:r>
        <w:rPr>
          <w:rFonts w:ascii="Arial" w:hAnsi="Arial" w:cs="Arial"/>
          <w:color w:val="002147"/>
          <w:shd w:val="clear" w:color="auto" w:fill="FFFFFF"/>
        </w:rPr>
        <w:t>: EEA Report No 22/2018. European Environment Agency.</w:t>
      </w:r>
      <w:r w:rsidRPr="00A65279">
        <w:t xml:space="preserve"> </w:t>
      </w:r>
      <w:r w:rsidRPr="00A65279">
        <w:rPr>
          <w:rFonts w:ascii="Arial" w:hAnsi="Arial" w:cs="Arial"/>
          <w:color w:val="002147"/>
          <w:shd w:val="clear" w:color="auto" w:fill="FFFFFF"/>
        </w:rPr>
        <w:t>ISSN 1977-8449</w:t>
      </w:r>
      <w:r>
        <w:rPr>
          <w:rFonts w:ascii="Arial" w:hAnsi="Arial" w:cs="Arial"/>
          <w:color w:val="002147"/>
          <w:shd w:val="clear" w:color="auto" w:fill="FFFFFF"/>
        </w:rPr>
        <w:t xml:space="preserve"> </w:t>
      </w:r>
      <w:r w:rsidRPr="00A65279">
        <w:rPr>
          <w:rFonts w:ascii="Arial" w:hAnsi="Arial" w:cs="Arial"/>
          <w:color w:val="002147"/>
          <w:shd w:val="clear" w:color="auto" w:fill="FFFFFF"/>
        </w:rPr>
        <w:t>ISBN: 978-92-9480-047-3</w:t>
      </w:r>
    </w:p>
  </w:comment>
  <w:comment w:id="83" w:author="DREONI Ilda (JRC-SEVILLA)" w:date="2024-05-23T11:00:00Z" w:initials="DI(">
    <w:p w14:paraId="7937FFF2" w14:textId="77777777" w:rsidR="007A4620" w:rsidRDefault="007A4620" w:rsidP="003F13D5">
      <w:pPr>
        <w:pStyle w:val="CommentText"/>
      </w:pPr>
      <w:r>
        <w:rPr>
          <w:rStyle w:val="CommentReference"/>
        </w:rPr>
        <w:annotationRef/>
      </w:r>
      <w:r>
        <w:t xml:space="preserve">Commission </w:t>
      </w:r>
      <w:hyperlink r:id="rId1" w:history="1">
        <w:r w:rsidRPr="00A3640A">
          <w:rPr>
            <w:rStyle w:val="Hyperlink"/>
          </w:rPr>
          <w:t>Recommendation on Energy Poverty</w:t>
        </w:r>
      </w:hyperlink>
      <w:r>
        <w:t xml:space="preserve"> of 20 October 2023 </w:t>
      </w:r>
    </w:p>
  </w:comment>
  <w:comment w:id="87" w:author="BARBERO VIGNOLA Giulia (JRC-ISPRA)" w:date="2024-05-21T11:35:00Z" w:initials="BVG(">
    <w:p w14:paraId="113DBC2A" w14:textId="77777777" w:rsidR="007A4620" w:rsidRPr="00034D1D" w:rsidRDefault="007A4620" w:rsidP="003F13D5">
      <w:pPr>
        <w:pStyle w:val="CommentText"/>
        <w:rPr>
          <w:lang w:val="fr-FR"/>
        </w:rPr>
      </w:pPr>
      <w:r>
        <w:rPr>
          <w:rStyle w:val="CommentReference"/>
        </w:rPr>
        <w:annotationRef/>
      </w:r>
      <w:hyperlink r:id="rId2" w:history="1">
        <w:r w:rsidRPr="00BF081D">
          <w:rPr>
            <w:rStyle w:val="Hyperlink"/>
            <w:lang w:val="fr-FR"/>
          </w:rPr>
          <w:t>EUR-Lex - 32020H1563 - EN - EUR-Lex (europa.eu)</w:t>
        </w:r>
      </w:hyperlink>
    </w:p>
  </w:comment>
  <w:comment w:id="88" w:author="BARBERO VIGNOLA Giulia (JRC-ISPRA)" w:date="2024-05-21T12:07:00Z" w:initials="BVG(">
    <w:p w14:paraId="086861D1" w14:textId="77777777" w:rsidR="007A4620" w:rsidRPr="00BF081D" w:rsidRDefault="007A4620" w:rsidP="003F13D5">
      <w:pPr>
        <w:pStyle w:val="CommentText"/>
        <w:rPr>
          <w:lang w:val="fr-FR"/>
        </w:rPr>
      </w:pPr>
      <w:r>
        <w:rPr>
          <w:rStyle w:val="CommentReference"/>
        </w:rPr>
        <w:annotationRef/>
      </w:r>
      <w:hyperlink r:id="rId3" w:history="1">
        <w:r w:rsidRPr="00CF120E">
          <w:rPr>
            <w:rStyle w:val="Hyperlink"/>
            <w:lang w:val="fr-FR"/>
          </w:rPr>
          <w:t>EUR-Lex - 32023H2407 - EN - EUR-Lex (europa.eu)</w:t>
        </w:r>
      </w:hyperlink>
    </w:p>
  </w:comment>
  <w:comment w:id="91" w:author="KOUKOUFIKIS Giorgos (JRC-PETTEN)" w:date="2024-06-11T16:28:00Z" w:initials="G.K.">
    <w:p w14:paraId="277D3823" w14:textId="77777777" w:rsidR="007A4620" w:rsidRPr="001E0986" w:rsidRDefault="007A4620" w:rsidP="003F13D5">
      <w:pPr>
        <w:pStyle w:val="CommentText"/>
        <w:rPr>
          <w:lang w:val="fr-FR"/>
        </w:rPr>
      </w:pPr>
      <w:r>
        <w:rPr>
          <w:rStyle w:val="CommentReference"/>
        </w:rPr>
        <w:annotationRef/>
      </w:r>
      <w:hyperlink r:id="rId4" w:history="1">
        <w:r w:rsidRPr="001E0986">
          <w:rPr>
            <w:rStyle w:val="Hyperlink"/>
            <w:lang w:val="fr-FR"/>
          </w:rPr>
          <w:t>https://eur-lex.europa.eu/legal-content/EN/TXT/?uri=OJ:L_202401275&amp;pk_keyword=Energy&amp;pk_content=Directive</w:t>
        </w:r>
      </w:hyperlink>
      <w:r w:rsidRPr="001E0986">
        <w:rPr>
          <w:lang w:val="fr-FR"/>
        </w:rPr>
        <w:tab/>
      </w:r>
    </w:p>
  </w:comment>
  <w:comment w:id="92" w:author="MARELLI Luisa (JRC-ISPRA)" w:date="2024-12-07T16:19:00Z" w:initials="ML(">
    <w:p w14:paraId="3B33FFEF" w14:textId="12D40F42" w:rsidR="007A4620" w:rsidRDefault="007A4620">
      <w:pPr>
        <w:pStyle w:val="CommentText"/>
      </w:pPr>
      <w:r>
        <w:rPr>
          <w:rStyle w:val="CommentReference"/>
        </w:rPr>
        <w:annotationRef/>
      </w:r>
      <w:r>
        <w:rPr>
          <w:noProof/>
        </w:rPr>
        <w:t>Here maybe mentioning where we are with respect to the implementation of the targets in this directive could be useful (report 1?)</w:t>
      </w:r>
    </w:p>
  </w:comment>
  <w:comment w:id="93" w:author="BARBERO VIGNOLA Giulia (JRC-ISPRA)" w:date="2024-12-12T09:41:00Z" w:initials="B(">
    <w:p w14:paraId="789ABA2F" w14:textId="1C86C40D" w:rsidR="007A4620" w:rsidRDefault="007A4620">
      <w:pPr>
        <w:pStyle w:val="CommentText"/>
      </w:pPr>
      <w:r>
        <w:rPr>
          <w:rStyle w:val="CommentReference"/>
        </w:rPr>
        <w:annotationRef/>
      </w:r>
      <w:r w:rsidRPr="3B6D1A1F">
        <w:t>good idea! there are 3 targets: one yellow and the other 2 grey.</w:t>
      </w:r>
    </w:p>
    <w:p w14:paraId="2F745019" w14:textId="37529880" w:rsidR="007A4620" w:rsidRDefault="007A4620">
      <w:pPr>
        <w:pStyle w:val="CommentText"/>
      </w:pPr>
      <w:r w:rsidRPr="144C67C4">
        <w:t xml:space="preserve">the yellow refers to EU residential consumption, that decreased in 2022 compared to 2020 (-2%) but not enough </w:t>
      </w:r>
      <w:r w:rsidRPr="0DF4DF61">
        <w:t xml:space="preserve"> to meet </w:t>
      </w:r>
      <w:r w:rsidRPr="55478D07">
        <w:t>the 2030 target (-16% compared to 2020).</w:t>
      </w:r>
    </w:p>
    <w:p w14:paraId="4E002E08" w14:textId="6BF8EE2F" w:rsidR="007A4620" w:rsidRDefault="007A4620">
      <w:pPr>
        <w:pStyle w:val="CommentText"/>
      </w:pPr>
      <w:r w:rsidRPr="01B7D495">
        <w:t>see in the report EPBD (Directive (EU) 2024/1275)</w:t>
      </w:r>
    </w:p>
  </w:comment>
  <w:comment w:id="94" w:author="DELLA VALLE Nives (JRC-ISPRA)" w:date="2024-05-17T11:55:00Z" w:initials="DVN(">
    <w:p w14:paraId="78F074E6" w14:textId="77777777" w:rsidR="007A4620" w:rsidRPr="00975B90" w:rsidRDefault="007A4620" w:rsidP="003F13D5">
      <w:pPr>
        <w:pStyle w:val="CommentText"/>
        <w:rPr>
          <w:lang w:val="fr-FR"/>
        </w:rPr>
      </w:pPr>
      <w:r>
        <w:rPr>
          <w:rStyle w:val="CommentReference"/>
        </w:rPr>
        <w:annotationRef/>
      </w:r>
      <w:hyperlink r:id="rId5" w:history="1">
        <w:r w:rsidRPr="00975B90">
          <w:rPr>
            <w:rStyle w:val="Hyperlink"/>
            <w:lang w:val="fr-FR"/>
          </w:rPr>
          <w:t>EUR-Lex - 32023H2407 - EN - EUR-Lex (europa.eu)</w:t>
        </w:r>
      </w:hyperlink>
    </w:p>
  </w:comment>
  <w:comment w:id="101" w:author="BARBERO VIGNOLA Giulia (JRC-ISPRA) [2]" w:date="2025-02-28T14:34:00Z" w:initials="BVG(">
    <w:p w14:paraId="68CDBA40" w14:textId="7020C8E2" w:rsidR="009A364C" w:rsidRPr="009A364C" w:rsidRDefault="009A364C">
      <w:pPr>
        <w:pStyle w:val="CommentText"/>
        <w:rPr>
          <w:lang w:val="fr-FR"/>
        </w:rPr>
      </w:pPr>
      <w:r>
        <w:rPr>
          <w:rStyle w:val="CommentReference"/>
        </w:rPr>
        <w:annotationRef/>
      </w:r>
      <w:hyperlink r:id="rId6" w:history="1">
        <w:r w:rsidRPr="00360198">
          <w:rPr>
            <w:rStyle w:val="Hyperlink"/>
            <w:lang w:val="fr-FR"/>
          </w:rPr>
          <w:t>https://publications.jrc.ec.europa.eu/repository/handle/JRC140609</w:t>
        </w:r>
      </w:hyperlink>
      <w:r>
        <w:rPr>
          <w:lang w:val="fr-FR"/>
        </w:rPr>
        <w:t xml:space="preserve"> </w:t>
      </w:r>
    </w:p>
  </w:comment>
  <w:comment w:id="141" w:author="MARELLI Luisa (JRC-ISPRA)" w:date="2024-12-12T09:30:00Z" w:initials="M(">
    <w:p w14:paraId="5B37D96B" w14:textId="218DE12C" w:rsidR="007A4620" w:rsidRDefault="007A4620">
      <w:pPr>
        <w:pStyle w:val="CommentText"/>
      </w:pPr>
      <w:r>
        <w:rPr>
          <w:rStyle w:val="CommentReference"/>
        </w:rPr>
        <w:annotationRef/>
      </w:r>
      <w:r w:rsidRPr="57B96CD2">
        <w:t>sentence not clear to me (maybe wrong construction? what does it mean that "introducing carbon prices ... ARE (is?) shown to be regressive"?</w:t>
      </w:r>
    </w:p>
    <w:p w14:paraId="1FAC5612" w14:textId="206AB715" w:rsidR="007A4620" w:rsidRDefault="007A4620">
      <w:pPr>
        <w:pStyle w:val="CommentText"/>
      </w:pPr>
    </w:p>
    <w:p w14:paraId="3F2B671F" w14:textId="31127233" w:rsidR="007A4620" w:rsidRPr="008631F9" w:rsidRDefault="007A4620">
      <w:pPr>
        <w:pStyle w:val="CommentText"/>
      </w:pPr>
      <w:r>
        <w:fldChar w:fldCharType="begin"/>
      </w:r>
      <w:r w:rsidRPr="008631F9">
        <w:instrText xml:space="preserve"> HYPERLINK "mailto:Mecia.GUERREIRO-MIGUEL@ec.europa.eu"</w:instrText>
      </w:r>
      <w:bookmarkStart w:id="143" w:name="_@_371D59B5940548FC9717C78ED270B1C7Z"/>
      <w:r>
        <w:fldChar w:fldCharType="separate"/>
      </w:r>
      <w:bookmarkEnd w:id="143"/>
      <w:r w:rsidRPr="008631F9">
        <w:rPr>
          <w:noProof/>
        </w:rPr>
        <w:t>@GUERREIRO MIGUEL Mecia (JRC-SEVILLA)</w:t>
      </w:r>
      <w:r>
        <w:fldChar w:fldCharType="end"/>
      </w:r>
      <w:r w:rsidRPr="008631F9">
        <w:t xml:space="preserve"> </w:t>
      </w:r>
    </w:p>
  </w:comment>
  <w:comment w:id="142" w:author="GUERREIRO MIGUEL Mecia (JRC-SEVILLA) [2]" w:date="2024-12-13T14:08:00Z" w:initials="GMM(">
    <w:p w14:paraId="21D4F227" w14:textId="455CA906" w:rsidR="007A4620" w:rsidRDefault="007A4620">
      <w:pPr>
        <w:pStyle w:val="CommentText"/>
      </w:pPr>
      <w:r>
        <w:rPr>
          <w:rStyle w:val="CommentReference"/>
        </w:rPr>
        <w:annotationRef/>
      </w:r>
      <w:r>
        <w:t xml:space="preserve">This is mainly related to flat-rate carbon taxes which are applicable to for example gas and diesel for private transport – this means that everyone independently on their income will pay the same amount and the welfare of lower income household will be more affected than higher income households – hence, regressive instrument. I have added corrected from carbon pricing to carbon taxes, because often carbon pricing is only thought in relation to EU ETS. I would not change the sentence or wording- because this is very common wording for economists and policy colleagues dealing with welfare-related questions. We can add a footnote, if useful. </w:t>
      </w:r>
      <w:r>
        <w:rPr>
          <w:rFonts w:ascii="Wingdings" w:eastAsia="Wingdings" w:hAnsi="Wingdings" w:cs="Wingdings"/>
        </w:rPr>
        <w:t></w:t>
      </w:r>
    </w:p>
  </w:comment>
  <w:comment w:id="144" w:author="MARELLI Luisa (JRC-ISPRA)" w:date="2024-12-12T17:48:00Z" w:initials="M(">
    <w:p w14:paraId="77E53171" w14:textId="06DB33B5" w:rsidR="007A4620" w:rsidRDefault="007A4620">
      <w:pPr>
        <w:pStyle w:val="CommentText"/>
      </w:pPr>
      <w:r>
        <w:rPr>
          <w:rStyle w:val="CommentReference"/>
        </w:rPr>
        <w:annotationRef/>
      </w:r>
      <w:r w:rsidRPr="0E4D47A6">
        <w:t xml:space="preserve">I think this part is not necessary in the chapter on just transition (referring to social impacts): if it is already tackled in TA1 as </w:t>
      </w:r>
      <w:r>
        <w:fldChar w:fldCharType="begin"/>
      </w:r>
      <w:r>
        <w:instrText xml:space="preserve"> HYPERLINK "mailto:Chiara.GASTALDI@ec.europa.eu"</w:instrText>
      </w:r>
      <w:bookmarkStart w:id="148" w:name="_@_3BFA6C248CE749A5A3BAAEFEBA1CDA22Z"/>
      <w:r>
        <w:fldChar w:fldCharType="separate"/>
      </w:r>
      <w:bookmarkEnd w:id="148"/>
      <w:r w:rsidRPr="0B3D6D1A">
        <w:rPr>
          <w:noProof/>
        </w:rPr>
        <w:t>@GASTALDI Chiara (JRC-ISPRA)</w:t>
      </w:r>
      <w:r>
        <w:fldChar w:fldCharType="end"/>
      </w:r>
      <w:r w:rsidRPr="716228D1">
        <w:t xml:space="preserve"> says (some parts also in TA4, and likely in TA2) we can skip from here.</w:t>
      </w:r>
    </w:p>
    <w:p w14:paraId="6916AAB1" w14:textId="3D5A07B7" w:rsidR="007A4620" w:rsidRPr="0082147A" w:rsidRDefault="007A4620">
      <w:pPr>
        <w:pStyle w:val="CommentText"/>
        <w:rPr>
          <w:lang w:val="it-IT"/>
        </w:rPr>
      </w:pPr>
      <w:r>
        <w:fldChar w:fldCharType="begin"/>
      </w:r>
      <w:r w:rsidRPr="0082147A">
        <w:rPr>
          <w:lang w:val="it-IT"/>
        </w:rPr>
        <w:instrText xml:space="preserve"> HYPERLINK "mailto:Mecia.GUERREIRO-MIGUEL@ec.europa.eu"</w:instrText>
      </w:r>
      <w:bookmarkStart w:id="149" w:name="_@_3F8D5BF4C41542CF99CBFB7B866ECC12Z"/>
      <w:r>
        <w:fldChar w:fldCharType="separate"/>
      </w:r>
      <w:bookmarkEnd w:id="149"/>
      <w:r w:rsidRPr="0082147A">
        <w:rPr>
          <w:lang w:val="it-IT"/>
        </w:rPr>
        <w:t>@GUERREIRO MIGUEL Mecia (JRC-SEVILLA)</w:t>
      </w:r>
      <w:r>
        <w:fldChar w:fldCharType="end"/>
      </w:r>
      <w:r w:rsidRPr="0082147A">
        <w:rPr>
          <w:lang w:val="it-IT"/>
        </w:rPr>
        <w:t xml:space="preserve"> ?</w:t>
      </w:r>
    </w:p>
  </w:comment>
  <w:comment w:id="145" w:author="GUERREIRO MIGUEL Mecia (JRC-SEVILLA) [2]" w:date="2024-12-13T14:27:00Z" w:initials="GMM(">
    <w:p w14:paraId="5BE221DF" w14:textId="2510DDD7" w:rsidR="007A4620" w:rsidRDefault="007A4620">
      <w:pPr>
        <w:pStyle w:val="CommentText"/>
      </w:pPr>
      <w:r>
        <w:rPr>
          <w:rStyle w:val="CommentReference"/>
        </w:rPr>
        <w:annotationRef/>
      </w:r>
      <w:r>
        <w:t>Not clear to me where this has been added in Chapter 4. I have gone through… but I agree it should be included in TA1 or  TA2 – when discussing the building/construction sector – since the example is related to that;</w:t>
      </w:r>
    </w:p>
  </w:comment>
  <w:comment w:id="146" w:author="GASTALDI Chiara (JRC-ISPRA)" w:date="2024-12-02T11:49:00Z" w:initials="G(">
    <w:p w14:paraId="1D352338" w14:textId="1881682E" w:rsidR="007A4620" w:rsidRDefault="007A4620">
      <w:pPr>
        <w:pStyle w:val="CommentText"/>
      </w:pPr>
      <w:r>
        <w:rPr>
          <w:rStyle w:val="CommentReference"/>
        </w:rPr>
        <w:annotationRef/>
      </w:r>
      <w:r w:rsidRPr="6E728FED">
        <w:t>I put some material on this topic in ta1, were i cited a paper that argues the need to combine carbon prices with incentives. Maybe we should get together and make sure to avoid repetitions</w:t>
      </w:r>
    </w:p>
  </w:comment>
  <w:comment w:id="147" w:author="GUERREIRO MIGUEL Mecia (JRC-SEVILLA) [2]" w:date="2024-12-13T14:25:00Z" w:initials="GMM(">
    <w:p w14:paraId="09B1A9B3" w14:textId="33C65CC8" w:rsidR="007A4620" w:rsidRDefault="007A4620">
      <w:pPr>
        <w:pStyle w:val="CommentText"/>
      </w:pPr>
      <w:r>
        <w:rPr>
          <w:rStyle w:val="CommentReference"/>
        </w:rPr>
        <w:annotationRef/>
      </w:r>
      <w:r>
        <w:t xml:space="preserve">Where? It is not clear where when I go through TA1. Besides, the point of this paragraph it is on adding additional policy instruments – such as standards – and not incentives. </w:t>
      </w:r>
    </w:p>
  </w:comment>
  <w:comment w:id="158" w:author="BARBERO VIGNOLA Giulia (JRC-ISPRA) [2]" w:date="2025-02-28T04:02:00Z" w:initials="B[">
    <w:p w14:paraId="59294054" w14:textId="486B2BF3" w:rsidR="34169AED" w:rsidRDefault="00D51E31">
      <w:pPr>
        <w:pStyle w:val="CommentText"/>
      </w:pPr>
      <w:r>
        <w:rPr>
          <w:rStyle w:val="CommentReference"/>
        </w:rPr>
        <w:annotationRef/>
      </w:r>
      <w:hyperlink r:id="rId7">
        <w:r w:rsidRPr="03A6C209">
          <w:rPr>
            <w:rStyle w:val="Hyperlink"/>
          </w:rPr>
          <w:t>Lex</w:t>
        </w:r>
      </w:hyperlink>
    </w:p>
  </w:comment>
  <w:comment w:id="181" w:author="MARELLI Luisa (JRC-ISPRA)" w:date="2024-12-13T09:40:00Z" w:initials="M(">
    <w:p w14:paraId="316497AA" w14:textId="77777777" w:rsidR="007A4620" w:rsidRDefault="007A4620" w:rsidP="00F3444D">
      <w:pPr>
        <w:pStyle w:val="CommentText"/>
      </w:pPr>
      <w:r>
        <w:rPr>
          <w:rStyle w:val="CommentReference"/>
        </w:rPr>
        <w:annotationRef/>
      </w:r>
      <w:r w:rsidRPr="421D58AD">
        <w:t>European Commission: Directorate-General for Research and Innovation, Charveriat, C., Abdallah, S., Jong, S. and Vladimirov, M., </w:t>
      </w:r>
      <w:r w:rsidRPr="66DD3689">
        <w:rPr>
          <w:i/>
          <w:iCs/>
        </w:rPr>
        <w:t>New metrics for sustainable prosperity – Options for GDP+3 – A preliminary study</w:t>
      </w:r>
      <w:r w:rsidRPr="7765B2A7">
        <w:t>, Publications Office of the European Union, 2024, </w:t>
      </w:r>
      <w:hyperlink r:id="rId8">
        <w:r w:rsidRPr="38D553BA">
          <w:rPr>
            <w:rStyle w:val="Hyperlink"/>
            <w:b/>
            <w:bCs/>
          </w:rPr>
          <w:t>https://data.europa.eu/doi/10.2777/483660</w:t>
        </w:r>
      </w:hyperlink>
    </w:p>
  </w:comment>
  <w:comment w:id="184" w:author="BARBERO VIGNOLA Giulia (JRC-ISPRA)" w:date="2024-10-02T16:12:00Z" w:initials="BVG(">
    <w:p w14:paraId="53B84D28" w14:textId="77777777" w:rsidR="007A4620" w:rsidRDefault="007A4620" w:rsidP="003F04AD">
      <w:pPr>
        <w:pStyle w:val="CommentText"/>
      </w:pPr>
      <w:r>
        <w:rPr>
          <w:rStyle w:val="CommentReference"/>
          <w:rFonts w:eastAsia="Calibri"/>
        </w:rPr>
        <w:annotationRef/>
      </w:r>
      <w:r w:rsidRPr="00B2605C">
        <w:t>Decision (EU) 2022/591 of the European Parliament and of the Council of 6 April 2022 on a General Union Environment Action Programme to 2030</w:t>
      </w:r>
    </w:p>
    <w:p w14:paraId="6074E167" w14:textId="77777777" w:rsidR="007A4620" w:rsidRPr="00E23965" w:rsidRDefault="00A70F5E" w:rsidP="003F04AD">
      <w:pPr>
        <w:pStyle w:val="CommentText"/>
        <w:rPr>
          <w:lang w:val="fr-FR"/>
        </w:rPr>
      </w:pPr>
      <w:hyperlink r:id="rId9" w:history="1">
        <w:r w:rsidR="007A4620" w:rsidRPr="00E23965">
          <w:rPr>
            <w:rStyle w:val="Hyperlink"/>
            <w:lang w:val="fr-FR"/>
          </w:rPr>
          <w:t>Decision - 2022/591 - EN - EUR-Lex (europa.eu)</w:t>
        </w:r>
      </w:hyperlink>
    </w:p>
  </w:comment>
  <w:comment w:id="203" w:author="DELGADO CALLICO Laia (JRC-PETTEN)" w:date="2025-02-28T17:51:00Z" w:initials="D(">
    <w:p w14:paraId="578352E0" w14:textId="3007916E" w:rsidR="77D00E26" w:rsidRDefault="00D51E31">
      <w:pPr>
        <w:pStyle w:val="CommentText"/>
      </w:pPr>
      <w:r>
        <w:rPr>
          <w:rStyle w:val="CommentReference"/>
        </w:rPr>
        <w:annotationRef/>
      </w:r>
      <w:hyperlink r:id="rId10">
        <w:r w:rsidRPr="43E2A119">
          <w:rPr>
            <w:rStyle w:val="Hyperlink"/>
          </w:rPr>
          <w:t>https://eur-lex.europa.eu/legal-content/EN/TXT/?uri=CELEX:52025DC0085</w:t>
        </w:r>
      </w:hyperlink>
      <w:r w:rsidRPr="035D78C0">
        <w:t xml:space="preserve"> </w:t>
      </w:r>
    </w:p>
  </w:comment>
  <w:comment w:id="217" w:author="DELGADO CALLICO Laia (JRC-PETTEN)" w:date="2025-02-28T17:40:00Z" w:initials="D(">
    <w:p w14:paraId="4839971D" w14:textId="54582215" w:rsidR="117D9EA3" w:rsidRDefault="00D51E31">
      <w:pPr>
        <w:pStyle w:val="CommentText"/>
      </w:pPr>
      <w:r>
        <w:rPr>
          <w:rStyle w:val="CommentReference"/>
        </w:rPr>
        <w:annotationRef/>
      </w:r>
      <w:hyperlink r:id="rId11">
        <w:r w:rsidRPr="3EDC48CA">
          <w:rPr>
            <w:rStyle w:val="Hyperlink"/>
          </w:rPr>
          <w:t>https://eur-lex.europa.eu/legal-content/EN/TXT/?uri=celex:52025DC0030</w:t>
        </w:r>
      </w:hyperlink>
      <w:r w:rsidRPr="32EA08F6">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625F41" w15:done="0"/>
  <w15:commentEx w15:paraId="17EFF13A" w15:done="0"/>
  <w15:commentEx w15:paraId="7937FFF2" w15:done="0"/>
  <w15:commentEx w15:paraId="113DBC2A" w15:done="0"/>
  <w15:commentEx w15:paraId="086861D1" w15:done="0"/>
  <w15:commentEx w15:paraId="277D3823" w15:done="0"/>
  <w15:commentEx w15:paraId="3B33FFEF" w15:done="0"/>
  <w15:commentEx w15:paraId="4E002E08" w15:paraIdParent="3B33FFEF" w15:done="0"/>
  <w15:commentEx w15:paraId="78F074E6" w15:done="0"/>
  <w15:commentEx w15:paraId="68CDBA40" w15:done="0"/>
  <w15:commentEx w15:paraId="3F2B671F" w15:done="0"/>
  <w15:commentEx w15:paraId="21D4F227" w15:paraIdParent="3F2B671F" w15:done="0"/>
  <w15:commentEx w15:paraId="6916AAB1" w15:done="1"/>
  <w15:commentEx w15:paraId="5BE221DF" w15:paraIdParent="6916AAB1" w15:done="1"/>
  <w15:commentEx w15:paraId="1D352338" w15:done="1"/>
  <w15:commentEx w15:paraId="09B1A9B3" w15:paraIdParent="1D352338" w15:done="1"/>
  <w15:commentEx w15:paraId="59294054" w15:done="0"/>
  <w15:commentEx w15:paraId="316497AA" w15:done="0"/>
  <w15:commentEx w15:paraId="6074E167" w15:done="0"/>
  <w15:commentEx w15:paraId="578352E0" w15:done="0"/>
  <w15:commentEx w15:paraId="48399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A3F6877" w16cex:dateUtc="2024-12-12T08:41:00Z"/>
  <w16cex:commentExtensible w16cex:durableId="018B7BFD" w16cex:dateUtc="2024-12-12T08:30:00Z"/>
  <w16cex:commentExtensible w16cex:durableId="29A0DC39" w16cex:dateUtc="2024-12-12T16:48:00Z"/>
  <w16cex:commentExtensible w16cex:durableId="059B6871" w16cex:dateUtc="2024-12-02T10:49:00Z"/>
  <w16cex:commentExtensible w16cex:durableId="7BF3ED23" w16cex:dateUtc="2025-02-28T16:51:00Z"/>
  <w16cex:commentExtensible w16cex:durableId="12101DA8" w16cex:dateUtc="2025-02-28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625F41" w16cid:durableId="1D625F41"/>
  <w16cid:commentId w16cid:paraId="17EFF13A" w16cid:durableId="17EFF13A"/>
  <w16cid:commentId w16cid:paraId="7937FFF2" w16cid:durableId="507E2ABF"/>
  <w16cid:commentId w16cid:paraId="113DBC2A" w16cid:durableId="64EC3666"/>
  <w16cid:commentId w16cid:paraId="086861D1" w16cid:durableId="61CEE593"/>
  <w16cid:commentId w16cid:paraId="277D3823" w16cid:durableId="292175A9"/>
  <w16cid:commentId w16cid:paraId="3B33FFEF" w16cid:durableId="3B33FFEF"/>
  <w16cid:commentId w16cid:paraId="4E002E08" w16cid:durableId="7A3F6877"/>
  <w16cid:commentId w16cid:paraId="78F074E6" w16cid:durableId="7AC14892"/>
  <w16cid:commentId w16cid:paraId="68CDBA40" w16cid:durableId="583CCD05"/>
  <w16cid:commentId w16cid:paraId="3F2B671F" w16cid:durableId="018B7BFD"/>
  <w16cid:commentId w16cid:paraId="21D4F227" w16cid:durableId="21D4F227"/>
  <w16cid:commentId w16cid:paraId="6916AAB1" w16cid:durableId="29A0DC39"/>
  <w16cid:commentId w16cid:paraId="5BE221DF" w16cid:durableId="5BE221DF"/>
  <w16cid:commentId w16cid:paraId="1D352338" w16cid:durableId="059B6871"/>
  <w16cid:commentId w16cid:paraId="09B1A9B3" w16cid:durableId="09B1A9B3"/>
  <w16cid:commentId w16cid:paraId="59294054" w16cid:durableId="5EFA4E32"/>
  <w16cid:commentId w16cid:paraId="316497AA" w16cid:durableId="316497AA"/>
  <w16cid:commentId w16cid:paraId="6074E167" w16cid:durableId="38463DDE"/>
  <w16cid:commentId w16cid:paraId="578352E0" w16cid:durableId="7BF3ED23"/>
  <w16cid:commentId w16cid:paraId="4839971D" w16cid:durableId="12101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E365C" w14:textId="77777777" w:rsidR="00A70F5E" w:rsidRDefault="00A70F5E" w:rsidP="00F7732B">
      <w:pPr>
        <w:spacing w:before="0" w:after="0"/>
      </w:pPr>
      <w:r>
        <w:separator/>
      </w:r>
    </w:p>
  </w:endnote>
  <w:endnote w:type="continuationSeparator" w:id="0">
    <w:p w14:paraId="454C475A" w14:textId="77777777" w:rsidR="00A70F5E" w:rsidRDefault="00A70F5E" w:rsidP="00F7732B">
      <w:pPr>
        <w:spacing w:before="0" w:after="0"/>
      </w:pPr>
      <w:r>
        <w:continuationSeparator/>
      </w:r>
    </w:p>
  </w:endnote>
  <w:endnote w:type="continuationNotice" w:id="1">
    <w:p w14:paraId="0D49E784" w14:textId="77777777" w:rsidR="00A70F5E" w:rsidRDefault="00A70F5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panose1 w:val="020B0004020202020204"/>
    <w:charset w:val="00"/>
    <w:family w:val="swiss"/>
    <w:pitch w:val="variable"/>
    <w:sig w:usb0="20000287" w:usb1="00000003" w:usb2="00000000" w:usb3="00000000" w:csb0="0000019F" w:csb1="00000000"/>
  </w:font>
  <w:font w:name="EC Square Sans Pro">
    <w:altName w:val="Calibri"/>
    <w:panose1 w:val="020B0604020202020204"/>
    <w:charset w:val="00"/>
    <w:family w:val="swiss"/>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EC Square Sans Cond Pro">
    <w:altName w:val="Calibri"/>
    <w:panose1 w:val="020B0604020202020204"/>
    <w:charset w:val="00"/>
    <w:family w:val="swiss"/>
    <w:pitch w:val="variable"/>
    <w:sig w:usb0="20000287" w:usb1="00000001"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EC Square Sans Pro Light">
    <w:altName w:val="Calibri"/>
    <w:panose1 w:val="020B0604020202020204"/>
    <w:charset w:val="00"/>
    <w:family w:val="swiss"/>
    <w:pitch w:val="variable"/>
    <w:sig w:usb0="20000287" w:usb1="00000001" w:usb2="00000000" w:usb3="00000000" w:csb0="0000019F" w:csb1="00000000"/>
  </w:font>
  <w:font w:name="MinionPro-Regular">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100377"/>
      <w:docPartObj>
        <w:docPartGallery w:val="Page Numbers (Bottom of Page)"/>
        <w:docPartUnique/>
      </w:docPartObj>
    </w:sdtPr>
    <w:sdtEndPr>
      <w:rPr>
        <w:noProof/>
      </w:rPr>
    </w:sdtEndPr>
    <w:sdtContent>
      <w:p w14:paraId="5099E559" w14:textId="67F2A3F9" w:rsidR="007A4620" w:rsidRDefault="007A4620">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D51E31">
          <w:rPr>
            <w:noProof/>
          </w:rPr>
          <w:t>i</w:t>
        </w:r>
        <w:r>
          <w:rPr>
            <w:color w:val="2B579A"/>
            <w:shd w:val="clear" w:color="auto" w:fill="E6E6E6"/>
          </w:rPr>
          <w:fldChar w:fldCharType="end"/>
        </w:r>
      </w:p>
    </w:sdtContent>
  </w:sdt>
  <w:p w14:paraId="3B005F86" w14:textId="77777777" w:rsidR="007A4620" w:rsidRPr="00546D06" w:rsidRDefault="007A46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94514"/>
      <w:docPartObj>
        <w:docPartGallery w:val="Page Numbers (Bottom of Page)"/>
        <w:docPartUnique/>
      </w:docPartObj>
    </w:sdtPr>
    <w:sdtEndPr>
      <w:rPr>
        <w:noProof/>
      </w:rPr>
    </w:sdtEndPr>
    <w:sdtContent>
      <w:p w14:paraId="52A53AD3" w14:textId="77777777" w:rsidR="007A4620" w:rsidRDefault="007A4620">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rPr>
            <w:color w:val="2B579A"/>
            <w:shd w:val="clear" w:color="auto" w:fill="E6E6E6"/>
          </w:rPr>
          <w:fldChar w:fldCharType="end"/>
        </w:r>
      </w:p>
    </w:sdtContent>
  </w:sdt>
  <w:p w14:paraId="27CE9D00" w14:textId="77777777" w:rsidR="007A4620" w:rsidRDefault="007A4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02789"/>
      <w:docPartObj>
        <w:docPartGallery w:val="Page Numbers (Bottom of Page)"/>
        <w:docPartUnique/>
      </w:docPartObj>
    </w:sdtPr>
    <w:sdtEndPr>
      <w:rPr>
        <w:noProof/>
      </w:rPr>
    </w:sdtEndPr>
    <w:sdtContent>
      <w:p w14:paraId="34B219E2" w14:textId="6AE5937C" w:rsidR="007A4620" w:rsidRDefault="007A4620">
        <w:pPr>
          <w:pStyle w:val="Footer"/>
          <w:jc w:val="center"/>
        </w:pPr>
        <w:r>
          <w:fldChar w:fldCharType="begin"/>
        </w:r>
        <w:r>
          <w:instrText xml:space="preserve"> PAGE   \* MERGEFORMAT </w:instrText>
        </w:r>
        <w:r>
          <w:fldChar w:fldCharType="separate"/>
        </w:r>
        <w:r w:rsidR="00D51E31">
          <w:rPr>
            <w:noProof/>
          </w:rPr>
          <w:t>6</w:t>
        </w:r>
        <w:r>
          <w:rPr>
            <w:noProof/>
          </w:rPr>
          <w:fldChar w:fldCharType="end"/>
        </w:r>
      </w:p>
    </w:sdtContent>
  </w:sdt>
  <w:p w14:paraId="7D9BDDB4" w14:textId="77777777" w:rsidR="007A4620" w:rsidRDefault="007A46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C1933" w14:textId="77777777" w:rsidR="00A70F5E" w:rsidRDefault="00A70F5E" w:rsidP="00F7732B">
      <w:pPr>
        <w:spacing w:before="0" w:after="0"/>
      </w:pPr>
      <w:r>
        <w:separator/>
      </w:r>
    </w:p>
  </w:footnote>
  <w:footnote w:type="continuationSeparator" w:id="0">
    <w:p w14:paraId="247D0014" w14:textId="77777777" w:rsidR="00A70F5E" w:rsidRDefault="00A70F5E" w:rsidP="00F7732B">
      <w:pPr>
        <w:spacing w:before="0" w:after="0"/>
      </w:pPr>
      <w:r>
        <w:continuationSeparator/>
      </w:r>
    </w:p>
  </w:footnote>
  <w:footnote w:type="continuationNotice" w:id="1">
    <w:p w14:paraId="37B2438D" w14:textId="77777777" w:rsidR="00A70F5E" w:rsidRDefault="00A70F5E">
      <w:pPr>
        <w:spacing w:before="0" w:after="0"/>
      </w:pPr>
    </w:p>
  </w:footnote>
  <w:footnote w:id="2">
    <w:p w14:paraId="08F7CEDD" w14:textId="77777777" w:rsidR="007A4620" w:rsidRDefault="007A4620" w:rsidP="0391239D">
      <w:pPr>
        <w:pStyle w:val="FootnoteText"/>
      </w:pPr>
      <w:r w:rsidRPr="0391239D">
        <w:rPr>
          <w:rStyle w:val="FootnoteReference"/>
        </w:rPr>
        <w:footnoteRef/>
      </w:r>
      <w:r>
        <w:t xml:space="preserve"> CINTRAN project ‘Carbon Intensive Regions in Transition’ - Unravelling the Challenges of Structural Change. </w:t>
      </w:r>
      <w:hyperlink r:id="rId1">
        <w:r w:rsidRPr="0391239D">
          <w:rPr>
            <w:rStyle w:val="Hyperlink"/>
          </w:rPr>
          <w:t>https://coaltransitions.org/projects/cintran</w:t>
        </w:r>
      </w:hyperlink>
    </w:p>
  </w:footnote>
  <w:footnote w:id="3">
    <w:p w14:paraId="4ABFDEFE" w14:textId="40D2C512" w:rsidR="007A4620" w:rsidRDefault="007A4620">
      <w:pPr>
        <w:pStyle w:val="FootnoteText"/>
      </w:pPr>
      <w:r>
        <w:rPr>
          <w:rStyle w:val="FootnoteReference"/>
        </w:rPr>
        <w:footnoteRef/>
      </w:r>
      <w:r>
        <w:t xml:space="preserve"> Energy poverty is</w:t>
      </w:r>
      <w:r w:rsidRPr="001A107C">
        <w:t xml:space="preserve"> defined, in the 2023 Social Climate Fund regulation </w:t>
      </w:r>
      <w:r w:rsidRPr="001A107C">
        <w:rPr>
          <w:rStyle w:val="CommentReference"/>
          <w:sz w:val="20"/>
          <w:szCs w:val="20"/>
        </w:rPr>
        <w:annotationRef/>
      </w:r>
      <w:r w:rsidRPr="001A107C">
        <w:t>and the revised Energy Efficiency Directive</w:t>
      </w:r>
      <w:r w:rsidRPr="001A107C">
        <w:rPr>
          <w:rStyle w:val="CommentReference"/>
          <w:sz w:val="20"/>
          <w:szCs w:val="20"/>
        </w:rPr>
        <w:annotationRef/>
      </w:r>
      <w:r w:rsidRPr="001A107C">
        <w:t xml:space="preserve">, as 'a household's lack of access to essential energy services that provide basic levels and decent standards of living and health, including adequate heating, hot water, cooling, lighting, and energy to power appliances, in the relevant national context’. </w:t>
      </w:r>
    </w:p>
  </w:footnote>
  <w:footnote w:id="4">
    <w:p w14:paraId="5685B54F" w14:textId="03A0A5C4" w:rsidR="007A4620" w:rsidRDefault="007A4620">
      <w:pPr>
        <w:pStyle w:val="FootnoteText"/>
      </w:pPr>
      <w:r>
        <w:rPr>
          <w:rStyle w:val="FootnoteReference"/>
        </w:rPr>
        <w:footnoteRef/>
      </w:r>
      <w:r>
        <w:t xml:space="preserve"> </w:t>
      </w:r>
      <w:r w:rsidRPr="001A107C">
        <w:t>Examples are the ISG on Energy Poverty and Vulnerable Consumers, the Covenant of Mayors and the European Advisory Energy Poverty Hub (EPAH).</w:t>
      </w:r>
    </w:p>
  </w:footnote>
  <w:footnote w:id="5">
    <w:p w14:paraId="72EC7793" w14:textId="7DCBE1F3" w:rsidR="007A4620" w:rsidRPr="00474303" w:rsidRDefault="007A4620" w:rsidP="002E563C">
      <w:pPr>
        <w:pStyle w:val="FootnoteText"/>
        <w:ind w:left="142" w:hanging="142"/>
      </w:pPr>
      <w:r>
        <w:rPr>
          <w:rStyle w:val="FootnoteReference"/>
        </w:rPr>
        <w:footnoteRef/>
      </w:r>
      <w:r>
        <w:t xml:space="preserve"> </w:t>
      </w:r>
      <w:r w:rsidRPr="0066502D">
        <w:t>DISCO(H)</w:t>
      </w:r>
      <w:r>
        <w:t xml:space="preserve"> Project, -</w:t>
      </w:r>
      <w:r w:rsidRPr="002E563C">
        <w:t xml:space="preserve"> “Distributional assessment of the consumption footprint of households in the EU: addressing carbon and other environmental footprints”, </w:t>
      </w:r>
      <w:r>
        <w:t xml:space="preserve">financed through </w:t>
      </w:r>
      <w:r w:rsidRPr="002E563C">
        <w:t>an administrative agreement between DG Employment and Social Affairs and the Joint Research Centre.</w:t>
      </w:r>
      <w:r w:rsidRPr="00474303">
        <w:t xml:space="preserve"> </w:t>
      </w:r>
      <w:hyperlink r:id="rId2" w:history="1">
        <w:r w:rsidRPr="00474303">
          <w:rPr>
            <w:rStyle w:val="Hyperlink"/>
          </w:rPr>
          <w:t>https://data.europa.eu/doi/10.2760/841471</w:t>
        </w:r>
      </w:hyperlink>
      <w:r w:rsidRPr="00474303">
        <w:t>.</w:t>
      </w:r>
      <w:r w:rsidRPr="00474303">
        <w:rPr>
          <w:sz w:val="18"/>
          <w:szCs w:val="18"/>
        </w:rPr>
        <w:t xml:space="preserve">   </w:t>
      </w:r>
    </w:p>
  </w:footnote>
  <w:footnote w:id="6">
    <w:p w14:paraId="74B424EE" w14:textId="77E0059D" w:rsidR="007A4620" w:rsidRDefault="007A4620" w:rsidP="002E563C">
      <w:pPr>
        <w:pStyle w:val="FootnoteText"/>
        <w:ind w:left="142" w:hanging="142"/>
      </w:pPr>
      <w:r>
        <w:rPr>
          <w:rStyle w:val="FootnoteReference"/>
        </w:rPr>
        <w:footnoteRef/>
      </w:r>
      <w:r>
        <w:t xml:space="preserve"> The EU average is calculated as a population-weighted average of the country estimates. In this case, the average is driven by a minority of countries (</w:t>
      </w:r>
      <w:r w:rsidRPr="00414442">
        <w:t>Germany,</w:t>
      </w:r>
      <w:r>
        <w:t xml:space="preserve"> France, Spain, Poland, Romania) that are among the six most populated ones (together with Italy) and represent altogether two thirds of the EU population excluding Italy.</w:t>
      </w:r>
    </w:p>
  </w:footnote>
  <w:footnote w:id="7">
    <w:p w14:paraId="6C98B687" w14:textId="77777777" w:rsidR="007A4620" w:rsidRDefault="007A4620" w:rsidP="00832CF7">
      <w:pPr>
        <w:pStyle w:val="FootnoteText"/>
        <w:jc w:val="left"/>
      </w:pPr>
      <w:r w:rsidRPr="0029649F">
        <w:rPr>
          <w:rStyle w:val="FootnoteReference"/>
        </w:rPr>
        <w:footnoteRef/>
      </w:r>
      <w:r w:rsidRPr="0029649F">
        <w:t xml:space="preserve"> </w:t>
      </w:r>
      <w:r w:rsidRPr="0029649F">
        <w:rPr>
          <w:rStyle w:val="normaltextrun"/>
        </w:rPr>
        <w:t xml:space="preserve">Vandyck, T., Temursho, U., Landis, F., Klenert, D. and Weitzel, M. </w:t>
      </w:r>
      <w:r w:rsidRPr="0029649F">
        <w:rPr>
          <w:rStyle w:val="normaltextrun"/>
          <w:i/>
          <w:iCs/>
        </w:rPr>
        <w:t>Prices and Standards for Vertical and Horizontal Equity in Climate Policy.</w:t>
      </w:r>
      <w:r w:rsidRPr="0029649F">
        <w:rPr>
          <w:rStyle w:val="normaltextrun"/>
        </w:rPr>
        <w:t xml:space="preserve"> SSRN working paper no. 4144282: https://papers.ssrn.com/sol3/</w:t>
      </w:r>
      <w:r w:rsidRPr="0029649F">
        <w:rPr>
          <w:rStyle w:val="scxw44420143"/>
          <w:rFonts w:ascii="Calibri" w:hAnsi="Calibri" w:cs="Calibri"/>
        </w:rPr>
        <w:t> </w:t>
      </w:r>
      <w:r w:rsidRPr="0029649F">
        <w:br/>
      </w:r>
      <w:r w:rsidRPr="0029649F">
        <w:rPr>
          <w:rStyle w:val="normaltextrun"/>
        </w:rPr>
        <w:t>papers.cfm?abstract_id=4144282</w:t>
      </w:r>
    </w:p>
  </w:footnote>
  <w:footnote w:id="8">
    <w:p w14:paraId="399F37C1" w14:textId="77777777" w:rsidR="007A4620" w:rsidRDefault="007A4620" w:rsidP="008B5BD4">
      <w:pPr>
        <w:pStyle w:val="FootnoteText"/>
      </w:pPr>
      <w:r>
        <w:rPr>
          <w:rStyle w:val="FootnoteReference"/>
        </w:rPr>
        <w:footnoteRef/>
      </w:r>
      <w:r>
        <w:t xml:space="preserve"> </w:t>
      </w:r>
      <w:hyperlink r:id="rId3" w:tgtFrame="_blank" w:history="1">
        <w:r>
          <w:rPr>
            <w:rStyle w:val="normaltextrun"/>
            <w:color w:val="0563C1"/>
            <w:sz w:val="18"/>
            <w:szCs w:val="18"/>
            <w:u w:val="single"/>
          </w:rPr>
          <w:t>https://www.nature.com/articles/s41598-023-32705-2</w:t>
        </w:r>
      </w:hyperlink>
    </w:p>
  </w:footnote>
  <w:footnote w:id="9">
    <w:p w14:paraId="2C2AB15E" w14:textId="77777777" w:rsidR="007A4620" w:rsidRDefault="007A4620" w:rsidP="008B5BD4">
      <w:pPr>
        <w:pStyle w:val="FootnoteText"/>
      </w:pPr>
      <w:r>
        <w:rPr>
          <w:rStyle w:val="FootnoteReference"/>
        </w:rPr>
        <w:footnoteRef/>
      </w:r>
      <w:r>
        <w:t xml:space="preserve"> </w:t>
      </w:r>
      <w:hyperlink r:id="rId4" w:tgtFrame="_blank" w:history="1">
        <w:r>
          <w:rPr>
            <w:rStyle w:val="normaltextrun"/>
            <w:color w:val="0563C1"/>
            <w:sz w:val="18"/>
            <w:szCs w:val="18"/>
            <w:u w:val="single"/>
          </w:rPr>
          <w:t>https://www.sciencedirect.com/science/article/pii/S0921800922003214</w:t>
        </w:r>
      </w:hyperlink>
    </w:p>
  </w:footnote>
  <w:footnote w:id="10">
    <w:p w14:paraId="7CE33D35" w14:textId="77777777" w:rsidR="007A4620" w:rsidRDefault="007A4620" w:rsidP="008B5BD4">
      <w:pPr>
        <w:pStyle w:val="FootnoteText"/>
      </w:pPr>
      <w:r>
        <w:rPr>
          <w:rStyle w:val="FootnoteReference"/>
        </w:rPr>
        <w:footnoteRef/>
      </w:r>
      <w:r>
        <w:t xml:space="preserve"> </w:t>
      </w:r>
      <w:hyperlink r:id="rId5" w:tgtFrame="_blank" w:history="1">
        <w:r>
          <w:rPr>
            <w:rStyle w:val="normaltextrun"/>
            <w:color w:val="0563C1"/>
            <w:sz w:val="18"/>
            <w:szCs w:val="18"/>
            <w:u w:val="single"/>
          </w:rPr>
          <w:t>https://www.nature.com/articles/s41558-018-0201-2</w:t>
        </w:r>
      </w:hyperlink>
    </w:p>
  </w:footnote>
  <w:footnote w:id="11">
    <w:p w14:paraId="34B02732" w14:textId="77777777" w:rsidR="007A4620" w:rsidRDefault="007A4620" w:rsidP="008B5BD4">
      <w:pPr>
        <w:pStyle w:val="FootnoteText"/>
      </w:pPr>
      <w:r>
        <w:rPr>
          <w:rStyle w:val="FootnoteReference"/>
        </w:rPr>
        <w:footnoteRef/>
      </w:r>
      <w:r>
        <w:t xml:space="preserve"> </w:t>
      </w:r>
      <w:r>
        <w:rPr>
          <w:rStyle w:val="normaltextrun"/>
          <w:sz w:val="18"/>
          <w:szCs w:val="18"/>
          <w:shd w:val="clear" w:color="auto" w:fill="FFFF00"/>
        </w:rPr>
        <w:t>ADD REFERENCE SWD(2021)641 and SWD(2021)643</w:t>
      </w:r>
      <w:r>
        <w:rPr>
          <w:rStyle w:val="normaltextrun"/>
          <w:rFonts w:ascii="Calibri" w:hAnsi="Calibri" w:cs="Calibri"/>
          <w:sz w:val="18"/>
          <w:szCs w:val="18"/>
          <w:shd w:val="clear" w:color="auto" w:fill="FFFF00"/>
        </w:rPr>
        <w:t> </w:t>
      </w:r>
    </w:p>
  </w:footnote>
  <w:footnote w:id="12">
    <w:p w14:paraId="64DC7643" w14:textId="77777777" w:rsidR="007A4620" w:rsidRPr="008E3D3B" w:rsidRDefault="007A4620" w:rsidP="008B5BD4">
      <w:pPr>
        <w:pStyle w:val="FootnoteText"/>
        <w:spacing w:line="240" w:lineRule="auto"/>
        <w:rPr>
          <w:rFonts w:ascii="Calibri" w:hAnsi="Calibri" w:cs="Calibri"/>
        </w:rPr>
      </w:pPr>
      <w:r w:rsidRPr="008E3D3B">
        <w:rPr>
          <w:rStyle w:val="FootnoteReference"/>
        </w:rPr>
        <w:footnoteRef/>
      </w:r>
      <w:r w:rsidRPr="008E3D3B">
        <w:t xml:space="preserve"> </w:t>
      </w:r>
      <w:r w:rsidRPr="008E3D3B">
        <w:rPr>
          <w:rStyle w:val="normaltextrun"/>
        </w:rPr>
        <w:t xml:space="preserve">Amores, A., Maier, S., Ricci, M., </w:t>
      </w:r>
      <w:r w:rsidRPr="008E3D3B">
        <w:rPr>
          <w:rStyle w:val="normaltextrun"/>
          <w:i/>
          <w:iCs/>
        </w:rPr>
        <w:t>Taxing Households Energy Consumption in the EU: the Tax Burden and its Redistributive effect</w:t>
      </w:r>
      <w:r w:rsidRPr="008E3D3B">
        <w:rPr>
          <w:rStyle w:val="normaltextrun"/>
        </w:rPr>
        <w:t xml:space="preserve">. Energy Policy Vol. 182, November 2023. </w:t>
      </w:r>
      <w:hyperlink r:id="rId6" w:history="1">
        <w:r w:rsidRPr="008E3D3B">
          <w:rPr>
            <w:rStyle w:val="Hyperlink"/>
          </w:rPr>
          <w:t>https://doi.org/10.1016/j.enpol.2023.113721</w:t>
        </w:r>
      </w:hyperlink>
    </w:p>
  </w:footnote>
  <w:footnote w:id="13">
    <w:p w14:paraId="78B1E504" w14:textId="77777777" w:rsidR="007A4620" w:rsidRPr="008E3D3B" w:rsidRDefault="007A4620" w:rsidP="008B5BD4">
      <w:pPr>
        <w:pStyle w:val="FootnoteText"/>
        <w:spacing w:line="240" w:lineRule="auto"/>
      </w:pPr>
      <w:r w:rsidRPr="008E3D3B">
        <w:rPr>
          <w:rStyle w:val="FootnoteReference"/>
        </w:rPr>
        <w:footnoteRef/>
      </w:r>
      <w:r w:rsidRPr="008E3D3B">
        <w:t xml:space="preserve"> </w:t>
      </w:r>
      <w:hyperlink r:id="rId7" w:tgtFrame="_blank" w:history="1">
        <w:r w:rsidRPr="008E3D3B">
          <w:rPr>
            <w:rStyle w:val="normaltextrun"/>
            <w:color w:val="0563C1"/>
            <w:u w:val="single"/>
          </w:rPr>
          <w:t>https://www.sciencedirect.com/science/article/pii/S0301421524001800</w:t>
        </w:r>
      </w:hyperlink>
    </w:p>
  </w:footnote>
  <w:footnote w:id="14">
    <w:p w14:paraId="5BABD43F" w14:textId="77777777" w:rsidR="007A4620" w:rsidRPr="008E3D3B" w:rsidRDefault="007A4620" w:rsidP="008B5BD4">
      <w:pPr>
        <w:pStyle w:val="paragraph"/>
        <w:spacing w:before="0" w:beforeAutospacing="0" w:after="0" w:afterAutospacing="0" w:line="240" w:lineRule="auto"/>
        <w:textAlignment w:val="baseline"/>
        <w:rPr>
          <w:sz w:val="16"/>
          <w:szCs w:val="16"/>
        </w:rPr>
      </w:pPr>
      <w:r w:rsidRPr="008E3D3B">
        <w:rPr>
          <w:rStyle w:val="FootnoteReference"/>
          <w:sz w:val="16"/>
          <w:szCs w:val="16"/>
        </w:rPr>
        <w:footnoteRef/>
      </w:r>
      <w:r w:rsidRPr="008E3D3B">
        <w:rPr>
          <w:sz w:val="16"/>
          <w:szCs w:val="16"/>
        </w:rPr>
        <w:t xml:space="preserve"> </w:t>
      </w:r>
      <w:r w:rsidRPr="008E3D3B">
        <w:rPr>
          <w:rFonts w:ascii="EC Square Sans Pro" w:hAnsi="EC Square Sans Pro"/>
          <w:sz w:val="16"/>
          <w:szCs w:val="16"/>
        </w:rPr>
        <w:t xml:space="preserve">Maier, S. and Dreoni, I. </w:t>
      </w:r>
      <w:r w:rsidRPr="008E3D3B">
        <w:rPr>
          <w:rFonts w:ascii="EC Square Sans Pro" w:hAnsi="EC Square Sans Pro"/>
          <w:i/>
          <w:iCs/>
          <w:sz w:val="16"/>
          <w:szCs w:val="16"/>
        </w:rPr>
        <w:t>Who is “energy poor” in the EU?</w:t>
      </w:r>
      <w:r w:rsidRPr="008E3D3B">
        <w:rPr>
          <w:rFonts w:ascii="EC Square Sans Pro" w:hAnsi="EC Square Sans Pro"/>
          <w:sz w:val="16"/>
          <w:szCs w:val="16"/>
        </w:rPr>
        <w:t xml:space="preserve"> JRC Working Papers on Taxation and Structural Reforms No 4/2024.</w:t>
      </w:r>
      <w:r w:rsidRPr="008E3D3B">
        <w:rPr>
          <w:rFonts w:ascii="Calibri" w:hAnsi="Calibri" w:cs="Calibri"/>
          <w:sz w:val="16"/>
          <w:szCs w:val="16"/>
        </w:rPr>
        <w:t> </w:t>
      </w:r>
    </w:p>
  </w:footnote>
  <w:footnote w:id="15">
    <w:p w14:paraId="69FA5039" w14:textId="77777777" w:rsidR="007A4620" w:rsidRPr="008E3D3B" w:rsidRDefault="007A4620" w:rsidP="008B5BD4">
      <w:pPr>
        <w:pStyle w:val="FootnoteText"/>
      </w:pPr>
      <w:r w:rsidRPr="008E3D3B">
        <w:rPr>
          <w:rStyle w:val="FootnoteReference"/>
        </w:rPr>
        <w:footnoteRef/>
      </w:r>
      <w:r w:rsidRPr="008E3D3B">
        <w:t xml:space="preserve"> </w:t>
      </w:r>
      <w:r w:rsidRPr="008E3D3B">
        <w:rPr>
          <w:rStyle w:val="normaltextrun"/>
          <w:rFonts w:ascii="Calibri" w:hAnsi="Calibri" w:cs="Calibri"/>
        </w:rPr>
        <w:t xml:space="preserve">See also section 4.2.2 in European Commission. </w:t>
      </w:r>
      <w:r w:rsidRPr="008E3D3B">
        <w:rPr>
          <w:rStyle w:val="normaltextrun"/>
          <w:rFonts w:ascii="Calibri" w:hAnsi="Calibri" w:cs="Calibri"/>
          <w:i/>
          <w:iCs/>
        </w:rPr>
        <w:t>European and Social Developments in Europe 2020</w:t>
      </w:r>
      <w:r w:rsidRPr="008E3D3B">
        <w:rPr>
          <w:rStyle w:val="normaltextrun"/>
          <w:rFonts w:ascii="Calibri" w:hAnsi="Calibri" w:cs="Calibri"/>
        </w:rPr>
        <w:t>. 15 September 2020. https://ec.europa.eu/social/main.jsp?catId=738&amp;langId=en&amp;pubId=8342&amp;furtherPubs=yes</w:t>
      </w:r>
    </w:p>
  </w:footnote>
  <w:footnote w:id="16">
    <w:p w14:paraId="42E484A8" w14:textId="77777777" w:rsidR="007A4620" w:rsidRDefault="007A4620" w:rsidP="008B5BD4">
      <w:pPr>
        <w:pStyle w:val="FootnoteText"/>
      </w:pPr>
      <w:r w:rsidRPr="008E3D3B">
        <w:rPr>
          <w:rStyle w:val="FootnoteReference"/>
        </w:rPr>
        <w:footnoteRef/>
      </w:r>
      <w:r w:rsidRPr="008E3D3B">
        <w:t xml:space="preserve"> </w:t>
      </w:r>
      <w:r w:rsidRPr="008E3D3B">
        <w:rPr>
          <w:rStyle w:val="normaltextrun"/>
        </w:rPr>
        <w:t xml:space="preserve">Amores, A.F., Christl, M., De Agostini, P., De Poli, S. and Maier, S., </w:t>
      </w:r>
      <w:r w:rsidRPr="008E3D3B">
        <w:rPr>
          <w:rStyle w:val="normaltextrun"/>
          <w:i/>
          <w:iCs/>
        </w:rPr>
        <w:t>Limiting Prices or Transferring Money? An ex ante assessment of alternative measures to cope with the hike in energy prices.</w:t>
      </w:r>
      <w:r w:rsidRPr="008E3D3B">
        <w:rPr>
          <w:rStyle w:val="normaltextrun"/>
        </w:rPr>
        <w:t xml:space="preserve"> European Commission, 2023. JRC134801</w:t>
      </w:r>
    </w:p>
  </w:footnote>
  <w:footnote w:id="17">
    <w:p w14:paraId="641708E8" w14:textId="73C6A701" w:rsidR="007A4620" w:rsidRDefault="007A4620">
      <w:pPr>
        <w:pStyle w:val="FootnoteText"/>
      </w:pPr>
      <w:r>
        <w:rPr>
          <w:rStyle w:val="FootnoteReference"/>
        </w:rPr>
        <w:footnoteRef/>
      </w:r>
      <w:r>
        <w:t xml:space="preserve"> </w:t>
      </w:r>
      <w:r w:rsidRPr="1CD89A2A">
        <w:rPr>
          <w:rFonts w:eastAsia="EC Square Sans Pro" w:cs="EC Square Sans Pro"/>
        </w:rPr>
        <w:t xml:space="preserve">See EU Food System Monitoring Dashboard: </w:t>
      </w:r>
      <w:hyperlink r:id="rId8" w:history="1">
        <w:r w:rsidRPr="1CD89A2A">
          <w:rPr>
            <w:rStyle w:val="Hyperlink"/>
            <w:rFonts w:eastAsia="EC Square Sans Pro" w:cs="EC Square Sans Pro"/>
          </w:rPr>
          <w:t>https://datam.jrc.ec.europa.eu/datam/mashup/EU_FOOD_SYSTEM_MONITORING/index.html</w:t>
        </w:r>
      </w:hyperlink>
    </w:p>
  </w:footnote>
  <w:footnote w:id="18">
    <w:p w14:paraId="7B1B3496" w14:textId="77777777" w:rsidR="007A4620" w:rsidRDefault="007A4620" w:rsidP="00F3444D">
      <w:pPr>
        <w:pStyle w:val="FootnoteText"/>
      </w:pPr>
      <w:r>
        <w:rPr>
          <w:rStyle w:val="FootnoteReference"/>
        </w:rPr>
        <w:footnoteRef/>
      </w:r>
      <w:r>
        <w:t xml:space="preserve"> </w:t>
      </w:r>
      <w:hyperlink r:id="rId9">
        <w:r w:rsidRPr="70339D11">
          <w:rPr>
            <w:rStyle w:val="Hyperlink"/>
          </w:rPr>
          <w:t>https://www.un.org/en/summit-of-the-future/pact-for-the-future</w:t>
        </w:r>
      </w:hyperlink>
      <w:r>
        <w:rPr>
          <w:rStyle w:val="Hyperlink"/>
        </w:rPr>
        <w:t xml:space="preserve"> </w:t>
      </w:r>
    </w:p>
  </w:footnote>
  <w:footnote w:id="19">
    <w:p w14:paraId="4A443331" w14:textId="6F421AAE" w:rsidR="007A4620" w:rsidRDefault="007A4620" w:rsidP="00782D69">
      <w:pPr>
        <w:pStyle w:val="FootnoteText"/>
        <w:ind w:left="142" w:hanging="142"/>
      </w:pPr>
      <w:r>
        <w:rPr>
          <w:rStyle w:val="FootnoteReference"/>
        </w:rPr>
        <w:footnoteRef/>
      </w:r>
      <w:r>
        <w:t xml:space="preserve"> </w:t>
      </w:r>
      <w:r w:rsidRPr="0B3E3645">
        <w:rPr>
          <w:rFonts w:eastAsia="EC Square Sans Pro" w:cs="EC Square Sans Pro"/>
        </w:rPr>
        <w:t>Intergenerational fairness is part of the new political priorities. It has also been strongly advocated by the beyond GDP research community, for example, Hoekstra et al. (2024).</w:t>
      </w:r>
    </w:p>
  </w:footnote>
  <w:footnote w:id="20">
    <w:p w14:paraId="36ED6AB5" w14:textId="2ACC3EA1" w:rsidR="007A4620" w:rsidRPr="005813E9" w:rsidRDefault="007A4620" w:rsidP="00655F61">
      <w:pPr>
        <w:spacing w:before="0" w:after="0" w:line="240" w:lineRule="auto"/>
        <w:rPr>
          <w:rFonts w:eastAsia="EC Square Sans Pro" w:cs="EC Square Sans Pro"/>
          <w:sz w:val="18"/>
          <w:szCs w:val="18"/>
        </w:rPr>
      </w:pPr>
      <w:r w:rsidRPr="005813E9">
        <w:rPr>
          <w:sz w:val="18"/>
          <w:szCs w:val="18"/>
          <w:vertAlign w:val="superscript"/>
        </w:rPr>
        <w:footnoteRef/>
      </w:r>
      <w:r w:rsidRPr="005813E9">
        <w:rPr>
          <w:sz w:val="18"/>
          <w:szCs w:val="18"/>
        </w:rPr>
        <w:t xml:space="preserve"> For more information on this initiative see the renewed Commission website </w:t>
      </w:r>
      <w:hyperlink r:id="rId10" w:history="1">
        <w:r w:rsidRPr="005813E9">
          <w:rPr>
            <w:rStyle w:val="Hyperlink"/>
            <w:rFonts w:eastAsia="EC Square Sans Pro" w:cs="EC Square Sans Pro"/>
            <w:sz w:val="18"/>
            <w:szCs w:val="18"/>
          </w:rPr>
          <w:t>Beyond GDP: delivering sustainable and inclusive wellbeing - European Commission</w:t>
        </w:r>
      </w:hyperlink>
      <w:r>
        <w:rPr>
          <w:sz w:val="18"/>
          <w:szCs w:val="18"/>
        </w:rPr>
        <w:t>.</w:t>
      </w:r>
    </w:p>
  </w:footnote>
  <w:footnote w:id="21">
    <w:p w14:paraId="36702208" w14:textId="45CBAA9E" w:rsidR="007A4620" w:rsidRDefault="007A4620">
      <w:r>
        <w:footnoteRef/>
      </w:r>
      <w:r>
        <w:t xml:space="preserve"> </w:t>
      </w:r>
      <w:r w:rsidRPr="1DD95AAB">
        <w:rPr>
          <w:rFonts w:eastAsia="EC Square Sans Pro" w:cs="EC Square Sans Pro"/>
        </w:rPr>
        <w:t>IRENA&amp;ILO. 2022. Renewable energy and Jobs: Annual Review 2022</w:t>
      </w:r>
    </w:p>
  </w:footnote>
  <w:footnote w:id="22">
    <w:p w14:paraId="77E1DCB8" w14:textId="6CBF4687" w:rsidR="007A4620" w:rsidRDefault="007A4620" w:rsidP="1DD95AAB">
      <w:pPr>
        <w:spacing w:before="240" w:after="240"/>
      </w:pPr>
      <w:r>
        <w:footnoteRef/>
      </w:r>
      <w:r>
        <w:t xml:space="preserve"> </w:t>
      </w:r>
      <w:r w:rsidRPr="1DD95AAB">
        <w:rPr>
          <w:rFonts w:eastAsia="EC Square Sans Pro" w:cs="EC Square Sans Pro"/>
        </w:rPr>
        <w:t>[1] Cortina-Segarra, J., García-Sánchez, I., Grace, M., Andrés, P., Baker, S., Bullock, C., Decleer, K., Dicks, L.V., Fisher, J.L., Frouz, J., Klimkowska, A., Kyriazopoulos, A.P., Moreno-Mateos, D., Rodríguez-González, P.M., Sarkki, S. and Ventocilla, J.L. (2021), Barriers to ecological restoration in Europe: expert perspectives. Restor Ecol, 29: e13346. https://doi.org/10.1111/rec.13346</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5"/>
    <w:multiLevelType w:val="hybridMultilevel"/>
    <w:tmpl w:val="ED580D1E"/>
    <w:lvl w:ilvl="0" w:tplc="DB805A3A">
      <w:start w:val="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AF3A4D"/>
    <w:multiLevelType w:val="hybridMultilevel"/>
    <w:tmpl w:val="FF54D748"/>
    <w:lvl w:ilvl="0" w:tplc="A0EE43A2">
      <w:start w:val="1"/>
      <w:numFmt w:val="bullet"/>
      <w:pStyle w:val="JRCTextbulletedlist1"/>
      <w:lvlText w:val="—"/>
      <w:lvlJc w:val="left"/>
      <w:pPr>
        <w:ind w:left="360" w:hanging="360"/>
      </w:pPr>
      <w:rPr>
        <w:rFonts w:ascii="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A21BA5"/>
    <w:multiLevelType w:val="hybridMultilevel"/>
    <w:tmpl w:val="BB9E406E"/>
    <w:lvl w:ilvl="0" w:tplc="A0EE43A2">
      <w:start w:val="1"/>
      <w:numFmt w:val="bullet"/>
      <w:lvlText w:val="—"/>
      <w:lvlJc w:val="left"/>
      <w:pPr>
        <w:ind w:left="360" w:hanging="360"/>
      </w:pPr>
      <w:rPr>
        <w:rFonts w:ascii="Times New Roman" w:hAnsi="Times New Roman" w:cs="Times New Roman" w:hint="default"/>
      </w:rPr>
    </w:lvl>
    <w:lvl w:ilvl="1" w:tplc="4480544E">
      <w:start w:val="1"/>
      <w:numFmt w:val="bullet"/>
      <w:pStyle w:val="JRCTextbulletedlist2"/>
      <w:lvlText w:val="●"/>
      <w:lvlJc w:val="left"/>
      <w:pPr>
        <w:ind w:left="1080" w:hanging="360"/>
      </w:pPr>
      <w:rPr>
        <w:rFonts w:ascii="Verdana" w:hAnsi="Verdan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EA7D2A"/>
    <w:multiLevelType w:val="hybridMultilevel"/>
    <w:tmpl w:val="15247274"/>
    <w:lvl w:ilvl="0" w:tplc="54E0AC7A">
      <w:start w:val="1"/>
      <w:numFmt w:val="bullet"/>
      <w:pStyle w:val="JRCBoxbulletlis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40437"/>
    <w:multiLevelType w:val="multilevel"/>
    <w:tmpl w:val="42A04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697730"/>
    <w:multiLevelType w:val="multilevel"/>
    <w:tmpl w:val="7B1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34042"/>
    <w:multiLevelType w:val="hybridMultilevel"/>
    <w:tmpl w:val="B1163D66"/>
    <w:lvl w:ilvl="0" w:tplc="AC3AC1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CF124E"/>
    <w:multiLevelType w:val="hybridMultilevel"/>
    <w:tmpl w:val="58A8BFDE"/>
    <w:lvl w:ilvl="0" w:tplc="44B8DD18">
      <w:start w:val="1"/>
      <w:numFmt w:val="decimal"/>
      <w:pStyle w:val="JRCTextnumberedlist1"/>
      <w:lvlText w:val="%1."/>
      <w:lvlJc w:val="left"/>
      <w:pPr>
        <w:ind w:left="720" w:hanging="360"/>
      </w:pPr>
    </w:lvl>
    <w:lvl w:ilvl="1" w:tplc="4F049BF6">
      <w:start w:val="1"/>
      <w:numFmt w:val="lowerLetter"/>
      <w:pStyle w:val="JRCTextnumberedlist2"/>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F7DB0"/>
    <w:multiLevelType w:val="multilevel"/>
    <w:tmpl w:val="13E21784"/>
    <w:lvl w:ilvl="0">
      <w:start w:val="2"/>
      <w:numFmt w:val="decimal"/>
      <w:lvlText w:val="%1."/>
      <w:lvlJc w:val="left"/>
      <w:pPr>
        <w:ind w:left="432" w:hanging="432"/>
      </w:pPr>
      <w:rPr>
        <w:rFonts w:hint="default"/>
        <w:b/>
        <w:color w:val="6CA644"/>
      </w:rPr>
    </w:lvl>
    <w:lvl w:ilvl="1">
      <w:start w:val="1"/>
      <w:numFmt w:val="decimal"/>
      <w:lvlText w:val="%1.%2"/>
      <w:lvlJc w:val="left"/>
      <w:pPr>
        <w:ind w:left="1427" w:hanging="576"/>
      </w:pPr>
      <w:rPr>
        <w:rFonts w:hint="default"/>
        <w:b/>
        <w:color w:val="6CA644"/>
      </w:rPr>
    </w:lvl>
    <w:lvl w:ilvl="2">
      <w:numFmt w:val="none"/>
      <w:lvlText w:val=""/>
      <w:lvlJc w:val="left"/>
      <w:pPr>
        <w:tabs>
          <w:tab w:val="num" w:pos="36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C09FF"/>
    <w:multiLevelType w:val="hybridMultilevel"/>
    <w:tmpl w:val="316C7C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CD2E4A"/>
    <w:multiLevelType w:val="hybridMultilevel"/>
    <w:tmpl w:val="FFFFFFFF"/>
    <w:lvl w:ilvl="0" w:tplc="6DA8433E">
      <w:start w:val="1"/>
      <w:numFmt w:val="bullet"/>
      <w:lvlText w:val="-"/>
      <w:lvlJc w:val="left"/>
      <w:pPr>
        <w:ind w:left="720" w:hanging="360"/>
      </w:pPr>
      <w:rPr>
        <w:rFonts w:ascii="Aptos" w:hAnsi="Aptos" w:hint="default"/>
      </w:rPr>
    </w:lvl>
    <w:lvl w:ilvl="1" w:tplc="22EC3D34">
      <w:start w:val="1"/>
      <w:numFmt w:val="bullet"/>
      <w:lvlText w:val="o"/>
      <w:lvlJc w:val="left"/>
      <w:pPr>
        <w:ind w:left="1440" w:hanging="360"/>
      </w:pPr>
      <w:rPr>
        <w:rFonts w:ascii="Courier New" w:hAnsi="Courier New" w:hint="default"/>
      </w:rPr>
    </w:lvl>
    <w:lvl w:ilvl="2" w:tplc="71B0C884">
      <w:start w:val="1"/>
      <w:numFmt w:val="bullet"/>
      <w:lvlText w:val=""/>
      <w:lvlJc w:val="left"/>
      <w:pPr>
        <w:ind w:left="2160" w:hanging="360"/>
      </w:pPr>
      <w:rPr>
        <w:rFonts w:ascii="Wingdings" w:hAnsi="Wingdings" w:hint="default"/>
      </w:rPr>
    </w:lvl>
    <w:lvl w:ilvl="3" w:tplc="0A9C55A4">
      <w:start w:val="1"/>
      <w:numFmt w:val="bullet"/>
      <w:lvlText w:val=""/>
      <w:lvlJc w:val="left"/>
      <w:pPr>
        <w:ind w:left="2880" w:hanging="360"/>
      </w:pPr>
      <w:rPr>
        <w:rFonts w:ascii="Symbol" w:hAnsi="Symbol" w:hint="default"/>
      </w:rPr>
    </w:lvl>
    <w:lvl w:ilvl="4" w:tplc="CB7C0C58">
      <w:start w:val="1"/>
      <w:numFmt w:val="bullet"/>
      <w:lvlText w:val="o"/>
      <w:lvlJc w:val="left"/>
      <w:pPr>
        <w:ind w:left="3600" w:hanging="360"/>
      </w:pPr>
      <w:rPr>
        <w:rFonts w:ascii="Courier New" w:hAnsi="Courier New" w:hint="default"/>
      </w:rPr>
    </w:lvl>
    <w:lvl w:ilvl="5" w:tplc="FA0A0F46">
      <w:start w:val="1"/>
      <w:numFmt w:val="bullet"/>
      <w:lvlText w:val=""/>
      <w:lvlJc w:val="left"/>
      <w:pPr>
        <w:ind w:left="4320" w:hanging="360"/>
      </w:pPr>
      <w:rPr>
        <w:rFonts w:ascii="Wingdings" w:hAnsi="Wingdings" w:hint="default"/>
      </w:rPr>
    </w:lvl>
    <w:lvl w:ilvl="6" w:tplc="62A00AEA">
      <w:start w:val="1"/>
      <w:numFmt w:val="bullet"/>
      <w:lvlText w:val=""/>
      <w:lvlJc w:val="left"/>
      <w:pPr>
        <w:ind w:left="5040" w:hanging="360"/>
      </w:pPr>
      <w:rPr>
        <w:rFonts w:ascii="Symbol" w:hAnsi="Symbol" w:hint="default"/>
      </w:rPr>
    </w:lvl>
    <w:lvl w:ilvl="7" w:tplc="269C93CE">
      <w:start w:val="1"/>
      <w:numFmt w:val="bullet"/>
      <w:lvlText w:val="o"/>
      <w:lvlJc w:val="left"/>
      <w:pPr>
        <w:ind w:left="5760" w:hanging="360"/>
      </w:pPr>
      <w:rPr>
        <w:rFonts w:ascii="Courier New" w:hAnsi="Courier New" w:hint="default"/>
      </w:rPr>
    </w:lvl>
    <w:lvl w:ilvl="8" w:tplc="DD56C674">
      <w:start w:val="1"/>
      <w:numFmt w:val="bullet"/>
      <w:lvlText w:val=""/>
      <w:lvlJc w:val="left"/>
      <w:pPr>
        <w:ind w:left="6480" w:hanging="360"/>
      </w:pPr>
      <w:rPr>
        <w:rFonts w:ascii="Wingdings" w:hAnsi="Wingdings" w:hint="default"/>
      </w:rPr>
    </w:lvl>
  </w:abstractNum>
  <w:abstractNum w:abstractNumId="11" w15:restartNumberingAfterBreak="0">
    <w:nsid w:val="35360FF5"/>
    <w:multiLevelType w:val="hybridMultilevel"/>
    <w:tmpl w:val="B46E762A"/>
    <w:lvl w:ilvl="0" w:tplc="8E1A0564">
      <w:start w:val="1"/>
      <w:numFmt w:val="bullet"/>
      <w:lvlText w:val="•"/>
      <w:lvlJc w:val="left"/>
      <w:pPr>
        <w:tabs>
          <w:tab w:val="num" w:pos="720"/>
        </w:tabs>
        <w:ind w:left="720" w:hanging="360"/>
      </w:pPr>
      <w:rPr>
        <w:rFonts w:ascii="Arial" w:hAnsi="Arial" w:hint="default"/>
      </w:rPr>
    </w:lvl>
    <w:lvl w:ilvl="1" w:tplc="3ACC12A4" w:tentative="1">
      <w:start w:val="1"/>
      <w:numFmt w:val="bullet"/>
      <w:lvlText w:val="•"/>
      <w:lvlJc w:val="left"/>
      <w:pPr>
        <w:tabs>
          <w:tab w:val="num" w:pos="1440"/>
        </w:tabs>
        <w:ind w:left="1440" w:hanging="360"/>
      </w:pPr>
      <w:rPr>
        <w:rFonts w:ascii="Arial" w:hAnsi="Arial" w:hint="default"/>
      </w:rPr>
    </w:lvl>
    <w:lvl w:ilvl="2" w:tplc="80E8DFBA" w:tentative="1">
      <w:start w:val="1"/>
      <w:numFmt w:val="bullet"/>
      <w:lvlText w:val="•"/>
      <w:lvlJc w:val="left"/>
      <w:pPr>
        <w:tabs>
          <w:tab w:val="num" w:pos="2160"/>
        </w:tabs>
        <w:ind w:left="2160" w:hanging="360"/>
      </w:pPr>
      <w:rPr>
        <w:rFonts w:ascii="Arial" w:hAnsi="Arial" w:hint="default"/>
      </w:rPr>
    </w:lvl>
    <w:lvl w:ilvl="3" w:tplc="7C1A7EFC" w:tentative="1">
      <w:start w:val="1"/>
      <w:numFmt w:val="bullet"/>
      <w:lvlText w:val="•"/>
      <w:lvlJc w:val="left"/>
      <w:pPr>
        <w:tabs>
          <w:tab w:val="num" w:pos="2880"/>
        </w:tabs>
        <w:ind w:left="2880" w:hanging="360"/>
      </w:pPr>
      <w:rPr>
        <w:rFonts w:ascii="Arial" w:hAnsi="Arial" w:hint="default"/>
      </w:rPr>
    </w:lvl>
    <w:lvl w:ilvl="4" w:tplc="2B56F99A" w:tentative="1">
      <w:start w:val="1"/>
      <w:numFmt w:val="bullet"/>
      <w:lvlText w:val="•"/>
      <w:lvlJc w:val="left"/>
      <w:pPr>
        <w:tabs>
          <w:tab w:val="num" w:pos="3600"/>
        </w:tabs>
        <w:ind w:left="3600" w:hanging="360"/>
      </w:pPr>
      <w:rPr>
        <w:rFonts w:ascii="Arial" w:hAnsi="Arial" w:hint="default"/>
      </w:rPr>
    </w:lvl>
    <w:lvl w:ilvl="5" w:tplc="3DA8A14A" w:tentative="1">
      <w:start w:val="1"/>
      <w:numFmt w:val="bullet"/>
      <w:lvlText w:val="•"/>
      <w:lvlJc w:val="left"/>
      <w:pPr>
        <w:tabs>
          <w:tab w:val="num" w:pos="4320"/>
        </w:tabs>
        <w:ind w:left="4320" w:hanging="360"/>
      </w:pPr>
      <w:rPr>
        <w:rFonts w:ascii="Arial" w:hAnsi="Arial" w:hint="default"/>
      </w:rPr>
    </w:lvl>
    <w:lvl w:ilvl="6" w:tplc="1924CA04" w:tentative="1">
      <w:start w:val="1"/>
      <w:numFmt w:val="bullet"/>
      <w:lvlText w:val="•"/>
      <w:lvlJc w:val="left"/>
      <w:pPr>
        <w:tabs>
          <w:tab w:val="num" w:pos="5040"/>
        </w:tabs>
        <w:ind w:left="5040" w:hanging="360"/>
      </w:pPr>
      <w:rPr>
        <w:rFonts w:ascii="Arial" w:hAnsi="Arial" w:hint="default"/>
      </w:rPr>
    </w:lvl>
    <w:lvl w:ilvl="7" w:tplc="9AD083E0" w:tentative="1">
      <w:start w:val="1"/>
      <w:numFmt w:val="bullet"/>
      <w:lvlText w:val="•"/>
      <w:lvlJc w:val="left"/>
      <w:pPr>
        <w:tabs>
          <w:tab w:val="num" w:pos="5760"/>
        </w:tabs>
        <w:ind w:left="5760" w:hanging="360"/>
      </w:pPr>
      <w:rPr>
        <w:rFonts w:ascii="Arial" w:hAnsi="Arial" w:hint="default"/>
      </w:rPr>
    </w:lvl>
    <w:lvl w:ilvl="8" w:tplc="B06E20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FC1354"/>
    <w:multiLevelType w:val="hybridMultilevel"/>
    <w:tmpl w:val="4450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E919CC"/>
    <w:multiLevelType w:val="multilevel"/>
    <w:tmpl w:val="400A4C86"/>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1FC199F"/>
    <w:multiLevelType w:val="hybridMultilevel"/>
    <w:tmpl w:val="45009C08"/>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18FB709"/>
    <w:multiLevelType w:val="hybridMultilevel"/>
    <w:tmpl w:val="FFFFFFFF"/>
    <w:lvl w:ilvl="0" w:tplc="2CECAED0">
      <w:start w:val="1"/>
      <w:numFmt w:val="bullet"/>
      <w:lvlText w:val=""/>
      <w:lvlJc w:val="left"/>
      <w:pPr>
        <w:ind w:left="720" w:hanging="360"/>
      </w:pPr>
      <w:rPr>
        <w:rFonts w:ascii="Symbol" w:hAnsi="Symbol" w:hint="default"/>
      </w:rPr>
    </w:lvl>
    <w:lvl w:ilvl="1" w:tplc="EF226A3C">
      <w:start w:val="1"/>
      <w:numFmt w:val="bullet"/>
      <w:lvlText w:val="o"/>
      <w:lvlJc w:val="left"/>
      <w:pPr>
        <w:ind w:left="1440" w:hanging="360"/>
      </w:pPr>
      <w:rPr>
        <w:rFonts w:ascii="Courier New" w:hAnsi="Courier New" w:hint="default"/>
      </w:rPr>
    </w:lvl>
    <w:lvl w:ilvl="2" w:tplc="EE0CF36C">
      <w:start w:val="1"/>
      <w:numFmt w:val="bullet"/>
      <w:lvlText w:val=""/>
      <w:lvlJc w:val="left"/>
      <w:pPr>
        <w:ind w:left="2160" w:hanging="360"/>
      </w:pPr>
      <w:rPr>
        <w:rFonts w:ascii="Wingdings" w:hAnsi="Wingdings" w:hint="default"/>
      </w:rPr>
    </w:lvl>
    <w:lvl w:ilvl="3" w:tplc="287EC6A0">
      <w:start w:val="1"/>
      <w:numFmt w:val="bullet"/>
      <w:lvlText w:val=""/>
      <w:lvlJc w:val="left"/>
      <w:pPr>
        <w:ind w:left="2880" w:hanging="360"/>
      </w:pPr>
      <w:rPr>
        <w:rFonts w:ascii="Symbol" w:hAnsi="Symbol" w:hint="default"/>
      </w:rPr>
    </w:lvl>
    <w:lvl w:ilvl="4" w:tplc="7C1CC5E6">
      <w:start w:val="1"/>
      <w:numFmt w:val="bullet"/>
      <w:lvlText w:val="o"/>
      <w:lvlJc w:val="left"/>
      <w:pPr>
        <w:ind w:left="3600" w:hanging="360"/>
      </w:pPr>
      <w:rPr>
        <w:rFonts w:ascii="Courier New" w:hAnsi="Courier New" w:hint="default"/>
      </w:rPr>
    </w:lvl>
    <w:lvl w:ilvl="5" w:tplc="BA9EB8A2">
      <w:start w:val="1"/>
      <w:numFmt w:val="bullet"/>
      <w:lvlText w:val=""/>
      <w:lvlJc w:val="left"/>
      <w:pPr>
        <w:ind w:left="4320" w:hanging="360"/>
      </w:pPr>
      <w:rPr>
        <w:rFonts w:ascii="Wingdings" w:hAnsi="Wingdings" w:hint="default"/>
      </w:rPr>
    </w:lvl>
    <w:lvl w:ilvl="6" w:tplc="D0749054">
      <w:start w:val="1"/>
      <w:numFmt w:val="bullet"/>
      <w:lvlText w:val=""/>
      <w:lvlJc w:val="left"/>
      <w:pPr>
        <w:ind w:left="5040" w:hanging="360"/>
      </w:pPr>
      <w:rPr>
        <w:rFonts w:ascii="Symbol" w:hAnsi="Symbol" w:hint="default"/>
      </w:rPr>
    </w:lvl>
    <w:lvl w:ilvl="7" w:tplc="8522CBA4">
      <w:start w:val="1"/>
      <w:numFmt w:val="bullet"/>
      <w:lvlText w:val="o"/>
      <w:lvlJc w:val="left"/>
      <w:pPr>
        <w:ind w:left="5760" w:hanging="360"/>
      </w:pPr>
      <w:rPr>
        <w:rFonts w:ascii="Courier New" w:hAnsi="Courier New" w:hint="default"/>
      </w:rPr>
    </w:lvl>
    <w:lvl w:ilvl="8" w:tplc="059C6D5E">
      <w:start w:val="1"/>
      <w:numFmt w:val="bullet"/>
      <w:lvlText w:val=""/>
      <w:lvlJc w:val="left"/>
      <w:pPr>
        <w:ind w:left="6480" w:hanging="360"/>
      </w:pPr>
      <w:rPr>
        <w:rFonts w:ascii="Wingdings" w:hAnsi="Wingdings" w:hint="default"/>
      </w:rPr>
    </w:lvl>
  </w:abstractNum>
  <w:abstractNum w:abstractNumId="16" w15:restartNumberingAfterBreak="0">
    <w:nsid w:val="52541A67"/>
    <w:multiLevelType w:val="multilevel"/>
    <w:tmpl w:val="400A4C8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9F50CD7"/>
    <w:multiLevelType w:val="hybridMultilevel"/>
    <w:tmpl w:val="A6A47DB2"/>
    <w:lvl w:ilvl="0" w:tplc="A5C03CC4">
      <w:start w:val="1"/>
      <w:numFmt w:val="bullet"/>
      <w:lvlText w:val=""/>
      <w:lvlJc w:val="left"/>
      <w:pPr>
        <w:ind w:left="720" w:hanging="360"/>
      </w:pPr>
      <w:rPr>
        <w:rFonts w:ascii="Symbol" w:hAnsi="Symbol" w:hint="default"/>
      </w:rPr>
    </w:lvl>
    <w:lvl w:ilvl="1" w:tplc="A858BF48">
      <w:start w:val="1"/>
      <w:numFmt w:val="bullet"/>
      <w:lvlText w:val="o"/>
      <w:lvlJc w:val="left"/>
      <w:pPr>
        <w:ind w:left="1440" w:hanging="360"/>
      </w:pPr>
      <w:rPr>
        <w:rFonts w:ascii="Courier New" w:hAnsi="Courier New" w:hint="default"/>
      </w:rPr>
    </w:lvl>
    <w:lvl w:ilvl="2" w:tplc="BE3447DE">
      <w:start w:val="1"/>
      <w:numFmt w:val="bullet"/>
      <w:lvlText w:val=""/>
      <w:lvlJc w:val="left"/>
      <w:pPr>
        <w:ind w:left="2160" w:hanging="360"/>
      </w:pPr>
      <w:rPr>
        <w:rFonts w:ascii="Wingdings" w:hAnsi="Wingdings" w:hint="default"/>
      </w:rPr>
    </w:lvl>
    <w:lvl w:ilvl="3" w:tplc="69928090">
      <w:start w:val="1"/>
      <w:numFmt w:val="bullet"/>
      <w:lvlText w:val=""/>
      <w:lvlJc w:val="left"/>
      <w:pPr>
        <w:ind w:left="2880" w:hanging="360"/>
      </w:pPr>
      <w:rPr>
        <w:rFonts w:ascii="Symbol" w:hAnsi="Symbol" w:hint="default"/>
      </w:rPr>
    </w:lvl>
    <w:lvl w:ilvl="4" w:tplc="84BA32A4">
      <w:start w:val="1"/>
      <w:numFmt w:val="bullet"/>
      <w:lvlText w:val="o"/>
      <w:lvlJc w:val="left"/>
      <w:pPr>
        <w:ind w:left="3600" w:hanging="360"/>
      </w:pPr>
      <w:rPr>
        <w:rFonts w:ascii="Courier New" w:hAnsi="Courier New" w:hint="default"/>
      </w:rPr>
    </w:lvl>
    <w:lvl w:ilvl="5" w:tplc="3F68FEA6">
      <w:start w:val="1"/>
      <w:numFmt w:val="bullet"/>
      <w:lvlText w:val=""/>
      <w:lvlJc w:val="left"/>
      <w:pPr>
        <w:ind w:left="4320" w:hanging="360"/>
      </w:pPr>
      <w:rPr>
        <w:rFonts w:ascii="Wingdings" w:hAnsi="Wingdings" w:hint="default"/>
      </w:rPr>
    </w:lvl>
    <w:lvl w:ilvl="6" w:tplc="D8BE92CE">
      <w:start w:val="1"/>
      <w:numFmt w:val="bullet"/>
      <w:lvlText w:val=""/>
      <w:lvlJc w:val="left"/>
      <w:pPr>
        <w:ind w:left="5040" w:hanging="360"/>
      </w:pPr>
      <w:rPr>
        <w:rFonts w:ascii="Symbol" w:hAnsi="Symbol" w:hint="default"/>
      </w:rPr>
    </w:lvl>
    <w:lvl w:ilvl="7" w:tplc="4D04FCF4">
      <w:start w:val="1"/>
      <w:numFmt w:val="bullet"/>
      <w:lvlText w:val="o"/>
      <w:lvlJc w:val="left"/>
      <w:pPr>
        <w:ind w:left="5760" w:hanging="360"/>
      </w:pPr>
      <w:rPr>
        <w:rFonts w:ascii="Courier New" w:hAnsi="Courier New" w:hint="default"/>
      </w:rPr>
    </w:lvl>
    <w:lvl w:ilvl="8" w:tplc="C6DC8584">
      <w:start w:val="1"/>
      <w:numFmt w:val="bullet"/>
      <w:lvlText w:val=""/>
      <w:lvlJc w:val="left"/>
      <w:pPr>
        <w:ind w:left="6480" w:hanging="360"/>
      </w:pPr>
      <w:rPr>
        <w:rFonts w:ascii="Wingdings" w:hAnsi="Wingdings" w:hint="default"/>
      </w:rPr>
    </w:lvl>
  </w:abstractNum>
  <w:abstractNum w:abstractNumId="18" w15:restartNumberingAfterBreak="0">
    <w:nsid w:val="64995AE8"/>
    <w:multiLevelType w:val="hybridMultilevel"/>
    <w:tmpl w:val="145EC432"/>
    <w:lvl w:ilvl="0" w:tplc="58CABB7E">
      <w:start w:val="1"/>
      <w:numFmt w:val="bullet"/>
      <w:lvlText w:val="·"/>
      <w:lvlJc w:val="left"/>
      <w:pPr>
        <w:ind w:left="720" w:hanging="360"/>
      </w:pPr>
      <w:rPr>
        <w:rFonts w:ascii="Symbol" w:hAnsi="Symbol" w:hint="default"/>
      </w:rPr>
    </w:lvl>
    <w:lvl w:ilvl="1" w:tplc="5BD45338">
      <w:start w:val="1"/>
      <w:numFmt w:val="bullet"/>
      <w:lvlText w:val="o"/>
      <w:lvlJc w:val="left"/>
      <w:pPr>
        <w:ind w:left="1440" w:hanging="360"/>
      </w:pPr>
      <w:rPr>
        <w:rFonts w:ascii="Courier New" w:hAnsi="Courier New" w:hint="default"/>
      </w:rPr>
    </w:lvl>
    <w:lvl w:ilvl="2" w:tplc="0436E5FA">
      <w:start w:val="1"/>
      <w:numFmt w:val="bullet"/>
      <w:lvlText w:val=""/>
      <w:lvlJc w:val="left"/>
      <w:pPr>
        <w:ind w:left="2160" w:hanging="360"/>
      </w:pPr>
      <w:rPr>
        <w:rFonts w:ascii="Wingdings" w:hAnsi="Wingdings" w:hint="default"/>
      </w:rPr>
    </w:lvl>
    <w:lvl w:ilvl="3" w:tplc="56126538">
      <w:start w:val="1"/>
      <w:numFmt w:val="bullet"/>
      <w:lvlText w:val=""/>
      <w:lvlJc w:val="left"/>
      <w:pPr>
        <w:ind w:left="2880" w:hanging="360"/>
      </w:pPr>
      <w:rPr>
        <w:rFonts w:ascii="Symbol" w:hAnsi="Symbol" w:hint="default"/>
      </w:rPr>
    </w:lvl>
    <w:lvl w:ilvl="4" w:tplc="9EEE9438">
      <w:start w:val="1"/>
      <w:numFmt w:val="bullet"/>
      <w:lvlText w:val="o"/>
      <w:lvlJc w:val="left"/>
      <w:pPr>
        <w:ind w:left="3600" w:hanging="360"/>
      </w:pPr>
      <w:rPr>
        <w:rFonts w:ascii="Courier New" w:hAnsi="Courier New" w:hint="default"/>
      </w:rPr>
    </w:lvl>
    <w:lvl w:ilvl="5" w:tplc="AB8A3BA0">
      <w:start w:val="1"/>
      <w:numFmt w:val="bullet"/>
      <w:lvlText w:val=""/>
      <w:lvlJc w:val="left"/>
      <w:pPr>
        <w:ind w:left="4320" w:hanging="360"/>
      </w:pPr>
      <w:rPr>
        <w:rFonts w:ascii="Wingdings" w:hAnsi="Wingdings" w:hint="default"/>
      </w:rPr>
    </w:lvl>
    <w:lvl w:ilvl="6" w:tplc="F36AD182">
      <w:start w:val="1"/>
      <w:numFmt w:val="bullet"/>
      <w:lvlText w:val=""/>
      <w:lvlJc w:val="left"/>
      <w:pPr>
        <w:ind w:left="5040" w:hanging="360"/>
      </w:pPr>
      <w:rPr>
        <w:rFonts w:ascii="Symbol" w:hAnsi="Symbol" w:hint="default"/>
      </w:rPr>
    </w:lvl>
    <w:lvl w:ilvl="7" w:tplc="05E6B800">
      <w:start w:val="1"/>
      <w:numFmt w:val="bullet"/>
      <w:lvlText w:val="o"/>
      <w:lvlJc w:val="left"/>
      <w:pPr>
        <w:ind w:left="5760" w:hanging="360"/>
      </w:pPr>
      <w:rPr>
        <w:rFonts w:ascii="Courier New" w:hAnsi="Courier New" w:hint="default"/>
      </w:rPr>
    </w:lvl>
    <w:lvl w:ilvl="8" w:tplc="5EE02FD8">
      <w:start w:val="1"/>
      <w:numFmt w:val="bullet"/>
      <w:lvlText w:val=""/>
      <w:lvlJc w:val="left"/>
      <w:pPr>
        <w:ind w:left="6480" w:hanging="360"/>
      </w:pPr>
      <w:rPr>
        <w:rFonts w:ascii="Wingdings" w:hAnsi="Wingdings" w:hint="default"/>
      </w:rPr>
    </w:lvl>
  </w:abstractNum>
  <w:abstractNum w:abstractNumId="19" w15:restartNumberingAfterBreak="0">
    <w:nsid w:val="666D414F"/>
    <w:multiLevelType w:val="hybridMultilevel"/>
    <w:tmpl w:val="6560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6C79D1"/>
    <w:multiLevelType w:val="hybridMultilevel"/>
    <w:tmpl w:val="10D2C330"/>
    <w:lvl w:ilvl="0" w:tplc="8B107CD8">
      <w:start w:val="1"/>
      <w:numFmt w:val="bullet"/>
      <w:lvlText w:val="•"/>
      <w:lvlJc w:val="left"/>
      <w:pPr>
        <w:tabs>
          <w:tab w:val="num" w:pos="720"/>
        </w:tabs>
        <w:ind w:left="720" w:hanging="360"/>
      </w:pPr>
      <w:rPr>
        <w:rFonts w:ascii="Arial" w:hAnsi="Arial" w:hint="default"/>
      </w:rPr>
    </w:lvl>
    <w:lvl w:ilvl="1" w:tplc="0CCC2A1C" w:tentative="1">
      <w:start w:val="1"/>
      <w:numFmt w:val="bullet"/>
      <w:lvlText w:val="•"/>
      <w:lvlJc w:val="left"/>
      <w:pPr>
        <w:tabs>
          <w:tab w:val="num" w:pos="1440"/>
        </w:tabs>
        <w:ind w:left="1440" w:hanging="360"/>
      </w:pPr>
      <w:rPr>
        <w:rFonts w:ascii="Arial" w:hAnsi="Arial" w:hint="default"/>
      </w:rPr>
    </w:lvl>
    <w:lvl w:ilvl="2" w:tplc="01E298C0" w:tentative="1">
      <w:start w:val="1"/>
      <w:numFmt w:val="bullet"/>
      <w:lvlText w:val="•"/>
      <w:lvlJc w:val="left"/>
      <w:pPr>
        <w:tabs>
          <w:tab w:val="num" w:pos="2160"/>
        </w:tabs>
        <w:ind w:left="2160" w:hanging="360"/>
      </w:pPr>
      <w:rPr>
        <w:rFonts w:ascii="Arial" w:hAnsi="Arial" w:hint="default"/>
      </w:rPr>
    </w:lvl>
    <w:lvl w:ilvl="3" w:tplc="8362A99C" w:tentative="1">
      <w:start w:val="1"/>
      <w:numFmt w:val="bullet"/>
      <w:lvlText w:val="•"/>
      <w:lvlJc w:val="left"/>
      <w:pPr>
        <w:tabs>
          <w:tab w:val="num" w:pos="2880"/>
        </w:tabs>
        <w:ind w:left="2880" w:hanging="360"/>
      </w:pPr>
      <w:rPr>
        <w:rFonts w:ascii="Arial" w:hAnsi="Arial" w:hint="default"/>
      </w:rPr>
    </w:lvl>
    <w:lvl w:ilvl="4" w:tplc="666A522A" w:tentative="1">
      <w:start w:val="1"/>
      <w:numFmt w:val="bullet"/>
      <w:lvlText w:val="•"/>
      <w:lvlJc w:val="left"/>
      <w:pPr>
        <w:tabs>
          <w:tab w:val="num" w:pos="3600"/>
        </w:tabs>
        <w:ind w:left="3600" w:hanging="360"/>
      </w:pPr>
      <w:rPr>
        <w:rFonts w:ascii="Arial" w:hAnsi="Arial" w:hint="default"/>
      </w:rPr>
    </w:lvl>
    <w:lvl w:ilvl="5" w:tplc="AEDA69D4" w:tentative="1">
      <w:start w:val="1"/>
      <w:numFmt w:val="bullet"/>
      <w:lvlText w:val="•"/>
      <w:lvlJc w:val="left"/>
      <w:pPr>
        <w:tabs>
          <w:tab w:val="num" w:pos="4320"/>
        </w:tabs>
        <w:ind w:left="4320" w:hanging="360"/>
      </w:pPr>
      <w:rPr>
        <w:rFonts w:ascii="Arial" w:hAnsi="Arial" w:hint="default"/>
      </w:rPr>
    </w:lvl>
    <w:lvl w:ilvl="6" w:tplc="43183BCC" w:tentative="1">
      <w:start w:val="1"/>
      <w:numFmt w:val="bullet"/>
      <w:lvlText w:val="•"/>
      <w:lvlJc w:val="left"/>
      <w:pPr>
        <w:tabs>
          <w:tab w:val="num" w:pos="5040"/>
        </w:tabs>
        <w:ind w:left="5040" w:hanging="360"/>
      </w:pPr>
      <w:rPr>
        <w:rFonts w:ascii="Arial" w:hAnsi="Arial" w:hint="default"/>
      </w:rPr>
    </w:lvl>
    <w:lvl w:ilvl="7" w:tplc="7774FECC" w:tentative="1">
      <w:start w:val="1"/>
      <w:numFmt w:val="bullet"/>
      <w:lvlText w:val="•"/>
      <w:lvlJc w:val="left"/>
      <w:pPr>
        <w:tabs>
          <w:tab w:val="num" w:pos="5760"/>
        </w:tabs>
        <w:ind w:left="5760" w:hanging="360"/>
      </w:pPr>
      <w:rPr>
        <w:rFonts w:ascii="Arial" w:hAnsi="Arial" w:hint="default"/>
      </w:rPr>
    </w:lvl>
    <w:lvl w:ilvl="8" w:tplc="831660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813C9C"/>
    <w:multiLevelType w:val="hybridMultilevel"/>
    <w:tmpl w:val="D90C4CE0"/>
    <w:lvl w:ilvl="0" w:tplc="B95ED37C">
      <w:start w:val="1"/>
      <w:numFmt w:val="bullet"/>
      <w:lvlText w:val="•"/>
      <w:lvlJc w:val="left"/>
      <w:pPr>
        <w:tabs>
          <w:tab w:val="num" w:pos="720"/>
        </w:tabs>
        <w:ind w:left="720" w:hanging="360"/>
      </w:pPr>
      <w:rPr>
        <w:rFonts w:ascii="Arial" w:hAnsi="Arial" w:hint="default"/>
      </w:rPr>
    </w:lvl>
    <w:lvl w:ilvl="1" w:tplc="F24A85E2" w:tentative="1">
      <w:start w:val="1"/>
      <w:numFmt w:val="bullet"/>
      <w:lvlText w:val="•"/>
      <w:lvlJc w:val="left"/>
      <w:pPr>
        <w:tabs>
          <w:tab w:val="num" w:pos="1440"/>
        </w:tabs>
        <w:ind w:left="1440" w:hanging="360"/>
      </w:pPr>
      <w:rPr>
        <w:rFonts w:ascii="Arial" w:hAnsi="Arial" w:hint="default"/>
      </w:rPr>
    </w:lvl>
    <w:lvl w:ilvl="2" w:tplc="C9E86A74" w:tentative="1">
      <w:start w:val="1"/>
      <w:numFmt w:val="bullet"/>
      <w:lvlText w:val="•"/>
      <w:lvlJc w:val="left"/>
      <w:pPr>
        <w:tabs>
          <w:tab w:val="num" w:pos="2160"/>
        </w:tabs>
        <w:ind w:left="2160" w:hanging="360"/>
      </w:pPr>
      <w:rPr>
        <w:rFonts w:ascii="Arial" w:hAnsi="Arial" w:hint="default"/>
      </w:rPr>
    </w:lvl>
    <w:lvl w:ilvl="3" w:tplc="7084D6CE" w:tentative="1">
      <w:start w:val="1"/>
      <w:numFmt w:val="bullet"/>
      <w:lvlText w:val="•"/>
      <w:lvlJc w:val="left"/>
      <w:pPr>
        <w:tabs>
          <w:tab w:val="num" w:pos="2880"/>
        </w:tabs>
        <w:ind w:left="2880" w:hanging="360"/>
      </w:pPr>
      <w:rPr>
        <w:rFonts w:ascii="Arial" w:hAnsi="Arial" w:hint="default"/>
      </w:rPr>
    </w:lvl>
    <w:lvl w:ilvl="4" w:tplc="351E41C4" w:tentative="1">
      <w:start w:val="1"/>
      <w:numFmt w:val="bullet"/>
      <w:lvlText w:val="•"/>
      <w:lvlJc w:val="left"/>
      <w:pPr>
        <w:tabs>
          <w:tab w:val="num" w:pos="3600"/>
        </w:tabs>
        <w:ind w:left="3600" w:hanging="360"/>
      </w:pPr>
      <w:rPr>
        <w:rFonts w:ascii="Arial" w:hAnsi="Arial" w:hint="default"/>
      </w:rPr>
    </w:lvl>
    <w:lvl w:ilvl="5" w:tplc="71A4FBEA" w:tentative="1">
      <w:start w:val="1"/>
      <w:numFmt w:val="bullet"/>
      <w:lvlText w:val="•"/>
      <w:lvlJc w:val="left"/>
      <w:pPr>
        <w:tabs>
          <w:tab w:val="num" w:pos="4320"/>
        </w:tabs>
        <w:ind w:left="4320" w:hanging="360"/>
      </w:pPr>
      <w:rPr>
        <w:rFonts w:ascii="Arial" w:hAnsi="Arial" w:hint="default"/>
      </w:rPr>
    </w:lvl>
    <w:lvl w:ilvl="6" w:tplc="FCD4E620" w:tentative="1">
      <w:start w:val="1"/>
      <w:numFmt w:val="bullet"/>
      <w:lvlText w:val="•"/>
      <w:lvlJc w:val="left"/>
      <w:pPr>
        <w:tabs>
          <w:tab w:val="num" w:pos="5040"/>
        </w:tabs>
        <w:ind w:left="5040" w:hanging="360"/>
      </w:pPr>
      <w:rPr>
        <w:rFonts w:ascii="Arial" w:hAnsi="Arial" w:hint="default"/>
      </w:rPr>
    </w:lvl>
    <w:lvl w:ilvl="7" w:tplc="18D85BE0" w:tentative="1">
      <w:start w:val="1"/>
      <w:numFmt w:val="bullet"/>
      <w:lvlText w:val="•"/>
      <w:lvlJc w:val="left"/>
      <w:pPr>
        <w:tabs>
          <w:tab w:val="num" w:pos="5760"/>
        </w:tabs>
        <w:ind w:left="5760" w:hanging="360"/>
      </w:pPr>
      <w:rPr>
        <w:rFonts w:ascii="Arial" w:hAnsi="Arial" w:hint="default"/>
      </w:rPr>
    </w:lvl>
    <w:lvl w:ilvl="8" w:tplc="3C20FBDA"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3"/>
  </w:num>
  <w:num w:numId="3">
    <w:abstractNumId w:val="1"/>
  </w:num>
  <w:num w:numId="4">
    <w:abstractNumId w:val="2"/>
  </w:num>
  <w:num w:numId="5">
    <w:abstractNumId w:val="7"/>
  </w:num>
  <w:num w:numId="6">
    <w:abstractNumId w:val="15"/>
  </w:num>
  <w:num w:numId="7">
    <w:abstractNumId w:val="10"/>
  </w:num>
  <w:num w:numId="8">
    <w:abstractNumId w:val="11"/>
  </w:num>
  <w:num w:numId="9">
    <w:abstractNumId w:val="21"/>
  </w:num>
  <w:num w:numId="10">
    <w:abstractNumId w:val="20"/>
  </w:num>
  <w:num w:numId="11">
    <w:abstractNumId w:val="12"/>
  </w:num>
  <w:num w:numId="12">
    <w:abstractNumId w:val="19"/>
  </w:num>
  <w:num w:numId="13">
    <w:abstractNumId w:val="6"/>
  </w:num>
  <w:num w:numId="14">
    <w:abstractNumId w:val="0"/>
  </w:num>
  <w:num w:numId="15">
    <w:abstractNumId w:val="4"/>
  </w:num>
  <w:num w:numId="16">
    <w:abstractNumId w:val="17"/>
  </w:num>
  <w:num w:numId="17">
    <w:abstractNumId w:val="5"/>
  </w:num>
  <w:num w:numId="18">
    <w:abstractNumId w:val="9"/>
  </w:num>
  <w:num w:numId="19">
    <w:abstractNumId w:val="14"/>
  </w:num>
  <w:num w:numId="20">
    <w:abstractNumId w:val="8"/>
  </w:num>
  <w:num w:numId="21">
    <w:abstractNumId w:val="16"/>
  </w:num>
  <w:num w:numId="22">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BERO VIGNOLA Giulia (JRC-ISPRA)">
    <w15:presenceInfo w15:providerId="AD" w15:userId="S::giulia.barbero-vignola@ec.europa.eu::1479d97b-2e3a-4278-8e36-66f773dbda5c"/>
  </w15:person>
  <w15:person w15:author="BARBERO VIGNOLA Giulia (JRC-ISPRA) [2]">
    <w15:presenceInfo w15:providerId="AD" w15:userId="S-1-5-21-1606980848-2025429265-839522115-1150007"/>
  </w15:person>
  <w15:person w15:author="BORCHARDT Steve (JRC-ISPRA-EXT)">
    <w15:presenceInfo w15:providerId="AD" w15:userId="S::Steve.BORCHARDT@ext.ec.europa.eu::d5f310b6-46b6-479b-9d3d-8c044f1f1933"/>
  </w15:person>
  <w15:person w15:author="MARELLI Luisa (JRC-ISPRA)">
    <w15:presenceInfo w15:providerId="AD" w15:userId="S::luisa.marelli@ec.europa.eu::78bda841-bac5-4a31-bc15-22549a1dd308"/>
  </w15:person>
  <w15:person w15:author="DREONI Ilda (JRC-SEVILLA)">
    <w15:presenceInfo w15:providerId="AD" w15:userId="S-1-5-21-1606980848-2025429265-839522115-1468075"/>
  </w15:person>
  <w15:person w15:author="KOUKOUFIKIS Giorgos (JRC-PETTEN)">
    <w15:presenceInfo w15:providerId="None" w15:userId="KOUKOUFIKIS Giorgos (JRC-PETTEN)"/>
  </w15:person>
  <w15:person w15:author="DELLA VALLE Nives (JRC-ISPRA)">
    <w15:presenceInfo w15:providerId="AD" w15:userId="S-1-5-21-1606980848-2025429265-839522115-1217438"/>
  </w15:person>
  <w15:person w15:author="GUERREIRO MIGUEL Mecia (JRC-SEVILLA) [2]">
    <w15:presenceInfo w15:providerId="AD" w15:userId="S-1-5-21-1606980848-2025429265-839522115-1485980"/>
  </w15:person>
  <w15:person w15:author="GASTALDI Chiara (JRC-ISPRA)">
    <w15:presenceInfo w15:providerId="AD" w15:userId="S::chiara.gastaldi@ec.europa.eu::c8b7d82c-d0c9-47f2-bd65-0a59874a04b9"/>
  </w15:person>
  <w15:person w15:author="DELGADO CALLICO Laia (JRC-PETTEN)">
    <w15:presenceInfo w15:providerId="AD" w15:userId="S::laia.delgado-callico@ec.europa.eu::840be715-dc1a-449e-9e6e-a6679b46f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it-IT" w:vendorID="64" w:dllVersion="6" w:nlCheck="1" w:checkStyle="0"/>
  <w:activeWritingStyle w:appName="MSWord" w:lang="en-GB" w:vendorID="64" w:dllVersion="4096" w:nlCheck="1" w:checkStyle="0"/>
  <w:activeWritingStyle w:appName="MSWord" w:lang="it-IT" w:vendorID="64" w:dllVersion="4096" w:nlCheck="1" w:checkStyle="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sDA1tjQ3MzA1NjZU0lEKTi0uzszPAykwsqgFAA9Fyp8tAAAA"/>
  </w:docVars>
  <w:rsids>
    <w:rsidRoot w:val="00F7732B"/>
    <w:rsid w:val="0000151F"/>
    <w:rsid w:val="00001EF9"/>
    <w:rsid w:val="00003989"/>
    <w:rsid w:val="00003A52"/>
    <w:rsid w:val="00004C97"/>
    <w:rsid w:val="00004E4D"/>
    <w:rsid w:val="00004F3D"/>
    <w:rsid w:val="00005780"/>
    <w:rsid w:val="00005B80"/>
    <w:rsid w:val="0000606E"/>
    <w:rsid w:val="00006E06"/>
    <w:rsid w:val="000070E4"/>
    <w:rsid w:val="000073A3"/>
    <w:rsid w:val="0000790F"/>
    <w:rsid w:val="0000BEB3"/>
    <w:rsid w:val="00010A9B"/>
    <w:rsid w:val="00010DB5"/>
    <w:rsid w:val="00011551"/>
    <w:rsid w:val="00011756"/>
    <w:rsid w:val="00012150"/>
    <w:rsid w:val="000121BE"/>
    <w:rsid w:val="000123B8"/>
    <w:rsid w:val="00012D10"/>
    <w:rsid w:val="00013812"/>
    <w:rsid w:val="00014E32"/>
    <w:rsid w:val="00015396"/>
    <w:rsid w:val="0001645F"/>
    <w:rsid w:val="0001673A"/>
    <w:rsid w:val="0001673F"/>
    <w:rsid w:val="0001720A"/>
    <w:rsid w:val="000173CB"/>
    <w:rsid w:val="00017616"/>
    <w:rsid w:val="00017A73"/>
    <w:rsid w:val="00020457"/>
    <w:rsid w:val="00020D1D"/>
    <w:rsid w:val="00021ED4"/>
    <w:rsid w:val="00022B71"/>
    <w:rsid w:val="00022C89"/>
    <w:rsid w:val="00023D90"/>
    <w:rsid w:val="00024B71"/>
    <w:rsid w:val="00025643"/>
    <w:rsid w:val="00025E6B"/>
    <w:rsid w:val="00030188"/>
    <w:rsid w:val="00031A08"/>
    <w:rsid w:val="00031C85"/>
    <w:rsid w:val="000327D3"/>
    <w:rsid w:val="0003351E"/>
    <w:rsid w:val="000343E4"/>
    <w:rsid w:val="00034B84"/>
    <w:rsid w:val="00034E51"/>
    <w:rsid w:val="000350A8"/>
    <w:rsid w:val="000364B0"/>
    <w:rsid w:val="00037303"/>
    <w:rsid w:val="0004065C"/>
    <w:rsid w:val="00040947"/>
    <w:rsid w:val="00040B0C"/>
    <w:rsid w:val="00040B31"/>
    <w:rsid w:val="000410F0"/>
    <w:rsid w:val="000431C3"/>
    <w:rsid w:val="00043B5C"/>
    <w:rsid w:val="0004563E"/>
    <w:rsid w:val="000470EB"/>
    <w:rsid w:val="00047322"/>
    <w:rsid w:val="00050B70"/>
    <w:rsid w:val="00050FE2"/>
    <w:rsid w:val="000512B3"/>
    <w:rsid w:val="00055ED4"/>
    <w:rsid w:val="000566AB"/>
    <w:rsid w:val="00056919"/>
    <w:rsid w:val="0005714C"/>
    <w:rsid w:val="000577BF"/>
    <w:rsid w:val="00057D59"/>
    <w:rsid w:val="00060CC5"/>
    <w:rsid w:val="00061235"/>
    <w:rsid w:val="00062389"/>
    <w:rsid w:val="000623C7"/>
    <w:rsid w:val="00062945"/>
    <w:rsid w:val="000639D4"/>
    <w:rsid w:val="00064779"/>
    <w:rsid w:val="00065E7F"/>
    <w:rsid w:val="00065F6B"/>
    <w:rsid w:val="0006767B"/>
    <w:rsid w:val="00067930"/>
    <w:rsid w:val="000707A7"/>
    <w:rsid w:val="000707D5"/>
    <w:rsid w:val="00070A12"/>
    <w:rsid w:val="00070FEF"/>
    <w:rsid w:val="00071489"/>
    <w:rsid w:val="00071CA2"/>
    <w:rsid w:val="000721CB"/>
    <w:rsid w:val="00072330"/>
    <w:rsid w:val="0007433F"/>
    <w:rsid w:val="00074450"/>
    <w:rsid w:val="00074B59"/>
    <w:rsid w:val="000759F6"/>
    <w:rsid w:val="00076F15"/>
    <w:rsid w:val="00077153"/>
    <w:rsid w:val="00080541"/>
    <w:rsid w:val="0008061D"/>
    <w:rsid w:val="0008284C"/>
    <w:rsid w:val="00082E3E"/>
    <w:rsid w:val="0008315E"/>
    <w:rsid w:val="00085E6E"/>
    <w:rsid w:val="00086140"/>
    <w:rsid w:val="0008647E"/>
    <w:rsid w:val="000875A7"/>
    <w:rsid w:val="0009261F"/>
    <w:rsid w:val="000928A3"/>
    <w:rsid w:val="00094B6F"/>
    <w:rsid w:val="00095469"/>
    <w:rsid w:val="000966CA"/>
    <w:rsid w:val="00096802"/>
    <w:rsid w:val="00096BEF"/>
    <w:rsid w:val="00096F61"/>
    <w:rsid w:val="00097A83"/>
    <w:rsid w:val="00097E57"/>
    <w:rsid w:val="000A0121"/>
    <w:rsid w:val="000A0361"/>
    <w:rsid w:val="000A037A"/>
    <w:rsid w:val="000A071D"/>
    <w:rsid w:val="000A25A1"/>
    <w:rsid w:val="000A2FFF"/>
    <w:rsid w:val="000A3B62"/>
    <w:rsid w:val="000A40CA"/>
    <w:rsid w:val="000A5385"/>
    <w:rsid w:val="000A75F2"/>
    <w:rsid w:val="000A7EE4"/>
    <w:rsid w:val="000B3239"/>
    <w:rsid w:val="000B3571"/>
    <w:rsid w:val="000B47BD"/>
    <w:rsid w:val="000B50F7"/>
    <w:rsid w:val="000B572D"/>
    <w:rsid w:val="000B6581"/>
    <w:rsid w:val="000B6EA8"/>
    <w:rsid w:val="000C1C6A"/>
    <w:rsid w:val="000C2453"/>
    <w:rsid w:val="000C25CE"/>
    <w:rsid w:val="000C2961"/>
    <w:rsid w:val="000C305F"/>
    <w:rsid w:val="000C3398"/>
    <w:rsid w:val="000C364C"/>
    <w:rsid w:val="000C3D3D"/>
    <w:rsid w:val="000C4D4A"/>
    <w:rsid w:val="000C5A65"/>
    <w:rsid w:val="000C6141"/>
    <w:rsid w:val="000C7004"/>
    <w:rsid w:val="000D052F"/>
    <w:rsid w:val="000D05CF"/>
    <w:rsid w:val="000D11FD"/>
    <w:rsid w:val="000D1AF3"/>
    <w:rsid w:val="000D1D0F"/>
    <w:rsid w:val="000D2AE5"/>
    <w:rsid w:val="000D363F"/>
    <w:rsid w:val="000D4185"/>
    <w:rsid w:val="000D486F"/>
    <w:rsid w:val="000D4F34"/>
    <w:rsid w:val="000D6498"/>
    <w:rsid w:val="000D67F8"/>
    <w:rsid w:val="000D68CD"/>
    <w:rsid w:val="000D716D"/>
    <w:rsid w:val="000D7E23"/>
    <w:rsid w:val="000E01EF"/>
    <w:rsid w:val="000E0881"/>
    <w:rsid w:val="000E0D7C"/>
    <w:rsid w:val="000E1A8B"/>
    <w:rsid w:val="000E1C60"/>
    <w:rsid w:val="000E232C"/>
    <w:rsid w:val="000E406A"/>
    <w:rsid w:val="000E7805"/>
    <w:rsid w:val="000E79D0"/>
    <w:rsid w:val="000E7A04"/>
    <w:rsid w:val="000E7F33"/>
    <w:rsid w:val="000E7FE1"/>
    <w:rsid w:val="000EAAA6"/>
    <w:rsid w:val="000ED187"/>
    <w:rsid w:val="000F07AC"/>
    <w:rsid w:val="000F101E"/>
    <w:rsid w:val="000F10CE"/>
    <w:rsid w:val="000F1449"/>
    <w:rsid w:val="000F1471"/>
    <w:rsid w:val="000F1887"/>
    <w:rsid w:val="000F1964"/>
    <w:rsid w:val="000F4007"/>
    <w:rsid w:val="000F4134"/>
    <w:rsid w:val="000F5939"/>
    <w:rsid w:val="000F72C4"/>
    <w:rsid w:val="000F760C"/>
    <w:rsid w:val="0010013A"/>
    <w:rsid w:val="001010BB"/>
    <w:rsid w:val="001014DE"/>
    <w:rsid w:val="00101E32"/>
    <w:rsid w:val="00102870"/>
    <w:rsid w:val="00102F79"/>
    <w:rsid w:val="00104AE6"/>
    <w:rsid w:val="00105A52"/>
    <w:rsid w:val="00105C51"/>
    <w:rsid w:val="0010697B"/>
    <w:rsid w:val="00106D7F"/>
    <w:rsid w:val="00106E60"/>
    <w:rsid w:val="00107655"/>
    <w:rsid w:val="0010D34A"/>
    <w:rsid w:val="00110E29"/>
    <w:rsid w:val="00111D3E"/>
    <w:rsid w:val="0011271D"/>
    <w:rsid w:val="00112BEC"/>
    <w:rsid w:val="00112EEA"/>
    <w:rsid w:val="001131FB"/>
    <w:rsid w:val="0011367C"/>
    <w:rsid w:val="00113C87"/>
    <w:rsid w:val="0011457A"/>
    <w:rsid w:val="00114777"/>
    <w:rsid w:val="001157AF"/>
    <w:rsid w:val="001158E5"/>
    <w:rsid w:val="00115C33"/>
    <w:rsid w:val="00116F7B"/>
    <w:rsid w:val="001178CB"/>
    <w:rsid w:val="0012034B"/>
    <w:rsid w:val="00120B78"/>
    <w:rsid w:val="001214A8"/>
    <w:rsid w:val="00122421"/>
    <w:rsid w:val="0012280F"/>
    <w:rsid w:val="001244E6"/>
    <w:rsid w:val="0012466D"/>
    <w:rsid w:val="0012485E"/>
    <w:rsid w:val="00125A4B"/>
    <w:rsid w:val="0012674D"/>
    <w:rsid w:val="001302FA"/>
    <w:rsid w:val="001308E5"/>
    <w:rsid w:val="001314E1"/>
    <w:rsid w:val="00131DFB"/>
    <w:rsid w:val="00132A25"/>
    <w:rsid w:val="00132CA7"/>
    <w:rsid w:val="00133959"/>
    <w:rsid w:val="00135CD5"/>
    <w:rsid w:val="00136441"/>
    <w:rsid w:val="00137054"/>
    <w:rsid w:val="00137309"/>
    <w:rsid w:val="00137ED9"/>
    <w:rsid w:val="00140B60"/>
    <w:rsid w:val="00140C43"/>
    <w:rsid w:val="00140F1E"/>
    <w:rsid w:val="00140F74"/>
    <w:rsid w:val="0014148A"/>
    <w:rsid w:val="0014282F"/>
    <w:rsid w:val="00144800"/>
    <w:rsid w:val="001449DD"/>
    <w:rsid w:val="00144D97"/>
    <w:rsid w:val="00145151"/>
    <w:rsid w:val="00146402"/>
    <w:rsid w:val="00146E09"/>
    <w:rsid w:val="001473D7"/>
    <w:rsid w:val="00147791"/>
    <w:rsid w:val="00150793"/>
    <w:rsid w:val="00150F57"/>
    <w:rsid w:val="001514FE"/>
    <w:rsid w:val="001520AD"/>
    <w:rsid w:val="00152595"/>
    <w:rsid w:val="00152650"/>
    <w:rsid w:val="00152672"/>
    <w:rsid w:val="00152BE7"/>
    <w:rsid w:val="00154D05"/>
    <w:rsid w:val="0015540C"/>
    <w:rsid w:val="0015600B"/>
    <w:rsid w:val="00156176"/>
    <w:rsid w:val="00156181"/>
    <w:rsid w:val="00157141"/>
    <w:rsid w:val="00157EFA"/>
    <w:rsid w:val="00161890"/>
    <w:rsid w:val="00161AD8"/>
    <w:rsid w:val="00161FF6"/>
    <w:rsid w:val="001620C8"/>
    <w:rsid w:val="001628EC"/>
    <w:rsid w:val="0016303E"/>
    <w:rsid w:val="00163F75"/>
    <w:rsid w:val="00165679"/>
    <w:rsid w:val="00165DCC"/>
    <w:rsid w:val="00166E05"/>
    <w:rsid w:val="001701F3"/>
    <w:rsid w:val="00170B73"/>
    <w:rsid w:val="00170DA1"/>
    <w:rsid w:val="0017229E"/>
    <w:rsid w:val="00173F4A"/>
    <w:rsid w:val="00174FAD"/>
    <w:rsid w:val="0017546A"/>
    <w:rsid w:val="00175AB7"/>
    <w:rsid w:val="00175CDC"/>
    <w:rsid w:val="00176002"/>
    <w:rsid w:val="00183850"/>
    <w:rsid w:val="00183931"/>
    <w:rsid w:val="00183FE5"/>
    <w:rsid w:val="001853E6"/>
    <w:rsid w:val="001857FC"/>
    <w:rsid w:val="00186B4B"/>
    <w:rsid w:val="00191AC2"/>
    <w:rsid w:val="0019350A"/>
    <w:rsid w:val="00193D25"/>
    <w:rsid w:val="00194C0F"/>
    <w:rsid w:val="0019593A"/>
    <w:rsid w:val="00197118"/>
    <w:rsid w:val="001A02C0"/>
    <w:rsid w:val="001A1056"/>
    <w:rsid w:val="001A107C"/>
    <w:rsid w:val="001A1920"/>
    <w:rsid w:val="001A246D"/>
    <w:rsid w:val="001A379D"/>
    <w:rsid w:val="001A4402"/>
    <w:rsid w:val="001A510A"/>
    <w:rsid w:val="001A53CF"/>
    <w:rsid w:val="001A5BBB"/>
    <w:rsid w:val="001A6237"/>
    <w:rsid w:val="001A62D8"/>
    <w:rsid w:val="001A635F"/>
    <w:rsid w:val="001A7450"/>
    <w:rsid w:val="001A7D2F"/>
    <w:rsid w:val="001B0294"/>
    <w:rsid w:val="001B0900"/>
    <w:rsid w:val="001B12C7"/>
    <w:rsid w:val="001B3997"/>
    <w:rsid w:val="001B4B9A"/>
    <w:rsid w:val="001B4EDA"/>
    <w:rsid w:val="001B59E5"/>
    <w:rsid w:val="001B6B40"/>
    <w:rsid w:val="001B6C6A"/>
    <w:rsid w:val="001C1940"/>
    <w:rsid w:val="001C1EF9"/>
    <w:rsid w:val="001C2B01"/>
    <w:rsid w:val="001C3DBE"/>
    <w:rsid w:val="001C4069"/>
    <w:rsid w:val="001C4575"/>
    <w:rsid w:val="001C4749"/>
    <w:rsid w:val="001C4F9A"/>
    <w:rsid w:val="001C598E"/>
    <w:rsid w:val="001C6336"/>
    <w:rsid w:val="001C638E"/>
    <w:rsid w:val="001C67FF"/>
    <w:rsid w:val="001C6961"/>
    <w:rsid w:val="001C7B7C"/>
    <w:rsid w:val="001D0259"/>
    <w:rsid w:val="001D025E"/>
    <w:rsid w:val="001D0891"/>
    <w:rsid w:val="001D23DF"/>
    <w:rsid w:val="001D27B4"/>
    <w:rsid w:val="001D2BBF"/>
    <w:rsid w:val="001D3114"/>
    <w:rsid w:val="001D35EC"/>
    <w:rsid w:val="001D43AB"/>
    <w:rsid w:val="001D459C"/>
    <w:rsid w:val="001D4D43"/>
    <w:rsid w:val="001D51E0"/>
    <w:rsid w:val="001D59BC"/>
    <w:rsid w:val="001D6B68"/>
    <w:rsid w:val="001D712B"/>
    <w:rsid w:val="001D791B"/>
    <w:rsid w:val="001E0DDB"/>
    <w:rsid w:val="001E1D9E"/>
    <w:rsid w:val="001E2121"/>
    <w:rsid w:val="001E30E0"/>
    <w:rsid w:val="001E4104"/>
    <w:rsid w:val="001E494A"/>
    <w:rsid w:val="001E4D6A"/>
    <w:rsid w:val="001E5973"/>
    <w:rsid w:val="001E5C0B"/>
    <w:rsid w:val="001E6380"/>
    <w:rsid w:val="001E68F7"/>
    <w:rsid w:val="001E7708"/>
    <w:rsid w:val="001F10CE"/>
    <w:rsid w:val="001F1AEF"/>
    <w:rsid w:val="001F2750"/>
    <w:rsid w:val="001F2CFB"/>
    <w:rsid w:val="001F309C"/>
    <w:rsid w:val="001F347E"/>
    <w:rsid w:val="001F3D4A"/>
    <w:rsid w:val="001F55EF"/>
    <w:rsid w:val="001F5D20"/>
    <w:rsid w:val="001FED37"/>
    <w:rsid w:val="00200BAF"/>
    <w:rsid w:val="00200D05"/>
    <w:rsid w:val="0020216E"/>
    <w:rsid w:val="00203F24"/>
    <w:rsid w:val="00205545"/>
    <w:rsid w:val="002058EF"/>
    <w:rsid w:val="00206489"/>
    <w:rsid w:val="002070EE"/>
    <w:rsid w:val="00207AF5"/>
    <w:rsid w:val="0021002E"/>
    <w:rsid w:val="00210E56"/>
    <w:rsid w:val="0021216C"/>
    <w:rsid w:val="0021371B"/>
    <w:rsid w:val="00214839"/>
    <w:rsid w:val="00214CCF"/>
    <w:rsid w:val="00214FA6"/>
    <w:rsid w:val="002150C7"/>
    <w:rsid w:val="002158A5"/>
    <w:rsid w:val="00215EEF"/>
    <w:rsid w:val="00216733"/>
    <w:rsid w:val="00217A46"/>
    <w:rsid w:val="002200E2"/>
    <w:rsid w:val="00221226"/>
    <w:rsid w:val="00221940"/>
    <w:rsid w:val="002237C3"/>
    <w:rsid w:val="00224BB9"/>
    <w:rsid w:val="00225D21"/>
    <w:rsid w:val="00227038"/>
    <w:rsid w:val="002271AA"/>
    <w:rsid w:val="00227A65"/>
    <w:rsid w:val="00227A70"/>
    <w:rsid w:val="00230B02"/>
    <w:rsid w:val="0023107C"/>
    <w:rsid w:val="0023235A"/>
    <w:rsid w:val="002328EB"/>
    <w:rsid w:val="00232D33"/>
    <w:rsid w:val="00233585"/>
    <w:rsid w:val="00233DC2"/>
    <w:rsid w:val="00235124"/>
    <w:rsid w:val="0023593D"/>
    <w:rsid w:val="00236830"/>
    <w:rsid w:val="00237880"/>
    <w:rsid w:val="002403D4"/>
    <w:rsid w:val="00240DB9"/>
    <w:rsid w:val="0024121C"/>
    <w:rsid w:val="00241457"/>
    <w:rsid w:val="00241B0E"/>
    <w:rsid w:val="00241B8A"/>
    <w:rsid w:val="0024296F"/>
    <w:rsid w:val="0024351F"/>
    <w:rsid w:val="002439B9"/>
    <w:rsid w:val="002454E3"/>
    <w:rsid w:val="00245862"/>
    <w:rsid w:val="00246C29"/>
    <w:rsid w:val="00247B1D"/>
    <w:rsid w:val="00250504"/>
    <w:rsid w:val="002506F7"/>
    <w:rsid w:val="00250B8E"/>
    <w:rsid w:val="00251AAA"/>
    <w:rsid w:val="0025274E"/>
    <w:rsid w:val="00252819"/>
    <w:rsid w:val="00253638"/>
    <w:rsid w:val="002539EC"/>
    <w:rsid w:val="00253C3A"/>
    <w:rsid w:val="00254B42"/>
    <w:rsid w:val="00254E22"/>
    <w:rsid w:val="0025520C"/>
    <w:rsid w:val="002553AE"/>
    <w:rsid w:val="0025572A"/>
    <w:rsid w:val="00256AB7"/>
    <w:rsid w:val="00260C5C"/>
    <w:rsid w:val="00262214"/>
    <w:rsid w:val="00262C76"/>
    <w:rsid w:val="00263086"/>
    <w:rsid w:val="002634C7"/>
    <w:rsid w:val="002635D4"/>
    <w:rsid w:val="00264088"/>
    <w:rsid w:val="00265270"/>
    <w:rsid w:val="002658E7"/>
    <w:rsid w:val="00265E2F"/>
    <w:rsid w:val="00266415"/>
    <w:rsid w:val="00266C28"/>
    <w:rsid w:val="002715F5"/>
    <w:rsid w:val="002717B3"/>
    <w:rsid w:val="00271A3A"/>
    <w:rsid w:val="00272BB8"/>
    <w:rsid w:val="00273B98"/>
    <w:rsid w:val="00274677"/>
    <w:rsid w:val="00274D25"/>
    <w:rsid w:val="00276E5D"/>
    <w:rsid w:val="0027720F"/>
    <w:rsid w:val="00277820"/>
    <w:rsid w:val="0028003E"/>
    <w:rsid w:val="00280969"/>
    <w:rsid w:val="002809F6"/>
    <w:rsid w:val="002814BC"/>
    <w:rsid w:val="002823DD"/>
    <w:rsid w:val="00282B8A"/>
    <w:rsid w:val="002838C4"/>
    <w:rsid w:val="00283AFD"/>
    <w:rsid w:val="00283E74"/>
    <w:rsid w:val="00284F58"/>
    <w:rsid w:val="00285342"/>
    <w:rsid w:val="002854FF"/>
    <w:rsid w:val="00285867"/>
    <w:rsid w:val="002865DA"/>
    <w:rsid w:val="002866A0"/>
    <w:rsid w:val="0028679B"/>
    <w:rsid w:val="00287982"/>
    <w:rsid w:val="00290A2F"/>
    <w:rsid w:val="0029131E"/>
    <w:rsid w:val="00292280"/>
    <w:rsid w:val="00292BAC"/>
    <w:rsid w:val="00292F98"/>
    <w:rsid w:val="0029332A"/>
    <w:rsid w:val="002934FB"/>
    <w:rsid w:val="00295181"/>
    <w:rsid w:val="00296179"/>
    <w:rsid w:val="0029649F"/>
    <w:rsid w:val="0029654A"/>
    <w:rsid w:val="002969CA"/>
    <w:rsid w:val="00296E3C"/>
    <w:rsid w:val="00297165"/>
    <w:rsid w:val="002974A9"/>
    <w:rsid w:val="00297548"/>
    <w:rsid w:val="002977C3"/>
    <w:rsid w:val="0029781C"/>
    <w:rsid w:val="002978E1"/>
    <w:rsid w:val="002A008F"/>
    <w:rsid w:val="002A050C"/>
    <w:rsid w:val="002A079B"/>
    <w:rsid w:val="002A1747"/>
    <w:rsid w:val="002A24E2"/>
    <w:rsid w:val="002A46CF"/>
    <w:rsid w:val="002A4D21"/>
    <w:rsid w:val="002A54FF"/>
    <w:rsid w:val="002A7090"/>
    <w:rsid w:val="002A79B0"/>
    <w:rsid w:val="002A7D0D"/>
    <w:rsid w:val="002B17F3"/>
    <w:rsid w:val="002B1BDD"/>
    <w:rsid w:val="002B1D9C"/>
    <w:rsid w:val="002B2992"/>
    <w:rsid w:val="002B376A"/>
    <w:rsid w:val="002B3919"/>
    <w:rsid w:val="002B39BC"/>
    <w:rsid w:val="002B477A"/>
    <w:rsid w:val="002B4E1B"/>
    <w:rsid w:val="002B687F"/>
    <w:rsid w:val="002B6D0E"/>
    <w:rsid w:val="002B71B0"/>
    <w:rsid w:val="002B74A1"/>
    <w:rsid w:val="002B772F"/>
    <w:rsid w:val="002B7C11"/>
    <w:rsid w:val="002B7FD5"/>
    <w:rsid w:val="002C16B7"/>
    <w:rsid w:val="002C407E"/>
    <w:rsid w:val="002C4141"/>
    <w:rsid w:val="002C4AD7"/>
    <w:rsid w:val="002C4DE2"/>
    <w:rsid w:val="002C5107"/>
    <w:rsid w:val="002C5B4D"/>
    <w:rsid w:val="002C5BD8"/>
    <w:rsid w:val="002C69E1"/>
    <w:rsid w:val="002C6E7A"/>
    <w:rsid w:val="002C72BB"/>
    <w:rsid w:val="002C7EDA"/>
    <w:rsid w:val="002C7F7D"/>
    <w:rsid w:val="002D03D2"/>
    <w:rsid w:val="002D0BD3"/>
    <w:rsid w:val="002D0CE2"/>
    <w:rsid w:val="002D0EC4"/>
    <w:rsid w:val="002D1BE7"/>
    <w:rsid w:val="002D1FCF"/>
    <w:rsid w:val="002D2670"/>
    <w:rsid w:val="002D3983"/>
    <w:rsid w:val="002D3C85"/>
    <w:rsid w:val="002D4187"/>
    <w:rsid w:val="002D57AA"/>
    <w:rsid w:val="002D5C08"/>
    <w:rsid w:val="002D6950"/>
    <w:rsid w:val="002D75EB"/>
    <w:rsid w:val="002D7EF1"/>
    <w:rsid w:val="002E00F4"/>
    <w:rsid w:val="002E062D"/>
    <w:rsid w:val="002E0DFF"/>
    <w:rsid w:val="002E0E9D"/>
    <w:rsid w:val="002E19E3"/>
    <w:rsid w:val="002E2CB7"/>
    <w:rsid w:val="002E38AF"/>
    <w:rsid w:val="002E3B4C"/>
    <w:rsid w:val="002E3DD9"/>
    <w:rsid w:val="002E3F8D"/>
    <w:rsid w:val="002E4156"/>
    <w:rsid w:val="002E45A3"/>
    <w:rsid w:val="002E563C"/>
    <w:rsid w:val="002E5968"/>
    <w:rsid w:val="002E60A8"/>
    <w:rsid w:val="002E6EEA"/>
    <w:rsid w:val="002F1537"/>
    <w:rsid w:val="002F1597"/>
    <w:rsid w:val="002F2163"/>
    <w:rsid w:val="002F2831"/>
    <w:rsid w:val="002F30AF"/>
    <w:rsid w:val="002F3BDE"/>
    <w:rsid w:val="002F40C6"/>
    <w:rsid w:val="002F47EE"/>
    <w:rsid w:val="002F4C7D"/>
    <w:rsid w:val="002F5887"/>
    <w:rsid w:val="002F6A1D"/>
    <w:rsid w:val="002F6BCF"/>
    <w:rsid w:val="00300EF8"/>
    <w:rsid w:val="00300F19"/>
    <w:rsid w:val="00301BB7"/>
    <w:rsid w:val="00301CFE"/>
    <w:rsid w:val="003039EE"/>
    <w:rsid w:val="0030444D"/>
    <w:rsid w:val="00305BEA"/>
    <w:rsid w:val="003074DB"/>
    <w:rsid w:val="00310229"/>
    <w:rsid w:val="00310263"/>
    <w:rsid w:val="00310416"/>
    <w:rsid w:val="0031115E"/>
    <w:rsid w:val="003114E5"/>
    <w:rsid w:val="00311859"/>
    <w:rsid w:val="00311BD2"/>
    <w:rsid w:val="003120A2"/>
    <w:rsid w:val="0031295D"/>
    <w:rsid w:val="00313106"/>
    <w:rsid w:val="003151C3"/>
    <w:rsid w:val="00315DC3"/>
    <w:rsid w:val="00316A34"/>
    <w:rsid w:val="00322C80"/>
    <w:rsid w:val="003230AD"/>
    <w:rsid w:val="003233DF"/>
    <w:rsid w:val="00323B35"/>
    <w:rsid w:val="00323FE8"/>
    <w:rsid w:val="00324E48"/>
    <w:rsid w:val="00325E53"/>
    <w:rsid w:val="0032662C"/>
    <w:rsid w:val="00327FE3"/>
    <w:rsid w:val="00330599"/>
    <w:rsid w:val="003306D4"/>
    <w:rsid w:val="00331993"/>
    <w:rsid w:val="003328FA"/>
    <w:rsid w:val="0033391F"/>
    <w:rsid w:val="003345BE"/>
    <w:rsid w:val="00334EB8"/>
    <w:rsid w:val="0033623B"/>
    <w:rsid w:val="003369E4"/>
    <w:rsid w:val="00337678"/>
    <w:rsid w:val="0034182F"/>
    <w:rsid w:val="00341CA1"/>
    <w:rsid w:val="00343891"/>
    <w:rsid w:val="00344DB1"/>
    <w:rsid w:val="003451C8"/>
    <w:rsid w:val="003461D6"/>
    <w:rsid w:val="003464A1"/>
    <w:rsid w:val="003464E1"/>
    <w:rsid w:val="00346DDE"/>
    <w:rsid w:val="00346ED4"/>
    <w:rsid w:val="00347D5F"/>
    <w:rsid w:val="00353287"/>
    <w:rsid w:val="003532B9"/>
    <w:rsid w:val="00354F14"/>
    <w:rsid w:val="00355618"/>
    <w:rsid w:val="00356356"/>
    <w:rsid w:val="003607AA"/>
    <w:rsid w:val="003617CB"/>
    <w:rsid w:val="00361B07"/>
    <w:rsid w:val="00362210"/>
    <w:rsid w:val="0036231F"/>
    <w:rsid w:val="00362C51"/>
    <w:rsid w:val="0036605F"/>
    <w:rsid w:val="00366626"/>
    <w:rsid w:val="0036672A"/>
    <w:rsid w:val="0037109D"/>
    <w:rsid w:val="003726CE"/>
    <w:rsid w:val="00374BA1"/>
    <w:rsid w:val="00375878"/>
    <w:rsid w:val="00376767"/>
    <w:rsid w:val="0037742E"/>
    <w:rsid w:val="0037791E"/>
    <w:rsid w:val="00380187"/>
    <w:rsid w:val="003817B4"/>
    <w:rsid w:val="003828ED"/>
    <w:rsid w:val="00383313"/>
    <w:rsid w:val="00383FE0"/>
    <w:rsid w:val="003840A3"/>
    <w:rsid w:val="00384AA5"/>
    <w:rsid w:val="0039151C"/>
    <w:rsid w:val="003917AD"/>
    <w:rsid w:val="00391B17"/>
    <w:rsid w:val="0039253A"/>
    <w:rsid w:val="00393E24"/>
    <w:rsid w:val="003943E6"/>
    <w:rsid w:val="00394C3D"/>
    <w:rsid w:val="0039503E"/>
    <w:rsid w:val="003956B4"/>
    <w:rsid w:val="00395AEE"/>
    <w:rsid w:val="00396229"/>
    <w:rsid w:val="00396D3F"/>
    <w:rsid w:val="00396E21"/>
    <w:rsid w:val="00397C52"/>
    <w:rsid w:val="003A13D8"/>
    <w:rsid w:val="003A141F"/>
    <w:rsid w:val="003A2A82"/>
    <w:rsid w:val="003A3376"/>
    <w:rsid w:val="003A3EFE"/>
    <w:rsid w:val="003A40EB"/>
    <w:rsid w:val="003A4DDE"/>
    <w:rsid w:val="003A509B"/>
    <w:rsid w:val="003A5660"/>
    <w:rsid w:val="003A591A"/>
    <w:rsid w:val="003A5AE1"/>
    <w:rsid w:val="003A6061"/>
    <w:rsid w:val="003A6224"/>
    <w:rsid w:val="003A62C7"/>
    <w:rsid w:val="003A77F0"/>
    <w:rsid w:val="003A7C01"/>
    <w:rsid w:val="003A7E35"/>
    <w:rsid w:val="003A7FFB"/>
    <w:rsid w:val="003B04B4"/>
    <w:rsid w:val="003B0EEE"/>
    <w:rsid w:val="003B23D5"/>
    <w:rsid w:val="003B2832"/>
    <w:rsid w:val="003B3A50"/>
    <w:rsid w:val="003B3D88"/>
    <w:rsid w:val="003B4478"/>
    <w:rsid w:val="003B7027"/>
    <w:rsid w:val="003B73EA"/>
    <w:rsid w:val="003B74A2"/>
    <w:rsid w:val="003C0F9D"/>
    <w:rsid w:val="003C1DCB"/>
    <w:rsid w:val="003C1F82"/>
    <w:rsid w:val="003C3E01"/>
    <w:rsid w:val="003C40AD"/>
    <w:rsid w:val="003C5C2D"/>
    <w:rsid w:val="003C6172"/>
    <w:rsid w:val="003C6477"/>
    <w:rsid w:val="003D060B"/>
    <w:rsid w:val="003D09C2"/>
    <w:rsid w:val="003D1473"/>
    <w:rsid w:val="003D1D2C"/>
    <w:rsid w:val="003D208E"/>
    <w:rsid w:val="003D3044"/>
    <w:rsid w:val="003D3626"/>
    <w:rsid w:val="003D36E1"/>
    <w:rsid w:val="003D448D"/>
    <w:rsid w:val="003D4925"/>
    <w:rsid w:val="003D6463"/>
    <w:rsid w:val="003D7719"/>
    <w:rsid w:val="003D7970"/>
    <w:rsid w:val="003D79E4"/>
    <w:rsid w:val="003E0195"/>
    <w:rsid w:val="003E0237"/>
    <w:rsid w:val="003E0A06"/>
    <w:rsid w:val="003E212A"/>
    <w:rsid w:val="003E2DCD"/>
    <w:rsid w:val="003E2F8C"/>
    <w:rsid w:val="003E34D3"/>
    <w:rsid w:val="003E3848"/>
    <w:rsid w:val="003E3BC7"/>
    <w:rsid w:val="003E3D8A"/>
    <w:rsid w:val="003E5983"/>
    <w:rsid w:val="003E5C4C"/>
    <w:rsid w:val="003E6763"/>
    <w:rsid w:val="003E6909"/>
    <w:rsid w:val="003E6D24"/>
    <w:rsid w:val="003E6F02"/>
    <w:rsid w:val="003E754E"/>
    <w:rsid w:val="003E7C37"/>
    <w:rsid w:val="003F04AD"/>
    <w:rsid w:val="003F13D5"/>
    <w:rsid w:val="003F3AE7"/>
    <w:rsid w:val="003F42D7"/>
    <w:rsid w:val="003F613F"/>
    <w:rsid w:val="003F706F"/>
    <w:rsid w:val="00400805"/>
    <w:rsid w:val="004015DA"/>
    <w:rsid w:val="00401870"/>
    <w:rsid w:val="00401A06"/>
    <w:rsid w:val="00401DA9"/>
    <w:rsid w:val="00401DB6"/>
    <w:rsid w:val="0040222A"/>
    <w:rsid w:val="00402502"/>
    <w:rsid w:val="00402585"/>
    <w:rsid w:val="00402EF0"/>
    <w:rsid w:val="00403DC3"/>
    <w:rsid w:val="00406202"/>
    <w:rsid w:val="0040650F"/>
    <w:rsid w:val="0040704B"/>
    <w:rsid w:val="00407B18"/>
    <w:rsid w:val="00407E03"/>
    <w:rsid w:val="00412189"/>
    <w:rsid w:val="004137B6"/>
    <w:rsid w:val="0041427A"/>
    <w:rsid w:val="004152AB"/>
    <w:rsid w:val="00415735"/>
    <w:rsid w:val="00415B0C"/>
    <w:rsid w:val="0041610E"/>
    <w:rsid w:val="0041644C"/>
    <w:rsid w:val="00416B98"/>
    <w:rsid w:val="00420116"/>
    <w:rsid w:val="00420738"/>
    <w:rsid w:val="004212C9"/>
    <w:rsid w:val="00421921"/>
    <w:rsid w:val="00422158"/>
    <w:rsid w:val="00422AD4"/>
    <w:rsid w:val="00422CEC"/>
    <w:rsid w:val="00424792"/>
    <w:rsid w:val="004249A2"/>
    <w:rsid w:val="004256CF"/>
    <w:rsid w:val="00425DD3"/>
    <w:rsid w:val="00427AFC"/>
    <w:rsid w:val="00427BDD"/>
    <w:rsid w:val="0043036A"/>
    <w:rsid w:val="00431248"/>
    <w:rsid w:val="00431BE9"/>
    <w:rsid w:val="00431D41"/>
    <w:rsid w:val="004320DF"/>
    <w:rsid w:val="00432F58"/>
    <w:rsid w:val="0043406B"/>
    <w:rsid w:val="004347AC"/>
    <w:rsid w:val="004361DE"/>
    <w:rsid w:val="0043620C"/>
    <w:rsid w:val="00436368"/>
    <w:rsid w:val="004368E3"/>
    <w:rsid w:val="00436E8E"/>
    <w:rsid w:val="004413BF"/>
    <w:rsid w:val="00441FD0"/>
    <w:rsid w:val="00443C16"/>
    <w:rsid w:val="00444377"/>
    <w:rsid w:val="004460FA"/>
    <w:rsid w:val="00446DEC"/>
    <w:rsid w:val="00450F58"/>
    <w:rsid w:val="00451928"/>
    <w:rsid w:val="00451A8B"/>
    <w:rsid w:val="00451B2B"/>
    <w:rsid w:val="0045220A"/>
    <w:rsid w:val="0045269F"/>
    <w:rsid w:val="0045280B"/>
    <w:rsid w:val="00452BE7"/>
    <w:rsid w:val="00453633"/>
    <w:rsid w:val="0045534B"/>
    <w:rsid w:val="004555A5"/>
    <w:rsid w:val="00457417"/>
    <w:rsid w:val="00460CDC"/>
    <w:rsid w:val="00460CF4"/>
    <w:rsid w:val="00461102"/>
    <w:rsid w:val="00461B58"/>
    <w:rsid w:val="00461FBB"/>
    <w:rsid w:val="0046227D"/>
    <w:rsid w:val="0046310C"/>
    <w:rsid w:val="0046390D"/>
    <w:rsid w:val="00464FFF"/>
    <w:rsid w:val="0046591E"/>
    <w:rsid w:val="00465AB7"/>
    <w:rsid w:val="00466535"/>
    <w:rsid w:val="0046653C"/>
    <w:rsid w:val="004675B2"/>
    <w:rsid w:val="0046794E"/>
    <w:rsid w:val="00467F0D"/>
    <w:rsid w:val="0047013D"/>
    <w:rsid w:val="00470B2E"/>
    <w:rsid w:val="00471991"/>
    <w:rsid w:val="0047242F"/>
    <w:rsid w:val="004724BA"/>
    <w:rsid w:val="004727B6"/>
    <w:rsid w:val="00474303"/>
    <w:rsid w:val="00474E0A"/>
    <w:rsid w:val="00476319"/>
    <w:rsid w:val="00476C96"/>
    <w:rsid w:val="0047775D"/>
    <w:rsid w:val="00477A4F"/>
    <w:rsid w:val="00477EEE"/>
    <w:rsid w:val="0047CB53"/>
    <w:rsid w:val="00480874"/>
    <w:rsid w:val="004835C2"/>
    <w:rsid w:val="004836B7"/>
    <w:rsid w:val="0048374D"/>
    <w:rsid w:val="00484197"/>
    <w:rsid w:val="004850F8"/>
    <w:rsid w:val="0048578A"/>
    <w:rsid w:val="00485B33"/>
    <w:rsid w:val="0048707D"/>
    <w:rsid w:val="00490B93"/>
    <w:rsid w:val="00491556"/>
    <w:rsid w:val="004924F1"/>
    <w:rsid w:val="00492614"/>
    <w:rsid w:val="004926D8"/>
    <w:rsid w:val="00493944"/>
    <w:rsid w:val="0049468A"/>
    <w:rsid w:val="00495402"/>
    <w:rsid w:val="00495423"/>
    <w:rsid w:val="004976BC"/>
    <w:rsid w:val="004A092D"/>
    <w:rsid w:val="004A1A6A"/>
    <w:rsid w:val="004A1AA1"/>
    <w:rsid w:val="004A1B47"/>
    <w:rsid w:val="004A1E05"/>
    <w:rsid w:val="004A257E"/>
    <w:rsid w:val="004A323E"/>
    <w:rsid w:val="004A353F"/>
    <w:rsid w:val="004A4A59"/>
    <w:rsid w:val="004A52AA"/>
    <w:rsid w:val="004A53AC"/>
    <w:rsid w:val="004A5588"/>
    <w:rsid w:val="004A5A23"/>
    <w:rsid w:val="004A7407"/>
    <w:rsid w:val="004A7509"/>
    <w:rsid w:val="004A7F82"/>
    <w:rsid w:val="004AA214"/>
    <w:rsid w:val="004B12A4"/>
    <w:rsid w:val="004B1A20"/>
    <w:rsid w:val="004B1AA6"/>
    <w:rsid w:val="004B21F5"/>
    <w:rsid w:val="004B2469"/>
    <w:rsid w:val="004B3A65"/>
    <w:rsid w:val="004B5C9A"/>
    <w:rsid w:val="004BCC80"/>
    <w:rsid w:val="004C06FC"/>
    <w:rsid w:val="004C1363"/>
    <w:rsid w:val="004C2412"/>
    <w:rsid w:val="004C285F"/>
    <w:rsid w:val="004C2B37"/>
    <w:rsid w:val="004C2EEA"/>
    <w:rsid w:val="004C2FE7"/>
    <w:rsid w:val="004C5ED6"/>
    <w:rsid w:val="004C68B8"/>
    <w:rsid w:val="004C7073"/>
    <w:rsid w:val="004C77F6"/>
    <w:rsid w:val="004C796E"/>
    <w:rsid w:val="004D0700"/>
    <w:rsid w:val="004D0BA6"/>
    <w:rsid w:val="004D180D"/>
    <w:rsid w:val="004D1C3F"/>
    <w:rsid w:val="004D235B"/>
    <w:rsid w:val="004D35D8"/>
    <w:rsid w:val="004D3D9A"/>
    <w:rsid w:val="004D46DC"/>
    <w:rsid w:val="004D5755"/>
    <w:rsid w:val="004D5C1C"/>
    <w:rsid w:val="004D6757"/>
    <w:rsid w:val="004E1626"/>
    <w:rsid w:val="004E1F37"/>
    <w:rsid w:val="004E2B2F"/>
    <w:rsid w:val="004E3554"/>
    <w:rsid w:val="004E370C"/>
    <w:rsid w:val="004E3B84"/>
    <w:rsid w:val="004E45D0"/>
    <w:rsid w:val="004E5DAD"/>
    <w:rsid w:val="004E6B8D"/>
    <w:rsid w:val="004E78B8"/>
    <w:rsid w:val="004E959D"/>
    <w:rsid w:val="004F0309"/>
    <w:rsid w:val="004F241C"/>
    <w:rsid w:val="004F2A9C"/>
    <w:rsid w:val="004F4222"/>
    <w:rsid w:val="004F429D"/>
    <w:rsid w:val="004F436E"/>
    <w:rsid w:val="004F5157"/>
    <w:rsid w:val="004F55E3"/>
    <w:rsid w:val="004F59BA"/>
    <w:rsid w:val="004F5B91"/>
    <w:rsid w:val="004F63E0"/>
    <w:rsid w:val="004F6B71"/>
    <w:rsid w:val="00500C05"/>
    <w:rsid w:val="00500C7E"/>
    <w:rsid w:val="00500CE0"/>
    <w:rsid w:val="00500DF7"/>
    <w:rsid w:val="00501F7B"/>
    <w:rsid w:val="00502240"/>
    <w:rsid w:val="0050273D"/>
    <w:rsid w:val="00502CDB"/>
    <w:rsid w:val="00502D6E"/>
    <w:rsid w:val="00502EFE"/>
    <w:rsid w:val="00502F53"/>
    <w:rsid w:val="00503F5E"/>
    <w:rsid w:val="005044E6"/>
    <w:rsid w:val="005045E3"/>
    <w:rsid w:val="00504EB5"/>
    <w:rsid w:val="00505F31"/>
    <w:rsid w:val="00506309"/>
    <w:rsid w:val="00506B33"/>
    <w:rsid w:val="00506CB5"/>
    <w:rsid w:val="005074C1"/>
    <w:rsid w:val="005075E2"/>
    <w:rsid w:val="00507814"/>
    <w:rsid w:val="00507D4A"/>
    <w:rsid w:val="005112FF"/>
    <w:rsid w:val="00512C95"/>
    <w:rsid w:val="0051358B"/>
    <w:rsid w:val="0051455F"/>
    <w:rsid w:val="005146E0"/>
    <w:rsid w:val="00515F6C"/>
    <w:rsid w:val="00516C43"/>
    <w:rsid w:val="00517ACA"/>
    <w:rsid w:val="00517BF6"/>
    <w:rsid w:val="00520FB2"/>
    <w:rsid w:val="0052139A"/>
    <w:rsid w:val="005214DD"/>
    <w:rsid w:val="005221A8"/>
    <w:rsid w:val="005255C6"/>
    <w:rsid w:val="00526190"/>
    <w:rsid w:val="0052668A"/>
    <w:rsid w:val="00526A33"/>
    <w:rsid w:val="005271B7"/>
    <w:rsid w:val="00531375"/>
    <w:rsid w:val="00531907"/>
    <w:rsid w:val="00531914"/>
    <w:rsid w:val="00531DEB"/>
    <w:rsid w:val="00531F58"/>
    <w:rsid w:val="005324DA"/>
    <w:rsid w:val="00532C97"/>
    <w:rsid w:val="005340F2"/>
    <w:rsid w:val="00534195"/>
    <w:rsid w:val="00535AE2"/>
    <w:rsid w:val="00535AF6"/>
    <w:rsid w:val="00535F6A"/>
    <w:rsid w:val="00536001"/>
    <w:rsid w:val="00536362"/>
    <w:rsid w:val="00542185"/>
    <w:rsid w:val="00542958"/>
    <w:rsid w:val="00542FDB"/>
    <w:rsid w:val="00543470"/>
    <w:rsid w:val="00543A73"/>
    <w:rsid w:val="00543AB0"/>
    <w:rsid w:val="0054489C"/>
    <w:rsid w:val="00544CB0"/>
    <w:rsid w:val="0054671A"/>
    <w:rsid w:val="00546A79"/>
    <w:rsid w:val="00550004"/>
    <w:rsid w:val="00550A8A"/>
    <w:rsid w:val="00551806"/>
    <w:rsid w:val="005537C5"/>
    <w:rsid w:val="00555249"/>
    <w:rsid w:val="0055626E"/>
    <w:rsid w:val="00556EBD"/>
    <w:rsid w:val="00556F96"/>
    <w:rsid w:val="00557703"/>
    <w:rsid w:val="0055D58C"/>
    <w:rsid w:val="00560C98"/>
    <w:rsid w:val="005612F6"/>
    <w:rsid w:val="00562EFC"/>
    <w:rsid w:val="00563EA6"/>
    <w:rsid w:val="0056590E"/>
    <w:rsid w:val="00566CF3"/>
    <w:rsid w:val="00567977"/>
    <w:rsid w:val="00570D18"/>
    <w:rsid w:val="00570E89"/>
    <w:rsid w:val="0057113A"/>
    <w:rsid w:val="005714D0"/>
    <w:rsid w:val="00571E1D"/>
    <w:rsid w:val="0057304B"/>
    <w:rsid w:val="005730A2"/>
    <w:rsid w:val="00573280"/>
    <w:rsid w:val="00574C6A"/>
    <w:rsid w:val="00575413"/>
    <w:rsid w:val="00575817"/>
    <w:rsid w:val="0057598D"/>
    <w:rsid w:val="00575CD9"/>
    <w:rsid w:val="00575F77"/>
    <w:rsid w:val="0057705B"/>
    <w:rsid w:val="00577625"/>
    <w:rsid w:val="00580509"/>
    <w:rsid w:val="005825CB"/>
    <w:rsid w:val="00582942"/>
    <w:rsid w:val="00582C13"/>
    <w:rsid w:val="00583F9A"/>
    <w:rsid w:val="005843D4"/>
    <w:rsid w:val="00584462"/>
    <w:rsid w:val="00584E26"/>
    <w:rsid w:val="005861E2"/>
    <w:rsid w:val="00586360"/>
    <w:rsid w:val="00587CEA"/>
    <w:rsid w:val="00587DFC"/>
    <w:rsid w:val="00590BBC"/>
    <w:rsid w:val="00590E08"/>
    <w:rsid w:val="005915E2"/>
    <w:rsid w:val="00591B42"/>
    <w:rsid w:val="00594BB2"/>
    <w:rsid w:val="00597B5C"/>
    <w:rsid w:val="005A0DBC"/>
    <w:rsid w:val="005A1771"/>
    <w:rsid w:val="005A3224"/>
    <w:rsid w:val="005A347F"/>
    <w:rsid w:val="005A3AC1"/>
    <w:rsid w:val="005A41B0"/>
    <w:rsid w:val="005A4DE5"/>
    <w:rsid w:val="005A5739"/>
    <w:rsid w:val="005A659C"/>
    <w:rsid w:val="005A6DD7"/>
    <w:rsid w:val="005A78ED"/>
    <w:rsid w:val="005AD975"/>
    <w:rsid w:val="005B091A"/>
    <w:rsid w:val="005B112E"/>
    <w:rsid w:val="005B1347"/>
    <w:rsid w:val="005B1BDF"/>
    <w:rsid w:val="005B259D"/>
    <w:rsid w:val="005B3D91"/>
    <w:rsid w:val="005B4050"/>
    <w:rsid w:val="005B5FD1"/>
    <w:rsid w:val="005B6194"/>
    <w:rsid w:val="005B69BF"/>
    <w:rsid w:val="005C2434"/>
    <w:rsid w:val="005C2690"/>
    <w:rsid w:val="005C2F73"/>
    <w:rsid w:val="005C3530"/>
    <w:rsid w:val="005C4213"/>
    <w:rsid w:val="005C4324"/>
    <w:rsid w:val="005C521F"/>
    <w:rsid w:val="005C529A"/>
    <w:rsid w:val="005C5606"/>
    <w:rsid w:val="005C59BF"/>
    <w:rsid w:val="005C6C1F"/>
    <w:rsid w:val="005D001D"/>
    <w:rsid w:val="005D04A2"/>
    <w:rsid w:val="005D06F4"/>
    <w:rsid w:val="005D0953"/>
    <w:rsid w:val="005D2427"/>
    <w:rsid w:val="005D2E6A"/>
    <w:rsid w:val="005D3355"/>
    <w:rsid w:val="005D3521"/>
    <w:rsid w:val="005D36D5"/>
    <w:rsid w:val="005D36E5"/>
    <w:rsid w:val="005D41D8"/>
    <w:rsid w:val="005D469B"/>
    <w:rsid w:val="005D4A25"/>
    <w:rsid w:val="005D5477"/>
    <w:rsid w:val="005D5AD3"/>
    <w:rsid w:val="005D67A8"/>
    <w:rsid w:val="005D6870"/>
    <w:rsid w:val="005D6C58"/>
    <w:rsid w:val="005D7D76"/>
    <w:rsid w:val="005E11BF"/>
    <w:rsid w:val="005E1B11"/>
    <w:rsid w:val="005E2C6E"/>
    <w:rsid w:val="005E363C"/>
    <w:rsid w:val="005E3E9C"/>
    <w:rsid w:val="005E40A0"/>
    <w:rsid w:val="005E56DE"/>
    <w:rsid w:val="005E609F"/>
    <w:rsid w:val="005E6323"/>
    <w:rsid w:val="005E665B"/>
    <w:rsid w:val="005E6A4A"/>
    <w:rsid w:val="005F0F94"/>
    <w:rsid w:val="005F1ACE"/>
    <w:rsid w:val="005F1C49"/>
    <w:rsid w:val="005F226C"/>
    <w:rsid w:val="005F279C"/>
    <w:rsid w:val="005F28C9"/>
    <w:rsid w:val="005F2A1C"/>
    <w:rsid w:val="005F31E2"/>
    <w:rsid w:val="005F54CC"/>
    <w:rsid w:val="005F5EFF"/>
    <w:rsid w:val="005F7D5B"/>
    <w:rsid w:val="00601A13"/>
    <w:rsid w:val="006026D0"/>
    <w:rsid w:val="00602775"/>
    <w:rsid w:val="00602E4F"/>
    <w:rsid w:val="00604653"/>
    <w:rsid w:val="00604BBE"/>
    <w:rsid w:val="006077DE"/>
    <w:rsid w:val="00607814"/>
    <w:rsid w:val="00607CDF"/>
    <w:rsid w:val="00611517"/>
    <w:rsid w:val="0061258E"/>
    <w:rsid w:val="006125CB"/>
    <w:rsid w:val="006126D9"/>
    <w:rsid w:val="006133B2"/>
    <w:rsid w:val="006145AF"/>
    <w:rsid w:val="0061591F"/>
    <w:rsid w:val="00615C51"/>
    <w:rsid w:val="00615F0D"/>
    <w:rsid w:val="006171B2"/>
    <w:rsid w:val="0062048C"/>
    <w:rsid w:val="00620962"/>
    <w:rsid w:val="00621AC2"/>
    <w:rsid w:val="00621B56"/>
    <w:rsid w:val="00622CE0"/>
    <w:rsid w:val="00622EED"/>
    <w:rsid w:val="00623136"/>
    <w:rsid w:val="00623FF3"/>
    <w:rsid w:val="00624B80"/>
    <w:rsid w:val="0062509E"/>
    <w:rsid w:val="00625127"/>
    <w:rsid w:val="0062562B"/>
    <w:rsid w:val="00625BC2"/>
    <w:rsid w:val="00625F0D"/>
    <w:rsid w:val="00626A2F"/>
    <w:rsid w:val="00626F3F"/>
    <w:rsid w:val="00627081"/>
    <w:rsid w:val="00627A69"/>
    <w:rsid w:val="00630523"/>
    <w:rsid w:val="00631637"/>
    <w:rsid w:val="00633588"/>
    <w:rsid w:val="00635D49"/>
    <w:rsid w:val="006360AF"/>
    <w:rsid w:val="00636FF1"/>
    <w:rsid w:val="0063722B"/>
    <w:rsid w:val="00637EC4"/>
    <w:rsid w:val="006401F0"/>
    <w:rsid w:val="00641D73"/>
    <w:rsid w:val="006422DE"/>
    <w:rsid w:val="00642BF4"/>
    <w:rsid w:val="0064309E"/>
    <w:rsid w:val="00643ACD"/>
    <w:rsid w:val="006453D6"/>
    <w:rsid w:val="006458AD"/>
    <w:rsid w:val="00645C25"/>
    <w:rsid w:val="00645D87"/>
    <w:rsid w:val="006461C2"/>
    <w:rsid w:val="006472A4"/>
    <w:rsid w:val="006474DB"/>
    <w:rsid w:val="00647C91"/>
    <w:rsid w:val="006504A3"/>
    <w:rsid w:val="00650571"/>
    <w:rsid w:val="00650E52"/>
    <w:rsid w:val="006512C0"/>
    <w:rsid w:val="00651C19"/>
    <w:rsid w:val="00652C8F"/>
    <w:rsid w:val="006538D8"/>
    <w:rsid w:val="006541C1"/>
    <w:rsid w:val="006547A9"/>
    <w:rsid w:val="00654D0C"/>
    <w:rsid w:val="00655114"/>
    <w:rsid w:val="00655F61"/>
    <w:rsid w:val="00656909"/>
    <w:rsid w:val="00656EBF"/>
    <w:rsid w:val="00657C56"/>
    <w:rsid w:val="00660497"/>
    <w:rsid w:val="00661545"/>
    <w:rsid w:val="00663A9E"/>
    <w:rsid w:val="00663C92"/>
    <w:rsid w:val="0066502D"/>
    <w:rsid w:val="006662BB"/>
    <w:rsid w:val="00666D26"/>
    <w:rsid w:val="0066740F"/>
    <w:rsid w:val="006700D6"/>
    <w:rsid w:val="0067110F"/>
    <w:rsid w:val="00671EF2"/>
    <w:rsid w:val="00672A9F"/>
    <w:rsid w:val="00672CF4"/>
    <w:rsid w:val="00673622"/>
    <w:rsid w:val="00673955"/>
    <w:rsid w:val="00673E1B"/>
    <w:rsid w:val="006754FB"/>
    <w:rsid w:val="00677A11"/>
    <w:rsid w:val="00677EC6"/>
    <w:rsid w:val="006801D7"/>
    <w:rsid w:val="006803FD"/>
    <w:rsid w:val="0068092A"/>
    <w:rsid w:val="006809DE"/>
    <w:rsid w:val="00680B31"/>
    <w:rsid w:val="00680C22"/>
    <w:rsid w:val="00680EB5"/>
    <w:rsid w:val="00680F3D"/>
    <w:rsid w:val="006819B8"/>
    <w:rsid w:val="00681D96"/>
    <w:rsid w:val="00681E0B"/>
    <w:rsid w:val="0068231A"/>
    <w:rsid w:val="00682550"/>
    <w:rsid w:val="0068348D"/>
    <w:rsid w:val="006836DB"/>
    <w:rsid w:val="00683E42"/>
    <w:rsid w:val="00684220"/>
    <w:rsid w:val="006851DF"/>
    <w:rsid w:val="00685707"/>
    <w:rsid w:val="00685AC1"/>
    <w:rsid w:val="00685B1A"/>
    <w:rsid w:val="00686E42"/>
    <w:rsid w:val="00686E59"/>
    <w:rsid w:val="00687B36"/>
    <w:rsid w:val="00690349"/>
    <w:rsid w:val="0069048B"/>
    <w:rsid w:val="00690689"/>
    <w:rsid w:val="00692280"/>
    <w:rsid w:val="0069246D"/>
    <w:rsid w:val="00693FDA"/>
    <w:rsid w:val="0069408B"/>
    <w:rsid w:val="006942C0"/>
    <w:rsid w:val="006948DF"/>
    <w:rsid w:val="00695668"/>
    <w:rsid w:val="00695E0F"/>
    <w:rsid w:val="006965CC"/>
    <w:rsid w:val="0069778B"/>
    <w:rsid w:val="00697891"/>
    <w:rsid w:val="006A07E6"/>
    <w:rsid w:val="006A0A8F"/>
    <w:rsid w:val="006A16E3"/>
    <w:rsid w:val="006A1D37"/>
    <w:rsid w:val="006A290E"/>
    <w:rsid w:val="006A29E4"/>
    <w:rsid w:val="006A361D"/>
    <w:rsid w:val="006A3F39"/>
    <w:rsid w:val="006A576A"/>
    <w:rsid w:val="006A6000"/>
    <w:rsid w:val="006A664A"/>
    <w:rsid w:val="006B11E7"/>
    <w:rsid w:val="006B1AFE"/>
    <w:rsid w:val="006B1F05"/>
    <w:rsid w:val="006B27C3"/>
    <w:rsid w:val="006B441C"/>
    <w:rsid w:val="006B4507"/>
    <w:rsid w:val="006B4C92"/>
    <w:rsid w:val="006B6981"/>
    <w:rsid w:val="006B69E8"/>
    <w:rsid w:val="006B6D3F"/>
    <w:rsid w:val="006B7E52"/>
    <w:rsid w:val="006BC8B3"/>
    <w:rsid w:val="006C0387"/>
    <w:rsid w:val="006C0886"/>
    <w:rsid w:val="006C0C32"/>
    <w:rsid w:val="006C18F3"/>
    <w:rsid w:val="006C2221"/>
    <w:rsid w:val="006C3E94"/>
    <w:rsid w:val="006C4322"/>
    <w:rsid w:val="006C44FE"/>
    <w:rsid w:val="006C4C91"/>
    <w:rsid w:val="006C554D"/>
    <w:rsid w:val="006C5FE2"/>
    <w:rsid w:val="006C61F8"/>
    <w:rsid w:val="006C6376"/>
    <w:rsid w:val="006C642F"/>
    <w:rsid w:val="006C64F8"/>
    <w:rsid w:val="006C6C29"/>
    <w:rsid w:val="006C7B96"/>
    <w:rsid w:val="006D0738"/>
    <w:rsid w:val="006D1010"/>
    <w:rsid w:val="006D1B60"/>
    <w:rsid w:val="006D27E8"/>
    <w:rsid w:val="006D284B"/>
    <w:rsid w:val="006D38BE"/>
    <w:rsid w:val="006D39F4"/>
    <w:rsid w:val="006D465C"/>
    <w:rsid w:val="006D4C12"/>
    <w:rsid w:val="006D6763"/>
    <w:rsid w:val="006D6A09"/>
    <w:rsid w:val="006D733D"/>
    <w:rsid w:val="006D7551"/>
    <w:rsid w:val="006D7904"/>
    <w:rsid w:val="006E05B4"/>
    <w:rsid w:val="006E1442"/>
    <w:rsid w:val="006E2499"/>
    <w:rsid w:val="006E4295"/>
    <w:rsid w:val="006E67CC"/>
    <w:rsid w:val="006E791A"/>
    <w:rsid w:val="006E7F02"/>
    <w:rsid w:val="006F0529"/>
    <w:rsid w:val="006F204D"/>
    <w:rsid w:val="006F33F6"/>
    <w:rsid w:val="006F3422"/>
    <w:rsid w:val="006F3BE3"/>
    <w:rsid w:val="006F431A"/>
    <w:rsid w:val="006F44C9"/>
    <w:rsid w:val="006F4CE4"/>
    <w:rsid w:val="006F6780"/>
    <w:rsid w:val="006F6E72"/>
    <w:rsid w:val="006F6EC3"/>
    <w:rsid w:val="00700115"/>
    <w:rsid w:val="00700147"/>
    <w:rsid w:val="0070079E"/>
    <w:rsid w:val="007007CA"/>
    <w:rsid w:val="00701D42"/>
    <w:rsid w:val="00701D7F"/>
    <w:rsid w:val="007024B1"/>
    <w:rsid w:val="00704A3D"/>
    <w:rsid w:val="00704FA6"/>
    <w:rsid w:val="00705BD1"/>
    <w:rsid w:val="00705C0B"/>
    <w:rsid w:val="007060E2"/>
    <w:rsid w:val="00706726"/>
    <w:rsid w:val="00706E40"/>
    <w:rsid w:val="00707DB7"/>
    <w:rsid w:val="0070F172"/>
    <w:rsid w:val="007107DB"/>
    <w:rsid w:val="00710D83"/>
    <w:rsid w:val="00711304"/>
    <w:rsid w:val="0071132F"/>
    <w:rsid w:val="007136E6"/>
    <w:rsid w:val="00713FA5"/>
    <w:rsid w:val="00714CDC"/>
    <w:rsid w:val="00715228"/>
    <w:rsid w:val="0071561B"/>
    <w:rsid w:val="00715767"/>
    <w:rsid w:val="0071C97E"/>
    <w:rsid w:val="00720513"/>
    <w:rsid w:val="00720E96"/>
    <w:rsid w:val="0072268E"/>
    <w:rsid w:val="00724EEC"/>
    <w:rsid w:val="007259FE"/>
    <w:rsid w:val="007265A0"/>
    <w:rsid w:val="00726BFC"/>
    <w:rsid w:val="00726E3D"/>
    <w:rsid w:val="00727007"/>
    <w:rsid w:val="007275D1"/>
    <w:rsid w:val="00730055"/>
    <w:rsid w:val="007300B2"/>
    <w:rsid w:val="007309AA"/>
    <w:rsid w:val="00731710"/>
    <w:rsid w:val="00732F5B"/>
    <w:rsid w:val="00733949"/>
    <w:rsid w:val="00733A5B"/>
    <w:rsid w:val="0073455D"/>
    <w:rsid w:val="00736849"/>
    <w:rsid w:val="00737B5C"/>
    <w:rsid w:val="00737ED3"/>
    <w:rsid w:val="00740877"/>
    <w:rsid w:val="00742367"/>
    <w:rsid w:val="00742E3C"/>
    <w:rsid w:val="00742FF0"/>
    <w:rsid w:val="00743A08"/>
    <w:rsid w:val="00743CB3"/>
    <w:rsid w:val="007446EA"/>
    <w:rsid w:val="007447CB"/>
    <w:rsid w:val="00745E76"/>
    <w:rsid w:val="00745EAC"/>
    <w:rsid w:val="00745FCA"/>
    <w:rsid w:val="00746072"/>
    <w:rsid w:val="00746769"/>
    <w:rsid w:val="0074695D"/>
    <w:rsid w:val="00746EBB"/>
    <w:rsid w:val="00747702"/>
    <w:rsid w:val="0074785E"/>
    <w:rsid w:val="00750A31"/>
    <w:rsid w:val="007513E6"/>
    <w:rsid w:val="00751D8A"/>
    <w:rsid w:val="00752C5E"/>
    <w:rsid w:val="00752D32"/>
    <w:rsid w:val="0075367E"/>
    <w:rsid w:val="00754666"/>
    <w:rsid w:val="00754BC3"/>
    <w:rsid w:val="007553F3"/>
    <w:rsid w:val="00756641"/>
    <w:rsid w:val="00756BB9"/>
    <w:rsid w:val="00756D68"/>
    <w:rsid w:val="0076062C"/>
    <w:rsid w:val="007631A3"/>
    <w:rsid w:val="00763C2A"/>
    <w:rsid w:val="00763F9F"/>
    <w:rsid w:val="007655C1"/>
    <w:rsid w:val="00766F69"/>
    <w:rsid w:val="007673C6"/>
    <w:rsid w:val="0077197A"/>
    <w:rsid w:val="00771D8A"/>
    <w:rsid w:val="00772DA1"/>
    <w:rsid w:val="00772DB4"/>
    <w:rsid w:val="007742A3"/>
    <w:rsid w:val="00774753"/>
    <w:rsid w:val="007756EF"/>
    <w:rsid w:val="00777A81"/>
    <w:rsid w:val="00777BF7"/>
    <w:rsid w:val="00780A40"/>
    <w:rsid w:val="00780CC6"/>
    <w:rsid w:val="00781563"/>
    <w:rsid w:val="007825E6"/>
    <w:rsid w:val="00782D69"/>
    <w:rsid w:val="0078399B"/>
    <w:rsid w:val="00783F3D"/>
    <w:rsid w:val="0078403F"/>
    <w:rsid w:val="00784E59"/>
    <w:rsid w:val="00784FBE"/>
    <w:rsid w:val="00784FF1"/>
    <w:rsid w:val="00785A4D"/>
    <w:rsid w:val="00785D5D"/>
    <w:rsid w:val="00785D9E"/>
    <w:rsid w:val="00786B9B"/>
    <w:rsid w:val="00787788"/>
    <w:rsid w:val="007878BC"/>
    <w:rsid w:val="007879B5"/>
    <w:rsid w:val="00787A92"/>
    <w:rsid w:val="00787F1B"/>
    <w:rsid w:val="0079044F"/>
    <w:rsid w:val="00791114"/>
    <w:rsid w:val="0079239C"/>
    <w:rsid w:val="00792629"/>
    <w:rsid w:val="00792707"/>
    <w:rsid w:val="00792A92"/>
    <w:rsid w:val="0079329D"/>
    <w:rsid w:val="00794260"/>
    <w:rsid w:val="007942EB"/>
    <w:rsid w:val="00794367"/>
    <w:rsid w:val="00795473"/>
    <w:rsid w:val="00796C61"/>
    <w:rsid w:val="00797203"/>
    <w:rsid w:val="0079730F"/>
    <w:rsid w:val="007A057C"/>
    <w:rsid w:val="007A05A7"/>
    <w:rsid w:val="007A3C5F"/>
    <w:rsid w:val="007A4620"/>
    <w:rsid w:val="007A4646"/>
    <w:rsid w:val="007A54B4"/>
    <w:rsid w:val="007A6238"/>
    <w:rsid w:val="007B23E0"/>
    <w:rsid w:val="007B2E10"/>
    <w:rsid w:val="007B2F31"/>
    <w:rsid w:val="007B3083"/>
    <w:rsid w:val="007B313B"/>
    <w:rsid w:val="007B3E0D"/>
    <w:rsid w:val="007B3E47"/>
    <w:rsid w:val="007B5AD4"/>
    <w:rsid w:val="007B661D"/>
    <w:rsid w:val="007B6B95"/>
    <w:rsid w:val="007BE2F0"/>
    <w:rsid w:val="007C084E"/>
    <w:rsid w:val="007C0F0E"/>
    <w:rsid w:val="007C1CF8"/>
    <w:rsid w:val="007C3FA5"/>
    <w:rsid w:val="007C4903"/>
    <w:rsid w:val="007C5087"/>
    <w:rsid w:val="007C5428"/>
    <w:rsid w:val="007C6448"/>
    <w:rsid w:val="007C6CF6"/>
    <w:rsid w:val="007C7F6F"/>
    <w:rsid w:val="007D0FB8"/>
    <w:rsid w:val="007D189F"/>
    <w:rsid w:val="007D4941"/>
    <w:rsid w:val="007D5C27"/>
    <w:rsid w:val="007D612E"/>
    <w:rsid w:val="007D69A7"/>
    <w:rsid w:val="007D6ACB"/>
    <w:rsid w:val="007D7C40"/>
    <w:rsid w:val="007D7F63"/>
    <w:rsid w:val="007E1AAD"/>
    <w:rsid w:val="007E2C76"/>
    <w:rsid w:val="007E3DED"/>
    <w:rsid w:val="007E4D52"/>
    <w:rsid w:val="007E5244"/>
    <w:rsid w:val="007E5330"/>
    <w:rsid w:val="007E5A57"/>
    <w:rsid w:val="007E65E4"/>
    <w:rsid w:val="007E67A3"/>
    <w:rsid w:val="007E76AC"/>
    <w:rsid w:val="007F0081"/>
    <w:rsid w:val="007F0201"/>
    <w:rsid w:val="007F057F"/>
    <w:rsid w:val="007F19BE"/>
    <w:rsid w:val="007F2FC0"/>
    <w:rsid w:val="007F4BD3"/>
    <w:rsid w:val="007F5192"/>
    <w:rsid w:val="007F5386"/>
    <w:rsid w:val="007F588A"/>
    <w:rsid w:val="007F5A61"/>
    <w:rsid w:val="007F5D86"/>
    <w:rsid w:val="007F6C3B"/>
    <w:rsid w:val="007F72AE"/>
    <w:rsid w:val="007F7F24"/>
    <w:rsid w:val="00800B1B"/>
    <w:rsid w:val="008026BC"/>
    <w:rsid w:val="00802D9E"/>
    <w:rsid w:val="008033F9"/>
    <w:rsid w:val="00803FBA"/>
    <w:rsid w:val="0080410D"/>
    <w:rsid w:val="00807034"/>
    <w:rsid w:val="00807ED0"/>
    <w:rsid w:val="00808B70"/>
    <w:rsid w:val="00810BB5"/>
    <w:rsid w:val="00810DE5"/>
    <w:rsid w:val="00811483"/>
    <w:rsid w:val="0081225B"/>
    <w:rsid w:val="0081318F"/>
    <w:rsid w:val="00814B86"/>
    <w:rsid w:val="008155A5"/>
    <w:rsid w:val="008171EB"/>
    <w:rsid w:val="0082147A"/>
    <w:rsid w:val="008218EA"/>
    <w:rsid w:val="00822262"/>
    <w:rsid w:val="00822638"/>
    <w:rsid w:val="008242ED"/>
    <w:rsid w:val="00824824"/>
    <w:rsid w:val="00824997"/>
    <w:rsid w:val="00825827"/>
    <w:rsid w:val="008268EB"/>
    <w:rsid w:val="00826ED5"/>
    <w:rsid w:val="008271F0"/>
    <w:rsid w:val="008278CE"/>
    <w:rsid w:val="008279E9"/>
    <w:rsid w:val="0082E9B4"/>
    <w:rsid w:val="0082F3BC"/>
    <w:rsid w:val="0082FFF9"/>
    <w:rsid w:val="0083002D"/>
    <w:rsid w:val="008304BD"/>
    <w:rsid w:val="00830651"/>
    <w:rsid w:val="00830978"/>
    <w:rsid w:val="0083164A"/>
    <w:rsid w:val="00831CFC"/>
    <w:rsid w:val="00832CF7"/>
    <w:rsid w:val="00834ED1"/>
    <w:rsid w:val="008352F8"/>
    <w:rsid w:val="00835B5C"/>
    <w:rsid w:val="00836FD7"/>
    <w:rsid w:val="008377D4"/>
    <w:rsid w:val="00840342"/>
    <w:rsid w:val="008406A6"/>
    <w:rsid w:val="008411B8"/>
    <w:rsid w:val="0084304B"/>
    <w:rsid w:val="00843A79"/>
    <w:rsid w:val="008455CE"/>
    <w:rsid w:val="00845C3F"/>
    <w:rsid w:val="00847569"/>
    <w:rsid w:val="008476BA"/>
    <w:rsid w:val="008477DB"/>
    <w:rsid w:val="00847DC6"/>
    <w:rsid w:val="008502E9"/>
    <w:rsid w:val="0085070D"/>
    <w:rsid w:val="00851A7A"/>
    <w:rsid w:val="008543E8"/>
    <w:rsid w:val="00854BB9"/>
    <w:rsid w:val="00855D06"/>
    <w:rsid w:val="00856B86"/>
    <w:rsid w:val="008575C6"/>
    <w:rsid w:val="00857867"/>
    <w:rsid w:val="00857AAC"/>
    <w:rsid w:val="00857DDC"/>
    <w:rsid w:val="00857E09"/>
    <w:rsid w:val="00860EE9"/>
    <w:rsid w:val="00861D2D"/>
    <w:rsid w:val="008631F9"/>
    <w:rsid w:val="008639ED"/>
    <w:rsid w:val="00863FFD"/>
    <w:rsid w:val="008649AA"/>
    <w:rsid w:val="00865A5D"/>
    <w:rsid w:val="00865CD0"/>
    <w:rsid w:val="0086778D"/>
    <w:rsid w:val="00867C1A"/>
    <w:rsid w:val="00871171"/>
    <w:rsid w:val="008736C3"/>
    <w:rsid w:val="00873BAE"/>
    <w:rsid w:val="00875922"/>
    <w:rsid w:val="00875D40"/>
    <w:rsid w:val="00875D5F"/>
    <w:rsid w:val="008764E8"/>
    <w:rsid w:val="00876D95"/>
    <w:rsid w:val="0087707F"/>
    <w:rsid w:val="00877251"/>
    <w:rsid w:val="00877390"/>
    <w:rsid w:val="00877B9C"/>
    <w:rsid w:val="008800C7"/>
    <w:rsid w:val="0088028F"/>
    <w:rsid w:val="00880617"/>
    <w:rsid w:val="00880B0B"/>
    <w:rsid w:val="00881A29"/>
    <w:rsid w:val="00882B7A"/>
    <w:rsid w:val="0088304E"/>
    <w:rsid w:val="00885E19"/>
    <w:rsid w:val="00885F60"/>
    <w:rsid w:val="008861B5"/>
    <w:rsid w:val="008865AC"/>
    <w:rsid w:val="00886B0F"/>
    <w:rsid w:val="00886BFC"/>
    <w:rsid w:val="00886FA4"/>
    <w:rsid w:val="00887B8D"/>
    <w:rsid w:val="00887CFF"/>
    <w:rsid w:val="008900A8"/>
    <w:rsid w:val="00891019"/>
    <w:rsid w:val="008924E3"/>
    <w:rsid w:val="00892FEC"/>
    <w:rsid w:val="00893248"/>
    <w:rsid w:val="00893254"/>
    <w:rsid w:val="008948E3"/>
    <w:rsid w:val="00895248"/>
    <w:rsid w:val="00895AF4"/>
    <w:rsid w:val="00896889"/>
    <w:rsid w:val="008968D4"/>
    <w:rsid w:val="00897865"/>
    <w:rsid w:val="00897B5E"/>
    <w:rsid w:val="008A099B"/>
    <w:rsid w:val="008A1E68"/>
    <w:rsid w:val="008A2B4E"/>
    <w:rsid w:val="008A2F0F"/>
    <w:rsid w:val="008A347D"/>
    <w:rsid w:val="008A3E98"/>
    <w:rsid w:val="008A5B65"/>
    <w:rsid w:val="008A6315"/>
    <w:rsid w:val="008A7BB9"/>
    <w:rsid w:val="008B06C2"/>
    <w:rsid w:val="008B0981"/>
    <w:rsid w:val="008B0CDB"/>
    <w:rsid w:val="008B1439"/>
    <w:rsid w:val="008B1444"/>
    <w:rsid w:val="008B23CC"/>
    <w:rsid w:val="008B3DC3"/>
    <w:rsid w:val="008B4078"/>
    <w:rsid w:val="008B42C2"/>
    <w:rsid w:val="008B4830"/>
    <w:rsid w:val="008B5261"/>
    <w:rsid w:val="008B5BD4"/>
    <w:rsid w:val="008B5EEF"/>
    <w:rsid w:val="008B6478"/>
    <w:rsid w:val="008B72DB"/>
    <w:rsid w:val="008C03A7"/>
    <w:rsid w:val="008C1890"/>
    <w:rsid w:val="008C241C"/>
    <w:rsid w:val="008C2FB7"/>
    <w:rsid w:val="008C33A6"/>
    <w:rsid w:val="008C3D4A"/>
    <w:rsid w:val="008C420F"/>
    <w:rsid w:val="008C5A49"/>
    <w:rsid w:val="008C61E1"/>
    <w:rsid w:val="008C6527"/>
    <w:rsid w:val="008C6FAE"/>
    <w:rsid w:val="008D0483"/>
    <w:rsid w:val="008D06B6"/>
    <w:rsid w:val="008D19C2"/>
    <w:rsid w:val="008D33DE"/>
    <w:rsid w:val="008D48C5"/>
    <w:rsid w:val="008D4F86"/>
    <w:rsid w:val="008D52EB"/>
    <w:rsid w:val="008D53BA"/>
    <w:rsid w:val="008D6A34"/>
    <w:rsid w:val="008D6F13"/>
    <w:rsid w:val="008D7FA3"/>
    <w:rsid w:val="008E0EF8"/>
    <w:rsid w:val="008E1351"/>
    <w:rsid w:val="008E18F7"/>
    <w:rsid w:val="008E20CF"/>
    <w:rsid w:val="008E24B0"/>
    <w:rsid w:val="008E2D5F"/>
    <w:rsid w:val="008E3D3B"/>
    <w:rsid w:val="008E3EB3"/>
    <w:rsid w:val="008E4E2B"/>
    <w:rsid w:val="008E56FA"/>
    <w:rsid w:val="008E5B40"/>
    <w:rsid w:val="008E6D77"/>
    <w:rsid w:val="008E7345"/>
    <w:rsid w:val="008F0003"/>
    <w:rsid w:val="008F01CD"/>
    <w:rsid w:val="008F0F8C"/>
    <w:rsid w:val="008F1404"/>
    <w:rsid w:val="008F1671"/>
    <w:rsid w:val="008F196C"/>
    <w:rsid w:val="008F3178"/>
    <w:rsid w:val="008F4177"/>
    <w:rsid w:val="008F4A08"/>
    <w:rsid w:val="008F4B6E"/>
    <w:rsid w:val="008F4DEF"/>
    <w:rsid w:val="008F5998"/>
    <w:rsid w:val="008F5BFC"/>
    <w:rsid w:val="008F71AF"/>
    <w:rsid w:val="00902402"/>
    <w:rsid w:val="00903DFC"/>
    <w:rsid w:val="00904014"/>
    <w:rsid w:val="009045BA"/>
    <w:rsid w:val="00904C56"/>
    <w:rsid w:val="0090519A"/>
    <w:rsid w:val="00910613"/>
    <w:rsid w:val="0091127C"/>
    <w:rsid w:val="0091136F"/>
    <w:rsid w:val="00913C80"/>
    <w:rsid w:val="00913E6F"/>
    <w:rsid w:val="0091449E"/>
    <w:rsid w:val="00914F9F"/>
    <w:rsid w:val="00916B8A"/>
    <w:rsid w:val="00920FE5"/>
    <w:rsid w:val="00921EE3"/>
    <w:rsid w:val="009222EB"/>
    <w:rsid w:val="00922A00"/>
    <w:rsid w:val="009246A7"/>
    <w:rsid w:val="0092525B"/>
    <w:rsid w:val="009252A7"/>
    <w:rsid w:val="00926271"/>
    <w:rsid w:val="00926655"/>
    <w:rsid w:val="00926865"/>
    <w:rsid w:val="00926B80"/>
    <w:rsid w:val="00926E89"/>
    <w:rsid w:val="00930033"/>
    <w:rsid w:val="009314D3"/>
    <w:rsid w:val="0093162C"/>
    <w:rsid w:val="009326F6"/>
    <w:rsid w:val="0093470B"/>
    <w:rsid w:val="00934809"/>
    <w:rsid w:val="00934BD0"/>
    <w:rsid w:val="00936BC3"/>
    <w:rsid w:val="0093762B"/>
    <w:rsid w:val="0093785E"/>
    <w:rsid w:val="009403CD"/>
    <w:rsid w:val="0094160E"/>
    <w:rsid w:val="0094187B"/>
    <w:rsid w:val="00941A51"/>
    <w:rsid w:val="00942980"/>
    <w:rsid w:val="009439E9"/>
    <w:rsid w:val="00943A41"/>
    <w:rsid w:val="00943A44"/>
    <w:rsid w:val="00943AE4"/>
    <w:rsid w:val="00944CA4"/>
    <w:rsid w:val="00945347"/>
    <w:rsid w:val="00946B70"/>
    <w:rsid w:val="009476E2"/>
    <w:rsid w:val="00947D45"/>
    <w:rsid w:val="00947D55"/>
    <w:rsid w:val="0094EFF6"/>
    <w:rsid w:val="00950523"/>
    <w:rsid w:val="009508A4"/>
    <w:rsid w:val="009513C6"/>
    <w:rsid w:val="00951CC0"/>
    <w:rsid w:val="009520E2"/>
    <w:rsid w:val="0095367C"/>
    <w:rsid w:val="00955558"/>
    <w:rsid w:val="00955E35"/>
    <w:rsid w:val="00955F7B"/>
    <w:rsid w:val="009568BF"/>
    <w:rsid w:val="0095DBB8"/>
    <w:rsid w:val="00960566"/>
    <w:rsid w:val="00960EF0"/>
    <w:rsid w:val="009624A5"/>
    <w:rsid w:val="00963391"/>
    <w:rsid w:val="009638D8"/>
    <w:rsid w:val="00963CEA"/>
    <w:rsid w:val="009640D1"/>
    <w:rsid w:val="00964A40"/>
    <w:rsid w:val="00964DF5"/>
    <w:rsid w:val="00965639"/>
    <w:rsid w:val="00965CC1"/>
    <w:rsid w:val="00966157"/>
    <w:rsid w:val="009661CD"/>
    <w:rsid w:val="00966BCF"/>
    <w:rsid w:val="009676D9"/>
    <w:rsid w:val="00971142"/>
    <w:rsid w:val="00971328"/>
    <w:rsid w:val="00971B23"/>
    <w:rsid w:val="00972A5C"/>
    <w:rsid w:val="009739B2"/>
    <w:rsid w:val="00973FF8"/>
    <w:rsid w:val="00974699"/>
    <w:rsid w:val="00974F0A"/>
    <w:rsid w:val="009763DA"/>
    <w:rsid w:val="0097665E"/>
    <w:rsid w:val="00976858"/>
    <w:rsid w:val="00977191"/>
    <w:rsid w:val="00977AF4"/>
    <w:rsid w:val="009810F0"/>
    <w:rsid w:val="0098217B"/>
    <w:rsid w:val="009822F0"/>
    <w:rsid w:val="00982C25"/>
    <w:rsid w:val="00982F5B"/>
    <w:rsid w:val="009831CD"/>
    <w:rsid w:val="00983562"/>
    <w:rsid w:val="009841C6"/>
    <w:rsid w:val="009846F6"/>
    <w:rsid w:val="00985655"/>
    <w:rsid w:val="00985FB6"/>
    <w:rsid w:val="00986782"/>
    <w:rsid w:val="00987702"/>
    <w:rsid w:val="0098771F"/>
    <w:rsid w:val="00990860"/>
    <w:rsid w:val="00990B1E"/>
    <w:rsid w:val="00990D39"/>
    <w:rsid w:val="00991B10"/>
    <w:rsid w:val="009931ED"/>
    <w:rsid w:val="00993658"/>
    <w:rsid w:val="00994F01"/>
    <w:rsid w:val="00996F1E"/>
    <w:rsid w:val="00997291"/>
    <w:rsid w:val="009A02A4"/>
    <w:rsid w:val="009A1581"/>
    <w:rsid w:val="009A296D"/>
    <w:rsid w:val="009A2A19"/>
    <w:rsid w:val="009A3138"/>
    <w:rsid w:val="009A364C"/>
    <w:rsid w:val="009A4AF2"/>
    <w:rsid w:val="009A5208"/>
    <w:rsid w:val="009A5FB1"/>
    <w:rsid w:val="009A662E"/>
    <w:rsid w:val="009A7A8A"/>
    <w:rsid w:val="009B00AB"/>
    <w:rsid w:val="009B0B6A"/>
    <w:rsid w:val="009B0BC5"/>
    <w:rsid w:val="009B1DB7"/>
    <w:rsid w:val="009B1F4B"/>
    <w:rsid w:val="009B2325"/>
    <w:rsid w:val="009B5939"/>
    <w:rsid w:val="009B5AD3"/>
    <w:rsid w:val="009B5E0F"/>
    <w:rsid w:val="009B6348"/>
    <w:rsid w:val="009B6382"/>
    <w:rsid w:val="009B6599"/>
    <w:rsid w:val="009B77EF"/>
    <w:rsid w:val="009C025C"/>
    <w:rsid w:val="009C0707"/>
    <w:rsid w:val="009C122A"/>
    <w:rsid w:val="009C1425"/>
    <w:rsid w:val="009C1D9A"/>
    <w:rsid w:val="009C1F29"/>
    <w:rsid w:val="009C334C"/>
    <w:rsid w:val="009C5EA5"/>
    <w:rsid w:val="009C62C9"/>
    <w:rsid w:val="009C6D7C"/>
    <w:rsid w:val="009C79A8"/>
    <w:rsid w:val="009C7E32"/>
    <w:rsid w:val="009D077F"/>
    <w:rsid w:val="009D0A50"/>
    <w:rsid w:val="009D1469"/>
    <w:rsid w:val="009D1DAB"/>
    <w:rsid w:val="009D239C"/>
    <w:rsid w:val="009D23A8"/>
    <w:rsid w:val="009D2DCA"/>
    <w:rsid w:val="009D744C"/>
    <w:rsid w:val="009D7890"/>
    <w:rsid w:val="009E0E9A"/>
    <w:rsid w:val="009E1BB3"/>
    <w:rsid w:val="009E233B"/>
    <w:rsid w:val="009E304A"/>
    <w:rsid w:val="009E3DE5"/>
    <w:rsid w:val="009E4611"/>
    <w:rsid w:val="009E4E57"/>
    <w:rsid w:val="009E5F70"/>
    <w:rsid w:val="009E622C"/>
    <w:rsid w:val="009E6FF8"/>
    <w:rsid w:val="009E73E0"/>
    <w:rsid w:val="009E7411"/>
    <w:rsid w:val="009F05AC"/>
    <w:rsid w:val="009F0D74"/>
    <w:rsid w:val="009F1EAA"/>
    <w:rsid w:val="009F218C"/>
    <w:rsid w:val="009F23F5"/>
    <w:rsid w:val="009F25D7"/>
    <w:rsid w:val="009F2A09"/>
    <w:rsid w:val="009F30A5"/>
    <w:rsid w:val="009F344F"/>
    <w:rsid w:val="009F4622"/>
    <w:rsid w:val="009F47E6"/>
    <w:rsid w:val="009F487D"/>
    <w:rsid w:val="009F4CD7"/>
    <w:rsid w:val="009F5641"/>
    <w:rsid w:val="009F5C56"/>
    <w:rsid w:val="009F6C66"/>
    <w:rsid w:val="00A00BF4"/>
    <w:rsid w:val="00A00E6F"/>
    <w:rsid w:val="00A013A1"/>
    <w:rsid w:val="00A019A1"/>
    <w:rsid w:val="00A01A79"/>
    <w:rsid w:val="00A024B4"/>
    <w:rsid w:val="00A02BDA"/>
    <w:rsid w:val="00A0360F"/>
    <w:rsid w:val="00A03A3C"/>
    <w:rsid w:val="00A041A9"/>
    <w:rsid w:val="00A0430A"/>
    <w:rsid w:val="00A04C8D"/>
    <w:rsid w:val="00A0554C"/>
    <w:rsid w:val="00A055F5"/>
    <w:rsid w:val="00A05A14"/>
    <w:rsid w:val="00A063C1"/>
    <w:rsid w:val="00A069D2"/>
    <w:rsid w:val="00A10BFD"/>
    <w:rsid w:val="00A10D53"/>
    <w:rsid w:val="00A113BC"/>
    <w:rsid w:val="00A11546"/>
    <w:rsid w:val="00A116A2"/>
    <w:rsid w:val="00A119E8"/>
    <w:rsid w:val="00A1235C"/>
    <w:rsid w:val="00A12D3B"/>
    <w:rsid w:val="00A13D0D"/>
    <w:rsid w:val="00A14ED5"/>
    <w:rsid w:val="00A1568F"/>
    <w:rsid w:val="00A15EF2"/>
    <w:rsid w:val="00A16049"/>
    <w:rsid w:val="00A20A06"/>
    <w:rsid w:val="00A21205"/>
    <w:rsid w:val="00A21955"/>
    <w:rsid w:val="00A21BEB"/>
    <w:rsid w:val="00A2275E"/>
    <w:rsid w:val="00A23A97"/>
    <w:rsid w:val="00A248C8"/>
    <w:rsid w:val="00A249F1"/>
    <w:rsid w:val="00A25266"/>
    <w:rsid w:val="00A25F91"/>
    <w:rsid w:val="00A26BA9"/>
    <w:rsid w:val="00A27A1E"/>
    <w:rsid w:val="00A3351C"/>
    <w:rsid w:val="00A33C98"/>
    <w:rsid w:val="00A35A97"/>
    <w:rsid w:val="00A36AFA"/>
    <w:rsid w:val="00A4203D"/>
    <w:rsid w:val="00A4246F"/>
    <w:rsid w:val="00A42B99"/>
    <w:rsid w:val="00A42DBA"/>
    <w:rsid w:val="00A43593"/>
    <w:rsid w:val="00A44AFB"/>
    <w:rsid w:val="00A44CA7"/>
    <w:rsid w:val="00A45113"/>
    <w:rsid w:val="00A458FB"/>
    <w:rsid w:val="00A45E72"/>
    <w:rsid w:val="00A45F49"/>
    <w:rsid w:val="00A4604D"/>
    <w:rsid w:val="00A460A6"/>
    <w:rsid w:val="00A466B5"/>
    <w:rsid w:val="00A54C5D"/>
    <w:rsid w:val="00A54E23"/>
    <w:rsid w:val="00A56D15"/>
    <w:rsid w:val="00A56F6D"/>
    <w:rsid w:val="00A5770B"/>
    <w:rsid w:val="00A57B72"/>
    <w:rsid w:val="00A61406"/>
    <w:rsid w:val="00A619B0"/>
    <w:rsid w:val="00A61F24"/>
    <w:rsid w:val="00A62982"/>
    <w:rsid w:val="00A63A91"/>
    <w:rsid w:val="00A63EFD"/>
    <w:rsid w:val="00A65279"/>
    <w:rsid w:val="00A66D4E"/>
    <w:rsid w:val="00A66D96"/>
    <w:rsid w:val="00A67900"/>
    <w:rsid w:val="00A67C3A"/>
    <w:rsid w:val="00A6BABB"/>
    <w:rsid w:val="00A7004B"/>
    <w:rsid w:val="00A701C0"/>
    <w:rsid w:val="00A70615"/>
    <w:rsid w:val="00A70F5E"/>
    <w:rsid w:val="00A71C7B"/>
    <w:rsid w:val="00A722DB"/>
    <w:rsid w:val="00A72457"/>
    <w:rsid w:val="00A737FE"/>
    <w:rsid w:val="00A73996"/>
    <w:rsid w:val="00A73A9F"/>
    <w:rsid w:val="00A73C1A"/>
    <w:rsid w:val="00A744F6"/>
    <w:rsid w:val="00A75692"/>
    <w:rsid w:val="00A75B40"/>
    <w:rsid w:val="00A76339"/>
    <w:rsid w:val="00A80901"/>
    <w:rsid w:val="00A812E1"/>
    <w:rsid w:val="00A8177E"/>
    <w:rsid w:val="00A82E26"/>
    <w:rsid w:val="00A83106"/>
    <w:rsid w:val="00A83344"/>
    <w:rsid w:val="00A83EFD"/>
    <w:rsid w:val="00A8405B"/>
    <w:rsid w:val="00A8436C"/>
    <w:rsid w:val="00A84A43"/>
    <w:rsid w:val="00A864C1"/>
    <w:rsid w:val="00A870E4"/>
    <w:rsid w:val="00A87B43"/>
    <w:rsid w:val="00A8D53E"/>
    <w:rsid w:val="00A903FF"/>
    <w:rsid w:val="00A9066F"/>
    <w:rsid w:val="00A909B1"/>
    <w:rsid w:val="00A9167A"/>
    <w:rsid w:val="00A91B96"/>
    <w:rsid w:val="00A9241F"/>
    <w:rsid w:val="00A928F4"/>
    <w:rsid w:val="00A92BED"/>
    <w:rsid w:val="00A936C4"/>
    <w:rsid w:val="00A94095"/>
    <w:rsid w:val="00A942B7"/>
    <w:rsid w:val="00A9446E"/>
    <w:rsid w:val="00A94685"/>
    <w:rsid w:val="00A956A2"/>
    <w:rsid w:val="00A956DD"/>
    <w:rsid w:val="00A95E30"/>
    <w:rsid w:val="00A969C8"/>
    <w:rsid w:val="00A970AD"/>
    <w:rsid w:val="00A97400"/>
    <w:rsid w:val="00A97767"/>
    <w:rsid w:val="00A978EB"/>
    <w:rsid w:val="00A97A03"/>
    <w:rsid w:val="00AA0BF6"/>
    <w:rsid w:val="00AA0DED"/>
    <w:rsid w:val="00AA1AB6"/>
    <w:rsid w:val="00AA356A"/>
    <w:rsid w:val="00AA54F8"/>
    <w:rsid w:val="00AA7333"/>
    <w:rsid w:val="00AA758D"/>
    <w:rsid w:val="00AA7606"/>
    <w:rsid w:val="00AA790A"/>
    <w:rsid w:val="00AA7AB3"/>
    <w:rsid w:val="00AA7AD0"/>
    <w:rsid w:val="00AA7B54"/>
    <w:rsid w:val="00AB0C7D"/>
    <w:rsid w:val="00AB3424"/>
    <w:rsid w:val="00AB3EDB"/>
    <w:rsid w:val="00AB42EB"/>
    <w:rsid w:val="00AB46FF"/>
    <w:rsid w:val="00AB4CF2"/>
    <w:rsid w:val="00AB611F"/>
    <w:rsid w:val="00AB625B"/>
    <w:rsid w:val="00AB6488"/>
    <w:rsid w:val="00AB6AE4"/>
    <w:rsid w:val="00AB6E45"/>
    <w:rsid w:val="00AB7133"/>
    <w:rsid w:val="00AB7768"/>
    <w:rsid w:val="00AC01C9"/>
    <w:rsid w:val="00AC1D15"/>
    <w:rsid w:val="00AC286C"/>
    <w:rsid w:val="00AC2B40"/>
    <w:rsid w:val="00AC355C"/>
    <w:rsid w:val="00AC3B96"/>
    <w:rsid w:val="00AC3BEE"/>
    <w:rsid w:val="00AC3F67"/>
    <w:rsid w:val="00AC5A8B"/>
    <w:rsid w:val="00AC7F69"/>
    <w:rsid w:val="00AC7F7A"/>
    <w:rsid w:val="00AD2681"/>
    <w:rsid w:val="00AD29A4"/>
    <w:rsid w:val="00AD2B86"/>
    <w:rsid w:val="00AD2EC9"/>
    <w:rsid w:val="00AD34E3"/>
    <w:rsid w:val="00AD37BD"/>
    <w:rsid w:val="00AD383F"/>
    <w:rsid w:val="00AD409B"/>
    <w:rsid w:val="00AD4F75"/>
    <w:rsid w:val="00AD5AAE"/>
    <w:rsid w:val="00AD5D16"/>
    <w:rsid w:val="00AD629F"/>
    <w:rsid w:val="00AD6513"/>
    <w:rsid w:val="00AD7035"/>
    <w:rsid w:val="00AE09CE"/>
    <w:rsid w:val="00AE0E08"/>
    <w:rsid w:val="00AE1C3A"/>
    <w:rsid w:val="00AE2520"/>
    <w:rsid w:val="00AE267E"/>
    <w:rsid w:val="00AE304D"/>
    <w:rsid w:val="00AE3456"/>
    <w:rsid w:val="00AE349A"/>
    <w:rsid w:val="00AE3961"/>
    <w:rsid w:val="00AE3FEE"/>
    <w:rsid w:val="00AE46CC"/>
    <w:rsid w:val="00AE4C93"/>
    <w:rsid w:val="00AE532C"/>
    <w:rsid w:val="00AE576B"/>
    <w:rsid w:val="00AE5C03"/>
    <w:rsid w:val="00AE5E25"/>
    <w:rsid w:val="00AE5F06"/>
    <w:rsid w:val="00AE648A"/>
    <w:rsid w:val="00AE6F3F"/>
    <w:rsid w:val="00AE7F65"/>
    <w:rsid w:val="00AF03C1"/>
    <w:rsid w:val="00AF080F"/>
    <w:rsid w:val="00AF082C"/>
    <w:rsid w:val="00AF1147"/>
    <w:rsid w:val="00AF1C7D"/>
    <w:rsid w:val="00AF1DA8"/>
    <w:rsid w:val="00AF1EB8"/>
    <w:rsid w:val="00AF211B"/>
    <w:rsid w:val="00AF2DD5"/>
    <w:rsid w:val="00AF3AB0"/>
    <w:rsid w:val="00AF3CE6"/>
    <w:rsid w:val="00AF4878"/>
    <w:rsid w:val="00AF546C"/>
    <w:rsid w:val="00AF5BED"/>
    <w:rsid w:val="00AF67A4"/>
    <w:rsid w:val="00AF705A"/>
    <w:rsid w:val="00AF748E"/>
    <w:rsid w:val="00AF7B87"/>
    <w:rsid w:val="00AF7C30"/>
    <w:rsid w:val="00B0068F"/>
    <w:rsid w:val="00B02FC9"/>
    <w:rsid w:val="00B03EDB"/>
    <w:rsid w:val="00B0581E"/>
    <w:rsid w:val="00B06134"/>
    <w:rsid w:val="00B06365"/>
    <w:rsid w:val="00B06E30"/>
    <w:rsid w:val="00B071F4"/>
    <w:rsid w:val="00B07D0C"/>
    <w:rsid w:val="00B103AF"/>
    <w:rsid w:val="00B104E6"/>
    <w:rsid w:val="00B11036"/>
    <w:rsid w:val="00B1128E"/>
    <w:rsid w:val="00B11654"/>
    <w:rsid w:val="00B126B1"/>
    <w:rsid w:val="00B12718"/>
    <w:rsid w:val="00B13F79"/>
    <w:rsid w:val="00B1409A"/>
    <w:rsid w:val="00B150D5"/>
    <w:rsid w:val="00B152B2"/>
    <w:rsid w:val="00B1551A"/>
    <w:rsid w:val="00B16A6A"/>
    <w:rsid w:val="00B20AC1"/>
    <w:rsid w:val="00B213CB"/>
    <w:rsid w:val="00B2195C"/>
    <w:rsid w:val="00B22476"/>
    <w:rsid w:val="00B22694"/>
    <w:rsid w:val="00B24E69"/>
    <w:rsid w:val="00B2534A"/>
    <w:rsid w:val="00B2572B"/>
    <w:rsid w:val="00B25FC5"/>
    <w:rsid w:val="00B260C1"/>
    <w:rsid w:val="00B26683"/>
    <w:rsid w:val="00B3075A"/>
    <w:rsid w:val="00B310C0"/>
    <w:rsid w:val="00B310C2"/>
    <w:rsid w:val="00B3136B"/>
    <w:rsid w:val="00B317F4"/>
    <w:rsid w:val="00B32AD0"/>
    <w:rsid w:val="00B33E7B"/>
    <w:rsid w:val="00B344DA"/>
    <w:rsid w:val="00B347E5"/>
    <w:rsid w:val="00B3489F"/>
    <w:rsid w:val="00B355B2"/>
    <w:rsid w:val="00B3631E"/>
    <w:rsid w:val="00B36673"/>
    <w:rsid w:val="00B36726"/>
    <w:rsid w:val="00B36B93"/>
    <w:rsid w:val="00B370A9"/>
    <w:rsid w:val="00B37A09"/>
    <w:rsid w:val="00B41159"/>
    <w:rsid w:val="00B41485"/>
    <w:rsid w:val="00B42F37"/>
    <w:rsid w:val="00B45756"/>
    <w:rsid w:val="00B4628C"/>
    <w:rsid w:val="00B46324"/>
    <w:rsid w:val="00B46803"/>
    <w:rsid w:val="00B47558"/>
    <w:rsid w:val="00B478A3"/>
    <w:rsid w:val="00B479FA"/>
    <w:rsid w:val="00B500D0"/>
    <w:rsid w:val="00B501D9"/>
    <w:rsid w:val="00B511BE"/>
    <w:rsid w:val="00B516E2"/>
    <w:rsid w:val="00B52D75"/>
    <w:rsid w:val="00B53D5A"/>
    <w:rsid w:val="00B54C67"/>
    <w:rsid w:val="00B55399"/>
    <w:rsid w:val="00B55449"/>
    <w:rsid w:val="00B55B1D"/>
    <w:rsid w:val="00B55B7D"/>
    <w:rsid w:val="00B567C9"/>
    <w:rsid w:val="00B60893"/>
    <w:rsid w:val="00B60A13"/>
    <w:rsid w:val="00B60D2D"/>
    <w:rsid w:val="00B60F56"/>
    <w:rsid w:val="00B6279B"/>
    <w:rsid w:val="00B63493"/>
    <w:rsid w:val="00B63F48"/>
    <w:rsid w:val="00B64255"/>
    <w:rsid w:val="00B644AD"/>
    <w:rsid w:val="00B645D1"/>
    <w:rsid w:val="00B64793"/>
    <w:rsid w:val="00B65A60"/>
    <w:rsid w:val="00B660BD"/>
    <w:rsid w:val="00B662A4"/>
    <w:rsid w:val="00B67731"/>
    <w:rsid w:val="00B67988"/>
    <w:rsid w:val="00B7015F"/>
    <w:rsid w:val="00B70A04"/>
    <w:rsid w:val="00B71349"/>
    <w:rsid w:val="00B7136A"/>
    <w:rsid w:val="00B7178D"/>
    <w:rsid w:val="00B717F5"/>
    <w:rsid w:val="00B71EB5"/>
    <w:rsid w:val="00B72300"/>
    <w:rsid w:val="00B73BA7"/>
    <w:rsid w:val="00B7492B"/>
    <w:rsid w:val="00B75178"/>
    <w:rsid w:val="00B7661D"/>
    <w:rsid w:val="00B767DB"/>
    <w:rsid w:val="00B768DF"/>
    <w:rsid w:val="00B7717F"/>
    <w:rsid w:val="00B77768"/>
    <w:rsid w:val="00B78E19"/>
    <w:rsid w:val="00B81079"/>
    <w:rsid w:val="00B8113F"/>
    <w:rsid w:val="00B813A9"/>
    <w:rsid w:val="00B8162C"/>
    <w:rsid w:val="00B8197F"/>
    <w:rsid w:val="00B82594"/>
    <w:rsid w:val="00B82756"/>
    <w:rsid w:val="00B82B73"/>
    <w:rsid w:val="00B82E82"/>
    <w:rsid w:val="00B8319F"/>
    <w:rsid w:val="00B835C4"/>
    <w:rsid w:val="00B84A33"/>
    <w:rsid w:val="00B8569B"/>
    <w:rsid w:val="00B85C56"/>
    <w:rsid w:val="00B90242"/>
    <w:rsid w:val="00B91C0C"/>
    <w:rsid w:val="00B925D0"/>
    <w:rsid w:val="00B9262C"/>
    <w:rsid w:val="00B93B13"/>
    <w:rsid w:val="00B93F63"/>
    <w:rsid w:val="00B940C0"/>
    <w:rsid w:val="00B9492F"/>
    <w:rsid w:val="00B95857"/>
    <w:rsid w:val="00B96868"/>
    <w:rsid w:val="00BA309D"/>
    <w:rsid w:val="00BA41A2"/>
    <w:rsid w:val="00BA4880"/>
    <w:rsid w:val="00BA4A72"/>
    <w:rsid w:val="00BA4DFF"/>
    <w:rsid w:val="00BA6399"/>
    <w:rsid w:val="00BA65F8"/>
    <w:rsid w:val="00BA684F"/>
    <w:rsid w:val="00BA76C6"/>
    <w:rsid w:val="00BA7D0B"/>
    <w:rsid w:val="00BAB1B8"/>
    <w:rsid w:val="00BB03D6"/>
    <w:rsid w:val="00BB04A9"/>
    <w:rsid w:val="00BB07D7"/>
    <w:rsid w:val="00BB1B67"/>
    <w:rsid w:val="00BB23C9"/>
    <w:rsid w:val="00BB3560"/>
    <w:rsid w:val="00BB35C2"/>
    <w:rsid w:val="00BB4016"/>
    <w:rsid w:val="00BB5E95"/>
    <w:rsid w:val="00BB6B49"/>
    <w:rsid w:val="00BB7014"/>
    <w:rsid w:val="00BC0302"/>
    <w:rsid w:val="00BC0975"/>
    <w:rsid w:val="00BC0A21"/>
    <w:rsid w:val="00BC1218"/>
    <w:rsid w:val="00BC342F"/>
    <w:rsid w:val="00BC38E8"/>
    <w:rsid w:val="00BC39CE"/>
    <w:rsid w:val="00BC612D"/>
    <w:rsid w:val="00BC6262"/>
    <w:rsid w:val="00BC6545"/>
    <w:rsid w:val="00BC6C20"/>
    <w:rsid w:val="00BC75E5"/>
    <w:rsid w:val="00BC7CA0"/>
    <w:rsid w:val="00BC7CD0"/>
    <w:rsid w:val="00BC7E99"/>
    <w:rsid w:val="00BC9098"/>
    <w:rsid w:val="00BD0279"/>
    <w:rsid w:val="00BD2BE9"/>
    <w:rsid w:val="00BD3073"/>
    <w:rsid w:val="00BD34B3"/>
    <w:rsid w:val="00BD577F"/>
    <w:rsid w:val="00BD59B8"/>
    <w:rsid w:val="00BD5BD6"/>
    <w:rsid w:val="00BD5EB2"/>
    <w:rsid w:val="00BD5F1D"/>
    <w:rsid w:val="00BD67A1"/>
    <w:rsid w:val="00BD732E"/>
    <w:rsid w:val="00BD7B37"/>
    <w:rsid w:val="00BE026D"/>
    <w:rsid w:val="00BE045E"/>
    <w:rsid w:val="00BE0B68"/>
    <w:rsid w:val="00BE0F80"/>
    <w:rsid w:val="00BE1308"/>
    <w:rsid w:val="00BE139D"/>
    <w:rsid w:val="00BE328A"/>
    <w:rsid w:val="00BE4039"/>
    <w:rsid w:val="00BE4CBB"/>
    <w:rsid w:val="00BE54B1"/>
    <w:rsid w:val="00BE5B73"/>
    <w:rsid w:val="00BE5E2B"/>
    <w:rsid w:val="00BE6A40"/>
    <w:rsid w:val="00BE7A10"/>
    <w:rsid w:val="00BE7CFB"/>
    <w:rsid w:val="00BE7E93"/>
    <w:rsid w:val="00BF039F"/>
    <w:rsid w:val="00BF0D8E"/>
    <w:rsid w:val="00BF1084"/>
    <w:rsid w:val="00BF3A9F"/>
    <w:rsid w:val="00BF4866"/>
    <w:rsid w:val="00BF5278"/>
    <w:rsid w:val="00BF53CC"/>
    <w:rsid w:val="00BF57C9"/>
    <w:rsid w:val="00BF5EE3"/>
    <w:rsid w:val="00BF605D"/>
    <w:rsid w:val="00BF6A58"/>
    <w:rsid w:val="00BF78ED"/>
    <w:rsid w:val="00BF7D70"/>
    <w:rsid w:val="00C01FBD"/>
    <w:rsid w:val="00C02DBE"/>
    <w:rsid w:val="00C03189"/>
    <w:rsid w:val="00C03942"/>
    <w:rsid w:val="00C03FD1"/>
    <w:rsid w:val="00C05940"/>
    <w:rsid w:val="00C05C8E"/>
    <w:rsid w:val="00C06CB8"/>
    <w:rsid w:val="00C113DE"/>
    <w:rsid w:val="00C1169A"/>
    <w:rsid w:val="00C11E35"/>
    <w:rsid w:val="00C126E5"/>
    <w:rsid w:val="00C13017"/>
    <w:rsid w:val="00C1301C"/>
    <w:rsid w:val="00C1413F"/>
    <w:rsid w:val="00C1457D"/>
    <w:rsid w:val="00C1467F"/>
    <w:rsid w:val="00C1513C"/>
    <w:rsid w:val="00C15928"/>
    <w:rsid w:val="00C16021"/>
    <w:rsid w:val="00C16E27"/>
    <w:rsid w:val="00C17319"/>
    <w:rsid w:val="00C17A4E"/>
    <w:rsid w:val="00C21ED3"/>
    <w:rsid w:val="00C21F8C"/>
    <w:rsid w:val="00C23A61"/>
    <w:rsid w:val="00C23BCF"/>
    <w:rsid w:val="00C23F6B"/>
    <w:rsid w:val="00C25531"/>
    <w:rsid w:val="00C2578D"/>
    <w:rsid w:val="00C269E7"/>
    <w:rsid w:val="00C26F93"/>
    <w:rsid w:val="00C27D52"/>
    <w:rsid w:val="00C301B1"/>
    <w:rsid w:val="00C3091F"/>
    <w:rsid w:val="00C30A1B"/>
    <w:rsid w:val="00C31088"/>
    <w:rsid w:val="00C319E8"/>
    <w:rsid w:val="00C320BB"/>
    <w:rsid w:val="00C327D3"/>
    <w:rsid w:val="00C32DD1"/>
    <w:rsid w:val="00C33229"/>
    <w:rsid w:val="00C33AAC"/>
    <w:rsid w:val="00C346D4"/>
    <w:rsid w:val="00C354C9"/>
    <w:rsid w:val="00C354E0"/>
    <w:rsid w:val="00C3568E"/>
    <w:rsid w:val="00C36AD8"/>
    <w:rsid w:val="00C376F7"/>
    <w:rsid w:val="00C37D91"/>
    <w:rsid w:val="00C37FB3"/>
    <w:rsid w:val="00C40D79"/>
    <w:rsid w:val="00C41B78"/>
    <w:rsid w:val="00C4215A"/>
    <w:rsid w:val="00C42FBE"/>
    <w:rsid w:val="00C43227"/>
    <w:rsid w:val="00C44D7B"/>
    <w:rsid w:val="00C45AB2"/>
    <w:rsid w:val="00C46190"/>
    <w:rsid w:val="00C46451"/>
    <w:rsid w:val="00C468EE"/>
    <w:rsid w:val="00C47BB1"/>
    <w:rsid w:val="00C47CF2"/>
    <w:rsid w:val="00C51143"/>
    <w:rsid w:val="00C55E47"/>
    <w:rsid w:val="00C560D3"/>
    <w:rsid w:val="00C5727F"/>
    <w:rsid w:val="00C573CF"/>
    <w:rsid w:val="00C57748"/>
    <w:rsid w:val="00C6088C"/>
    <w:rsid w:val="00C61678"/>
    <w:rsid w:val="00C61A10"/>
    <w:rsid w:val="00C61CFA"/>
    <w:rsid w:val="00C61EA0"/>
    <w:rsid w:val="00C62665"/>
    <w:rsid w:val="00C63FF3"/>
    <w:rsid w:val="00C64651"/>
    <w:rsid w:val="00C64C4D"/>
    <w:rsid w:val="00C6507A"/>
    <w:rsid w:val="00C6697B"/>
    <w:rsid w:val="00C67B65"/>
    <w:rsid w:val="00C69AD2"/>
    <w:rsid w:val="00C738AE"/>
    <w:rsid w:val="00C76BED"/>
    <w:rsid w:val="00C807E0"/>
    <w:rsid w:val="00C80D1A"/>
    <w:rsid w:val="00C8258D"/>
    <w:rsid w:val="00C82AA5"/>
    <w:rsid w:val="00C82D99"/>
    <w:rsid w:val="00C8383D"/>
    <w:rsid w:val="00C85B2D"/>
    <w:rsid w:val="00C86696"/>
    <w:rsid w:val="00C869D1"/>
    <w:rsid w:val="00C87608"/>
    <w:rsid w:val="00C87B7F"/>
    <w:rsid w:val="00C87E4A"/>
    <w:rsid w:val="00C900EC"/>
    <w:rsid w:val="00C90B39"/>
    <w:rsid w:val="00C90D6C"/>
    <w:rsid w:val="00C91173"/>
    <w:rsid w:val="00C91C5C"/>
    <w:rsid w:val="00C92983"/>
    <w:rsid w:val="00C92C00"/>
    <w:rsid w:val="00C9485E"/>
    <w:rsid w:val="00C9744F"/>
    <w:rsid w:val="00CA01EF"/>
    <w:rsid w:val="00CA0541"/>
    <w:rsid w:val="00CA06C1"/>
    <w:rsid w:val="00CA1CEA"/>
    <w:rsid w:val="00CA3A4B"/>
    <w:rsid w:val="00CA3F00"/>
    <w:rsid w:val="00CA4271"/>
    <w:rsid w:val="00CA531E"/>
    <w:rsid w:val="00CA65CE"/>
    <w:rsid w:val="00CA7189"/>
    <w:rsid w:val="00CB14A0"/>
    <w:rsid w:val="00CB1644"/>
    <w:rsid w:val="00CB1E13"/>
    <w:rsid w:val="00CB2DED"/>
    <w:rsid w:val="00CB2FC8"/>
    <w:rsid w:val="00CB31B0"/>
    <w:rsid w:val="00CB3A92"/>
    <w:rsid w:val="00CB4010"/>
    <w:rsid w:val="00CB489A"/>
    <w:rsid w:val="00CB52A9"/>
    <w:rsid w:val="00CB667F"/>
    <w:rsid w:val="00CC0365"/>
    <w:rsid w:val="00CC14D8"/>
    <w:rsid w:val="00CC21F5"/>
    <w:rsid w:val="00CC2591"/>
    <w:rsid w:val="00CC2A5A"/>
    <w:rsid w:val="00CC2F85"/>
    <w:rsid w:val="00CC34DE"/>
    <w:rsid w:val="00CC3683"/>
    <w:rsid w:val="00CC371A"/>
    <w:rsid w:val="00CC37DD"/>
    <w:rsid w:val="00CC45B1"/>
    <w:rsid w:val="00CC5992"/>
    <w:rsid w:val="00CC5C5E"/>
    <w:rsid w:val="00CCC82B"/>
    <w:rsid w:val="00CD02B1"/>
    <w:rsid w:val="00CD05EE"/>
    <w:rsid w:val="00CD10E5"/>
    <w:rsid w:val="00CD202D"/>
    <w:rsid w:val="00CD30B7"/>
    <w:rsid w:val="00CD344E"/>
    <w:rsid w:val="00CD4B92"/>
    <w:rsid w:val="00CD4FEF"/>
    <w:rsid w:val="00CD7EA6"/>
    <w:rsid w:val="00CE0C89"/>
    <w:rsid w:val="00CE2BE2"/>
    <w:rsid w:val="00CE2E48"/>
    <w:rsid w:val="00CE3D77"/>
    <w:rsid w:val="00CE3D99"/>
    <w:rsid w:val="00CE4F68"/>
    <w:rsid w:val="00CE557D"/>
    <w:rsid w:val="00CE6603"/>
    <w:rsid w:val="00CE71BC"/>
    <w:rsid w:val="00CE7312"/>
    <w:rsid w:val="00CE7C1C"/>
    <w:rsid w:val="00CE7F79"/>
    <w:rsid w:val="00CE7F94"/>
    <w:rsid w:val="00CE8D67"/>
    <w:rsid w:val="00CF14B4"/>
    <w:rsid w:val="00CF1C73"/>
    <w:rsid w:val="00CF3E23"/>
    <w:rsid w:val="00CF4003"/>
    <w:rsid w:val="00CF44A7"/>
    <w:rsid w:val="00CF5860"/>
    <w:rsid w:val="00CF7A77"/>
    <w:rsid w:val="00D00DAC"/>
    <w:rsid w:val="00D00E56"/>
    <w:rsid w:val="00D016FA"/>
    <w:rsid w:val="00D033E3"/>
    <w:rsid w:val="00D048BF"/>
    <w:rsid w:val="00D05039"/>
    <w:rsid w:val="00D0527D"/>
    <w:rsid w:val="00D0612E"/>
    <w:rsid w:val="00D076AF"/>
    <w:rsid w:val="00D07B78"/>
    <w:rsid w:val="00D104C3"/>
    <w:rsid w:val="00D12698"/>
    <w:rsid w:val="00D12CFA"/>
    <w:rsid w:val="00D13492"/>
    <w:rsid w:val="00D1364F"/>
    <w:rsid w:val="00D141B9"/>
    <w:rsid w:val="00D14CB5"/>
    <w:rsid w:val="00D14D29"/>
    <w:rsid w:val="00D1521C"/>
    <w:rsid w:val="00D16473"/>
    <w:rsid w:val="00D16C5B"/>
    <w:rsid w:val="00D16E05"/>
    <w:rsid w:val="00D17071"/>
    <w:rsid w:val="00D1777A"/>
    <w:rsid w:val="00D2042E"/>
    <w:rsid w:val="00D205F8"/>
    <w:rsid w:val="00D20ACA"/>
    <w:rsid w:val="00D21660"/>
    <w:rsid w:val="00D226E6"/>
    <w:rsid w:val="00D2388B"/>
    <w:rsid w:val="00D239A9"/>
    <w:rsid w:val="00D23CA7"/>
    <w:rsid w:val="00D2445B"/>
    <w:rsid w:val="00D256B9"/>
    <w:rsid w:val="00D25E71"/>
    <w:rsid w:val="00D30F42"/>
    <w:rsid w:val="00D31840"/>
    <w:rsid w:val="00D32A37"/>
    <w:rsid w:val="00D32C13"/>
    <w:rsid w:val="00D33128"/>
    <w:rsid w:val="00D331EC"/>
    <w:rsid w:val="00D345C9"/>
    <w:rsid w:val="00D34D78"/>
    <w:rsid w:val="00D34F10"/>
    <w:rsid w:val="00D3500B"/>
    <w:rsid w:val="00D351B4"/>
    <w:rsid w:val="00D359F2"/>
    <w:rsid w:val="00D374CB"/>
    <w:rsid w:val="00D375A0"/>
    <w:rsid w:val="00D400F5"/>
    <w:rsid w:val="00D4061B"/>
    <w:rsid w:val="00D40D5F"/>
    <w:rsid w:val="00D40DF3"/>
    <w:rsid w:val="00D42144"/>
    <w:rsid w:val="00D42A0C"/>
    <w:rsid w:val="00D42EF0"/>
    <w:rsid w:val="00D447DF"/>
    <w:rsid w:val="00D44FCA"/>
    <w:rsid w:val="00D45FF0"/>
    <w:rsid w:val="00D46A13"/>
    <w:rsid w:val="00D46AD0"/>
    <w:rsid w:val="00D47C79"/>
    <w:rsid w:val="00D47ECA"/>
    <w:rsid w:val="00D5006A"/>
    <w:rsid w:val="00D5021D"/>
    <w:rsid w:val="00D50607"/>
    <w:rsid w:val="00D5072E"/>
    <w:rsid w:val="00D50A25"/>
    <w:rsid w:val="00D51268"/>
    <w:rsid w:val="00D51555"/>
    <w:rsid w:val="00D51E31"/>
    <w:rsid w:val="00D53D37"/>
    <w:rsid w:val="00D53DDE"/>
    <w:rsid w:val="00D53FDA"/>
    <w:rsid w:val="00D541F7"/>
    <w:rsid w:val="00D5654B"/>
    <w:rsid w:val="00D56656"/>
    <w:rsid w:val="00D5699F"/>
    <w:rsid w:val="00D57485"/>
    <w:rsid w:val="00D57D6A"/>
    <w:rsid w:val="00D6012D"/>
    <w:rsid w:val="00D60772"/>
    <w:rsid w:val="00D614F5"/>
    <w:rsid w:val="00D61F8E"/>
    <w:rsid w:val="00D631D2"/>
    <w:rsid w:val="00D63505"/>
    <w:rsid w:val="00D64054"/>
    <w:rsid w:val="00D641B4"/>
    <w:rsid w:val="00D64593"/>
    <w:rsid w:val="00D655EA"/>
    <w:rsid w:val="00D666A8"/>
    <w:rsid w:val="00D67AB8"/>
    <w:rsid w:val="00D70088"/>
    <w:rsid w:val="00D71CC1"/>
    <w:rsid w:val="00D72517"/>
    <w:rsid w:val="00D72CE8"/>
    <w:rsid w:val="00D72D4B"/>
    <w:rsid w:val="00D73921"/>
    <w:rsid w:val="00D73C05"/>
    <w:rsid w:val="00D74CAB"/>
    <w:rsid w:val="00D74D88"/>
    <w:rsid w:val="00D75450"/>
    <w:rsid w:val="00D7656C"/>
    <w:rsid w:val="00D77EED"/>
    <w:rsid w:val="00D7E72B"/>
    <w:rsid w:val="00D81042"/>
    <w:rsid w:val="00D8114D"/>
    <w:rsid w:val="00D8266B"/>
    <w:rsid w:val="00D834A0"/>
    <w:rsid w:val="00D8399B"/>
    <w:rsid w:val="00D84021"/>
    <w:rsid w:val="00D84339"/>
    <w:rsid w:val="00D84DD3"/>
    <w:rsid w:val="00D850A4"/>
    <w:rsid w:val="00D85858"/>
    <w:rsid w:val="00D85ADC"/>
    <w:rsid w:val="00D86313"/>
    <w:rsid w:val="00D875A3"/>
    <w:rsid w:val="00D875DB"/>
    <w:rsid w:val="00D87648"/>
    <w:rsid w:val="00D90033"/>
    <w:rsid w:val="00D901FF"/>
    <w:rsid w:val="00D91C8D"/>
    <w:rsid w:val="00D92115"/>
    <w:rsid w:val="00D925AF"/>
    <w:rsid w:val="00D94B61"/>
    <w:rsid w:val="00D967A0"/>
    <w:rsid w:val="00D96E43"/>
    <w:rsid w:val="00D9703C"/>
    <w:rsid w:val="00DA0468"/>
    <w:rsid w:val="00DA073D"/>
    <w:rsid w:val="00DA08A3"/>
    <w:rsid w:val="00DA0AD9"/>
    <w:rsid w:val="00DA169B"/>
    <w:rsid w:val="00DA211A"/>
    <w:rsid w:val="00DA221D"/>
    <w:rsid w:val="00DA3DD2"/>
    <w:rsid w:val="00DA3FAB"/>
    <w:rsid w:val="00DA433B"/>
    <w:rsid w:val="00DA5276"/>
    <w:rsid w:val="00DA62D9"/>
    <w:rsid w:val="00DA7331"/>
    <w:rsid w:val="00DB0333"/>
    <w:rsid w:val="00DB0741"/>
    <w:rsid w:val="00DB08B4"/>
    <w:rsid w:val="00DB1095"/>
    <w:rsid w:val="00DB1D07"/>
    <w:rsid w:val="00DB53F6"/>
    <w:rsid w:val="00DB5DBF"/>
    <w:rsid w:val="00DB60B6"/>
    <w:rsid w:val="00DB64A3"/>
    <w:rsid w:val="00DB6C91"/>
    <w:rsid w:val="00DB6E2C"/>
    <w:rsid w:val="00DB7C29"/>
    <w:rsid w:val="00DC0BA6"/>
    <w:rsid w:val="00DC0C8B"/>
    <w:rsid w:val="00DC11E9"/>
    <w:rsid w:val="00DC1B1D"/>
    <w:rsid w:val="00DC1C63"/>
    <w:rsid w:val="00DC34FF"/>
    <w:rsid w:val="00DC3BF9"/>
    <w:rsid w:val="00DC3F92"/>
    <w:rsid w:val="00DC52AB"/>
    <w:rsid w:val="00DC5334"/>
    <w:rsid w:val="00DC5A60"/>
    <w:rsid w:val="00DC7406"/>
    <w:rsid w:val="00DD12C8"/>
    <w:rsid w:val="00DD17CD"/>
    <w:rsid w:val="00DD2038"/>
    <w:rsid w:val="00DD2E4A"/>
    <w:rsid w:val="00DD31A5"/>
    <w:rsid w:val="00DD3995"/>
    <w:rsid w:val="00DD42B5"/>
    <w:rsid w:val="00DD4356"/>
    <w:rsid w:val="00DD4784"/>
    <w:rsid w:val="00DD5036"/>
    <w:rsid w:val="00DD525B"/>
    <w:rsid w:val="00DD5A36"/>
    <w:rsid w:val="00DD5E54"/>
    <w:rsid w:val="00DD6117"/>
    <w:rsid w:val="00DD6657"/>
    <w:rsid w:val="00DD69AC"/>
    <w:rsid w:val="00DD6CA5"/>
    <w:rsid w:val="00DD6D79"/>
    <w:rsid w:val="00DD7C30"/>
    <w:rsid w:val="00DE1134"/>
    <w:rsid w:val="00DE23A2"/>
    <w:rsid w:val="00DE2E18"/>
    <w:rsid w:val="00DE3CA4"/>
    <w:rsid w:val="00DE4907"/>
    <w:rsid w:val="00DE4CAE"/>
    <w:rsid w:val="00DE6F1F"/>
    <w:rsid w:val="00DE774E"/>
    <w:rsid w:val="00DE78A6"/>
    <w:rsid w:val="00DF051C"/>
    <w:rsid w:val="00DF1D04"/>
    <w:rsid w:val="00DF380A"/>
    <w:rsid w:val="00DF3CDB"/>
    <w:rsid w:val="00DF5AB8"/>
    <w:rsid w:val="00DF66B3"/>
    <w:rsid w:val="00DF6B30"/>
    <w:rsid w:val="00DF704F"/>
    <w:rsid w:val="00DF71B1"/>
    <w:rsid w:val="00E01129"/>
    <w:rsid w:val="00E019F6"/>
    <w:rsid w:val="00E01D33"/>
    <w:rsid w:val="00E02988"/>
    <w:rsid w:val="00E038B6"/>
    <w:rsid w:val="00E04CB0"/>
    <w:rsid w:val="00E06B20"/>
    <w:rsid w:val="00E11051"/>
    <w:rsid w:val="00E113C7"/>
    <w:rsid w:val="00E1356E"/>
    <w:rsid w:val="00E1392D"/>
    <w:rsid w:val="00E149CE"/>
    <w:rsid w:val="00E15C09"/>
    <w:rsid w:val="00E16C46"/>
    <w:rsid w:val="00E178EB"/>
    <w:rsid w:val="00E201DC"/>
    <w:rsid w:val="00E22149"/>
    <w:rsid w:val="00E2221B"/>
    <w:rsid w:val="00E22EC5"/>
    <w:rsid w:val="00E23330"/>
    <w:rsid w:val="00E23965"/>
    <w:rsid w:val="00E249DA"/>
    <w:rsid w:val="00E26881"/>
    <w:rsid w:val="00E268FC"/>
    <w:rsid w:val="00E26C9D"/>
    <w:rsid w:val="00E26E5E"/>
    <w:rsid w:val="00E26EFB"/>
    <w:rsid w:val="00E30070"/>
    <w:rsid w:val="00E310D8"/>
    <w:rsid w:val="00E31165"/>
    <w:rsid w:val="00E3144E"/>
    <w:rsid w:val="00E33AD4"/>
    <w:rsid w:val="00E33C9B"/>
    <w:rsid w:val="00E33D2A"/>
    <w:rsid w:val="00E33F4D"/>
    <w:rsid w:val="00E3515F"/>
    <w:rsid w:val="00E351F3"/>
    <w:rsid w:val="00E35970"/>
    <w:rsid w:val="00E35DA9"/>
    <w:rsid w:val="00E363A1"/>
    <w:rsid w:val="00E36419"/>
    <w:rsid w:val="00E36528"/>
    <w:rsid w:val="00E367DF"/>
    <w:rsid w:val="00E367FA"/>
    <w:rsid w:val="00E36BE6"/>
    <w:rsid w:val="00E36CF1"/>
    <w:rsid w:val="00E37DBF"/>
    <w:rsid w:val="00E4026B"/>
    <w:rsid w:val="00E41214"/>
    <w:rsid w:val="00E41290"/>
    <w:rsid w:val="00E41B0D"/>
    <w:rsid w:val="00E41F53"/>
    <w:rsid w:val="00E41F8A"/>
    <w:rsid w:val="00E42288"/>
    <w:rsid w:val="00E42953"/>
    <w:rsid w:val="00E4335D"/>
    <w:rsid w:val="00E4335E"/>
    <w:rsid w:val="00E43C64"/>
    <w:rsid w:val="00E43EED"/>
    <w:rsid w:val="00E444EB"/>
    <w:rsid w:val="00E4486E"/>
    <w:rsid w:val="00E44D09"/>
    <w:rsid w:val="00E45232"/>
    <w:rsid w:val="00E45298"/>
    <w:rsid w:val="00E460F2"/>
    <w:rsid w:val="00E4739A"/>
    <w:rsid w:val="00E47B81"/>
    <w:rsid w:val="00E47DA7"/>
    <w:rsid w:val="00E47EF9"/>
    <w:rsid w:val="00E47FD0"/>
    <w:rsid w:val="00E5137B"/>
    <w:rsid w:val="00E517C7"/>
    <w:rsid w:val="00E55425"/>
    <w:rsid w:val="00E559E3"/>
    <w:rsid w:val="00E5736D"/>
    <w:rsid w:val="00E5798B"/>
    <w:rsid w:val="00E57B95"/>
    <w:rsid w:val="00E5E8D2"/>
    <w:rsid w:val="00E609CB"/>
    <w:rsid w:val="00E609F1"/>
    <w:rsid w:val="00E60A47"/>
    <w:rsid w:val="00E628A5"/>
    <w:rsid w:val="00E62BAC"/>
    <w:rsid w:val="00E62C7F"/>
    <w:rsid w:val="00E62EFC"/>
    <w:rsid w:val="00E65988"/>
    <w:rsid w:val="00E66349"/>
    <w:rsid w:val="00E677A6"/>
    <w:rsid w:val="00E67BEC"/>
    <w:rsid w:val="00E706A5"/>
    <w:rsid w:val="00E70D49"/>
    <w:rsid w:val="00E7136E"/>
    <w:rsid w:val="00E7151D"/>
    <w:rsid w:val="00E716BD"/>
    <w:rsid w:val="00E72739"/>
    <w:rsid w:val="00E729AA"/>
    <w:rsid w:val="00E72B79"/>
    <w:rsid w:val="00E72D46"/>
    <w:rsid w:val="00E74217"/>
    <w:rsid w:val="00E75541"/>
    <w:rsid w:val="00E7593B"/>
    <w:rsid w:val="00E760EE"/>
    <w:rsid w:val="00E76BE5"/>
    <w:rsid w:val="00E800E1"/>
    <w:rsid w:val="00E80949"/>
    <w:rsid w:val="00E80B44"/>
    <w:rsid w:val="00E80CA7"/>
    <w:rsid w:val="00E810EE"/>
    <w:rsid w:val="00E83501"/>
    <w:rsid w:val="00E8399A"/>
    <w:rsid w:val="00E84213"/>
    <w:rsid w:val="00E8421B"/>
    <w:rsid w:val="00E842C8"/>
    <w:rsid w:val="00E85213"/>
    <w:rsid w:val="00E85643"/>
    <w:rsid w:val="00E856F5"/>
    <w:rsid w:val="00E85E0F"/>
    <w:rsid w:val="00E86B74"/>
    <w:rsid w:val="00E87472"/>
    <w:rsid w:val="00E91C05"/>
    <w:rsid w:val="00E9232C"/>
    <w:rsid w:val="00E92444"/>
    <w:rsid w:val="00E926C5"/>
    <w:rsid w:val="00E92B78"/>
    <w:rsid w:val="00E93696"/>
    <w:rsid w:val="00E93A86"/>
    <w:rsid w:val="00E943DF"/>
    <w:rsid w:val="00E94E4A"/>
    <w:rsid w:val="00E953DD"/>
    <w:rsid w:val="00E9541F"/>
    <w:rsid w:val="00E96008"/>
    <w:rsid w:val="00E972B3"/>
    <w:rsid w:val="00E97973"/>
    <w:rsid w:val="00E97E98"/>
    <w:rsid w:val="00EA1B50"/>
    <w:rsid w:val="00EA1CE9"/>
    <w:rsid w:val="00EA241A"/>
    <w:rsid w:val="00EA2AEB"/>
    <w:rsid w:val="00EA3637"/>
    <w:rsid w:val="00EA47A5"/>
    <w:rsid w:val="00EA5468"/>
    <w:rsid w:val="00EA5DC2"/>
    <w:rsid w:val="00EA78CC"/>
    <w:rsid w:val="00EA7A13"/>
    <w:rsid w:val="00EA7D77"/>
    <w:rsid w:val="00EB00F1"/>
    <w:rsid w:val="00EB02C4"/>
    <w:rsid w:val="00EB15FE"/>
    <w:rsid w:val="00EB2717"/>
    <w:rsid w:val="00EB45D0"/>
    <w:rsid w:val="00EB55A3"/>
    <w:rsid w:val="00EB5C8A"/>
    <w:rsid w:val="00EB7226"/>
    <w:rsid w:val="00EB7322"/>
    <w:rsid w:val="00EC0680"/>
    <w:rsid w:val="00EC11E0"/>
    <w:rsid w:val="00EC16A9"/>
    <w:rsid w:val="00EC2873"/>
    <w:rsid w:val="00EC2EBC"/>
    <w:rsid w:val="00EC3AFB"/>
    <w:rsid w:val="00EC3B77"/>
    <w:rsid w:val="00EC56D5"/>
    <w:rsid w:val="00EC63DD"/>
    <w:rsid w:val="00EC70F6"/>
    <w:rsid w:val="00EC7935"/>
    <w:rsid w:val="00EC7AAD"/>
    <w:rsid w:val="00ED1249"/>
    <w:rsid w:val="00ED17B7"/>
    <w:rsid w:val="00ED39F3"/>
    <w:rsid w:val="00ED4516"/>
    <w:rsid w:val="00ED5C38"/>
    <w:rsid w:val="00ED688E"/>
    <w:rsid w:val="00ED6B72"/>
    <w:rsid w:val="00ED6DD2"/>
    <w:rsid w:val="00EE0963"/>
    <w:rsid w:val="00EE13D1"/>
    <w:rsid w:val="00EE18E1"/>
    <w:rsid w:val="00EE2C16"/>
    <w:rsid w:val="00EE4034"/>
    <w:rsid w:val="00EE413E"/>
    <w:rsid w:val="00EE6115"/>
    <w:rsid w:val="00EE6865"/>
    <w:rsid w:val="00EE6AE9"/>
    <w:rsid w:val="00EF311F"/>
    <w:rsid w:val="00EF3DC5"/>
    <w:rsid w:val="00EF66B6"/>
    <w:rsid w:val="00EF6DB2"/>
    <w:rsid w:val="00EF6E09"/>
    <w:rsid w:val="00EF7457"/>
    <w:rsid w:val="00EF7BFC"/>
    <w:rsid w:val="00F0012E"/>
    <w:rsid w:val="00F010CE"/>
    <w:rsid w:val="00F012F0"/>
    <w:rsid w:val="00F021E6"/>
    <w:rsid w:val="00F02BC0"/>
    <w:rsid w:val="00F049EE"/>
    <w:rsid w:val="00F05F9A"/>
    <w:rsid w:val="00F0622B"/>
    <w:rsid w:val="00F06B2A"/>
    <w:rsid w:val="00F07234"/>
    <w:rsid w:val="00F07460"/>
    <w:rsid w:val="00F075BC"/>
    <w:rsid w:val="00F07F8C"/>
    <w:rsid w:val="00F11385"/>
    <w:rsid w:val="00F1270C"/>
    <w:rsid w:val="00F12E05"/>
    <w:rsid w:val="00F13354"/>
    <w:rsid w:val="00F1335C"/>
    <w:rsid w:val="00F134C2"/>
    <w:rsid w:val="00F1356E"/>
    <w:rsid w:val="00F141EA"/>
    <w:rsid w:val="00F142E9"/>
    <w:rsid w:val="00F15696"/>
    <w:rsid w:val="00F162FB"/>
    <w:rsid w:val="00F16E58"/>
    <w:rsid w:val="00F178DA"/>
    <w:rsid w:val="00F179D2"/>
    <w:rsid w:val="00F2053D"/>
    <w:rsid w:val="00F208EF"/>
    <w:rsid w:val="00F23761"/>
    <w:rsid w:val="00F26140"/>
    <w:rsid w:val="00F26EF6"/>
    <w:rsid w:val="00F27955"/>
    <w:rsid w:val="00F27ACE"/>
    <w:rsid w:val="00F308FC"/>
    <w:rsid w:val="00F34384"/>
    <w:rsid w:val="00F3444D"/>
    <w:rsid w:val="00F3528A"/>
    <w:rsid w:val="00F3570A"/>
    <w:rsid w:val="00F37DB1"/>
    <w:rsid w:val="00F3E403"/>
    <w:rsid w:val="00F40544"/>
    <w:rsid w:val="00F41171"/>
    <w:rsid w:val="00F41E48"/>
    <w:rsid w:val="00F41FC3"/>
    <w:rsid w:val="00F43DC9"/>
    <w:rsid w:val="00F44075"/>
    <w:rsid w:val="00F441C7"/>
    <w:rsid w:val="00F44FA8"/>
    <w:rsid w:val="00F456C3"/>
    <w:rsid w:val="00F45BF6"/>
    <w:rsid w:val="00F46590"/>
    <w:rsid w:val="00F46CD5"/>
    <w:rsid w:val="00F4721E"/>
    <w:rsid w:val="00F479AF"/>
    <w:rsid w:val="00F5071C"/>
    <w:rsid w:val="00F50F66"/>
    <w:rsid w:val="00F512C3"/>
    <w:rsid w:val="00F531F1"/>
    <w:rsid w:val="00F5357A"/>
    <w:rsid w:val="00F53693"/>
    <w:rsid w:val="00F53D50"/>
    <w:rsid w:val="00F54024"/>
    <w:rsid w:val="00F54FEE"/>
    <w:rsid w:val="00F56026"/>
    <w:rsid w:val="00F56B6A"/>
    <w:rsid w:val="00F5783E"/>
    <w:rsid w:val="00F57A5D"/>
    <w:rsid w:val="00F57F6C"/>
    <w:rsid w:val="00F60F7B"/>
    <w:rsid w:val="00F616F2"/>
    <w:rsid w:val="00F62078"/>
    <w:rsid w:val="00F62C82"/>
    <w:rsid w:val="00F6325F"/>
    <w:rsid w:val="00F63739"/>
    <w:rsid w:val="00F63F15"/>
    <w:rsid w:val="00F657C8"/>
    <w:rsid w:val="00F6610D"/>
    <w:rsid w:val="00F67602"/>
    <w:rsid w:val="00F705E2"/>
    <w:rsid w:val="00F7112F"/>
    <w:rsid w:val="00F71E26"/>
    <w:rsid w:val="00F7365E"/>
    <w:rsid w:val="00F7432C"/>
    <w:rsid w:val="00F746E1"/>
    <w:rsid w:val="00F7493B"/>
    <w:rsid w:val="00F750D9"/>
    <w:rsid w:val="00F75632"/>
    <w:rsid w:val="00F762CE"/>
    <w:rsid w:val="00F767E9"/>
    <w:rsid w:val="00F768E9"/>
    <w:rsid w:val="00F7732B"/>
    <w:rsid w:val="00F77D9F"/>
    <w:rsid w:val="00F808DD"/>
    <w:rsid w:val="00F80929"/>
    <w:rsid w:val="00F80E54"/>
    <w:rsid w:val="00F80F7A"/>
    <w:rsid w:val="00F81B63"/>
    <w:rsid w:val="00F828BD"/>
    <w:rsid w:val="00F83551"/>
    <w:rsid w:val="00F85AAB"/>
    <w:rsid w:val="00F85E90"/>
    <w:rsid w:val="00F879EF"/>
    <w:rsid w:val="00F87A28"/>
    <w:rsid w:val="00F87E40"/>
    <w:rsid w:val="00F9018D"/>
    <w:rsid w:val="00F90D1B"/>
    <w:rsid w:val="00F91A75"/>
    <w:rsid w:val="00F9337D"/>
    <w:rsid w:val="00F93B54"/>
    <w:rsid w:val="00F93C28"/>
    <w:rsid w:val="00F93D58"/>
    <w:rsid w:val="00F94FB3"/>
    <w:rsid w:val="00F95033"/>
    <w:rsid w:val="00F95C13"/>
    <w:rsid w:val="00F95C31"/>
    <w:rsid w:val="00F96080"/>
    <w:rsid w:val="00F961BC"/>
    <w:rsid w:val="00F970CE"/>
    <w:rsid w:val="00FA075F"/>
    <w:rsid w:val="00FA08A6"/>
    <w:rsid w:val="00FA13C9"/>
    <w:rsid w:val="00FA1BF8"/>
    <w:rsid w:val="00FA2759"/>
    <w:rsid w:val="00FA39A7"/>
    <w:rsid w:val="00FA42C1"/>
    <w:rsid w:val="00FA517F"/>
    <w:rsid w:val="00FA60E8"/>
    <w:rsid w:val="00FA6947"/>
    <w:rsid w:val="00FA7480"/>
    <w:rsid w:val="00FA7A72"/>
    <w:rsid w:val="00FB02F8"/>
    <w:rsid w:val="00FB0B3E"/>
    <w:rsid w:val="00FB1959"/>
    <w:rsid w:val="00FB302E"/>
    <w:rsid w:val="00FB37CB"/>
    <w:rsid w:val="00FB420F"/>
    <w:rsid w:val="00FB46B1"/>
    <w:rsid w:val="00FB4B9D"/>
    <w:rsid w:val="00FB4CCE"/>
    <w:rsid w:val="00FB4CD8"/>
    <w:rsid w:val="00FB5199"/>
    <w:rsid w:val="00FB7170"/>
    <w:rsid w:val="00FB71F2"/>
    <w:rsid w:val="00FC0A69"/>
    <w:rsid w:val="00FC0CAF"/>
    <w:rsid w:val="00FC1336"/>
    <w:rsid w:val="00FC1A40"/>
    <w:rsid w:val="00FC1AE8"/>
    <w:rsid w:val="00FC1B94"/>
    <w:rsid w:val="00FC2DEF"/>
    <w:rsid w:val="00FC35C0"/>
    <w:rsid w:val="00FC424E"/>
    <w:rsid w:val="00FC4913"/>
    <w:rsid w:val="00FC584B"/>
    <w:rsid w:val="00FC7A3C"/>
    <w:rsid w:val="00FC7E9B"/>
    <w:rsid w:val="00FD0217"/>
    <w:rsid w:val="00FD031A"/>
    <w:rsid w:val="00FD0AEF"/>
    <w:rsid w:val="00FD0FFB"/>
    <w:rsid w:val="00FD18DF"/>
    <w:rsid w:val="00FD22CF"/>
    <w:rsid w:val="00FD3892"/>
    <w:rsid w:val="00FD4A6E"/>
    <w:rsid w:val="00FD4DAD"/>
    <w:rsid w:val="00FD5DF7"/>
    <w:rsid w:val="00FD6C48"/>
    <w:rsid w:val="00FD7A99"/>
    <w:rsid w:val="00FE093F"/>
    <w:rsid w:val="00FE0B25"/>
    <w:rsid w:val="00FE0DEC"/>
    <w:rsid w:val="00FE4D08"/>
    <w:rsid w:val="00FE6DE5"/>
    <w:rsid w:val="00FE799A"/>
    <w:rsid w:val="00FE7FDF"/>
    <w:rsid w:val="00FF1E41"/>
    <w:rsid w:val="00FF26D3"/>
    <w:rsid w:val="00FF2D64"/>
    <w:rsid w:val="00FF3CDF"/>
    <w:rsid w:val="00FF41F7"/>
    <w:rsid w:val="00FF442B"/>
    <w:rsid w:val="00FF47E7"/>
    <w:rsid w:val="00FF5248"/>
    <w:rsid w:val="00FF576D"/>
    <w:rsid w:val="00FF6FC7"/>
    <w:rsid w:val="010FC5DA"/>
    <w:rsid w:val="01118C65"/>
    <w:rsid w:val="0111EF5E"/>
    <w:rsid w:val="01136856"/>
    <w:rsid w:val="011565FF"/>
    <w:rsid w:val="01188C4A"/>
    <w:rsid w:val="012AECDD"/>
    <w:rsid w:val="012FAE04"/>
    <w:rsid w:val="01312B92"/>
    <w:rsid w:val="0141F790"/>
    <w:rsid w:val="0143695C"/>
    <w:rsid w:val="01450630"/>
    <w:rsid w:val="014F42CF"/>
    <w:rsid w:val="01515777"/>
    <w:rsid w:val="0151C584"/>
    <w:rsid w:val="015585DA"/>
    <w:rsid w:val="0158A174"/>
    <w:rsid w:val="015F9A82"/>
    <w:rsid w:val="01758491"/>
    <w:rsid w:val="017FCD35"/>
    <w:rsid w:val="018DF1E0"/>
    <w:rsid w:val="018E2B9B"/>
    <w:rsid w:val="018F53E4"/>
    <w:rsid w:val="0193ED09"/>
    <w:rsid w:val="01992FD6"/>
    <w:rsid w:val="01995E15"/>
    <w:rsid w:val="019E72D7"/>
    <w:rsid w:val="019FC01C"/>
    <w:rsid w:val="01A26453"/>
    <w:rsid w:val="01A2F377"/>
    <w:rsid w:val="01A68BA9"/>
    <w:rsid w:val="01A81643"/>
    <w:rsid w:val="01A9B92F"/>
    <w:rsid w:val="01B6F8BE"/>
    <w:rsid w:val="01C0DF92"/>
    <w:rsid w:val="01C24E0D"/>
    <w:rsid w:val="01C697C5"/>
    <w:rsid w:val="01C95C9B"/>
    <w:rsid w:val="01CB76BA"/>
    <w:rsid w:val="01CE854B"/>
    <w:rsid w:val="01CFBC0D"/>
    <w:rsid w:val="01D66C0E"/>
    <w:rsid w:val="01D940FC"/>
    <w:rsid w:val="01ECC6D4"/>
    <w:rsid w:val="01EE6362"/>
    <w:rsid w:val="01EFD23D"/>
    <w:rsid w:val="01F146C3"/>
    <w:rsid w:val="01F52650"/>
    <w:rsid w:val="01F6775D"/>
    <w:rsid w:val="01FAC7B0"/>
    <w:rsid w:val="01FADAFF"/>
    <w:rsid w:val="01FC31AF"/>
    <w:rsid w:val="01FCD958"/>
    <w:rsid w:val="01FE1EC1"/>
    <w:rsid w:val="01FF83FF"/>
    <w:rsid w:val="02069E12"/>
    <w:rsid w:val="02074F7E"/>
    <w:rsid w:val="020C8DEF"/>
    <w:rsid w:val="020FB298"/>
    <w:rsid w:val="02176922"/>
    <w:rsid w:val="02186620"/>
    <w:rsid w:val="021A9AE6"/>
    <w:rsid w:val="022A648E"/>
    <w:rsid w:val="0231397B"/>
    <w:rsid w:val="02383300"/>
    <w:rsid w:val="0244A573"/>
    <w:rsid w:val="024D2EB7"/>
    <w:rsid w:val="024D4211"/>
    <w:rsid w:val="0251F05A"/>
    <w:rsid w:val="0256742A"/>
    <w:rsid w:val="02589DD1"/>
    <w:rsid w:val="02651FE8"/>
    <w:rsid w:val="026E2A50"/>
    <w:rsid w:val="027D476C"/>
    <w:rsid w:val="027F44B2"/>
    <w:rsid w:val="028178FC"/>
    <w:rsid w:val="028B5983"/>
    <w:rsid w:val="0294EF5E"/>
    <w:rsid w:val="0298EDF3"/>
    <w:rsid w:val="02A49023"/>
    <w:rsid w:val="02A4BC15"/>
    <w:rsid w:val="02AD24F6"/>
    <w:rsid w:val="02ADBFBF"/>
    <w:rsid w:val="02B1CE15"/>
    <w:rsid w:val="02BD8FC3"/>
    <w:rsid w:val="02C2945E"/>
    <w:rsid w:val="02C35314"/>
    <w:rsid w:val="02C3CBF1"/>
    <w:rsid w:val="02D25BCF"/>
    <w:rsid w:val="02DF503E"/>
    <w:rsid w:val="02DF8C88"/>
    <w:rsid w:val="02E16AAA"/>
    <w:rsid w:val="02E1D623"/>
    <w:rsid w:val="02E2E15E"/>
    <w:rsid w:val="02E47DD4"/>
    <w:rsid w:val="02E8211C"/>
    <w:rsid w:val="02ED4BD4"/>
    <w:rsid w:val="02EDD71F"/>
    <w:rsid w:val="02F47837"/>
    <w:rsid w:val="02F5532D"/>
    <w:rsid w:val="02F89C46"/>
    <w:rsid w:val="02FDA8D8"/>
    <w:rsid w:val="03013688"/>
    <w:rsid w:val="03093C73"/>
    <w:rsid w:val="030C70C4"/>
    <w:rsid w:val="030C99BF"/>
    <w:rsid w:val="03111D2C"/>
    <w:rsid w:val="031637BE"/>
    <w:rsid w:val="03175358"/>
    <w:rsid w:val="0318545C"/>
    <w:rsid w:val="031C6325"/>
    <w:rsid w:val="0321696B"/>
    <w:rsid w:val="032685CC"/>
    <w:rsid w:val="03268DAD"/>
    <w:rsid w:val="03331708"/>
    <w:rsid w:val="0333FF51"/>
    <w:rsid w:val="033524C5"/>
    <w:rsid w:val="0335465B"/>
    <w:rsid w:val="03378DA8"/>
    <w:rsid w:val="03382CE2"/>
    <w:rsid w:val="033A4FC6"/>
    <w:rsid w:val="033B80F2"/>
    <w:rsid w:val="033D0D85"/>
    <w:rsid w:val="0341FDA3"/>
    <w:rsid w:val="03479C2D"/>
    <w:rsid w:val="0349397D"/>
    <w:rsid w:val="034A1290"/>
    <w:rsid w:val="034A6421"/>
    <w:rsid w:val="034C5117"/>
    <w:rsid w:val="034E6023"/>
    <w:rsid w:val="0352CF39"/>
    <w:rsid w:val="035D32CF"/>
    <w:rsid w:val="036508DE"/>
    <w:rsid w:val="036908DD"/>
    <w:rsid w:val="0371B2A2"/>
    <w:rsid w:val="0377F66E"/>
    <w:rsid w:val="037E95E2"/>
    <w:rsid w:val="03814FD0"/>
    <w:rsid w:val="0381D1B4"/>
    <w:rsid w:val="03830656"/>
    <w:rsid w:val="03877C36"/>
    <w:rsid w:val="038A627D"/>
    <w:rsid w:val="038A72D5"/>
    <w:rsid w:val="038DA34C"/>
    <w:rsid w:val="038F5C62"/>
    <w:rsid w:val="0391239D"/>
    <w:rsid w:val="039135FD"/>
    <w:rsid w:val="0394157C"/>
    <w:rsid w:val="039A6D3B"/>
    <w:rsid w:val="039B6CD9"/>
    <w:rsid w:val="039EE33B"/>
    <w:rsid w:val="039F4E9D"/>
    <w:rsid w:val="03A2C05C"/>
    <w:rsid w:val="03A4D59E"/>
    <w:rsid w:val="03AF9EBD"/>
    <w:rsid w:val="03B4F4DE"/>
    <w:rsid w:val="03B8EB89"/>
    <w:rsid w:val="03BAD9D7"/>
    <w:rsid w:val="03BFA7DD"/>
    <w:rsid w:val="03C16C8B"/>
    <w:rsid w:val="03C4E932"/>
    <w:rsid w:val="03CC315D"/>
    <w:rsid w:val="03D373D3"/>
    <w:rsid w:val="03D4E43E"/>
    <w:rsid w:val="03D7B74D"/>
    <w:rsid w:val="03D87B0B"/>
    <w:rsid w:val="03D92237"/>
    <w:rsid w:val="03DC33FC"/>
    <w:rsid w:val="03DD71AD"/>
    <w:rsid w:val="03E164F1"/>
    <w:rsid w:val="03E97D4D"/>
    <w:rsid w:val="03EE20CC"/>
    <w:rsid w:val="03F061DF"/>
    <w:rsid w:val="03F46E32"/>
    <w:rsid w:val="03F5219C"/>
    <w:rsid w:val="03F7249C"/>
    <w:rsid w:val="03F85E28"/>
    <w:rsid w:val="0411CD14"/>
    <w:rsid w:val="04125BB1"/>
    <w:rsid w:val="041503D2"/>
    <w:rsid w:val="04170DAB"/>
    <w:rsid w:val="041F17E2"/>
    <w:rsid w:val="042545D2"/>
    <w:rsid w:val="042729CB"/>
    <w:rsid w:val="042DDAE2"/>
    <w:rsid w:val="0432DEE1"/>
    <w:rsid w:val="0433EC7F"/>
    <w:rsid w:val="043715BD"/>
    <w:rsid w:val="043E55A7"/>
    <w:rsid w:val="043E6632"/>
    <w:rsid w:val="043FCD3A"/>
    <w:rsid w:val="044935B7"/>
    <w:rsid w:val="0449A059"/>
    <w:rsid w:val="044A8279"/>
    <w:rsid w:val="044AD188"/>
    <w:rsid w:val="044AFB6F"/>
    <w:rsid w:val="044C23E4"/>
    <w:rsid w:val="04526967"/>
    <w:rsid w:val="0454D698"/>
    <w:rsid w:val="0456D189"/>
    <w:rsid w:val="04579774"/>
    <w:rsid w:val="04581716"/>
    <w:rsid w:val="045DBC93"/>
    <w:rsid w:val="04619F0F"/>
    <w:rsid w:val="0462BC2D"/>
    <w:rsid w:val="0462F764"/>
    <w:rsid w:val="04676EBD"/>
    <w:rsid w:val="046DDF30"/>
    <w:rsid w:val="046ED6F9"/>
    <w:rsid w:val="0480926C"/>
    <w:rsid w:val="048502C5"/>
    <w:rsid w:val="048657F2"/>
    <w:rsid w:val="0489B1D5"/>
    <w:rsid w:val="048EC7A1"/>
    <w:rsid w:val="04916A4D"/>
    <w:rsid w:val="049306F3"/>
    <w:rsid w:val="049958C1"/>
    <w:rsid w:val="0499E62C"/>
    <w:rsid w:val="049E22FB"/>
    <w:rsid w:val="049E3F39"/>
    <w:rsid w:val="049F4D4C"/>
    <w:rsid w:val="04A10694"/>
    <w:rsid w:val="04A2042C"/>
    <w:rsid w:val="04A4D592"/>
    <w:rsid w:val="04A9BBBA"/>
    <w:rsid w:val="04ADBF57"/>
    <w:rsid w:val="04B4EE85"/>
    <w:rsid w:val="04B59DD0"/>
    <w:rsid w:val="04B914A9"/>
    <w:rsid w:val="04BE86C5"/>
    <w:rsid w:val="04BF6FC6"/>
    <w:rsid w:val="04C28E6C"/>
    <w:rsid w:val="04D21D90"/>
    <w:rsid w:val="04D30DAB"/>
    <w:rsid w:val="04D89049"/>
    <w:rsid w:val="04DF474A"/>
    <w:rsid w:val="04DFA14C"/>
    <w:rsid w:val="04E123D5"/>
    <w:rsid w:val="04E3D1DE"/>
    <w:rsid w:val="04E97E26"/>
    <w:rsid w:val="04EE60AB"/>
    <w:rsid w:val="04EEB81B"/>
    <w:rsid w:val="04F3DBA3"/>
    <w:rsid w:val="04F4487E"/>
    <w:rsid w:val="04FDA91D"/>
    <w:rsid w:val="0500D93F"/>
    <w:rsid w:val="050B40D3"/>
    <w:rsid w:val="050D0400"/>
    <w:rsid w:val="050D46FD"/>
    <w:rsid w:val="05122C43"/>
    <w:rsid w:val="05147D88"/>
    <w:rsid w:val="0514D762"/>
    <w:rsid w:val="051650E2"/>
    <w:rsid w:val="0517E149"/>
    <w:rsid w:val="051A2BE0"/>
    <w:rsid w:val="051E7C40"/>
    <w:rsid w:val="05219F0D"/>
    <w:rsid w:val="05227184"/>
    <w:rsid w:val="05253EF1"/>
    <w:rsid w:val="05254D1B"/>
    <w:rsid w:val="05255B54"/>
    <w:rsid w:val="0528046B"/>
    <w:rsid w:val="052D999B"/>
    <w:rsid w:val="05310D45"/>
    <w:rsid w:val="05333BEA"/>
    <w:rsid w:val="0533E33B"/>
    <w:rsid w:val="053DF96D"/>
    <w:rsid w:val="05405A2F"/>
    <w:rsid w:val="05450A5E"/>
    <w:rsid w:val="0546CDFE"/>
    <w:rsid w:val="0547D77A"/>
    <w:rsid w:val="054C2F2A"/>
    <w:rsid w:val="054F846D"/>
    <w:rsid w:val="05507E77"/>
    <w:rsid w:val="05521657"/>
    <w:rsid w:val="0554CEAB"/>
    <w:rsid w:val="0559D377"/>
    <w:rsid w:val="055B10AB"/>
    <w:rsid w:val="05613E23"/>
    <w:rsid w:val="0563564F"/>
    <w:rsid w:val="05649A60"/>
    <w:rsid w:val="0567797A"/>
    <w:rsid w:val="056A6267"/>
    <w:rsid w:val="057C6D42"/>
    <w:rsid w:val="0581D660"/>
    <w:rsid w:val="05821808"/>
    <w:rsid w:val="058226FB"/>
    <w:rsid w:val="05829A18"/>
    <w:rsid w:val="05856DF1"/>
    <w:rsid w:val="058CF147"/>
    <w:rsid w:val="05942E89"/>
    <w:rsid w:val="05961EC2"/>
    <w:rsid w:val="059A4437"/>
    <w:rsid w:val="059AAC50"/>
    <w:rsid w:val="059B6976"/>
    <w:rsid w:val="059D1457"/>
    <w:rsid w:val="059F6FBD"/>
    <w:rsid w:val="059FAD72"/>
    <w:rsid w:val="05A13F09"/>
    <w:rsid w:val="05A246D8"/>
    <w:rsid w:val="05A58717"/>
    <w:rsid w:val="05A59812"/>
    <w:rsid w:val="05AAF45A"/>
    <w:rsid w:val="05B13835"/>
    <w:rsid w:val="05B33303"/>
    <w:rsid w:val="05B6DFA7"/>
    <w:rsid w:val="05B6F17D"/>
    <w:rsid w:val="05BBC29E"/>
    <w:rsid w:val="05BC1169"/>
    <w:rsid w:val="05BD746B"/>
    <w:rsid w:val="05BF574B"/>
    <w:rsid w:val="05C5E554"/>
    <w:rsid w:val="05C9360A"/>
    <w:rsid w:val="05CFED41"/>
    <w:rsid w:val="05DC8F0E"/>
    <w:rsid w:val="05E5F119"/>
    <w:rsid w:val="05E8F6E7"/>
    <w:rsid w:val="05E999E7"/>
    <w:rsid w:val="05EE7BFC"/>
    <w:rsid w:val="05F0C166"/>
    <w:rsid w:val="05F1FB7A"/>
    <w:rsid w:val="05FD94DC"/>
    <w:rsid w:val="05FE544E"/>
    <w:rsid w:val="0605A25F"/>
    <w:rsid w:val="06088286"/>
    <w:rsid w:val="0609B8C6"/>
    <w:rsid w:val="060D35A7"/>
    <w:rsid w:val="060D3CB2"/>
    <w:rsid w:val="060E6C0B"/>
    <w:rsid w:val="06218239"/>
    <w:rsid w:val="062C160E"/>
    <w:rsid w:val="0638AC2D"/>
    <w:rsid w:val="063D614A"/>
    <w:rsid w:val="0640ED2E"/>
    <w:rsid w:val="0643691E"/>
    <w:rsid w:val="0648BD8F"/>
    <w:rsid w:val="064F215A"/>
    <w:rsid w:val="064FBDBA"/>
    <w:rsid w:val="0658673C"/>
    <w:rsid w:val="065967A1"/>
    <w:rsid w:val="065C21AC"/>
    <w:rsid w:val="0660E6F5"/>
    <w:rsid w:val="06613EF6"/>
    <w:rsid w:val="066C662C"/>
    <w:rsid w:val="066D0EF7"/>
    <w:rsid w:val="066DB533"/>
    <w:rsid w:val="06728EC6"/>
    <w:rsid w:val="0672972F"/>
    <w:rsid w:val="0674F9C2"/>
    <w:rsid w:val="0679886A"/>
    <w:rsid w:val="067A1636"/>
    <w:rsid w:val="06803339"/>
    <w:rsid w:val="068168F1"/>
    <w:rsid w:val="0681AEE0"/>
    <w:rsid w:val="068261B5"/>
    <w:rsid w:val="06948B8F"/>
    <w:rsid w:val="0699BD7D"/>
    <w:rsid w:val="069C85FE"/>
    <w:rsid w:val="069D022C"/>
    <w:rsid w:val="06A2FF34"/>
    <w:rsid w:val="06B25C91"/>
    <w:rsid w:val="06B52114"/>
    <w:rsid w:val="06B933F3"/>
    <w:rsid w:val="06B94AEC"/>
    <w:rsid w:val="06B99A53"/>
    <w:rsid w:val="06BA42AB"/>
    <w:rsid w:val="06C12BB5"/>
    <w:rsid w:val="06C20C3A"/>
    <w:rsid w:val="06C40D2A"/>
    <w:rsid w:val="06CA56B1"/>
    <w:rsid w:val="06CEB5C1"/>
    <w:rsid w:val="06D6AA4D"/>
    <w:rsid w:val="06DADB5E"/>
    <w:rsid w:val="06DF780A"/>
    <w:rsid w:val="06E3B4AE"/>
    <w:rsid w:val="06E99EB0"/>
    <w:rsid w:val="06EE1E72"/>
    <w:rsid w:val="06F18981"/>
    <w:rsid w:val="06F223D9"/>
    <w:rsid w:val="06F27752"/>
    <w:rsid w:val="06F5358A"/>
    <w:rsid w:val="06F717FA"/>
    <w:rsid w:val="06FE9F8D"/>
    <w:rsid w:val="06FF3625"/>
    <w:rsid w:val="07003B81"/>
    <w:rsid w:val="0703A33B"/>
    <w:rsid w:val="070B77B6"/>
    <w:rsid w:val="070B84EC"/>
    <w:rsid w:val="071A06F0"/>
    <w:rsid w:val="0720D5CB"/>
    <w:rsid w:val="0725C18E"/>
    <w:rsid w:val="072EF0A3"/>
    <w:rsid w:val="07427A09"/>
    <w:rsid w:val="074742FB"/>
    <w:rsid w:val="074FA601"/>
    <w:rsid w:val="07500211"/>
    <w:rsid w:val="0753832E"/>
    <w:rsid w:val="0758399A"/>
    <w:rsid w:val="075E7D8D"/>
    <w:rsid w:val="0763B26B"/>
    <w:rsid w:val="07657615"/>
    <w:rsid w:val="07704932"/>
    <w:rsid w:val="0772FCCD"/>
    <w:rsid w:val="0779359F"/>
    <w:rsid w:val="0779B67A"/>
    <w:rsid w:val="077EC073"/>
    <w:rsid w:val="078620E1"/>
    <w:rsid w:val="078EF8D7"/>
    <w:rsid w:val="07904D5F"/>
    <w:rsid w:val="07A75DB8"/>
    <w:rsid w:val="07A8E08C"/>
    <w:rsid w:val="07AEA2D5"/>
    <w:rsid w:val="07B906BE"/>
    <w:rsid w:val="07BB9E8B"/>
    <w:rsid w:val="07C40265"/>
    <w:rsid w:val="07C958C1"/>
    <w:rsid w:val="07D60125"/>
    <w:rsid w:val="07D88D06"/>
    <w:rsid w:val="07DCC20A"/>
    <w:rsid w:val="07E120AF"/>
    <w:rsid w:val="07EDFBD2"/>
    <w:rsid w:val="07F088C7"/>
    <w:rsid w:val="07F203D6"/>
    <w:rsid w:val="07F2903B"/>
    <w:rsid w:val="07F95AC9"/>
    <w:rsid w:val="0804CBA4"/>
    <w:rsid w:val="0808B77E"/>
    <w:rsid w:val="0809E452"/>
    <w:rsid w:val="080BFBA5"/>
    <w:rsid w:val="080D6558"/>
    <w:rsid w:val="08101BF2"/>
    <w:rsid w:val="0815B088"/>
    <w:rsid w:val="0815E752"/>
    <w:rsid w:val="0815E950"/>
    <w:rsid w:val="0819AFA6"/>
    <w:rsid w:val="081D0C8D"/>
    <w:rsid w:val="081D18FE"/>
    <w:rsid w:val="081F17FE"/>
    <w:rsid w:val="0820B2C6"/>
    <w:rsid w:val="08228477"/>
    <w:rsid w:val="0823C468"/>
    <w:rsid w:val="082A7C3D"/>
    <w:rsid w:val="082B01AA"/>
    <w:rsid w:val="082EAC57"/>
    <w:rsid w:val="08336ECF"/>
    <w:rsid w:val="08371768"/>
    <w:rsid w:val="0838FB25"/>
    <w:rsid w:val="083982D3"/>
    <w:rsid w:val="083B14AD"/>
    <w:rsid w:val="083E3263"/>
    <w:rsid w:val="084054DA"/>
    <w:rsid w:val="084169D0"/>
    <w:rsid w:val="08442CBA"/>
    <w:rsid w:val="0846413E"/>
    <w:rsid w:val="084B9E08"/>
    <w:rsid w:val="084BAD62"/>
    <w:rsid w:val="0857C5EA"/>
    <w:rsid w:val="085987A5"/>
    <w:rsid w:val="0859F467"/>
    <w:rsid w:val="085B4BDB"/>
    <w:rsid w:val="085D594F"/>
    <w:rsid w:val="085F6BF6"/>
    <w:rsid w:val="0863455C"/>
    <w:rsid w:val="08640CEB"/>
    <w:rsid w:val="0867E351"/>
    <w:rsid w:val="0869B60B"/>
    <w:rsid w:val="086C4AAA"/>
    <w:rsid w:val="08786077"/>
    <w:rsid w:val="087A33F3"/>
    <w:rsid w:val="087AE734"/>
    <w:rsid w:val="087BC5F2"/>
    <w:rsid w:val="087ECE06"/>
    <w:rsid w:val="087F9BFF"/>
    <w:rsid w:val="0887E795"/>
    <w:rsid w:val="088A656F"/>
    <w:rsid w:val="088AD3D6"/>
    <w:rsid w:val="088F44B7"/>
    <w:rsid w:val="0890B0C2"/>
    <w:rsid w:val="08910701"/>
    <w:rsid w:val="0894D1EE"/>
    <w:rsid w:val="0895087E"/>
    <w:rsid w:val="08964761"/>
    <w:rsid w:val="08A26323"/>
    <w:rsid w:val="08A5CC1F"/>
    <w:rsid w:val="08A91AC1"/>
    <w:rsid w:val="08A996B2"/>
    <w:rsid w:val="08B09D1C"/>
    <w:rsid w:val="08B0CCAA"/>
    <w:rsid w:val="08B52908"/>
    <w:rsid w:val="08B951D0"/>
    <w:rsid w:val="08C188EE"/>
    <w:rsid w:val="08C1F8F1"/>
    <w:rsid w:val="08C2526C"/>
    <w:rsid w:val="08C3B6A5"/>
    <w:rsid w:val="08C59436"/>
    <w:rsid w:val="08CD0AE5"/>
    <w:rsid w:val="08CD5D34"/>
    <w:rsid w:val="08CDD038"/>
    <w:rsid w:val="08D57377"/>
    <w:rsid w:val="08DC503E"/>
    <w:rsid w:val="08DCD016"/>
    <w:rsid w:val="08E1F4FC"/>
    <w:rsid w:val="08E5652C"/>
    <w:rsid w:val="08E668F9"/>
    <w:rsid w:val="08E776A4"/>
    <w:rsid w:val="08E847C1"/>
    <w:rsid w:val="08E9798D"/>
    <w:rsid w:val="08E9C840"/>
    <w:rsid w:val="08ED820E"/>
    <w:rsid w:val="08EFB245"/>
    <w:rsid w:val="08F3D47A"/>
    <w:rsid w:val="08F3DB88"/>
    <w:rsid w:val="08F51475"/>
    <w:rsid w:val="08F5B940"/>
    <w:rsid w:val="08FE34B4"/>
    <w:rsid w:val="09008FE9"/>
    <w:rsid w:val="0901103D"/>
    <w:rsid w:val="0901E84D"/>
    <w:rsid w:val="0905D99F"/>
    <w:rsid w:val="090CBE9D"/>
    <w:rsid w:val="090DE25E"/>
    <w:rsid w:val="0915C151"/>
    <w:rsid w:val="09172728"/>
    <w:rsid w:val="091A06E8"/>
    <w:rsid w:val="091D6E41"/>
    <w:rsid w:val="091E5A12"/>
    <w:rsid w:val="091E95E7"/>
    <w:rsid w:val="091F43C4"/>
    <w:rsid w:val="0922CD8F"/>
    <w:rsid w:val="0926843D"/>
    <w:rsid w:val="0926FDE0"/>
    <w:rsid w:val="09293A31"/>
    <w:rsid w:val="092DFF4D"/>
    <w:rsid w:val="092ECFE0"/>
    <w:rsid w:val="0931D182"/>
    <w:rsid w:val="093202D7"/>
    <w:rsid w:val="0940DC3F"/>
    <w:rsid w:val="0942D1EB"/>
    <w:rsid w:val="094490C9"/>
    <w:rsid w:val="0944D7CA"/>
    <w:rsid w:val="094E9F48"/>
    <w:rsid w:val="0953DFAA"/>
    <w:rsid w:val="095682C1"/>
    <w:rsid w:val="09572EE0"/>
    <w:rsid w:val="0959493E"/>
    <w:rsid w:val="095B77DB"/>
    <w:rsid w:val="0963327F"/>
    <w:rsid w:val="09655213"/>
    <w:rsid w:val="096C1E3B"/>
    <w:rsid w:val="096CC29E"/>
    <w:rsid w:val="096FA69A"/>
    <w:rsid w:val="0972FB68"/>
    <w:rsid w:val="097B54E8"/>
    <w:rsid w:val="097DC7DD"/>
    <w:rsid w:val="09805732"/>
    <w:rsid w:val="098346A3"/>
    <w:rsid w:val="098AAF73"/>
    <w:rsid w:val="098F4F18"/>
    <w:rsid w:val="098F885F"/>
    <w:rsid w:val="0990CDAC"/>
    <w:rsid w:val="09911DCD"/>
    <w:rsid w:val="0992FA31"/>
    <w:rsid w:val="099723CA"/>
    <w:rsid w:val="09997EBE"/>
    <w:rsid w:val="099B1994"/>
    <w:rsid w:val="099ECCCD"/>
    <w:rsid w:val="09A089EF"/>
    <w:rsid w:val="09A644DB"/>
    <w:rsid w:val="09A6B146"/>
    <w:rsid w:val="09A6D07E"/>
    <w:rsid w:val="09AF396B"/>
    <w:rsid w:val="09B4EE79"/>
    <w:rsid w:val="09C06ED3"/>
    <w:rsid w:val="09C3DE59"/>
    <w:rsid w:val="09C53BF2"/>
    <w:rsid w:val="09CA0917"/>
    <w:rsid w:val="09CB9D03"/>
    <w:rsid w:val="09CCE81D"/>
    <w:rsid w:val="09CE4F47"/>
    <w:rsid w:val="09D488D9"/>
    <w:rsid w:val="09DB5366"/>
    <w:rsid w:val="09DD478E"/>
    <w:rsid w:val="09DD7FC8"/>
    <w:rsid w:val="09E046D2"/>
    <w:rsid w:val="09E421B9"/>
    <w:rsid w:val="09E4907B"/>
    <w:rsid w:val="09E81126"/>
    <w:rsid w:val="09EBD1E6"/>
    <w:rsid w:val="09EBEA6C"/>
    <w:rsid w:val="09EDC1DD"/>
    <w:rsid w:val="09EF25A0"/>
    <w:rsid w:val="09EF2EC7"/>
    <w:rsid w:val="09F13AE0"/>
    <w:rsid w:val="09F71C3C"/>
    <w:rsid w:val="09F8879A"/>
    <w:rsid w:val="09F99B3D"/>
    <w:rsid w:val="0A04487C"/>
    <w:rsid w:val="0A0B8665"/>
    <w:rsid w:val="0A0F8A55"/>
    <w:rsid w:val="0A12C8C3"/>
    <w:rsid w:val="0A153DE0"/>
    <w:rsid w:val="0A18312D"/>
    <w:rsid w:val="0A3280C9"/>
    <w:rsid w:val="0A353BDA"/>
    <w:rsid w:val="0A3B1BBE"/>
    <w:rsid w:val="0A3B9B20"/>
    <w:rsid w:val="0A3C9893"/>
    <w:rsid w:val="0A3D8A05"/>
    <w:rsid w:val="0A3E76E5"/>
    <w:rsid w:val="0A40BB2D"/>
    <w:rsid w:val="0A4299F3"/>
    <w:rsid w:val="0A430C1E"/>
    <w:rsid w:val="0A465195"/>
    <w:rsid w:val="0A465284"/>
    <w:rsid w:val="0A46DCD6"/>
    <w:rsid w:val="0A46FAFE"/>
    <w:rsid w:val="0A4889FE"/>
    <w:rsid w:val="0A4A6302"/>
    <w:rsid w:val="0A4B048C"/>
    <w:rsid w:val="0A4BB44D"/>
    <w:rsid w:val="0A4DF01D"/>
    <w:rsid w:val="0A4E154A"/>
    <w:rsid w:val="0A4E8622"/>
    <w:rsid w:val="0A4F124D"/>
    <w:rsid w:val="0A527BFE"/>
    <w:rsid w:val="0A5A45A3"/>
    <w:rsid w:val="0A5E37FA"/>
    <w:rsid w:val="0A5FAD13"/>
    <w:rsid w:val="0A65F3EF"/>
    <w:rsid w:val="0A6E5EDB"/>
    <w:rsid w:val="0A7069C7"/>
    <w:rsid w:val="0A73C904"/>
    <w:rsid w:val="0A78BACC"/>
    <w:rsid w:val="0A8252F6"/>
    <w:rsid w:val="0A835DC8"/>
    <w:rsid w:val="0A8BD815"/>
    <w:rsid w:val="0A90E58E"/>
    <w:rsid w:val="0A92C06C"/>
    <w:rsid w:val="0A935055"/>
    <w:rsid w:val="0A93B79D"/>
    <w:rsid w:val="0AA0E308"/>
    <w:rsid w:val="0AA52606"/>
    <w:rsid w:val="0AA96B37"/>
    <w:rsid w:val="0AAC2CE3"/>
    <w:rsid w:val="0AAFA208"/>
    <w:rsid w:val="0AB00031"/>
    <w:rsid w:val="0ABB138E"/>
    <w:rsid w:val="0AC1B366"/>
    <w:rsid w:val="0AC51C57"/>
    <w:rsid w:val="0AC85460"/>
    <w:rsid w:val="0AC8FA04"/>
    <w:rsid w:val="0AC9AEB7"/>
    <w:rsid w:val="0AD1B2CC"/>
    <w:rsid w:val="0AD3C4BF"/>
    <w:rsid w:val="0AD811DF"/>
    <w:rsid w:val="0AD87672"/>
    <w:rsid w:val="0ADFAECE"/>
    <w:rsid w:val="0AE0A012"/>
    <w:rsid w:val="0AE407E7"/>
    <w:rsid w:val="0AE6ACFB"/>
    <w:rsid w:val="0AF26277"/>
    <w:rsid w:val="0AF3B3D8"/>
    <w:rsid w:val="0AF46ACB"/>
    <w:rsid w:val="0AF84185"/>
    <w:rsid w:val="0AFEC5C1"/>
    <w:rsid w:val="0B03E74B"/>
    <w:rsid w:val="0B049353"/>
    <w:rsid w:val="0B050947"/>
    <w:rsid w:val="0B0FD253"/>
    <w:rsid w:val="0B105D5E"/>
    <w:rsid w:val="0B1075BC"/>
    <w:rsid w:val="0B1457BA"/>
    <w:rsid w:val="0B17CF3A"/>
    <w:rsid w:val="0B1A54FC"/>
    <w:rsid w:val="0B1C21DD"/>
    <w:rsid w:val="0B1F741E"/>
    <w:rsid w:val="0B2238CC"/>
    <w:rsid w:val="0B233807"/>
    <w:rsid w:val="0B26C69E"/>
    <w:rsid w:val="0B27B91B"/>
    <w:rsid w:val="0B308D88"/>
    <w:rsid w:val="0B31F676"/>
    <w:rsid w:val="0B3AE648"/>
    <w:rsid w:val="0B3E3645"/>
    <w:rsid w:val="0B4B5397"/>
    <w:rsid w:val="0B4BE61D"/>
    <w:rsid w:val="0B50C9E5"/>
    <w:rsid w:val="0B53AB51"/>
    <w:rsid w:val="0B587314"/>
    <w:rsid w:val="0B5895C3"/>
    <w:rsid w:val="0B5952E3"/>
    <w:rsid w:val="0B6109A0"/>
    <w:rsid w:val="0B61FEE5"/>
    <w:rsid w:val="0B63934B"/>
    <w:rsid w:val="0B64FADE"/>
    <w:rsid w:val="0B653E5F"/>
    <w:rsid w:val="0B6B0F91"/>
    <w:rsid w:val="0B6C08A6"/>
    <w:rsid w:val="0B6C4871"/>
    <w:rsid w:val="0B6D92F0"/>
    <w:rsid w:val="0B75FE56"/>
    <w:rsid w:val="0B8768E1"/>
    <w:rsid w:val="0B8C4759"/>
    <w:rsid w:val="0B8EDF03"/>
    <w:rsid w:val="0B92D305"/>
    <w:rsid w:val="0B954E0C"/>
    <w:rsid w:val="0B96B72E"/>
    <w:rsid w:val="0BAFE5A4"/>
    <w:rsid w:val="0BB691D7"/>
    <w:rsid w:val="0BB91BFF"/>
    <w:rsid w:val="0BB9A7D8"/>
    <w:rsid w:val="0BBD7E83"/>
    <w:rsid w:val="0BBDEB90"/>
    <w:rsid w:val="0BBF4866"/>
    <w:rsid w:val="0BBFA5B6"/>
    <w:rsid w:val="0BC7A085"/>
    <w:rsid w:val="0BCAB9C2"/>
    <w:rsid w:val="0BD6A9B4"/>
    <w:rsid w:val="0BD6C192"/>
    <w:rsid w:val="0BD987BD"/>
    <w:rsid w:val="0BDA6C39"/>
    <w:rsid w:val="0BDC8B8E"/>
    <w:rsid w:val="0BE3D012"/>
    <w:rsid w:val="0BE5E2D2"/>
    <w:rsid w:val="0BE62EB8"/>
    <w:rsid w:val="0BE76F6F"/>
    <w:rsid w:val="0BE87A60"/>
    <w:rsid w:val="0BE9526F"/>
    <w:rsid w:val="0BECCC25"/>
    <w:rsid w:val="0BEF7A03"/>
    <w:rsid w:val="0BF2D704"/>
    <w:rsid w:val="0BF58D27"/>
    <w:rsid w:val="0BF7E21E"/>
    <w:rsid w:val="0BFDA7DB"/>
    <w:rsid w:val="0C0151CD"/>
    <w:rsid w:val="0C01CC1A"/>
    <w:rsid w:val="0C0A109F"/>
    <w:rsid w:val="0C129631"/>
    <w:rsid w:val="0C138285"/>
    <w:rsid w:val="0C1AF3AA"/>
    <w:rsid w:val="0C1C3F43"/>
    <w:rsid w:val="0C1F412F"/>
    <w:rsid w:val="0C214055"/>
    <w:rsid w:val="0C237334"/>
    <w:rsid w:val="0C281030"/>
    <w:rsid w:val="0C2946C0"/>
    <w:rsid w:val="0C2B4988"/>
    <w:rsid w:val="0C2D12E2"/>
    <w:rsid w:val="0C308AC6"/>
    <w:rsid w:val="0C3FEAAA"/>
    <w:rsid w:val="0C46463D"/>
    <w:rsid w:val="0C472213"/>
    <w:rsid w:val="0C4A49F4"/>
    <w:rsid w:val="0C50C6AF"/>
    <w:rsid w:val="0C53C76B"/>
    <w:rsid w:val="0C5C0960"/>
    <w:rsid w:val="0C5ED2DD"/>
    <w:rsid w:val="0C613FCC"/>
    <w:rsid w:val="0C64393E"/>
    <w:rsid w:val="0C652AE3"/>
    <w:rsid w:val="0C66145E"/>
    <w:rsid w:val="0C6CDD72"/>
    <w:rsid w:val="0C733952"/>
    <w:rsid w:val="0C780A15"/>
    <w:rsid w:val="0C7C318B"/>
    <w:rsid w:val="0C7C8127"/>
    <w:rsid w:val="0C8E1671"/>
    <w:rsid w:val="0C9555D2"/>
    <w:rsid w:val="0C98400E"/>
    <w:rsid w:val="0C9A2AD0"/>
    <w:rsid w:val="0CA3569E"/>
    <w:rsid w:val="0CA6A8BD"/>
    <w:rsid w:val="0CA7301C"/>
    <w:rsid w:val="0CB0D75B"/>
    <w:rsid w:val="0CB5AE1A"/>
    <w:rsid w:val="0CB9D63B"/>
    <w:rsid w:val="0CB9DDF7"/>
    <w:rsid w:val="0CBE7B0D"/>
    <w:rsid w:val="0CC20EB9"/>
    <w:rsid w:val="0CCA39FF"/>
    <w:rsid w:val="0CCA84A5"/>
    <w:rsid w:val="0CCB0117"/>
    <w:rsid w:val="0CCDE0C8"/>
    <w:rsid w:val="0CD5954B"/>
    <w:rsid w:val="0CD5D80C"/>
    <w:rsid w:val="0CDD4C1C"/>
    <w:rsid w:val="0CDDF2C6"/>
    <w:rsid w:val="0CDE1911"/>
    <w:rsid w:val="0CDEEF1B"/>
    <w:rsid w:val="0CDFDB91"/>
    <w:rsid w:val="0CE27358"/>
    <w:rsid w:val="0CE2A329"/>
    <w:rsid w:val="0CE5A957"/>
    <w:rsid w:val="0CEDEBBA"/>
    <w:rsid w:val="0CEE0860"/>
    <w:rsid w:val="0CF5EB76"/>
    <w:rsid w:val="0CF62159"/>
    <w:rsid w:val="0CFF746E"/>
    <w:rsid w:val="0D0947EB"/>
    <w:rsid w:val="0D0E9923"/>
    <w:rsid w:val="0D0F3A0F"/>
    <w:rsid w:val="0D158498"/>
    <w:rsid w:val="0D197839"/>
    <w:rsid w:val="0D1BC45E"/>
    <w:rsid w:val="0D1E5D51"/>
    <w:rsid w:val="0D23D209"/>
    <w:rsid w:val="0D3170E5"/>
    <w:rsid w:val="0D3345E0"/>
    <w:rsid w:val="0D349C6A"/>
    <w:rsid w:val="0D35EB70"/>
    <w:rsid w:val="0D3885DE"/>
    <w:rsid w:val="0D402684"/>
    <w:rsid w:val="0D436702"/>
    <w:rsid w:val="0D4AA3C0"/>
    <w:rsid w:val="0D4EA49C"/>
    <w:rsid w:val="0D518FAB"/>
    <w:rsid w:val="0D51B0C7"/>
    <w:rsid w:val="0D55A619"/>
    <w:rsid w:val="0D57F979"/>
    <w:rsid w:val="0D5AC114"/>
    <w:rsid w:val="0D5D923C"/>
    <w:rsid w:val="0D5F0A0C"/>
    <w:rsid w:val="0D63B1CD"/>
    <w:rsid w:val="0D6669EB"/>
    <w:rsid w:val="0D6E40CB"/>
    <w:rsid w:val="0D704693"/>
    <w:rsid w:val="0D72AFED"/>
    <w:rsid w:val="0D73F881"/>
    <w:rsid w:val="0D74E34A"/>
    <w:rsid w:val="0D7BABAD"/>
    <w:rsid w:val="0D811AD4"/>
    <w:rsid w:val="0D835FBE"/>
    <w:rsid w:val="0D87DC80"/>
    <w:rsid w:val="0D89E093"/>
    <w:rsid w:val="0D8B37D3"/>
    <w:rsid w:val="0D99352D"/>
    <w:rsid w:val="0D9B28A0"/>
    <w:rsid w:val="0D9CD38D"/>
    <w:rsid w:val="0DA2F47C"/>
    <w:rsid w:val="0DA9E0EE"/>
    <w:rsid w:val="0DAC3651"/>
    <w:rsid w:val="0DAE959B"/>
    <w:rsid w:val="0DB3D571"/>
    <w:rsid w:val="0DB63C4A"/>
    <w:rsid w:val="0DB6A872"/>
    <w:rsid w:val="0DBD6B75"/>
    <w:rsid w:val="0DC07D87"/>
    <w:rsid w:val="0DC07FD3"/>
    <w:rsid w:val="0DC08196"/>
    <w:rsid w:val="0DC3B72E"/>
    <w:rsid w:val="0DC58A24"/>
    <w:rsid w:val="0DC7945A"/>
    <w:rsid w:val="0DC977BB"/>
    <w:rsid w:val="0DD2B458"/>
    <w:rsid w:val="0DD48989"/>
    <w:rsid w:val="0DD77E58"/>
    <w:rsid w:val="0DD9CF61"/>
    <w:rsid w:val="0DDB0D77"/>
    <w:rsid w:val="0DE5DD29"/>
    <w:rsid w:val="0DE659B2"/>
    <w:rsid w:val="0DEF73DB"/>
    <w:rsid w:val="0DF63092"/>
    <w:rsid w:val="0DFAADFC"/>
    <w:rsid w:val="0E01E25A"/>
    <w:rsid w:val="0E0FB5A3"/>
    <w:rsid w:val="0E17D706"/>
    <w:rsid w:val="0E1C4276"/>
    <w:rsid w:val="0E23B253"/>
    <w:rsid w:val="0E2EAECB"/>
    <w:rsid w:val="0E2EEC10"/>
    <w:rsid w:val="0E300EE0"/>
    <w:rsid w:val="0E300EEA"/>
    <w:rsid w:val="0E35842C"/>
    <w:rsid w:val="0E3C4DAB"/>
    <w:rsid w:val="0E3E5469"/>
    <w:rsid w:val="0E41400B"/>
    <w:rsid w:val="0E49FB05"/>
    <w:rsid w:val="0E4A91C3"/>
    <w:rsid w:val="0E50223B"/>
    <w:rsid w:val="0E5D85BF"/>
    <w:rsid w:val="0E62480A"/>
    <w:rsid w:val="0E66C78D"/>
    <w:rsid w:val="0E66DE01"/>
    <w:rsid w:val="0E69E575"/>
    <w:rsid w:val="0E6ABC6A"/>
    <w:rsid w:val="0E6B0AB2"/>
    <w:rsid w:val="0E776F45"/>
    <w:rsid w:val="0E80E07A"/>
    <w:rsid w:val="0E8295A9"/>
    <w:rsid w:val="0E850B2F"/>
    <w:rsid w:val="0E893124"/>
    <w:rsid w:val="0E89A709"/>
    <w:rsid w:val="0E8B3E9D"/>
    <w:rsid w:val="0E8ED543"/>
    <w:rsid w:val="0E9188E1"/>
    <w:rsid w:val="0E91A2F4"/>
    <w:rsid w:val="0E9503F4"/>
    <w:rsid w:val="0E971E2D"/>
    <w:rsid w:val="0E9781F6"/>
    <w:rsid w:val="0E979DE9"/>
    <w:rsid w:val="0E9A93A3"/>
    <w:rsid w:val="0E9E8754"/>
    <w:rsid w:val="0EA293A0"/>
    <w:rsid w:val="0EA8FC61"/>
    <w:rsid w:val="0EB1EEB6"/>
    <w:rsid w:val="0EB7320F"/>
    <w:rsid w:val="0EBF3BD8"/>
    <w:rsid w:val="0EC1A78C"/>
    <w:rsid w:val="0EC20A07"/>
    <w:rsid w:val="0ED84B00"/>
    <w:rsid w:val="0ED89193"/>
    <w:rsid w:val="0EDB6F22"/>
    <w:rsid w:val="0EDC73FF"/>
    <w:rsid w:val="0EE21318"/>
    <w:rsid w:val="0EE91640"/>
    <w:rsid w:val="0EE9731F"/>
    <w:rsid w:val="0EEB172D"/>
    <w:rsid w:val="0EF480B0"/>
    <w:rsid w:val="0EF7E9D4"/>
    <w:rsid w:val="0EF9135C"/>
    <w:rsid w:val="0EFD2926"/>
    <w:rsid w:val="0F0092DC"/>
    <w:rsid w:val="0F0290D5"/>
    <w:rsid w:val="0F0323EF"/>
    <w:rsid w:val="0F038C02"/>
    <w:rsid w:val="0F04174E"/>
    <w:rsid w:val="0F06A4C9"/>
    <w:rsid w:val="0F0A4662"/>
    <w:rsid w:val="0F0C3909"/>
    <w:rsid w:val="0F0E8CE1"/>
    <w:rsid w:val="0F0F12CE"/>
    <w:rsid w:val="0F0FD595"/>
    <w:rsid w:val="0F16CEC7"/>
    <w:rsid w:val="0F186B48"/>
    <w:rsid w:val="0F1D5CDA"/>
    <w:rsid w:val="0F20238B"/>
    <w:rsid w:val="0F27AA95"/>
    <w:rsid w:val="0F297ED5"/>
    <w:rsid w:val="0F323274"/>
    <w:rsid w:val="0F324DDF"/>
    <w:rsid w:val="0F357B82"/>
    <w:rsid w:val="0F38BCC7"/>
    <w:rsid w:val="0F3D06DC"/>
    <w:rsid w:val="0F424867"/>
    <w:rsid w:val="0F457717"/>
    <w:rsid w:val="0F480C65"/>
    <w:rsid w:val="0F4D8882"/>
    <w:rsid w:val="0F4E91A3"/>
    <w:rsid w:val="0F4FA39F"/>
    <w:rsid w:val="0F544FAA"/>
    <w:rsid w:val="0F5A19A0"/>
    <w:rsid w:val="0F632DA6"/>
    <w:rsid w:val="0F675D4B"/>
    <w:rsid w:val="0F67BE05"/>
    <w:rsid w:val="0F69EAEA"/>
    <w:rsid w:val="0F6EC586"/>
    <w:rsid w:val="0F722954"/>
    <w:rsid w:val="0F74374D"/>
    <w:rsid w:val="0F7C35E5"/>
    <w:rsid w:val="0F7DF7C8"/>
    <w:rsid w:val="0F7F682B"/>
    <w:rsid w:val="0F811459"/>
    <w:rsid w:val="0F85768F"/>
    <w:rsid w:val="0F943708"/>
    <w:rsid w:val="0F9BD9B2"/>
    <w:rsid w:val="0FA6857B"/>
    <w:rsid w:val="0FA856F1"/>
    <w:rsid w:val="0FA92A0B"/>
    <w:rsid w:val="0FAA125F"/>
    <w:rsid w:val="0FACA1F2"/>
    <w:rsid w:val="0FADD393"/>
    <w:rsid w:val="0FB1924A"/>
    <w:rsid w:val="0FB3C1E3"/>
    <w:rsid w:val="0FC2041A"/>
    <w:rsid w:val="0FC943A2"/>
    <w:rsid w:val="0FCC41B1"/>
    <w:rsid w:val="0FD1D97E"/>
    <w:rsid w:val="0FF94022"/>
    <w:rsid w:val="0FF9C0BD"/>
    <w:rsid w:val="10015F53"/>
    <w:rsid w:val="1001B1C5"/>
    <w:rsid w:val="100CEC70"/>
    <w:rsid w:val="100EFB14"/>
    <w:rsid w:val="101740C8"/>
    <w:rsid w:val="101D8F07"/>
    <w:rsid w:val="10231464"/>
    <w:rsid w:val="1028470F"/>
    <w:rsid w:val="102AAD0F"/>
    <w:rsid w:val="1033336E"/>
    <w:rsid w:val="1037378F"/>
    <w:rsid w:val="103D4004"/>
    <w:rsid w:val="104231C8"/>
    <w:rsid w:val="10484089"/>
    <w:rsid w:val="104B0841"/>
    <w:rsid w:val="10512205"/>
    <w:rsid w:val="10599950"/>
    <w:rsid w:val="105A90A8"/>
    <w:rsid w:val="105D29D5"/>
    <w:rsid w:val="1060E9EA"/>
    <w:rsid w:val="1063AA03"/>
    <w:rsid w:val="1067B8F0"/>
    <w:rsid w:val="10687743"/>
    <w:rsid w:val="1069B2E3"/>
    <w:rsid w:val="106A24CE"/>
    <w:rsid w:val="10715153"/>
    <w:rsid w:val="107EF389"/>
    <w:rsid w:val="108268FF"/>
    <w:rsid w:val="108B0E93"/>
    <w:rsid w:val="1093350E"/>
    <w:rsid w:val="1099D69E"/>
    <w:rsid w:val="10A3B23F"/>
    <w:rsid w:val="10A3DE54"/>
    <w:rsid w:val="10AA8A66"/>
    <w:rsid w:val="10AE797C"/>
    <w:rsid w:val="10B80C4A"/>
    <w:rsid w:val="10B83D81"/>
    <w:rsid w:val="10B92F0A"/>
    <w:rsid w:val="10BCD752"/>
    <w:rsid w:val="10BD445D"/>
    <w:rsid w:val="10BE53D1"/>
    <w:rsid w:val="10BE9FDE"/>
    <w:rsid w:val="10C83F1E"/>
    <w:rsid w:val="10CDEFEB"/>
    <w:rsid w:val="10D12768"/>
    <w:rsid w:val="10D5E955"/>
    <w:rsid w:val="10D810F4"/>
    <w:rsid w:val="10DB4B2C"/>
    <w:rsid w:val="10DD431B"/>
    <w:rsid w:val="10DECEB6"/>
    <w:rsid w:val="10E64B5A"/>
    <w:rsid w:val="10EAF5F4"/>
    <w:rsid w:val="10F0256A"/>
    <w:rsid w:val="10F2886A"/>
    <w:rsid w:val="11058242"/>
    <w:rsid w:val="11111FF1"/>
    <w:rsid w:val="11144839"/>
    <w:rsid w:val="1118DDF7"/>
    <w:rsid w:val="111AC32B"/>
    <w:rsid w:val="11212155"/>
    <w:rsid w:val="1122D226"/>
    <w:rsid w:val="11296C28"/>
    <w:rsid w:val="11327C40"/>
    <w:rsid w:val="113B6074"/>
    <w:rsid w:val="1144F561"/>
    <w:rsid w:val="1145BCED"/>
    <w:rsid w:val="114B991E"/>
    <w:rsid w:val="115173F4"/>
    <w:rsid w:val="1151FA15"/>
    <w:rsid w:val="1156A28E"/>
    <w:rsid w:val="11583F78"/>
    <w:rsid w:val="115D88CC"/>
    <w:rsid w:val="115F2158"/>
    <w:rsid w:val="115F2972"/>
    <w:rsid w:val="11698DD6"/>
    <w:rsid w:val="1175D82A"/>
    <w:rsid w:val="1179E077"/>
    <w:rsid w:val="117BC28C"/>
    <w:rsid w:val="1181225C"/>
    <w:rsid w:val="11830303"/>
    <w:rsid w:val="118D7210"/>
    <w:rsid w:val="11913876"/>
    <w:rsid w:val="11A5BD11"/>
    <w:rsid w:val="11A6CA5A"/>
    <w:rsid w:val="11A72384"/>
    <w:rsid w:val="11AE3DF1"/>
    <w:rsid w:val="11AF16BB"/>
    <w:rsid w:val="11AF7930"/>
    <w:rsid w:val="11B0120D"/>
    <w:rsid w:val="11C52DA0"/>
    <w:rsid w:val="11C96444"/>
    <w:rsid w:val="11CFCF00"/>
    <w:rsid w:val="11D28B58"/>
    <w:rsid w:val="11D2B45A"/>
    <w:rsid w:val="11D3868D"/>
    <w:rsid w:val="11D5E91B"/>
    <w:rsid w:val="11D675A0"/>
    <w:rsid w:val="11D874D2"/>
    <w:rsid w:val="11DC5FD0"/>
    <w:rsid w:val="11DD7608"/>
    <w:rsid w:val="11DE06C2"/>
    <w:rsid w:val="11E8324B"/>
    <w:rsid w:val="11E9A5A3"/>
    <w:rsid w:val="11F250D0"/>
    <w:rsid w:val="11F2D332"/>
    <w:rsid w:val="11F73694"/>
    <w:rsid w:val="11F75F5F"/>
    <w:rsid w:val="11FA5899"/>
    <w:rsid w:val="11FC61ED"/>
    <w:rsid w:val="11FD0FBF"/>
    <w:rsid w:val="120822AB"/>
    <w:rsid w:val="120B7805"/>
    <w:rsid w:val="120E519D"/>
    <w:rsid w:val="12117E0A"/>
    <w:rsid w:val="12138246"/>
    <w:rsid w:val="1219A77A"/>
    <w:rsid w:val="121CEE5C"/>
    <w:rsid w:val="121DE2AC"/>
    <w:rsid w:val="12241CAA"/>
    <w:rsid w:val="122857A9"/>
    <w:rsid w:val="122D06CA"/>
    <w:rsid w:val="122DE52F"/>
    <w:rsid w:val="1236EAE9"/>
    <w:rsid w:val="123B6B1E"/>
    <w:rsid w:val="123CEE14"/>
    <w:rsid w:val="123D6119"/>
    <w:rsid w:val="123F6FED"/>
    <w:rsid w:val="124421E0"/>
    <w:rsid w:val="1254F630"/>
    <w:rsid w:val="12562442"/>
    <w:rsid w:val="125ADF09"/>
    <w:rsid w:val="1260E3DA"/>
    <w:rsid w:val="12619CA6"/>
    <w:rsid w:val="12657C8D"/>
    <w:rsid w:val="1266035A"/>
    <w:rsid w:val="1268CADA"/>
    <w:rsid w:val="126986F1"/>
    <w:rsid w:val="12729C4B"/>
    <w:rsid w:val="12764BFD"/>
    <w:rsid w:val="127A9F17"/>
    <w:rsid w:val="127C1FD5"/>
    <w:rsid w:val="127E2ABF"/>
    <w:rsid w:val="127F3756"/>
    <w:rsid w:val="128C4FA3"/>
    <w:rsid w:val="1292DB29"/>
    <w:rsid w:val="12931288"/>
    <w:rsid w:val="12A31E6F"/>
    <w:rsid w:val="12AB2570"/>
    <w:rsid w:val="12AD4EF0"/>
    <w:rsid w:val="12B927E7"/>
    <w:rsid w:val="12BB1216"/>
    <w:rsid w:val="12BB4137"/>
    <w:rsid w:val="12BB83B6"/>
    <w:rsid w:val="12BD3273"/>
    <w:rsid w:val="12C3E739"/>
    <w:rsid w:val="12C58FC3"/>
    <w:rsid w:val="12C5C655"/>
    <w:rsid w:val="12C66D80"/>
    <w:rsid w:val="12C689CB"/>
    <w:rsid w:val="12C9BA07"/>
    <w:rsid w:val="12CAAFEB"/>
    <w:rsid w:val="12CB5A98"/>
    <w:rsid w:val="12CDDC48"/>
    <w:rsid w:val="12D21AAF"/>
    <w:rsid w:val="12D3F164"/>
    <w:rsid w:val="12D7A94E"/>
    <w:rsid w:val="12F01E81"/>
    <w:rsid w:val="12F09387"/>
    <w:rsid w:val="12F177A7"/>
    <w:rsid w:val="12F540E1"/>
    <w:rsid w:val="12F6D399"/>
    <w:rsid w:val="12F860A3"/>
    <w:rsid w:val="12FBBE21"/>
    <w:rsid w:val="12FFADCE"/>
    <w:rsid w:val="130C85B1"/>
    <w:rsid w:val="13150E68"/>
    <w:rsid w:val="13202483"/>
    <w:rsid w:val="1322D4FE"/>
    <w:rsid w:val="13269699"/>
    <w:rsid w:val="132C3D56"/>
    <w:rsid w:val="132CCC07"/>
    <w:rsid w:val="132DF572"/>
    <w:rsid w:val="132E0FAF"/>
    <w:rsid w:val="13314344"/>
    <w:rsid w:val="13323558"/>
    <w:rsid w:val="133359A2"/>
    <w:rsid w:val="133A7417"/>
    <w:rsid w:val="133E600F"/>
    <w:rsid w:val="133F3E56"/>
    <w:rsid w:val="134A7E3F"/>
    <w:rsid w:val="134C987C"/>
    <w:rsid w:val="134E2A5E"/>
    <w:rsid w:val="13539D57"/>
    <w:rsid w:val="1353B7B2"/>
    <w:rsid w:val="135B1EEB"/>
    <w:rsid w:val="135C783E"/>
    <w:rsid w:val="135C8455"/>
    <w:rsid w:val="136641A7"/>
    <w:rsid w:val="1368A09F"/>
    <w:rsid w:val="136A35C2"/>
    <w:rsid w:val="13769B95"/>
    <w:rsid w:val="1376CDBB"/>
    <w:rsid w:val="1378E559"/>
    <w:rsid w:val="1379909C"/>
    <w:rsid w:val="1379F95D"/>
    <w:rsid w:val="137E30E1"/>
    <w:rsid w:val="137F02F2"/>
    <w:rsid w:val="138075D0"/>
    <w:rsid w:val="13826C13"/>
    <w:rsid w:val="138B6B27"/>
    <w:rsid w:val="138E8D77"/>
    <w:rsid w:val="138F314A"/>
    <w:rsid w:val="13917BDB"/>
    <w:rsid w:val="13931104"/>
    <w:rsid w:val="13A0C131"/>
    <w:rsid w:val="13A8C6E0"/>
    <w:rsid w:val="13ADB9D0"/>
    <w:rsid w:val="13AEE2FE"/>
    <w:rsid w:val="13B7BFA4"/>
    <w:rsid w:val="13BC9577"/>
    <w:rsid w:val="13BDCB66"/>
    <w:rsid w:val="13C0F623"/>
    <w:rsid w:val="13C5C9B4"/>
    <w:rsid w:val="13C81B0B"/>
    <w:rsid w:val="13D112E2"/>
    <w:rsid w:val="13D503A8"/>
    <w:rsid w:val="13E058D9"/>
    <w:rsid w:val="13E172EA"/>
    <w:rsid w:val="13E9EB8A"/>
    <w:rsid w:val="13EBEEF8"/>
    <w:rsid w:val="13EDFB1D"/>
    <w:rsid w:val="13F28BB9"/>
    <w:rsid w:val="13F32366"/>
    <w:rsid w:val="13F394AE"/>
    <w:rsid w:val="13FF96B8"/>
    <w:rsid w:val="14089076"/>
    <w:rsid w:val="140B0AE5"/>
    <w:rsid w:val="14129F5E"/>
    <w:rsid w:val="1414C616"/>
    <w:rsid w:val="141BC184"/>
    <w:rsid w:val="141E8F17"/>
    <w:rsid w:val="14242A61"/>
    <w:rsid w:val="142D977F"/>
    <w:rsid w:val="1435A3DD"/>
    <w:rsid w:val="143FD587"/>
    <w:rsid w:val="14491F51"/>
    <w:rsid w:val="1449E647"/>
    <w:rsid w:val="144E14E3"/>
    <w:rsid w:val="1454889D"/>
    <w:rsid w:val="1457A1C4"/>
    <w:rsid w:val="145B140C"/>
    <w:rsid w:val="145CF72E"/>
    <w:rsid w:val="145FF57F"/>
    <w:rsid w:val="146192CA"/>
    <w:rsid w:val="1461E7AB"/>
    <w:rsid w:val="14690CA1"/>
    <w:rsid w:val="146983C3"/>
    <w:rsid w:val="14698D97"/>
    <w:rsid w:val="146C42D9"/>
    <w:rsid w:val="14761EE4"/>
    <w:rsid w:val="14765252"/>
    <w:rsid w:val="147F0BFB"/>
    <w:rsid w:val="1480FAC0"/>
    <w:rsid w:val="14849E2D"/>
    <w:rsid w:val="148ACCB5"/>
    <w:rsid w:val="148D65B4"/>
    <w:rsid w:val="148E0D62"/>
    <w:rsid w:val="1499A7AF"/>
    <w:rsid w:val="149C1A90"/>
    <w:rsid w:val="149C5D68"/>
    <w:rsid w:val="14A3D90D"/>
    <w:rsid w:val="14A8F1BF"/>
    <w:rsid w:val="14A9EB79"/>
    <w:rsid w:val="14B281B5"/>
    <w:rsid w:val="14B86976"/>
    <w:rsid w:val="14BD8C41"/>
    <w:rsid w:val="14C1A5FF"/>
    <w:rsid w:val="14C68D8F"/>
    <w:rsid w:val="14CC1905"/>
    <w:rsid w:val="14D29AF7"/>
    <w:rsid w:val="14D9AD4F"/>
    <w:rsid w:val="14DEE76C"/>
    <w:rsid w:val="14E6E724"/>
    <w:rsid w:val="14E92571"/>
    <w:rsid w:val="14E94501"/>
    <w:rsid w:val="14E9E616"/>
    <w:rsid w:val="14EA59F8"/>
    <w:rsid w:val="14F008AC"/>
    <w:rsid w:val="14F2DCE2"/>
    <w:rsid w:val="14F727AC"/>
    <w:rsid w:val="1501E5B2"/>
    <w:rsid w:val="1501EAF1"/>
    <w:rsid w:val="15071DE2"/>
    <w:rsid w:val="1508CB3E"/>
    <w:rsid w:val="150B56C0"/>
    <w:rsid w:val="150CEB82"/>
    <w:rsid w:val="1510DE0B"/>
    <w:rsid w:val="1514E78E"/>
    <w:rsid w:val="15155CA9"/>
    <w:rsid w:val="1517C8CB"/>
    <w:rsid w:val="1519B873"/>
    <w:rsid w:val="15272DD0"/>
    <w:rsid w:val="152837DC"/>
    <w:rsid w:val="1529F192"/>
    <w:rsid w:val="152D5297"/>
    <w:rsid w:val="153F1B84"/>
    <w:rsid w:val="1540A4EE"/>
    <w:rsid w:val="1540EAAA"/>
    <w:rsid w:val="1541209D"/>
    <w:rsid w:val="1546A9A2"/>
    <w:rsid w:val="15496440"/>
    <w:rsid w:val="154B09B8"/>
    <w:rsid w:val="154BC8B6"/>
    <w:rsid w:val="154E2C83"/>
    <w:rsid w:val="1550C620"/>
    <w:rsid w:val="155552A2"/>
    <w:rsid w:val="155D7CA9"/>
    <w:rsid w:val="1560EE5C"/>
    <w:rsid w:val="15656EAB"/>
    <w:rsid w:val="1569F95A"/>
    <w:rsid w:val="156A8D67"/>
    <w:rsid w:val="156BF2EE"/>
    <w:rsid w:val="156EF15D"/>
    <w:rsid w:val="1571BDAB"/>
    <w:rsid w:val="1574E032"/>
    <w:rsid w:val="157A65E0"/>
    <w:rsid w:val="15820D1A"/>
    <w:rsid w:val="15826CED"/>
    <w:rsid w:val="1585E6F5"/>
    <w:rsid w:val="15887F9A"/>
    <w:rsid w:val="158CB16C"/>
    <w:rsid w:val="1597357A"/>
    <w:rsid w:val="159A89FC"/>
    <w:rsid w:val="159CB347"/>
    <w:rsid w:val="159EACD4"/>
    <w:rsid w:val="15A1CCA2"/>
    <w:rsid w:val="15A71A19"/>
    <w:rsid w:val="15A7B981"/>
    <w:rsid w:val="15AE842B"/>
    <w:rsid w:val="15B1B620"/>
    <w:rsid w:val="15B639B7"/>
    <w:rsid w:val="15BD253F"/>
    <w:rsid w:val="15BF6995"/>
    <w:rsid w:val="15C1E7B1"/>
    <w:rsid w:val="15C400E6"/>
    <w:rsid w:val="15C7310B"/>
    <w:rsid w:val="15D2378B"/>
    <w:rsid w:val="15D2F854"/>
    <w:rsid w:val="15D60807"/>
    <w:rsid w:val="15D803DD"/>
    <w:rsid w:val="15D9F065"/>
    <w:rsid w:val="15DD64D4"/>
    <w:rsid w:val="15EAC84C"/>
    <w:rsid w:val="15F32478"/>
    <w:rsid w:val="15F448C6"/>
    <w:rsid w:val="15F908B1"/>
    <w:rsid w:val="15FFC18F"/>
    <w:rsid w:val="1606343A"/>
    <w:rsid w:val="160C438E"/>
    <w:rsid w:val="160D387D"/>
    <w:rsid w:val="160DB1B8"/>
    <w:rsid w:val="160F02AB"/>
    <w:rsid w:val="16129FF2"/>
    <w:rsid w:val="16192ED6"/>
    <w:rsid w:val="161C44A3"/>
    <w:rsid w:val="161C668E"/>
    <w:rsid w:val="161DFD2E"/>
    <w:rsid w:val="16272E4B"/>
    <w:rsid w:val="162BB09B"/>
    <w:rsid w:val="16317E78"/>
    <w:rsid w:val="1633A4C4"/>
    <w:rsid w:val="16340D65"/>
    <w:rsid w:val="163F967C"/>
    <w:rsid w:val="1642E379"/>
    <w:rsid w:val="16477537"/>
    <w:rsid w:val="1655FAE4"/>
    <w:rsid w:val="165868FB"/>
    <w:rsid w:val="165EBBBA"/>
    <w:rsid w:val="166409DF"/>
    <w:rsid w:val="16658AD4"/>
    <w:rsid w:val="166D1E56"/>
    <w:rsid w:val="166E0E77"/>
    <w:rsid w:val="16705FB6"/>
    <w:rsid w:val="16719158"/>
    <w:rsid w:val="1671FCEF"/>
    <w:rsid w:val="1673BE02"/>
    <w:rsid w:val="1676ED6A"/>
    <w:rsid w:val="167792B4"/>
    <w:rsid w:val="167B8BF7"/>
    <w:rsid w:val="1681D902"/>
    <w:rsid w:val="169124F8"/>
    <w:rsid w:val="169E1E8C"/>
    <w:rsid w:val="16A4F295"/>
    <w:rsid w:val="16A68F9D"/>
    <w:rsid w:val="16A8DC87"/>
    <w:rsid w:val="16ADC238"/>
    <w:rsid w:val="16AF2F23"/>
    <w:rsid w:val="16B9FBB4"/>
    <w:rsid w:val="16BA1B0C"/>
    <w:rsid w:val="16BABBC8"/>
    <w:rsid w:val="16BC00FB"/>
    <w:rsid w:val="16BD52E0"/>
    <w:rsid w:val="16C1D339"/>
    <w:rsid w:val="16C3CE5F"/>
    <w:rsid w:val="16C8275A"/>
    <w:rsid w:val="16C980FD"/>
    <w:rsid w:val="16CD5012"/>
    <w:rsid w:val="16D0DCBC"/>
    <w:rsid w:val="16D33977"/>
    <w:rsid w:val="16DC5B1E"/>
    <w:rsid w:val="16DF06D4"/>
    <w:rsid w:val="16E25FA3"/>
    <w:rsid w:val="16E43A0E"/>
    <w:rsid w:val="16E57304"/>
    <w:rsid w:val="16E6865E"/>
    <w:rsid w:val="16E7F4C8"/>
    <w:rsid w:val="16EFD0B4"/>
    <w:rsid w:val="16F05A9C"/>
    <w:rsid w:val="16F102AF"/>
    <w:rsid w:val="16F4716D"/>
    <w:rsid w:val="170B9644"/>
    <w:rsid w:val="170E124A"/>
    <w:rsid w:val="170E187B"/>
    <w:rsid w:val="170F1EB8"/>
    <w:rsid w:val="170F6AE7"/>
    <w:rsid w:val="17202835"/>
    <w:rsid w:val="172469C4"/>
    <w:rsid w:val="17271091"/>
    <w:rsid w:val="172BF591"/>
    <w:rsid w:val="1732E547"/>
    <w:rsid w:val="1735DCAE"/>
    <w:rsid w:val="1738C77C"/>
    <w:rsid w:val="173BBE04"/>
    <w:rsid w:val="17453AB4"/>
    <w:rsid w:val="174C6744"/>
    <w:rsid w:val="174D45DB"/>
    <w:rsid w:val="17513B28"/>
    <w:rsid w:val="17569E0E"/>
    <w:rsid w:val="1759808B"/>
    <w:rsid w:val="175A7C08"/>
    <w:rsid w:val="17600BFB"/>
    <w:rsid w:val="1763DFB9"/>
    <w:rsid w:val="176A07C9"/>
    <w:rsid w:val="176A9009"/>
    <w:rsid w:val="176E4EF1"/>
    <w:rsid w:val="17772954"/>
    <w:rsid w:val="1777F978"/>
    <w:rsid w:val="177D043E"/>
    <w:rsid w:val="177D64AF"/>
    <w:rsid w:val="1785E537"/>
    <w:rsid w:val="1789A550"/>
    <w:rsid w:val="1795530C"/>
    <w:rsid w:val="1797FF18"/>
    <w:rsid w:val="17A55A42"/>
    <w:rsid w:val="17A70637"/>
    <w:rsid w:val="17A89B03"/>
    <w:rsid w:val="17ACB1A0"/>
    <w:rsid w:val="17B71DEB"/>
    <w:rsid w:val="17BAA7A9"/>
    <w:rsid w:val="17BF9418"/>
    <w:rsid w:val="17BFABB0"/>
    <w:rsid w:val="17C2EE7E"/>
    <w:rsid w:val="17C4F1ED"/>
    <w:rsid w:val="17C6728C"/>
    <w:rsid w:val="17C7B35A"/>
    <w:rsid w:val="17CD2E9B"/>
    <w:rsid w:val="17CEA19D"/>
    <w:rsid w:val="17CF243C"/>
    <w:rsid w:val="17D5CC0E"/>
    <w:rsid w:val="17DF1E7D"/>
    <w:rsid w:val="17F035E1"/>
    <w:rsid w:val="17F47C0F"/>
    <w:rsid w:val="17FA110D"/>
    <w:rsid w:val="1809EAE1"/>
    <w:rsid w:val="180DDFB0"/>
    <w:rsid w:val="18143273"/>
    <w:rsid w:val="18144222"/>
    <w:rsid w:val="1815520D"/>
    <w:rsid w:val="181DDE32"/>
    <w:rsid w:val="181F9536"/>
    <w:rsid w:val="1820FC39"/>
    <w:rsid w:val="18221ED8"/>
    <w:rsid w:val="1823BA9D"/>
    <w:rsid w:val="18289E7A"/>
    <w:rsid w:val="1828F777"/>
    <w:rsid w:val="182B120A"/>
    <w:rsid w:val="1830E45B"/>
    <w:rsid w:val="1832EE91"/>
    <w:rsid w:val="1835AC2F"/>
    <w:rsid w:val="183D9AD6"/>
    <w:rsid w:val="183ECB4B"/>
    <w:rsid w:val="1842B596"/>
    <w:rsid w:val="1844D423"/>
    <w:rsid w:val="1846061E"/>
    <w:rsid w:val="18487D5B"/>
    <w:rsid w:val="184A032C"/>
    <w:rsid w:val="184F4BEE"/>
    <w:rsid w:val="18508602"/>
    <w:rsid w:val="18529A1B"/>
    <w:rsid w:val="1864DEBE"/>
    <w:rsid w:val="18668636"/>
    <w:rsid w:val="186EA145"/>
    <w:rsid w:val="186F5C67"/>
    <w:rsid w:val="187563E5"/>
    <w:rsid w:val="1877070A"/>
    <w:rsid w:val="187A2DFC"/>
    <w:rsid w:val="187B1A3B"/>
    <w:rsid w:val="1885036C"/>
    <w:rsid w:val="18850E36"/>
    <w:rsid w:val="18856F79"/>
    <w:rsid w:val="1889D620"/>
    <w:rsid w:val="188A8136"/>
    <w:rsid w:val="188CBE3C"/>
    <w:rsid w:val="188E3E44"/>
    <w:rsid w:val="188E8ACE"/>
    <w:rsid w:val="189662E1"/>
    <w:rsid w:val="1897508D"/>
    <w:rsid w:val="1899D704"/>
    <w:rsid w:val="189A8ECF"/>
    <w:rsid w:val="189AFACC"/>
    <w:rsid w:val="189E8985"/>
    <w:rsid w:val="18A1C96D"/>
    <w:rsid w:val="18A95BFE"/>
    <w:rsid w:val="18B2DA12"/>
    <w:rsid w:val="18B4ABE5"/>
    <w:rsid w:val="18B5CCFD"/>
    <w:rsid w:val="18BED034"/>
    <w:rsid w:val="18C92605"/>
    <w:rsid w:val="18CEF969"/>
    <w:rsid w:val="18DA6886"/>
    <w:rsid w:val="18DC03DB"/>
    <w:rsid w:val="18DCBCE9"/>
    <w:rsid w:val="18DE81E1"/>
    <w:rsid w:val="18E06684"/>
    <w:rsid w:val="18E142D6"/>
    <w:rsid w:val="18F5C196"/>
    <w:rsid w:val="18F65E8A"/>
    <w:rsid w:val="18F68EF1"/>
    <w:rsid w:val="18F7795C"/>
    <w:rsid w:val="18F986B4"/>
    <w:rsid w:val="18FC41B4"/>
    <w:rsid w:val="19085EC7"/>
    <w:rsid w:val="1909A1A3"/>
    <w:rsid w:val="19163C34"/>
    <w:rsid w:val="19168DD1"/>
    <w:rsid w:val="19189831"/>
    <w:rsid w:val="191CD1C8"/>
    <w:rsid w:val="1922D701"/>
    <w:rsid w:val="19250CF1"/>
    <w:rsid w:val="1928A5F5"/>
    <w:rsid w:val="192F235B"/>
    <w:rsid w:val="193F51BD"/>
    <w:rsid w:val="1941B19B"/>
    <w:rsid w:val="19466E58"/>
    <w:rsid w:val="19504A82"/>
    <w:rsid w:val="19528F3B"/>
    <w:rsid w:val="19635984"/>
    <w:rsid w:val="196B507C"/>
    <w:rsid w:val="196D29B8"/>
    <w:rsid w:val="19732CFA"/>
    <w:rsid w:val="19733D0A"/>
    <w:rsid w:val="197646DC"/>
    <w:rsid w:val="1977373E"/>
    <w:rsid w:val="197945C3"/>
    <w:rsid w:val="197DAFFB"/>
    <w:rsid w:val="197EDDF1"/>
    <w:rsid w:val="197F1B6D"/>
    <w:rsid w:val="19857402"/>
    <w:rsid w:val="198679D7"/>
    <w:rsid w:val="198BB3E9"/>
    <w:rsid w:val="198D33B1"/>
    <w:rsid w:val="198EEAAF"/>
    <w:rsid w:val="198FB1E6"/>
    <w:rsid w:val="19904C70"/>
    <w:rsid w:val="199A70AC"/>
    <w:rsid w:val="19A34376"/>
    <w:rsid w:val="19A46490"/>
    <w:rsid w:val="19A60A7C"/>
    <w:rsid w:val="19A9321A"/>
    <w:rsid w:val="19B0F71A"/>
    <w:rsid w:val="19B271DB"/>
    <w:rsid w:val="19B3E09A"/>
    <w:rsid w:val="19B99F9C"/>
    <w:rsid w:val="19BFBE0E"/>
    <w:rsid w:val="19C25450"/>
    <w:rsid w:val="19C3F534"/>
    <w:rsid w:val="19CA6397"/>
    <w:rsid w:val="19CC2CCA"/>
    <w:rsid w:val="19CE2A34"/>
    <w:rsid w:val="19D170F8"/>
    <w:rsid w:val="19D63D10"/>
    <w:rsid w:val="19D9F532"/>
    <w:rsid w:val="19DB323A"/>
    <w:rsid w:val="19DE8EF8"/>
    <w:rsid w:val="19E48650"/>
    <w:rsid w:val="19E72F59"/>
    <w:rsid w:val="19E75E21"/>
    <w:rsid w:val="19E9377F"/>
    <w:rsid w:val="19F015FF"/>
    <w:rsid w:val="19F1A903"/>
    <w:rsid w:val="19F66D4D"/>
    <w:rsid w:val="1A025697"/>
    <w:rsid w:val="1A072BD9"/>
    <w:rsid w:val="1A0865E1"/>
    <w:rsid w:val="1A0A19D8"/>
    <w:rsid w:val="1A0EE54D"/>
    <w:rsid w:val="1A1A78BB"/>
    <w:rsid w:val="1A1BC6F7"/>
    <w:rsid w:val="1A235C5F"/>
    <w:rsid w:val="1A2619D1"/>
    <w:rsid w:val="1A292AF9"/>
    <w:rsid w:val="1A29F31B"/>
    <w:rsid w:val="1A2B25D5"/>
    <w:rsid w:val="1A2F65A2"/>
    <w:rsid w:val="1A2F7C36"/>
    <w:rsid w:val="1A31778A"/>
    <w:rsid w:val="1A335ECC"/>
    <w:rsid w:val="1A33FE48"/>
    <w:rsid w:val="1A356EF6"/>
    <w:rsid w:val="1A3D09D1"/>
    <w:rsid w:val="1A4814A3"/>
    <w:rsid w:val="1A4A5070"/>
    <w:rsid w:val="1A526BE6"/>
    <w:rsid w:val="1A54A3E1"/>
    <w:rsid w:val="1A583C07"/>
    <w:rsid w:val="1A5CB319"/>
    <w:rsid w:val="1A64298D"/>
    <w:rsid w:val="1A64C3DB"/>
    <w:rsid w:val="1A78DB24"/>
    <w:rsid w:val="1A7936F5"/>
    <w:rsid w:val="1A7A2FBD"/>
    <w:rsid w:val="1A7A7AB9"/>
    <w:rsid w:val="1A858132"/>
    <w:rsid w:val="1A86F053"/>
    <w:rsid w:val="1A8885CF"/>
    <w:rsid w:val="1A8F60E1"/>
    <w:rsid w:val="1A92D7FA"/>
    <w:rsid w:val="1A97B7F0"/>
    <w:rsid w:val="1A9B4912"/>
    <w:rsid w:val="1AA2FE22"/>
    <w:rsid w:val="1AA69C89"/>
    <w:rsid w:val="1AA7B3BC"/>
    <w:rsid w:val="1AA7B5BD"/>
    <w:rsid w:val="1AB0B169"/>
    <w:rsid w:val="1AB2A674"/>
    <w:rsid w:val="1AB70794"/>
    <w:rsid w:val="1AB97EAD"/>
    <w:rsid w:val="1ABA0898"/>
    <w:rsid w:val="1AC1762F"/>
    <w:rsid w:val="1AC2BA53"/>
    <w:rsid w:val="1ACA5AEA"/>
    <w:rsid w:val="1AD10F37"/>
    <w:rsid w:val="1ADA288F"/>
    <w:rsid w:val="1AE3404F"/>
    <w:rsid w:val="1AE7C515"/>
    <w:rsid w:val="1AE7E7EC"/>
    <w:rsid w:val="1AEEE852"/>
    <w:rsid w:val="1AEFEC23"/>
    <w:rsid w:val="1AF05700"/>
    <w:rsid w:val="1AF91281"/>
    <w:rsid w:val="1AFD01C1"/>
    <w:rsid w:val="1B0548C6"/>
    <w:rsid w:val="1B06A358"/>
    <w:rsid w:val="1B08713E"/>
    <w:rsid w:val="1B115D2A"/>
    <w:rsid w:val="1B19B8D7"/>
    <w:rsid w:val="1B1AD288"/>
    <w:rsid w:val="1B1F3439"/>
    <w:rsid w:val="1B210BF4"/>
    <w:rsid w:val="1B23D106"/>
    <w:rsid w:val="1B2414E2"/>
    <w:rsid w:val="1B27A34C"/>
    <w:rsid w:val="1B286D91"/>
    <w:rsid w:val="1B32E0C4"/>
    <w:rsid w:val="1B357FAD"/>
    <w:rsid w:val="1B38440A"/>
    <w:rsid w:val="1B3DFDC0"/>
    <w:rsid w:val="1B431680"/>
    <w:rsid w:val="1B4DF474"/>
    <w:rsid w:val="1B4EB1F1"/>
    <w:rsid w:val="1B5BDB59"/>
    <w:rsid w:val="1B5C8B43"/>
    <w:rsid w:val="1B5F57FD"/>
    <w:rsid w:val="1B641885"/>
    <w:rsid w:val="1B661237"/>
    <w:rsid w:val="1B6723F5"/>
    <w:rsid w:val="1B673354"/>
    <w:rsid w:val="1B750502"/>
    <w:rsid w:val="1B7AEC5C"/>
    <w:rsid w:val="1B7F5415"/>
    <w:rsid w:val="1B854132"/>
    <w:rsid w:val="1B898C0B"/>
    <w:rsid w:val="1B8E54BA"/>
    <w:rsid w:val="1B958017"/>
    <w:rsid w:val="1B9A50E8"/>
    <w:rsid w:val="1BADB7B9"/>
    <w:rsid w:val="1BADD820"/>
    <w:rsid w:val="1BB8989A"/>
    <w:rsid w:val="1BBCAEF8"/>
    <w:rsid w:val="1BBE6312"/>
    <w:rsid w:val="1BBEE062"/>
    <w:rsid w:val="1BC08C7C"/>
    <w:rsid w:val="1BC33C58"/>
    <w:rsid w:val="1BC358F5"/>
    <w:rsid w:val="1BC4FB5A"/>
    <w:rsid w:val="1BCC6930"/>
    <w:rsid w:val="1BD61A9E"/>
    <w:rsid w:val="1BD8EE99"/>
    <w:rsid w:val="1BD95C29"/>
    <w:rsid w:val="1BDB1550"/>
    <w:rsid w:val="1BE5166F"/>
    <w:rsid w:val="1BE620D1"/>
    <w:rsid w:val="1BE63AE6"/>
    <w:rsid w:val="1BE9B1B9"/>
    <w:rsid w:val="1BEBA2AD"/>
    <w:rsid w:val="1BF84196"/>
    <w:rsid w:val="1BFE5CEA"/>
    <w:rsid w:val="1BFEF853"/>
    <w:rsid w:val="1C003F48"/>
    <w:rsid w:val="1C005004"/>
    <w:rsid w:val="1C0A8B55"/>
    <w:rsid w:val="1C0B41FC"/>
    <w:rsid w:val="1C0CC7C7"/>
    <w:rsid w:val="1C150756"/>
    <w:rsid w:val="1C15D572"/>
    <w:rsid w:val="1C1AFF8A"/>
    <w:rsid w:val="1C1F61F7"/>
    <w:rsid w:val="1C25E4B7"/>
    <w:rsid w:val="1C2D3FC7"/>
    <w:rsid w:val="1C2E18A0"/>
    <w:rsid w:val="1C31ADF1"/>
    <w:rsid w:val="1C320E0D"/>
    <w:rsid w:val="1C32B633"/>
    <w:rsid w:val="1C33BA41"/>
    <w:rsid w:val="1C350636"/>
    <w:rsid w:val="1C404004"/>
    <w:rsid w:val="1C471170"/>
    <w:rsid w:val="1C4BFD12"/>
    <w:rsid w:val="1C4C39BF"/>
    <w:rsid w:val="1C4FACD9"/>
    <w:rsid w:val="1C50312C"/>
    <w:rsid w:val="1C53B611"/>
    <w:rsid w:val="1C56FA47"/>
    <w:rsid w:val="1C5BCDF1"/>
    <w:rsid w:val="1C5C4787"/>
    <w:rsid w:val="1C5CF7FD"/>
    <w:rsid w:val="1C5F86EA"/>
    <w:rsid w:val="1C613E83"/>
    <w:rsid w:val="1C677D1A"/>
    <w:rsid w:val="1C69BB36"/>
    <w:rsid w:val="1C6D03E4"/>
    <w:rsid w:val="1C74DD37"/>
    <w:rsid w:val="1C7CAF7F"/>
    <w:rsid w:val="1C83FB04"/>
    <w:rsid w:val="1C84E4AF"/>
    <w:rsid w:val="1C852F9D"/>
    <w:rsid w:val="1C929906"/>
    <w:rsid w:val="1C9805D2"/>
    <w:rsid w:val="1CA1517D"/>
    <w:rsid w:val="1CA7C855"/>
    <w:rsid w:val="1CAA87E2"/>
    <w:rsid w:val="1CAFA89D"/>
    <w:rsid w:val="1CB062A0"/>
    <w:rsid w:val="1CB43E41"/>
    <w:rsid w:val="1CB836C5"/>
    <w:rsid w:val="1CBB28DD"/>
    <w:rsid w:val="1CBC604D"/>
    <w:rsid w:val="1CCC2138"/>
    <w:rsid w:val="1CCF535D"/>
    <w:rsid w:val="1CCFFDD4"/>
    <w:rsid w:val="1CD1BA13"/>
    <w:rsid w:val="1CD1CC9E"/>
    <w:rsid w:val="1CD25105"/>
    <w:rsid w:val="1CD2AA89"/>
    <w:rsid w:val="1CD89A2A"/>
    <w:rsid w:val="1CDD15EC"/>
    <w:rsid w:val="1CE7B90F"/>
    <w:rsid w:val="1CE97701"/>
    <w:rsid w:val="1CEAF558"/>
    <w:rsid w:val="1CEDDAFE"/>
    <w:rsid w:val="1CEF3CB5"/>
    <w:rsid w:val="1CEF50B7"/>
    <w:rsid w:val="1CF2D7F3"/>
    <w:rsid w:val="1CF4F799"/>
    <w:rsid w:val="1CF72743"/>
    <w:rsid w:val="1CF9188D"/>
    <w:rsid w:val="1CFDA00C"/>
    <w:rsid w:val="1D0355C8"/>
    <w:rsid w:val="1D08D7A4"/>
    <w:rsid w:val="1D0B5E5F"/>
    <w:rsid w:val="1D0C3272"/>
    <w:rsid w:val="1D0E2E9C"/>
    <w:rsid w:val="1D0F9C34"/>
    <w:rsid w:val="1D0FC730"/>
    <w:rsid w:val="1D13C5B7"/>
    <w:rsid w:val="1D157B21"/>
    <w:rsid w:val="1D15E935"/>
    <w:rsid w:val="1D1BB746"/>
    <w:rsid w:val="1D293D8D"/>
    <w:rsid w:val="1D2B9A80"/>
    <w:rsid w:val="1D2F1CF8"/>
    <w:rsid w:val="1D300377"/>
    <w:rsid w:val="1D3483A9"/>
    <w:rsid w:val="1D39BB7B"/>
    <w:rsid w:val="1D4006A3"/>
    <w:rsid w:val="1D4947A9"/>
    <w:rsid w:val="1D49B3A1"/>
    <w:rsid w:val="1D4D77DC"/>
    <w:rsid w:val="1D548AEC"/>
    <w:rsid w:val="1D575592"/>
    <w:rsid w:val="1D5D0670"/>
    <w:rsid w:val="1D60E179"/>
    <w:rsid w:val="1D6DF3A2"/>
    <w:rsid w:val="1D6F9942"/>
    <w:rsid w:val="1D7390D2"/>
    <w:rsid w:val="1D74E552"/>
    <w:rsid w:val="1D755047"/>
    <w:rsid w:val="1D7701BD"/>
    <w:rsid w:val="1D798FC8"/>
    <w:rsid w:val="1D7C9DDE"/>
    <w:rsid w:val="1D7FAC5D"/>
    <w:rsid w:val="1D82EB10"/>
    <w:rsid w:val="1D839AC8"/>
    <w:rsid w:val="1D8577C5"/>
    <w:rsid w:val="1D8C03E5"/>
    <w:rsid w:val="1D8C701E"/>
    <w:rsid w:val="1D8D9838"/>
    <w:rsid w:val="1D9ABFD9"/>
    <w:rsid w:val="1D9AC1E0"/>
    <w:rsid w:val="1D9DE812"/>
    <w:rsid w:val="1D9F19D2"/>
    <w:rsid w:val="1D9F38D9"/>
    <w:rsid w:val="1D9F630C"/>
    <w:rsid w:val="1DA221BF"/>
    <w:rsid w:val="1DA61246"/>
    <w:rsid w:val="1DA6BF55"/>
    <w:rsid w:val="1DA6DBA9"/>
    <w:rsid w:val="1DAD0C70"/>
    <w:rsid w:val="1DAE5D0F"/>
    <w:rsid w:val="1DAF3B15"/>
    <w:rsid w:val="1DB46153"/>
    <w:rsid w:val="1DB6095C"/>
    <w:rsid w:val="1DBA67E8"/>
    <w:rsid w:val="1DC116A9"/>
    <w:rsid w:val="1DC700C1"/>
    <w:rsid w:val="1DC74F53"/>
    <w:rsid w:val="1DC9F412"/>
    <w:rsid w:val="1DCBAFFC"/>
    <w:rsid w:val="1DCC10BD"/>
    <w:rsid w:val="1DCFA32F"/>
    <w:rsid w:val="1DD1E6C1"/>
    <w:rsid w:val="1DD32D60"/>
    <w:rsid w:val="1DD54D17"/>
    <w:rsid w:val="1DD95AAB"/>
    <w:rsid w:val="1DDF5BEC"/>
    <w:rsid w:val="1DE2688E"/>
    <w:rsid w:val="1DE61A5D"/>
    <w:rsid w:val="1DE78EFD"/>
    <w:rsid w:val="1DE98EFB"/>
    <w:rsid w:val="1DEA895D"/>
    <w:rsid w:val="1DF04742"/>
    <w:rsid w:val="1DF0C34D"/>
    <w:rsid w:val="1DF52CB2"/>
    <w:rsid w:val="1DF71FE6"/>
    <w:rsid w:val="1DFA0E4D"/>
    <w:rsid w:val="1DFECCC3"/>
    <w:rsid w:val="1DFFFAAA"/>
    <w:rsid w:val="1E00EBF3"/>
    <w:rsid w:val="1E064841"/>
    <w:rsid w:val="1E06B52B"/>
    <w:rsid w:val="1E06F2E0"/>
    <w:rsid w:val="1E09A140"/>
    <w:rsid w:val="1E0D2482"/>
    <w:rsid w:val="1E11CB5B"/>
    <w:rsid w:val="1E122B3B"/>
    <w:rsid w:val="1E19F101"/>
    <w:rsid w:val="1E1EC0B0"/>
    <w:rsid w:val="1E201B3D"/>
    <w:rsid w:val="1E23C35C"/>
    <w:rsid w:val="1E26F074"/>
    <w:rsid w:val="1E27845D"/>
    <w:rsid w:val="1E287253"/>
    <w:rsid w:val="1E2C030A"/>
    <w:rsid w:val="1E2D6DE7"/>
    <w:rsid w:val="1E2EB880"/>
    <w:rsid w:val="1E307DEF"/>
    <w:rsid w:val="1E30F6F2"/>
    <w:rsid w:val="1E31E14B"/>
    <w:rsid w:val="1E32C6F7"/>
    <w:rsid w:val="1E34A48B"/>
    <w:rsid w:val="1E388450"/>
    <w:rsid w:val="1E3BBD97"/>
    <w:rsid w:val="1E3D9533"/>
    <w:rsid w:val="1E40B88E"/>
    <w:rsid w:val="1E447D72"/>
    <w:rsid w:val="1E48AE2E"/>
    <w:rsid w:val="1E48C25A"/>
    <w:rsid w:val="1E491EE1"/>
    <w:rsid w:val="1E4A71E8"/>
    <w:rsid w:val="1E4B11C9"/>
    <w:rsid w:val="1E4E15B4"/>
    <w:rsid w:val="1E518152"/>
    <w:rsid w:val="1E53C188"/>
    <w:rsid w:val="1E5C73AF"/>
    <w:rsid w:val="1E5C8586"/>
    <w:rsid w:val="1E5F3609"/>
    <w:rsid w:val="1E60B7AE"/>
    <w:rsid w:val="1E622CE0"/>
    <w:rsid w:val="1E64B4C3"/>
    <w:rsid w:val="1E679622"/>
    <w:rsid w:val="1E686ACA"/>
    <w:rsid w:val="1E6D48FE"/>
    <w:rsid w:val="1E6E7AEA"/>
    <w:rsid w:val="1E728C58"/>
    <w:rsid w:val="1E73D6B3"/>
    <w:rsid w:val="1E744DEA"/>
    <w:rsid w:val="1E7458EF"/>
    <w:rsid w:val="1E7B0C80"/>
    <w:rsid w:val="1E8493EF"/>
    <w:rsid w:val="1E8524D6"/>
    <w:rsid w:val="1E85BB8C"/>
    <w:rsid w:val="1E8AA8E5"/>
    <w:rsid w:val="1E8B0190"/>
    <w:rsid w:val="1E95ACC9"/>
    <w:rsid w:val="1E9B82C1"/>
    <w:rsid w:val="1E9D68A8"/>
    <w:rsid w:val="1E9E1285"/>
    <w:rsid w:val="1EA02BAD"/>
    <w:rsid w:val="1EA10508"/>
    <w:rsid w:val="1EA36328"/>
    <w:rsid w:val="1EB86527"/>
    <w:rsid w:val="1EBDA1A2"/>
    <w:rsid w:val="1EC10A33"/>
    <w:rsid w:val="1EC160A9"/>
    <w:rsid w:val="1EC91F1F"/>
    <w:rsid w:val="1ECE8C98"/>
    <w:rsid w:val="1ECEE6DD"/>
    <w:rsid w:val="1ED5D461"/>
    <w:rsid w:val="1ED69DA1"/>
    <w:rsid w:val="1ED86CEA"/>
    <w:rsid w:val="1ED8E660"/>
    <w:rsid w:val="1EDD8574"/>
    <w:rsid w:val="1EDDCF45"/>
    <w:rsid w:val="1EE2A9BE"/>
    <w:rsid w:val="1EE555D8"/>
    <w:rsid w:val="1EE58402"/>
    <w:rsid w:val="1EEBAB98"/>
    <w:rsid w:val="1EF449C8"/>
    <w:rsid w:val="1EF471F8"/>
    <w:rsid w:val="1EFAFF44"/>
    <w:rsid w:val="1F0070ED"/>
    <w:rsid w:val="1F0783FA"/>
    <w:rsid w:val="1F095C91"/>
    <w:rsid w:val="1F0BCE55"/>
    <w:rsid w:val="1F0CBD22"/>
    <w:rsid w:val="1F11B7B9"/>
    <w:rsid w:val="1F17A77C"/>
    <w:rsid w:val="1F19D0D9"/>
    <w:rsid w:val="1F1A0E24"/>
    <w:rsid w:val="1F1C982C"/>
    <w:rsid w:val="1F1F665F"/>
    <w:rsid w:val="1F2367A1"/>
    <w:rsid w:val="1F272131"/>
    <w:rsid w:val="1F2822A5"/>
    <w:rsid w:val="1F2B0302"/>
    <w:rsid w:val="1F2EACAD"/>
    <w:rsid w:val="1F2FA198"/>
    <w:rsid w:val="1F339BF7"/>
    <w:rsid w:val="1F346D84"/>
    <w:rsid w:val="1F3C468B"/>
    <w:rsid w:val="1F42E2BE"/>
    <w:rsid w:val="1F4D9F4F"/>
    <w:rsid w:val="1F4EA6EC"/>
    <w:rsid w:val="1F4F2922"/>
    <w:rsid w:val="1F4F31F0"/>
    <w:rsid w:val="1F4F4BC5"/>
    <w:rsid w:val="1F52901F"/>
    <w:rsid w:val="1F5740FF"/>
    <w:rsid w:val="1F5BC5F9"/>
    <w:rsid w:val="1F5BCC32"/>
    <w:rsid w:val="1F60603E"/>
    <w:rsid w:val="1F6B2E4C"/>
    <w:rsid w:val="1F7335C6"/>
    <w:rsid w:val="1F73AB82"/>
    <w:rsid w:val="1F79CBEB"/>
    <w:rsid w:val="1F7A39A7"/>
    <w:rsid w:val="1F7AC1D8"/>
    <w:rsid w:val="1F8039F3"/>
    <w:rsid w:val="1F846790"/>
    <w:rsid w:val="1F875969"/>
    <w:rsid w:val="1F87C4C5"/>
    <w:rsid w:val="1F88E109"/>
    <w:rsid w:val="1F89C5EB"/>
    <w:rsid w:val="1F917EE1"/>
    <w:rsid w:val="1F930E2E"/>
    <w:rsid w:val="1F9313C4"/>
    <w:rsid w:val="1F985B50"/>
    <w:rsid w:val="1F98C304"/>
    <w:rsid w:val="1F9C7852"/>
    <w:rsid w:val="1F9F92E3"/>
    <w:rsid w:val="1F9FC6A7"/>
    <w:rsid w:val="1FA0F3D1"/>
    <w:rsid w:val="1FA186E0"/>
    <w:rsid w:val="1FA47227"/>
    <w:rsid w:val="1FB06EF7"/>
    <w:rsid w:val="1FB0EA61"/>
    <w:rsid w:val="1FB686D1"/>
    <w:rsid w:val="1FCF8249"/>
    <w:rsid w:val="1FCFFC54"/>
    <w:rsid w:val="1FD1F19F"/>
    <w:rsid w:val="1FD99E4E"/>
    <w:rsid w:val="1FDDEB60"/>
    <w:rsid w:val="1FE24D68"/>
    <w:rsid w:val="1FE59B24"/>
    <w:rsid w:val="1FE78627"/>
    <w:rsid w:val="1FEBAAF3"/>
    <w:rsid w:val="1FF2F342"/>
    <w:rsid w:val="1FF3E158"/>
    <w:rsid w:val="1FF4B586"/>
    <w:rsid w:val="1FF5573D"/>
    <w:rsid w:val="1FF8EEE7"/>
    <w:rsid w:val="1FFFB41A"/>
    <w:rsid w:val="200065EA"/>
    <w:rsid w:val="200B2A81"/>
    <w:rsid w:val="200FFEEF"/>
    <w:rsid w:val="2011C33D"/>
    <w:rsid w:val="20177076"/>
    <w:rsid w:val="20223356"/>
    <w:rsid w:val="202404E0"/>
    <w:rsid w:val="202C3685"/>
    <w:rsid w:val="202EE0E8"/>
    <w:rsid w:val="2036366A"/>
    <w:rsid w:val="2036C8B9"/>
    <w:rsid w:val="2037FF07"/>
    <w:rsid w:val="2038EB2B"/>
    <w:rsid w:val="203ED695"/>
    <w:rsid w:val="203F8370"/>
    <w:rsid w:val="203FF793"/>
    <w:rsid w:val="2045FF95"/>
    <w:rsid w:val="20467932"/>
    <w:rsid w:val="204DB9C6"/>
    <w:rsid w:val="2050AA1A"/>
    <w:rsid w:val="205224B8"/>
    <w:rsid w:val="20524023"/>
    <w:rsid w:val="205C0B45"/>
    <w:rsid w:val="205D6ED4"/>
    <w:rsid w:val="2064D766"/>
    <w:rsid w:val="20686B35"/>
    <w:rsid w:val="20772150"/>
    <w:rsid w:val="207A6E4C"/>
    <w:rsid w:val="207CC099"/>
    <w:rsid w:val="207CC66B"/>
    <w:rsid w:val="207E276C"/>
    <w:rsid w:val="208445C0"/>
    <w:rsid w:val="2084DCA8"/>
    <w:rsid w:val="208D2A04"/>
    <w:rsid w:val="20906B6E"/>
    <w:rsid w:val="2093D18D"/>
    <w:rsid w:val="20973E30"/>
    <w:rsid w:val="2098FA63"/>
    <w:rsid w:val="209CE9DB"/>
    <w:rsid w:val="209D354E"/>
    <w:rsid w:val="20A3436F"/>
    <w:rsid w:val="20A39AAD"/>
    <w:rsid w:val="20A73A52"/>
    <w:rsid w:val="20AA9F4D"/>
    <w:rsid w:val="20AB26CE"/>
    <w:rsid w:val="20AD2C02"/>
    <w:rsid w:val="20ADF19E"/>
    <w:rsid w:val="20B41D39"/>
    <w:rsid w:val="20B8DF6B"/>
    <w:rsid w:val="20BC487A"/>
    <w:rsid w:val="20C0A595"/>
    <w:rsid w:val="20C51F49"/>
    <w:rsid w:val="20C5207D"/>
    <w:rsid w:val="20C9AA1C"/>
    <w:rsid w:val="20CD7911"/>
    <w:rsid w:val="20D4AB89"/>
    <w:rsid w:val="20D8173B"/>
    <w:rsid w:val="20DEB31F"/>
    <w:rsid w:val="20E4071B"/>
    <w:rsid w:val="20E77F3E"/>
    <w:rsid w:val="20E9D18E"/>
    <w:rsid w:val="20F3C469"/>
    <w:rsid w:val="20FF0E60"/>
    <w:rsid w:val="2106514A"/>
    <w:rsid w:val="211C686C"/>
    <w:rsid w:val="212060DE"/>
    <w:rsid w:val="2124434D"/>
    <w:rsid w:val="212A6940"/>
    <w:rsid w:val="212BD137"/>
    <w:rsid w:val="21377294"/>
    <w:rsid w:val="2137A1E1"/>
    <w:rsid w:val="213D15B7"/>
    <w:rsid w:val="2140EB77"/>
    <w:rsid w:val="21423BC1"/>
    <w:rsid w:val="21428587"/>
    <w:rsid w:val="214E18B9"/>
    <w:rsid w:val="2157F819"/>
    <w:rsid w:val="21591A90"/>
    <w:rsid w:val="215BAA9A"/>
    <w:rsid w:val="215FA6F8"/>
    <w:rsid w:val="21656638"/>
    <w:rsid w:val="216B1BDC"/>
    <w:rsid w:val="216DD023"/>
    <w:rsid w:val="217ABC7A"/>
    <w:rsid w:val="2186388B"/>
    <w:rsid w:val="2187CAF6"/>
    <w:rsid w:val="218F8A18"/>
    <w:rsid w:val="218FE0A3"/>
    <w:rsid w:val="2191279E"/>
    <w:rsid w:val="21913510"/>
    <w:rsid w:val="21939833"/>
    <w:rsid w:val="2197D67C"/>
    <w:rsid w:val="21999208"/>
    <w:rsid w:val="219D0BCE"/>
    <w:rsid w:val="21A14511"/>
    <w:rsid w:val="21A40A84"/>
    <w:rsid w:val="21A61BAC"/>
    <w:rsid w:val="21AF7069"/>
    <w:rsid w:val="21B1E513"/>
    <w:rsid w:val="21BACA29"/>
    <w:rsid w:val="21BD3DBD"/>
    <w:rsid w:val="21BFACF7"/>
    <w:rsid w:val="21C6E609"/>
    <w:rsid w:val="21CCD6B9"/>
    <w:rsid w:val="21DA9ECA"/>
    <w:rsid w:val="21E3EE08"/>
    <w:rsid w:val="21EEC17B"/>
    <w:rsid w:val="21F0643C"/>
    <w:rsid w:val="21F32094"/>
    <w:rsid w:val="21FC5B4D"/>
    <w:rsid w:val="2201E83B"/>
    <w:rsid w:val="22066407"/>
    <w:rsid w:val="2208749A"/>
    <w:rsid w:val="220B6B3F"/>
    <w:rsid w:val="22100015"/>
    <w:rsid w:val="2210F7BB"/>
    <w:rsid w:val="2211EE42"/>
    <w:rsid w:val="2214EF1A"/>
    <w:rsid w:val="22165E90"/>
    <w:rsid w:val="221A4A80"/>
    <w:rsid w:val="221D9B4A"/>
    <w:rsid w:val="2220EA9A"/>
    <w:rsid w:val="22226D1D"/>
    <w:rsid w:val="2223FF19"/>
    <w:rsid w:val="222F946E"/>
    <w:rsid w:val="223E9D52"/>
    <w:rsid w:val="2246B726"/>
    <w:rsid w:val="224D67A7"/>
    <w:rsid w:val="2251DCD4"/>
    <w:rsid w:val="225706E1"/>
    <w:rsid w:val="225B39B2"/>
    <w:rsid w:val="225B42B4"/>
    <w:rsid w:val="225C165E"/>
    <w:rsid w:val="2260ECC3"/>
    <w:rsid w:val="226573D8"/>
    <w:rsid w:val="22671FFE"/>
    <w:rsid w:val="226E29C7"/>
    <w:rsid w:val="226FA4E1"/>
    <w:rsid w:val="22743F92"/>
    <w:rsid w:val="22787EFC"/>
    <w:rsid w:val="227E79D9"/>
    <w:rsid w:val="227ED660"/>
    <w:rsid w:val="228436A4"/>
    <w:rsid w:val="228AEC69"/>
    <w:rsid w:val="228D6BFC"/>
    <w:rsid w:val="2291E9E4"/>
    <w:rsid w:val="2293D62B"/>
    <w:rsid w:val="229979E2"/>
    <w:rsid w:val="229ADBB0"/>
    <w:rsid w:val="229B610D"/>
    <w:rsid w:val="22A0D16E"/>
    <w:rsid w:val="22A515F1"/>
    <w:rsid w:val="22A8BA41"/>
    <w:rsid w:val="22ACCBE2"/>
    <w:rsid w:val="22AFFE47"/>
    <w:rsid w:val="22B686E5"/>
    <w:rsid w:val="22BF765C"/>
    <w:rsid w:val="22C3AECB"/>
    <w:rsid w:val="22C50F84"/>
    <w:rsid w:val="22C7D920"/>
    <w:rsid w:val="22CA4EC9"/>
    <w:rsid w:val="22CAB486"/>
    <w:rsid w:val="22CC1B50"/>
    <w:rsid w:val="22CDD599"/>
    <w:rsid w:val="22D8082D"/>
    <w:rsid w:val="22D9EECB"/>
    <w:rsid w:val="22DAC1A9"/>
    <w:rsid w:val="22DDFB26"/>
    <w:rsid w:val="22E1C049"/>
    <w:rsid w:val="22E2ED7E"/>
    <w:rsid w:val="22E40B3B"/>
    <w:rsid w:val="22E95EC5"/>
    <w:rsid w:val="22EB1821"/>
    <w:rsid w:val="22ED16FA"/>
    <w:rsid w:val="22EE1A5F"/>
    <w:rsid w:val="22EEB9E7"/>
    <w:rsid w:val="22F5694A"/>
    <w:rsid w:val="22F75EB1"/>
    <w:rsid w:val="23004EAD"/>
    <w:rsid w:val="230D68C2"/>
    <w:rsid w:val="23135162"/>
    <w:rsid w:val="2318084D"/>
    <w:rsid w:val="231B2F68"/>
    <w:rsid w:val="232034AF"/>
    <w:rsid w:val="2328287D"/>
    <w:rsid w:val="2328715A"/>
    <w:rsid w:val="232A1014"/>
    <w:rsid w:val="232BC621"/>
    <w:rsid w:val="232CF20C"/>
    <w:rsid w:val="232E654E"/>
    <w:rsid w:val="232F4E05"/>
    <w:rsid w:val="233999A8"/>
    <w:rsid w:val="233A4919"/>
    <w:rsid w:val="233F7D30"/>
    <w:rsid w:val="23400699"/>
    <w:rsid w:val="23406411"/>
    <w:rsid w:val="2346D2E6"/>
    <w:rsid w:val="234BD54F"/>
    <w:rsid w:val="234D6D77"/>
    <w:rsid w:val="234D77F7"/>
    <w:rsid w:val="234E1BCD"/>
    <w:rsid w:val="234E90FB"/>
    <w:rsid w:val="2350D9F4"/>
    <w:rsid w:val="2351A44C"/>
    <w:rsid w:val="235A5544"/>
    <w:rsid w:val="235E9A36"/>
    <w:rsid w:val="236786A1"/>
    <w:rsid w:val="2371B7AA"/>
    <w:rsid w:val="2372D876"/>
    <w:rsid w:val="23732DF4"/>
    <w:rsid w:val="237902F1"/>
    <w:rsid w:val="23807E58"/>
    <w:rsid w:val="23816E58"/>
    <w:rsid w:val="23826C99"/>
    <w:rsid w:val="23853C31"/>
    <w:rsid w:val="239240BD"/>
    <w:rsid w:val="23978EDA"/>
    <w:rsid w:val="239B2E1B"/>
    <w:rsid w:val="23A23B5A"/>
    <w:rsid w:val="23A7356C"/>
    <w:rsid w:val="23A9694B"/>
    <w:rsid w:val="23A980E0"/>
    <w:rsid w:val="23B1380D"/>
    <w:rsid w:val="23B1D3DE"/>
    <w:rsid w:val="23B250CF"/>
    <w:rsid w:val="23B54562"/>
    <w:rsid w:val="23B58B4C"/>
    <w:rsid w:val="23BAFF9E"/>
    <w:rsid w:val="23C7C067"/>
    <w:rsid w:val="23C92A68"/>
    <w:rsid w:val="23CC18FD"/>
    <w:rsid w:val="23D20DE9"/>
    <w:rsid w:val="23D36E6E"/>
    <w:rsid w:val="23D510E7"/>
    <w:rsid w:val="23D59733"/>
    <w:rsid w:val="23D7A4EC"/>
    <w:rsid w:val="23D7FAE9"/>
    <w:rsid w:val="23E1A833"/>
    <w:rsid w:val="23E1D04B"/>
    <w:rsid w:val="23E20A3A"/>
    <w:rsid w:val="23E34D3B"/>
    <w:rsid w:val="23EB1023"/>
    <w:rsid w:val="23EFEE6A"/>
    <w:rsid w:val="23F19647"/>
    <w:rsid w:val="23F6B50A"/>
    <w:rsid w:val="23F74B16"/>
    <w:rsid w:val="2405037B"/>
    <w:rsid w:val="2405DAC2"/>
    <w:rsid w:val="24066C7D"/>
    <w:rsid w:val="240AE486"/>
    <w:rsid w:val="24131FE4"/>
    <w:rsid w:val="24181E21"/>
    <w:rsid w:val="24199E6A"/>
    <w:rsid w:val="241F8F5B"/>
    <w:rsid w:val="242325DA"/>
    <w:rsid w:val="24246716"/>
    <w:rsid w:val="2427A8B9"/>
    <w:rsid w:val="242EF1A8"/>
    <w:rsid w:val="2433024B"/>
    <w:rsid w:val="243ABC6D"/>
    <w:rsid w:val="244AAD7E"/>
    <w:rsid w:val="244F6E20"/>
    <w:rsid w:val="2453517B"/>
    <w:rsid w:val="24564064"/>
    <w:rsid w:val="245B9D5D"/>
    <w:rsid w:val="24688B11"/>
    <w:rsid w:val="246A9A61"/>
    <w:rsid w:val="246AF221"/>
    <w:rsid w:val="246BDDCF"/>
    <w:rsid w:val="24716EEC"/>
    <w:rsid w:val="2475B43C"/>
    <w:rsid w:val="247815C9"/>
    <w:rsid w:val="248367E9"/>
    <w:rsid w:val="2488A261"/>
    <w:rsid w:val="249B6730"/>
    <w:rsid w:val="24A04F97"/>
    <w:rsid w:val="24A16284"/>
    <w:rsid w:val="24AEA480"/>
    <w:rsid w:val="24AF2148"/>
    <w:rsid w:val="24B2A23C"/>
    <w:rsid w:val="24B4C306"/>
    <w:rsid w:val="24B6430E"/>
    <w:rsid w:val="24C06A23"/>
    <w:rsid w:val="24C33326"/>
    <w:rsid w:val="24C55BF8"/>
    <w:rsid w:val="24C8C860"/>
    <w:rsid w:val="24C9D4E2"/>
    <w:rsid w:val="24CC8C56"/>
    <w:rsid w:val="24D54C28"/>
    <w:rsid w:val="24D5EE1E"/>
    <w:rsid w:val="24E02351"/>
    <w:rsid w:val="24E19237"/>
    <w:rsid w:val="24E3107B"/>
    <w:rsid w:val="24E354A1"/>
    <w:rsid w:val="24E4155F"/>
    <w:rsid w:val="24E5B7FD"/>
    <w:rsid w:val="24EC8D54"/>
    <w:rsid w:val="24F4B193"/>
    <w:rsid w:val="24F52F8E"/>
    <w:rsid w:val="24FA0F90"/>
    <w:rsid w:val="24FAFBB1"/>
    <w:rsid w:val="24FD3445"/>
    <w:rsid w:val="24FD61DB"/>
    <w:rsid w:val="24FE8281"/>
    <w:rsid w:val="25066E16"/>
    <w:rsid w:val="25072709"/>
    <w:rsid w:val="250BEEA8"/>
    <w:rsid w:val="250D7D6F"/>
    <w:rsid w:val="250D873D"/>
    <w:rsid w:val="250E1AA7"/>
    <w:rsid w:val="2512784A"/>
    <w:rsid w:val="2521D8B7"/>
    <w:rsid w:val="2521F9CE"/>
    <w:rsid w:val="252373C2"/>
    <w:rsid w:val="25248C8F"/>
    <w:rsid w:val="252B54DB"/>
    <w:rsid w:val="252D5E5D"/>
    <w:rsid w:val="252E5089"/>
    <w:rsid w:val="252E73AD"/>
    <w:rsid w:val="25330626"/>
    <w:rsid w:val="253759B0"/>
    <w:rsid w:val="2537B261"/>
    <w:rsid w:val="2537BC58"/>
    <w:rsid w:val="25381292"/>
    <w:rsid w:val="253EF42D"/>
    <w:rsid w:val="25405BC8"/>
    <w:rsid w:val="2543426A"/>
    <w:rsid w:val="2543E380"/>
    <w:rsid w:val="2544E8BB"/>
    <w:rsid w:val="2546AE73"/>
    <w:rsid w:val="254BA59F"/>
    <w:rsid w:val="255168CD"/>
    <w:rsid w:val="2551A0C5"/>
    <w:rsid w:val="25570E5D"/>
    <w:rsid w:val="25604141"/>
    <w:rsid w:val="25618791"/>
    <w:rsid w:val="256879CA"/>
    <w:rsid w:val="2569EDCE"/>
    <w:rsid w:val="256A82A2"/>
    <w:rsid w:val="25716F27"/>
    <w:rsid w:val="257635A0"/>
    <w:rsid w:val="25771CF4"/>
    <w:rsid w:val="257946FF"/>
    <w:rsid w:val="257A921B"/>
    <w:rsid w:val="257C654B"/>
    <w:rsid w:val="25861DB0"/>
    <w:rsid w:val="2588A72D"/>
    <w:rsid w:val="258B0C0E"/>
    <w:rsid w:val="258B37AB"/>
    <w:rsid w:val="258BF7BB"/>
    <w:rsid w:val="258F60B4"/>
    <w:rsid w:val="2593B4F7"/>
    <w:rsid w:val="25968FEF"/>
    <w:rsid w:val="259D47D8"/>
    <w:rsid w:val="25A14212"/>
    <w:rsid w:val="25A62F76"/>
    <w:rsid w:val="25AD1BE0"/>
    <w:rsid w:val="25B3AD64"/>
    <w:rsid w:val="25B3FCCB"/>
    <w:rsid w:val="25B67CFA"/>
    <w:rsid w:val="25BBE99C"/>
    <w:rsid w:val="25C11FA8"/>
    <w:rsid w:val="25C1A53A"/>
    <w:rsid w:val="25C5512D"/>
    <w:rsid w:val="25C68CE1"/>
    <w:rsid w:val="25C9BC56"/>
    <w:rsid w:val="25CDB639"/>
    <w:rsid w:val="25D4E5AC"/>
    <w:rsid w:val="25DE1B9B"/>
    <w:rsid w:val="25E1E30A"/>
    <w:rsid w:val="25E71582"/>
    <w:rsid w:val="25E7E99A"/>
    <w:rsid w:val="25EAA4E0"/>
    <w:rsid w:val="25EACA54"/>
    <w:rsid w:val="25F50432"/>
    <w:rsid w:val="25F69613"/>
    <w:rsid w:val="25F803B3"/>
    <w:rsid w:val="25FBD7FA"/>
    <w:rsid w:val="25FC5DC4"/>
    <w:rsid w:val="25FEB672"/>
    <w:rsid w:val="2600D1D3"/>
    <w:rsid w:val="26022A60"/>
    <w:rsid w:val="26049FCE"/>
    <w:rsid w:val="26065CBE"/>
    <w:rsid w:val="2607AE30"/>
    <w:rsid w:val="260C01EA"/>
    <w:rsid w:val="260E3FBD"/>
    <w:rsid w:val="2611863B"/>
    <w:rsid w:val="26187B99"/>
    <w:rsid w:val="26189566"/>
    <w:rsid w:val="2618E639"/>
    <w:rsid w:val="261A2A20"/>
    <w:rsid w:val="261BD894"/>
    <w:rsid w:val="261C1CDC"/>
    <w:rsid w:val="262185DB"/>
    <w:rsid w:val="26282786"/>
    <w:rsid w:val="262DAA83"/>
    <w:rsid w:val="2635EC4C"/>
    <w:rsid w:val="26376533"/>
    <w:rsid w:val="2638B426"/>
    <w:rsid w:val="263B63CA"/>
    <w:rsid w:val="264BC49B"/>
    <w:rsid w:val="264D7584"/>
    <w:rsid w:val="2655FF52"/>
    <w:rsid w:val="2658D932"/>
    <w:rsid w:val="265B1DF8"/>
    <w:rsid w:val="265E95F0"/>
    <w:rsid w:val="2663F70A"/>
    <w:rsid w:val="2671B290"/>
    <w:rsid w:val="2672BB13"/>
    <w:rsid w:val="2672E93D"/>
    <w:rsid w:val="26738F42"/>
    <w:rsid w:val="26843C67"/>
    <w:rsid w:val="26845EEA"/>
    <w:rsid w:val="2687F3DA"/>
    <w:rsid w:val="2689DB8E"/>
    <w:rsid w:val="268D6191"/>
    <w:rsid w:val="2692402A"/>
    <w:rsid w:val="26965EFC"/>
    <w:rsid w:val="26A19686"/>
    <w:rsid w:val="26A1EE02"/>
    <w:rsid w:val="26A21CE8"/>
    <w:rsid w:val="26A47076"/>
    <w:rsid w:val="26A4AA65"/>
    <w:rsid w:val="26A619D4"/>
    <w:rsid w:val="26A98F40"/>
    <w:rsid w:val="26AABC27"/>
    <w:rsid w:val="26AB2F2E"/>
    <w:rsid w:val="26ABB11D"/>
    <w:rsid w:val="26B29450"/>
    <w:rsid w:val="26B83665"/>
    <w:rsid w:val="26B9D96C"/>
    <w:rsid w:val="26BAAF30"/>
    <w:rsid w:val="26C2998C"/>
    <w:rsid w:val="26C4ABCB"/>
    <w:rsid w:val="26D5C4F8"/>
    <w:rsid w:val="26DD5C6E"/>
    <w:rsid w:val="26DEDB78"/>
    <w:rsid w:val="26DF5B10"/>
    <w:rsid w:val="26DF73B0"/>
    <w:rsid w:val="26E1D769"/>
    <w:rsid w:val="26E840F6"/>
    <w:rsid w:val="26F44DE2"/>
    <w:rsid w:val="26F8B977"/>
    <w:rsid w:val="26FBA816"/>
    <w:rsid w:val="26FCBB51"/>
    <w:rsid w:val="26FF7EE4"/>
    <w:rsid w:val="27016702"/>
    <w:rsid w:val="27041844"/>
    <w:rsid w:val="27083058"/>
    <w:rsid w:val="27088D0D"/>
    <w:rsid w:val="2708D586"/>
    <w:rsid w:val="270A667C"/>
    <w:rsid w:val="270E1BDD"/>
    <w:rsid w:val="270EB15D"/>
    <w:rsid w:val="270F45AE"/>
    <w:rsid w:val="2712DA40"/>
    <w:rsid w:val="27134A45"/>
    <w:rsid w:val="27146CCD"/>
    <w:rsid w:val="2720048E"/>
    <w:rsid w:val="272D0705"/>
    <w:rsid w:val="2732E953"/>
    <w:rsid w:val="273961F6"/>
    <w:rsid w:val="2748CB54"/>
    <w:rsid w:val="27495765"/>
    <w:rsid w:val="274B5011"/>
    <w:rsid w:val="27523017"/>
    <w:rsid w:val="2752C62F"/>
    <w:rsid w:val="27581F52"/>
    <w:rsid w:val="275B6227"/>
    <w:rsid w:val="275D759B"/>
    <w:rsid w:val="27608D95"/>
    <w:rsid w:val="2764941C"/>
    <w:rsid w:val="276512CA"/>
    <w:rsid w:val="2766FA0F"/>
    <w:rsid w:val="276DCF56"/>
    <w:rsid w:val="277A4673"/>
    <w:rsid w:val="277B2B97"/>
    <w:rsid w:val="277C0217"/>
    <w:rsid w:val="277D58D7"/>
    <w:rsid w:val="278478F5"/>
    <w:rsid w:val="2786B127"/>
    <w:rsid w:val="278AEC52"/>
    <w:rsid w:val="278B61D9"/>
    <w:rsid w:val="2790B901"/>
    <w:rsid w:val="2791F03C"/>
    <w:rsid w:val="279463D2"/>
    <w:rsid w:val="279882DB"/>
    <w:rsid w:val="27A22849"/>
    <w:rsid w:val="27A2E13D"/>
    <w:rsid w:val="27A46CE7"/>
    <w:rsid w:val="27A4A561"/>
    <w:rsid w:val="27A58729"/>
    <w:rsid w:val="27A67A93"/>
    <w:rsid w:val="27AD8D25"/>
    <w:rsid w:val="27B36516"/>
    <w:rsid w:val="27BD0A1A"/>
    <w:rsid w:val="27BEACA5"/>
    <w:rsid w:val="27C403DF"/>
    <w:rsid w:val="27C5DAA9"/>
    <w:rsid w:val="27C69484"/>
    <w:rsid w:val="27C86089"/>
    <w:rsid w:val="27C8791F"/>
    <w:rsid w:val="27C9967D"/>
    <w:rsid w:val="27CB3F5F"/>
    <w:rsid w:val="27D9A93D"/>
    <w:rsid w:val="27E48802"/>
    <w:rsid w:val="27E64D7F"/>
    <w:rsid w:val="27F268D6"/>
    <w:rsid w:val="27F989BA"/>
    <w:rsid w:val="28027B6F"/>
    <w:rsid w:val="280D708F"/>
    <w:rsid w:val="280E9418"/>
    <w:rsid w:val="280FBD92"/>
    <w:rsid w:val="2814BEC2"/>
    <w:rsid w:val="281CB50D"/>
    <w:rsid w:val="281D56F7"/>
    <w:rsid w:val="281DF108"/>
    <w:rsid w:val="281E5398"/>
    <w:rsid w:val="281F73AD"/>
    <w:rsid w:val="281FBE6F"/>
    <w:rsid w:val="28254370"/>
    <w:rsid w:val="2825ABEF"/>
    <w:rsid w:val="282C62C3"/>
    <w:rsid w:val="2837DE21"/>
    <w:rsid w:val="283DED49"/>
    <w:rsid w:val="28406D09"/>
    <w:rsid w:val="284108E7"/>
    <w:rsid w:val="284159E5"/>
    <w:rsid w:val="284383AB"/>
    <w:rsid w:val="28447D33"/>
    <w:rsid w:val="2844EFAA"/>
    <w:rsid w:val="28479D16"/>
    <w:rsid w:val="284D9DB4"/>
    <w:rsid w:val="285069FF"/>
    <w:rsid w:val="2851912B"/>
    <w:rsid w:val="28554917"/>
    <w:rsid w:val="2856D332"/>
    <w:rsid w:val="2857BD5A"/>
    <w:rsid w:val="2857DAA5"/>
    <w:rsid w:val="2858C1E1"/>
    <w:rsid w:val="285AA015"/>
    <w:rsid w:val="286AF4D0"/>
    <w:rsid w:val="287FCCB6"/>
    <w:rsid w:val="2881EC33"/>
    <w:rsid w:val="28830417"/>
    <w:rsid w:val="2884B283"/>
    <w:rsid w:val="2889D3D8"/>
    <w:rsid w:val="288CDB0A"/>
    <w:rsid w:val="28956A06"/>
    <w:rsid w:val="2896B377"/>
    <w:rsid w:val="28983B6C"/>
    <w:rsid w:val="289923DA"/>
    <w:rsid w:val="289C6967"/>
    <w:rsid w:val="289E4F8F"/>
    <w:rsid w:val="289E7FBE"/>
    <w:rsid w:val="289FA0B4"/>
    <w:rsid w:val="28A3FAE2"/>
    <w:rsid w:val="28AA1F77"/>
    <w:rsid w:val="28B0DBC1"/>
    <w:rsid w:val="28B1BD25"/>
    <w:rsid w:val="28B32A95"/>
    <w:rsid w:val="28B61B70"/>
    <w:rsid w:val="28B73D7C"/>
    <w:rsid w:val="28B94166"/>
    <w:rsid w:val="28B96803"/>
    <w:rsid w:val="28B9E412"/>
    <w:rsid w:val="28BEBC90"/>
    <w:rsid w:val="28D15E5A"/>
    <w:rsid w:val="28D4B2EA"/>
    <w:rsid w:val="28D67E53"/>
    <w:rsid w:val="28D7F80F"/>
    <w:rsid w:val="28D84821"/>
    <w:rsid w:val="28DAB1A5"/>
    <w:rsid w:val="28DB8659"/>
    <w:rsid w:val="28DE47D6"/>
    <w:rsid w:val="28DE4CF8"/>
    <w:rsid w:val="28EA4C7F"/>
    <w:rsid w:val="28F38A5E"/>
    <w:rsid w:val="28FC624F"/>
    <w:rsid w:val="28FD5609"/>
    <w:rsid w:val="290566FA"/>
    <w:rsid w:val="290B0C56"/>
    <w:rsid w:val="290B997A"/>
    <w:rsid w:val="290CE551"/>
    <w:rsid w:val="290DBC56"/>
    <w:rsid w:val="290ED0FE"/>
    <w:rsid w:val="29139BBE"/>
    <w:rsid w:val="29177E7F"/>
    <w:rsid w:val="2924DA21"/>
    <w:rsid w:val="2926213F"/>
    <w:rsid w:val="2928908E"/>
    <w:rsid w:val="29425FA3"/>
    <w:rsid w:val="2947F565"/>
    <w:rsid w:val="294DAC0F"/>
    <w:rsid w:val="294E929B"/>
    <w:rsid w:val="294FDB18"/>
    <w:rsid w:val="295B16F4"/>
    <w:rsid w:val="295C16F7"/>
    <w:rsid w:val="295FDE30"/>
    <w:rsid w:val="29686A09"/>
    <w:rsid w:val="296C2C7D"/>
    <w:rsid w:val="296EB430"/>
    <w:rsid w:val="296F8362"/>
    <w:rsid w:val="29749CB0"/>
    <w:rsid w:val="2974C41C"/>
    <w:rsid w:val="2976C639"/>
    <w:rsid w:val="29779882"/>
    <w:rsid w:val="297AAB1B"/>
    <w:rsid w:val="297B4994"/>
    <w:rsid w:val="2986A477"/>
    <w:rsid w:val="298AEB31"/>
    <w:rsid w:val="299988C1"/>
    <w:rsid w:val="2999ABCF"/>
    <w:rsid w:val="299E882D"/>
    <w:rsid w:val="29A7756C"/>
    <w:rsid w:val="29A8A0C6"/>
    <w:rsid w:val="29A93CA3"/>
    <w:rsid w:val="29AF318A"/>
    <w:rsid w:val="29BA1B50"/>
    <w:rsid w:val="29BBB9C8"/>
    <w:rsid w:val="29BD3D26"/>
    <w:rsid w:val="29BFEFA7"/>
    <w:rsid w:val="29D5976D"/>
    <w:rsid w:val="29DC9FE8"/>
    <w:rsid w:val="29E4EAFB"/>
    <w:rsid w:val="29E9B3D6"/>
    <w:rsid w:val="29F056BE"/>
    <w:rsid w:val="29F2DD2D"/>
    <w:rsid w:val="29F63C62"/>
    <w:rsid w:val="29F8CB59"/>
    <w:rsid w:val="29FD8170"/>
    <w:rsid w:val="29FF5817"/>
    <w:rsid w:val="2A005DC5"/>
    <w:rsid w:val="2A023839"/>
    <w:rsid w:val="2A0D407A"/>
    <w:rsid w:val="2A0D645C"/>
    <w:rsid w:val="2A0F1156"/>
    <w:rsid w:val="2A1687C4"/>
    <w:rsid w:val="2A17C72F"/>
    <w:rsid w:val="2A234525"/>
    <w:rsid w:val="2A2A5348"/>
    <w:rsid w:val="2A2AFD64"/>
    <w:rsid w:val="2A2C62AB"/>
    <w:rsid w:val="2A2EF36B"/>
    <w:rsid w:val="2A3258E5"/>
    <w:rsid w:val="2A3821BD"/>
    <w:rsid w:val="2A3D9B08"/>
    <w:rsid w:val="2A41BA74"/>
    <w:rsid w:val="2A4AD270"/>
    <w:rsid w:val="2A5AA26E"/>
    <w:rsid w:val="2A5E733A"/>
    <w:rsid w:val="2A60D8B5"/>
    <w:rsid w:val="2A63729E"/>
    <w:rsid w:val="2A65BD4A"/>
    <w:rsid w:val="2A6D44A3"/>
    <w:rsid w:val="2A6D8FBA"/>
    <w:rsid w:val="2A757F5F"/>
    <w:rsid w:val="2A77FCE2"/>
    <w:rsid w:val="2A79A287"/>
    <w:rsid w:val="2A7C5531"/>
    <w:rsid w:val="2A7C819E"/>
    <w:rsid w:val="2A7E170D"/>
    <w:rsid w:val="2A80F9E0"/>
    <w:rsid w:val="2A8C5B6C"/>
    <w:rsid w:val="2A8D3370"/>
    <w:rsid w:val="2A90DB3C"/>
    <w:rsid w:val="2A920F98"/>
    <w:rsid w:val="2A925477"/>
    <w:rsid w:val="2A92BEE1"/>
    <w:rsid w:val="2A9782B1"/>
    <w:rsid w:val="2A9E19E2"/>
    <w:rsid w:val="2A9E2EB1"/>
    <w:rsid w:val="2A9EDA64"/>
    <w:rsid w:val="2AAB6A09"/>
    <w:rsid w:val="2AAD0D4C"/>
    <w:rsid w:val="2AAD3437"/>
    <w:rsid w:val="2AAECBAB"/>
    <w:rsid w:val="2AB041FA"/>
    <w:rsid w:val="2AB43287"/>
    <w:rsid w:val="2ABB4A57"/>
    <w:rsid w:val="2ABFF941"/>
    <w:rsid w:val="2AC8AEBB"/>
    <w:rsid w:val="2ACD602E"/>
    <w:rsid w:val="2AD0ED11"/>
    <w:rsid w:val="2AD21D5D"/>
    <w:rsid w:val="2AD243E2"/>
    <w:rsid w:val="2AD7BB28"/>
    <w:rsid w:val="2ADAC127"/>
    <w:rsid w:val="2ADC5148"/>
    <w:rsid w:val="2ADC6CD5"/>
    <w:rsid w:val="2ADDB620"/>
    <w:rsid w:val="2ADE6769"/>
    <w:rsid w:val="2AE1FFCA"/>
    <w:rsid w:val="2AE91548"/>
    <w:rsid w:val="2AEAEF3F"/>
    <w:rsid w:val="2AED0A6E"/>
    <w:rsid w:val="2AF10AC3"/>
    <w:rsid w:val="2AF1B4C3"/>
    <w:rsid w:val="2AF1B6D2"/>
    <w:rsid w:val="2AF82B33"/>
    <w:rsid w:val="2AFA3191"/>
    <w:rsid w:val="2AFA3F8F"/>
    <w:rsid w:val="2B03E4DE"/>
    <w:rsid w:val="2B04A8D9"/>
    <w:rsid w:val="2B06CA9C"/>
    <w:rsid w:val="2B086CA2"/>
    <w:rsid w:val="2B08B227"/>
    <w:rsid w:val="2B0F420A"/>
    <w:rsid w:val="2B1162B2"/>
    <w:rsid w:val="2B15926C"/>
    <w:rsid w:val="2B1EA6E9"/>
    <w:rsid w:val="2B20EE50"/>
    <w:rsid w:val="2B27F1B7"/>
    <w:rsid w:val="2B287E77"/>
    <w:rsid w:val="2B2AC554"/>
    <w:rsid w:val="2B2AD5B4"/>
    <w:rsid w:val="2B2D39B5"/>
    <w:rsid w:val="2B302DAE"/>
    <w:rsid w:val="2B31C471"/>
    <w:rsid w:val="2B356318"/>
    <w:rsid w:val="2B381276"/>
    <w:rsid w:val="2B397A07"/>
    <w:rsid w:val="2B3E2083"/>
    <w:rsid w:val="2B40A06D"/>
    <w:rsid w:val="2B41CCC7"/>
    <w:rsid w:val="2B4A3388"/>
    <w:rsid w:val="2B4C85BC"/>
    <w:rsid w:val="2B545F3A"/>
    <w:rsid w:val="2B5503A7"/>
    <w:rsid w:val="2B5B0B66"/>
    <w:rsid w:val="2B672352"/>
    <w:rsid w:val="2B69EF8A"/>
    <w:rsid w:val="2B72EE25"/>
    <w:rsid w:val="2B74C750"/>
    <w:rsid w:val="2B793A7B"/>
    <w:rsid w:val="2B7A3F7B"/>
    <w:rsid w:val="2B7C906C"/>
    <w:rsid w:val="2B80073E"/>
    <w:rsid w:val="2B801E5F"/>
    <w:rsid w:val="2B86AD8F"/>
    <w:rsid w:val="2B882F5C"/>
    <w:rsid w:val="2B8C4881"/>
    <w:rsid w:val="2B8DFDBE"/>
    <w:rsid w:val="2B902BDE"/>
    <w:rsid w:val="2B905326"/>
    <w:rsid w:val="2B972ED5"/>
    <w:rsid w:val="2B9C1673"/>
    <w:rsid w:val="2BA25062"/>
    <w:rsid w:val="2BA314CD"/>
    <w:rsid w:val="2BAC181F"/>
    <w:rsid w:val="2BB6B895"/>
    <w:rsid w:val="2BB98D99"/>
    <w:rsid w:val="2BBB5BC7"/>
    <w:rsid w:val="2BBBA3D2"/>
    <w:rsid w:val="2BBC3848"/>
    <w:rsid w:val="2BC0AB90"/>
    <w:rsid w:val="2BC20E92"/>
    <w:rsid w:val="2BC626F6"/>
    <w:rsid w:val="2BC6D40D"/>
    <w:rsid w:val="2BC924A4"/>
    <w:rsid w:val="2BD3402E"/>
    <w:rsid w:val="2BD34147"/>
    <w:rsid w:val="2BD7C027"/>
    <w:rsid w:val="2BD7C9E1"/>
    <w:rsid w:val="2BDC2310"/>
    <w:rsid w:val="2BE5605B"/>
    <w:rsid w:val="2BE9AB73"/>
    <w:rsid w:val="2BEDF3B4"/>
    <w:rsid w:val="2BEEACFB"/>
    <w:rsid w:val="2BF4D11E"/>
    <w:rsid w:val="2BF5712D"/>
    <w:rsid w:val="2BF77895"/>
    <w:rsid w:val="2BFC6552"/>
    <w:rsid w:val="2C007EB2"/>
    <w:rsid w:val="2C018B6D"/>
    <w:rsid w:val="2C053C99"/>
    <w:rsid w:val="2C063EA6"/>
    <w:rsid w:val="2C06E04A"/>
    <w:rsid w:val="2C076201"/>
    <w:rsid w:val="2C1562C2"/>
    <w:rsid w:val="2C1791AC"/>
    <w:rsid w:val="2C1C7E22"/>
    <w:rsid w:val="2C1E633B"/>
    <w:rsid w:val="2C1F2D0E"/>
    <w:rsid w:val="2C28FFBB"/>
    <w:rsid w:val="2C32E88E"/>
    <w:rsid w:val="2C358912"/>
    <w:rsid w:val="2C3EE6E5"/>
    <w:rsid w:val="2C44BA33"/>
    <w:rsid w:val="2C468349"/>
    <w:rsid w:val="2C4B2A00"/>
    <w:rsid w:val="2C538D24"/>
    <w:rsid w:val="2C5422C2"/>
    <w:rsid w:val="2C54B397"/>
    <w:rsid w:val="2C54D06F"/>
    <w:rsid w:val="2C572B1E"/>
    <w:rsid w:val="2C5B9EF0"/>
    <w:rsid w:val="2C6581C9"/>
    <w:rsid w:val="2C674F01"/>
    <w:rsid w:val="2C6899C5"/>
    <w:rsid w:val="2C6B809C"/>
    <w:rsid w:val="2C6C19BA"/>
    <w:rsid w:val="2C6C1E04"/>
    <w:rsid w:val="2C716A33"/>
    <w:rsid w:val="2C73C998"/>
    <w:rsid w:val="2C75E2C2"/>
    <w:rsid w:val="2C77760D"/>
    <w:rsid w:val="2C785B7A"/>
    <w:rsid w:val="2C8098F3"/>
    <w:rsid w:val="2C80AD82"/>
    <w:rsid w:val="2C8AF951"/>
    <w:rsid w:val="2C8C9F78"/>
    <w:rsid w:val="2C907AC0"/>
    <w:rsid w:val="2C910C78"/>
    <w:rsid w:val="2C93DA78"/>
    <w:rsid w:val="2C940C27"/>
    <w:rsid w:val="2C96C817"/>
    <w:rsid w:val="2C97D634"/>
    <w:rsid w:val="2C9CB50C"/>
    <w:rsid w:val="2C9FF514"/>
    <w:rsid w:val="2CAD1A60"/>
    <w:rsid w:val="2CB82DD7"/>
    <w:rsid w:val="2CBB754F"/>
    <w:rsid w:val="2CBD7CEB"/>
    <w:rsid w:val="2CBE84E6"/>
    <w:rsid w:val="2CC23E1E"/>
    <w:rsid w:val="2CC2EB80"/>
    <w:rsid w:val="2CC39F9E"/>
    <w:rsid w:val="2CC5CC67"/>
    <w:rsid w:val="2CC8AE45"/>
    <w:rsid w:val="2CC935DF"/>
    <w:rsid w:val="2CCF0982"/>
    <w:rsid w:val="2CD10EEF"/>
    <w:rsid w:val="2CD1C6DD"/>
    <w:rsid w:val="2CD21270"/>
    <w:rsid w:val="2CD350A6"/>
    <w:rsid w:val="2CD4090A"/>
    <w:rsid w:val="2CD4A1F7"/>
    <w:rsid w:val="2CD7DB0F"/>
    <w:rsid w:val="2CE11CB2"/>
    <w:rsid w:val="2CE97637"/>
    <w:rsid w:val="2CEA35B1"/>
    <w:rsid w:val="2CEF4F96"/>
    <w:rsid w:val="2CF23839"/>
    <w:rsid w:val="2CF97988"/>
    <w:rsid w:val="2CFB945A"/>
    <w:rsid w:val="2CFCA78D"/>
    <w:rsid w:val="2D03BE21"/>
    <w:rsid w:val="2D06F886"/>
    <w:rsid w:val="2D0D302E"/>
    <w:rsid w:val="2D1401BE"/>
    <w:rsid w:val="2D14FC5A"/>
    <w:rsid w:val="2D18B2B3"/>
    <w:rsid w:val="2D1D21E3"/>
    <w:rsid w:val="2D21E060"/>
    <w:rsid w:val="2D266F77"/>
    <w:rsid w:val="2D27F467"/>
    <w:rsid w:val="2D2BA999"/>
    <w:rsid w:val="2D30C75C"/>
    <w:rsid w:val="2D35660D"/>
    <w:rsid w:val="2D373738"/>
    <w:rsid w:val="2D38270D"/>
    <w:rsid w:val="2D401714"/>
    <w:rsid w:val="2D414814"/>
    <w:rsid w:val="2D43B0CE"/>
    <w:rsid w:val="2D46857C"/>
    <w:rsid w:val="2D4BB257"/>
    <w:rsid w:val="2D4DB65D"/>
    <w:rsid w:val="2D517F1E"/>
    <w:rsid w:val="2D52E1DD"/>
    <w:rsid w:val="2D56B698"/>
    <w:rsid w:val="2D57092C"/>
    <w:rsid w:val="2D581663"/>
    <w:rsid w:val="2D591975"/>
    <w:rsid w:val="2D623F76"/>
    <w:rsid w:val="2D636799"/>
    <w:rsid w:val="2D687682"/>
    <w:rsid w:val="2D6AE9A6"/>
    <w:rsid w:val="2D6C00C5"/>
    <w:rsid w:val="2D6C651E"/>
    <w:rsid w:val="2D6DABC0"/>
    <w:rsid w:val="2D6EFCDB"/>
    <w:rsid w:val="2D776739"/>
    <w:rsid w:val="2D7A1B88"/>
    <w:rsid w:val="2D7A3FE5"/>
    <w:rsid w:val="2D7AFDA5"/>
    <w:rsid w:val="2D7CCCF7"/>
    <w:rsid w:val="2D7FA0EA"/>
    <w:rsid w:val="2D808020"/>
    <w:rsid w:val="2D809D09"/>
    <w:rsid w:val="2D8164DF"/>
    <w:rsid w:val="2D826CC5"/>
    <w:rsid w:val="2D82DCF4"/>
    <w:rsid w:val="2D845B50"/>
    <w:rsid w:val="2D87757F"/>
    <w:rsid w:val="2D8E43EE"/>
    <w:rsid w:val="2D8FC903"/>
    <w:rsid w:val="2D93A34A"/>
    <w:rsid w:val="2D963A0C"/>
    <w:rsid w:val="2D96406A"/>
    <w:rsid w:val="2D967697"/>
    <w:rsid w:val="2D99014E"/>
    <w:rsid w:val="2D9B0975"/>
    <w:rsid w:val="2DA3BBD9"/>
    <w:rsid w:val="2DA7EC79"/>
    <w:rsid w:val="2DB14349"/>
    <w:rsid w:val="2DB55664"/>
    <w:rsid w:val="2DB60CFE"/>
    <w:rsid w:val="2DBD85FC"/>
    <w:rsid w:val="2DC20E91"/>
    <w:rsid w:val="2DCBA1B0"/>
    <w:rsid w:val="2DD437C2"/>
    <w:rsid w:val="2DD65443"/>
    <w:rsid w:val="2DDF944F"/>
    <w:rsid w:val="2DDFDD3E"/>
    <w:rsid w:val="2DE31BD2"/>
    <w:rsid w:val="2DE3EB9B"/>
    <w:rsid w:val="2DE561AF"/>
    <w:rsid w:val="2DEA2F1D"/>
    <w:rsid w:val="2DEDDDA4"/>
    <w:rsid w:val="2DF47771"/>
    <w:rsid w:val="2DFE6E9F"/>
    <w:rsid w:val="2DFED9C5"/>
    <w:rsid w:val="2DFF8D43"/>
    <w:rsid w:val="2E0C75A6"/>
    <w:rsid w:val="2E1261E9"/>
    <w:rsid w:val="2E1B6250"/>
    <w:rsid w:val="2E1FC02D"/>
    <w:rsid w:val="2E203F86"/>
    <w:rsid w:val="2E21651B"/>
    <w:rsid w:val="2E266DD3"/>
    <w:rsid w:val="2E2A2154"/>
    <w:rsid w:val="2E2D2561"/>
    <w:rsid w:val="2E2E0980"/>
    <w:rsid w:val="2E335418"/>
    <w:rsid w:val="2E37D2B1"/>
    <w:rsid w:val="2E3931D2"/>
    <w:rsid w:val="2E3AC1AD"/>
    <w:rsid w:val="2E3B2557"/>
    <w:rsid w:val="2E4429B4"/>
    <w:rsid w:val="2E4ED08D"/>
    <w:rsid w:val="2E4EED62"/>
    <w:rsid w:val="2E5095EC"/>
    <w:rsid w:val="2E54CA71"/>
    <w:rsid w:val="2E5E552B"/>
    <w:rsid w:val="2E5E9394"/>
    <w:rsid w:val="2E633F11"/>
    <w:rsid w:val="2E69F42D"/>
    <w:rsid w:val="2E6F9AB5"/>
    <w:rsid w:val="2E76BFD0"/>
    <w:rsid w:val="2E7B1E92"/>
    <w:rsid w:val="2E7BAED7"/>
    <w:rsid w:val="2E8189C1"/>
    <w:rsid w:val="2E86C4FB"/>
    <w:rsid w:val="2E8B3362"/>
    <w:rsid w:val="2E8BD5E3"/>
    <w:rsid w:val="2E8E6E93"/>
    <w:rsid w:val="2E913546"/>
    <w:rsid w:val="2E95F677"/>
    <w:rsid w:val="2E9B550A"/>
    <w:rsid w:val="2E9E2C2A"/>
    <w:rsid w:val="2EA083D1"/>
    <w:rsid w:val="2EA0F286"/>
    <w:rsid w:val="2EA5506E"/>
    <w:rsid w:val="2EA85130"/>
    <w:rsid w:val="2EAA6859"/>
    <w:rsid w:val="2EABFB67"/>
    <w:rsid w:val="2EAD1E0D"/>
    <w:rsid w:val="2EAD3C1B"/>
    <w:rsid w:val="2EAE116A"/>
    <w:rsid w:val="2EB4070A"/>
    <w:rsid w:val="2EBAD49A"/>
    <w:rsid w:val="2EBCB40B"/>
    <w:rsid w:val="2EBDDEEA"/>
    <w:rsid w:val="2EBED0AC"/>
    <w:rsid w:val="2EC6FA15"/>
    <w:rsid w:val="2ECBA604"/>
    <w:rsid w:val="2ECD119E"/>
    <w:rsid w:val="2ECD63E2"/>
    <w:rsid w:val="2ECF1227"/>
    <w:rsid w:val="2ECF687A"/>
    <w:rsid w:val="2ED1E500"/>
    <w:rsid w:val="2ED34685"/>
    <w:rsid w:val="2ED64C2E"/>
    <w:rsid w:val="2ED858FC"/>
    <w:rsid w:val="2EE1432D"/>
    <w:rsid w:val="2EE36F0B"/>
    <w:rsid w:val="2EE6E97C"/>
    <w:rsid w:val="2EE986BE"/>
    <w:rsid w:val="2EEF6F32"/>
    <w:rsid w:val="2EF3BD78"/>
    <w:rsid w:val="2EF50484"/>
    <w:rsid w:val="2EF81F2A"/>
    <w:rsid w:val="2EF89618"/>
    <w:rsid w:val="2EFAF6DB"/>
    <w:rsid w:val="2EFC803D"/>
    <w:rsid w:val="2F01B82B"/>
    <w:rsid w:val="2F02C7C2"/>
    <w:rsid w:val="2F03A41E"/>
    <w:rsid w:val="2F0AB90B"/>
    <w:rsid w:val="2F1061AD"/>
    <w:rsid w:val="2F15B969"/>
    <w:rsid w:val="2F16320A"/>
    <w:rsid w:val="2F16C9AF"/>
    <w:rsid w:val="2F17BB11"/>
    <w:rsid w:val="2F18D9F4"/>
    <w:rsid w:val="2F1C1CF5"/>
    <w:rsid w:val="2F2F9300"/>
    <w:rsid w:val="2F2FD3E5"/>
    <w:rsid w:val="2F3270DF"/>
    <w:rsid w:val="2F32FD71"/>
    <w:rsid w:val="2F3C644B"/>
    <w:rsid w:val="2F3C78F5"/>
    <w:rsid w:val="2F3D14B7"/>
    <w:rsid w:val="2F3DA12F"/>
    <w:rsid w:val="2F401E9E"/>
    <w:rsid w:val="2F40FE22"/>
    <w:rsid w:val="2F410DB7"/>
    <w:rsid w:val="2F4147FC"/>
    <w:rsid w:val="2F4BD820"/>
    <w:rsid w:val="2F52E4A9"/>
    <w:rsid w:val="2F53C54D"/>
    <w:rsid w:val="2F56F3BC"/>
    <w:rsid w:val="2F5F1AB8"/>
    <w:rsid w:val="2F64DB23"/>
    <w:rsid w:val="2F64F798"/>
    <w:rsid w:val="2F6B8B71"/>
    <w:rsid w:val="2F6EB734"/>
    <w:rsid w:val="2F706274"/>
    <w:rsid w:val="2F70867C"/>
    <w:rsid w:val="2F73BA92"/>
    <w:rsid w:val="2F775E63"/>
    <w:rsid w:val="2F79072D"/>
    <w:rsid w:val="2F7F3FEA"/>
    <w:rsid w:val="2F86E37E"/>
    <w:rsid w:val="2F89FB6C"/>
    <w:rsid w:val="2F94854A"/>
    <w:rsid w:val="2F9E1F30"/>
    <w:rsid w:val="2F9E4F87"/>
    <w:rsid w:val="2FA68104"/>
    <w:rsid w:val="2FAB641D"/>
    <w:rsid w:val="2FC08E47"/>
    <w:rsid w:val="2FCBF672"/>
    <w:rsid w:val="2FCC1C2A"/>
    <w:rsid w:val="2FCF03A2"/>
    <w:rsid w:val="2FD46644"/>
    <w:rsid w:val="2FD61FB4"/>
    <w:rsid w:val="2FD8A4FE"/>
    <w:rsid w:val="2FDFF67A"/>
    <w:rsid w:val="2FE08A13"/>
    <w:rsid w:val="2FE3DAB6"/>
    <w:rsid w:val="2FE884A8"/>
    <w:rsid w:val="2FE9CF64"/>
    <w:rsid w:val="2FEDA446"/>
    <w:rsid w:val="2FEEC272"/>
    <w:rsid w:val="2FF24A54"/>
    <w:rsid w:val="2FF33170"/>
    <w:rsid w:val="2FF366E5"/>
    <w:rsid w:val="2FF71A4D"/>
    <w:rsid w:val="2FF80869"/>
    <w:rsid w:val="2FFB4060"/>
    <w:rsid w:val="30008369"/>
    <w:rsid w:val="30024F15"/>
    <w:rsid w:val="3003907E"/>
    <w:rsid w:val="3008D82E"/>
    <w:rsid w:val="300BB689"/>
    <w:rsid w:val="300C945B"/>
    <w:rsid w:val="300DA0EA"/>
    <w:rsid w:val="300E6A80"/>
    <w:rsid w:val="30120686"/>
    <w:rsid w:val="30123F0B"/>
    <w:rsid w:val="30126838"/>
    <w:rsid w:val="3018B147"/>
    <w:rsid w:val="3018B86C"/>
    <w:rsid w:val="3018C426"/>
    <w:rsid w:val="301FB6BB"/>
    <w:rsid w:val="301FC09D"/>
    <w:rsid w:val="3020693E"/>
    <w:rsid w:val="30216C66"/>
    <w:rsid w:val="3026AED8"/>
    <w:rsid w:val="3027B9DE"/>
    <w:rsid w:val="30287CD4"/>
    <w:rsid w:val="302881E7"/>
    <w:rsid w:val="302EA05A"/>
    <w:rsid w:val="30305662"/>
    <w:rsid w:val="30341B86"/>
    <w:rsid w:val="30383321"/>
    <w:rsid w:val="30385C92"/>
    <w:rsid w:val="3038BBBA"/>
    <w:rsid w:val="303F5C96"/>
    <w:rsid w:val="30407B76"/>
    <w:rsid w:val="30454D25"/>
    <w:rsid w:val="3047C672"/>
    <w:rsid w:val="304AB88A"/>
    <w:rsid w:val="30544603"/>
    <w:rsid w:val="3054E800"/>
    <w:rsid w:val="30558022"/>
    <w:rsid w:val="3057695A"/>
    <w:rsid w:val="30578F6B"/>
    <w:rsid w:val="3058C9C7"/>
    <w:rsid w:val="305C44A0"/>
    <w:rsid w:val="305D1285"/>
    <w:rsid w:val="306112FE"/>
    <w:rsid w:val="3062DEFA"/>
    <w:rsid w:val="30690F4F"/>
    <w:rsid w:val="306F3C02"/>
    <w:rsid w:val="3078310B"/>
    <w:rsid w:val="307AD57B"/>
    <w:rsid w:val="308BA5D5"/>
    <w:rsid w:val="308CB7FB"/>
    <w:rsid w:val="30910BE7"/>
    <w:rsid w:val="3097F290"/>
    <w:rsid w:val="309B7EDC"/>
    <w:rsid w:val="309F1658"/>
    <w:rsid w:val="30A44BA7"/>
    <w:rsid w:val="30A876C2"/>
    <w:rsid w:val="30AA9BFC"/>
    <w:rsid w:val="30AB14A2"/>
    <w:rsid w:val="30AC0F05"/>
    <w:rsid w:val="30B9A708"/>
    <w:rsid w:val="30C0B0A5"/>
    <w:rsid w:val="30C2AEFE"/>
    <w:rsid w:val="30C4BD9F"/>
    <w:rsid w:val="30C4E2A7"/>
    <w:rsid w:val="30CEA295"/>
    <w:rsid w:val="30D1845B"/>
    <w:rsid w:val="30D6A594"/>
    <w:rsid w:val="30D711CF"/>
    <w:rsid w:val="30D8400E"/>
    <w:rsid w:val="30D84D38"/>
    <w:rsid w:val="30D87E15"/>
    <w:rsid w:val="30D8AEA3"/>
    <w:rsid w:val="30DD8854"/>
    <w:rsid w:val="30E6486E"/>
    <w:rsid w:val="30E7C829"/>
    <w:rsid w:val="30E9E0FF"/>
    <w:rsid w:val="30EA4972"/>
    <w:rsid w:val="30EBB35B"/>
    <w:rsid w:val="30ED3E22"/>
    <w:rsid w:val="30ED595B"/>
    <w:rsid w:val="30EE7262"/>
    <w:rsid w:val="30FA63C4"/>
    <w:rsid w:val="310B5386"/>
    <w:rsid w:val="310BDAB5"/>
    <w:rsid w:val="310C7391"/>
    <w:rsid w:val="310E48E1"/>
    <w:rsid w:val="3113EF3E"/>
    <w:rsid w:val="311D0271"/>
    <w:rsid w:val="31233C0F"/>
    <w:rsid w:val="3123915D"/>
    <w:rsid w:val="3133774A"/>
    <w:rsid w:val="3136E51F"/>
    <w:rsid w:val="313ACA50"/>
    <w:rsid w:val="313E25C1"/>
    <w:rsid w:val="31456043"/>
    <w:rsid w:val="3147BB71"/>
    <w:rsid w:val="315A893C"/>
    <w:rsid w:val="315E4BDD"/>
    <w:rsid w:val="315F3B51"/>
    <w:rsid w:val="316E74AF"/>
    <w:rsid w:val="317659A1"/>
    <w:rsid w:val="317B8B7F"/>
    <w:rsid w:val="317DCD91"/>
    <w:rsid w:val="3185F175"/>
    <w:rsid w:val="31862CDE"/>
    <w:rsid w:val="31863E9F"/>
    <w:rsid w:val="31873216"/>
    <w:rsid w:val="319300DD"/>
    <w:rsid w:val="31944C39"/>
    <w:rsid w:val="319503AC"/>
    <w:rsid w:val="31953772"/>
    <w:rsid w:val="3197E5EE"/>
    <w:rsid w:val="31981217"/>
    <w:rsid w:val="31988538"/>
    <w:rsid w:val="31A85DD0"/>
    <w:rsid w:val="31AB9259"/>
    <w:rsid w:val="31AE3899"/>
    <w:rsid w:val="31AF6513"/>
    <w:rsid w:val="31AF9380"/>
    <w:rsid w:val="31B3E57F"/>
    <w:rsid w:val="31B762B7"/>
    <w:rsid w:val="31C34EC7"/>
    <w:rsid w:val="31C39F4E"/>
    <w:rsid w:val="31C8B1E6"/>
    <w:rsid w:val="31D28AA2"/>
    <w:rsid w:val="31D442B4"/>
    <w:rsid w:val="31D5F7A1"/>
    <w:rsid w:val="31D9F27C"/>
    <w:rsid w:val="31DCD9BA"/>
    <w:rsid w:val="31EBAF44"/>
    <w:rsid w:val="31F557F3"/>
    <w:rsid w:val="31FB90DA"/>
    <w:rsid w:val="31FFB5D2"/>
    <w:rsid w:val="32051075"/>
    <w:rsid w:val="32085BD1"/>
    <w:rsid w:val="32090EB1"/>
    <w:rsid w:val="320C0DBB"/>
    <w:rsid w:val="320C99AE"/>
    <w:rsid w:val="320D8DE4"/>
    <w:rsid w:val="3210A9F7"/>
    <w:rsid w:val="32113B3E"/>
    <w:rsid w:val="32114161"/>
    <w:rsid w:val="32148408"/>
    <w:rsid w:val="321B3276"/>
    <w:rsid w:val="321C5575"/>
    <w:rsid w:val="3220280B"/>
    <w:rsid w:val="3221F84D"/>
    <w:rsid w:val="322865CC"/>
    <w:rsid w:val="3228C0BA"/>
    <w:rsid w:val="32295955"/>
    <w:rsid w:val="32299C89"/>
    <w:rsid w:val="322A426D"/>
    <w:rsid w:val="322B05C6"/>
    <w:rsid w:val="322FEBD5"/>
    <w:rsid w:val="32318AE6"/>
    <w:rsid w:val="3239E693"/>
    <w:rsid w:val="323B904B"/>
    <w:rsid w:val="32423329"/>
    <w:rsid w:val="32435E16"/>
    <w:rsid w:val="32491432"/>
    <w:rsid w:val="32582522"/>
    <w:rsid w:val="325BE0F8"/>
    <w:rsid w:val="325C9E2E"/>
    <w:rsid w:val="325F6854"/>
    <w:rsid w:val="32677E6C"/>
    <w:rsid w:val="326E534E"/>
    <w:rsid w:val="3273844E"/>
    <w:rsid w:val="3273F04F"/>
    <w:rsid w:val="32771B25"/>
    <w:rsid w:val="3278EA3A"/>
    <w:rsid w:val="32845EBB"/>
    <w:rsid w:val="32846080"/>
    <w:rsid w:val="32848DFC"/>
    <w:rsid w:val="3285D938"/>
    <w:rsid w:val="328E6E92"/>
    <w:rsid w:val="3290E738"/>
    <w:rsid w:val="329645F4"/>
    <w:rsid w:val="3296652B"/>
    <w:rsid w:val="3296B2F8"/>
    <w:rsid w:val="32981161"/>
    <w:rsid w:val="329D665C"/>
    <w:rsid w:val="32A87FF1"/>
    <w:rsid w:val="32AD43CD"/>
    <w:rsid w:val="32B0C0DC"/>
    <w:rsid w:val="32B69294"/>
    <w:rsid w:val="32B80411"/>
    <w:rsid w:val="32B97162"/>
    <w:rsid w:val="32B9AECE"/>
    <w:rsid w:val="32C2FD8A"/>
    <w:rsid w:val="32C60F56"/>
    <w:rsid w:val="32C6958D"/>
    <w:rsid w:val="32CDDB3F"/>
    <w:rsid w:val="32CFD9D9"/>
    <w:rsid w:val="32D3C3D5"/>
    <w:rsid w:val="32E00A9D"/>
    <w:rsid w:val="32E13441"/>
    <w:rsid w:val="32E20740"/>
    <w:rsid w:val="32E94F07"/>
    <w:rsid w:val="32EB72DB"/>
    <w:rsid w:val="32F016FC"/>
    <w:rsid w:val="32F277C1"/>
    <w:rsid w:val="32F86A7E"/>
    <w:rsid w:val="32F8A838"/>
    <w:rsid w:val="32F9ACE0"/>
    <w:rsid w:val="32FBC42F"/>
    <w:rsid w:val="32FEB753"/>
    <w:rsid w:val="330284D6"/>
    <w:rsid w:val="3306D979"/>
    <w:rsid w:val="330DE953"/>
    <w:rsid w:val="330E0411"/>
    <w:rsid w:val="330E0922"/>
    <w:rsid w:val="33143BB2"/>
    <w:rsid w:val="33166E0B"/>
    <w:rsid w:val="331D628F"/>
    <w:rsid w:val="3321DED3"/>
    <w:rsid w:val="33243601"/>
    <w:rsid w:val="3324E354"/>
    <w:rsid w:val="332510FC"/>
    <w:rsid w:val="332A0CA8"/>
    <w:rsid w:val="332B796F"/>
    <w:rsid w:val="3331D80C"/>
    <w:rsid w:val="3333039C"/>
    <w:rsid w:val="33364444"/>
    <w:rsid w:val="33377CC5"/>
    <w:rsid w:val="333B2B55"/>
    <w:rsid w:val="333B9ECC"/>
    <w:rsid w:val="333E7D4C"/>
    <w:rsid w:val="3343BEF3"/>
    <w:rsid w:val="33441231"/>
    <w:rsid w:val="33476845"/>
    <w:rsid w:val="334E050E"/>
    <w:rsid w:val="33576CBB"/>
    <w:rsid w:val="33666723"/>
    <w:rsid w:val="33685E96"/>
    <w:rsid w:val="3368749F"/>
    <w:rsid w:val="3368F68F"/>
    <w:rsid w:val="336F46E0"/>
    <w:rsid w:val="337017A7"/>
    <w:rsid w:val="337743E5"/>
    <w:rsid w:val="3378686C"/>
    <w:rsid w:val="337E0B3C"/>
    <w:rsid w:val="3381C712"/>
    <w:rsid w:val="33827B35"/>
    <w:rsid w:val="33844786"/>
    <w:rsid w:val="3387D46F"/>
    <w:rsid w:val="338885C0"/>
    <w:rsid w:val="338F0786"/>
    <w:rsid w:val="3390A5F6"/>
    <w:rsid w:val="339555BC"/>
    <w:rsid w:val="3395D047"/>
    <w:rsid w:val="3397613B"/>
    <w:rsid w:val="3397910C"/>
    <w:rsid w:val="339C6779"/>
    <w:rsid w:val="339C9FE3"/>
    <w:rsid w:val="339CF337"/>
    <w:rsid w:val="339FA114"/>
    <w:rsid w:val="33A20465"/>
    <w:rsid w:val="33A31376"/>
    <w:rsid w:val="33A37B6A"/>
    <w:rsid w:val="33A71BDC"/>
    <w:rsid w:val="33A72FA8"/>
    <w:rsid w:val="33A8B9B3"/>
    <w:rsid w:val="33AAAFCF"/>
    <w:rsid w:val="33B1E800"/>
    <w:rsid w:val="33B20F70"/>
    <w:rsid w:val="33B4AB3C"/>
    <w:rsid w:val="33B4EA1F"/>
    <w:rsid w:val="33BFC22E"/>
    <w:rsid w:val="33C102CD"/>
    <w:rsid w:val="33C6EC41"/>
    <w:rsid w:val="33C9B3B9"/>
    <w:rsid w:val="33CF41B5"/>
    <w:rsid w:val="33D203D7"/>
    <w:rsid w:val="33D36894"/>
    <w:rsid w:val="33D67247"/>
    <w:rsid w:val="33DA596E"/>
    <w:rsid w:val="33DAFAE2"/>
    <w:rsid w:val="33E28440"/>
    <w:rsid w:val="33E7822C"/>
    <w:rsid w:val="33E7A722"/>
    <w:rsid w:val="33EC66B7"/>
    <w:rsid w:val="33EFFDCF"/>
    <w:rsid w:val="33F250AC"/>
    <w:rsid w:val="33F307D2"/>
    <w:rsid w:val="33F41C81"/>
    <w:rsid w:val="33F619B2"/>
    <w:rsid w:val="33F71063"/>
    <w:rsid w:val="33F9B026"/>
    <w:rsid w:val="33FB9518"/>
    <w:rsid w:val="3401F56D"/>
    <w:rsid w:val="34034ECD"/>
    <w:rsid w:val="34081430"/>
    <w:rsid w:val="3409C844"/>
    <w:rsid w:val="340A59A0"/>
    <w:rsid w:val="340CFC25"/>
    <w:rsid w:val="34137171"/>
    <w:rsid w:val="34199593"/>
    <w:rsid w:val="341A3DEB"/>
    <w:rsid w:val="341BBB56"/>
    <w:rsid w:val="341C2E45"/>
    <w:rsid w:val="341C772A"/>
    <w:rsid w:val="341D6BFB"/>
    <w:rsid w:val="34220706"/>
    <w:rsid w:val="342363E4"/>
    <w:rsid w:val="342D02C2"/>
    <w:rsid w:val="343222BD"/>
    <w:rsid w:val="3440FF7A"/>
    <w:rsid w:val="3441B7F4"/>
    <w:rsid w:val="3445A96C"/>
    <w:rsid w:val="344A51AA"/>
    <w:rsid w:val="344B5544"/>
    <w:rsid w:val="34575EB4"/>
    <w:rsid w:val="34591834"/>
    <w:rsid w:val="345CC546"/>
    <w:rsid w:val="3465EB86"/>
    <w:rsid w:val="34670F6C"/>
    <w:rsid w:val="3469E9F9"/>
    <w:rsid w:val="34706625"/>
    <w:rsid w:val="3477191A"/>
    <w:rsid w:val="347C0337"/>
    <w:rsid w:val="347CFEBC"/>
    <w:rsid w:val="3482EF00"/>
    <w:rsid w:val="3487B327"/>
    <w:rsid w:val="34899BF4"/>
    <w:rsid w:val="348B35C9"/>
    <w:rsid w:val="3493FF6A"/>
    <w:rsid w:val="34979490"/>
    <w:rsid w:val="349A03E4"/>
    <w:rsid w:val="349A2708"/>
    <w:rsid w:val="34A1E87D"/>
    <w:rsid w:val="34A863A0"/>
    <w:rsid w:val="34B92120"/>
    <w:rsid w:val="34BCA2A0"/>
    <w:rsid w:val="34C8F013"/>
    <w:rsid w:val="34CC7077"/>
    <w:rsid w:val="34CFE0B8"/>
    <w:rsid w:val="34D23FE7"/>
    <w:rsid w:val="34D650C0"/>
    <w:rsid w:val="34DA6906"/>
    <w:rsid w:val="34DB3970"/>
    <w:rsid w:val="34E2281B"/>
    <w:rsid w:val="34E346DA"/>
    <w:rsid w:val="34EB269B"/>
    <w:rsid w:val="3508F86D"/>
    <w:rsid w:val="350A4A55"/>
    <w:rsid w:val="350B65F8"/>
    <w:rsid w:val="3510172F"/>
    <w:rsid w:val="351797DA"/>
    <w:rsid w:val="35182F52"/>
    <w:rsid w:val="35342BEB"/>
    <w:rsid w:val="35347BA9"/>
    <w:rsid w:val="3534B7C5"/>
    <w:rsid w:val="35353259"/>
    <w:rsid w:val="3537A404"/>
    <w:rsid w:val="3539D171"/>
    <w:rsid w:val="353C0B39"/>
    <w:rsid w:val="353DB611"/>
    <w:rsid w:val="353EA9FE"/>
    <w:rsid w:val="35424923"/>
    <w:rsid w:val="354796FE"/>
    <w:rsid w:val="354C0D94"/>
    <w:rsid w:val="354F5041"/>
    <w:rsid w:val="354F5838"/>
    <w:rsid w:val="3554963C"/>
    <w:rsid w:val="3556E6A0"/>
    <w:rsid w:val="3558A0BC"/>
    <w:rsid w:val="35597122"/>
    <w:rsid w:val="355F8DEF"/>
    <w:rsid w:val="3560FA17"/>
    <w:rsid w:val="35631A8E"/>
    <w:rsid w:val="356B9075"/>
    <w:rsid w:val="356C0202"/>
    <w:rsid w:val="3577E9E9"/>
    <w:rsid w:val="357C670C"/>
    <w:rsid w:val="357CAD01"/>
    <w:rsid w:val="357CB434"/>
    <w:rsid w:val="357DC0D5"/>
    <w:rsid w:val="357DE7AB"/>
    <w:rsid w:val="35825EA3"/>
    <w:rsid w:val="358517A5"/>
    <w:rsid w:val="3585DE56"/>
    <w:rsid w:val="358B9A1B"/>
    <w:rsid w:val="359A4D9B"/>
    <w:rsid w:val="359F1F2E"/>
    <w:rsid w:val="359F4494"/>
    <w:rsid w:val="35A0CDFC"/>
    <w:rsid w:val="35A6B7AF"/>
    <w:rsid w:val="35A8CC86"/>
    <w:rsid w:val="35AC481C"/>
    <w:rsid w:val="35AD8689"/>
    <w:rsid w:val="35AF5D5B"/>
    <w:rsid w:val="35BADF6E"/>
    <w:rsid w:val="35BB71AC"/>
    <w:rsid w:val="35BBBA65"/>
    <w:rsid w:val="35BE1E81"/>
    <w:rsid w:val="35CB341B"/>
    <w:rsid w:val="35D10EE7"/>
    <w:rsid w:val="35D87010"/>
    <w:rsid w:val="35DAE557"/>
    <w:rsid w:val="35DF64D8"/>
    <w:rsid w:val="35DFA272"/>
    <w:rsid w:val="35E11A44"/>
    <w:rsid w:val="35ED255F"/>
    <w:rsid w:val="35EED4A3"/>
    <w:rsid w:val="35F08110"/>
    <w:rsid w:val="35F7FD7D"/>
    <w:rsid w:val="35FD341F"/>
    <w:rsid w:val="3600CAE6"/>
    <w:rsid w:val="36094FF8"/>
    <w:rsid w:val="360F6C35"/>
    <w:rsid w:val="36185EF0"/>
    <w:rsid w:val="3618CF1D"/>
    <w:rsid w:val="361AEA4C"/>
    <w:rsid w:val="361D0E85"/>
    <w:rsid w:val="361D33E3"/>
    <w:rsid w:val="362059B5"/>
    <w:rsid w:val="3621D07E"/>
    <w:rsid w:val="36252667"/>
    <w:rsid w:val="36301615"/>
    <w:rsid w:val="36321B50"/>
    <w:rsid w:val="363292F1"/>
    <w:rsid w:val="3635A54A"/>
    <w:rsid w:val="3635E500"/>
    <w:rsid w:val="364182AE"/>
    <w:rsid w:val="36421C95"/>
    <w:rsid w:val="36441CBC"/>
    <w:rsid w:val="36484E4B"/>
    <w:rsid w:val="364A92D6"/>
    <w:rsid w:val="364E717C"/>
    <w:rsid w:val="3650A7D1"/>
    <w:rsid w:val="365542AE"/>
    <w:rsid w:val="3655B052"/>
    <w:rsid w:val="365B60A4"/>
    <w:rsid w:val="365E0FAA"/>
    <w:rsid w:val="366481D7"/>
    <w:rsid w:val="366DB9F0"/>
    <w:rsid w:val="366DEB6D"/>
    <w:rsid w:val="36755A30"/>
    <w:rsid w:val="3677AC6B"/>
    <w:rsid w:val="367BB342"/>
    <w:rsid w:val="367BBD3C"/>
    <w:rsid w:val="367C34CE"/>
    <w:rsid w:val="367C62B6"/>
    <w:rsid w:val="367E2E03"/>
    <w:rsid w:val="3684357F"/>
    <w:rsid w:val="368C573C"/>
    <w:rsid w:val="36A0D044"/>
    <w:rsid w:val="36A39993"/>
    <w:rsid w:val="36B00614"/>
    <w:rsid w:val="36BD3F42"/>
    <w:rsid w:val="36BE36D7"/>
    <w:rsid w:val="36BEC04E"/>
    <w:rsid w:val="36BFEEC0"/>
    <w:rsid w:val="36C084C8"/>
    <w:rsid w:val="36C721C9"/>
    <w:rsid w:val="36D29AEE"/>
    <w:rsid w:val="36D5C858"/>
    <w:rsid w:val="36D7D818"/>
    <w:rsid w:val="36D812AD"/>
    <w:rsid w:val="36E0BD6A"/>
    <w:rsid w:val="36E16C73"/>
    <w:rsid w:val="36E2BAC1"/>
    <w:rsid w:val="36E45DD0"/>
    <w:rsid w:val="36E6E61C"/>
    <w:rsid w:val="36F0C3FF"/>
    <w:rsid w:val="36F215F1"/>
    <w:rsid w:val="36F31902"/>
    <w:rsid w:val="36F31A23"/>
    <w:rsid w:val="36F48D47"/>
    <w:rsid w:val="36F69789"/>
    <w:rsid w:val="36F7961C"/>
    <w:rsid w:val="36FEEAEF"/>
    <w:rsid w:val="3704BF56"/>
    <w:rsid w:val="370E40B6"/>
    <w:rsid w:val="3717E4FB"/>
    <w:rsid w:val="371AF399"/>
    <w:rsid w:val="371BA381"/>
    <w:rsid w:val="371E3241"/>
    <w:rsid w:val="371F68FF"/>
    <w:rsid w:val="3722B5AD"/>
    <w:rsid w:val="37240CB3"/>
    <w:rsid w:val="3728CBDD"/>
    <w:rsid w:val="37295211"/>
    <w:rsid w:val="372E3693"/>
    <w:rsid w:val="37301C3B"/>
    <w:rsid w:val="37333A42"/>
    <w:rsid w:val="37387B15"/>
    <w:rsid w:val="373A9A4D"/>
    <w:rsid w:val="37418425"/>
    <w:rsid w:val="37438E8A"/>
    <w:rsid w:val="374462B1"/>
    <w:rsid w:val="3746C2F9"/>
    <w:rsid w:val="37498AFC"/>
    <w:rsid w:val="374C8119"/>
    <w:rsid w:val="37559A3C"/>
    <w:rsid w:val="375679CB"/>
    <w:rsid w:val="3757D29B"/>
    <w:rsid w:val="3758E2E3"/>
    <w:rsid w:val="3759CB97"/>
    <w:rsid w:val="375A97F8"/>
    <w:rsid w:val="375C8691"/>
    <w:rsid w:val="375EE876"/>
    <w:rsid w:val="37600A48"/>
    <w:rsid w:val="376B2A65"/>
    <w:rsid w:val="376C2632"/>
    <w:rsid w:val="377195E4"/>
    <w:rsid w:val="3772B0A1"/>
    <w:rsid w:val="377B1D2D"/>
    <w:rsid w:val="378509B7"/>
    <w:rsid w:val="3789AA44"/>
    <w:rsid w:val="3789DAC4"/>
    <w:rsid w:val="378EF267"/>
    <w:rsid w:val="379076B7"/>
    <w:rsid w:val="379FF9A3"/>
    <w:rsid w:val="37AD3137"/>
    <w:rsid w:val="37ADD50B"/>
    <w:rsid w:val="37B533CA"/>
    <w:rsid w:val="37B68164"/>
    <w:rsid w:val="37C1B839"/>
    <w:rsid w:val="37C344BE"/>
    <w:rsid w:val="37C61844"/>
    <w:rsid w:val="37CB3741"/>
    <w:rsid w:val="37CE71D5"/>
    <w:rsid w:val="37D407A7"/>
    <w:rsid w:val="37D89FCA"/>
    <w:rsid w:val="37DB7FD5"/>
    <w:rsid w:val="37DE6062"/>
    <w:rsid w:val="37E2845A"/>
    <w:rsid w:val="37E85B96"/>
    <w:rsid w:val="37EB8B82"/>
    <w:rsid w:val="37EBD380"/>
    <w:rsid w:val="37EF9CBE"/>
    <w:rsid w:val="37F63F21"/>
    <w:rsid w:val="37FE5255"/>
    <w:rsid w:val="37FF8C99"/>
    <w:rsid w:val="3800EA4A"/>
    <w:rsid w:val="380A3479"/>
    <w:rsid w:val="38100074"/>
    <w:rsid w:val="381068AA"/>
    <w:rsid w:val="3813E451"/>
    <w:rsid w:val="3817FBF4"/>
    <w:rsid w:val="381DFDF5"/>
    <w:rsid w:val="381FBC4E"/>
    <w:rsid w:val="382408C9"/>
    <w:rsid w:val="3829C836"/>
    <w:rsid w:val="38399556"/>
    <w:rsid w:val="383B29F6"/>
    <w:rsid w:val="383CDF18"/>
    <w:rsid w:val="383CF654"/>
    <w:rsid w:val="383D3517"/>
    <w:rsid w:val="383FA2FA"/>
    <w:rsid w:val="3843602C"/>
    <w:rsid w:val="384710AB"/>
    <w:rsid w:val="3848C014"/>
    <w:rsid w:val="384BF7D9"/>
    <w:rsid w:val="384CD882"/>
    <w:rsid w:val="384D1F78"/>
    <w:rsid w:val="384EED31"/>
    <w:rsid w:val="385293E5"/>
    <w:rsid w:val="38595C60"/>
    <w:rsid w:val="3859FC8A"/>
    <w:rsid w:val="385BE1A5"/>
    <w:rsid w:val="385E23A0"/>
    <w:rsid w:val="385E9EEB"/>
    <w:rsid w:val="385F05D3"/>
    <w:rsid w:val="385F4331"/>
    <w:rsid w:val="38624E5B"/>
    <w:rsid w:val="386AD469"/>
    <w:rsid w:val="386EB87E"/>
    <w:rsid w:val="3875DA4A"/>
    <w:rsid w:val="3877E13B"/>
    <w:rsid w:val="387BC128"/>
    <w:rsid w:val="387BC9AD"/>
    <w:rsid w:val="3881A3C1"/>
    <w:rsid w:val="38830E57"/>
    <w:rsid w:val="388539BD"/>
    <w:rsid w:val="3896E9F1"/>
    <w:rsid w:val="3899DDE7"/>
    <w:rsid w:val="389A67D0"/>
    <w:rsid w:val="389B2310"/>
    <w:rsid w:val="38A08CE6"/>
    <w:rsid w:val="38A2F766"/>
    <w:rsid w:val="38A443D4"/>
    <w:rsid w:val="38A4795D"/>
    <w:rsid w:val="38AC566D"/>
    <w:rsid w:val="38B2983D"/>
    <w:rsid w:val="38B32C25"/>
    <w:rsid w:val="38B491DD"/>
    <w:rsid w:val="38B686D4"/>
    <w:rsid w:val="38B773E2"/>
    <w:rsid w:val="38B7B665"/>
    <w:rsid w:val="38B7FAD6"/>
    <w:rsid w:val="38B9A22C"/>
    <w:rsid w:val="38B9C7C1"/>
    <w:rsid w:val="38BCFD37"/>
    <w:rsid w:val="38BD53DF"/>
    <w:rsid w:val="38C4CA5E"/>
    <w:rsid w:val="38D06105"/>
    <w:rsid w:val="38D3444F"/>
    <w:rsid w:val="38D65C5B"/>
    <w:rsid w:val="38D7EBF4"/>
    <w:rsid w:val="38D9E7EA"/>
    <w:rsid w:val="38DCC9BE"/>
    <w:rsid w:val="38DF0A3F"/>
    <w:rsid w:val="38E08EBC"/>
    <w:rsid w:val="38E8B5E4"/>
    <w:rsid w:val="38EDF138"/>
    <w:rsid w:val="38EFE84D"/>
    <w:rsid w:val="38F2E6B8"/>
    <w:rsid w:val="38F32BEF"/>
    <w:rsid w:val="38F3C85C"/>
    <w:rsid w:val="38F7F0E7"/>
    <w:rsid w:val="3900B3E0"/>
    <w:rsid w:val="3901F5FD"/>
    <w:rsid w:val="3902AF28"/>
    <w:rsid w:val="390689DE"/>
    <w:rsid w:val="390AE1A5"/>
    <w:rsid w:val="390B4FE1"/>
    <w:rsid w:val="390B5BC4"/>
    <w:rsid w:val="3910B4EF"/>
    <w:rsid w:val="39159FF8"/>
    <w:rsid w:val="3916C931"/>
    <w:rsid w:val="391BECF0"/>
    <w:rsid w:val="391D8F97"/>
    <w:rsid w:val="391EE83E"/>
    <w:rsid w:val="39233FEE"/>
    <w:rsid w:val="3923F0E5"/>
    <w:rsid w:val="392645C6"/>
    <w:rsid w:val="39283877"/>
    <w:rsid w:val="39288E3C"/>
    <w:rsid w:val="3928A57D"/>
    <w:rsid w:val="392D5514"/>
    <w:rsid w:val="392F4B5E"/>
    <w:rsid w:val="3933889E"/>
    <w:rsid w:val="3938B8E3"/>
    <w:rsid w:val="3944F896"/>
    <w:rsid w:val="3945D1F7"/>
    <w:rsid w:val="3950DDBC"/>
    <w:rsid w:val="3955E915"/>
    <w:rsid w:val="39591C78"/>
    <w:rsid w:val="396360ED"/>
    <w:rsid w:val="396706EF"/>
    <w:rsid w:val="39686730"/>
    <w:rsid w:val="3969E46E"/>
    <w:rsid w:val="396A5C88"/>
    <w:rsid w:val="396B83C2"/>
    <w:rsid w:val="396D9406"/>
    <w:rsid w:val="3971085E"/>
    <w:rsid w:val="39783489"/>
    <w:rsid w:val="397A9238"/>
    <w:rsid w:val="39812D64"/>
    <w:rsid w:val="39825433"/>
    <w:rsid w:val="39856DA0"/>
    <w:rsid w:val="3985D935"/>
    <w:rsid w:val="39863D95"/>
    <w:rsid w:val="398B63AA"/>
    <w:rsid w:val="39901DAD"/>
    <w:rsid w:val="39944865"/>
    <w:rsid w:val="399747E7"/>
    <w:rsid w:val="39989478"/>
    <w:rsid w:val="399A2BD9"/>
    <w:rsid w:val="39A06AED"/>
    <w:rsid w:val="39A9D505"/>
    <w:rsid w:val="39ACD378"/>
    <w:rsid w:val="39B26B9E"/>
    <w:rsid w:val="39B54560"/>
    <w:rsid w:val="39B8E8CC"/>
    <w:rsid w:val="39B92F19"/>
    <w:rsid w:val="39BC6F75"/>
    <w:rsid w:val="39BDC46A"/>
    <w:rsid w:val="39C2955D"/>
    <w:rsid w:val="39C3373F"/>
    <w:rsid w:val="39C4E882"/>
    <w:rsid w:val="39C8DA2D"/>
    <w:rsid w:val="39D047E0"/>
    <w:rsid w:val="39D4EEB0"/>
    <w:rsid w:val="39DC0491"/>
    <w:rsid w:val="39DD2AF3"/>
    <w:rsid w:val="39E67FE5"/>
    <w:rsid w:val="39E6DC0E"/>
    <w:rsid w:val="39E70342"/>
    <w:rsid w:val="39E8E123"/>
    <w:rsid w:val="39ED6DCC"/>
    <w:rsid w:val="39EED2D2"/>
    <w:rsid w:val="39F386F4"/>
    <w:rsid w:val="39F698A7"/>
    <w:rsid w:val="39FE12D2"/>
    <w:rsid w:val="3A037AD2"/>
    <w:rsid w:val="3A0AC945"/>
    <w:rsid w:val="3A0BB28B"/>
    <w:rsid w:val="3A0C845A"/>
    <w:rsid w:val="3A1187A3"/>
    <w:rsid w:val="3A136C64"/>
    <w:rsid w:val="3A165CFA"/>
    <w:rsid w:val="3A2500D6"/>
    <w:rsid w:val="3A276D2C"/>
    <w:rsid w:val="3A2AB887"/>
    <w:rsid w:val="3A2B6024"/>
    <w:rsid w:val="3A2C6490"/>
    <w:rsid w:val="3A332A57"/>
    <w:rsid w:val="3A38411F"/>
    <w:rsid w:val="3A39CA6A"/>
    <w:rsid w:val="3A3AA947"/>
    <w:rsid w:val="3A481646"/>
    <w:rsid w:val="3A48CF2A"/>
    <w:rsid w:val="3A48E231"/>
    <w:rsid w:val="3A4E8FB6"/>
    <w:rsid w:val="3A510A93"/>
    <w:rsid w:val="3A51CBEC"/>
    <w:rsid w:val="3A609263"/>
    <w:rsid w:val="3A637804"/>
    <w:rsid w:val="3A664537"/>
    <w:rsid w:val="3A66BCE0"/>
    <w:rsid w:val="3A676B62"/>
    <w:rsid w:val="3A6BFE62"/>
    <w:rsid w:val="3A6C3E35"/>
    <w:rsid w:val="3A6EFF2D"/>
    <w:rsid w:val="3A7A381E"/>
    <w:rsid w:val="3A82AB8F"/>
    <w:rsid w:val="3A83923A"/>
    <w:rsid w:val="3A88AAA1"/>
    <w:rsid w:val="3A8BB8AE"/>
    <w:rsid w:val="3A8E1A8D"/>
    <w:rsid w:val="3A961E1E"/>
    <w:rsid w:val="3A976964"/>
    <w:rsid w:val="3A9BEA3A"/>
    <w:rsid w:val="3A9C6876"/>
    <w:rsid w:val="3AA96D01"/>
    <w:rsid w:val="3AAAC0AF"/>
    <w:rsid w:val="3AB0D2D4"/>
    <w:rsid w:val="3AB82CED"/>
    <w:rsid w:val="3AB8766D"/>
    <w:rsid w:val="3ABE9F46"/>
    <w:rsid w:val="3AC456AE"/>
    <w:rsid w:val="3AC94593"/>
    <w:rsid w:val="3ACD9923"/>
    <w:rsid w:val="3ACE259E"/>
    <w:rsid w:val="3AD88BE4"/>
    <w:rsid w:val="3AD8B6F4"/>
    <w:rsid w:val="3ADBD76F"/>
    <w:rsid w:val="3AE0A36A"/>
    <w:rsid w:val="3AE1D300"/>
    <w:rsid w:val="3AE55A6C"/>
    <w:rsid w:val="3AE66DC4"/>
    <w:rsid w:val="3AE76300"/>
    <w:rsid w:val="3AE9EE0A"/>
    <w:rsid w:val="3AEB87C0"/>
    <w:rsid w:val="3AEC3D08"/>
    <w:rsid w:val="3AF8F6FB"/>
    <w:rsid w:val="3B04E722"/>
    <w:rsid w:val="3B094568"/>
    <w:rsid w:val="3B0A022A"/>
    <w:rsid w:val="3B0ABFE1"/>
    <w:rsid w:val="3B111E70"/>
    <w:rsid w:val="3B12171B"/>
    <w:rsid w:val="3B127ACA"/>
    <w:rsid w:val="3B14613F"/>
    <w:rsid w:val="3B17C45C"/>
    <w:rsid w:val="3B1A4BDD"/>
    <w:rsid w:val="3B204A38"/>
    <w:rsid w:val="3B21367A"/>
    <w:rsid w:val="3B25CB12"/>
    <w:rsid w:val="3B25D993"/>
    <w:rsid w:val="3B272EB5"/>
    <w:rsid w:val="3B2C7448"/>
    <w:rsid w:val="3B2EFF52"/>
    <w:rsid w:val="3B301AF6"/>
    <w:rsid w:val="3B32B150"/>
    <w:rsid w:val="3B359717"/>
    <w:rsid w:val="3B38AEA1"/>
    <w:rsid w:val="3B3A4AF0"/>
    <w:rsid w:val="3B3BCAD2"/>
    <w:rsid w:val="3B400797"/>
    <w:rsid w:val="3B411776"/>
    <w:rsid w:val="3B42080A"/>
    <w:rsid w:val="3B44CC82"/>
    <w:rsid w:val="3B472680"/>
    <w:rsid w:val="3B472BD0"/>
    <w:rsid w:val="3B472EF5"/>
    <w:rsid w:val="3B4866C0"/>
    <w:rsid w:val="3B4B8513"/>
    <w:rsid w:val="3B4C82AE"/>
    <w:rsid w:val="3B51BFD1"/>
    <w:rsid w:val="3B52B55C"/>
    <w:rsid w:val="3B52BC5E"/>
    <w:rsid w:val="3B5AF2B0"/>
    <w:rsid w:val="3B61DD5F"/>
    <w:rsid w:val="3B6280E4"/>
    <w:rsid w:val="3B65A4C2"/>
    <w:rsid w:val="3B6C7FA5"/>
    <w:rsid w:val="3B6D41A6"/>
    <w:rsid w:val="3B721E0E"/>
    <w:rsid w:val="3B736AC9"/>
    <w:rsid w:val="3B73BAF4"/>
    <w:rsid w:val="3B78E7D6"/>
    <w:rsid w:val="3B7A4A5D"/>
    <w:rsid w:val="3B869953"/>
    <w:rsid w:val="3B8941E2"/>
    <w:rsid w:val="3B899E24"/>
    <w:rsid w:val="3B8A1E9C"/>
    <w:rsid w:val="3B8C9163"/>
    <w:rsid w:val="3B906A93"/>
    <w:rsid w:val="3BA3B089"/>
    <w:rsid w:val="3BA61842"/>
    <w:rsid w:val="3BAED3BB"/>
    <w:rsid w:val="3BB4E681"/>
    <w:rsid w:val="3BB74B94"/>
    <w:rsid w:val="3BBB45F4"/>
    <w:rsid w:val="3BBB9D41"/>
    <w:rsid w:val="3BBBF0D9"/>
    <w:rsid w:val="3BC89EBF"/>
    <w:rsid w:val="3BCBFE00"/>
    <w:rsid w:val="3BCDEFD2"/>
    <w:rsid w:val="3BD4656A"/>
    <w:rsid w:val="3BD4D166"/>
    <w:rsid w:val="3BD6A954"/>
    <w:rsid w:val="3BDCD84F"/>
    <w:rsid w:val="3BE32F28"/>
    <w:rsid w:val="3BE72361"/>
    <w:rsid w:val="3BE81782"/>
    <w:rsid w:val="3BE8E993"/>
    <w:rsid w:val="3BE9B0B8"/>
    <w:rsid w:val="3BEB0578"/>
    <w:rsid w:val="3BEFF152"/>
    <w:rsid w:val="3BFFF28E"/>
    <w:rsid w:val="3C07E1F7"/>
    <w:rsid w:val="3C0B38E4"/>
    <w:rsid w:val="3C0C3C18"/>
    <w:rsid w:val="3C0C8EF6"/>
    <w:rsid w:val="3C0EA0FD"/>
    <w:rsid w:val="3C0F6DA9"/>
    <w:rsid w:val="3C1093B8"/>
    <w:rsid w:val="3C1211B0"/>
    <w:rsid w:val="3C1473C1"/>
    <w:rsid w:val="3C166C14"/>
    <w:rsid w:val="3C1A2730"/>
    <w:rsid w:val="3C1A7CD6"/>
    <w:rsid w:val="3C1B22B1"/>
    <w:rsid w:val="3C1C2559"/>
    <w:rsid w:val="3C1DFA8E"/>
    <w:rsid w:val="3C1EF91A"/>
    <w:rsid w:val="3C1F060F"/>
    <w:rsid w:val="3C26141C"/>
    <w:rsid w:val="3C2ACCB1"/>
    <w:rsid w:val="3C2EFE81"/>
    <w:rsid w:val="3C2F2B73"/>
    <w:rsid w:val="3C309152"/>
    <w:rsid w:val="3C37BF70"/>
    <w:rsid w:val="3C3E26A2"/>
    <w:rsid w:val="3C41B675"/>
    <w:rsid w:val="3C43FEAB"/>
    <w:rsid w:val="3C44F228"/>
    <w:rsid w:val="3C463D1D"/>
    <w:rsid w:val="3C4C72AD"/>
    <w:rsid w:val="3C4E919F"/>
    <w:rsid w:val="3C4FE6EA"/>
    <w:rsid w:val="3C6A393C"/>
    <w:rsid w:val="3C70B987"/>
    <w:rsid w:val="3C72519F"/>
    <w:rsid w:val="3C7363D5"/>
    <w:rsid w:val="3C7918D7"/>
    <w:rsid w:val="3C97E397"/>
    <w:rsid w:val="3C987033"/>
    <w:rsid w:val="3C9D7398"/>
    <w:rsid w:val="3CA117A8"/>
    <w:rsid w:val="3CA164B3"/>
    <w:rsid w:val="3CA53A7D"/>
    <w:rsid w:val="3CA66613"/>
    <w:rsid w:val="3CA80A7E"/>
    <w:rsid w:val="3CA96F33"/>
    <w:rsid w:val="3CACA7EA"/>
    <w:rsid w:val="3CB232FA"/>
    <w:rsid w:val="3CB4AE49"/>
    <w:rsid w:val="3CBD4966"/>
    <w:rsid w:val="3CBEDC3E"/>
    <w:rsid w:val="3CC1EAA1"/>
    <w:rsid w:val="3CC2645E"/>
    <w:rsid w:val="3CC49D15"/>
    <w:rsid w:val="3CC9AA17"/>
    <w:rsid w:val="3CCD7D4A"/>
    <w:rsid w:val="3CCED911"/>
    <w:rsid w:val="3CD6431D"/>
    <w:rsid w:val="3CD93AE3"/>
    <w:rsid w:val="3CDAAB59"/>
    <w:rsid w:val="3CDEF126"/>
    <w:rsid w:val="3CF08170"/>
    <w:rsid w:val="3CF964B7"/>
    <w:rsid w:val="3CFBB50C"/>
    <w:rsid w:val="3CFEE212"/>
    <w:rsid w:val="3CFF06F5"/>
    <w:rsid w:val="3D02BAD3"/>
    <w:rsid w:val="3D122426"/>
    <w:rsid w:val="3D18EA2D"/>
    <w:rsid w:val="3D1B2D9D"/>
    <w:rsid w:val="3D23D02D"/>
    <w:rsid w:val="3D347D2F"/>
    <w:rsid w:val="3D36365B"/>
    <w:rsid w:val="3D37273A"/>
    <w:rsid w:val="3D37DD83"/>
    <w:rsid w:val="3D3F443B"/>
    <w:rsid w:val="3D45F765"/>
    <w:rsid w:val="3D495E51"/>
    <w:rsid w:val="3D4B1494"/>
    <w:rsid w:val="3D580AF5"/>
    <w:rsid w:val="3D581503"/>
    <w:rsid w:val="3D596E0C"/>
    <w:rsid w:val="3D59DD0C"/>
    <w:rsid w:val="3D5F0DEE"/>
    <w:rsid w:val="3D75EE5E"/>
    <w:rsid w:val="3D77A7AB"/>
    <w:rsid w:val="3D7A236E"/>
    <w:rsid w:val="3D7A2514"/>
    <w:rsid w:val="3D7FAEE9"/>
    <w:rsid w:val="3D818F2F"/>
    <w:rsid w:val="3D8BC1B3"/>
    <w:rsid w:val="3D92147C"/>
    <w:rsid w:val="3D9B63AE"/>
    <w:rsid w:val="3D9B861F"/>
    <w:rsid w:val="3D9DB223"/>
    <w:rsid w:val="3D9E2DC8"/>
    <w:rsid w:val="3DA79E1D"/>
    <w:rsid w:val="3DA7EA3E"/>
    <w:rsid w:val="3DA9753F"/>
    <w:rsid w:val="3DACC1EB"/>
    <w:rsid w:val="3DAD5762"/>
    <w:rsid w:val="3DB0ABB5"/>
    <w:rsid w:val="3DB4F8F2"/>
    <w:rsid w:val="3DB84C5A"/>
    <w:rsid w:val="3DC12CBE"/>
    <w:rsid w:val="3DCA462A"/>
    <w:rsid w:val="3DCB13D4"/>
    <w:rsid w:val="3DD45EE9"/>
    <w:rsid w:val="3DD47690"/>
    <w:rsid w:val="3DD50CA6"/>
    <w:rsid w:val="3DD69C41"/>
    <w:rsid w:val="3DD868E6"/>
    <w:rsid w:val="3DD8B5B4"/>
    <w:rsid w:val="3DED2171"/>
    <w:rsid w:val="3DF47138"/>
    <w:rsid w:val="3DF659B7"/>
    <w:rsid w:val="3DFD1184"/>
    <w:rsid w:val="3E0303CF"/>
    <w:rsid w:val="3E0673FF"/>
    <w:rsid w:val="3E08CDB7"/>
    <w:rsid w:val="3E09E1AC"/>
    <w:rsid w:val="3E0D5B22"/>
    <w:rsid w:val="3E11EB04"/>
    <w:rsid w:val="3E136607"/>
    <w:rsid w:val="3E1AA221"/>
    <w:rsid w:val="3E1B4E51"/>
    <w:rsid w:val="3E1F435A"/>
    <w:rsid w:val="3E231590"/>
    <w:rsid w:val="3E26C964"/>
    <w:rsid w:val="3E2BFBFC"/>
    <w:rsid w:val="3E2CD2B8"/>
    <w:rsid w:val="3E2EC094"/>
    <w:rsid w:val="3E33B534"/>
    <w:rsid w:val="3E344094"/>
    <w:rsid w:val="3E3AEB93"/>
    <w:rsid w:val="3E3CDA1A"/>
    <w:rsid w:val="3E3DBD94"/>
    <w:rsid w:val="3E3E76D6"/>
    <w:rsid w:val="3E3FE95F"/>
    <w:rsid w:val="3E46AA7C"/>
    <w:rsid w:val="3E47D17B"/>
    <w:rsid w:val="3E4F627E"/>
    <w:rsid w:val="3E54A1BC"/>
    <w:rsid w:val="3E569C85"/>
    <w:rsid w:val="3E584F60"/>
    <w:rsid w:val="3E593929"/>
    <w:rsid w:val="3E5CFB98"/>
    <w:rsid w:val="3E5DFFBE"/>
    <w:rsid w:val="3E672E46"/>
    <w:rsid w:val="3E68DE19"/>
    <w:rsid w:val="3E6D6ED8"/>
    <w:rsid w:val="3E750B44"/>
    <w:rsid w:val="3E75C0B5"/>
    <w:rsid w:val="3E78AE46"/>
    <w:rsid w:val="3E82CCCA"/>
    <w:rsid w:val="3E84DF5F"/>
    <w:rsid w:val="3E88FF65"/>
    <w:rsid w:val="3E8ACB68"/>
    <w:rsid w:val="3E8C368B"/>
    <w:rsid w:val="3E8EEC11"/>
    <w:rsid w:val="3E8EFA9C"/>
    <w:rsid w:val="3E93697B"/>
    <w:rsid w:val="3E97AFFA"/>
    <w:rsid w:val="3E9C5723"/>
    <w:rsid w:val="3EAB6A4C"/>
    <w:rsid w:val="3EB194E7"/>
    <w:rsid w:val="3EB5134D"/>
    <w:rsid w:val="3EB5316C"/>
    <w:rsid w:val="3EB5C98A"/>
    <w:rsid w:val="3EBC1FD9"/>
    <w:rsid w:val="3EC79222"/>
    <w:rsid w:val="3EC883F9"/>
    <w:rsid w:val="3EC9DF79"/>
    <w:rsid w:val="3ECB6BA2"/>
    <w:rsid w:val="3ECE8DCF"/>
    <w:rsid w:val="3ED51F9E"/>
    <w:rsid w:val="3ED5E95B"/>
    <w:rsid w:val="3ED80D5E"/>
    <w:rsid w:val="3ED8B535"/>
    <w:rsid w:val="3EDDE241"/>
    <w:rsid w:val="3EE0B8A8"/>
    <w:rsid w:val="3EF402F6"/>
    <w:rsid w:val="3EF53A88"/>
    <w:rsid w:val="3EF9AF7B"/>
    <w:rsid w:val="3EFB4CB1"/>
    <w:rsid w:val="3EFC3009"/>
    <w:rsid w:val="3F023D3E"/>
    <w:rsid w:val="3F06247E"/>
    <w:rsid w:val="3F084051"/>
    <w:rsid w:val="3F0B0DCF"/>
    <w:rsid w:val="3F0C6DE2"/>
    <w:rsid w:val="3F156990"/>
    <w:rsid w:val="3F1B088F"/>
    <w:rsid w:val="3F2200D9"/>
    <w:rsid w:val="3F25B248"/>
    <w:rsid w:val="3F2905C4"/>
    <w:rsid w:val="3F294BEB"/>
    <w:rsid w:val="3F297764"/>
    <w:rsid w:val="3F309103"/>
    <w:rsid w:val="3F351978"/>
    <w:rsid w:val="3F364588"/>
    <w:rsid w:val="3F429946"/>
    <w:rsid w:val="3F436022"/>
    <w:rsid w:val="3F47A4A1"/>
    <w:rsid w:val="3F49CABF"/>
    <w:rsid w:val="3F4C4518"/>
    <w:rsid w:val="3F53C93D"/>
    <w:rsid w:val="3F5A1B7D"/>
    <w:rsid w:val="3F5E4C09"/>
    <w:rsid w:val="3F5F8514"/>
    <w:rsid w:val="3F604FCA"/>
    <w:rsid w:val="3F612FFD"/>
    <w:rsid w:val="3F66168B"/>
    <w:rsid w:val="3F6CC40A"/>
    <w:rsid w:val="3F6E104E"/>
    <w:rsid w:val="3F7434E7"/>
    <w:rsid w:val="3F763C4A"/>
    <w:rsid w:val="3F781417"/>
    <w:rsid w:val="3F7E7DFE"/>
    <w:rsid w:val="3F85A05B"/>
    <w:rsid w:val="3F8DF47B"/>
    <w:rsid w:val="3F8F59C8"/>
    <w:rsid w:val="3F8F6382"/>
    <w:rsid w:val="3F9A6610"/>
    <w:rsid w:val="3FA0A998"/>
    <w:rsid w:val="3FA9073B"/>
    <w:rsid w:val="3FB571A7"/>
    <w:rsid w:val="3FBB7428"/>
    <w:rsid w:val="3FBBF595"/>
    <w:rsid w:val="3FBC6104"/>
    <w:rsid w:val="3FBFB163"/>
    <w:rsid w:val="3FC0A260"/>
    <w:rsid w:val="3FCAFA93"/>
    <w:rsid w:val="3FCC8D30"/>
    <w:rsid w:val="3FD4978D"/>
    <w:rsid w:val="3FDF18C6"/>
    <w:rsid w:val="3FE028BD"/>
    <w:rsid w:val="3FE10FF5"/>
    <w:rsid w:val="3FE883B4"/>
    <w:rsid w:val="3FE8CAC4"/>
    <w:rsid w:val="3FEA6BA7"/>
    <w:rsid w:val="3FEB29EA"/>
    <w:rsid w:val="3FEBD2B9"/>
    <w:rsid w:val="3FEFAE1E"/>
    <w:rsid w:val="3FF864EB"/>
    <w:rsid w:val="3FFA76EF"/>
    <w:rsid w:val="3FFCBC88"/>
    <w:rsid w:val="4003F907"/>
    <w:rsid w:val="400472C0"/>
    <w:rsid w:val="40074C99"/>
    <w:rsid w:val="400862C4"/>
    <w:rsid w:val="40087971"/>
    <w:rsid w:val="400EB04A"/>
    <w:rsid w:val="400EFE84"/>
    <w:rsid w:val="4014CAE5"/>
    <w:rsid w:val="4027684D"/>
    <w:rsid w:val="4027EB10"/>
    <w:rsid w:val="402B8F49"/>
    <w:rsid w:val="402C15B4"/>
    <w:rsid w:val="402E63D3"/>
    <w:rsid w:val="402F0AF8"/>
    <w:rsid w:val="4031E26A"/>
    <w:rsid w:val="4031F911"/>
    <w:rsid w:val="4032FC00"/>
    <w:rsid w:val="403BF8FC"/>
    <w:rsid w:val="4045E31D"/>
    <w:rsid w:val="4047F31A"/>
    <w:rsid w:val="404BE612"/>
    <w:rsid w:val="404F3A27"/>
    <w:rsid w:val="404F5BAE"/>
    <w:rsid w:val="40520951"/>
    <w:rsid w:val="4052A331"/>
    <w:rsid w:val="40542BF9"/>
    <w:rsid w:val="405C6F46"/>
    <w:rsid w:val="405C7C9B"/>
    <w:rsid w:val="405C7E33"/>
    <w:rsid w:val="405CCD8B"/>
    <w:rsid w:val="405E77C8"/>
    <w:rsid w:val="405EF847"/>
    <w:rsid w:val="405F6D1B"/>
    <w:rsid w:val="40638196"/>
    <w:rsid w:val="40670F18"/>
    <w:rsid w:val="406D6370"/>
    <w:rsid w:val="4070A621"/>
    <w:rsid w:val="4070C164"/>
    <w:rsid w:val="40734EAA"/>
    <w:rsid w:val="4076B01B"/>
    <w:rsid w:val="40780F54"/>
    <w:rsid w:val="407D28CE"/>
    <w:rsid w:val="4082D6B4"/>
    <w:rsid w:val="4084220E"/>
    <w:rsid w:val="40864A9C"/>
    <w:rsid w:val="4087B0F6"/>
    <w:rsid w:val="408B2E15"/>
    <w:rsid w:val="408F3C71"/>
    <w:rsid w:val="409182D9"/>
    <w:rsid w:val="4097A333"/>
    <w:rsid w:val="40997933"/>
    <w:rsid w:val="409CF517"/>
    <w:rsid w:val="409F4ED6"/>
    <w:rsid w:val="40A41A32"/>
    <w:rsid w:val="40A73A2A"/>
    <w:rsid w:val="40AB0714"/>
    <w:rsid w:val="40AB80F4"/>
    <w:rsid w:val="40AC7F86"/>
    <w:rsid w:val="40B350A6"/>
    <w:rsid w:val="40B421FF"/>
    <w:rsid w:val="40B93C78"/>
    <w:rsid w:val="40BDCEE1"/>
    <w:rsid w:val="40BF00EE"/>
    <w:rsid w:val="40C23555"/>
    <w:rsid w:val="40C5547F"/>
    <w:rsid w:val="40C6E1C4"/>
    <w:rsid w:val="40C6FB59"/>
    <w:rsid w:val="40CBF54A"/>
    <w:rsid w:val="40CEF12A"/>
    <w:rsid w:val="40D7DC78"/>
    <w:rsid w:val="40DC98DD"/>
    <w:rsid w:val="40DD469D"/>
    <w:rsid w:val="40DF8B00"/>
    <w:rsid w:val="40E17241"/>
    <w:rsid w:val="40E3F231"/>
    <w:rsid w:val="40E3F6DC"/>
    <w:rsid w:val="40E57785"/>
    <w:rsid w:val="40FD0480"/>
    <w:rsid w:val="4107219A"/>
    <w:rsid w:val="41083C03"/>
    <w:rsid w:val="41129494"/>
    <w:rsid w:val="411345F9"/>
    <w:rsid w:val="411789A6"/>
    <w:rsid w:val="41183032"/>
    <w:rsid w:val="411BED43"/>
    <w:rsid w:val="4120B4B2"/>
    <w:rsid w:val="4125DF37"/>
    <w:rsid w:val="412A06FD"/>
    <w:rsid w:val="4133FED1"/>
    <w:rsid w:val="413DCF42"/>
    <w:rsid w:val="413F4B40"/>
    <w:rsid w:val="4146FFE6"/>
    <w:rsid w:val="41479378"/>
    <w:rsid w:val="414C241F"/>
    <w:rsid w:val="4150D9DE"/>
    <w:rsid w:val="41540D55"/>
    <w:rsid w:val="41556E5E"/>
    <w:rsid w:val="41583165"/>
    <w:rsid w:val="415EA7A5"/>
    <w:rsid w:val="415FABAE"/>
    <w:rsid w:val="4162906B"/>
    <w:rsid w:val="4165342C"/>
    <w:rsid w:val="4169B22A"/>
    <w:rsid w:val="4171DC34"/>
    <w:rsid w:val="41750615"/>
    <w:rsid w:val="418424DD"/>
    <w:rsid w:val="4188F7CD"/>
    <w:rsid w:val="41894290"/>
    <w:rsid w:val="418BCE9B"/>
    <w:rsid w:val="418CDB58"/>
    <w:rsid w:val="418D7B3F"/>
    <w:rsid w:val="4191869E"/>
    <w:rsid w:val="4193901A"/>
    <w:rsid w:val="4195160B"/>
    <w:rsid w:val="4198719D"/>
    <w:rsid w:val="41AB92A4"/>
    <w:rsid w:val="41B1FFC7"/>
    <w:rsid w:val="41B41A8D"/>
    <w:rsid w:val="41BE1C55"/>
    <w:rsid w:val="41BF1010"/>
    <w:rsid w:val="41C1F302"/>
    <w:rsid w:val="41C1F6F2"/>
    <w:rsid w:val="41C818B3"/>
    <w:rsid w:val="41C9092A"/>
    <w:rsid w:val="41C92230"/>
    <w:rsid w:val="41CA24EA"/>
    <w:rsid w:val="41CA9916"/>
    <w:rsid w:val="41CFBB6A"/>
    <w:rsid w:val="41DD010A"/>
    <w:rsid w:val="41DE366E"/>
    <w:rsid w:val="41DE3D71"/>
    <w:rsid w:val="41E03470"/>
    <w:rsid w:val="41E390C5"/>
    <w:rsid w:val="41E6F442"/>
    <w:rsid w:val="41E7AD1B"/>
    <w:rsid w:val="41EB55A1"/>
    <w:rsid w:val="41ED4FA6"/>
    <w:rsid w:val="41EDC960"/>
    <w:rsid w:val="41EFFC5A"/>
    <w:rsid w:val="41F29B16"/>
    <w:rsid w:val="41FB0246"/>
    <w:rsid w:val="41FF311A"/>
    <w:rsid w:val="420466CB"/>
    <w:rsid w:val="420B211A"/>
    <w:rsid w:val="420E5AA5"/>
    <w:rsid w:val="4210D9F7"/>
    <w:rsid w:val="42138CDB"/>
    <w:rsid w:val="4217CEF0"/>
    <w:rsid w:val="421DF1B7"/>
    <w:rsid w:val="421EEBAA"/>
    <w:rsid w:val="422353C5"/>
    <w:rsid w:val="4226E2F9"/>
    <w:rsid w:val="4228B10D"/>
    <w:rsid w:val="4228F3E1"/>
    <w:rsid w:val="42293B9B"/>
    <w:rsid w:val="42320165"/>
    <w:rsid w:val="423383A8"/>
    <w:rsid w:val="423A36C1"/>
    <w:rsid w:val="42428AA4"/>
    <w:rsid w:val="424C81E6"/>
    <w:rsid w:val="425117F8"/>
    <w:rsid w:val="42562380"/>
    <w:rsid w:val="42578EA7"/>
    <w:rsid w:val="425BC59B"/>
    <w:rsid w:val="425CA6FA"/>
    <w:rsid w:val="425DDBED"/>
    <w:rsid w:val="425E04AC"/>
    <w:rsid w:val="4269D872"/>
    <w:rsid w:val="426B60FC"/>
    <w:rsid w:val="4270F62D"/>
    <w:rsid w:val="427287ED"/>
    <w:rsid w:val="4273F5A5"/>
    <w:rsid w:val="42797977"/>
    <w:rsid w:val="427C04E8"/>
    <w:rsid w:val="427D2F29"/>
    <w:rsid w:val="4282DE16"/>
    <w:rsid w:val="4286674D"/>
    <w:rsid w:val="4287CF21"/>
    <w:rsid w:val="4289FBEA"/>
    <w:rsid w:val="428A5A13"/>
    <w:rsid w:val="428BC54C"/>
    <w:rsid w:val="4295903D"/>
    <w:rsid w:val="42991A37"/>
    <w:rsid w:val="42997717"/>
    <w:rsid w:val="429D71F6"/>
    <w:rsid w:val="429D76BB"/>
    <w:rsid w:val="429E126D"/>
    <w:rsid w:val="42A2AD5C"/>
    <w:rsid w:val="42A39D18"/>
    <w:rsid w:val="42A4B251"/>
    <w:rsid w:val="42A55974"/>
    <w:rsid w:val="42A8C041"/>
    <w:rsid w:val="42AC1F29"/>
    <w:rsid w:val="42AEF3B5"/>
    <w:rsid w:val="42B8F8A6"/>
    <w:rsid w:val="42BDEF5C"/>
    <w:rsid w:val="42C45E0C"/>
    <w:rsid w:val="42C84F2A"/>
    <w:rsid w:val="42CC8312"/>
    <w:rsid w:val="42CD1CA6"/>
    <w:rsid w:val="42CD27FA"/>
    <w:rsid w:val="42CD44A0"/>
    <w:rsid w:val="42CE1170"/>
    <w:rsid w:val="42CEAA7C"/>
    <w:rsid w:val="42CF1CB8"/>
    <w:rsid w:val="42CF5803"/>
    <w:rsid w:val="42CFEB24"/>
    <w:rsid w:val="42D080F5"/>
    <w:rsid w:val="42D0C353"/>
    <w:rsid w:val="42D17120"/>
    <w:rsid w:val="42D8DBAA"/>
    <w:rsid w:val="42DA1653"/>
    <w:rsid w:val="42DCAA50"/>
    <w:rsid w:val="42DD304B"/>
    <w:rsid w:val="42E7B397"/>
    <w:rsid w:val="42EAEC83"/>
    <w:rsid w:val="42EBBFBC"/>
    <w:rsid w:val="42EBCCD3"/>
    <w:rsid w:val="42EBD7D1"/>
    <w:rsid w:val="42EC0689"/>
    <w:rsid w:val="42EDF69B"/>
    <w:rsid w:val="42EEECB8"/>
    <w:rsid w:val="42EF38FF"/>
    <w:rsid w:val="42EF979D"/>
    <w:rsid w:val="42F570C0"/>
    <w:rsid w:val="42FB10CB"/>
    <w:rsid w:val="42FF2777"/>
    <w:rsid w:val="4300DD3D"/>
    <w:rsid w:val="4303177F"/>
    <w:rsid w:val="4304A9D0"/>
    <w:rsid w:val="43056214"/>
    <w:rsid w:val="430629BB"/>
    <w:rsid w:val="430AB99F"/>
    <w:rsid w:val="430C1022"/>
    <w:rsid w:val="430FBBA7"/>
    <w:rsid w:val="43135117"/>
    <w:rsid w:val="4314D2AE"/>
    <w:rsid w:val="431B603D"/>
    <w:rsid w:val="431B7774"/>
    <w:rsid w:val="431FF902"/>
    <w:rsid w:val="4320805B"/>
    <w:rsid w:val="432285D2"/>
    <w:rsid w:val="4324D7AE"/>
    <w:rsid w:val="4327E3F8"/>
    <w:rsid w:val="432CE156"/>
    <w:rsid w:val="4333E36E"/>
    <w:rsid w:val="43344CFC"/>
    <w:rsid w:val="433A6EC6"/>
    <w:rsid w:val="433D1EF3"/>
    <w:rsid w:val="4340E5E4"/>
    <w:rsid w:val="43476305"/>
    <w:rsid w:val="434ED4B2"/>
    <w:rsid w:val="43527946"/>
    <w:rsid w:val="43585255"/>
    <w:rsid w:val="43599A21"/>
    <w:rsid w:val="435A8C07"/>
    <w:rsid w:val="435B1194"/>
    <w:rsid w:val="435C108C"/>
    <w:rsid w:val="436351BB"/>
    <w:rsid w:val="4364148E"/>
    <w:rsid w:val="436482CD"/>
    <w:rsid w:val="43657105"/>
    <w:rsid w:val="4368FF00"/>
    <w:rsid w:val="43743F52"/>
    <w:rsid w:val="4376231E"/>
    <w:rsid w:val="4376F619"/>
    <w:rsid w:val="43783ED6"/>
    <w:rsid w:val="437F57DD"/>
    <w:rsid w:val="437F5A7E"/>
    <w:rsid w:val="437FABC2"/>
    <w:rsid w:val="4384A986"/>
    <w:rsid w:val="438AAD27"/>
    <w:rsid w:val="438CDD2A"/>
    <w:rsid w:val="4398DCA5"/>
    <w:rsid w:val="439AA0D1"/>
    <w:rsid w:val="439E7FD5"/>
    <w:rsid w:val="43A4501F"/>
    <w:rsid w:val="43A520EA"/>
    <w:rsid w:val="43AB2050"/>
    <w:rsid w:val="43AFB016"/>
    <w:rsid w:val="43AFD92F"/>
    <w:rsid w:val="43B0B6A6"/>
    <w:rsid w:val="43B4A87A"/>
    <w:rsid w:val="43B705F5"/>
    <w:rsid w:val="43B85F87"/>
    <w:rsid w:val="43C0E597"/>
    <w:rsid w:val="43C2DAD3"/>
    <w:rsid w:val="43C71DD9"/>
    <w:rsid w:val="43CA0402"/>
    <w:rsid w:val="43CB7C41"/>
    <w:rsid w:val="43D30794"/>
    <w:rsid w:val="43E5DFCC"/>
    <w:rsid w:val="43EB967C"/>
    <w:rsid w:val="43F0C595"/>
    <w:rsid w:val="43F797FD"/>
    <w:rsid w:val="43FDF744"/>
    <w:rsid w:val="4402C33F"/>
    <w:rsid w:val="4405DACD"/>
    <w:rsid w:val="440803A8"/>
    <w:rsid w:val="44090066"/>
    <w:rsid w:val="4415ABCB"/>
    <w:rsid w:val="441C54A2"/>
    <w:rsid w:val="441EA93C"/>
    <w:rsid w:val="442B77A0"/>
    <w:rsid w:val="44353653"/>
    <w:rsid w:val="4441A865"/>
    <w:rsid w:val="44511C8A"/>
    <w:rsid w:val="445296D1"/>
    <w:rsid w:val="4461A7BF"/>
    <w:rsid w:val="4464F487"/>
    <w:rsid w:val="446571CC"/>
    <w:rsid w:val="44678ED8"/>
    <w:rsid w:val="446ABE8E"/>
    <w:rsid w:val="446BDABE"/>
    <w:rsid w:val="446C436A"/>
    <w:rsid w:val="44722E86"/>
    <w:rsid w:val="4472E01F"/>
    <w:rsid w:val="4478D7EB"/>
    <w:rsid w:val="447B68EF"/>
    <w:rsid w:val="4484318E"/>
    <w:rsid w:val="448C4493"/>
    <w:rsid w:val="449044AE"/>
    <w:rsid w:val="44958CBB"/>
    <w:rsid w:val="44991C6F"/>
    <w:rsid w:val="44998BA3"/>
    <w:rsid w:val="449B9492"/>
    <w:rsid w:val="44A40362"/>
    <w:rsid w:val="44A4DC2B"/>
    <w:rsid w:val="44AE0421"/>
    <w:rsid w:val="44AF1811"/>
    <w:rsid w:val="44B12C02"/>
    <w:rsid w:val="44B3EF41"/>
    <w:rsid w:val="44B5EA71"/>
    <w:rsid w:val="44B66115"/>
    <w:rsid w:val="44B699C4"/>
    <w:rsid w:val="44B6FBBA"/>
    <w:rsid w:val="44BBCB52"/>
    <w:rsid w:val="44C840E9"/>
    <w:rsid w:val="44CB06CF"/>
    <w:rsid w:val="44CC0850"/>
    <w:rsid w:val="44D39A76"/>
    <w:rsid w:val="44D596F7"/>
    <w:rsid w:val="44DABE62"/>
    <w:rsid w:val="44E21BB7"/>
    <w:rsid w:val="44E327EB"/>
    <w:rsid w:val="44F5C4C5"/>
    <w:rsid w:val="44FA55D3"/>
    <w:rsid w:val="44FDBACD"/>
    <w:rsid w:val="44FE9FDC"/>
    <w:rsid w:val="45002235"/>
    <w:rsid w:val="45041C49"/>
    <w:rsid w:val="4504CF61"/>
    <w:rsid w:val="45065037"/>
    <w:rsid w:val="450B7077"/>
    <w:rsid w:val="450EACA3"/>
    <w:rsid w:val="451B1E51"/>
    <w:rsid w:val="451C76DB"/>
    <w:rsid w:val="451C79E9"/>
    <w:rsid w:val="451E3612"/>
    <w:rsid w:val="451EACB1"/>
    <w:rsid w:val="4525C63D"/>
    <w:rsid w:val="4527B8DD"/>
    <w:rsid w:val="452830F5"/>
    <w:rsid w:val="452A4096"/>
    <w:rsid w:val="4532FC82"/>
    <w:rsid w:val="4533AB35"/>
    <w:rsid w:val="45369012"/>
    <w:rsid w:val="45446F84"/>
    <w:rsid w:val="4552A321"/>
    <w:rsid w:val="4552D5B4"/>
    <w:rsid w:val="4553A999"/>
    <w:rsid w:val="455453EF"/>
    <w:rsid w:val="45562081"/>
    <w:rsid w:val="455D7267"/>
    <w:rsid w:val="4561925B"/>
    <w:rsid w:val="4562A7DA"/>
    <w:rsid w:val="4571C0E9"/>
    <w:rsid w:val="4574963A"/>
    <w:rsid w:val="457BF533"/>
    <w:rsid w:val="457C4791"/>
    <w:rsid w:val="457E149B"/>
    <w:rsid w:val="457F2209"/>
    <w:rsid w:val="4584AB14"/>
    <w:rsid w:val="458766DD"/>
    <w:rsid w:val="45879D05"/>
    <w:rsid w:val="458A6578"/>
    <w:rsid w:val="458E87A8"/>
    <w:rsid w:val="4591EB74"/>
    <w:rsid w:val="45969976"/>
    <w:rsid w:val="45972F07"/>
    <w:rsid w:val="459C4977"/>
    <w:rsid w:val="459F2007"/>
    <w:rsid w:val="459F40EA"/>
    <w:rsid w:val="45A3B25F"/>
    <w:rsid w:val="45A5BA61"/>
    <w:rsid w:val="45A89F7C"/>
    <w:rsid w:val="45AE4A02"/>
    <w:rsid w:val="45B13363"/>
    <w:rsid w:val="45B1B12C"/>
    <w:rsid w:val="45BAE4EE"/>
    <w:rsid w:val="45BF5D9C"/>
    <w:rsid w:val="45CBB197"/>
    <w:rsid w:val="45CF4C04"/>
    <w:rsid w:val="45DECBF3"/>
    <w:rsid w:val="45EA61EF"/>
    <w:rsid w:val="45F982CF"/>
    <w:rsid w:val="45FD7820"/>
    <w:rsid w:val="45FEEC95"/>
    <w:rsid w:val="46013F8E"/>
    <w:rsid w:val="4601CBB0"/>
    <w:rsid w:val="4603D2A6"/>
    <w:rsid w:val="4604EC02"/>
    <w:rsid w:val="4606BD7A"/>
    <w:rsid w:val="4608239B"/>
    <w:rsid w:val="46098240"/>
    <w:rsid w:val="46178615"/>
    <w:rsid w:val="461D847B"/>
    <w:rsid w:val="4627CC10"/>
    <w:rsid w:val="463182EF"/>
    <w:rsid w:val="4635BCAF"/>
    <w:rsid w:val="46378767"/>
    <w:rsid w:val="4638724B"/>
    <w:rsid w:val="463A1A4F"/>
    <w:rsid w:val="463FB8FD"/>
    <w:rsid w:val="46482FD3"/>
    <w:rsid w:val="464A1079"/>
    <w:rsid w:val="464D722E"/>
    <w:rsid w:val="4654A520"/>
    <w:rsid w:val="46598861"/>
    <w:rsid w:val="465B595F"/>
    <w:rsid w:val="465C3223"/>
    <w:rsid w:val="465CD700"/>
    <w:rsid w:val="465E75F4"/>
    <w:rsid w:val="465FB7F4"/>
    <w:rsid w:val="465FD53B"/>
    <w:rsid w:val="4664D6C7"/>
    <w:rsid w:val="466AE0D4"/>
    <w:rsid w:val="46737BEC"/>
    <w:rsid w:val="4681704A"/>
    <w:rsid w:val="4698EF67"/>
    <w:rsid w:val="469FEA4A"/>
    <w:rsid w:val="46A3CB7D"/>
    <w:rsid w:val="46ABE014"/>
    <w:rsid w:val="46AE7A56"/>
    <w:rsid w:val="46B8554B"/>
    <w:rsid w:val="46B9F598"/>
    <w:rsid w:val="46CD601A"/>
    <w:rsid w:val="46D7D348"/>
    <w:rsid w:val="46DBB84C"/>
    <w:rsid w:val="46DC3AFC"/>
    <w:rsid w:val="46E7C3D3"/>
    <w:rsid w:val="46F6E63D"/>
    <w:rsid w:val="46FBBE6B"/>
    <w:rsid w:val="46FC2BE1"/>
    <w:rsid w:val="4703C42D"/>
    <w:rsid w:val="47046958"/>
    <w:rsid w:val="4704BC8D"/>
    <w:rsid w:val="47071088"/>
    <w:rsid w:val="470C7AC6"/>
    <w:rsid w:val="471100C8"/>
    <w:rsid w:val="47114561"/>
    <w:rsid w:val="47129C40"/>
    <w:rsid w:val="471901DB"/>
    <w:rsid w:val="471909EF"/>
    <w:rsid w:val="471EFA3A"/>
    <w:rsid w:val="4721075A"/>
    <w:rsid w:val="47220229"/>
    <w:rsid w:val="472ABAFA"/>
    <w:rsid w:val="472CDA71"/>
    <w:rsid w:val="472F35D7"/>
    <w:rsid w:val="4740BF56"/>
    <w:rsid w:val="4747F926"/>
    <w:rsid w:val="474F9F5B"/>
    <w:rsid w:val="4753DA81"/>
    <w:rsid w:val="4755DDB5"/>
    <w:rsid w:val="475804FE"/>
    <w:rsid w:val="475B0350"/>
    <w:rsid w:val="475FED99"/>
    <w:rsid w:val="47600E07"/>
    <w:rsid w:val="4760AE1A"/>
    <w:rsid w:val="47640B34"/>
    <w:rsid w:val="476B8205"/>
    <w:rsid w:val="47730AAB"/>
    <w:rsid w:val="477DDA28"/>
    <w:rsid w:val="4785E8EE"/>
    <w:rsid w:val="47884E5F"/>
    <w:rsid w:val="47905646"/>
    <w:rsid w:val="4793DBF6"/>
    <w:rsid w:val="47960F02"/>
    <w:rsid w:val="47970853"/>
    <w:rsid w:val="4799470E"/>
    <w:rsid w:val="4799AAF1"/>
    <w:rsid w:val="479B9BB5"/>
    <w:rsid w:val="47A28E55"/>
    <w:rsid w:val="47A9D086"/>
    <w:rsid w:val="47A9E063"/>
    <w:rsid w:val="47AC76A8"/>
    <w:rsid w:val="47B275FC"/>
    <w:rsid w:val="47B5149C"/>
    <w:rsid w:val="47B63DD8"/>
    <w:rsid w:val="47B6F89F"/>
    <w:rsid w:val="47BE6453"/>
    <w:rsid w:val="47C4C454"/>
    <w:rsid w:val="47C4DBAC"/>
    <w:rsid w:val="47C5377D"/>
    <w:rsid w:val="47C6BBD3"/>
    <w:rsid w:val="47CB6F71"/>
    <w:rsid w:val="47CBBFC1"/>
    <w:rsid w:val="47CDA6EC"/>
    <w:rsid w:val="47D33397"/>
    <w:rsid w:val="47D7AA61"/>
    <w:rsid w:val="47DD60F8"/>
    <w:rsid w:val="47E17AD1"/>
    <w:rsid w:val="47E2E4C6"/>
    <w:rsid w:val="47E5AA25"/>
    <w:rsid w:val="47EB0C47"/>
    <w:rsid w:val="47ED9E23"/>
    <w:rsid w:val="47EDC62F"/>
    <w:rsid w:val="47F169AA"/>
    <w:rsid w:val="47FBC983"/>
    <w:rsid w:val="4800D79D"/>
    <w:rsid w:val="480358B7"/>
    <w:rsid w:val="48059266"/>
    <w:rsid w:val="48064A2D"/>
    <w:rsid w:val="4806828E"/>
    <w:rsid w:val="4806BAE9"/>
    <w:rsid w:val="48075086"/>
    <w:rsid w:val="481133DA"/>
    <w:rsid w:val="481416E4"/>
    <w:rsid w:val="481442DE"/>
    <w:rsid w:val="4816EEAC"/>
    <w:rsid w:val="481D1A73"/>
    <w:rsid w:val="481DB73F"/>
    <w:rsid w:val="481E2820"/>
    <w:rsid w:val="481EF444"/>
    <w:rsid w:val="4822015E"/>
    <w:rsid w:val="482303DE"/>
    <w:rsid w:val="4827DDD6"/>
    <w:rsid w:val="4828AAE2"/>
    <w:rsid w:val="482DFC5E"/>
    <w:rsid w:val="482EB79A"/>
    <w:rsid w:val="48309662"/>
    <w:rsid w:val="4838817F"/>
    <w:rsid w:val="4838D2BC"/>
    <w:rsid w:val="48400004"/>
    <w:rsid w:val="48420B5C"/>
    <w:rsid w:val="48424C35"/>
    <w:rsid w:val="48445789"/>
    <w:rsid w:val="48457C2E"/>
    <w:rsid w:val="4845FD22"/>
    <w:rsid w:val="4847396D"/>
    <w:rsid w:val="484A4388"/>
    <w:rsid w:val="4850CF87"/>
    <w:rsid w:val="485557ED"/>
    <w:rsid w:val="4857A6A6"/>
    <w:rsid w:val="48589220"/>
    <w:rsid w:val="4863AECC"/>
    <w:rsid w:val="486B3B67"/>
    <w:rsid w:val="486D9393"/>
    <w:rsid w:val="486E9B72"/>
    <w:rsid w:val="4871F8B7"/>
    <w:rsid w:val="48732EF9"/>
    <w:rsid w:val="48760686"/>
    <w:rsid w:val="48763300"/>
    <w:rsid w:val="48794F2B"/>
    <w:rsid w:val="487A05A2"/>
    <w:rsid w:val="487B8405"/>
    <w:rsid w:val="487D5D4B"/>
    <w:rsid w:val="48828951"/>
    <w:rsid w:val="4882E847"/>
    <w:rsid w:val="48832AB4"/>
    <w:rsid w:val="48837403"/>
    <w:rsid w:val="488561BB"/>
    <w:rsid w:val="488840A0"/>
    <w:rsid w:val="4892554D"/>
    <w:rsid w:val="4892C2DB"/>
    <w:rsid w:val="48950591"/>
    <w:rsid w:val="48954440"/>
    <w:rsid w:val="48959EEA"/>
    <w:rsid w:val="489C899A"/>
    <w:rsid w:val="48A0439C"/>
    <w:rsid w:val="48A08CEE"/>
    <w:rsid w:val="48A5DF42"/>
    <w:rsid w:val="48AA671F"/>
    <w:rsid w:val="48AA8F06"/>
    <w:rsid w:val="48AD5048"/>
    <w:rsid w:val="48ADE5C6"/>
    <w:rsid w:val="48AE825F"/>
    <w:rsid w:val="48BA401B"/>
    <w:rsid w:val="48C5D10E"/>
    <w:rsid w:val="48CB9329"/>
    <w:rsid w:val="48CFC18B"/>
    <w:rsid w:val="48D63E22"/>
    <w:rsid w:val="48DC6F6F"/>
    <w:rsid w:val="48DC8FB7"/>
    <w:rsid w:val="48DFF986"/>
    <w:rsid w:val="48E16438"/>
    <w:rsid w:val="48E88E65"/>
    <w:rsid w:val="48E99FFA"/>
    <w:rsid w:val="48EA17D1"/>
    <w:rsid w:val="48F8C942"/>
    <w:rsid w:val="48FBB2CF"/>
    <w:rsid w:val="49054AC1"/>
    <w:rsid w:val="490B1C77"/>
    <w:rsid w:val="490E8BCD"/>
    <w:rsid w:val="491053AF"/>
    <w:rsid w:val="49133F79"/>
    <w:rsid w:val="4915BAAF"/>
    <w:rsid w:val="49192CD6"/>
    <w:rsid w:val="491CF594"/>
    <w:rsid w:val="4922FAF1"/>
    <w:rsid w:val="4923829B"/>
    <w:rsid w:val="4925524E"/>
    <w:rsid w:val="4927C62D"/>
    <w:rsid w:val="49303C75"/>
    <w:rsid w:val="493211CC"/>
    <w:rsid w:val="49323E71"/>
    <w:rsid w:val="49323FA1"/>
    <w:rsid w:val="493A247E"/>
    <w:rsid w:val="493A2486"/>
    <w:rsid w:val="49414D16"/>
    <w:rsid w:val="4942D865"/>
    <w:rsid w:val="494DEFA5"/>
    <w:rsid w:val="495134B7"/>
    <w:rsid w:val="495A5BAF"/>
    <w:rsid w:val="495F5E68"/>
    <w:rsid w:val="496B33B5"/>
    <w:rsid w:val="496DD546"/>
    <w:rsid w:val="496ED198"/>
    <w:rsid w:val="496EF6A6"/>
    <w:rsid w:val="497A86EE"/>
    <w:rsid w:val="497B775A"/>
    <w:rsid w:val="497D8469"/>
    <w:rsid w:val="498065CC"/>
    <w:rsid w:val="4981E2B0"/>
    <w:rsid w:val="4989EBF8"/>
    <w:rsid w:val="498E35AE"/>
    <w:rsid w:val="499048F7"/>
    <w:rsid w:val="49909F0E"/>
    <w:rsid w:val="49920285"/>
    <w:rsid w:val="499244D4"/>
    <w:rsid w:val="49954FE6"/>
    <w:rsid w:val="49980866"/>
    <w:rsid w:val="49985175"/>
    <w:rsid w:val="499AAE87"/>
    <w:rsid w:val="499F332A"/>
    <w:rsid w:val="49A0551F"/>
    <w:rsid w:val="49AF6935"/>
    <w:rsid w:val="49B19F01"/>
    <w:rsid w:val="49B39308"/>
    <w:rsid w:val="49B43917"/>
    <w:rsid w:val="49BA89D7"/>
    <w:rsid w:val="49CC1F30"/>
    <w:rsid w:val="49D19787"/>
    <w:rsid w:val="49D2A99B"/>
    <w:rsid w:val="49D45795"/>
    <w:rsid w:val="49D5A1D5"/>
    <w:rsid w:val="49D8E746"/>
    <w:rsid w:val="49DA24EF"/>
    <w:rsid w:val="49DBB320"/>
    <w:rsid w:val="49DC8894"/>
    <w:rsid w:val="49E33030"/>
    <w:rsid w:val="49E8781A"/>
    <w:rsid w:val="49ED71E4"/>
    <w:rsid w:val="49F13CAF"/>
    <w:rsid w:val="49F6526E"/>
    <w:rsid w:val="49F66B7F"/>
    <w:rsid w:val="49F6BB5E"/>
    <w:rsid w:val="49FC1E82"/>
    <w:rsid w:val="4A001D0F"/>
    <w:rsid w:val="4A06E5B5"/>
    <w:rsid w:val="4A07B53F"/>
    <w:rsid w:val="4A081A09"/>
    <w:rsid w:val="4A0A71EB"/>
    <w:rsid w:val="4A0FF4B4"/>
    <w:rsid w:val="4A12B748"/>
    <w:rsid w:val="4A138AD7"/>
    <w:rsid w:val="4A19E4F3"/>
    <w:rsid w:val="4A1A1B56"/>
    <w:rsid w:val="4A1EF19A"/>
    <w:rsid w:val="4A266C6A"/>
    <w:rsid w:val="4A29D6BC"/>
    <w:rsid w:val="4A2CBF09"/>
    <w:rsid w:val="4A2DF171"/>
    <w:rsid w:val="4A32088F"/>
    <w:rsid w:val="4A333FCC"/>
    <w:rsid w:val="4A35037E"/>
    <w:rsid w:val="4A3987FC"/>
    <w:rsid w:val="4A41B997"/>
    <w:rsid w:val="4A420331"/>
    <w:rsid w:val="4A521421"/>
    <w:rsid w:val="4A52CE17"/>
    <w:rsid w:val="4A531263"/>
    <w:rsid w:val="4A5D7017"/>
    <w:rsid w:val="4A5E00A1"/>
    <w:rsid w:val="4A6080EB"/>
    <w:rsid w:val="4A65FB76"/>
    <w:rsid w:val="4A6D8A31"/>
    <w:rsid w:val="4A7020E9"/>
    <w:rsid w:val="4A71CD69"/>
    <w:rsid w:val="4A7531B9"/>
    <w:rsid w:val="4A7B410E"/>
    <w:rsid w:val="4A7F8A0D"/>
    <w:rsid w:val="4A839B0F"/>
    <w:rsid w:val="4A8628F0"/>
    <w:rsid w:val="4A913F1F"/>
    <w:rsid w:val="4A91C349"/>
    <w:rsid w:val="4A91E2B0"/>
    <w:rsid w:val="4A9BA07D"/>
    <w:rsid w:val="4A9E89ED"/>
    <w:rsid w:val="4A9EFB57"/>
    <w:rsid w:val="4AA59C11"/>
    <w:rsid w:val="4AA80902"/>
    <w:rsid w:val="4AAA677C"/>
    <w:rsid w:val="4AB3A2D3"/>
    <w:rsid w:val="4AB7992D"/>
    <w:rsid w:val="4AC1C8F9"/>
    <w:rsid w:val="4AC87194"/>
    <w:rsid w:val="4AD1A413"/>
    <w:rsid w:val="4AD88CBB"/>
    <w:rsid w:val="4AE38212"/>
    <w:rsid w:val="4AE960D0"/>
    <w:rsid w:val="4AF9E888"/>
    <w:rsid w:val="4AFE8FEF"/>
    <w:rsid w:val="4B016968"/>
    <w:rsid w:val="4B0558D4"/>
    <w:rsid w:val="4B0BD89E"/>
    <w:rsid w:val="4B0D5D60"/>
    <w:rsid w:val="4B0DB62A"/>
    <w:rsid w:val="4B190254"/>
    <w:rsid w:val="4B19E10E"/>
    <w:rsid w:val="4B1D8757"/>
    <w:rsid w:val="4B2145EC"/>
    <w:rsid w:val="4B221A2D"/>
    <w:rsid w:val="4B2313C0"/>
    <w:rsid w:val="4B238AC6"/>
    <w:rsid w:val="4B25B981"/>
    <w:rsid w:val="4B30DDA7"/>
    <w:rsid w:val="4B34B463"/>
    <w:rsid w:val="4B367B05"/>
    <w:rsid w:val="4B3697AC"/>
    <w:rsid w:val="4B36B526"/>
    <w:rsid w:val="4B3FBAE6"/>
    <w:rsid w:val="4B41F5EF"/>
    <w:rsid w:val="4B46CC1E"/>
    <w:rsid w:val="4B47D774"/>
    <w:rsid w:val="4B4F7BD1"/>
    <w:rsid w:val="4B51566B"/>
    <w:rsid w:val="4B51C37C"/>
    <w:rsid w:val="4B56BC7E"/>
    <w:rsid w:val="4B59D209"/>
    <w:rsid w:val="4B5C001C"/>
    <w:rsid w:val="4B5D655F"/>
    <w:rsid w:val="4B5FD369"/>
    <w:rsid w:val="4B655335"/>
    <w:rsid w:val="4B6F144E"/>
    <w:rsid w:val="4B7131B0"/>
    <w:rsid w:val="4B77F1FC"/>
    <w:rsid w:val="4B791BDE"/>
    <w:rsid w:val="4B7FA12F"/>
    <w:rsid w:val="4B84C6CC"/>
    <w:rsid w:val="4B84EA26"/>
    <w:rsid w:val="4B88C0E6"/>
    <w:rsid w:val="4B8D42A1"/>
    <w:rsid w:val="4B8F4768"/>
    <w:rsid w:val="4B8F6D40"/>
    <w:rsid w:val="4B8F6EE9"/>
    <w:rsid w:val="4B909799"/>
    <w:rsid w:val="4B9220B4"/>
    <w:rsid w:val="4B93EC3E"/>
    <w:rsid w:val="4B972838"/>
    <w:rsid w:val="4BAF933E"/>
    <w:rsid w:val="4BAFA46D"/>
    <w:rsid w:val="4BB3CC75"/>
    <w:rsid w:val="4BB9A82C"/>
    <w:rsid w:val="4BBD248B"/>
    <w:rsid w:val="4BC172E5"/>
    <w:rsid w:val="4BC31936"/>
    <w:rsid w:val="4BC40F4C"/>
    <w:rsid w:val="4BC49EDF"/>
    <w:rsid w:val="4BC55313"/>
    <w:rsid w:val="4BC66CFB"/>
    <w:rsid w:val="4BC68DC8"/>
    <w:rsid w:val="4BC9EC72"/>
    <w:rsid w:val="4BCA327B"/>
    <w:rsid w:val="4BCD18A0"/>
    <w:rsid w:val="4BCE65B5"/>
    <w:rsid w:val="4BD44987"/>
    <w:rsid w:val="4BD60BDE"/>
    <w:rsid w:val="4BD6AC34"/>
    <w:rsid w:val="4BD6CDB6"/>
    <w:rsid w:val="4BD8475A"/>
    <w:rsid w:val="4BDADFF3"/>
    <w:rsid w:val="4BDD9DC9"/>
    <w:rsid w:val="4BE1E20B"/>
    <w:rsid w:val="4BE31CC3"/>
    <w:rsid w:val="4BE3D248"/>
    <w:rsid w:val="4BE49A38"/>
    <w:rsid w:val="4BE76E91"/>
    <w:rsid w:val="4BE984EA"/>
    <w:rsid w:val="4BE9AB51"/>
    <w:rsid w:val="4BEDB029"/>
    <w:rsid w:val="4BEE9E78"/>
    <w:rsid w:val="4BEEAE74"/>
    <w:rsid w:val="4BF346B0"/>
    <w:rsid w:val="4BF376E6"/>
    <w:rsid w:val="4BF52F5C"/>
    <w:rsid w:val="4BF722A2"/>
    <w:rsid w:val="4BF9FA34"/>
    <w:rsid w:val="4BFD6D16"/>
    <w:rsid w:val="4BFE01B8"/>
    <w:rsid w:val="4C004AE8"/>
    <w:rsid w:val="4C00E0FE"/>
    <w:rsid w:val="4C02124F"/>
    <w:rsid w:val="4C077880"/>
    <w:rsid w:val="4C07D54C"/>
    <w:rsid w:val="4C08DC29"/>
    <w:rsid w:val="4C0A0909"/>
    <w:rsid w:val="4C0A0BCE"/>
    <w:rsid w:val="4C0FA2AE"/>
    <w:rsid w:val="4C1296AA"/>
    <w:rsid w:val="4C13FE49"/>
    <w:rsid w:val="4C160F59"/>
    <w:rsid w:val="4C183557"/>
    <w:rsid w:val="4C1A3F91"/>
    <w:rsid w:val="4C1D80E7"/>
    <w:rsid w:val="4C1E29E7"/>
    <w:rsid w:val="4C1E6FF5"/>
    <w:rsid w:val="4C202DC5"/>
    <w:rsid w:val="4C29AF92"/>
    <w:rsid w:val="4C393B4B"/>
    <w:rsid w:val="4C3B01E3"/>
    <w:rsid w:val="4C3BF2FF"/>
    <w:rsid w:val="4C3DABB9"/>
    <w:rsid w:val="4C3DF383"/>
    <w:rsid w:val="4C435857"/>
    <w:rsid w:val="4C4B8213"/>
    <w:rsid w:val="4C5180F3"/>
    <w:rsid w:val="4C58AF51"/>
    <w:rsid w:val="4C5EAAA0"/>
    <w:rsid w:val="4C6976AB"/>
    <w:rsid w:val="4C6BB24E"/>
    <w:rsid w:val="4C7FD87B"/>
    <w:rsid w:val="4C813565"/>
    <w:rsid w:val="4C823BF4"/>
    <w:rsid w:val="4C8544BE"/>
    <w:rsid w:val="4C87273C"/>
    <w:rsid w:val="4C8A23DA"/>
    <w:rsid w:val="4C8AFDDD"/>
    <w:rsid w:val="4C8B51B1"/>
    <w:rsid w:val="4C94FCE6"/>
    <w:rsid w:val="4C9E845A"/>
    <w:rsid w:val="4CA01D2B"/>
    <w:rsid w:val="4CA8A952"/>
    <w:rsid w:val="4CA99402"/>
    <w:rsid w:val="4CAC3BA6"/>
    <w:rsid w:val="4CB47C39"/>
    <w:rsid w:val="4CB7883A"/>
    <w:rsid w:val="4CC4C5A7"/>
    <w:rsid w:val="4CC8DE98"/>
    <w:rsid w:val="4CCF8C1E"/>
    <w:rsid w:val="4CD117EE"/>
    <w:rsid w:val="4CDA695D"/>
    <w:rsid w:val="4CE1946D"/>
    <w:rsid w:val="4CE3A2B2"/>
    <w:rsid w:val="4CE57F7B"/>
    <w:rsid w:val="4CE72EFD"/>
    <w:rsid w:val="4CF20860"/>
    <w:rsid w:val="4CF2A687"/>
    <w:rsid w:val="4CF39C42"/>
    <w:rsid w:val="4CF6527C"/>
    <w:rsid w:val="4CF6BFAC"/>
    <w:rsid w:val="4CFA34F8"/>
    <w:rsid w:val="4D00C0D7"/>
    <w:rsid w:val="4D057C5C"/>
    <w:rsid w:val="4D06844C"/>
    <w:rsid w:val="4D0AFBD9"/>
    <w:rsid w:val="4D0BD4D7"/>
    <w:rsid w:val="4D10E8DC"/>
    <w:rsid w:val="4D159329"/>
    <w:rsid w:val="4D172ADD"/>
    <w:rsid w:val="4D1B6BA2"/>
    <w:rsid w:val="4D237620"/>
    <w:rsid w:val="4D2BC4F7"/>
    <w:rsid w:val="4D2CCCBE"/>
    <w:rsid w:val="4D328C20"/>
    <w:rsid w:val="4D32DD93"/>
    <w:rsid w:val="4D382398"/>
    <w:rsid w:val="4D41BD70"/>
    <w:rsid w:val="4D460194"/>
    <w:rsid w:val="4D51D61A"/>
    <w:rsid w:val="4D54A362"/>
    <w:rsid w:val="4D5C3656"/>
    <w:rsid w:val="4D5D00F0"/>
    <w:rsid w:val="4D601053"/>
    <w:rsid w:val="4D620E80"/>
    <w:rsid w:val="4D66EB1A"/>
    <w:rsid w:val="4D674CDD"/>
    <w:rsid w:val="4D6A7D09"/>
    <w:rsid w:val="4D6B27E0"/>
    <w:rsid w:val="4D705321"/>
    <w:rsid w:val="4D76EC48"/>
    <w:rsid w:val="4D77876F"/>
    <w:rsid w:val="4D78AC5E"/>
    <w:rsid w:val="4D79739F"/>
    <w:rsid w:val="4D7C7F35"/>
    <w:rsid w:val="4D7DE23E"/>
    <w:rsid w:val="4D7E1D62"/>
    <w:rsid w:val="4D7FA7E2"/>
    <w:rsid w:val="4D84F81E"/>
    <w:rsid w:val="4D88F4EB"/>
    <w:rsid w:val="4D8B3BDE"/>
    <w:rsid w:val="4D8B9FA4"/>
    <w:rsid w:val="4D90845C"/>
    <w:rsid w:val="4D931FA9"/>
    <w:rsid w:val="4D93E5EF"/>
    <w:rsid w:val="4D963C64"/>
    <w:rsid w:val="4D97A329"/>
    <w:rsid w:val="4DA70D17"/>
    <w:rsid w:val="4DA7EAEA"/>
    <w:rsid w:val="4DB264A1"/>
    <w:rsid w:val="4DBA6111"/>
    <w:rsid w:val="4DC3B1B2"/>
    <w:rsid w:val="4DC4F5E9"/>
    <w:rsid w:val="4DC60D87"/>
    <w:rsid w:val="4DC760B4"/>
    <w:rsid w:val="4DCA301A"/>
    <w:rsid w:val="4DCC6F08"/>
    <w:rsid w:val="4DCC98D5"/>
    <w:rsid w:val="4DD3BDB6"/>
    <w:rsid w:val="4DD7C72B"/>
    <w:rsid w:val="4DDB95E1"/>
    <w:rsid w:val="4DDC0785"/>
    <w:rsid w:val="4DE2454F"/>
    <w:rsid w:val="4DE3BB23"/>
    <w:rsid w:val="4DE8DEC1"/>
    <w:rsid w:val="4DE941DA"/>
    <w:rsid w:val="4DE9765E"/>
    <w:rsid w:val="4DF03812"/>
    <w:rsid w:val="4DFBE357"/>
    <w:rsid w:val="4E030B72"/>
    <w:rsid w:val="4E05536A"/>
    <w:rsid w:val="4E08FF0C"/>
    <w:rsid w:val="4E116433"/>
    <w:rsid w:val="4E13139D"/>
    <w:rsid w:val="4E1B6D28"/>
    <w:rsid w:val="4E1DC9C4"/>
    <w:rsid w:val="4E1E1A03"/>
    <w:rsid w:val="4E20885A"/>
    <w:rsid w:val="4E252CAC"/>
    <w:rsid w:val="4E271974"/>
    <w:rsid w:val="4E2A81F7"/>
    <w:rsid w:val="4E2E97AB"/>
    <w:rsid w:val="4E2F01E1"/>
    <w:rsid w:val="4E3220AE"/>
    <w:rsid w:val="4E33C0E1"/>
    <w:rsid w:val="4E41348B"/>
    <w:rsid w:val="4E4556EC"/>
    <w:rsid w:val="4E4783A1"/>
    <w:rsid w:val="4E4AC3F0"/>
    <w:rsid w:val="4E4F188F"/>
    <w:rsid w:val="4E4F900A"/>
    <w:rsid w:val="4E56D232"/>
    <w:rsid w:val="4E57FBA1"/>
    <w:rsid w:val="4E58B06E"/>
    <w:rsid w:val="4E5972CB"/>
    <w:rsid w:val="4E5E7FD7"/>
    <w:rsid w:val="4E603EAB"/>
    <w:rsid w:val="4E7291C5"/>
    <w:rsid w:val="4E76EED8"/>
    <w:rsid w:val="4E77392D"/>
    <w:rsid w:val="4E7F9C8B"/>
    <w:rsid w:val="4E857A15"/>
    <w:rsid w:val="4E888AA2"/>
    <w:rsid w:val="4E90BC96"/>
    <w:rsid w:val="4E9184E9"/>
    <w:rsid w:val="4E93C9D9"/>
    <w:rsid w:val="4E947A46"/>
    <w:rsid w:val="4E98DA47"/>
    <w:rsid w:val="4E9A9A31"/>
    <w:rsid w:val="4E9CA45D"/>
    <w:rsid w:val="4E9EC04E"/>
    <w:rsid w:val="4E9FBCDB"/>
    <w:rsid w:val="4EAB19C4"/>
    <w:rsid w:val="4EADAAE0"/>
    <w:rsid w:val="4EB75C25"/>
    <w:rsid w:val="4EBD94B5"/>
    <w:rsid w:val="4EC117F3"/>
    <w:rsid w:val="4EC13AD2"/>
    <w:rsid w:val="4EC3D560"/>
    <w:rsid w:val="4EC6C68C"/>
    <w:rsid w:val="4ED15AF6"/>
    <w:rsid w:val="4ED6C5EB"/>
    <w:rsid w:val="4EDC4060"/>
    <w:rsid w:val="4EE06418"/>
    <w:rsid w:val="4EE0D938"/>
    <w:rsid w:val="4EE882C1"/>
    <w:rsid w:val="4EE899B0"/>
    <w:rsid w:val="4EE8F5EE"/>
    <w:rsid w:val="4EE9A56E"/>
    <w:rsid w:val="4EE9E676"/>
    <w:rsid w:val="4EEAA1D0"/>
    <w:rsid w:val="4EEC945A"/>
    <w:rsid w:val="4EED870E"/>
    <w:rsid w:val="4EEEFF5A"/>
    <w:rsid w:val="4EF03F8C"/>
    <w:rsid w:val="4EF262BD"/>
    <w:rsid w:val="4EF551E0"/>
    <w:rsid w:val="4EFBFC60"/>
    <w:rsid w:val="4EFCDF90"/>
    <w:rsid w:val="4F0579B2"/>
    <w:rsid w:val="4F086A65"/>
    <w:rsid w:val="4F0CBB11"/>
    <w:rsid w:val="4F0DE08D"/>
    <w:rsid w:val="4F11980E"/>
    <w:rsid w:val="4F12361E"/>
    <w:rsid w:val="4F160944"/>
    <w:rsid w:val="4F212288"/>
    <w:rsid w:val="4F21D0EF"/>
    <w:rsid w:val="4F240AE8"/>
    <w:rsid w:val="4F255AAE"/>
    <w:rsid w:val="4F2A4011"/>
    <w:rsid w:val="4F2B7DFE"/>
    <w:rsid w:val="4F2CC1F2"/>
    <w:rsid w:val="4F34701F"/>
    <w:rsid w:val="4F398014"/>
    <w:rsid w:val="4F3BBC3A"/>
    <w:rsid w:val="4F3E2751"/>
    <w:rsid w:val="4F46D047"/>
    <w:rsid w:val="4F48D032"/>
    <w:rsid w:val="4F4B9D4A"/>
    <w:rsid w:val="4F4EAF22"/>
    <w:rsid w:val="4F5AAB74"/>
    <w:rsid w:val="4F5B0E32"/>
    <w:rsid w:val="4F5DAE38"/>
    <w:rsid w:val="4F61AD53"/>
    <w:rsid w:val="4F64B0C7"/>
    <w:rsid w:val="4F688D4B"/>
    <w:rsid w:val="4F77DA9F"/>
    <w:rsid w:val="4F838256"/>
    <w:rsid w:val="4F85D066"/>
    <w:rsid w:val="4F87FF21"/>
    <w:rsid w:val="4F899D31"/>
    <w:rsid w:val="4F8AA5E7"/>
    <w:rsid w:val="4F93506F"/>
    <w:rsid w:val="4F9BF1D0"/>
    <w:rsid w:val="4F9C8993"/>
    <w:rsid w:val="4F9F8BA0"/>
    <w:rsid w:val="4FA78203"/>
    <w:rsid w:val="4FB908B0"/>
    <w:rsid w:val="4FC352C4"/>
    <w:rsid w:val="4FC48397"/>
    <w:rsid w:val="4FC55B84"/>
    <w:rsid w:val="4FC5FD76"/>
    <w:rsid w:val="4FC97638"/>
    <w:rsid w:val="4FCB5730"/>
    <w:rsid w:val="4FCF3628"/>
    <w:rsid w:val="4FD0B7C9"/>
    <w:rsid w:val="4FD49C2B"/>
    <w:rsid w:val="4FD76E2A"/>
    <w:rsid w:val="4FD9EFCF"/>
    <w:rsid w:val="4FDC17B5"/>
    <w:rsid w:val="4FDE382A"/>
    <w:rsid w:val="4FDF8196"/>
    <w:rsid w:val="4FE9F9C9"/>
    <w:rsid w:val="4FEA3AF1"/>
    <w:rsid w:val="4FEB8789"/>
    <w:rsid w:val="4FEBC09E"/>
    <w:rsid w:val="4FEBC9A4"/>
    <w:rsid w:val="4FF05B35"/>
    <w:rsid w:val="4FF21704"/>
    <w:rsid w:val="4FF7104F"/>
    <w:rsid w:val="4FFA0F4E"/>
    <w:rsid w:val="4FFB3278"/>
    <w:rsid w:val="4FFFFFE6"/>
    <w:rsid w:val="5003EE80"/>
    <w:rsid w:val="50068802"/>
    <w:rsid w:val="5007A8F9"/>
    <w:rsid w:val="50085CFD"/>
    <w:rsid w:val="50088531"/>
    <w:rsid w:val="501599EC"/>
    <w:rsid w:val="50175BFA"/>
    <w:rsid w:val="5018FDF8"/>
    <w:rsid w:val="501A1C2F"/>
    <w:rsid w:val="501E6ABB"/>
    <w:rsid w:val="50259739"/>
    <w:rsid w:val="503646AF"/>
    <w:rsid w:val="503F019E"/>
    <w:rsid w:val="503F5E57"/>
    <w:rsid w:val="50421F6B"/>
    <w:rsid w:val="504248EB"/>
    <w:rsid w:val="504377B1"/>
    <w:rsid w:val="5043BA23"/>
    <w:rsid w:val="5047AC85"/>
    <w:rsid w:val="5047C8BC"/>
    <w:rsid w:val="504C13E8"/>
    <w:rsid w:val="504C185D"/>
    <w:rsid w:val="504FE831"/>
    <w:rsid w:val="505080A7"/>
    <w:rsid w:val="5051ED06"/>
    <w:rsid w:val="50532322"/>
    <w:rsid w:val="50579787"/>
    <w:rsid w:val="505A5E92"/>
    <w:rsid w:val="505B47F3"/>
    <w:rsid w:val="505C4F77"/>
    <w:rsid w:val="505D9F06"/>
    <w:rsid w:val="5062D885"/>
    <w:rsid w:val="5064399D"/>
    <w:rsid w:val="50676F6E"/>
    <w:rsid w:val="5068258E"/>
    <w:rsid w:val="507285FD"/>
    <w:rsid w:val="50738BD8"/>
    <w:rsid w:val="50764A24"/>
    <w:rsid w:val="5076CA6A"/>
    <w:rsid w:val="50775528"/>
    <w:rsid w:val="5077EACE"/>
    <w:rsid w:val="507AC86C"/>
    <w:rsid w:val="507D9FCB"/>
    <w:rsid w:val="5080F819"/>
    <w:rsid w:val="5082F446"/>
    <w:rsid w:val="50838967"/>
    <w:rsid w:val="508BB7E0"/>
    <w:rsid w:val="5091CD91"/>
    <w:rsid w:val="50942808"/>
    <w:rsid w:val="5098204B"/>
    <w:rsid w:val="50989151"/>
    <w:rsid w:val="5098E36B"/>
    <w:rsid w:val="509B7BE8"/>
    <w:rsid w:val="509CC94F"/>
    <w:rsid w:val="50AB350F"/>
    <w:rsid w:val="50AC1407"/>
    <w:rsid w:val="50AE14A1"/>
    <w:rsid w:val="50AEF732"/>
    <w:rsid w:val="50AF4AE6"/>
    <w:rsid w:val="50B5FE9B"/>
    <w:rsid w:val="50B80B5B"/>
    <w:rsid w:val="50C1AFCE"/>
    <w:rsid w:val="50C26E96"/>
    <w:rsid w:val="50C6BFF6"/>
    <w:rsid w:val="50C7116B"/>
    <w:rsid w:val="50D1B82E"/>
    <w:rsid w:val="50D679FB"/>
    <w:rsid w:val="50D6C931"/>
    <w:rsid w:val="50DBD01A"/>
    <w:rsid w:val="50E6FFB4"/>
    <w:rsid w:val="50E7FBD7"/>
    <w:rsid w:val="50ECD6AF"/>
    <w:rsid w:val="50F243DF"/>
    <w:rsid w:val="50F2FAB2"/>
    <w:rsid w:val="510133CC"/>
    <w:rsid w:val="51014843"/>
    <w:rsid w:val="51027B69"/>
    <w:rsid w:val="510A72A8"/>
    <w:rsid w:val="5110D52D"/>
    <w:rsid w:val="5110FCD2"/>
    <w:rsid w:val="51176A7E"/>
    <w:rsid w:val="51195B3F"/>
    <w:rsid w:val="511C95E2"/>
    <w:rsid w:val="511EE2D0"/>
    <w:rsid w:val="5120702C"/>
    <w:rsid w:val="5128133A"/>
    <w:rsid w:val="512DC6D9"/>
    <w:rsid w:val="5131A5A8"/>
    <w:rsid w:val="5138BCFA"/>
    <w:rsid w:val="513F2B27"/>
    <w:rsid w:val="513F648C"/>
    <w:rsid w:val="51498C39"/>
    <w:rsid w:val="514CB378"/>
    <w:rsid w:val="514F61EA"/>
    <w:rsid w:val="5150F2CD"/>
    <w:rsid w:val="51520DD1"/>
    <w:rsid w:val="5152D9FA"/>
    <w:rsid w:val="515E43D1"/>
    <w:rsid w:val="51614EA7"/>
    <w:rsid w:val="51781DE2"/>
    <w:rsid w:val="517A2E8B"/>
    <w:rsid w:val="517B4F33"/>
    <w:rsid w:val="5183366F"/>
    <w:rsid w:val="518365E3"/>
    <w:rsid w:val="518A040F"/>
    <w:rsid w:val="518ADA2C"/>
    <w:rsid w:val="518B63A4"/>
    <w:rsid w:val="5193C282"/>
    <w:rsid w:val="519A1AD4"/>
    <w:rsid w:val="519DE5E9"/>
    <w:rsid w:val="519FA806"/>
    <w:rsid w:val="519FD82B"/>
    <w:rsid w:val="51A1FCC7"/>
    <w:rsid w:val="51A8578A"/>
    <w:rsid w:val="51AA66CA"/>
    <w:rsid w:val="51AD1916"/>
    <w:rsid w:val="51ADF76F"/>
    <w:rsid w:val="51B37F08"/>
    <w:rsid w:val="51B9E6E7"/>
    <w:rsid w:val="51C3A654"/>
    <w:rsid w:val="51C6443D"/>
    <w:rsid w:val="51C7DE0F"/>
    <w:rsid w:val="51C80604"/>
    <w:rsid w:val="51CDBC1C"/>
    <w:rsid w:val="51CEBA82"/>
    <w:rsid w:val="51D93ED0"/>
    <w:rsid w:val="51DA338F"/>
    <w:rsid w:val="51DA33E3"/>
    <w:rsid w:val="51DAA1ED"/>
    <w:rsid w:val="51DB6F3D"/>
    <w:rsid w:val="51DDEC37"/>
    <w:rsid w:val="51DF23DD"/>
    <w:rsid w:val="51DF23EA"/>
    <w:rsid w:val="51DFC650"/>
    <w:rsid w:val="51E37621"/>
    <w:rsid w:val="51EDDE50"/>
    <w:rsid w:val="51F10938"/>
    <w:rsid w:val="51FED521"/>
    <w:rsid w:val="52019251"/>
    <w:rsid w:val="52070EFF"/>
    <w:rsid w:val="520A8FCA"/>
    <w:rsid w:val="5213EFE1"/>
    <w:rsid w:val="521B6AF7"/>
    <w:rsid w:val="521F6A0D"/>
    <w:rsid w:val="52248C29"/>
    <w:rsid w:val="5228FA4C"/>
    <w:rsid w:val="52291A77"/>
    <w:rsid w:val="522A037F"/>
    <w:rsid w:val="5231F561"/>
    <w:rsid w:val="523296E2"/>
    <w:rsid w:val="523AE0C0"/>
    <w:rsid w:val="523B4EB4"/>
    <w:rsid w:val="523E207B"/>
    <w:rsid w:val="523E39F6"/>
    <w:rsid w:val="523FFF17"/>
    <w:rsid w:val="524480F2"/>
    <w:rsid w:val="52448827"/>
    <w:rsid w:val="52459F7E"/>
    <w:rsid w:val="524B04B7"/>
    <w:rsid w:val="524B1CDE"/>
    <w:rsid w:val="524EB913"/>
    <w:rsid w:val="5256164A"/>
    <w:rsid w:val="525DDFFC"/>
    <w:rsid w:val="5260DF6B"/>
    <w:rsid w:val="5263C4F5"/>
    <w:rsid w:val="52661762"/>
    <w:rsid w:val="526B7215"/>
    <w:rsid w:val="5270D142"/>
    <w:rsid w:val="5273BDC4"/>
    <w:rsid w:val="5273C068"/>
    <w:rsid w:val="52743B3A"/>
    <w:rsid w:val="527494CA"/>
    <w:rsid w:val="5275AEBB"/>
    <w:rsid w:val="5278DE98"/>
    <w:rsid w:val="527F10B3"/>
    <w:rsid w:val="5280E273"/>
    <w:rsid w:val="52813BA3"/>
    <w:rsid w:val="52833E0C"/>
    <w:rsid w:val="52855A18"/>
    <w:rsid w:val="529CDBE3"/>
    <w:rsid w:val="529D3DC4"/>
    <w:rsid w:val="529FD0DA"/>
    <w:rsid w:val="52A02E0D"/>
    <w:rsid w:val="52A14CF1"/>
    <w:rsid w:val="52A50EEC"/>
    <w:rsid w:val="52A64309"/>
    <w:rsid w:val="52A8E6E8"/>
    <w:rsid w:val="52ACBE70"/>
    <w:rsid w:val="52ACFD83"/>
    <w:rsid w:val="52AD7940"/>
    <w:rsid w:val="52AF166F"/>
    <w:rsid w:val="52AF310E"/>
    <w:rsid w:val="52B12A3E"/>
    <w:rsid w:val="52B97657"/>
    <w:rsid w:val="52CB8991"/>
    <w:rsid w:val="52CD26BF"/>
    <w:rsid w:val="52D14A25"/>
    <w:rsid w:val="52D50AC9"/>
    <w:rsid w:val="52D5C94C"/>
    <w:rsid w:val="52D7D4A9"/>
    <w:rsid w:val="52DEADA3"/>
    <w:rsid w:val="52E0C733"/>
    <w:rsid w:val="52E0CB44"/>
    <w:rsid w:val="52E914B5"/>
    <w:rsid w:val="52EDDAFB"/>
    <w:rsid w:val="52F0DD3F"/>
    <w:rsid w:val="52F816FD"/>
    <w:rsid w:val="52FD2B0C"/>
    <w:rsid w:val="52FD6FFF"/>
    <w:rsid w:val="5304CE0E"/>
    <w:rsid w:val="530FE024"/>
    <w:rsid w:val="5317CBEC"/>
    <w:rsid w:val="531B6D09"/>
    <w:rsid w:val="531EBA4A"/>
    <w:rsid w:val="5320782F"/>
    <w:rsid w:val="5320A4C5"/>
    <w:rsid w:val="532D6963"/>
    <w:rsid w:val="532FCCE4"/>
    <w:rsid w:val="532FDECF"/>
    <w:rsid w:val="533027C7"/>
    <w:rsid w:val="5337E733"/>
    <w:rsid w:val="5339B0FA"/>
    <w:rsid w:val="53424379"/>
    <w:rsid w:val="534328CB"/>
    <w:rsid w:val="53464438"/>
    <w:rsid w:val="534AA870"/>
    <w:rsid w:val="5350C333"/>
    <w:rsid w:val="5350E892"/>
    <w:rsid w:val="535CFEAB"/>
    <w:rsid w:val="535FB5A2"/>
    <w:rsid w:val="53612828"/>
    <w:rsid w:val="5361D8F1"/>
    <w:rsid w:val="5362AB0B"/>
    <w:rsid w:val="5362EABC"/>
    <w:rsid w:val="53647C99"/>
    <w:rsid w:val="5366F0BE"/>
    <w:rsid w:val="536CC254"/>
    <w:rsid w:val="536E5DB7"/>
    <w:rsid w:val="537065B1"/>
    <w:rsid w:val="53726775"/>
    <w:rsid w:val="537C0167"/>
    <w:rsid w:val="5390F13A"/>
    <w:rsid w:val="53918CD1"/>
    <w:rsid w:val="5391D858"/>
    <w:rsid w:val="5391FAC0"/>
    <w:rsid w:val="53929F90"/>
    <w:rsid w:val="5393DE85"/>
    <w:rsid w:val="53949B65"/>
    <w:rsid w:val="539A9A18"/>
    <w:rsid w:val="539BFA4A"/>
    <w:rsid w:val="53A1EFD9"/>
    <w:rsid w:val="53A5C4BE"/>
    <w:rsid w:val="53A75A2B"/>
    <w:rsid w:val="53A856A8"/>
    <w:rsid w:val="53ABE489"/>
    <w:rsid w:val="53ADA2C0"/>
    <w:rsid w:val="53AECAD8"/>
    <w:rsid w:val="53B01121"/>
    <w:rsid w:val="53B032AD"/>
    <w:rsid w:val="53B064C7"/>
    <w:rsid w:val="53C0D21C"/>
    <w:rsid w:val="53C12176"/>
    <w:rsid w:val="53C2707D"/>
    <w:rsid w:val="53C65BEA"/>
    <w:rsid w:val="53C9A897"/>
    <w:rsid w:val="53CA65B4"/>
    <w:rsid w:val="53D141D4"/>
    <w:rsid w:val="53E0138D"/>
    <w:rsid w:val="53E7112C"/>
    <w:rsid w:val="53E8358A"/>
    <w:rsid w:val="53E8472E"/>
    <w:rsid w:val="53E86634"/>
    <w:rsid w:val="53E943BB"/>
    <w:rsid w:val="53EB7977"/>
    <w:rsid w:val="53EBD9F0"/>
    <w:rsid w:val="53F01BC7"/>
    <w:rsid w:val="53F8D9FE"/>
    <w:rsid w:val="5407FB49"/>
    <w:rsid w:val="540C8B14"/>
    <w:rsid w:val="540E59B5"/>
    <w:rsid w:val="540F06A3"/>
    <w:rsid w:val="54165DD1"/>
    <w:rsid w:val="5418B4DA"/>
    <w:rsid w:val="541D3264"/>
    <w:rsid w:val="5424DE8A"/>
    <w:rsid w:val="54265BD3"/>
    <w:rsid w:val="54284FE0"/>
    <w:rsid w:val="542A6098"/>
    <w:rsid w:val="542D5C13"/>
    <w:rsid w:val="542F271D"/>
    <w:rsid w:val="542FA33E"/>
    <w:rsid w:val="54353538"/>
    <w:rsid w:val="54375D93"/>
    <w:rsid w:val="543ECC58"/>
    <w:rsid w:val="543FCC0B"/>
    <w:rsid w:val="5442136A"/>
    <w:rsid w:val="5442C7FE"/>
    <w:rsid w:val="54433BDF"/>
    <w:rsid w:val="544A5FFE"/>
    <w:rsid w:val="544BA554"/>
    <w:rsid w:val="544F2E22"/>
    <w:rsid w:val="5452BB8D"/>
    <w:rsid w:val="545358C8"/>
    <w:rsid w:val="5455F7D2"/>
    <w:rsid w:val="54615EDE"/>
    <w:rsid w:val="546D05EB"/>
    <w:rsid w:val="546ED94E"/>
    <w:rsid w:val="5474A16B"/>
    <w:rsid w:val="547A7369"/>
    <w:rsid w:val="547BF8B2"/>
    <w:rsid w:val="54829D1A"/>
    <w:rsid w:val="548DD004"/>
    <w:rsid w:val="5493E75E"/>
    <w:rsid w:val="5495047C"/>
    <w:rsid w:val="549A5197"/>
    <w:rsid w:val="549ACEAE"/>
    <w:rsid w:val="549C9F6C"/>
    <w:rsid w:val="549F7E4A"/>
    <w:rsid w:val="54A1C4BA"/>
    <w:rsid w:val="54A92C43"/>
    <w:rsid w:val="54A971C2"/>
    <w:rsid w:val="54B085A5"/>
    <w:rsid w:val="54B23CA6"/>
    <w:rsid w:val="54B6D042"/>
    <w:rsid w:val="54B8D51B"/>
    <w:rsid w:val="54BB885E"/>
    <w:rsid w:val="54C0CCB0"/>
    <w:rsid w:val="54C5C173"/>
    <w:rsid w:val="54D043F2"/>
    <w:rsid w:val="54D04836"/>
    <w:rsid w:val="54DA65A6"/>
    <w:rsid w:val="54DB851D"/>
    <w:rsid w:val="54E189A4"/>
    <w:rsid w:val="54ECD326"/>
    <w:rsid w:val="54EE93C5"/>
    <w:rsid w:val="54EF8C61"/>
    <w:rsid w:val="54F05F35"/>
    <w:rsid w:val="54F1543C"/>
    <w:rsid w:val="54F4C407"/>
    <w:rsid w:val="54F7027B"/>
    <w:rsid w:val="54FCC65B"/>
    <w:rsid w:val="5500A89A"/>
    <w:rsid w:val="5503D20C"/>
    <w:rsid w:val="550830DA"/>
    <w:rsid w:val="550E6869"/>
    <w:rsid w:val="550F2C88"/>
    <w:rsid w:val="55132738"/>
    <w:rsid w:val="5513C008"/>
    <w:rsid w:val="551EFCA7"/>
    <w:rsid w:val="55249D9C"/>
    <w:rsid w:val="5524D802"/>
    <w:rsid w:val="552568F6"/>
    <w:rsid w:val="552A47B6"/>
    <w:rsid w:val="552CCCFF"/>
    <w:rsid w:val="552E8FF9"/>
    <w:rsid w:val="55334462"/>
    <w:rsid w:val="553F0844"/>
    <w:rsid w:val="55412C5D"/>
    <w:rsid w:val="554AAA43"/>
    <w:rsid w:val="554D5BD4"/>
    <w:rsid w:val="554FB490"/>
    <w:rsid w:val="554FB9FC"/>
    <w:rsid w:val="555B291B"/>
    <w:rsid w:val="555BBA42"/>
    <w:rsid w:val="555CC67D"/>
    <w:rsid w:val="556067DA"/>
    <w:rsid w:val="5564ADDB"/>
    <w:rsid w:val="5568C51E"/>
    <w:rsid w:val="556BB51D"/>
    <w:rsid w:val="55703357"/>
    <w:rsid w:val="55710FD0"/>
    <w:rsid w:val="55774AC0"/>
    <w:rsid w:val="558810D3"/>
    <w:rsid w:val="558B394A"/>
    <w:rsid w:val="558BD350"/>
    <w:rsid w:val="5593D471"/>
    <w:rsid w:val="55941ABD"/>
    <w:rsid w:val="559D4477"/>
    <w:rsid w:val="559E01C4"/>
    <w:rsid w:val="55A40DBA"/>
    <w:rsid w:val="55A4F505"/>
    <w:rsid w:val="55A7A411"/>
    <w:rsid w:val="55A9684A"/>
    <w:rsid w:val="55AD6526"/>
    <w:rsid w:val="55B1AFAC"/>
    <w:rsid w:val="55B420DC"/>
    <w:rsid w:val="55B8995D"/>
    <w:rsid w:val="55BB9CE5"/>
    <w:rsid w:val="55BE0973"/>
    <w:rsid w:val="55C57E89"/>
    <w:rsid w:val="55C94EF5"/>
    <w:rsid w:val="55CBEDDD"/>
    <w:rsid w:val="55CCDDDE"/>
    <w:rsid w:val="55CDFCBC"/>
    <w:rsid w:val="55CE2BF6"/>
    <w:rsid w:val="55D2A530"/>
    <w:rsid w:val="55D42815"/>
    <w:rsid w:val="55E12377"/>
    <w:rsid w:val="55E26934"/>
    <w:rsid w:val="55E49220"/>
    <w:rsid w:val="55E96077"/>
    <w:rsid w:val="55EB0422"/>
    <w:rsid w:val="55F596F3"/>
    <w:rsid w:val="5600C5B3"/>
    <w:rsid w:val="5600CF90"/>
    <w:rsid w:val="5601D477"/>
    <w:rsid w:val="5606D2F2"/>
    <w:rsid w:val="560B0B6A"/>
    <w:rsid w:val="560E9E07"/>
    <w:rsid w:val="560F2C76"/>
    <w:rsid w:val="560FC34C"/>
    <w:rsid w:val="56193E7B"/>
    <w:rsid w:val="56196BEB"/>
    <w:rsid w:val="561BEB93"/>
    <w:rsid w:val="561CB379"/>
    <w:rsid w:val="561EB002"/>
    <w:rsid w:val="5620269B"/>
    <w:rsid w:val="56214D2D"/>
    <w:rsid w:val="562CC5AD"/>
    <w:rsid w:val="562F80BB"/>
    <w:rsid w:val="5638B7BC"/>
    <w:rsid w:val="563BB695"/>
    <w:rsid w:val="563CEB42"/>
    <w:rsid w:val="564A9407"/>
    <w:rsid w:val="5650766F"/>
    <w:rsid w:val="5652D278"/>
    <w:rsid w:val="56556E7E"/>
    <w:rsid w:val="56565A83"/>
    <w:rsid w:val="565763D2"/>
    <w:rsid w:val="5658189E"/>
    <w:rsid w:val="565864E6"/>
    <w:rsid w:val="5658E0BD"/>
    <w:rsid w:val="565DB65F"/>
    <w:rsid w:val="5668DD4C"/>
    <w:rsid w:val="566A39A1"/>
    <w:rsid w:val="566B9EAA"/>
    <w:rsid w:val="566CF100"/>
    <w:rsid w:val="5674B662"/>
    <w:rsid w:val="56778075"/>
    <w:rsid w:val="5679C67A"/>
    <w:rsid w:val="567E062D"/>
    <w:rsid w:val="567FAC28"/>
    <w:rsid w:val="56815EF6"/>
    <w:rsid w:val="56820000"/>
    <w:rsid w:val="5682038B"/>
    <w:rsid w:val="56828452"/>
    <w:rsid w:val="5689AD14"/>
    <w:rsid w:val="569578C3"/>
    <w:rsid w:val="5695B223"/>
    <w:rsid w:val="56983C8F"/>
    <w:rsid w:val="569B291A"/>
    <w:rsid w:val="56A28E4A"/>
    <w:rsid w:val="56A31CB8"/>
    <w:rsid w:val="56A4CFC9"/>
    <w:rsid w:val="56AAFD4A"/>
    <w:rsid w:val="56AFECB8"/>
    <w:rsid w:val="56B034ED"/>
    <w:rsid w:val="56B2F108"/>
    <w:rsid w:val="56B563AD"/>
    <w:rsid w:val="56B98CF2"/>
    <w:rsid w:val="56C116B3"/>
    <w:rsid w:val="56C13F66"/>
    <w:rsid w:val="56C1CC9D"/>
    <w:rsid w:val="56C6CA4A"/>
    <w:rsid w:val="56CBA222"/>
    <w:rsid w:val="56D2E25E"/>
    <w:rsid w:val="56D42EC0"/>
    <w:rsid w:val="56D453F9"/>
    <w:rsid w:val="56E40ABA"/>
    <w:rsid w:val="56E58ED0"/>
    <w:rsid w:val="56E7ADAB"/>
    <w:rsid w:val="56E833F6"/>
    <w:rsid w:val="56ED7F6E"/>
    <w:rsid w:val="56EE7A13"/>
    <w:rsid w:val="56FC231B"/>
    <w:rsid w:val="56FE8952"/>
    <w:rsid w:val="5700DBF6"/>
    <w:rsid w:val="57025856"/>
    <w:rsid w:val="5703139A"/>
    <w:rsid w:val="5706BBF3"/>
    <w:rsid w:val="5709679A"/>
    <w:rsid w:val="570C4A82"/>
    <w:rsid w:val="57126E09"/>
    <w:rsid w:val="57138676"/>
    <w:rsid w:val="5715F48B"/>
    <w:rsid w:val="571E7657"/>
    <w:rsid w:val="5720FD90"/>
    <w:rsid w:val="57271B74"/>
    <w:rsid w:val="5727E439"/>
    <w:rsid w:val="572ADCB6"/>
    <w:rsid w:val="572F2852"/>
    <w:rsid w:val="572F7D8C"/>
    <w:rsid w:val="572FB4C0"/>
    <w:rsid w:val="57353E3C"/>
    <w:rsid w:val="5735E35C"/>
    <w:rsid w:val="57368781"/>
    <w:rsid w:val="573BB957"/>
    <w:rsid w:val="57407B9E"/>
    <w:rsid w:val="5743C7EE"/>
    <w:rsid w:val="574A0B2D"/>
    <w:rsid w:val="574C73F7"/>
    <w:rsid w:val="5750E684"/>
    <w:rsid w:val="5753EFC6"/>
    <w:rsid w:val="575D372B"/>
    <w:rsid w:val="57670378"/>
    <w:rsid w:val="576DD317"/>
    <w:rsid w:val="5770BDED"/>
    <w:rsid w:val="57729B93"/>
    <w:rsid w:val="5772E2CA"/>
    <w:rsid w:val="577390D7"/>
    <w:rsid w:val="577871A7"/>
    <w:rsid w:val="577CD4DD"/>
    <w:rsid w:val="5783D9D7"/>
    <w:rsid w:val="5785F202"/>
    <w:rsid w:val="5787B843"/>
    <w:rsid w:val="57888E4A"/>
    <w:rsid w:val="5788D8B9"/>
    <w:rsid w:val="57943E32"/>
    <w:rsid w:val="579670B5"/>
    <w:rsid w:val="57995DE6"/>
    <w:rsid w:val="579BB1BF"/>
    <w:rsid w:val="579E29AB"/>
    <w:rsid w:val="579E5FD5"/>
    <w:rsid w:val="579F4521"/>
    <w:rsid w:val="57A71792"/>
    <w:rsid w:val="57AADE40"/>
    <w:rsid w:val="57AF7BC5"/>
    <w:rsid w:val="57B3182F"/>
    <w:rsid w:val="57B9705E"/>
    <w:rsid w:val="57B9A175"/>
    <w:rsid w:val="57BA6E0F"/>
    <w:rsid w:val="57BACB4D"/>
    <w:rsid w:val="57C0892C"/>
    <w:rsid w:val="57C238CF"/>
    <w:rsid w:val="57C524A3"/>
    <w:rsid w:val="57C8E7B8"/>
    <w:rsid w:val="57D79EA5"/>
    <w:rsid w:val="57E23B2C"/>
    <w:rsid w:val="57E719BF"/>
    <w:rsid w:val="57EE4B34"/>
    <w:rsid w:val="57F0692F"/>
    <w:rsid w:val="57FDDE60"/>
    <w:rsid w:val="58046A8A"/>
    <w:rsid w:val="58095C58"/>
    <w:rsid w:val="580A2F1B"/>
    <w:rsid w:val="580A8F47"/>
    <w:rsid w:val="580F1329"/>
    <w:rsid w:val="580F501F"/>
    <w:rsid w:val="581596DB"/>
    <w:rsid w:val="58175E74"/>
    <w:rsid w:val="58190312"/>
    <w:rsid w:val="581C5A9A"/>
    <w:rsid w:val="581DBA34"/>
    <w:rsid w:val="581EBADB"/>
    <w:rsid w:val="58253415"/>
    <w:rsid w:val="582F5EDB"/>
    <w:rsid w:val="583068D8"/>
    <w:rsid w:val="5833C082"/>
    <w:rsid w:val="58342F99"/>
    <w:rsid w:val="58384E57"/>
    <w:rsid w:val="58389A37"/>
    <w:rsid w:val="583A8E2E"/>
    <w:rsid w:val="583CA137"/>
    <w:rsid w:val="58425709"/>
    <w:rsid w:val="58444A33"/>
    <w:rsid w:val="584D19DA"/>
    <w:rsid w:val="5851416F"/>
    <w:rsid w:val="58536A3C"/>
    <w:rsid w:val="585756DB"/>
    <w:rsid w:val="58587046"/>
    <w:rsid w:val="5869C5B2"/>
    <w:rsid w:val="586CCF73"/>
    <w:rsid w:val="5873F748"/>
    <w:rsid w:val="587487E3"/>
    <w:rsid w:val="58751A5D"/>
    <w:rsid w:val="587B279E"/>
    <w:rsid w:val="587E5369"/>
    <w:rsid w:val="58840519"/>
    <w:rsid w:val="5885DD92"/>
    <w:rsid w:val="58861190"/>
    <w:rsid w:val="58882FDE"/>
    <w:rsid w:val="588CE30D"/>
    <w:rsid w:val="58917423"/>
    <w:rsid w:val="58958F34"/>
    <w:rsid w:val="5897D395"/>
    <w:rsid w:val="589AA475"/>
    <w:rsid w:val="589CAC57"/>
    <w:rsid w:val="58A81D28"/>
    <w:rsid w:val="58AD70E7"/>
    <w:rsid w:val="58ADA794"/>
    <w:rsid w:val="58AFC007"/>
    <w:rsid w:val="58B2A0A4"/>
    <w:rsid w:val="58B4774E"/>
    <w:rsid w:val="58B4A3B5"/>
    <w:rsid w:val="58B68C2B"/>
    <w:rsid w:val="58B9A043"/>
    <w:rsid w:val="58BDE413"/>
    <w:rsid w:val="58BE4D0A"/>
    <w:rsid w:val="58BE9E3E"/>
    <w:rsid w:val="58BFD1E5"/>
    <w:rsid w:val="58C57D68"/>
    <w:rsid w:val="58C6C2E0"/>
    <w:rsid w:val="58C7F483"/>
    <w:rsid w:val="58CB7AA7"/>
    <w:rsid w:val="58DAA551"/>
    <w:rsid w:val="58DAE9D1"/>
    <w:rsid w:val="58DB8A3E"/>
    <w:rsid w:val="58DC61B1"/>
    <w:rsid w:val="58DD71DC"/>
    <w:rsid w:val="58DEB2A5"/>
    <w:rsid w:val="58E4361B"/>
    <w:rsid w:val="58E560F1"/>
    <w:rsid w:val="58E5C305"/>
    <w:rsid w:val="58E794D1"/>
    <w:rsid w:val="58F81FB4"/>
    <w:rsid w:val="58F9D80F"/>
    <w:rsid w:val="5904494F"/>
    <w:rsid w:val="5908C219"/>
    <w:rsid w:val="590C853F"/>
    <w:rsid w:val="590CE77D"/>
    <w:rsid w:val="5911DEE0"/>
    <w:rsid w:val="59120150"/>
    <w:rsid w:val="59169E9E"/>
    <w:rsid w:val="591876E8"/>
    <w:rsid w:val="5919C408"/>
    <w:rsid w:val="591E938B"/>
    <w:rsid w:val="592560B9"/>
    <w:rsid w:val="59297B57"/>
    <w:rsid w:val="592B0063"/>
    <w:rsid w:val="592D8E3B"/>
    <w:rsid w:val="59316E3D"/>
    <w:rsid w:val="5939C13C"/>
    <w:rsid w:val="593FC714"/>
    <w:rsid w:val="594264AC"/>
    <w:rsid w:val="5943CCA4"/>
    <w:rsid w:val="594A9F69"/>
    <w:rsid w:val="594CF21B"/>
    <w:rsid w:val="5955E656"/>
    <w:rsid w:val="595D8101"/>
    <w:rsid w:val="595E399B"/>
    <w:rsid w:val="59632FEE"/>
    <w:rsid w:val="596467D0"/>
    <w:rsid w:val="59672599"/>
    <w:rsid w:val="596BF213"/>
    <w:rsid w:val="597030E6"/>
    <w:rsid w:val="5974A805"/>
    <w:rsid w:val="597515AC"/>
    <w:rsid w:val="5975A793"/>
    <w:rsid w:val="59770CDD"/>
    <w:rsid w:val="59772D25"/>
    <w:rsid w:val="5979C043"/>
    <w:rsid w:val="597A4E2D"/>
    <w:rsid w:val="597C773A"/>
    <w:rsid w:val="597EAA8F"/>
    <w:rsid w:val="59822690"/>
    <w:rsid w:val="5985BD63"/>
    <w:rsid w:val="599BC64C"/>
    <w:rsid w:val="59A452D9"/>
    <w:rsid w:val="59A78C9E"/>
    <w:rsid w:val="59B15C8B"/>
    <w:rsid w:val="59B1EC6D"/>
    <w:rsid w:val="59B4207D"/>
    <w:rsid w:val="59B549ED"/>
    <w:rsid w:val="59B9A17F"/>
    <w:rsid w:val="59BD8842"/>
    <w:rsid w:val="59DBD4C2"/>
    <w:rsid w:val="59E3B317"/>
    <w:rsid w:val="59E8E1B2"/>
    <w:rsid w:val="59EA6301"/>
    <w:rsid w:val="59EAAFFF"/>
    <w:rsid w:val="59EB66FF"/>
    <w:rsid w:val="59EC5CD1"/>
    <w:rsid w:val="59F40580"/>
    <w:rsid w:val="59FE69B9"/>
    <w:rsid w:val="5A026398"/>
    <w:rsid w:val="5A026BD9"/>
    <w:rsid w:val="5A02D2E7"/>
    <w:rsid w:val="5A03FDD9"/>
    <w:rsid w:val="5A0615BA"/>
    <w:rsid w:val="5A073C28"/>
    <w:rsid w:val="5A09D705"/>
    <w:rsid w:val="5A0B5F28"/>
    <w:rsid w:val="5A0C1AB3"/>
    <w:rsid w:val="5A0E5AD1"/>
    <w:rsid w:val="5A1356CB"/>
    <w:rsid w:val="5A147060"/>
    <w:rsid w:val="5A14753D"/>
    <w:rsid w:val="5A17022A"/>
    <w:rsid w:val="5A174B37"/>
    <w:rsid w:val="5A195B34"/>
    <w:rsid w:val="5A1B2136"/>
    <w:rsid w:val="5A1BBA45"/>
    <w:rsid w:val="5A21121F"/>
    <w:rsid w:val="5A2C5FFB"/>
    <w:rsid w:val="5A2CAF5E"/>
    <w:rsid w:val="5A31E615"/>
    <w:rsid w:val="5A351564"/>
    <w:rsid w:val="5A394C19"/>
    <w:rsid w:val="5A3A1637"/>
    <w:rsid w:val="5A3B6F47"/>
    <w:rsid w:val="5A3CD5D7"/>
    <w:rsid w:val="5A3CF84D"/>
    <w:rsid w:val="5A3DB018"/>
    <w:rsid w:val="5A44E42F"/>
    <w:rsid w:val="5A4730D4"/>
    <w:rsid w:val="5A50C6B4"/>
    <w:rsid w:val="5A516234"/>
    <w:rsid w:val="5A53F34A"/>
    <w:rsid w:val="5A63B1E8"/>
    <w:rsid w:val="5A6787AB"/>
    <w:rsid w:val="5A68887E"/>
    <w:rsid w:val="5A747EED"/>
    <w:rsid w:val="5A74F304"/>
    <w:rsid w:val="5A77C21C"/>
    <w:rsid w:val="5A7E11C3"/>
    <w:rsid w:val="5A8AA94A"/>
    <w:rsid w:val="5A8C28F5"/>
    <w:rsid w:val="5A8DB4D1"/>
    <w:rsid w:val="5A93104D"/>
    <w:rsid w:val="5A9563C1"/>
    <w:rsid w:val="5A95D8E1"/>
    <w:rsid w:val="5A99B4DC"/>
    <w:rsid w:val="5AAA4C44"/>
    <w:rsid w:val="5AAF0978"/>
    <w:rsid w:val="5AAFA38B"/>
    <w:rsid w:val="5AB025F3"/>
    <w:rsid w:val="5AB0ACA6"/>
    <w:rsid w:val="5AB0AF54"/>
    <w:rsid w:val="5AB205E6"/>
    <w:rsid w:val="5ABC58B9"/>
    <w:rsid w:val="5AC02632"/>
    <w:rsid w:val="5AC0A16C"/>
    <w:rsid w:val="5AC11D0C"/>
    <w:rsid w:val="5AC3D76A"/>
    <w:rsid w:val="5AC7CE99"/>
    <w:rsid w:val="5ACB15FE"/>
    <w:rsid w:val="5ACE0C4C"/>
    <w:rsid w:val="5AD42125"/>
    <w:rsid w:val="5AD507A3"/>
    <w:rsid w:val="5AD6E527"/>
    <w:rsid w:val="5AE1D0F8"/>
    <w:rsid w:val="5AE1F6FF"/>
    <w:rsid w:val="5AE27BA9"/>
    <w:rsid w:val="5AE48D8F"/>
    <w:rsid w:val="5AE8DF24"/>
    <w:rsid w:val="5AE91C95"/>
    <w:rsid w:val="5AFC2563"/>
    <w:rsid w:val="5B01F244"/>
    <w:rsid w:val="5B02FD2D"/>
    <w:rsid w:val="5B0BE727"/>
    <w:rsid w:val="5B0CA29C"/>
    <w:rsid w:val="5B102A6B"/>
    <w:rsid w:val="5B10E276"/>
    <w:rsid w:val="5B18ECD5"/>
    <w:rsid w:val="5B1D2D38"/>
    <w:rsid w:val="5B1E31BC"/>
    <w:rsid w:val="5B26B526"/>
    <w:rsid w:val="5B27B347"/>
    <w:rsid w:val="5B28AB8F"/>
    <w:rsid w:val="5B2B8AE9"/>
    <w:rsid w:val="5B3A7210"/>
    <w:rsid w:val="5B3EA51D"/>
    <w:rsid w:val="5B3EEA3B"/>
    <w:rsid w:val="5B408A71"/>
    <w:rsid w:val="5B416A24"/>
    <w:rsid w:val="5B435CFF"/>
    <w:rsid w:val="5B441C31"/>
    <w:rsid w:val="5B530766"/>
    <w:rsid w:val="5B5EAA91"/>
    <w:rsid w:val="5B5EE7C1"/>
    <w:rsid w:val="5B6534A6"/>
    <w:rsid w:val="5B65E42D"/>
    <w:rsid w:val="5B6AF444"/>
    <w:rsid w:val="5B6E9A3D"/>
    <w:rsid w:val="5B70F666"/>
    <w:rsid w:val="5B71C826"/>
    <w:rsid w:val="5B75CFFA"/>
    <w:rsid w:val="5B79AF81"/>
    <w:rsid w:val="5B7B1F21"/>
    <w:rsid w:val="5B7B72CC"/>
    <w:rsid w:val="5B82E363"/>
    <w:rsid w:val="5B8724FE"/>
    <w:rsid w:val="5B8B5AD6"/>
    <w:rsid w:val="5B9002F0"/>
    <w:rsid w:val="5B900EDB"/>
    <w:rsid w:val="5B9876DD"/>
    <w:rsid w:val="5B9971BE"/>
    <w:rsid w:val="5B99E96F"/>
    <w:rsid w:val="5B9D5BDA"/>
    <w:rsid w:val="5B9D9E43"/>
    <w:rsid w:val="5BA0B243"/>
    <w:rsid w:val="5BA0E17A"/>
    <w:rsid w:val="5BA25487"/>
    <w:rsid w:val="5BA2FB76"/>
    <w:rsid w:val="5BA45780"/>
    <w:rsid w:val="5BA90E28"/>
    <w:rsid w:val="5BA91E76"/>
    <w:rsid w:val="5BAD8ED6"/>
    <w:rsid w:val="5BAFD9B9"/>
    <w:rsid w:val="5BB87B3F"/>
    <w:rsid w:val="5BD10BF0"/>
    <w:rsid w:val="5BD582C7"/>
    <w:rsid w:val="5BDAF128"/>
    <w:rsid w:val="5BDD8091"/>
    <w:rsid w:val="5BE23D42"/>
    <w:rsid w:val="5BE404C5"/>
    <w:rsid w:val="5BE72E6A"/>
    <w:rsid w:val="5BE80EEB"/>
    <w:rsid w:val="5BE9A163"/>
    <w:rsid w:val="5BF57CF7"/>
    <w:rsid w:val="5BF677EE"/>
    <w:rsid w:val="5BFEFF38"/>
    <w:rsid w:val="5C01DFDF"/>
    <w:rsid w:val="5C048EB0"/>
    <w:rsid w:val="5C0A9C47"/>
    <w:rsid w:val="5C0C745F"/>
    <w:rsid w:val="5C152109"/>
    <w:rsid w:val="5C16089A"/>
    <w:rsid w:val="5C16E1A4"/>
    <w:rsid w:val="5C1D018C"/>
    <w:rsid w:val="5C1F8701"/>
    <w:rsid w:val="5C255362"/>
    <w:rsid w:val="5C294FFB"/>
    <w:rsid w:val="5C2C40A0"/>
    <w:rsid w:val="5C2D5E12"/>
    <w:rsid w:val="5C376BCD"/>
    <w:rsid w:val="5C3A9D7C"/>
    <w:rsid w:val="5C3C8C60"/>
    <w:rsid w:val="5C48730A"/>
    <w:rsid w:val="5C4FD7BB"/>
    <w:rsid w:val="5C4FE542"/>
    <w:rsid w:val="5C5D9821"/>
    <w:rsid w:val="5C614A4A"/>
    <w:rsid w:val="5C617AAC"/>
    <w:rsid w:val="5C6369AF"/>
    <w:rsid w:val="5C69A842"/>
    <w:rsid w:val="5C6E9C85"/>
    <w:rsid w:val="5C72369D"/>
    <w:rsid w:val="5C7A8976"/>
    <w:rsid w:val="5C7BB047"/>
    <w:rsid w:val="5C7DA159"/>
    <w:rsid w:val="5C7E55A2"/>
    <w:rsid w:val="5C7F5C18"/>
    <w:rsid w:val="5C81CE77"/>
    <w:rsid w:val="5C82402B"/>
    <w:rsid w:val="5C867FB1"/>
    <w:rsid w:val="5C8709F3"/>
    <w:rsid w:val="5C8A6B6E"/>
    <w:rsid w:val="5C8BBC67"/>
    <w:rsid w:val="5C8CB5B7"/>
    <w:rsid w:val="5C8DEEF4"/>
    <w:rsid w:val="5C8FA6DC"/>
    <w:rsid w:val="5C942DB8"/>
    <w:rsid w:val="5C95554A"/>
    <w:rsid w:val="5C96E55D"/>
    <w:rsid w:val="5C96F9A0"/>
    <w:rsid w:val="5C977DA5"/>
    <w:rsid w:val="5C98A022"/>
    <w:rsid w:val="5C998C95"/>
    <w:rsid w:val="5C9B7DEF"/>
    <w:rsid w:val="5CA4BE7E"/>
    <w:rsid w:val="5CA519D3"/>
    <w:rsid w:val="5CA80822"/>
    <w:rsid w:val="5CA8E764"/>
    <w:rsid w:val="5CAA74D6"/>
    <w:rsid w:val="5CAEFB4A"/>
    <w:rsid w:val="5CB0E5C6"/>
    <w:rsid w:val="5CB20658"/>
    <w:rsid w:val="5CB7E7F7"/>
    <w:rsid w:val="5CBA72CB"/>
    <w:rsid w:val="5CBDB119"/>
    <w:rsid w:val="5CC145D0"/>
    <w:rsid w:val="5CC2C7CC"/>
    <w:rsid w:val="5CCEDF69"/>
    <w:rsid w:val="5CD68003"/>
    <w:rsid w:val="5CD70049"/>
    <w:rsid w:val="5CD81B1F"/>
    <w:rsid w:val="5CE1FC2C"/>
    <w:rsid w:val="5CE3F7E6"/>
    <w:rsid w:val="5CEBE603"/>
    <w:rsid w:val="5CED2D71"/>
    <w:rsid w:val="5CED4C1B"/>
    <w:rsid w:val="5CF02F9E"/>
    <w:rsid w:val="5CF1A77F"/>
    <w:rsid w:val="5CF32DEA"/>
    <w:rsid w:val="5CF5CDFE"/>
    <w:rsid w:val="5CF80EA0"/>
    <w:rsid w:val="5D045C49"/>
    <w:rsid w:val="5D05FA5E"/>
    <w:rsid w:val="5D07431A"/>
    <w:rsid w:val="5D08F117"/>
    <w:rsid w:val="5D095748"/>
    <w:rsid w:val="5D0A6A9E"/>
    <w:rsid w:val="5D0CB533"/>
    <w:rsid w:val="5D10C5ED"/>
    <w:rsid w:val="5D122E40"/>
    <w:rsid w:val="5D15BF37"/>
    <w:rsid w:val="5D190DDE"/>
    <w:rsid w:val="5D19B311"/>
    <w:rsid w:val="5D1B1304"/>
    <w:rsid w:val="5D1FA1C1"/>
    <w:rsid w:val="5D219C90"/>
    <w:rsid w:val="5D224994"/>
    <w:rsid w:val="5D27B441"/>
    <w:rsid w:val="5D2E2BF6"/>
    <w:rsid w:val="5D3EFC80"/>
    <w:rsid w:val="5D4113B3"/>
    <w:rsid w:val="5D494953"/>
    <w:rsid w:val="5D4E8B07"/>
    <w:rsid w:val="5D5101C6"/>
    <w:rsid w:val="5D5675B6"/>
    <w:rsid w:val="5D598B83"/>
    <w:rsid w:val="5D68F52F"/>
    <w:rsid w:val="5D6D86ED"/>
    <w:rsid w:val="5D714049"/>
    <w:rsid w:val="5D715E1C"/>
    <w:rsid w:val="5D730CBA"/>
    <w:rsid w:val="5D73A37A"/>
    <w:rsid w:val="5D74AAFD"/>
    <w:rsid w:val="5D7DB234"/>
    <w:rsid w:val="5D7F6FF6"/>
    <w:rsid w:val="5D84D2C3"/>
    <w:rsid w:val="5D8518DD"/>
    <w:rsid w:val="5D859A54"/>
    <w:rsid w:val="5D919726"/>
    <w:rsid w:val="5D92A744"/>
    <w:rsid w:val="5D979F8D"/>
    <w:rsid w:val="5D980366"/>
    <w:rsid w:val="5DA3B812"/>
    <w:rsid w:val="5DA98686"/>
    <w:rsid w:val="5DAA3116"/>
    <w:rsid w:val="5DBACA7E"/>
    <w:rsid w:val="5DBBA54F"/>
    <w:rsid w:val="5DBD1534"/>
    <w:rsid w:val="5DC1D5A2"/>
    <w:rsid w:val="5DC28918"/>
    <w:rsid w:val="5DC4EFE1"/>
    <w:rsid w:val="5DC5C87A"/>
    <w:rsid w:val="5DCFC609"/>
    <w:rsid w:val="5DD085E2"/>
    <w:rsid w:val="5DDB691F"/>
    <w:rsid w:val="5DDF03AB"/>
    <w:rsid w:val="5DE535E0"/>
    <w:rsid w:val="5DE9528D"/>
    <w:rsid w:val="5DEE5FE0"/>
    <w:rsid w:val="5DEE765B"/>
    <w:rsid w:val="5DF423E7"/>
    <w:rsid w:val="5DFB9E64"/>
    <w:rsid w:val="5E0224E2"/>
    <w:rsid w:val="5E0567D6"/>
    <w:rsid w:val="5E06AE3D"/>
    <w:rsid w:val="5E1D9BFE"/>
    <w:rsid w:val="5E1E9E47"/>
    <w:rsid w:val="5E2170AF"/>
    <w:rsid w:val="5E24A21C"/>
    <w:rsid w:val="5E264465"/>
    <w:rsid w:val="5E2D5CDD"/>
    <w:rsid w:val="5E2F8843"/>
    <w:rsid w:val="5E31FD0A"/>
    <w:rsid w:val="5E32CE95"/>
    <w:rsid w:val="5E3C670A"/>
    <w:rsid w:val="5E40E23A"/>
    <w:rsid w:val="5E419FDB"/>
    <w:rsid w:val="5E455820"/>
    <w:rsid w:val="5E45D834"/>
    <w:rsid w:val="5E461B76"/>
    <w:rsid w:val="5E465F35"/>
    <w:rsid w:val="5E4A7F9F"/>
    <w:rsid w:val="5E4F66D0"/>
    <w:rsid w:val="5E51A3F8"/>
    <w:rsid w:val="5E56F25E"/>
    <w:rsid w:val="5E588B93"/>
    <w:rsid w:val="5E59F62B"/>
    <w:rsid w:val="5E5BE640"/>
    <w:rsid w:val="5E633CE5"/>
    <w:rsid w:val="5E64260D"/>
    <w:rsid w:val="5E64FEE5"/>
    <w:rsid w:val="5E66E587"/>
    <w:rsid w:val="5E6805A0"/>
    <w:rsid w:val="5E69A398"/>
    <w:rsid w:val="5E6CDBFA"/>
    <w:rsid w:val="5E6DD53D"/>
    <w:rsid w:val="5E76194F"/>
    <w:rsid w:val="5E79DD61"/>
    <w:rsid w:val="5E7C8FEA"/>
    <w:rsid w:val="5E7F655F"/>
    <w:rsid w:val="5E8CA921"/>
    <w:rsid w:val="5E8E54C0"/>
    <w:rsid w:val="5E9A5C74"/>
    <w:rsid w:val="5E9DE1F5"/>
    <w:rsid w:val="5E9E0448"/>
    <w:rsid w:val="5E9F4B3F"/>
    <w:rsid w:val="5EA92129"/>
    <w:rsid w:val="5EA997B6"/>
    <w:rsid w:val="5EABE8B7"/>
    <w:rsid w:val="5EB84DC8"/>
    <w:rsid w:val="5EBB11E3"/>
    <w:rsid w:val="5EC3A3E0"/>
    <w:rsid w:val="5EC6717C"/>
    <w:rsid w:val="5ECF508E"/>
    <w:rsid w:val="5ED39E93"/>
    <w:rsid w:val="5EDBFE5A"/>
    <w:rsid w:val="5EE4581B"/>
    <w:rsid w:val="5EE51F52"/>
    <w:rsid w:val="5EE5E2C0"/>
    <w:rsid w:val="5EE962CD"/>
    <w:rsid w:val="5EEBA9C3"/>
    <w:rsid w:val="5EF23E37"/>
    <w:rsid w:val="5EF2595D"/>
    <w:rsid w:val="5EF82F80"/>
    <w:rsid w:val="5EFCDBD1"/>
    <w:rsid w:val="5EFF3029"/>
    <w:rsid w:val="5F044896"/>
    <w:rsid w:val="5F0AB7B8"/>
    <w:rsid w:val="5F0E7B71"/>
    <w:rsid w:val="5F10CE6F"/>
    <w:rsid w:val="5F16D9F7"/>
    <w:rsid w:val="5F25DD90"/>
    <w:rsid w:val="5F297B9A"/>
    <w:rsid w:val="5F2A7F5F"/>
    <w:rsid w:val="5F2C0E38"/>
    <w:rsid w:val="5F310232"/>
    <w:rsid w:val="5F3CF751"/>
    <w:rsid w:val="5F3E4B70"/>
    <w:rsid w:val="5F401BD6"/>
    <w:rsid w:val="5F43D3A6"/>
    <w:rsid w:val="5F46EEC2"/>
    <w:rsid w:val="5F47966E"/>
    <w:rsid w:val="5F55A048"/>
    <w:rsid w:val="5F58ED29"/>
    <w:rsid w:val="5F5C49E7"/>
    <w:rsid w:val="5F5D5B72"/>
    <w:rsid w:val="5F5D895D"/>
    <w:rsid w:val="5F5EC75C"/>
    <w:rsid w:val="5F6D960D"/>
    <w:rsid w:val="5F710973"/>
    <w:rsid w:val="5F765192"/>
    <w:rsid w:val="5F7B741F"/>
    <w:rsid w:val="5F7C986D"/>
    <w:rsid w:val="5F84CB48"/>
    <w:rsid w:val="5F872BE6"/>
    <w:rsid w:val="5F8B7C97"/>
    <w:rsid w:val="5F8C98B4"/>
    <w:rsid w:val="5F8E8E59"/>
    <w:rsid w:val="5F8FA288"/>
    <w:rsid w:val="5F90052A"/>
    <w:rsid w:val="5F905758"/>
    <w:rsid w:val="5F90D4AD"/>
    <w:rsid w:val="5F90E18E"/>
    <w:rsid w:val="5F9531B2"/>
    <w:rsid w:val="5F9AE29A"/>
    <w:rsid w:val="5F9B6EBF"/>
    <w:rsid w:val="5F9CDDE0"/>
    <w:rsid w:val="5FA36CC0"/>
    <w:rsid w:val="5FA3CF9A"/>
    <w:rsid w:val="5FA6E9C3"/>
    <w:rsid w:val="5FA84DBC"/>
    <w:rsid w:val="5FA9464B"/>
    <w:rsid w:val="5FBC548D"/>
    <w:rsid w:val="5FBD851B"/>
    <w:rsid w:val="5FBED935"/>
    <w:rsid w:val="5FC0CC9A"/>
    <w:rsid w:val="5FC3C0AC"/>
    <w:rsid w:val="5FCAEB97"/>
    <w:rsid w:val="5FD12278"/>
    <w:rsid w:val="5FD1AED4"/>
    <w:rsid w:val="5FE12E72"/>
    <w:rsid w:val="5FE2284D"/>
    <w:rsid w:val="5FE7595A"/>
    <w:rsid w:val="5FF8E617"/>
    <w:rsid w:val="5FF8E6E3"/>
    <w:rsid w:val="5FF90C04"/>
    <w:rsid w:val="5FFC2490"/>
    <w:rsid w:val="5FFC63A4"/>
    <w:rsid w:val="5FFD5A78"/>
    <w:rsid w:val="5FFE3ED8"/>
    <w:rsid w:val="6007D575"/>
    <w:rsid w:val="600AC5B0"/>
    <w:rsid w:val="600B26A6"/>
    <w:rsid w:val="600C0B00"/>
    <w:rsid w:val="601118B5"/>
    <w:rsid w:val="6013D0A6"/>
    <w:rsid w:val="6017D7F0"/>
    <w:rsid w:val="601F547F"/>
    <w:rsid w:val="60256A0E"/>
    <w:rsid w:val="602672AA"/>
    <w:rsid w:val="60279C1F"/>
    <w:rsid w:val="60286019"/>
    <w:rsid w:val="602BCAC6"/>
    <w:rsid w:val="602D58D8"/>
    <w:rsid w:val="6032E348"/>
    <w:rsid w:val="60351A61"/>
    <w:rsid w:val="603855CF"/>
    <w:rsid w:val="604596A5"/>
    <w:rsid w:val="604A9E47"/>
    <w:rsid w:val="604AE3C0"/>
    <w:rsid w:val="604FEFCB"/>
    <w:rsid w:val="6056DD6A"/>
    <w:rsid w:val="605BAD1C"/>
    <w:rsid w:val="605CB153"/>
    <w:rsid w:val="605D67F5"/>
    <w:rsid w:val="605F2ECE"/>
    <w:rsid w:val="606023C2"/>
    <w:rsid w:val="60612EC4"/>
    <w:rsid w:val="60669AEE"/>
    <w:rsid w:val="6068EA39"/>
    <w:rsid w:val="6069CBFF"/>
    <w:rsid w:val="606C974E"/>
    <w:rsid w:val="607577BA"/>
    <w:rsid w:val="607A88E0"/>
    <w:rsid w:val="60829242"/>
    <w:rsid w:val="608356BA"/>
    <w:rsid w:val="60849CCA"/>
    <w:rsid w:val="608BC601"/>
    <w:rsid w:val="60903C59"/>
    <w:rsid w:val="609A6BCD"/>
    <w:rsid w:val="609C0258"/>
    <w:rsid w:val="60A2247F"/>
    <w:rsid w:val="60A6AE8C"/>
    <w:rsid w:val="60A73DA9"/>
    <w:rsid w:val="60AFCEE4"/>
    <w:rsid w:val="60B4247F"/>
    <w:rsid w:val="60B8B09E"/>
    <w:rsid w:val="60B94B4D"/>
    <w:rsid w:val="60BD92AC"/>
    <w:rsid w:val="60C0B51C"/>
    <w:rsid w:val="60C2FDCE"/>
    <w:rsid w:val="60C38133"/>
    <w:rsid w:val="60C6090E"/>
    <w:rsid w:val="60CD3981"/>
    <w:rsid w:val="60CF6589"/>
    <w:rsid w:val="60D4D734"/>
    <w:rsid w:val="60D5E593"/>
    <w:rsid w:val="60D7640F"/>
    <w:rsid w:val="60DA574D"/>
    <w:rsid w:val="60E2D9D3"/>
    <w:rsid w:val="60E3C33F"/>
    <w:rsid w:val="60EC9C21"/>
    <w:rsid w:val="60EF5A90"/>
    <w:rsid w:val="60F79E8F"/>
    <w:rsid w:val="60F8616D"/>
    <w:rsid w:val="60FC22BE"/>
    <w:rsid w:val="6102B9C2"/>
    <w:rsid w:val="61036447"/>
    <w:rsid w:val="61038BCF"/>
    <w:rsid w:val="6106049A"/>
    <w:rsid w:val="61081185"/>
    <w:rsid w:val="610B8EAD"/>
    <w:rsid w:val="6118B373"/>
    <w:rsid w:val="6118E82F"/>
    <w:rsid w:val="611CBA0E"/>
    <w:rsid w:val="6121EB77"/>
    <w:rsid w:val="61221B83"/>
    <w:rsid w:val="61229FEB"/>
    <w:rsid w:val="6122EFB6"/>
    <w:rsid w:val="61230BFD"/>
    <w:rsid w:val="6123C954"/>
    <w:rsid w:val="6125D902"/>
    <w:rsid w:val="612CB59B"/>
    <w:rsid w:val="612DB9D0"/>
    <w:rsid w:val="6131662D"/>
    <w:rsid w:val="613C5D9C"/>
    <w:rsid w:val="614380BA"/>
    <w:rsid w:val="6143D0B2"/>
    <w:rsid w:val="61449376"/>
    <w:rsid w:val="61475885"/>
    <w:rsid w:val="614D98F2"/>
    <w:rsid w:val="61552B58"/>
    <w:rsid w:val="61557BB2"/>
    <w:rsid w:val="6159983E"/>
    <w:rsid w:val="615AB11C"/>
    <w:rsid w:val="615F2942"/>
    <w:rsid w:val="6160ECF0"/>
    <w:rsid w:val="61661466"/>
    <w:rsid w:val="6169672F"/>
    <w:rsid w:val="6173FE6C"/>
    <w:rsid w:val="61768E81"/>
    <w:rsid w:val="617EF159"/>
    <w:rsid w:val="617FFF77"/>
    <w:rsid w:val="618368FC"/>
    <w:rsid w:val="618B8DEE"/>
    <w:rsid w:val="6191699E"/>
    <w:rsid w:val="61A089EF"/>
    <w:rsid w:val="61AA3CE6"/>
    <w:rsid w:val="61B1CB8D"/>
    <w:rsid w:val="61B75A45"/>
    <w:rsid w:val="61B7E161"/>
    <w:rsid w:val="61BCE0B1"/>
    <w:rsid w:val="61C248EA"/>
    <w:rsid w:val="61C24EE9"/>
    <w:rsid w:val="61C6B64E"/>
    <w:rsid w:val="61C79B27"/>
    <w:rsid w:val="61CB65B7"/>
    <w:rsid w:val="61CD09BB"/>
    <w:rsid w:val="61DAE510"/>
    <w:rsid w:val="61DDB51D"/>
    <w:rsid w:val="61E35DCE"/>
    <w:rsid w:val="61E414E1"/>
    <w:rsid w:val="61E74FC1"/>
    <w:rsid w:val="61EB4CE5"/>
    <w:rsid w:val="61EE2AA1"/>
    <w:rsid w:val="61F31243"/>
    <w:rsid w:val="61F8FF66"/>
    <w:rsid w:val="61F9CFFA"/>
    <w:rsid w:val="61FC0D01"/>
    <w:rsid w:val="620149E1"/>
    <w:rsid w:val="62026E15"/>
    <w:rsid w:val="6205B04B"/>
    <w:rsid w:val="62071045"/>
    <w:rsid w:val="62092635"/>
    <w:rsid w:val="620B9083"/>
    <w:rsid w:val="620B9716"/>
    <w:rsid w:val="620CC74A"/>
    <w:rsid w:val="620F61D6"/>
    <w:rsid w:val="6214214D"/>
    <w:rsid w:val="6216FD44"/>
    <w:rsid w:val="621D7770"/>
    <w:rsid w:val="62224076"/>
    <w:rsid w:val="62278A2A"/>
    <w:rsid w:val="6235AC67"/>
    <w:rsid w:val="6236224F"/>
    <w:rsid w:val="6236675E"/>
    <w:rsid w:val="623A43C7"/>
    <w:rsid w:val="623AC772"/>
    <w:rsid w:val="623B755B"/>
    <w:rsid w:val="623BDD6C"/>
    <w:rsid w:val="62412A35"/>
    <w:rsid w:val="6250C200"/>
    <w:rsid w:val="6255CDC8"/>
    <w:rsid w:val="625EAAC9"/>
    <w:rsid w:val="62623984"/>
    <w:rsid w:val="6268170F"/>
    <w:rsid w:val="626C8DA4"/>
    <w:rsid w:val="626D0899"/>
    <w:rsid w:val="626D13E1"/>
    <w:rsid w:val="6275D8C7"/>
    <w:rsid w:val="62772935"/>
    <w:rsid w:val="62861302"/>
    <w:rsid w:val="6286F675"/>
    <w:rsid w:val="628A1E8D"/>
    <w:rsid w:val="628FB0E7"/>
    <w:rsid w:val="629266A2"/>
    <w:rsid w:val="629473CD"/>
    <w:rsid w:val="6294DA4F"/>
    <w:rsid w:val="6295E0D4"/>
    <w:rsid w:val="62983650"/>
    <w:rsid w:val="629AE88D"/>
    <w:rsid w:val="629BF348"/>
    <w:rsid w:val="629D3020"/>
    <w:rsid w:val="62A051CF"/>
    <w:rsid w:val="62A2DB8E"/>
    <w:rsid w:val="62A359A3"/>
    <w:rsid w:val="62A54A69"/>
    <w:rsid w:val="62ABDD0C"/>
    <w:rsid w:val="62B49889"/>
    <w:rsid w:val="62B79949"/>
    <w:rsid w:val="62BA4CB4"/>
    <w:rsid w:val="62BF18A4"/>
    <w:rsid w:val="62C0025F"/>
    <w:rsid w:val="62C45459"/>
    <w:rsid w:val="62C77D75"/>
    <w:rsid w:val="62C868BF"/>
    <w:rsid w:val="62CA7176"/>
    <w:rsid w:val="62D914CD"/>
    <w:rsid w:val="62DA301D"/>
    <w:rsid w:val="62DF409A"/>
    <w:rsid w:val="62DFA7C0"/>
    <w:rsid w:val="62E3A370"/>
    <w:rsid w:val="62E4CDDD"/>
    <w:rsid w:val="62E5F605"/>
    <w:rsid w:val="62EB22CE"/>
    <w:rsid w:val="62EF474C"/>
    <w:rsid w:val="62F09AAC"/>
    <w:rsid w:val="62F1B075"/>
    <w:rsid w:val="62F6817D"/>
    <w:rsid w:val="62F8F28F"/>
    <w:rsid w:val="62F996C0"/>
    <w:rsid w:val="62FBDDCE"/>
    <w:rsid w:val="6301371E"/>
    <w:rsid w:val="630255F3"/>
    <w:rsid w:val="6303C8BE"/>
    <w:rsid w:val="6309BFA8"/>
    <w:rsid w:val="630ACF9F"/>
    <w:rsid w:val="630CD6C6"/>
    <w:rsid w:val="6311E0F8"/>
    <w:rsid w:val="6313BB46"/>
    <w:rsid w:val="631521F5"/>
    <w:rsid w:val="63160431"/>
    <w:rsid w:val="6317A2F8"/>
    <w:rsid w:val="63230824"/>
    <w:rsid w:val="632C254D"/>
    <w:rsid w:val="632E4F90"/>
    <w:rsid w:val="6332A842"/>
    <w:rsid w:val="633856A4"/>
    <w:rsid w:val="633DD769"/>
    <w:rsid w:val="63414B54"/>
    <w:rsid w:val="6352A433"/>
    <w:rsid w:val="6357DF95"/>
    <w:rsid w:val="635A5A0C"/>
    <w:rsid w:val="635D2F21"/>
    <w:rsid w:val="63636B88"/>
    <w:rsid w:val="6363B1AE"/>
    <w:rsid w:val="636580DF"/>
    <w:rsid w:val="637017FE"/>
    <w:rsid w:val="63765478"/>
    <w:rsid w:val="63776516"/>
    <w:rsid w:val="63783E62"/>
    <w:rsid w:val="63798EE4"/>
    <w:rsid w:val="6379C90C"/>
    <w:rsid w:val="637C17FB"/>
    <w:rsid w:val="637C52AE"/>
    <w:rsid w:val="637E62DE"/>
    <w:rsid w:val="638284F2"/>
    <w:rsid w:val="63848575"/>
    <w:rsid w:val="638F3656"/>
    <w:rsid w:val="638F7D1B"/>
    <w:rsid w:val="6390A5CD"/>
    <w:rsid w:val="639156EA"/>
    <w:rsid w:val="63916815"/>
    <w:rsid w:val="6393D3FD"/>
    <w:rsid w:val="639F5F29"/>
    <w:rsid w:val="63A143F3"/>
    <w:rsid w:val="63A82060"/>
    <w:rsid w:val="63AB43A0"/>
    <w:rsid w:val="63ACD2E6"/>
    <w:rsid w:val="63B2CDA5"/>
    <w:rsid w:val="63B857C6"/>
    <w:rsid w:val="63B899E8"/>
    <w:rsid w:val="63BA7158"/>
    <w:rsid w:val="63BCEDEA"/>
    <w:rsid w:val="63C3C74D"/>
    <w:rsid w:val="63C40E2E"/>
    <w:rsid w:val="63C96951"/>
    <w:rsid w:val="63CDAAFB"/>
    <w:rsid w:val="63CE2427"/>
    <w:rsid w:val="63D0BE3B"/>
    <w:rsid w:val="63D18161"/>
    <w:rsid w:val="63D61144"/>
    <w:rsid w:val="63D791ED"/>
    <w:rsid w:val="63DD33A5"/>
    <w:rsid w:val="63DD618F"/>
    <w:rsid w:val="63DD9643"/>
    <w:rsid w:val="63DF24EC"/>
    <w:rsid w:val="63E0B33E"/>
    <w:rsid w:val="63E57B4D"/>
    <w:rsid w:val="63E83C7B"/>
    <w:rsid w:val="63EF712B"/>
    <w:rsid w:val="63EFC34C"/>
    <w:rsid w:val="63F3FCA2"/>
    <w:rsid w:val="63F98A01"/>
    <w:rsid w:val="63FF03A1"/>
    <w:rsid w:val="63FF5EE4"/>
    <w:rsid w:val="6405F649"/>
    <w:rsid w:val="64062011"/>
    <w:rsid w:val="6407611D"/>
    <w:rsid w:val="6409C6D1"/>
    <w:rsid w:val="64179A9B"/>
    <w:rsid w:val="641E1245"/>
    <w:rsid w:val="641FC89E"/>
    <w:rsid w:val="64209818"/>
    <w:rsid w:val="6424AC1F"/>
    <w:rsid w:val="64265F41"/>
    <w:rsid w:val="6429C24F"/>
    <w:rsid w:val="6434B39C"/>
    <w:rsid w:val="64353724"/>
    <w:rsid w:val="6436882D"/>
    <w:rsid w:val="6437731C"/>
    <w:rsid w:val="643A0598"/>
    <w:rsid w:val="643A8E21"/>
    <w:rsid w:val="643B70F9"/>
    <w:rsid w:val="6449A0EF"/>
    <w:rsid w:val="644A99FA"/>
    <w:rsid w:val="644AF8B7"/>
    <w:rsid w:val="644ED070"/>
    <w:rsid w:val="6452BEB0"/>
    <w:rsid w:val="6454946B"/>
    <w:rsid w:val="6454F644"/>
    <w:rsid w:val="6456D7A9"/>
    <w:rsid w:val="645801B6"/>
    <w:rsid w:val="64585EE1"/>
    <w:rsid w:val="64619911"/>
    <w:rsid w:val="6461E5F1"/>
    <w:rsid w:val="64657BEE"/>
    <w:rsid w:val="646FC9B2"/>
    <w:rsid w:val="6471EFA0"/>
    <w:rsid w:val="64732295"/>
    <w:rsid w:val="64790917"/>
    <w:rsid w:val="6485B638"/>
    <w:rsid w:val="64861FA9"/>
    <w:rsid w:val="64873EDF"/>
    <w:rsid w:val="6489F16C"/>
    <w:rsid w:val="648CC3BE"/>
    <w:rsid w:val="6495D9A7"/>
    <w:rsid w:val="64988F54"/>
    <w:rsid w:val="64A1FBA6"/>
    <w:rsid w:val="64AE0129"/>
    <w:rsid w:val="64AE60CF"/>
    <w:rsid w:val="64B04B46"/>
    <w:rsid w:val="64B0537C"/>
    <w:rsid w:val="64B6594E"/>
    <w:rsid w:val="64B6DBBE"/>
    <w:rsid w:val="64B9AB19"/>
    <w:rsid w:val="64BA6AFC"/>
    <w:rsid w:val="64C1D415"/>
    <w:rsid w:val="64C76C2F"/>
    <w:rsid w:val="64CC3AD4"/>
    <w:rsid w:val="64D018EA"/>
    <w:rsid w:val="64D4C47B"/>
    <w:rsid w:val="64D92494"/>
    <w:rsid w:val="64DC999F"/>
    <w:rsid w:val="64DDB469"/>
    <w:rsid w:val="64DFA400"/>
    <w:rsid w:val="64E0C14F"/>
    <w:rsid w:val="64EA8AA3"/>
    <w:rsid w:val="64EC2992"/>
    <w:rsid w:val="64EDE8EE"/>
    <w:rsid w:val="64EDE9CB"/>
    <w:rsid w:val="64EF7731"/>
    <w:rsid w:val="64EFF1EF"/>
    <w:rsid w:val="64F0F84D"/>
    <w:rsid w:val="64F6A467"/>
    <w:rsid w:val="64F9E9AC"/>
    <w:rsid w:val="650167D4"/>
    <w:rsid w:val="65024C5C"/>
    <w:rsid w:val="6507BE41"/>
    <w:rsid w:val="65120555"/>
    <w:rsid w:val="65125D8C"/>
    <w:rsid w:val="6512F914"/>
    <w:rsid w:val="6513EF1A"/>
    <w:rsid w:val="65162639"/>
    <w:rsid w:val="651659B1"/>
    <w:rsid w:val="65183D4A"/>
    <w:rsid w:val="651930C8"/>
    <w:rsid w:val="651BA055"/>
    <w:rsid w:val="651C2C64"/>
    <w:rsid w:val="651E0A6B"/>
    <w:rsid w:val="65243531"/>
    <w:rsid w:val="65246E70"/>
    <w:rsid w:val="65270D60"/>
    <w:rsid w:val="653863B1"/>
    <w:rsid w:val="653909E3"/>
    <w:rsid w:val="653B4140"/>
    <w:rsid w:val="653D125D"/>
    <w:rsid w:val="6542F9B1"/>
    <w:rsid w:val="654CE697"/>
    <w:rsid w:val="654CFA7E"/>
    <w:rsid w:val="65500774"/>
    <w:rsid w:val="655106A0"/>
    <w:rsid w:val="6551D958"/>
    <w:rsid w:val="6551D99B"/>
    <w:rsid w:val="655CED17"/>
    <w:rsid w:val="655E4FDE"/>
    <w:rsid w:val="65642B40"/>
    <w:rsid w:val="65668C74"/>
    <w:rsid w:val="6566B76D"/>
    <w:rsid w:val="65775523"/>
    <w:rsid w:val="6577A57F"/>
    <w:rsid w:val="657863FA"/>
    <w:rsid w:val="657B1443"/>
    <w:rsid w:val="657B1E28"/>
    <w:rsid w:val="65800552"/>
    <w:rsid w:val="658BC822"/>
    <w:rsid w:val="658C071B"/>
    <w:rsid w:val="658D6E8A"/>
    <w:rsid w:val="658DA4A3"/>
    <w:rsid w:val="659789CE"/>
    <w:rsid w:val="6598234B"/>
    <w:rsid w:val="659FD512"/>
    <w:rsid w:val="659FD626"/>
    <w:rsid w:val="65A37448"/>
    <w:rsid w:val="65A37502"/>
    <w:rsid w:val="65A4FDD4"/>
    <w:rsid w:val="65AF13D0"/>
    <w:rsid w:val="65B51976"/>
    <w:rsid w:val="65B5FF92"/>
    <w:rsid w:val="65B604D5"/>
    <w:rsid w:val="65BB900A"/>
    <w:rsid w:val="65BCB308"/>
    <w:rsid w:val="65BF81E9"/>
    <w:rsid w:val="65DEB207"/>
    <w:rsid w:val="65DEDBFE"/>
    <w:rsid w:val="65E61DCD"/>
    <w:rsid w:val="65E9E55D"/>
    <w:rsid w:val="65F77FF6"/>
    <w:rsid w:val="65FD8A47"/>
    <w:rsid w:val="65FDBED4"/>
    <w:rsid w:val="6601CD45"/>
    <w:rsid w:val="66033562"/>
    <w:rsid w:val="660DA91B"/>
    <w:rsid w:val="661D7164"/>
    <w:rsid w:val="66256F99"/>
    <w:rsid w:val="66286AFA"/>
    <w:rsid w:val="66287D16"/>
    <w:rsid w:val="662EF075"/>
    <w:rsid w:val="66345FB5"/>
    <w:rsid w:val="6634D521"/>
    <w:rsid w:val="6635733B"/>
    <w:rsid w:val="6636370D"/>
    <w:rsid w:val="663A2525"/>
    <w:rsid w:val="663A81E2"/>
    <w:rsid w:val="663F1017"/>
    <w:rsid w:val="664175DF"/>
    <w:rsid w:val="66471142"/>
    <w:rsid w:val="664FBE80"/>
    <w:rsid w:val="6655C48A"/>
    <w:rsid w:val="665C4096"/>
    <w:rsid w:val="666327B9"/>
    <w:rsid w:val="666349F4"/>
    <w:rsid w:val="6665A652"/>
    <w:rsid w:val="6665D508"/>
    <w:rsid w:val="66684B9E"/>
    <w:rsid w:val="666A16D6"/>
    <w:rsid w:val="6674F4F5"/>
    <w:rsid w:val="66773D75"/>
    <w:rsid w:val="6677A05B"/>
    <w:rsid w:val="6678AC94"/>
    <w:rsid w:val="66797B28"/>
    <w:rsid w:val="66799FEC"/>
    <w:rsid w:val="668C2B9E"/>
    <w:rsid w:val="668E0295"/>
    <w:rsid w:val="668FEF81"/>
    <w:rsid w:val="66977FA6"/>
    <w:rsid w:val="669BFDA9"/>
    <w:rsid w:val="669C55F4"/>
    <w:rsid w:val="669E11A6"/>
    <w:rsid w:val="66A6C7C7"/>
    <w:rsid w:val="66ACF994"/>
    <w:rsid w:val="66ADFFB9"/>
    <w:rsid w:val="66B32C15"/>
    <w:rsid w:val="66B8543F"/>
    <w:rsid w:val="66C4F97D"/>
    <w:rsid w:val="66C5CE01"/>
    <w:rsid w:val="66CB8287"/>
    <w:rsid w:val="66CF6546"/>
    <w:rsid w:val="66D1D9E2"/>
    <w:rsid w:val="66DD80FD"/>
    <w:rsid w:val="66DF2BD0"/>
    <w:rsid w:val="66E05C51"/>
    <w:rsid w:val="66E3A9FB"/>
    <w:rsid w:val="66E6E9A8"/>
    <w:rsid w:val="66E82765"/>
    <w:rsid w:val="66E8A4EB"/>
    <w:rsid w:val="66E90360"/>
    <w:rsid w:val="66EB8A24"/>
    <w:rsid w:val="66F76667"/>
    <w:rsid w:val="66F862F8"/>
    <w:rsid w:val="66F9C739"/>
    <w:rsid w:val="66FB92A9"/>
    <w:rsid w:val="6703C37F"/>
    <w:rsid w:val="670D6384"/>
    <w:rsid w:val="6711368C"/>
    <w:rsid w:val="6712A34A"/>
    <w:rsid w:val="671413B3"/>
    <w:rsid w:val="67195C28"/>
    <w:rsid w:val="671AA1F0"/>
    <w:rsid w:val="671F9058"/>
    <w:rsid w:val="672203F2"/>
    <w:rsid w:val="6722BC78"/>
    <w:rsid w:val="6725582A"/>
    <w:rsid w:val="672AE697"/>
    <w:rsid w:val="672C9688"/>
    <w:rsid w:val="67364B7E"/>
    <w:rsid w:val="673965F7"/>
    <w:rsid w:val="6741562C"/>
    <w:rsid w:val="6745BB03"/>
    <w:rsid w:val="6747D46A"/>
    <w:rsid w:val="674A5DA9"/>
    <w:rsid w:val="674B0B2E"/>
    <w:rsid w:val="674CA021"/>
    <w:rsid w:val="67503419"/>
    <w:rsid w:val="6754B82B"/>
    <w:rsid w:val="675662AE"/>
    <w:rsid w:val="675D2740"/>
    <w:rsid w:val="6762201E"/>
    <w:rsid w:val="6771E831"/>
    <w:rsid w:val="67739D26"/>
    <w:rsid w:val="6774B1F6"/>
    <w:rsid w:val="6776D048"/>
    <w:rsid w:val="6777AC19"/>
    <w:rsid w:val="677B27E0"/>
    <w:rsid w:val="677C5DCA"/>
    <w:rsid w:val="67805799"/>
    <w:rsid w:val="678AF933"/>
    <w:rsid w:val="679847D5"/>
    <w:rsid w:val="679A1EA0"/>
    <w:rsid w:val="679B10A6"/>
    <w:rsid w:val="67A01C64"/>
    <w:rsid w:val="67A6B795"/>
    <w:rsid w:val="67B0731B"/>
    <w:rsid w:val="67B14838"/>
    <w:rsid w:val="67B4FD9B"/>
    <w:rsid w:val="67BAAFC4"/>
    <w:rsid w:val="67C133B8"/>
    <w:rsid w:val="67C1DCA8"/>
    <w:rsid w:val="67C368C7"/>
    <w:rsid w:val="67C5C84F"/>
    <w:rsid w:val="67C7276D"/>
    <w:rsid w:val="67CAE16D"/>
    <w:rsid w:val="67CFFED4"/>
    <w:rsid w:val="67D411D5"/>
    <w:rsid w:val="67D4998B"/>
    <w:rsid w:val="67D51431"/>
    <w:rsid w:val="67D52F8A"/>
    <w:rsid w:val="67D7EAB2"/>
    <w:rsid w:val="67E76FB0"/>
    <w:rsid w:val="67EE994E"/>
    <w:rsid w:val="67F09C66"/>
    <w:rsid w:val="67F2F27C"/>
    <w:rsid w:val="67F82924"/>
    <w:rsid w:val="6803A590"/>
    <w:rsid w:val="6804EAD8"/>
    <w:rsid w:val="680A151A"/>
    <w:rsid w:val="681400BC"/>
    <w:rsid w:val="681680D9"/>
    <w:rsid w:val="68180411"/>
    <w:rsid w:val="681E1F92"/>
    <w:rsid w:val="68224A00"/>
    <w:rsid w:val="6822BA11"/>
    <w:rsid w:val="68237E92"/>
    <w:rsid w:val="682A0605"/>
    <w:rsid w:val="682DC100"/>
    <w:rsid w:val="6833A947"/>
    <w:rsid w:val="683AFF9E"/>
    <w:rsid w:val="683BDBA1"/>
    <w:rsid w:val="683D5ECE"/>
    <w:rsid w:val="683F95DC"/>
    <w:rsid w:val="6841EF58"/>
    <w:rsid w:val="684511F6"/>
    <w:rsid w:val="6848D253"/>
    <w:rsid w:val="6848FF67"/>
    <w:rsid w:val="684993E1"/>
    <w:rsid w:val="684A7F36"/>
    <w:rsid w:val="68532199"/>
    <w:rsid w:val="685EF0DF"/>
    <w:rsid w:val="685F15B7"/>
    <w:rsid w:val="68602354"/>
    <w:rsid w:val="6861223E"/>
    <w:rsid w:val="6866A4B0"/>
    <w:rsid w:val="686740C6"/>
    <w:rsid w:val="686A326E"/>
    <w:rsid w:val="686B8F70"/>
    <w:rsid w:val="68729B07"/>
    <w:rsid w:val="68736BC1"/>
    <w:rsid w:val="6873C213"/>
    <w:rsid w:val="6874D040"/>
    <w:rsid w:val="687540D1"/>
    <w:rsid w:val="687C8B53"/>
    <w:rsid w:val="687FF820"/>
    <w:rsid w:val="6884D3C1"/>
    <w:rsid w:val="68861D73"/>
    <w:rsid w:val="6886D1AF"/>
    <w:rsid w:val="688D89D7"/>
    <w:rsid w:val="6895979A"/>
    <w:rsid w:val="689DA5B4"/>
    <w:rsid w:val="689F0615"/>
    <w:rsid w:val="68A77B47"/>
    <w:rsid w:val="68A94235"/>
    <w:rsid w:val="68AB2550"/>
    <w:rsid w:val="68C02B12"/>
    <w:rsid w:val="68C3B1FA"/>
    <w:rsid w:val="68C68861"/>
    <w:rsid w:val="68C7FFE1"/>
    <w:rsid w:val="68D2C51B"/>
    <w:rsid w:val="68D7306A"/>
    <w:rsid w:val="68DBB1E6"/>
    <w:rsid w:val="68E0F6A0"/>
    <w:rsid w:val="68E18085"/>
    <w:rsid w:val="68E4E7F2"/>
    <w:rsid w:val="68EADA10"/>
    <w:rsid w:val="68F201B4"/>
    <w:rsid w:val="68F3F7D6"/>
    <w:rsid w:val="68F58877"/>
    <w:rsid w:val="6900CDD8"/>
    <w:rsid w:val="69044F40"/>
    <w:rsid w:val="6907F254"/>
    <w:rsid w:val="690CA60B"/>
    <w:rsid w:val="690D5BA9"/>
    <w:rsid w:val="6912D043"/>
    <w:rsid w:val="69135F63"/>
    <w:rsid w:val="69138283"/>
    <w:rsid w:val="6919EFA0"/>
    <w:rsid w:val="6923DC42"/>
    <w:rsid w:val="692C7282"/>
    <w:rsid w:val="692D507C"/>
    <w:rsid w:val="692E0726"/>
    <w:rsid w:val="692E4EFA"/>
    <w:rsid w:val="692ED83F"/>
    <w:rsid w:val="69309429"/>
    <w:rsid w:val="69367577"/>
    <w:rsid w:val="69378A27"/>
    <w:rsid w:val="69390568"/>
    <w:rsid w:val="693C6953"/>
    <w:rsid w:val="693DB2B9"/>
    <w:rsid w:val="6941762F"/>
    <w:rsid w:val="694CF95A"/>
    <w:rsid w:val="6954BCBC"/>
    <w:rsid w:val="6955EFD7"/>
    <w:rsid w:val="695C43BF"/>
    <w:rsid w:val="695D7C21"/>
    <w:rsid w:val="6965277D"/>
    <w:rsid w:val="6966BDC7"/>
    <w:rsid w:val="6968EC57"/>
    <w:rsid w:val="696D6BD7"/>
    <w:rsid w:val="6972D4ED"/>
    <w:rsid w:val="6979B2E0"/>
    <w:rsid w:val="69824276"/>
    <w:rsid w:val="69835326"/>
    <w:rsid w:val="69864EFC"/>
    <w:rsid w:val="6988FA30"/>
    <w:rsid w:val="698DFF6D"/>
    <w:rsid w:val="698F4491"/>
    <w:rsid w:val="69919018"/>
    <w:rsid w:val="6993ED9E"/>
    <w:rsid w:val="69958F5E"/>
    <w:rsid w:val="69976E1B"/>
    <w:rsid w:val="699BA15E"/>
    <w:rsid w:val="699BF788"/>
    <w:rsid w:val="699E3090"/>
    <w:rsid w:val="69A18F56"/>
    <w:rsid w:val="69A3B1B5"/>
    <w:rsid w:val="69A44A7C"/>
    <w:rsid w:val="69A8001B"/>
    <w:rsid w:val="69AC95B7"/>
    <w:rsid w:val="69B2D828"/>
    <w:rsid w:val="69BB4D3D"/>
    <w:rsid w:val="69BEF742"/>
    <w:rsid w:val="69C1A131"/>
    <w:rsid w:val="69C56D49"/>
    <w:rsid w:val="69C5E5BD"/>
    <w:rsid w:val="69C866CC"/>
    <w:rsid w:val="69C8B03C"/>
    <w:rsid w:val="69CA46D3"/>
    <w:rsid w:val="69CA6874"/>
    <w:rsid w:val="69D292B0"/>
    <w:rsid w:val="69D518FA"/>
    <w:rsid w:val="69D77543"/>
    <w:rsid w:val="69DC7829"/>
    <w:rsid w:val="69DE6889"/>
    <w:rsid w:val="69DEC5FB"/>
    <w:rsid w:val="69DEE7A9"/>
    <w:rsid w:val="69DF2C7E"/>
    <w:rsid w:val="69DF3D4C"/>
    <w:rsid w:val="69E0B483"/>
    <w:rsid w:val="69E45005"/>
    <w:rsid w:val="69EA32B0"/>
    <w:rsid w:val="69EDAC36"/>
    <w:rsid w:val="69EFE587"/>
    <w:rsid w:val="69F02D93"/>
    <w:rsid w:val="69F0353C"/>
    <w:rsid w:val="69F0D14A"/>
    <w:rsid w:val="69F7E941"/>
    <w:rsid w:val="69FA2F12"/>
    <w:rsid w:val="69FDED77"/>
    <w:rsid w:val="69FF528F"/>
    <w:rsid w:val="69FF9A9D"/>
    <w:rsid w:val="6A00EACF"/>
    <w:rsid w:val="6A01AF96"/>
    <w:rsid w:val="6A06B582"/>
    <w:rsid w:val="6A081797"/>
    <w:rsid w:val="6A097903"/>
    <w:rsid w:val="6A0DF049"/>
    <w:rsid w:val="6A0EAB45"/>
    <w:rsid w:val="6A0F9B23"/>
    <w:rsid w:val="6A12433A"/>
    <w:rsid w:val="6A173DA6"/>
    <w:rsid w:val="6A1757F2"/>
    <w:rsid w:val="6A193966"/>
    <w:rsid w:val="6A1CDA15"/>
    <w:rsid w:val="6A2BF133"/>
    <w:rsid w:val="6A2C2C47"/>
    <w:rsid w:val="6A312A52"/>
    <w:rsid w:val="6A31F2C6"/>
    <w:rsid w:val="6A32F636"/>
    <w:rsid w:val="6A3E7FF2"/>
    <w:rsid w:val="6A3EDDD4"/>
    <w:rsid w:val="6A4425DB"/>
    <w:rsid w:val="6A4800A5"/>
    <w:rsid w:val="6A488962"/>
    <w:rsid w:val="6A48B27C"/>
    <w:rsid w:val="6A4C9C34"/>
    <w:rsid w:val="6A5201A4"/>
    <w:rsid w:val="6A53CBC0"/>
    <w:rsid w:val="6A559B38"/>
    <w:rsid w:val="6A57DD43"/>
    <w:rsid w:val="6A5C2E34"/>
    <w:rsid w:val="6A5CB0A6"/>
    <w:rsid w:val="6A64FC94"/>
    <w:rsid w:val="6A660512"/>
    <w:rsid w:val="6A69B91E"/>
    <w:rsid w:val="6A6A3D20"/>
    <w:rsid w:val="6A6E311C"/>
    <w:rsid w:val="6A70D5B6"/>
    <w:rsid w:val="6A741BC7"/>
    <w:rsid w:val="6A76570A"/>
    <w:rsid w:val="6A7806EF"/>
    <w:rsid w:val="6A78AA66"/>
    <w:rsid w:val="6A79F2A0"/>
    <w:rsid w:val="6A7B6CED"/>
    <w:rsid w:val="6A7BCDEA"/>
    <w:rsid w:val="6A7C5EA5"/>
    <w:rsid w:val="6A7F1B1B"/>
    <w:rsid w:val="6A819A6F"/>
    <w:rsid w:val="6A84234E"/>
    <w:rsid w:val="6A84399D"/>
    <w:rsid w:val="6A8783DF"/>
    <w:rsid w:val="6A8DAE64"/>
    <w:rsid w:val="6A930454"/>
    <w:rsid w:val="6A984C68"/>
    <w:rsid w:val="6A9D14FB"/>
    <w:rsid w:val="6AA93CBB"/>
    <w:rsid w:val="6AB2E93D"/>
    <w:rsid w:val="6AC81586"/>
    <w:rsid w:val="6AC9356F"/>
    <w:rsid w:val="6ACCBDC9"/>
    <w:rsid w:val="6ACF4CD1"/>
    <w:rsid w:val="6AD196EF"/>
    <w:rsid w:val="6AD25899"/>
    <w:rsid w:val="6AD2795C"/>
    <w:rsid w:val="6AD2A8C1"/>
    <w:rsid w:val="6ADC014B"/>
    <w:rsid w:val="6AE2E05D"/>
    <w:rsid w:val="6AE4A0B4"/>
    <w:rsid w:val="6AE9D394"/>
    <w:rsid w:val="6AEB7AB9"/>
    <w:rsid w:val="6AF1B5C2"/>
    <w:rsid w:val="6AF4F733"/>
    <w:rsid w:val="6AF55CEE"/>
    <w:rsid w:val="6AF8B42D"/>
    <w:rsid w:val="6B06A9F0"/>
    <w:rsid w:val="6B0A84BB"/>
    <w:rsid w:val="6B0BA623"/>
    <w:rsid w:val="6B0D1A15"/>
    <w:rsid w:val="6B0DF5E4"/>
    <w:rsid w:val="6B0EDC21"/>
    <w:rsid w:val="6B126204"/>
    <w:rsid w:val="6B1315B4"/>
    <w:rsid w:val="6B1A439F"/>
    <w:rsid w:val="6B21754E"/>
    <w:rsid w:val="6B219EF5"/>
    <w:rsid w:val="6B2DE680"/>
    <w:rsid w:val="6B329652"/>
    <w:rsid w:val="6B36C496"/>
    <w:rsid w:val="6B39BBD4"/>
    <w:rsid w:val="6B3D5A57"/>
    <w:rsid w:val="6B42902E"/>
    <w:rsid w:val="6B43C720"/>
    <w:rsid w:val="6B44A0D5"/>
    <w:rsid w:val="6B46C8AB"/>
    <w:rsid w:val="6B48F9F4"/>
    <w:rsid w:val="6B4940B8"/>
    <w:rsid w:val="6B4BD0CA"/>
    <w:rsid w:val="6B561595"/>
    <w:rsid w:val="6B6015E7"/>
    <w:rsid w:val="6B60DD8C"/>
    <w:rsid w:val="6B615698"/>
    <w:rsid w:val="6B61910D"/>
    <w:rsid w:val="6B61F0DC"/>
    <w:rsid w:val="6B677175"/>
    <w:rsid w:val="6B7379EC"/>
    <w:rsid w:val="6B74A52E"/>
    <w:rsid w:val="6B779336"/>
    <w:rsid w:val="6B77DA79"/>
    <w:rsid w:val="6B78B4BE"/>
    <w:rsid w:val="6B7D5379"/>
    <w:rsid w:val="6B801105"/>
    <w:rsid w:val="6B85A8F2"/>
    <w:rsid w:val="6B88ED69"/>
    <w:rsid w:val="6B8B2B78"/>
    <w:rsid w:val="6B8FA34B"/>
    <w:rsid w:val="6B906654"/>
    <w:rsid w:val="6B9A6BD3"/>
    <w:rsid w:val="6B9BEC7E"/>
    <w:rsid w:val="6BA82B13"/>
    <w:rsid w:val="6BAA4AB7"/>
    <w:rsid w:val="6BAB7D9E"/>
    <w:rsid w:val="6BB46CD8"/>
    <w:rsid w:val="6BB769AF"/>
    <w:rsid w:val="6BB8EC3D"/>
    <w:rsid w:val="6BB8FCEF"/>
    <w:rsid w:val="6BC2236D"/>
    <w:rsid w:val="6BC44BBE"/>
    <w:rsid w:val="6BC6EC33"/>
    <w:rsid w:val="6BCC2C90"/>
    <w:rsid w:val="6BCD0CF3"/>
    <w:rsid w:val="6BD00055"/>
    <w:rsid w:val="6BD69FE1"/>
    <w:rsid w:val="6BE4428D"/>
    <w:rsid w:val="6BEA802F"/>
    <w:rsid w:val="6BED82ED"/>
    <w:rsid w:val="6BF7D6FC"/>
    <w:rsid w:val="6C03F80B"/>
    <w:rsid w:val="6C04C2F9"/>
    <w:rsid w:val="6C0508D3"/>
    <w:rsid w:val="6C08834A"/>
    <w:rsid w:val="6C09A18D"/>
    <w:rsid w:val="6C0AD51C"/>
    <w:rsid w:val="6C116EB5"/>
    <w:rsid w:val="6C146432"/>
    <w:rsid w:val="6C16D88A"/>
    <w:rsid w:val="6C1EBF17"/>
    <w:rsid w:val="6C1F5E0E"/>
    <w:rsid w:val="6C20A9B6"/>
    <w:rsid w:val="6C2A7D77"/>
    <w:rsid w:val="6C3035B9"/>
    <w:rsid w:val="6C3065AB"/>
    <w:rsid w:val="6C3B0E3F"/>
    <w:rsid w:val="6C3FD425"/>
    <w:rsid w:val="6C43F09A"/>
    <w:rsid w:val="6C4455F9"/>
    <w:rsid w:val="6C464339"/>
    <w:rsid w:val="6C469113"/>
    <w:rsid w:val="6C4820B5"/>
    <w:rsid w:val="6C49CF0C"/>
    <w:rsid w:val="6C4ABD35"/>
    <w:rsid w:val="6C4BCA53"/>
    <w:rsid w:val="6C4ECFF3"/>
    <w:rsid w:val="6C50A656"/>
    <w:rsid w:val="6C528858"/>
    <w:rsid w:val="6C53406F"/>
    <w:rsid w:val="6C559DFD"/>
    <w:rsid w:val="6C58C2F4"/>
    <w:rsid w:val="6C5C3FA6"/>
    <w:rsid w:val="6C5D82E0"/>
    <w:rsid w:val="6C5EA598"/>
    <w:rsid w:val="6C622F98"/>
    <w:rsid w:val="6C6820EE"/>
    <w:rsid w:val="6C690E20"/>
    <w:rsid w:val="6C6FC5A5"/>
    <w:rsid w:val="6C79B430"/>
    <w:rsid w:val="6C7CF5A7"/>
    <w:rsid w:val="6C889A50"/>
    <w:rsid w:val="6C89C384"/>
    <w:rsid w:val="6C90A090"/>
    <w:rsid w:val="6C919025"/>
    <w:rsid w:val="6C93C6DF"/>
    <w:rsid w:val="6C94410C"/>
    <w:rsid w:val="6C9661CF"/>
    <w:rsid w:val="6C97DC94"/>
    <w:rsid w:val="6C9A439E"/>
    <w:rsid w:val="6C9AC946"/>
    <w:rsid w:val="6C9FFAFC"/>
    <w:rsid w:val="6CA1BF66"/>
    <w:rsid w:val="6CA44C49"/>
    <w:rsid w:val="6CA49A26"/>
    <w:rsid w:val="6CAA7908"/>
    <w:rsid w:val="6CAB5BD5"/>
    <w:rsid w:val="6CAC5294"/>
    <w:rsid w:val="6CB7C0AC"/>
    <w:rsid w:val="6CC00AF0"/>
    <w:rsid w:val="6CC08441"/>
    <w:rsid w:val="6CCEE054"/>
    <w:rsid w:val="6CCF6F03"/>
    <w:rsid w:val="6CCFBB7C"/>
    <w:rsid w:val="6CD19167"/>
    <w:rsid w:val="6CD255C2"/>
    <w:rsid w:val="6CD5747A"/>
    <w:rsid w:val="6CD8364C"/>
    <w:rsid w:val="6CD9665B"/>
    <w:rsid w:val="6CE48FDD"/>
    <w:rsid w:val="6CE78178"/>
    <w:rsid w:val="6CF19471"/>
    <w:rsid w:val="6CFB1197"/>
    <w:rsid w:val="6CFB64FD"/>
    <w:rsid w:val="6CFF6541"/>
    <w:rsid w:val="6D0BDA1D"/>
    <w:rsid w:val="6D0E5B2B"/>
    <w:rsid w:val="6D0FF8F2"/>
    <w:rsid w:val="6D10E6D1"/>
    <w:rsid w:val="6D11A48C"/>
    <w:rsid w:val="6D14A231"/>
    <w:rsid w:val="6D16CE31"/>
    <w:rsid w:val="6D183F6E"/>
    <w:rsid w:val="6D20138A"/>
    <w:rsid w:val="6D25B7F0"/>
    <w:rsid w:val="6D26250A"/>
    <w:rsid w:val="6D297977"/>
    <w:rsid w:val="6D2D4ED8"/>
    <w:rsid w:val="6D2E0177"/>
    <w:rsid w:val="6D34AAEA"/>
    <w:rsid w:val="6D407F96"/>
    <w:rsid w:val="6D43D1BE"/>
    <w:rsid w:val="6D46C742"/>
    <w:rsid w:val="6D4874E8"/>
    <w:rsid w:val="6D48A32A"/>
    <w:rsid w:val="6D4E8AFA"/>
    <w:rsid w:val="6D53796D"/>
    <w:rsid w:val="6D54FFD5"/>
    <w:rsid w:val="6D563CAD"/>
    <w:rsid w:val="6D5D0686"/>
    <w:rsid w:val="6D631550"/>
    <w:rsid w:val="6D724913"/>
    <w:rsid w:val="6D73328C"/>
    <w:rsid w:val="6D7535BA"/>
    <w:rsid w:val="6D7A4CF9"/>
    <w:rsid w:val="6D83C224"/>
    <w:rsid w:val="6D84825E"/>
    <w:rsid w:val="6D8B952A"/>
    <w:rsid w:val="6D8D14DD"/>
    <w:rsid w:val="6D93F660"/>
    <w:rsid w:val="6D9A9EC0"/>
    <w:rsid w:val="6D9D045B"/>
    <w:rsid w:val="6DA06FA0"/>
    <w:rsid w:val="6DA2AF8C"/>
    <w:rsid w:val="6DA47B5E"/>
    <w:rsid w:val="6DA951B6"/>
    <w:rsid w:val="6DABE05D"/>
    <w:rsid w:val="6DB134F5"/>
    <w:rsid w:val="6DB4C9EE"/>
    <w:rsid w:val="6DB6208D"/>
    <w:rsid w:val="6DB9EAE1"/>
    <w:rsid w:val="6DBA45A4"/>
    <w:rsid w:val="6DBDB643"/>
    <w:rsid w:val="6DBE10F4"/>
    <w:rsid w:val="6DBE3A90"/>
    <w:rsid w:val="6DC797D6"/>
    <w:rsid w:val="6DC94F01"/>
    <w:rsid w:val="6DC9FC9C"/>
    <w:rsid w:val="6DD9C65E"/>
    <w:rsid w:val="6DDAF67D"/>
    <w:rsid w:val="6DDAF783"/>
    <w:rsid w:val="6DDD3295"/>
    <w:rsid w:val="6DDF590E"/>
    <w:rsid w:val="6DE9E428"/>
    <w:rsid w:val="6DEB551E"/>
    <w:rsid w:val="6DEC1210"/>
    <w:rsid w:val="6DF1070A"/>
    <w:rsid w:val="6DF5DB71"/>
    <w:rsid w:val="6DF85343"/>
    <w:rsid w:val="6DFA4BB1"/>
    <w:rsid w:val="6E027D5E"/>
    <w:rsid w:val="6E02ECA0"/>
    <w:rsid w:val="6E02F76E"/>
    <w:rsid w:val="6E09EEB9"/>
    <w:rsid w:val="6E0CFDCE"/>
    <w:rsid w:val="6E0EB23B"/>
    <w:rsid w:val="6E1413C7"/>
    <w:rsid w:val="6E18396B"/>
    <w:rsid w:val="6E19295C"/>
    <w:rsid w:val="6E1C53EE"/>
    <w:rsid w:val="6E1D791F"/>
    <w:rsid w:val="6E227957"/>
    <w:rsid w:val="6E33EB38"/>
    <w:rsid w:val="6E3699A7"/>
    <w:rsid w:val="6E376B08"/>
    <w:rsid w:val="6E3A9EF4"/>
    <w:rsid w:val="6E3D3357"/>
    <w:rsid w:val="6E3F8C6B"/>
    <w:rsid w:val="6E4A5632"/>
    <w:rsid w:val="6E4EF5C2"/>
    <w:rsid w:val="6E4F9E95"/>
    <w:rsid w:val="6E58B9BC"/>
    <w:rsid w:val="6E5E61EE"/>
    <w:rsid w:val="6E647524"/>
    <w:rsid w:val="6E64D9CA"/>
    <w:rsid w:val="6E693625"/>
    <w:rsid w:val="6E699AE3"/>
    <w:rsid w:val="6E709B3F"/>
    <w:rsid w:val="6E7254B7"/>
    <w:rsid w:val="6E7999A4"/>
    <w:rsid w:val="6E7C8396"/>
    <w:rsid w:val="6E8006DA"/>
    <w:rsid w:val="6E84425B"/>
    <w:rsid w:val="6E864C87"/>
    <w:rsid w:val="6E867208"/>
    <w:rsid w:val="6E8762BF"/>
    <w:rsid w:val="6E90EF80"/>
    <w:rsid w:val="6E91296B"/>
    <w:rsid w:val="6E9264CC"/>
    <w:rsid w:val="6E9B94B0"/>
    <w:rsid w:val="6E9D1E3D"/>
    <w:rsid w:val="6E9D71D5"/>
    <w:rsid w:val="6EA2CDA3"/>
    <w:rsid w:val="6EA6D48F"/>
    <w:rsid w:val="6EAC65BB"/>
    <w:rsid w:val="6EB05926"/>
    <w:rsid w:val="6EB5066E"/>
    <w:rsid w:val="6EB6B417"/>
    <w:rsid w:val="6EB6C63B"/>
    <w:rsid w:val="6EC49EAE"/>
    <w:rsid w:val="6EC9ACCA"/>
    <w:rsid w:val="6ECC3D0E"/>
    <w:rsid w:val="6ED063C2"/>
    <w:rsid w:val="6ED44F77"/>
    <w:rsid w:val="6ED47533"/>
    <w:rsid w:val="6ED80B26"/>
    <w:rsid w:val="6EDA2FC1"/>
    <w:rsid w:val="6EDF32E6"/>
    <w:rsid w:val="6EE8AAFB"/>
    <w:rsid w:val="6EE8B170"/>
    <w:rsid w:val="6EEC12F4"/>
    <w:rsid w:val="6EED46D3"/>
    <w:rsid w:val="6EF1D884"/>
    <w:rsid w:val="6EF27123"/>
    <w:rsid w:val="6EF3C0C1"/>
    <w:rsid w:val="6EF3F3FB"/>
    <w:rsid w:val="6EF541C6"/>
    <w:rsid w:val="6EF59874"/>
    <w:rsid w:val="6EF929D3"/>
    <w:rsid w:val="6EF9529E"/>
    <w:rsid w:val="6EFA9326"/>
    <w:rsid w:val="6EFD3A20"/>
    <w:rsid w:val="6F072E23"/>
    <w:rsid w:val="6F13053E"/>
    <w:rsid w:val="6F15A8FF"/>
    <w:rsid w:val="6F16A068"/>
    <w:rsid w:val="6F268597"/>
    <w:rsid w:val="6F2879FE"/>
    <w:rsid w:val="6F29BDDB"/>
    <w:rsid w:val="6F2B8804"/>
    <w:rsid w:val="6F2BAB7B"/>
    <w:rsid w:val="6F2C702C"/>
    <w:rsid w:val="6F2EF953"/>
    <w:rsid w:val="6F34AE7D"/>
    <w:rsid w:val="6F34D080"/>
    <w:rsid w:val="6F387C2F"/>
    <w:rsid w:val="6F3C869A"/>
    <w:rsid w:val="6F3CF0C6"/>
    <w:rsid w:val="6F3DA901"/>
    <w:rsid w:val="6F3E5505"/>
    <w:rsid w:val="6F41916F"/>
    <w:rsid w:val="6F422C78"/>
    <w:rsid w:val="6F469B94"/>
    <w:rsid w:val="6F4D123B"/>
    <w:rsid w:val="6F4F0BDC"/>
    <w:rsid w:val="6F50C107"/>
    <w:rsid w:val="6F519C51"/>
    <w:rsid w:val="6F5630B0"/>
    <w:rsid w:val="6F565F49"/>
    <w:rsid w:val="6F56B79C"/>
    <w:rsid w:val="6F5D653C"/>
    <w:rsid w:val="6F660C28"/>
    <w:rsid w:val="6F6D8B62"/>
    <w:rsid w:val="6F6E5296"/>
    <w:rsid w:val="6F6FA99D"/>
    <w:rsid w:val="6F7495B6"/>
    <w:rsid w:val="6F7583AA"/>
    <w:rsid w:val="6F798073"/>
    <w:rsid w:val="6F7C9701"/>
    <w:rsid w:val="6F84C269"/>
    <w:rsid w:val="6F8B0E15"/>
    <w:rsid w:val="6F8BE8CA"/>
    <w:rsid w:val="6F91A7AA"/>
    <w:rsid w:val="6F926A2F"/>
    <w:rsid w:val="6F92D9B0"/>
    <w:rsid w:val="6F94E55E"/>
    <w:rsid w:val="6F9B9AF4"/>
    <w:rsid w:val="6F9BABB5"/>
    <w:rsid w:val="6F9E4471"/>
    <w:rsid w:val="6F9E843D"/>
    <w:rsid w:val="6FA1B86A"/>
    <w:rsid w:val="6FA41A6E"/>
    <w:rsid w:val="6FA820A5"/>
    <w:rsid w:val="6FADAC08"/>
    <w:rsid w:val="6FC0BBEA"/>
    <w:rsid w:val="6FC5C1A9"/>
    <w:rsid w:val="6FC72DE6"/>
    <w:rsid w:val="6FC86856"/>
    <w:rsid w:val="6FC87331"/>
    <w:rsid w:val="6FCA453D"/>
    <w:rsid w:val="6FCC3421"/>
    <w:rsid w:val="6FCD79FD"/>
    <w:rsid w:val="6FD286C0"/>
    <w:rsid w:val="6FD310ED"/>
    <w:rsid w:val="6FD60E6B"/>
    <w:rsid w:val="6FD8FB56"/>
    <w:rsid w:val="6FDB8EDE"/>
    <w:rsid w:val="6FE64F60"/>
    <w:rsid w:val="6FED350D"/>
    <w:rsid w:val="6FF0022C"/>
    <w:rsid w:val="6FF16BFB"/>
    <w:rsid w:val="6FF7D379"/>
    <w:rsid w:val="6FFD0C4D"/>
    <w:rsid w:val="6FFF32D1"/>
    <w:rsid w:val="7006AF7F"/>
    <w:rsid w:val="70084E32"/>
    <w:rsid w:val="70111A7B"/>
    <w:rsid w:val="7012C0A0"/>
    <w:rsid w:val="7025AE8D"/>
    <w:rsid w:val="702AAB57"/>
    <w:rsid w:val="702B755F"/>
    <w:rsid w:val="70411A11"/>
    <w:rsid w:val="7045FFCF"/>
    <w:rsid w:val="70481538"/>
    <w:rsid w:val="7051D20C"/>
    <w:rsid w:val="705EA7C2"/>
    <w:rsid w:val="706426D0"/>
    <w:rsid w:val="706CB4C0"/>
    <w:rsid w:val="706E8A38"/>
    <w:rsid w:val="70708064"/>
    <w:rsid w:val="7077389E"/>
    <w:rsid w:val="7078FA86"/>
    <w:rsid w:val="707D6653"/>
    <w:rsid w:val="7089743E"/>
    <w:rsid w:val="708FF5E7"/>
    <w:rsid w:val="7090D63E"/>
    <w:rsid w:val="70953F4E"/>
    <w:rsid w:val="7097FDE0"/>
    <w:rsid w:val="709A8857"/>
    <w:rsid w:val="709D7A5D"/>
    <w:rsid w:val="709E0F98"/>
    <w:rsid w:val="70A4879A"/>
    <w:rsid w:val="70A5DC78"/>
    <w:rsid w:val="70A76ABF"/>
    <w:rsid w:val="70AAFB07"/>
    <w:rsid w:val="70ABFB70"/>
    <w:rsid w:val="70AC427B"/>
    <w:rsid w:val="70B0BAAB"/>
    <w:rsid w:val="70B209CE"/>
    <w:rsid w:val="70B856BB"/>
    <w:rsid w:val="70BD7301"/>
    <w:rsid w:val="70C5433A"/>
    <w:rsid w:val="70C99B89"/>
    <w:rsid w:val="70D07D26"/>
    <w:rsid w:val="70D100D8"/>
    <w:rsid w:val="70DE83D7"/>
    <w:rsid w:val="70E77DFA"/>
    <w:rsid w:val="70EE9874"/>
    <w:rsid w:val="70EE996B"/>
    <w:rsid w:val="70F0B9C4"/>
    <w:rsid w:val="70F5ACFA"/>
    <w:rsid w:val="70FC6911"/>
    <w:rsid w:val="70FF7FFA"/>
    <w:rsid w:val="710340C4"/>
    <w:rsid w:val="71034577"/>
    <w:rsid w:val="7103E36A"/>
    <w:rsid w:val="7107B010"/>
    <w:rsid w:val="7107F1AC"/>
    <w:rsid w:val="7109E020"/>
    <w:rsid w:val="710F211B"/>
    <w:rsid w:val="710F5F21"/>
    <w:rsid w:val="71107C8B"/>
    <w:rsid w:val="71194037"/>
    <w:rsid w:val="711B0AAE"/>
    <w:rsid w:val="711E118A"/>
    <w:rsid w:val="71207DF1"/>
    <w:rsid w:val="7132C278"/>
    <w:rsid w:val="7134615B"/>
    <w:rsid w:val="713663F6"/>
    <w:rsid w:val="71374C1E"/>
    <w:rsid w:val="71377C16"/>
    <w:rsid w:val="713A5D40"/>
    <w:rsid w:val="713F2C08"/>
    <w:rsid w:val="7147E533"/>
    <w:rsid w:val="714800E4"/>
    <w:rsid w:val="714F4C17"/>
    <w:rsid w:val="71520998"/>
    <w:rsid w:val="7156458B"/>
    <w:rsid w:val="7156587B"/>
    <w:rsid w:val="7158AFC7"/>
    <w:rsid w:val="715DD7F3"/>
    <w:rsid w:val="71624BC3"/>
    <w:rsid w:val="7168AEE0"/>
    <w:rsid w:val="716D8850"/>
    <w:rsid w:val="716EEBFC"/>
    <w:rsid w:val="7170FBE8"/>
    <w:rsid w:val="7181534C"/>
    <w:rsid w:val="718A216B"/>
    <w:rsid w:val="718D2EE1"/>
    <w:rsid w:val="718DF01B"/>
    <w:rsid w:val="71931318"/>
    <w:rsid w:val="71935214"/>
    <w:rsid w:val="7195A9AC"/>
    <w:rsid w:val="71A0F704"/>
    <w:rsid w:val="71A6B3A4"/>
    <w:rsid w:val="71AA7CFA"/>
    <w:rsid w:val="71B28E0B"/>
    <w:rsid w:val="71B42458"/>
    <w:rsid w:val="71B514A9"/>
    <w:rsid w:val="71C0B534"/>
    <w:rsid w:val="71C21FD2"/>
    <w:rsid w:val="71CBD66A"/>
    <w:rsid w:val="71DAD873"/>
    <w:rsid w:val="71DFA692"/>
    <w:rsid w:val="71E069CE"/>
    <w:rsid w:val="71E36AC7"/>
    <w:rsid w:val="71E54CB4"/>
    <w:rsid w:val="71ED4FC8"/>
    <w:rsid w:val="71F1DBA1"/>
    <w:rsid w:val="71FB6AE0"/>
    <w:rsid w:val="71FF61CA"/>
    <w:rsid w:val="7204C4B1"/>
    <w:rsid w:val="72083755"/>
    <w:rsid w:val="72088521"/>
    <w:rsid w:val="72112E1C"/>
    <w:rsid w:val="7212FCDE"/>
    <w:rsid w:val="72136B48"/>
    <w:rsid w:val="72189649"/>
    <w:rsid w:val="721B86CC"/>
    <w:rsid w:val="721E1822"/>
    <w:rsid w:val="721E9F2D"/>
    <w:rsid w:val="72208B2A"/>
    <w:rsid w:val="7221A568"/>
    <w:rsid w:val="72222927"/>
    <w:rsid w:val="7225C7EF"/>
    <w:rsid w:val="7227AEBE"/>
    <w:rsid w:val="722BAEED"/>
    <w:rsid w:val="7230413B"/>
    <w:rsid w:val="72309863"/>
    <w:rsid w:val="723362CB"/>
    <w:rsid w:val="72351DFA"/>
    <w:rsid w:val="72353490"/>
    <w:rsid w:val="72357277"/>
    <w:rsid w:val="72378F18"/>
    <w:rsid w:val="723A0CB9"/>
    <w:rsid w:val="723E9B52"/>
    <w:rsid w:val="723EBFD9"/>
    <w:rsid w:val="7241290D"/>
    <w:rsid w:val="72426FB6"/>
    <w:rsid w:val="72449077"/>
    <w:rsid w:val="7244D31A"/>
    <w:rsid w:val="7245F0AB"/>
    <w:rsid w:val="7246D63C"/>
    <w:rsid w:val="724DF886"/>
    <w:rsid w:val="72502218"/>
    <w:rsid w:val="7251D081"/>
    <w:rsid w:val="725554FD"/>
    <w:rsid w:val="72572349"/>
    <w:rsid w:val="72587B1C"/>
    <w:rsid w:val="726B164C"/>
    <w:rsid w:val="726FDB55"/>
    <w:rsid w:val="7271BCFC"/>
    <w:rsid w:val="72740906"/>
    <w:rsid w:val="7275749B"/>
    <w:rsid w:val="727E93D9"/>
    <w:rsid w:val="727E940D"/>
    <w:rsid w:val="7284EDDC"/>
    <w:rsid w:val="7288A687"/>
    <w:rsid w:val="72892BAA"/>
    <w:rsid w:val="728C3F8F"/>
    <w:rsid w:val="728F6631"/>
    <w:rsid w:val="72912766"/>
    <w:rsid w:val="72928538"/>
    <w:rsid w:val="729E1279"/>
    <w:rsid w:val="729F7F39"/>
    <w:rsid w:val="72A0EF7E"/>
    <w:rsid w:val="72A35E4B"/>
    <w:rsid w:val="72A56573"/>
    <w:rsid w:val="72B05BB7"/>
    <w:rsid w:val="72B0E344"/>
    <w:rsid w:val="72B6E5EF"/>
    <w:rsid w:val="72B9F4CE"/>
    <w:rsid w:val="72BA1801"/>
    <w:rsid w:val="72BB16B5"/>
    <w:rsid w:val="72BD1A8C"/>
    <w:rsid w:val="72C5DC71"/>
    <w:rsid w:val="72C5E37D"/>
    <w:rsid w:val="72C5F195"/>
    <w:rsid w:val="72C71F26"/>
    <w:rsid w:val="72CB7A4D"/>
    <w:rsid w:val="72D62A38"/>
    <w:rsid w:val="72D71B9A"/>
    <w:rsid w:val="72E30C2D"/>
    <w:rsid w:val="72E35DBF"/>
    <w:rsid w:val="72E3F787"/>
    <w:rsid w:val="72EE6009"/>
    <w:rsid w:val="72F1829D"/>
    <w:rsid w:val="72F74213"/>
    <w:rsid w:val="7319AE55"/>
    <w:rsid w:val="731DB236"/>
    <w:rsid w:val="731E70B5"/>
    <w:rsid w:val="7329BCCE"/>
    <w:rsid w:val="732D008E"/>
    <w:rsid w:val="73323A7A"/>
    <w:rsid w:val="733245E2"/>
    <w:rsid w:val="7334C56D"/>
    <w:rsid w:val="73360567"/>
    <w:rsid w:val="73399314"/>
    <w:rsid w:val="733A3D5B"/>
    <w:rsid w:val="733BA04C"/>
    <w:rsid w:val="7341916C"/>
    <w:rsid w:val="73485935"/>
    <w:rsid w:val="7349B8D5"/>
    <w:rsid w:val="734C180A"/>
    <w:rsid w:val="734C3C7A"/>
    <w:rsid w:val="7351BB16"/>
    <w:rsid w:val="7351BD53"/>
    <w:rsid w:val="7354464C"/>
    <w:rsid w:val="7354DE19"/>
    <w:rsid w:val="735633A1"/>
    <w:rsid w:val="73572066"/>
    <w:rsid w:val="7358ADA0"/>
    <w:rsid w:val="7362CDE9"/>
    <w:rsid w:val="736773E9"/>
    <w:rsid w:val="736AC11B"/>
    <w:rsid w:val="7373EDB3"/>
    <w:rsid w:val="7377259B"/>
    <w:rsid w:val="737EFA53"/>
    <w:rsid w:val="7380D8C2"/>
    <w:rsid w:val="73830E68"/>
    <w:rsid w:val="7384E2B3"/>
    <w:rsid w:val="738BFC7E"/>
    <w:rsid w:val="738CF5D7"/>
    <w:rsid w:val="739564A1"/>
    <w:rsid w:val="739EC5DC"/>
    <w:rsid w:val="73AB7B7E"/>
    <w:rsid w:val="73B0783D"/>
    <w:rsid w:val="73BC5B8B"/>
    <w:rsid w:val="73BDEFA5"/>
    <w:rsid w:val="73C4D2F2"/>
    <w:rsid w:val="73C714F0"/>
    <w:rsid w:val="73C8908C"/>
    <w:rsid w:val="73C8917C"/>
    <w:rsid w:val="73CEF1DB"/>
    <w:rsid w:val="73D02AE8"/>
    <w:rsid w:val="73D27901"/>
    <w:rsid w:val="73D40893"/>
    <w:rsid w:val="73D8A80E"/>
    <w:rsid w:val="73D8DBC9"/>
    <w:rsid w:val="73DAF431"/>
    <w:rsid w:val="73E0B089"/>
    <w:rsid w:val="73E2400F"/>
    <w:rsid w:val="73E88AAA"/>
    <w:rsid w:val="73EA617D"/>
    <w:rsid w:val="73F055EA"/>
    <w:rsid w:val="73F42578"/>
    <w:rsid w:val="73F81301"/>
    <w:rsid w:val="73FADC55"/>
    <w:rsid w:val="73FD3934"/>
    <w:rsid w:val="74031D42"/>
    <w:rsid w:val="7407DD01"/>
    <w:rsid w:val="740927A6"/>
    <w:rsid w:val="740D5068"/>
    <w:rsid w:val="740EB34B"/>
    <w:rsid w:val="74137C47"/>
    <w:rsid w:val="74216FAD"/>
    <w:rsid w:val="74232721"/>
    <w:rsid w:val="74290129"/>
    <w:rsid w:val="7433095C"/>
    <w:rsid w:val="74393318"/>
    <w:rsid w:val="74463851"/>
    <w:rsid w:val="744B588D"/>
    <w:rsid w:val="744C195F"/>
    <w:rsid w:val="744EA20F"/>
    <w:rsid w:val="74549825"/>
    <w:rsid w:val="745AB65D"/>
    <w:rsid w:val="745B599E"/>
    <w:rsid w:val="745D44B4"/>
    <w:rsid w:val="745F1E97"/>
    <w:rsid w:val="745FD625"/>
    <w:rsid w:val="74603345"/>
    <w:rsid w:val="7465887F"/>
    <w:rsid w:val="74687565"/>
    <w:rsid w:val="746A9E44"/>
    <w:rsid w:val="746AEDC7"/>
    <w:rsid w:val="74710C56"/>
    <w:rsid w:val="74729B22"/>
    <w:rsid w:val="7473F07C"/>
    <w:rsid w:val="7476C882"/>
    <w:rsid w:val="74772AF2"/>
    <w:rsid w:val="747D26D5"/>
    <w:rsid w:val="747E40E2"/>
    <w:rsid w:val="7484B680"/>
    <w:rsid w:val="748A343F"/>
    <w:rsid w:val="748AE2C9"/>
    <w:rsid w:val="748DF27A"/>
    <w:rsid w:val="7491B202"/>
    <w:rsid w:val="7493C168"/>
    <w:rsid w:val="74997078"/>
    <w:rsid w:val="7499E558"/>
    <w:rsid w:val="749D6F17"/>
    <w:rsid w:val="749F8B6D"/>
    <w:rsid w:val="74A1ED93"/>
    <w:rsid w:val="74A331EB"/>
    <w:rsid w:val="74A7DA24"/>
    <w:rsid w:val="74A9626A"/>
    <w:rsid w:val="74A9D5A3"/>
    <w:rsid w:val="74AE6E05"/>
    <w:rsid w:val="74B1F478"/>
    <w:rsid w:val="74B3CF5E"/>
    <w:rsid w:val="74B3DDD7"/>
    <w:rsid w:val="74B51EFE"/>
    <w:rsid w:val="74B8DE0D"/>
    <w:rsid w:val="74BD684A"/>
    <w:rsid w:val="74C11F27"/>
    <w:rsid w:val="74C95D01"/>
    <w:rsid w:val="74CA9213"/>
    <w:rsid w:val="74DC02E2"/>
    <w:rsid w:val="74EB371E"/>
    <w:rsid w:val="74EBCAF3"/>
    <w:rsid w:val="74EE9E48"/>
    <w:rsid w:val="74F2EB57"/>
    <w:rsid w:val="74FDD893"/>
    <w:rsid w:val="75047C9A"/>
    <w:rsid w:val="7505B2EE"/>
    <w:rsid w:val="750E2EE3"/>
    <w:rsid w:val="75161226"/>
    <w:rsid w:val="7517BD9B"/>
    <w:rsid w:val="75197E6D"/>
    <w:rsid w:val="751CE053"/>
    <w:rsid w:val="751ED683"/>
    <w:rsid w:val="7524A7E5"/>
    <w:rsid w:val="7525EAF9"/>
    <w:rsid w:val="7528862B"/>
    <w:rsid w:val="752B02B1"/>
    <w:rsid w:val="752DF176"/>
    <w:rsid w:val="7530615B"/>
    <w:rsid w:val="7531E3AD"/>
    <w:rsid w:val="754371F4"/>
    <w:rsid w:val="75447373"/>
    <w:rsid w:val="7550823D"/>
    <w:rsid w:val="755A01E6"/>
    <w:rsid w:val="755A041A"/>
    <w:rsid w:val="7568D3DB"/>
    <w:rsid w:val="756ACFDC"/>
    <w:rsid w:val="756BB295"/>
    <w:rsid w:val="756CD538"/>
    <w:rsid w:val="75748AE4"/>
    <w:rsid w:val="75784A13"/>
    <w:rsid w:val="75856A58"/>
    <w:rsid w:val="758EB573"/>
    <w:rsid w:val="759CA8A6"/>
    <w:rsid w:val="75A2BAA8"/>
    <w:rsid w:val="75A8E547"/>
    <w:rsid w:val="75AF996D"/>
    <w:rsid w:val="75B03BF3"/>
    <w:rsid w:val="75B22E0E"/>
    <w:rsid w:val="75BB30C1"/>
    <w:rsid w:val="75BBCC09"/>
    <w:rsid w:val="75BE8231"/>
    <w:rsid w:val="75C0C1AE"/>
    <w:rsid w:val="75C204D3"/>
    <w:rsid w:val="75C6443F"/>
    <w:rsid w:val="75D152EC"/>
    <w:rsid w:val="75D3FB87"/>
    <w:rsid w:val="75D8E352"/>
    <w:rsid w:val="75D91C84"/>
    <w:rsid w:val="75DC1D60"/>
    <w:rsid w:val="75DC5B64"/>
    <w:rsid w:val="75DF6593"/>
    <w:rsid w:val="75E2D044"/>
    <w:rsid w:val="75E5B39C"/>
    <w:rsid w:val="75EC2E55"/>
    <w:rsid w:val="75EC95AB"/>
    <w:rsid w:val="75ECC9A6"/>
    <w:rsid w:val="75ECEE59"/>
    <w:rsid w:val="75EEA4B7"/>
    <w:rsid w:val="75F1C8E6"/>
    <w:rsid w:val="75F23039"/>
    <w:rsid w:val="75F52B79"/>
    <w:rsid w:val="75FE28F8"/>
    <w:rsid w:val="7600F707"/>
    <w:rsid w:val="7603B82B"/>
    <w:rsid w:val="7604E1C8"/>
    <w:rsid w:val="760D8E22"/>
    <w:rsid w:val="7612D7B4"/>
    <w:rsid w:val="76158E06"/>
    <w:rsid w:val="76160A43"/>
    <w:rsid w:val="761A098E"/>
    <w:rsid w:val="761B0B33"/>
    <w:rsid w:val="761B359B"/>
    <w:rsid w:val="76204E2B"/>
    <w:rsid w:val="7620E5C0"/>
    <w:rsid w:val="76216D34"/>
    <w:rsid w:val="7621D4D2"/>
    <w:rsid w:val="7627F896"/>
    <w:rsid w:val="7628AF6B"/>
    <w:rsid w:val="7629C2DB"/>
    <w:rsid w:val="762B2D00"/>
    <w:rsid w:val="762E07D0"/>
    <w:rsid w:val="7632B28F"/>
    <w:rsid w:val="7636C246"/>
    <w:rsid w:val="763915BE"/>
    <w:rsid w:val="763D4954"/>
    <w:rsid w:val="764125BC"/>
    <w:rsid w:val="7655EA61"/>
    <w:rsid w:val="7656FA96"/>
    <w:rsid w:val="7658993B"/>
    <w:rsid w:val="765F1624"/>
    <w:rsid w:val="7663A98D"/>
    <w:rsid w:val="766440A5"/>
    <w:rsid w:val="76698CC9"/>
    <w:rsid w:val="766A446C"/>
    <w:rsid w:val="766B52C4"/>
    <w:rsid w:val="766E7B55"/>
    <w:rsid w:val="767E179A"/>
    <w:rsid w:val="768685D5"/>
    <w:rsid w:val="768E696E"/>
    <w:rsid w:val="768FC9ED"/>
    <w:rsid w:val="76906B82"/>
    <w:rsid w:val="769B94DD"/>
    <w:rsid w:val="769D5AEA"/>
    <w:rsid w:val="769ECC6E"/>
    <w:rsid w:val="76A0D8D0"/>
    <w:rsid w:val="76A57296"/>
    <w:rsid w:val="76A7AEBE"/>
    <w:rsid w:val="76A8268E"/>
    <w:rsid w:val="76AB5E8C"/>
    <w:rsid w:val="76AECAF0"/>
    <w:rsid w:val="76B46814"/>
    <w:rsid w:val="76B84D20"/>
    <w:rsid w:val="76BBB664"/>
    <w:rsid w:val="76BE6AC2"/>
    <w:rsid w:val="76C6C95C"/>
    <w:rsid w:val="76CDDE1F"/>
    <w:rsid w:val="76CE1576"/>
    <w:rsid w:val="76D2E8E2"/>
    <w:rsid w:val="76D8FC1C"/>
    <w:rsid w:val="76DAE682"/>
    <w:rsid w:val="76DB79E7"/>
    <w:rsid w:val="76DC901B"/>
    <w:rsid w:val="76DCCEB6"/>
    <w:rsid w:val="76E53BF7"/>
    <w:rsid w:val="76E5CB49"/>
    <w:rsid w:val="76EBF618"/>
    <w:rsid w:val="76FF06C9"/>
    <w:rsid w:val="76FFC7E8"/>
    <w:rsid w:val="7703A982"/>
    <w:rsid w:val="77065CC6"/>
    <w:rsid w:val="770F33B0"/>
    <w:rsid w:val="770F8330"/>
    <w:rsid w:val="7710A363"/>
    <w:rsid w:val="77126BA3"/>
    <w:rsid w:val="77182F36"/>
    <w:rsid w:val="771B442E"/>
    <w:rsid w:val="771FDF49"/>
    <w:rsid w:val="77202B6C"/>
    <w:rsid w:val="7721904A"/>
    <w:rsid w:val="772A9903"/>
    <w:rsid w:val="7737099D"/>
    <w:rsid w:val="77482047"/>
    <w:rsid w:val="77498791"/>
    <w:rsid w:val="774FBE1B"/>
    <w:rsid w:val="7754D814"/>
    <w:rsid w:val="77576C3E"/>
    <w:rsid w:val="7758E6C7"/>
    <w:rsid w:val="775B632D"/>
    <w:rsid w:val="775BD223"/>
    <w:rsid w:val="775D8792"/>
    <w:rsid w:val="776896B3"/>
    <w:rsid w:val="7769F5A9"/>
    <w:rsid w:val="77715A94"/>
    <w:rsid w:val="7774057B"/>
    <w:rsid w:val="77791118"/>
    <w:rsid w:val="777C4993"/>
    <w:rsid w:val="777C8733"/>
    <w:rsid w:val="7780BE79"/>
    <w:rsid w:val="7793E3A5"/>
    <w:rsid w:val="7795649F"/>
    <w:rsid w:val="7795FFE0"/>
    <w:rsid w:val="779D3958"/>
    <w:rsid w:val="77A0E904"/>
    <w:rsid w:val="77A58418"/>
    <w:rsid w:val="77A75DAD"/>
    <w:rsid w:val="77A97B54"/>
    <w:rsid w:val="77AB2477"/>
    <w:rsid w:val="77AB6E72"/>
    <w:rsid w:val="77B040F5"/>
    <w:rsid w:val="77B2514C"/>
    <w:rsid w:val="77C09D1E"/>
    <w:rsid w:val="77C0CA43"/>
    <w:rsid w:val="77CF389A"/>
    <w:rsid w:val="77D08A90"/>
    <w:rsid w:val="77D12386"/>
    <w:rsid w:val="77D189DB"/>
    <w:rsid w:val="77D1E64A"/>
    <w:rsid w:val="77D67DA3"/>
    <w:rsid w:val="77D6A7B2"/>
    <w:rsid w:val="77DA5F43"/>
    <w:rsid w:val="77DC1B1E"/>
    <w:rsid w:val="77DC7F2F"/>
    <w:rsid w:val="77E00C51"/>
    <w:rsid w:val="77E0EFB1"/>
    <w:rsid w:val="77E5302D"/>
    <w:rsid w:val="77E8C2AF"/>
    <w:rsid w:val="77EAD7A5"/>
    <w:rsid w:val="77EBF1F8"/>
    <w:rsid w:val="77EE1D92"/>
    <w:rsid w:val="77F16D45"/>
    <w:rsid w:val="77F1B297"/>
    <w:rsid w:val="77F1DCE3"/>
    <w:rsid w:val="77FA7297"/>
    <w:rsid w:val="77FABA47"/>
    <w:rsid w:val="77FF1E9B"/>
    <w:rsid w:val="78054ECC"/>
    <w:rsid w:val="780BECC0"/>
    <w:rsid w:val="780C0202"/>
    <w:rsid w:val="780DA3C4"/>
    <w:rsid w:val="78127868"/>
    <w:rsid w:val="781490DF"/>
    <w:rsid w:val="7829740B"/>
    <w:rsid w:val="78317385"/>
    <w:rsid w:val="7835662A"/>
    <w:rsid w:val="7837F4B8"/>
    <w:rsid w:val="783A6C49"/>
    <w:rsid w:val="7841EB30"/>
    <w:rsid w:val="784223A6"/>
    <w:rsid w:val="784462C5"/>
    <w:rsid w:val="7844DB80"/>
    <w:rsid w:val="7845FAD4"/>
    <w:rsid w:val="78468E77"/>
    <w:rsid w:val="7849E040"/>
    <w:rsid w:val="784E13B5"/>
    <w:rsid w:val="78585B7C"/>
    <w:rsid w:val="78586221"/>
    <w:rsid w:val="785D005C"/>
    <w:rsid w:val="7860C5A9"/>
    <w:rsid w:val="78611DD2"/>
    <w:rsid w:val="78626146"/>
    <w:rsid w:val="786B2CC8"/>
    <w:rsid w:val="786C61EC"/>
    <w:rsid w:val="787A1236"/>
    <w:rsid w:val="787C42C6"/>
    <w:rsid w:val="788033DD"/>
    <w:rsid w:val="7881C60F"/>
    <w:rsid w:val="78839204"/>
    <w:rsid w:val="788AD3E5"/>
    <w:rsid w:val="788D702C"/>
    <w:rsid w:val="789210C7"/>
    <w:rsid w:val="78965CD3"/>
    <w:rsid w:val="789E0B99"/>
    <w:rsid w:val="78A226E1"/>
    <w:rsid w:val="78A5139E"/>
    <w:rsid w:val="78A85D4B"/>
    <w:rsid w:val="78A9DEC7"/>
    <w:rsid w:val="78B258A7"/>
    <w:rsid w:val="78C9C208"/>
    <w:rsid w:val="78CA00DB"/>
    <w:rsid w:val="78D0C5E9"/>
    <w:rsid w:val="78D505A7"/>
    <w:rsid w:val="78DC82C9"/>
    <w:rsid w:val="78E13DD1"/>
    <w:rsid w:val="78E3B060"/>
    <w:rsid w:val="78E656A6"/>
    <w:rsid w:val="78EA65B8"/>
    <w:rsid w:val="78EB0347"/>
    <w:rsid w:val="78EC8ECD"/>
    <w:rsid w:val="78EEE40B"/>
    <w:rsid w:val="78EF3AE1"/>
    <w:rsid w:val="78F12F80"/>
    <w:rsid w:val="78F6A8FA"/>
    <w:rsid w:val="78F93DA9"/>
    <w:rsid w:val="78FF651F"/>
    <w:rsid w:val="7900AD14"/>
    <w:rsid w:val="7903D200"/>
    <w:rsid w:val="79060675"/>
    <w:rsid w:val="7906C302"/>
    <w:rsid w:val="790C8428"/>
    <w:rsid w:val="7912382A"/>
    <w:rsid w:val="79149CC9"/>
    <w:rsid w:val="79239FF2"/>
    <w:rsid w:val="79260D95"/>
    <w:rsid w:val="792CF9A4"/>
    <w:rsid w:val="79330B51"/>
    <w:rsid w:val="7939BE8D"/>
    <w:rsid w:val="79484F7F"/>
    <w:rsid w:val="794A5D5D"/>
    <w:rsid w:val="79550D97"/>
    <w:rsid w:val="7962ED14"/>
    <w:rsid w:val="7964DE4E"/>
    <w:rsid w:val="7967B809"/>
    <w:rsid w:val="7968FD3D"/>
    <w:rsid w:val="796D43AB"/>
    <w:rsid w:val="796DE9CE"/>
    <w:rsid w:val="7971B71A"/>
    <w:rsid w:val="7976825E"/>
    <w:rsid w:val="7977B0F7"/>
    <w:rsid w:val="7978815D"/>
    <w:rsid w:val="797D74CA"/>
    <w:rsid w:val="79815545"/>
    <w:rsid w:val="79839658"/>
    <w:rsid w:val="7985FAFD"/>
    <w:rsid w:val="7986B1D0"/>
    <w:rsid w:val="7987C603"/>
    <w:rsid w:val="79888142"/>
    <w:rsid w:val="798A465F"/>
    <w:rsid w:val="798FB865"/>
    <w:rsid w:val="7992ACA9"/>
    <w:rsid w:val="7994F616"/>
    <w:rsid w:val="799839A7"/>
    <w:rsid w:val="799F57FD"/>
    <w:rsid w:val="79A52800"/>
    <w:rsid w:val="79A8C6FC"/>
    <w:rsid w:val="79A94C94"/>
    <w:rsid w:val="79AB0791"/>
    <w:rsid w:val="79AC6313"/>
    <w:rsid w:val="79AECF65"/>
    <w:rsid w:val="79B0A808"/>
    <w:rsid w:val="79B0BA8E"/>
    <w:rsid w:val="79B0BB88"/>
    <w:rsid w:val="79B0C463"/>
    <w:rsid w:val="79B51DD4"/>
    <w:rsid w:val="79B8E23D"/>
    <w:rsid w:val="79CA2DF4"/>
    <w:rsid w:val="79CD148D"/>
    <w:rsid w:val="79CD1E51"/>
    <w:rsid w:val="79D02FA7"/>
    <w:rsid w:val="79D1FC5D"/>
    <w:rsid w:val="79DBC3DA"/>
    <w:rsid w:val="79DD78EF"/>
    <w:rsid w:val="79E8F2EB"/>
    <w:rsid w:val="79EC9B15"/>
    <w:rsid w:val="79F37817"/>
    <w:rsid w:val="7A000AD1"/>
    <w:rsid w:val="7A00F7A2"/>
    <w:rsid w:val="7A034727"/>
    <w:rsid w:val="7A043C3F"/>
    <w:rsid w:val="7A0A3058"/>
    <w:rsid w:val="7A12800E"/>
    <w:rsid w:val="7A1704B3"/>
    <w:rsid w:val="7A170700"/>
    <w:rsid w:val="7A18E30B"/>
    <w:rsid w:val="7A1D3279"/>
    <w:rsid w:val="7A246EC2"/>
    <w:rsid w:val="7A285744"/>
    <w:rsid w:val="7A2A33B1"/>
    <w:rsid w:val="7A2F4738"/>
    <w:rsid w:val="7A35A80D"/>
    <w:rsid w:val="7A371FFE"/>
    <w:rsid w:val="7A3C0792"/>
    <w:rsid w:val="7A4131F2"/>
    <w:rsid w:val="7A421AAC"/>
    <w:rsid w:val="7A47C974"/>
    <w:rsid w:val="7A485141"/>
    <w:rsid w:val="7A4D2D6B"/>
    <w:rsid w:val="7A4DA056"/>
    <w:rsid w:val="7A4E02F7"/>
    <w:rsid w:val="7A504821"/>
    <w:rsid w:val="7A567F51"/>
    <w:rsid w:val="7A56A766"/>
    <w:rsid w:val="7A575BBD"/>
    <w:rsid w:val="7A5BD8E7"/>
    <w:rsid w:val="7A662C94"/>
    <w:rsid w:val="7A688F87"/>
    <w:rsid w:val="7A7709BB"/>
    <w:rsid w:val="7A788F5A"/>
    <w:rsid w:val="7A7B2BDF"/>
    <w:rsid w:val="7A7BBD4A"/>
    <w:rsid w:val="7A7E2A94"/>
    <w:rsid w:val="7A823C8F"/>
    <w:rsid w:val="7A823CAF"/>
    <w:rsid w:val="7A828F7C"/>
    <w:rsid w:val="7A89B64D"/>
    <w:rsid w:val="7A8E52C3"/>
    <w:rsid w:val="7A8EE850"/>
    <w:rsid w:val="7A97BD23"/>
    <w:rsid w:val="7A980AEF"/>
    <w:rsid w:val="7A980EE1"/>
    <w:rsid w:val="7AA0BF86"/>
    <w:rsid w:val="7AA80EA9"/>
    <w:rsid w:val="7AABA943"/>
    <w:rsid w:val="7AADFFDC"/>
    <w:rsid w:val="7AB0B52D"/>
    <w:rsid w:val="7AB4975F"/>
    <w:rsid w:val="7AB628C1"/>
    <w:rsid w:val="7AB6D22C"/>
    <w:rsid w:val="7ABA061A"/>
    <w:rsid w:val="7ABA5BD8"/>
    <w:rsid w:val="7ABA7702"/>
    <w:rsid w:val="7ABBB8CD"/>
    <w:rsid w:val="7ABD22C7"/>
    <w:rsid w:val="7ABE1350"/>
    <w:rsid w:val="7ABFBBEC"/>
    <w:rsid w:val="7AC3F172"/>
    <w:rsid w:val="7AC505A2"/>
    <w:rsid w:val="7AC766D0"/>
    <w:rsid w:val="7AC917A4"/>
    <w:rsid w:val="7AC9933A"/>
    <w:rsid w:val="7ACE6649"/>
    <w:rsid w:val="7AD34D8A"/>
    <w:rsid w:val="7AD3E8A0"/>
    <w:rsid w:val="7AD416AC"/>
    <w:rsid w:val="7ADC949C"/>
    <w:rsid w:val="7ADE1DD6"/>
    <w:rsid w:val="7ADE9B6C"/>
    <w:rsid w:val="7ADEFABD"/>
    <w:rsid w:val="7AE03CD5"/>
    <w:rsid w:val="7AE18AA8"/>
    <w:rsid w:val="7AEB6176"/>
    <w:rsid w:val="7AEC49D2"/>
    <w:rsid w:val="7AF2CF64"/>
    <w:rsid w:val="7AFCFF2B"/>
    <w:rsid w:val="7AFEF2F0"/>
    <w:rsid w:val="7B0D819A"/>
    <w:rsid w:val="7B0DB830"/>
    <w:rsid w:val="7B10DAB1"/>
    <w:rsid w:val="7B1678BE"/>
    <w:rsid w:val="7B1B6B3C"/>
    <w:rsid w:val="7B20CEE1"/>
    <w:rsid w:val="7B28DE20"/>
    <w:rsid w:val="7B29F5BD"/>
    <w:rsid w:val="7B3313F2"/>
    <w:rsid w:val="7B349E18"/>
    <w:rsid w:val="7B3BF78E"/>
    <w:rsid w:val="7B3D7054"/>
    <w:rsid w:val="7B456185"/>
    <w:rsid w:val="7B461857"/>
    <w:rsid w:val="7B48A7C2"/>
    <w:rsid w:val="7B49B3B9"/>
    <w:rsid w:val="7B4B6C8E"/>
    <w:rsid w:val="7B5070C2"/>
    <w:rsid w:val="7B5611BF"/>
    <w:rsid w:val="7B56FC09"/>
    <w:rsid w:val="7B575640"/>
    <w:rsid w:val="7B599854"/>
    <w:rsid w:val="7B5B83D1"/>
    <w:rsid w:val="7B6351E2"/>
    <w:rsid w:val="7B762156"/>
    <w:rsid w:val="7B77CFDC"/>
    <w:rsid w:val="7B801BA4"/>
    <w:rsid w:val="7B80EFDF"/>
    <w:rsid w:val="7B84B877"/>
    <w:rsid w:val="7B85B1D3"/>
    <w:rsid w:val="7B8A5FA3"/>
    <w:rsid w:val="7B8CEE17"/>
    <w:rsid w:val="7B8DDCB3"/>
    <w:rsid w:val="7B8E8FEB"/>
    <w:rsid w:val="7B8FC4AE"/>
    <w:rsid w:val="7B95CC2A"/>
    <w:rsid w:val="7B99A762"/>
    <w:rsid w:val="7B9B70DD"/>
    <w:rsid w:val="7B9BD80D"/>
    <w:rsid w:val="7BA4B330"/>
    <w:rsid w:val="7BB08A94"/>
    <w:rsid w:val="7BB14454"/>
    <w:rsid w:val="7BB268C0"/>
    <w:rsid w:val="7BB3D689"/>
    <w:rsid w:val="7BB78637"/>
    <w:rsid w:val="7BBE1946"/>
    <w:rsid w:val="7BC5B765"/>
    <w:rsid w:val="7BC9FD61"/>
    <w:rsid w:val="7BCBF875"/>
    <w:rsid w:val="7BD296D5"/>
    <w:rsid w:val="7BD4F9D7"/>
    <w:rsid w:val="7BD534BF"/>
    <w:rsid w:val="7BDA7432"/>
    <w:rsid w:val="7BDAF419"/>
    <w:rsid w:val="7BE2BE4C"/>
    <w:rsid w:val="7BEB5FED"/>
    <w:rsid w:val="7BEC40A9"/>
    <w:rsid w:val="7BF2CB71"/>
    <w:rsid w:val="7BF44CE9"/>
    <w:rsid w:val="7BF88F38"/>
    <w:rsid w:val="7BFC46DA"/>
    <w:rsid w:val="7C07E7F9"/>
    <w:rsid w:val="7C091ADD"/>
    <w:rsid w:val="7C10B61C"/>
    <w:rsid w:val="7C13896A"/>
    <w:rsid w:val="7C1ACBD3"/>
    <w:rsid w:val="7C207991"/>
    <w:rsid w:val="7C24562C"/>
    <w:rsid w:val="7C305575"/>
    <w:rsid w:val="7C3392D6"/>
    <w:rsid w:val="7C38AC44"/>
    <w:rsid w:val="7C391DC1"/>
    <w:rsid w:val="7C4111FE"/>
    <w:rsid w:val="7C429DEF"/>
    <w:rsid w:val="7C46FF25"/>
    <w:rsid w:val="7C4BA932"/>
    <w:rsid w:val="7C4EA717"/>
    <w:rsid w:val="7C54C02D"/>
    <w:rsid w:val="7C54DA64"/>
    <w:rsid w:val="7C56F735"/>
    <w:rsid w:val="7C5BB405"/>
    <w:rsid w:val="7C60B972"/>
    <w:rsid w:val="7C6B6395"/>
    <w:rsid w:val="7C6B7BE4"/>
    <w:rsid w:val="7C701F92"/>
    <w:rsid w:val="7C70D166"/>
    <w:rsid w:val="7C7465DD"/>
    <w:rsid w:val="7C74A6EA"/>
    <w:rsid w:val="7C74F12D"/>
    <w:rsid w:val="7C786E2C"/>
    <w:rsid w:val="7C829B7B"/>
    <w:rsid w:val="7C83BBC9"/>
    <w:rsid w:val="7C92DAE0"/>
    <w:rsid w:val="7C9301FF"/>
    <w:rsid w:val="7C9881A7"/>
    <w:rsid w:val="7C992817"/>
    <w:rsid w:val="7C9BD4D2"/>
    <w:rsid w:val="7C9D9AB4"/>
    <w:rsid w:val="7CA1D9B5"/>
    <w:rsid w:val="7CA26BBC"/>
    <w:rsid w:val="7CA5E962"/>
    <w:rsid w:val="7CA85742"/>
    <w:rsid w:val="7CB37B53"/>
    <w:rsid w:val="7CB61637"/>
    <w:rsid w:val="7CB71011"/>
    <w:rsid w:val="7CBBE0E0"/>
    <w:rsid w:val="7CBFB45F"/>
    <w:rsid w:val="7CC10B59"/>
    <w:rsid w:val="7CC398F3"/>
    <w:rsid w:val="7CCA156D"/>
    <w:rsid w:val="7CCA6FA8"/>
    <w:rsid w:val="7CCF69FE"/>
    <w:rsid w:val="7CCFDC7C"/>
    <w:rsid w:val="7CD2DFDF"/>
    <w:rsid w:val="7CD4E2C2"/>
    <w:rsid w:val="7CD93287"/>
    <w:rsid w:val="7CDA3AF8"/>
    <w:rsid w:val="7CDD8C28"/>
    <w:rsid w:val="7CDE1EC9"/>
    <w:rsid w:val="7CDE7514"/>
    <w:rsid w:val="7CDEAC42"/>
    <w:rsid w:val="7CE2003F"/>
    <w:rsid w:val="7CE59A37"/>
    <w:rsid w:val="7CE73045"/>
    <w:rsid w:val="7CF0ACBE"/>
    <w:rsid w:val="7CF4E406"/>
    <w:rsid w:val="7CF5A438"/>
    <w:rsid w:val="7CF63224"/>
    <w:rsid w:val="7CF933E5"/>
    <w:rsid w:val="7CFE56B3"/>
    <w:rsid w:val="7D0DC709"/>
    <w:rsid w:val="7D133BCF"/>
    <w:rsid w:val="7D1F0C16"/>
    <w:rsid w:val="7D2093AD"/>
    <w:rsid w:val="7D22A2C8"/>
    <w:rsid w:val="7D32DACA"/>
    <w:rsid w:val="7D378A24"/>
    <w:rsid w:val="7D3EA3FE"/>
    <w:rsid w:val="7D41606F"/>
    <w:rsid w:val="7D42E2B1"/>
    <w:rsid w:val="7D434774"/>
    <w:rsid w:val="7D450D29"/>
    <w:rsid w:val="7D49BEA0"/>
    <w:rsid w:val="7D4AB633"/>
    <w:rsid w:val="7D4F8195"/>
    <w:rsid w:val="7D5083CD"/>
    <w:rsid w:val="7D62B5AD"/>
    <w:rsid w:val="7D64EC47"/>
    <w:rsid w:val="7D662D1D"/>
    <w:rsid w:val="7D6A5940"/>
    <w:rsid w:val="7D71182E"/>
    <w:rsid w:val="7D764EBA"/>
    <w:rsid w:val="7D7B125D"/>
    <w:rsid w:val="7D7CA8AF"/>
    <w:rsid w:val="7D8904CF"/>
    <w:rsid w:val="7D89451C"/>
    <w:rsid w:val="7D8A2C49"/>
    <w:rsid w:val="7D8C4A44"/>
    <w:rsid w:val="7D8C88CB"/>
    <w:rsid w:val="7D945CE0"/>
    <w:rsid w:val="7DA0BB51"/>
    <w:rsid w:val="7DA35053"/>
    <w:rsid w:val="7DA7D52C"/>
    <w:rsid w:val="7DABB973"/>
    <w:rsid w:val="7DAC9195"/>
    <w:rsid w:val="7DAD5AC7"/>
    <w:rsid w:val="7DB0C950"/>
    <w:rsid w:val="7DB26285"/>
    <w:rsid w:val="7DC0E408"/>
    <w:rsid w:val="7DC94461"/>
    <w:rsid w:val="7DCAFF45"/>
    <w:rsid w:val="7DCBB5B3"/>
    <w:rsid w:val="7DCFE680"/>
    <w:rsid w:val="7DD66690"/>
    <w:rsid w:val="7DD6E681"/>
    <w:rsid w:val="7DDE16E7"/>
    <w:rsid w:val="7DDF90DB"/>
    <w:rsid w:val="7DDFFA68"/>
    <w:rsid w:val="7DE59B33"/>
    <w:rsid w:val="7DE69FC5"/>
    <w:rsid w:val="7DEA2EA6"/>
    <w:rsid w:val="7DED6D8F"/>
    <w:rsid w:val="7DF2C796"/>
    <w:rsid w:val="7DF92D2C"/>
    <w:rsid w:val="7DFC3CEB"/>
    <w:rsid w:val="7DFCB613"/>
    <w:rsid w:val="7DFEBE37"/>
    <w:rsid w:val="7E0A8D82"/>
    <w:rsid w:val="7E0C111E"/>
    <w:rsid w:val="7E0C222F"/>
    <w:rsid w:val="7E164ECE"/>
    <w:rsid w:val="7E18B2AF"/>
    <w:rsid w:val="7E1BA9B8"/>
    <w:rsid w:val="7E24BBB0"/>
    <w:rsid w:val="7E296C85"/>
    <w:rsid w:val="7E316743"/>
    <w:rsid w:val="7E340808"/>
    <w:rsid w:val="7E3EAF58"/>
    <w:rsid w:val="7E3F8322"/>
    <w:rsid w:val="7E3FC4D4"/>
    <w:rsid w:val="7E410C4A"/>
    <w:rsid w:val="7E4572F1"/>
    <w:rsid w:val="7E45C68E"/>
    <w:rsid w:val="7E4804DA"/>
    <w:rsid w:val="7E48CCF5"/>
    <w:rsid w:val="7E4C4FD5"/>
    <w:rsid w:val="7E538ADC"/>
    <w:rsid w:val="7E5482A1"/>
    <w:rsid w:val="7E5A5895"/>
    <w:rsid w:val="7E602585"/>
    <w:rsid w:val="7E681F32"/>
    <w:rsid w:val="7E6D667E"/>
    <w:rsid w:val="7E6DC980"/>
    <w:rsid w:val="7E74B73F"/>
    <w:rsid w:val="7E7ED275"/>
    <w:rsid w:val="7E8224F7"/>
    <w:rsid w:val="7E8DBF86"/>
    <w:rsid w:val="7E8F4E5C"/>
    <w:rsid w:val="7E91110E"/>
    <w:rsid w:val="7E91C4F9"/>
    <w:rsid w:val="7E960A7E"/>
    <w:rsid w:val="7E9A7BF5"/>
    <w:rsid w:val="7E9BBBE6"/>
    <w:rsid w:val="7E9BC8F3"/>
    <w:rsid w:val="7E9D2266"/>
    <w:rsid w:val="7EB6229C"/>
    <w:rsid w:val="7EBA6DFD"/>
    <w:rsid w:val="7EBBCBF7"/>
    <w:rsid w:val="7EC0C0F5"/>
    <w:rsid w:val="7EC1F883"/>
    <w:rsid w:val="7EC2ED19"/>
    <w:rsid w:val="7EC83C74"/>
    <w:rsid w:val="7ECD7859"/>
    <w:rsid w:val="7EDDAD65"/>
    <w:rsid w:val="7EDDDB98"/>
    <w:rsid w:val="7EE58F01"/>
    <w:rsid w:val="7EE67893"/>
    <w:rsid w:val="7EEEE39E"/>
    <w:rsid w:val="7EF311F9"/>
    <w:rsid w:val="7EF7C444"/>
    <w:rsid w:val="7EFD70D1"/>
    <w:rsid w:val="7F06297B"/>
    <w:rsid w:val="7F117FCF"/>
    <w:rsid w:val="7F11E5BB"/>
    <w:rsid w:val="7F1494FB"/>
    <w:rsid w:val="7F1B0DAF"/>
    <w:rsid w:val="7F1BF89A"/>
    <w:rsid w:val="7F1DD5C7"/>
    <w:rsid w:val="7F24ED04"/>
    <w:rsid w:val="7F2DA3AE"/>
    <w:rsid w:val="7F3EA4CE"/>
    <w:rsid w:val="7F4671F9"/>
    <w:rsid w:val="7F48EB23"/>
    <w:rsid w:val="7F4FA630"/>
    <w:rsid w:val="7F537BDB"/>
    <w:rsid w:val="7F5AA422"/>
    <w:rsid w:val="7F5E28FC"/>
    <w:rsid w:val="7F5F4478"/>
    <w:rsid w:val="7F6838D3"/>
    <w:rsid w:val="7F698E8A"/>
    <w:rsid w:val="7F6BA1F0"/>
    <w:rsid w:val="7F6CCF34"/>
    <w:rsid w:val="7F6F208E"/>
    <w:rsid w:val="7F6F4C45"/>
    <w:rsid w:val="7F6FE661"/>
    <w:rsid w:val="7F70470B"/>
    <w:rsid w:val="7F70D8A4"/>
    <w:rsid w:val="7F75BC03"/>
    <w:rsid w:val="7F7899B8"/>
    <w:rsid w:val="7F7B2948"/>
    <w:rsid w:val="7F7BBACF"/>
    <w:rsid w:val="7F7CAA97"/>
    <w:rsid w:val="7F82E235"/>
    <w:rsid w:val="7F830DD2"/>
    <w:rsid w:val="7F848114"/>
    <w:rsid w:val="7F8E97F7"/>
    <w:rsid w:val="7F91C077"/>
    <w:rsid w:val="7F988931"/>
    <w:rsid w:val="7F9FA9B9"/>
    <w:rsid w:val="7F9FF258"/>
    <w:rsid w:val="7FA54A13"/>
    <w:rsid w:val="7FA55DB8"/>
    <w:rsid w:val="7FA8F281"/>
    <w:rsid w:val="7FAAB1DB"/>
    <w:rsid w:val="7FB547BE"/>
    <w:rsid w:val="7FB6365C"/>
    <w:rsid w:val="7FBB5FF3"/>
    <w:rsid w:val="7FBEB191"/>
    <w:rsid w:val="7FC1A25C"/>
    <w:rsid w:val="7FC68D28"/>
    <w:rsid w:val="7FC881E8"/>
    <w:rsid w:val="7FCA87E6"/>
    <w:rsid w:val="7FCB2E33"/>
    <w:rsid w:val="7FCDAAB6"/>
    <w:rsid w:val="7FCE97E5"/>
    <w:rsid w:val="7FCF8BA9"/>
    <w:rsid w:val="7FD04240"/>
    <w:rsid w:val="7FD88AC3"/>
    <w:rsid w:val="7FDA9097"/>
    <w:rsid w:val="7FDB6D29"/>
    <w:rsid w:val="7FE26BC3"/>
    <w:rsid w:val="7FE6F884"/>
    <w:rsid w:val="7FE73B4C"/>
    <w:rsid w:val="7FE75DF3"/>
    <w:rsid w:val="7FEB6E5B"/>
    <w:rsid w:val="7FEE53C4"/>
    <w:rsid w:val="7FF563A5"/>
    <w:rsid w:val="7FFC5B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50C9D"/>
  <w15:chartTrackingRefBased/>
  <w15:docId w15:val="{7B6988FC-6B5B-4752-8626-2FC29CF2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BF3A9F"/>
    <w:pPr>
      <w:spacing w:before="120" w:after="120"/>
      <w:jc w:val="both"/>
    </w:pPr>
    <w:rPr>
      <w:rFonts w:ascii="EC Square Sans Pro" w:eastAsia="Times New Roman" w:hAnsi="EC Square Sans Pro" w:cs="Times New Roman"/>
      <w:sz w:val="20"/>
      <w:szCs w:val="20"/>
      <w:lang w:eastAsia="en-GB"/>
    </w:rPr>
  </w:style>
  <w:style w:type="paragraph" w:styleId="Heading1">
    <w:name w:val="heading 1"/>
    <w:basedOn w:val="Normal"/>
    <w:next w:val="Normal"/>
    <w:link w:val="Heading1Char"/>
    <w:uiPriority w:val="9"/>
    <w:qFormat/>
    <w:rsid w:val="0193ED09"/>
    <w:pPr>
      <w:keepNext/>
      <w:outlineLvl w:val="0"/>
    </w:pPr>
    <w:rPr>
      <w:rFonts w:eastAsia="Calibri"/>
      <w:b/>
      <w:bCs/>
      <w:sz w:val="26"/>
      <w:szCs w:val="26"/>
      <w:lang w:eastAsia="en-US"/>
    </w:rPr>
  </w:style>
  <w:style w:type="paragraph" w:styleId="Heading2">
    <w:name w:val="heading 2"/>
    <w:basedOn w:val="Normal"/>
    <w:next w:val="Normal"/>
    <w:link w:val="Heading2Char"/>
    <w:uiPriority w:val="9"/>
    <w:qFormat/>
    <w:rsid w:val="0193ED09"/>
    <w:pPr>
      <w:keepNext/>
      <w:keepLines/>
      <w:spacing w:before="240"/>
      <w:outlineLvl w:val="1"/>
    </w:pPr>
    <w:rPr>
      <w:b/>
      <w:bCs/>
      <w:sz w:val="24"/>
      <w:szCs w:val="24"/>
      <w:lang w:eastAsia="en-US"/>
    </w:rPr>
  </w:style>
  <w:style w:type="paragraph" w:styleId="Heading3">
    <w:name w:val="heading 3"/>
    <w:basedOn w:val="Normal"/>
    <w:next w:val="Normal"/>
    <w:link w:val="Heading3Char"/>
    <w:uiPriority w:val="9"/>
    <w:qFormat/>
    <w:rsid w:val="0193ED09"/>
    <w:pPr>
      <w:keepNext/>
      <w:keepLines/>
      <w:spacing w:before="240"/>
      <w:outlineLvl w:val="2"/>
    </w:pPr>
    <w:rPr>
      <w:b/>
      <w:bCs/>
      <w:lang w:eastAsia="en-US"/>
    </w:rPr>
  </w:style>
  <w:style w:type="paragraph" w:styleId="Heading4">
    <w:name w:val="heading 4"/>
    <w:basedOn w:val="Normal"/>
    <w:next w:val="Normal"/>
    <w:link w:val="Heading4Char"/>
    <w:uiPriority w:val="9"/>
    <w:qFormat/>
    <w:rsid w:val="0193ED09"/>
    <w:pPr>
      <w:keepNext/>
      <w:keepLines/>
      <w:spacing w:before="240"/>
      <w:outlineLvl w:val="3"/>
    </w:pPr>
    <w:rPr>
      <w:b/>
      <w:bCs/>
      <w:i/>
      <w:iCs/>
      <w:lang w:eastAsia="en-US"/>
    </w:rPr>
  </w:style>
  <w:style w:type="paragraph" w:styleId="Heading5">
    <w:name w:val="heading 5"/>
    <w:basedOn w:val="Normal"/>
    <w:next w:val="Normal"/>
    <w:link w:val="Heading5Char"/>
    <w:uiPriority w:val="9"/>
    <w:semiHidden/>
    <w:qFormat/>
    <w:rsid w:val="0193ED09"/>
    <w:pPr>
      <w:keepNext/>
      <w:keepLines/>
      <w:spacing w:before="200" w:after="0"/>
      <w:outlineLvl w:val="4"/>
    </w:pPr>
    <w:rPr>
      <w:lang w:eastAsia="en-US"/>
    </w:rPr>
  </w:style>
  <w:style w:type="paragraph" w:styleId="Heading6">
    <w:name w:val="heading 6"/>
    <w:basedOn w:val="Normal"/>
    <w:next w:val="Normal"/>
    <w:link w:val="Heading6Char"/>
    <w:uiPriority w:val="9"/>
    <w:unhideWhenUsed/>
    <w:qFormat/>
    <w:rsid w:val="0193ED09"/>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193ED09"/>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193ED0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93ED0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193ED09"/>
    <w:rPr>
      <w:rFonts w:ascii="EC Square Sans Pro" w:eastAsia="Calibri" w:hAnsi="EC Square Sans Pro" w:cs="Times New Roman"/>
      <w:b/>
      <w:bCs/>
      <w:noProof w:val="0"/>
      <w:sz w:val="26"/>
      <w:szCs w:val="26"/>
      <w:lang w:val="en-GB"/>
    </w:rPr>
  </w:style>
  <w:style w:type="character" w:customStyle="1" w:styleId="Heading2Char">
    <w:name w:val="Heading 2 Char"/>
    <w:basedOn w:val="DefaultParagraphFont"/>
    <w:link w:val="Heading2"/>
    <w:uiPriority w:val="9"/>
    <w:rsid w:val="0193ED09"/>
    <w:rPr>
      <w:rFonts w:ascii="EC Square Sans Pro" w:eastAsia="Times New Roman" w:hAnsi="EC Square Sans Pro" w:cs="Times New Roman"/>
      <w:b/>
      <w:bCs/>
      <w:noProof w:val="0"/>
      <w:sz w:val="24"/>
      <w:szCs w:val="24"/>
      <w:lang w:val="en-GB"/>
    </w:rPr>
  </w:style>
  <w:style w:type="character" w:customStyle="1" w:styleId="Heading3Char">
    <w:name w:val="Heading 3 Char"/>
    <w:basedOn w:val="DefaultParagraphFont"/>
    <w:link w:val="Heading3"/>
    <w:uiPriority w:val="9"/>
    <w:rsid w:val="0193ED09"/>
    <w:rPr>
      <w:rFonts w:ascii="EC Square Sans Pro" w:eastAsia="Times New Roman" w:hAnsi="EC Square Sans Pro" w:cs="Times New Roman"/>
      <w:b/>
      <w:bCs/>
      <w:noProof w:val="0"/>
      <w:sz w:val="20"/>
      <w:szCs w:val="20"/>
      <w:lang w:val="en-GB"/>
    </w:rPr>
  </w:style>
  <w:style w:type="character" w:customStyle="1" w:styleId="Heading4Char">
    <w:name w:val="Heading 4 Char"/>
    <w:basedOn w:val="DefaultParagraphFont"/>
    <w:link w:val="Heading4"/>
    <w:uiPriority w:val="9"/>
    <w:rsid w:val="0193ED09"/>
    <w:rPr>
      <w:rFonts w:ascii="EC Square Sans Pro" w:eastAsia="Times New Roman" w:hAnsi="EC Square Sans Pro" w:cs="Times New Roman"/>
      <w:b/>
      <w:bCs/>
      <w:i/>
      <w:iCs/>
      <w:noProof w:val="0"/>
      <w:sz w:val="20"/>
      <w:szCs w:val="20"/>
      <w:lang w:val="en-GB"/>
    </w:rPr>
  </w:style>
  <w:style w:type="character" w:customStyle="1" w:styleId="Heading5Char">
    <w:name w:val="Heading 5 Char"/>
    <w:basedOn w:val="DefaultParagraphFont"/>
    <w:link w:val="Heading5"/>
    <w:uiPriority w:val="9"/>
    <w:semiHidden/>
    <w:rsid w:val="0193ED09"/>
    <w:rPr>
      <w:rFonts w:ascii="EC Square Sans Pro" w:eastAsia="Times New Roman" w:hAnsi="EC Square Sans Pro" w:cs="Times New Roman"/>
      <w:noProof w:val="0"/>
      <w:sz w:val="20"/>
      <w:szCs w:val="20"/>
      <w:lang w:val="en-GB"/>
    </w:rPr>
  </w:style>
  <w:style w:type="paragraph" w:customStyle="1" w:styleId="JRCAbbreviations">
    <w:name w:val="JRC_Abbreviations"/>
    <w:basedOn w:val="Normal"/>
    <w:next w:val="JRCText"/>
    <w:uiPriority w:val="1"/>
    <w:qFormat/>
    <w:rsid w:val="0193ED09"/>
    <w:pPr>
      <w:tabs>
        <w:tab w:val="left" w:pos="851"/>
      </w:tabs>
      <w:ind w:left="851" w:hanging="851"/>
    </w:pPr>
    <w:rPr>
      <w:rFonts w:eastAsia="Calibri"/>
      <w:lang w:eastAsia="en-US"/>
    </w:rPr>
  </w:style>
  <w:style w:type="paragraph" w:customStyle="1" w:styleId="JRCCoversubtitle">
    <w:name w:val="JRC_Cover_subtitle"/>
    <w:basedOn w:val="Normal"/>
    <w:link w:val="JRCCoversubtitleChar"/>
    <w:uiPriority w:val="1"/>
    <w:qFormat/>
    <w:rsid w:val="0193ED09"/>
    <w:pPr>
      <w:spacing w:after="600" w:line="400" w:lineRule="exact"/>
      <w:ind w:left="-567"/>
      <w:jc w:val="left"/>
    </w:pPr>
    <w:rPr>
      <w:rFonts w:eastAsia="Calibri"/>
      <w:i/>
      <w:iCs/>
      <w:color w:val="5E66AB"/>
      <w:sz w:val="32"/>
      <w:szCs w:val="32"/>
      <w:lang w:eastAsia="en-US"/>
    </w:rPr>
  </w:style>
  <w:style w:type="paragraph" w:customStyle="1" w:styleId="JRCCovertitle">
    <w:name w:val="JRC_Cover_title"/>
    <w:basedOn w:val="Normal"/>
    <w:link w:val="JRCCovertitleChar"/>
    <w:uiPriority w:val="1"/>
    <w:rsid w:val="0193ED09"/>
    <w:pPr>
      <w:spacing w:before="600" w:after="600" w:line="640" w:lineRule="exact"/>
      <w:ind w:left="-567"/>
      <w:jc w:val="left"/>
    </w:pPr>
    <w:rPr>
      <w:rFonts w:eastAsia="Calibri"/>
      <w:sz w:val="56"/>
      <w:szCs w:val="56"/>
    </w:rPr>
  </w:style>
  <w:style w:type="paragraph" w:customStyle="1" w:styleId="JRCEquation">
    <w:name w:val="JRC_Equation"/>
    <w:basedOn w:val="Normal"/>
    <w:next w:val="JRCText"/>
    <w:uiPriority w:val="1"/>
    <w:qFormat/>
    <w:rsid w:val="0193ED09"/>
    <w:pPr>
      <w:spacing w:before="360" w:after="360"/>
      <w:jc w:val="center"/>
    </w:pPr>
    <w:rPr>
      <w:rFonts w:eastAsia="Calibri"/>
      <w:lang w:eastAsia="en-US"/>
    </w:rPr>
  </w:style>
  <w:style w:type="paragraph" w:customStyle="1" w:styleId="JRCFigurecaption">
    <w:name w:val="JRC_Figure_caption"/>
    <w:basedOn w:val="Normal"/>
    <w:next w:val="JRCText"/>
    <w:qFormat/>
    <w:rsid w:val="0193ED09"/>
    <w:pPr>
      <w:keepNext/>
      <w:spacing w:before="360"/>
      <w:jc w:val="center"/>
    </w:pPr>
    <w:rPr>
      <w:rFonts w:eastAsia="Calibri"/>
      <w:sz w:val="18"/>
      <w:szCs w:val="18"/>
      <w:lang w:eastAsia="en-US"/>
    </w:rPr>
  </w:style>
  <w:style w:type="paragraph" w:customStyle="1" w:styleId="JRCLevel-1Fronttitle">
    <w:name w:val="JRC_Level-1_Front_title"/>
    <w:basedOn w:val="Normal"/>
    <w:next w:val="JRCText"/>
    <w:link w:val="JRCLevel-1FronttitleChar"/>
    <w:uiPriority w:val="1"/>
    <w:qFormat/>
    <w:rsid w:val="0193ED09"/>
    <w:pPr>
      <w:keepNext/>
      <w:spacing w:before="0"/>
      <w:jc w:val="left"/>
    </w:pPr>
    <w:rPr>
      <w:b/>
      <w:bCs/>
      <w:sz w:val="24"/>
      <w:szCs w:val="24"/>
    </w:rPr>
  </w:style>
  <w:style w:type="character" w:customStyle="1" w:styleId="JRCLevel-1FronttitleChar">
    <w:name w:val="JRC_Level-1_Front_title Char"/>
    <w:link w:val="JRCLevel-1Fronttitle"/>
    <w:uiPriority w:val="1"/>
    <w:rsid w:val="0193ED09"/>
    <w:rPr>
      <w:rFonts w:ascii="EC Square Sans Pro" w:eastAsia="Times New Roman" w:hAnsi="EC Square Sans Pro" w:cs="Times New Roman"/>
      <w:b/>
      <w:bCs/>
      <w:noProof w:val="0"/>
      <w:sz w:val="24"/>
      <w:szCs w:val="24"/>
      <w:lang w:eastAsia="en-GB"/>
    </w:rPr>
  </w:style>
  <w:style w:type="paragraph" w:customStyle="1" w:styleId="JRCLevel-2Backtitle">
    <w:name w:val="JRC_Level-2_Back_title"/>
    <w:basedOn w:val="Normal"/>
    <w:next w:val="JRCText"/>
    <w:link w:val="JRCLevel-2BacktitleChar"/>
    <w:uiPriority w:val="1"/>
    <w:qFormat/>
    <w:rsid w:val="0193ED09"/>
    <w:pPr>
      <w:keepNext/>
      <w:jc w:val="left"/>
      <w:outlineLvl w:val="1"/>
    </w:pPr>
    <w:rPr>
      <w:rFonts w:eastAsia="Calibri"/>
      <w:b/>
      <w:bCs/>
      <w:lang w:eastAsia="en-US"/>
    </w:rPr>
  </w:style>
  <w:style w:type="character" w:customStyle="1" w:styleId="JRCLevel-2BacktitleChar">
    <w:name w:val="JRC_Level-2_Back_title Char"/>
    <w:link w:val="JRCLevel-2Backtitle"/>
    <w:uiPriority w:val="1"/>
    <w:rsid w:val="0193ED09"/>
    <w:rPr>
      <w:rFonts w:ascii="EC Square Sans Pro" w:hAnsi="EC Square Sans Pro" w:cs="Times New Roman"/>
      <w:b/>
      <w:bCs/>
      <w:noProof w:val="0"/>
      <w:sz w:val="20"/>
      <w:szCs w:val="20"/>
    </w:rPr>
  </w:style>
  <w:style w:type="paragraph" w:customStyle="1" w:styleId="JRCLevel-2Frontsmalltitle">
    <w:name w:val="JRC_Level-2_Front_small_title"/>
    <w:basedOn w:val="Normal"/>
    <w:next w:val="JRCText"/>
    <w:uiPriority w:val="1"/>
    <w:qFormat/>
    <w:rsid w:val="0193ED09"/>
    <w:pPr>
      <w:keepNext/>
      <w:spacing w:before="240"/>
      <w:jc w:val="left"/>
    </w:pPr>
    <w:rPr>
      <w:rFonts w:eastAsia="Calibri"/>
      <w:b/>
      <w:bCs/>
      <w:i/>
      <w:iCs/>
      <w:lang w:eastAsia="en-US"/>
    </w:rPr>
  </w:style>
  <w:style w:type="paragraph" w:customStyle="1" w:styleId="JRCTabletitle">
    <w:name w:val="JRC_Table_title"/>
    <w:basedOn w:val="Normal"/>
    <w:qFormat/>
    <w:rsid w:val="0193ED09"/>
    <w:pPr>
      <w:keepNext/>
      <w:spacing w:before="240"/>
      <w:jc w:val="left"/>
    </w:pPr>
    <w:rPr>
      <w:rFonts w:eastAsia="Calibri"/>
      <w:color w:val="000000" w:themeColor="text1"/>
      <w:sz w:val="18"/>
      <w:szCs w:val="18"/>
      <w:lang w:val="en-AU" w:eastAsia="en-US"/>
    </w:rPr>
  </w:style>
  <w:style w:type="paragraph" w:styleId="TableofFigures">
    <w:name w:val="table of figures"/>
    <w:basedOn w:val="Normal"/>
    <w:next w:val="Normal"/>
    <w:uiPriority w:val="99"/>
    <w:unhideWhenUsed/>
    <w:rsid w:val="0193ED09"/>
    <w:pPr>
      <w:jc w:val="left"/>
    </w:pPr>
    <w:rPr>
      <w:rFonts w:eastAsia="Calibri"/>
      <w:lang w:eastAsia="en-US"/>
    </w:rPr>
  </w:style>
  <w:style w:type="paragraph" w:customStyle="1" w:styleId="JRCText">
    <w:name w:val="JRC_Text"/>
    <w:basedOn w:val="Normal"/>
    <w:link w:val="JRCTextZchn"/>
    <w:qFormat/>
    <w:rsid w:val="0193ED09"/>
    <w:rPr>
      <w:rFonts w:eastAsia="Calibri"/>
      <w:lang w:eastAsia="en-US"/>
    </w:rPr>
  </w:style>
  <w:style w:type="paragraph" w:customStyle="1" w:styleId="JRCTextbulletedlist1">
    <w:name w:val="JRC_Text_bulleted_list1"/>
    <w:basedOn w:val="Normal"/>
    <w:uiPriority w:val="1"/>
    <w:qFormat/>
    <w:rsid w:val="0193ED09"/>
    <w:pPr>
      <w:numPr>
        <w:numId w:val="3"/>
      </w:numPr>
    </w:pPr>
  </w:style>
  <w:style w:type="paragraph" w:styleId="TOC1">
    <w:name w:val="toc 1"/>
    <w:basedOn w:val="Normal"/>
    <w:next w:val="Normal"/>
    <w:uiPriority w:val="39"/>
    <w:unhideWhenUsed/>
    <w:rsid w:val="0193ED09"/>
    <w:pPr>
      <w:tabs>
        <w:tab w:val="left" w:pos="284"/>
        <w:tab w:val="right" w:leader="dot" w:pos="9016"/>
      </w:tabs>
      <w:spacing w:after="100"/>
      <w:jc w:val="left"/>
    </w:pPr>
    <w:rPr>
      <w:rFonts w:ascii="EC Square Sans Cond Pro" w:eastAsia="Calibri" w:hAnsi="EC Square Sans Cond Pro"/>
      <w:noProof/>
      <w:lang w:eastAsia="en-US"/>
    </w:rPr>
  </w:style>
  <w:style w:type="paragraph" w:styleId="TOC2">
    <w:name w:val="toc 2"/>
    <w:basedOn w:val="Normal"/>
    <w:next w:val="Normal"/>
    <w:uiPriority w:val="39"/>
    <w:unhideWhenUsed/>
    <w:rsid w:val="0193ED09"/>
    <w:pPr>
      <w:tabs>
        <w:tab w:val="left" w:pos="709"/>
        <w:tab w:val="right" w:leader="dot" w:pos="9016"/>
      </w:tabs>
      <w:spacing w:after="100"/>
      <w:ind w:left="284"/>
      <w:jc w:val="left"/>
    </w:pPr>
    <w:rPr>
      <w:rFonts w:ascii="EC Square Sans Cond Pro" w:eastAsia="Calibri" w:hAnsi="EC Square Sans Cond Pro"/>
      <w:noProof/>
      <w:lang w:eastAsia="en-US"/>
    </w:rPr>
  </w:style>
  <w:style w:type="paragraph" w:styleId="TOC3">
    <w:name w:val="toc 3"/>
    <w:basedOn w:val="Normal"/>
    <w:next w:val="Normal"/>
    <w:uiPriority w:val="39"/>
    <w:unhideWhenUsed/>
    <w:rsid w:val="0193ED09"/>
    <w:pPr>
      <w:tabs>
        <w:tab w:val="left" w:pos="1276"/>
        <w:tab w:val="right" w:leader="dot" w:pos="9016"/>
      </w:tabs>
      <w:spacing w:after="100"/>
      <w:ind w:left="567"/>
      <w:jc w:val="left"/>
    </w:pPr>
    <w:rPr>
      <w:rFonts w:ascii="EC Square Sans Cond Pro" w:eastAsia="Calibri" w:hAnsi="EC Square Sans Cond Pro"/>
      <w:noProof/>
      <w:lang w:eastAsia="en-US"/>
    </w:rPr>
  </w:style>
  <w:style w:type="paragraph" w:styleId="TOC4">
    <w:name w:val="toc 4"/>
    <w:basedOn w:val="Normal"/>
    <w:next w:val="Normal"/>
    <w:uiPriority w:val="39"/>
    <w:unhideWhenUsed/>
    <w:rsid w:val="0193ED09"/>
    <w:pPr>
      <w:tabs>
        <w:tab w:val="left" w:pos="1701"/>
        <w:tab w:val="right" w:leader="dot" w:pos="9016"/>
      </w:tabs>
      <w:spacing w:after="100"/>
      <w:ind w:left="851"/>
      <w:jc w:val="left"/>
    </w:pPr>
    <w:rPr>
      <w:rFonts w:ascii="EC Square Sans Cond Pro" w:eastAsia="Calibri" w:hAnsi="EC Square Sans Cond Pro"/>
      <w:noProof/>
      <w:lang w:eastAsia="en-US"/>
    </w:rPr>
  </w:style>
  <w:style w:type="paragraph" w:styleId="TOC5">
    <w:name w:val="toc 5"/>
    <w:basedOn w:val="Normal"/>
    <w:next w:val="Normal"/>
    <w:uiPriority w:val="39"/>
    <w:unhideWhenUsed/>
    <w:rsid w:val="0193ED09"/>
    <w:pPr>
      <w:tabs>
        <w:tab w:val="left" w:pos="2268"/>
        <w:tab w:val="right" w:leader="dot" w:pos="9016"/>
      </w:tabs>
      <w:spacing w:after="100"/>
      <w:ind w:left="1134"/>
      <w:jc w:val="left"/>
    </w:pPr>
    <w:rPr>
      <w:rFonts w:ascii="EC Square Sans Cond Pro" w:eastAsia="Calibri" w:hAnsi="EC Square Sans Cond Pro"/>
      <w:noProof/>
      <w:lang w:eastAsia="en-US"/>
    </w:rPr>
  </w:style>
  <w:style w:type="paragraph" w:styleId="TOCHeading">
    <w:name w:val="TOC Heading"/>
    <w:basedOn w:val="Normal"/>
    <w:next w:val="Normal"/>
    <w:uiPriority w:val="39"/>
    <w:unhideWhenUsed/>
    <w:qFormat/>
    <w:rsid w:val="0193ED09"/>
    <w:pPr>
      <w:keepNext/>
      <w:keepLines/>
      <w:spacing w:after="480"/>
    </w:pPr>
    <w:rPr>
      <w:b/>
      <w:bCs/>
      <w:sz w:val="26"/>
      <w:szCs w:val="26"/>
      <w:lang w:eastAsia="ja-JP"/>
    </w:rPr>
  </w:style>
  <w:style w:type="paragraph" w:styleId="FootnoteText">
    <w:name w:val="footnote text"/>
    <w:aliases w:val="Char,Fußnote,Carattere,fn,Footnotes,Footnote ak,Footnote Text Char1,Footnote Text Char Char,fn Char Char,footnote text Char Char,Footnotes Char Char,Footnote ak Char Char,fn Char1,footnote text Char1,Footnotes Char1,ft,Footnote Text_EP-LC"/>
    <w:basedOn w:val="Normal"/>
    <w:link w:val="FootnoteTextChar"/>
    <w:uiPriority w:val="99"/>
    <w:unhideWhenUsed/>
    <w:rsid w:val="0193ED09"/>
    <w:pPr>
      <w:spacing w:before="0" w:after="0"/>
      <w:ind w:left="357" w:hanging="357"/>
    </w:pPr>
    <w:rPr>
      <w:rFonts w:eastAsiaTheme="minorEastAsia" w:cstheme="minorBidi"/>
      <w:sz w:val="16"/>
      <w:szCs w:val="16"/>
      <w:lang w:eastAsia="en-US"/>
    </w:rPr>
  </w:style>
  <w:style w:type="character" w:customStyle="1" w:styleId="FootnoteTextChar">
    <w:name w:val="Footnote Text Char"/>
    <w:aliases w:val="Char Char,Fußnote Char,Carattere Char,fn Char,Footnotes Char,Footnote ak Char,Footnote Text Char1 Char,Footnote Text Char Char Char,fn Char Char Char,footnote text Char Char Char,Footnotes Char Char Char,Footnote ak Char Char Char"/>
    <w:basedOn w:val="DefaultParagraphFont"/>
    <w:link w:val="FootnoteText"/>
    <w:uiPriority w:val="99"/>
    <w:rsid w:val="0193ED09"/>
    <w:rPr>
      <w:rFonts w:ascii="EC Square Sans Pro" w:eastAsiaTheme="minorEastAsia" w:hAnsi="EC Square Sans Pro" w:cstheme="minorBidi"/>
      <w:noProof w:val="0"/>
      <w:sz w:val="16"/>
      <w:szCs w:val="16"/>
      <w:lang w:val="en-GB"/>
    </w:rPr>
  </w:style>
  <w:style w:type="character" w:styleId="FootnoteReference">
    <w:name w:val="footnote reference"/>
    <w:aliases w:val="SUPERS,Odwołanie przypisu,Times 10 Point,Exposant 3 Point,Footnote symbol,Footnote reference number,number,Footnote Reference Superscript,stylish,Знак сноски-FN,Ciae niinee-FN,Знак сноски 1,(Footnote Reference),FR,f, Exposant 3 Point"/>
    <w:basedOn w:val="DefaultParagraphFont"/>
    <w:link w:val="CharCharChar1"/>
    <w:uiPriority w:val="99"/>
    <w:unhideWhenUsed/>
    <w:qFormat/>
    <w:rsid w:val="00F7732B"/>
    <w:rPr>
      <w:rFonts w:ascii="EC Square Sans Pro" w:hAnsi="EC Square Sans Pro"/>
      <w:vertAlign w:val="superscript"/>
      <w:lang w:val="en-GB"/>
    </w:rPr>
  </w:style>
  <w:style w:type="paragraph" w:customStyle="1" w:styleId="JRCLevel-2title">
    <w:name w:val="JRC_Level-2_title"/>
    <w:basedOn w:val="Heading2"/>
    <w:next w:val="JRCText"/>
    <w:qFormat/>
    <w:rsid w:val="00C61CFA"/>
    <w:pPr>
      <w:ind w:left="1427" w:hanging="576"/>
    </w:pPr>
    <w:rPr>
      <w:color w:val="6CA644"/>
      <w:sz w:val="32"/>
      <w:szCs w:val="32"/>
    </w:rPr>
  </w:style>
  <w:style w:type="paragraph" w:customStyle="1" w:styleId="JRCLevel-1title">
    <w:name w:val="JRC_Level-1_title"/>
    <w:basedOn w:val="Heading1"/>
    <w:next w:val="JRCText"/>
    <w:qFormat/>
    <w:rsid w:val="00C61CFA"/>
    <w:pPr>
      <w:keepLines/>
      <w:spacing w:before="0"/>
      <w:ind w:left="432" w:hanging="432"/>
      <w:jc w:val="left"/>
    </w:pPr>
    <w:rPr>
      <w:color w:val="6CA644"/>
      <w:sz w:val="56"/>
      <w:szCs w:val="56"/>
    </w:rPr>
  </w:style>
  <w:style w:type="paragraph" w:customStyle="1" w:styleId="JRCTextbulletedlist2">
    <w:name w:val="JRC_Text_bulleted_list2"/>
    <w:basedOn w:val="Normal"/>
    <w:uiPriority w:val="1"/>
    <w:qFormat/>
    <w:rsid w:val="0193ED09"/>
    <w:pPr>
      <w:numPr>
        <w:ilvl w:val="1"/>
        <w:numId w:val="4"/>
      </w:numPr>
    </w:pPr>
  </w:style>
  <w:style w:type="paragraph" w:customStyle="1" w:styleId="JRCLevel-4title">
    <w:name w:val="JRC_Level-4_title"/>
    <w:basedOn w:val="Normal"/>
    <w:next w:val="JRCText"/>
    <w:qFormat/>
    <w:rsid w:val="0193ED09"/>
    <w:pPr>
      <w:keepNext/>
      <w:keepLines/>
      <w:spacing w:before="240"/>
      <w:ind w:left="862" w:hanging="862"/>
      <w:jc w:val="left"/>
    </w:pPr>
    <w:rPr>
      <w:b/>
      <w:bCs/>
      <w:i/>
      <w:iCs/>
    </w:rPr>
  </w:style>
  <w:style w:type="paragraph" w:customStyle="1" w:styleId="JRCLevel-3title">
    <w:name w:val="JRC_Level-3_title"/>
    <w:basedOn w:val="Heading3"/>
    <w:next w:val="JRCText"/>
    <w:qFormat/>
    <w:rsid w:val="00C61CFA"/>
    <w:pPr>
      <w:spacing w:line="240" w:lineRule="auto"/>
      <w:ind w:left="720" w:hanging="720"/>
    </w:pPr>
    <w:rPr>
      <w:b w:val="0"/>
      <w:color w:val="85BD5F"/>
      <w:sz w:val="22"/>
      <w:szCs w:val="22"/>
    </w:rPr>
  </w:style>
  <w:style w:type="paragraph" w:customStyle="1" w:styleId="JRCLevel-5title">
    <w:name w:val="JRC_Level-5_title"/>
    <w:basedOn w:val="Normal"/>
    <w:next w:val="JRCText"/>
    <w:qFormat/>
    <w:rsid w:val="0193ED09"/>
    <w:pPr>
      <w:keepNext/>
      <w:keepLines/>
      <w:spacing w:before="200" w:after="0"/>
      <w:ind w:left="1009" w:hanging="1009"/>
      <w:jc w:val="left"/>
      <w:outlineLvl w:val="4"/>
    </w:pPr>
  </w:style>
  <w:style w:type="paragraph" w:styleId="BalloonText">
    <w:name w:val="Balloon Text"/>
    <w:basedOn w:val="Normal"/>
    <w:link w:val="BalloonTextChar"/>
    <w:uiPriority w:val="99"/>
    <w:semiHidden/>
    <w:unhideWhenUsed/>
    <w:rsid w:val="0193ED0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193ED09"/>
    <w:rPr>
      <w:rFonts w:ascii="Tahoma" w:eastAsia="Times New Roman" w:hAnsi="Tahoma" w:cs="Tahoma"/>
      <w:noProof w:val="0"/>
      <w:sz w:val="16"/>
      <w:szCs w:val="16"/>
      <w:lang w:val="en-GB" w:eastAsia="en-GB"/>
    </w:rPr>
  </w:style>
  <w:style w:type="paragraph" w:customStyle="1" w:styleId="JRCLevel-1Backtitle">
    <w:name w:val="JRC_Level-1_Back_title"/>
    <w:basedOn w:val="Normal"/>
    <w:next w:val="JRCText"/>
    <w:uiPriority w:val="1"/>
    <w:qFormat/>
    <w:rsid w:val="0193ED09"/>
    <w:pPr>
      <w:keepNext/>
      <w:spacing w:before="0"/>
      <w:jc w:val="left"/>
      <w:outlineLvl w:val="0"/>
    </w:pPr>
    <w:rPr>
      <w:b/>
      <w:bCs/>
      <w:sz w:val="24"/>
      <w:szCs w:val="24"/>
    </w:rPr>
  </w:style>
  <w:style w:type="character" w:styleId="Hyperlink">
    <w:name w:val="Hyperlink"/>
    <w:basedOn w:val="DefaultParagraphFont"/>
    <w:uiPriority w:val="99"/>
    <w:unhideWhenUsed/>
    <w:rsid w:val="00F7732B"/>
    <w:rPr>
      <w:rFonts w:ascii="EC Square Sans Pro" w:hAnsi="EC Square Sans Pro"/>
      <w:color w:val="0563C1" w:themeColor="hyperlink"/>
      <w:u w:val="single"/>
    </w:rPr>
  </w:style>
  <w:style w:type="paragraph" w:customStyle="1" w:styleId="JRCBoxtitle">
    <w:name w:val="JRC_Box_title"/>
    <w:basedOn w:val="Normal"/>
    <w:uiPriority w:val="1"/>
    <w:qFormat/>
    <w:rsid w:val="0193ED09"/>
    <w:pPr>
      <w:keepNext/>
      <w:spacing w:before="240" w:after="0"/>
    </w:pPr>
    <w:rPr>
      <w:sz w:val="18"/>
      <w:szCs w:val="18"/>
    </w:rPr>
  </w:style>
  <w:style w:type="paragraph" w:customStyle="1" w:styleId="JRCBoxtext">
    <w:name w:val="JRC_Box_text"/>
    <w:basedOn w:val="Normal"/>
    <w:qFormat/>
    <w:rsid w:val="0193ED09"/>
    <w:pPr>
      <w:keepLines/>
    </w:pPr>
  </w:style>
  <w:style w:type="paragraph" w:customStyle="1" w:styleId="JRCBoxbulletlist">
    <w:name w:val="JRC_Box_bullet_list"/>
    <w:basedOn w:val="Normal"/>
    <w:uiPriority w:val="1"/>
    <w:qFormat/>
    <w:rsid w:val="0193ED09"/>
    <w:pPr>
      <w:numPr>
        <w:numId w:val="2"/>
      </w:numPr>
    </w:pPr>
  </w:style>
  <w:style w:type="paragraph" w:customStyle="1" w:styleId="JRCTextnumberedlist1">
    <w:name w:val="JRC_Text_numbered_list1"/>
    <w:basedOn w:val="Normal"/>
    <w:uiPriority w:val="1"/>
    <w:qFormat/>
    <w:rsid w:val="0193ED09"/>
    <w:pPr>
      <w:numPr>
        <w:numId w:val="5"/>
      </w:numPr>
    </w:pPr>
  </w:style>
  <w:style w:type="paragraph" w:styleId="Header">
    <w:name w:val="header"/>
    <w:basedOn w:val="Normal"/>
    <w:link w:val="HeaderChar"/>
    <w:uiPriority w:val="99"/>
    <w:unhideWhenUsed/>
    <w:rsid w:val="0193ED09"/>
    <w:pPr>
      <w:tabs>
        <w:tab w:val="center" w:pos="4513"/>
        <w:tab w:val="right" w:pos="9026"/>
      </w:tabs>
      <w:spacing w:before="0" w:after="0"/>
    </w:pPr>
  </w:style>
  <w:style w:type="character" w:customStyle="1" w:styleId="HeaderChar">
    <w:name w:val="Header Char"/>
    <w:basedOn w:val="DefaultParagraphFont"/>
    <w:link w:val="Header"/>
    <w:uiPriority w:val="99"/>
    <w:rsid w:val="0193ED09"/>
    <w:rPr>
      <w:rFonts w:ascii="EC Square Sans Pro" w:eastAsia="Times New Roman" w:hAnsi="EC Square Sans Pro" w:cs="Times New Roman"/>
      <w:noProof w:val="0"/>
      <w:sz w:val="20"/>
      <w:szCs w:val="20"/>
      <w:lang w:val="en-GB" w:eastAsia="en-GB"/>
    </w:rPr>
  </w:style>
  <w:style w:type="paragraph" w:styleId="Footer">
    <w:name w:val="footer"/>
    <w:basedOn w:val="Normal"/>
    <w:link w:val="FooterChar"/>
    <w:uiPriority w:val="99"/>
    <w:unhideWhenUsed/>
    <w:rsid w:val="0193ED09"/>
    <w:pPr>
      <w:tabs>
        <w:tab w:val="center" w:pos="4513"/>
        <w:tab w:val="right" w:pos="9026"/>
      </w:tabs>
      <w:spacing w:before="0" w:after="0"/>
    </w:pPr>
  </w:style>
  <w:style w:type="character" w:customStyle="1" w:styleId="FooterChar">
    <w:name w:val="Footer Char"/>
    <w:basedOn w:val="DefaultParagraphFont"/>
    <w:link w:val="Footer"/>
    <w:uiPriority w:val="99"/>
    <w:rsid w:val="0193ED09"/>
    <w:rPr>
      <w:rFonts w:ascii="EC Square Sans Pro" w:eastAsia="Times New Roman" w:hAnsi="EC Square Sans Pro" w:cs="Times New Roman"/>
      <w:noProof w:val="0"/>
      <w:sz w:val="20"/>
      <w:szCs w:val="20"/>
      <w:lang w:val="en-GB" w:eastAsia="en-GB"/>
    </w:rPr>
  </w:style>
  <w:style w:type="paragraph" w:customStyle="1" w:styleId="JRCCoverAuthor">
    <w:name w:val="JRC_Cover_Author"/>
    <w:basedOn w:val="Normal"/>
    <w:uiPriority w:val="1"/>
    <w:qFormat/>
    <w:rsid w:val="0193ED09"/>
    <w:pPr>
      <w:jc w:val="left"/>
    </w:pPr>
    <w:rPr>
      <w:color w:val="7F7F7F" w:themeColor="text1" w:themeTint="80"/>
    </w:rPr>
  </w:style>
  <w:style w:type="paragraph" w:customStyle="1" w:styleId="JRCCoveryear">
    <w:name w:val="JRC_Cover_year"/>
    <w:basedOn w:val="Normal"/>
    <w:uiPriority w:val="1"/>
    <w:rsid w:val="0193ED09"/>
    <w:pPr>
      <w:spacing w:before="0" w:after="0"/>
      <w:jc w:val="left"/>
    </w:pPr>
  </w:style>
  <w:style w:type="paragraph" w:customStyle="1" w:styleId="JRCCoverclass">
    <w:name w:val="JRC_Cover_class"/>
    <w:basedOn w:val="Normal"/>
    <w:uiPriority w:val="1"/>
    <w:rsid w:val="0193ED09"/>
    <w:rPr>
      <w:color w:val="FF0000"/>
    </w:rPr>
  </w:style>
  <w:style w:type="paragraph" w:customStyle="1" w:styleId="JRCCoverEURISSN">
    <w:name w:val="JRC_Cover_EUR_ISSN"/>
    <w:basedOn w:val="Normal"/>
    <w:link w:val="JRCCoverEURISSNChar"/>
    <w:uiPriority w:val="1"/>
    <w:rsid w:val="0193ED09"/>
    <w:pPr>
      <w:spacing w:before="0" w:after="0"/>
      <w:jc w:val="right"/>
    </w:pPr>
    <w:rPr>
      <w:sz w:val="18"/>
      <w:szCs w:val="18"/>
    </w:rPr>
  </w:style>
  <w:style w:type="table" w:styleId="TableGrid">
    <w:name w:val="Table Grid"/>
    <w:basedOn w:val="TableNormal"/>
    <w:uiPriority w:val="39"/>
    <w:rsid w:val="00F7732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OBC Bullet,Normal 1,Task Body,Viñetas (Inicio Parrafo),Paragrafo elenco,3 Txt tabla,Zerrenda-paragrafoa,Fiche List Paragraph,Dot pt,F5 List Paragraph,List Paragraph1,No Spacing1,List Paragraph Char Char Char,Indicator Text,Numbered Para 1"/>
    <w:basedOn w:val="Normal"/>
    <w:link w:val="ListParagraphChar"/>
    <w:uiPriority w:val="34"/>
    <w:qFormat/>
    <w:rsid w:val="0193ED09"/>
    <w:pPr>
      <w:ind w:left="720"/>
      <w:contextualSpacing/>
    </w:pPr>
    <w:rPr>
      <w:rFonts w:eastAsiaTheme="minorEastAsia" w:cstheme="minorBidi"/>
      <w:lang w:eastAsia="en-US"/>
    </w:rPr>
  </w:style>
  <w:style w:type="paragraph" w:customStyle="1" w:styleId="JRCCovertext">
    <w:name w:val="JRC_Cover_text"/>
    <w:basedOn w:val="Normal"/>
    <w:qFormat/>
    <w:rsid w:val="0193ED09"/>
    <w:pPr>
      <w:widowControl w:val="0"/>
      <w:spacing w:before="0" w:after="0" w:line="200" w:lineRule="exact"/>
    </w:pPr>
    <w:rPr>
      <w:sz w:val="16"/>
      <w:szCs w:val="16"/>
    </w:rPr>
  </w:style>
  <w:style w:type="paragraph" w:customStyle="1" w:styleId="JRCTablesource">
    <w:name w:val="JRC_Table_source"/>
    <w:basedOn w:val="Normal"/>
    <w:next w:val="JRCText"/>
    <w:uiPriority w:val="1"/>
    <w:qFormat/>
    <w:rsid w:val="0193ED09"/>
    <w:pPr>
      <w:spacing w:before="0"/>
    </w:pPr>
    <w:rPr>
      <w:i/>
      <w:iCs/>
      <w:sz w:val="16"/>
      <w:szCs w:val="16"/>
    </w:rPr>
  </w:style>
  <w:style w:type="paragraph" w:customStyle="1" w:styleId="JRCFiguresource">
    <w:name w:val="JRC_Figure_source"/>
    <w:basedOn w:val="Normal"/>
    <w:next w:val="JRCText"/>
    <w:qFormat/>
    <w:rsid w:val="0193ED09"/>
    <w:pPr>
      <w:spacing w:before="0" w:after="360"/>
      <w:jc w:val="center"/>
    </w:pPr>
    <w:rPr>
      <w:i/>
      <w:iCs/>
      <w:sz w:val="16"/>
      <w:szCs w:val="16"/>
    </w:rPr>
  </w:style>
  <w:style w:type="paragraph" w:customStyle="1" w:styleId="JRCTablenote">
    <w:name w:val="JRC_Table_note"/>
    <w:basedOn w:val="Normal"/>
    <w:qFormat/>
    <w:rsid w:val="0193ED09"/>
    <w:pPr>
      <w:spacing w:before="0"/>
      <w:ind w:left="357" w:hanging="357"/>
      <w:contextualSpacing/>
    </w:pPr>
    <w:rPr>
      <w:sz w:val="16"/>
      <w:szCs w:val="16"/>
    </w:rPr>
  </w:style>
  <w:style w:type="paragraph" w:customStyle="1" w:styleId="JRCTextnumberedlist2">
    <w:name w:val="JRC_Text_numbered_list2"/>
    <w:basedOn w:val="Normal"/>
    <w:uiPriority w:val="1"/>
    <w:qFormat/>
    <w:rsid w:val="0193ED09"/>
    <w:pPr>
      <w:numPr>
        <w:ilvl w:val="1"/>
        <w:numId w:val="5"/>
      </w:numPr>
    </w:pPr>
  </w:style>
  <w:style w:type="character" w:styleId="PlaceholderText">
    <w:name w:val="Placeholder Text"/>
    <w:basedOn w:val="DefaultParagraphFont"/>
    <w:uiPriority w:val="99"/>
    <w:semiHidden/>
    <w:rsid w:val="00F7732B"/>
    <w:rPr>
      <w:color w:val="808080"/>
    </w:rPr>
  </w:style>
  <w:style w:type="paragraph" w:styleId="TOC6">
    <w:name w:val="toc 6"/>
    <w:basedOn w:val="Normal"/>
    <w:next w:val="Normal"/>
    <w:uiPriority w:val="39"/>
    <w:semiHidden/>
    <w:unhideWhenUsed/>
    <w:rsid w:val="0193ED09"/>
    <w:pPr>
      <w:spacing w:after="100"/>
      <w:ind w:left="1000"/>
    </w:pPr>
    <w:rPr>
      <w:rFonts w:ascii="EC Square Sans Cond Pro" w:hAnsi="EC Square Sans Cond Pro"/>
    </w:rPr>
  </w:style>
  <w:style w:type="paragraph" w:styleId="TOC7">
    <w:name w:val="toc 7"/>
    <w:basedOn w:val="Normal"/>
    <w:next w:val="Normal"/>
    <w:uiPriority w:val="39"/>
    <w:semiHidden/>
    <w:unhideWhenUsed/>
    <w:rsid w:val="0193ED09"/>
    <w:pPr>
      <w:spacing w:after="100"/>
      <w:ind w:left="1200"/>
    </w:pPr>
    <w:rPr>
      <w:rFonts w:ascii="EC Square Sans Cond Pro" w:hAnsi="EC Square Sans Cond Pro"/>
    </w:rPr>
  </w:style>
  <w:style w:type="paragraph" w:styleId="TOC8">
    <w:name w:val="toc 8"/>
    <w:basedOn w:val="Normal"/>
    <w:next w:val="Normal"/>
    <w:uiPriority w:val="39"/>
    <w:semiHidden/>
    <w:unhideWhenUsed/>
    <w:rsid w:val="0193ED09"/>
    <w:pPr>
      <w:spacing w:after="100"/>
      <w:ind w:left="1400"/>
    </w:pPr>
    <w:rPr>
      <w:rFonts w:ascii="EC Square Sans Cond Pro" w:hAnsi="EC Square Sans Cond Pro"/>
    </w:rPr>
  </w:style>
  <w:style w:type="paragraph" w:styleId="TOC9">
    <w:name w:val="toc 9"/>
    <w:basedOn w:val="Normal"/>
    <w:next w:val="Normal"/>
    <w:uiPriority w:val="39"/>
    <w:semiHidden/>
    <w:unhideWhenUsed/>
    <w:rsid w:val="0193ED09"/>
    <w:pPr>
      <w:spacing w:after="100"/>
      <w:ind w:left="1600"/>
    </w:pPr>
    <w:rPr>
      <w:rFonts w:ascii="EC Square Sans Cond Pro" w:hAnsi="EC Square Sans Cond Pro"/>
    </w:rPr>
  </w:style>
  <w:style w:type="character" w:styleId="FollowedHyperlink">
    <w:name w:val="FollowedHyperlink"/>
    <w:basedOn w:val="DefaultParagraphFont"/>
    <w:uiPriority w:val="99"/>
    <w:semiHidden/>
    <w:unhideWhenUsed/>
    <w:rsid w:val="00F7732B"/>
    <w:rPr>
      <w:color w:val="954F72" w:themeColor="followedHyperlink"/>
      <w:u w:val="single"/>
    </w:rPr>
  </w:style>
  <w:style w:type="paragraph" w:customStyle="1" w:styleId="JRCFrontCoverPublicationCategory">
    <w:name w:val="JRC_Front_Cover_Publication_Category"/>
    <w:basedOn w:val="Normal"/>
    <w:link w:val="JRCFrontCoverPublicationCategoryChar"/>
    <w:uiPriority w:val="1"/>
    <w:qFormat/>
    <w:rsid w:val="0193ED09"/>
    <w:pPr>
      <w:spacing w:before="0" w:after="0"/>
      <w:jc w:val="center"/>
    </w:pPr>
    <w:rPr>
      <w:rFonts w:ascii="EC Square Sans Pro Light" w:hAnsi="EC Square Sans Pro Light"/>
      <w:color w:val="FFFFFF" w:themeColor="background1"/>
      <w:sz w:val="29"/>
      <w:szCs w:val="29"/>
    </w:rPr>
  </w:style>
  <w:style w:type="paragraph" w:customStyle="1" w:styleId="JRCCoverTitle0">
    <w:name w:val="JRC_Cover_Title"/>
    <w:basedOn w:val="JRCCovertitle"/>
    <w:link w:val="JRCCoverTitleChar0"/>
    <w:uiPriority w:val="1"/>
    <w:qFormat/>
    <w:rsid w:val="0193ED09"/>
    <w:rPr>
      <w:rFonts w:ascii="EC Square Sans Pro Light" w:hAnsi="EC Square Sans Pro Light"/>
      <w:color w:val="5E66AB"/>
    </w:rPr>
  </w:style>
  <w:style w:type="character" w:customStyle="1" w:styleId="JRCFrontCoverPublicationCategoryChar">
    <w:name w:val="JRC_Front_Cover_Publication_Category Char"/>
    <w:basedOn w:val="DefaultParagraphFont"/>
    <w:link w:val="JRCFrontCoverPublicationCategory"/>
    <w:uiPriority w:val="1"/>
    <w:rsid w:val="0193ED09"/>
    <w:rPr>
      <w:rFonts w:ascii="EC Square Sans Pro Light" w:eastAsia="Times New Roman" w:hAnsi="EC Square Sans Pro Light" w:cs="Times New Roman"/>
      <w:noProof w:val="0"/>
      <w:color w:val="FFFFFF" w:themeColor="background1"/>
      <w:sz w:val="29"/>
      <w:szCs w:val="29"/>
      <w:lang w:val="en-GB" w:eastAsia="en-GB"/>
    </w:rPr>
  </w:style>
  <w:style w:type="paragraph" w:customStyle="1" w:styleId="JRCCoverSubtitle0">
    <w:name w:val="JRC_Cover_Subtitle"/>
    <w:basedOn w:val="JRCCoversubtitle"/>
    <w:link w:val="JRCCoverSubtitleChar0"/>
    <w:uiPriority w:val="1"/>
    <w:qFormat/>
    <w:rsid w:val="0193ED09"/>
  </w:style>
  <w:style w:type="character" w:customStyle="1" w:styleId="JRCCovertitleChar">
    <w:name w:val="JRC_Cover_title Char"/>
    <w:basedOn w:val="DefaultParagraphFont"/>
    <w:link w:val="JRCCovertitle"/>
    <w:uiPriority w:val="1"/>
    <w:rsid w:val="0193ED09"/>
    <w:rPr>
      <w:rFonts w:ascii="EC Square Sans Pro" w:eastAsia="Calibri" w:hAnsi="EC Square Sans Pro" w:cs="Times New Roman"/>
      <w:noProof w:val="0"/>
      <w:sz w:val="56"/>
      <w:szCs w:val="56"/>
      <w:lang w:val="en-GB" w:eastAsia="en-GB"/>
    </w:rPr>
  </w:style>
  <w:style w:type="character" w:customStyle="1" w:styleId="JRCCoverTitleChar0">
    <w:name w:val="JRC_Cover_Title Char"/>
    <w:basedOn w:val="JRCCovertitleChar"/>
    <w:link w:val="JRCCoverTitle0"/>
    <w:uiPriority w:val="1"/>
    <w:rsid w:val="0193ED09"/>
    <w:rPr>
      <w:rFonts w:ascii="EC Square Sans Pro Light" w:eastAsia="Calibri" w:hAnsi="EC Square Sans Pro Light" w:cs="Times New Roman"/>
      <w:noProof w:val="0"/>
      <w:color w:val="5E66AB"/>
      <w:sz w:val="56"/>
      <w:szCs w:val="56"/>
      <w:lang w:val="en-GB" w:eastAsia="en-GB"/>
    </w:rPr>
  </w:style>
  <w:style w:type="paragraph" w:customStyle="1" w:styleId="JRCCoverISSN">
    <w:name w:val="JRC_Cover_ISSN"/>
    <w:basedOn w:val="JRCCoverEURISSN"/>
    <w:link w:val="JRCCoverISSNChar"/>
    <w:uiPriority w:val="1"/>
    <w:qFormat/>
    <w:rsid w:val="0193ED09"/>
  </w:style>
  <w:style w:type="character" w:customStyle="1" w:styleId="JRCCoversubtitleChar">
    <w:name w:val="JRC_Cover_subtitle Char"/>
    <w:basedOn w:val="DefaultParagraphFont"/>
    <w:link w:val="JRCCoversubtitle"/>
    <w:uiPriority w:val="1"/>
    <w:rsid w:val="0193ED09"/>
    <w:rPr>
      <w:rFonts w:ascii="EC Square Sans Pro" w:eastAsia="Calibri" w:hAnsi="EC Square Sans Pro" w:cs="Times New Roman"/>
      <w:i/>
      <w:iCs/>
      <w:noProof w:val="0"/>
      <w:color w:val="5E66AB"/>
      <w:sz w:val="32"/>
      <w:szCs w:val="32"/>
      <w:lang w:val="en-GB"/>
    </w:rPr>
  </w:style>
  <w:style w:type="character" w:customStyle="1" w:styleId="JRCCoverSubtitleChar0">
    <w:name w:val="JRC_Cover_Subtitle Char"/>
    <w:basedOn w:val="JRCCoversubtitleChar"/>
    <w:link w:val="JRCCoverSubtitle0"/>
    <w:uiPriority w:val="1"/>
    <w:rsid w:val="0193ED09"/>
    <w:rPr>
      <w:rFonts w:ascii="EC Square Sans Pro" w:eastAsia="Calibri" w:hAnsi="EC Square Sans Pro" w:cs="Times New Roman"/>
      <w:i/>
      <w:iCs/>
      <w:noProof w:val="0"/>
      <w:color w:val="5E66AB"/>
      <w:sz w:val="32"/>
      <w:szCs w:val="32"/>
      <w:lang w:val="en-GB"/>
    </w:rPr>
  </w:style>
  <w:style w:type="paragraph" w:customStyle="1" w:styleId="JRCCoverEURNumber">
    <w:name w:val="JRC_Cover_EUR_Number"/>
    <w:basedOn w:val="JRCCoverEURISSN"/>
    <w:link w:val="JRCCoverEURNumberChar"/>
    <w:uiPriority w:val="1"/>
    <w:qFormat/>
    <w:rsid w:val="0193ED09"/>
    <w:rPr>
      <w:color w:val="FFFFFF" w:themeColor="background1"/>
    </w:rPr>
  </w:style>
  <w:style w:type="character" w:customStyle="1" w:styleId="JRCCoverEURISSNChar">
    <w:name w:val="JRC_Cover_EUR_ISSN Char"/>
    <w:basedOn w:val="DefaultParagraphFont"/>
    <w:link w:val="JRCCoverEU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ISSNChar">
    <w:name w:val="JRC_Cover_ISSN Char"/>
    <w:basedOn w:val="JRCCoverEURISSNChar"/>
    <w:link w:val="JRCCove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EURNumberChar">
    <w:name w:val="JRC_Cover_EUR_Number Char"/>
    <w:basedOn w:val="JRCCoverEURISSNChar"/>
    <w:link w:val="JRCCoverEURNumber"/>
    <w:uiPriority w:val="1"/>
    <w:rsid w:val="0193ED09"/>
    <w:rPr>
      <w:rFonts w:ascii="EC Square Sans Pro" w:eastAsia="Times New Roman" w:hAnsi="EC Square Sans Pro" w:cs="Times New Roman"/>
      <w:noProof w:val="0"/>
      <w:color w:val="FFFFFF" w:themeColor="background1"/>
      <w:sz w:val="18"/>
      <w:szCs w:val="18"/>
      <w:lang w:val="en-GB" w:eastAsia="en-GB"/>
    </w:rPr>
  </w:style>
  <w:style w:type="paragraph" w:customStyle="1" w:styleId="JRCBackCoverCatalogueNumber">
    <w:name w:val="JRC_Back_Cover_Catalogue_Number"/>
    <w:basedOn w:val="Normal"/>
    <w:link w:val="JRCBackCoverCatalogueNumberChar"/>
    <w:uiPriority w:val="1"/>
    <w:qFormat/>
    <w:rsid w:val="0193ED09"/>
    <w:pPr>
      <w:widowControl w:val="0"/>
      <w:spacing w:line="160" w:lineRule="exact"/>
    </w:pPr>
    <w:rPr>
      <w:color w:val="FFFFFF" w:themeColor="background1"/>
      <w:sz w:val="14"/>
      <w:szCs w:val="14"/>
    </w:rPr>
  </w:style>
  <w:style w:type="paragraph" w:customStyle="1" w:styleId="JRCBackCoverISBN">
    <w:name w:val="JRC_Back_Cover_ISBN"/>
    <w:basedOn w:val="Normal"/>
    <w:link w:val="JRCBackCoverISBNChar"/>
    <w:uiPriority w:val="1"/>
    <w:qFormat/>
    <w:rsid w:val="0193ED09"/>
    <w:pPr>
      <w:jc w:val="right"/>
    </w:pPr>
    <w:rPr>
      <w:color w:val="000000" w:themeColor="text1"/>
      <w:sz w:val="14"/>
      <w:szCs w:val="14"/>
    </w:rPr>
  </w:style>
  <w:style w:type="character" w:customStyle="1" w:styleId="JRCBackCoverCatalogueNumberChar">
    <w:name w:val="JRC_Back_Cover_Catalogue_Number Char"/>
    <w:basedOn w:val="DefaultParagraphFont"/>
    <w:link w:val="JRCBackCoverCatalogueNumber"/>
    <w:uiPriority w:val="1"/>
    <w:rsid w:val="0193ED09"/>
    <w:rPr>
      <w:rFonts w:ascii="EC Square Sans Pro" w:eastAsia="Times New Roman" w:hAnsi="EC Square Sans Pro" w:cs="Times New Roman"/>
      <w:noProof w:val="0"/>
      <w:color w:val="FFFFFF" w:themeColor="background1"/>
      <w:sz w:val="14"/>
      <w:szCs w:val="14"/>
      <w:lang w:val="en-GB" w:eastAsia="en-GB"/>
    </w:rPr>
  </w:style>
  <w:style w:type="character" w:customStyle="1" w:styleId="JRCBackCoverISBNChar">
    <w:name w:val="JRC_Back_Cover_ISBN Char"/>
    <w:basedOn w:val="DefaultParagraphFont"/>
    <w:link w:val="JRCBackCoverISBN"/>
    <w:uiPriority w:val="1"/>
    <w:rsid w:val="0193ED09"/>
    <w:rPr>
      <w:rFonts w:ascii="EC Square Sans Pro" w:eastAsia="Times New Roman" w:hAnsi="EC Square Sans Pro" w:cs="Times New Roman"/>
      <w:noProof w:val="0"/>
      <w:color w:val="000000" w:themeColor="text1"/>
      <w:sz w:val="14"/>
      <w:szCs w:val="14"/>
      <w:lang w:val="en-GB" w:eastAsia="en-GB"/>
    </w:rPr>
  </w:style>
  <w:style w:type="paragraph" w:customStyle="1" w:styleId="JRCCoverEUR">
    <w:name w:val="JRC_Cover_EUR"/>
    <w:basedOn w:val="Normal"/>
    <w:uiPriority w:val="1"/>
    <w:rsid w:val="0193ED09"/>
    <w:pPr>
      <w:spacing w:before="0" w:after="0"/>
      <w:jc w:val="right"/>
    </w:pPr>
    <w:rPr>
      <w:rFonts w:ascii="Verdana" w:hAnsi="Verdana"/>
      <w:sz w:val="18"/>
      <w:szCs w:val="18"/>
    </w:rPr>
  </w:style>
  <w:style w:type="character" w:customStyle="1" w:styleId="JRCCoverPublicationCategoryChar">
    <w:name w:val="JRC_Cover_Publication_Category Char"/>
    <w:basedOn w:val="DefaultParagraphFont"/>
    <w:link w:val="JRCCoverPublicationCategory"/>
    <w:uiPriority w:val="1"/>
    <w:rsid w:val="0193ED09"/>
    <w:rPr>
      <w:rFonts w:ascii="EC Square Sans Pro Light" w:eastAsiaTheme="minorEastAsia" w:hAnsi="EC Square Sans Pro Light" w:cstheme="minorBidi"/>
      <w:noProof w:val="0"/>
      <w:color w:val="FFFFFF" w:themeColor="background1"/>
      <w:sz w:val="29"/>
      <w:szCs w:val="29"/>
      <w:lang w:val="en-GB"/>
    </w:rPr>
  </w:style>
  <w:style w:type="paragraph" w:customStyle="1" w:styleId="JRCCoverPublicationCategory">
    <w:name w:val="JRC_Cover_Publication_Category"/>
    <w:basedOn w:val="Normal"/>
    <w:link w:val="JRCCoverPublicationCategoryChar"/>
    <w:uiPriority w:val="1"/>
    <w:qFormat/>
    <w:rsid w:val="0193ED09"/>
    <w:pPr>
      <w:spacing w:before="0" w:after="0"/>
      <w:jc w:val="center"/>
    </w:pPr>
    <w:rPr>
      <w:rFonts w:ascii="EC Square Sans Pro Light" w:eastAsiaTheme="minorEastAsia" w:hAnsi="EC Square Sans Pro Light" w:cstheme="minorBidi"/>
      <w:color w:val="FFFFFF" w:themeColor="background1"/>
      <w:sz w:val="29"/>
      <w:szCs w:val="29"/>
      <w:lang w:eastAsia="en-US"/>
    </w:rPr>
  </w:style>
  <w:style w:type="character" w:customStyle="1" w:styleId="normaltextrun">
    <w:name w:val="normaltextrun"/>
    <w:basedOn w:val="DefaultParagraphFont"/>
    <w:rsid w:val="00F7732B"/>
  </w:style>
  <w:style w:type="character" w:customStyle="1" w:styleId="eop">
    <w:name w:val="eop"/>
    <w:basedOn w:val="DefaultParagraphFont"/>
    <w:rsid w:val="00F7732B"/>
  </w:style>
  <w:style w:type="character" w:customStyle="1" w:styleId="font221">
    <w:name w:val="font221"/>
    <w:basedOn w:val="DefaultParagraphFont"/>
    <w:rsid w:val="00F7732B"/>
    <w:rPr>
      <w:rFonts w:ascii="EC Square Sans Pro" w:hAnsi="EC Square Sans Pro" w:hint="default"/>
      <w:b w:val="0"/>
      <w:bCs w:val="0"/>
      <w:i/>
      <w:iCs/>
      <w:strike w:val="0"/>
      <w:dstrike w:val="0"/>
      <w:color w:val="000000"/>
      <w:sz w:val="20"/>
      <w:szCs w:val="20"/>
      <w:u w:val="none"/>
      <w:effect w:val="none"/>
    </w:rPr>
  </w:style>
  <w:style w:type="paragraph" w:customStyle="1" w:styleId="paragraph">
    <w:name w:val="paragraph"/>
    <w:basedOn w:val="Normal"/>
    <w:rsid w:val="0193ED09"/>
    <w:pPr>
      <w:spacing w:beforeAutospacing="1" w:afterAutospacing="1"/>
      <w:jc w:val="left"/>
    </w:pPr>
    <w:rPr>
      <w:rFonts w:ascii="Times New Roman" w:hAnsi="Times New Roman"/>
      <w:sz w:val="24"/>
      <w:szCs w:val="24"/>
    </w:rPr>
  </w:style>
  <w:style w:type="character" w:customStyle="1" w:styleId="superscript">
    <w:name w:val="superscript"/>
    <w:basedOn w:val="DefaultParagraphFont"/>
    <w:rsid w:val="00F7732B"/>
  </w:style>
  <w:style w:type="table" w:styleId="ListTable3-Accent6">
    <w:name w:val="List Table 3 Accent 6"/>
    <w:basedOn w:val="TableNormal"/>
    <w:uiPriority w:val="48"/>
    <w:rsid w:val="00F7732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UnresolvedMention2">
    <w:name w:val="Unresolved Mention2"/>
    <w:basedOn w:val="DefaultParagraphFont"/>
    <w:uiPriority w:val="99"/>
    <w:semiHidden/>
    <w:unhideWhenUsed/>
    <w:rsid w:val="00F7732B"/>
    <w:rPr>
      <w:color w:val="605E5C"/>
      <w:shd w:val="clear" w:color="auto" w:fill="E1DFDD"/>
    </w:rPr>
  </w:style>
  <w:style w:type="paragraph" w:styleId="Title">
    <w:name w:val="Title"/>
    <w:basedOn w:val="Normal"/>
    <w:next w:val="Normal"/>
    <w:link w:val="TitleChar"/>
    <w:uiPriority w:val="10"/>
    <w:qFormat/>
    <w:rsid w:val="0193ED09"/>
    <w:pPr>
      <w:spacing w:before="0" w:after="0"/>
      <w:contextualSpacing/>
      <w:jc w:val="left"/>
    </w:pPr>
    <w:rPr>
      <w:rFonts w:asciiTheme="majorHAnsi" w:eastAsiaTheme="majorEastAsia" w:hAnsiTheme="majorHAnsi" w:cstheme="majorBidi"/>
      <w:sz w:val="56"/>
      <w:szCs w:val="56"/>
      <w:lang w:eastAsia="en-US"/>
    </w:rPr>
  </w:style>
  <w:style w:type="character" w:customStyle="1" w:styleId="TitleChar">
    <w:name w:val="Title Char"/>
    <w:basedOn w:val="DefaultParagraphFont"/>
    <w:link w:val="Title"/>
    <w:uiPriority w:val="10"/>
    <w:rsid w:val="0193ED09"/>
    <w:rPr>
      <w:rFonts w:asciiTheme="majorHAnsi" w:eastAsiaTheme="majorEastAsia" w:hAnsiTheme="majorHAnsi" w:cstheme="majorBidi"/>
      <w:noProof w:val="0"/>
      <w:sz w:val="56"/>
      <w:szCs w:val="56"/>
      <w:lang w:val="en-GB"/>
    </w:rPr>
  </w:style>
  <w:style w:type="table" w:customStyle="1" w:styleId="TableGrid1">
    <w:name w:val="Table Grid1"/>
    <w:basedOn w:val="TableNormal"/>
    <w:next w:val="TableGrid"/>
    <w:uiPriority w:val="39"/>
    <w:rsid w:val="00F8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193ED09"/>
    <w:pPr>
      <w:spacing w:before="0" w:after="160"/>
      <w:jc w:val="left"/>
    </w:pPr>
    <w:rPr>
      <w:lang w:eastAsia="en-US"/>
    </w:rPr>
  </w:style>
  <w:style w:type="character" w:customStyle="1" w:styleId="CommentTextChar">
    <w:name w:val="Comment Text Char"/>
    <w:basedOn w:val="DefaultParagraphFont"/>
    <w:link w:val="CommentText"/>
    <w:uiPriority w:val="99"/>
    <w:rsid w:val="0193ED09"/>
    <w:rPr>
      <w:noProof w:val="0"/>
      <w:sz w:val="20"/>
      <w:szCs w:val="20"/>
      <w:lang w:val="en-GB"/>
    </w:rPr>
  </w:style>
  <w:style w:type="character" w:styleId="CommentReference">
    <w:name w:val="annotation reference"/>
    <w:basedOn w:val="DefaultParagraphFont"/>
    <w:uiPriority w:val="99"/>
    <w:semiHidden/>
    <w:unhideWhenUsed/>
    <w:rsid w:val="000D052F"/>
    <w:rPr>
      <w:sz w:val="16"/>
      <w:szCs w:val="16"/>
    </w:rPr>
  </w:style>
  <w:style w:type="character" w:customStyle="1" w:styleId="Mention4">
    <w:name w:val="Mention4"/>
    <w:basedOn w:val="DefaultParagraphFont"/>
    <w:uiPriority w:val="99"/>
    <w:unhideWhenUsed/>
    <w:rsid w:val="000D052F"/>
    <w:rPr>
      <w:color w:val="2B579A"/>
      <w:shd w:val="clear" w:color="auto" w:fill="E1DFDD"/>
    </w:rPr>
  </w:style>
  <w:style w:type="character" w:customStyle="1" w:styleId="font191">
    <w:name w:val="font19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character" w:customStyle="1" w:styleId="font471">
    <w:name w:val="font471"/>
    <w:basedOn w:val="DefaultParagraphFont"/>
    <w:rsid w:val="00B2534A"/>
    <w:rPr>
      <w:rFonts w:ascii="EC Square Sans Pro" w:hAnsi="EC Square Sans Pro" w:hint="default"/>
      <w:b/>
      <w:bCs/>
      <w:i/>
      <w:iCs/>
      <w:strike w:val="0"/>
      <w:dstrike w:val="0"/>
      <w:color w:val="000000"/>
      <w:sz w:val="20"/>
      <w:szCs w:val="20"/>
      <w:u w:val="none"/>
      <w:effect w:val="none"/>
    </w:rPr>
  </w:style>
  <w:style w:type="character" w:customStyle="1" w:styleId="font481">
    <w:name w:val="font481"/>
    <w:basedOn w:val="DefaultParagraphFont"/>
    <w:rsid w:val="00B2534A"/>
    <w:rPr>
      <w:rFonts w:ascii="EC Square Sans Pro" w:hAnsi="EC Square Sans Pro" w:hint="default"/>
      <w:b/>
      <w:bCs/>
      <w:i/>
      <w:iCs/>
      <w:color w:val="000000"/>
      <w:sz w:val="20"/>
      <w:szCs w:val="20"/>
      <w:u w:val="single"/>
    </w:rPr>
  </w:style>
  <w:style w:type="character" w:customStyle="1" w:styleId="font571">
    <w:name w:val="font571"/>
    <w:basedOn w:val="DefaultParagraphFont"/>
    <w:rsid w:val="00B2534A"/>
    <w:rPr>
      <w:rFonts w:ascii="EC Square Sans Pro" w:hAnsi="EC Square Sans Pro" w:hint="default"/>
      <w:b/>
      <w:bCs/>
      <w:i/>
      <w:iCs/>
      <w:color w:val="000000"/>
      <w:sz w:val="20"/>
      <w:szCs w:val="20"/>
      <w:u w:val="single"/>
    </w:rPr>
  </w:style>
  <w:style w:type="character" w:customStyle="1" w:styleId="font581">
    <w:name w:val="font58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table" w:styleId="ListTable4-Accent6">
    <w:name w:val="List Table 4 Accent 6"/>
    <w:basedOn w:val="TableNormal"/>
    <w:uiPriority w:val="49"/>
    <w:rsid w:val="00B25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abchar">
    <w:name w:val="tabchar"/>
    <w:basedOn w:val="DefaultParagraphFont"/>
    <w:rsid w:val="00EB7322"/>
  </w:style>
  <w:style w:type="character" w:customStyle="1" w:styleId="font891">
    <w:name w:val="font891"/>
    <w:basedOn w:val="DefaultParagraphFont"/>
    <w:rsid w:val="004E1626"/>
    <w:rPr>
      <w:rFonts w:ascii="EC Square Sans Pro" w:hAnsi="EC Square Sans Pro" w:hint="default"/>
      <w:b/>
      <w:bCs/>
      <w:i/>
      <w:iCs/>
      <w:strike w:val="0"/>
      <w:dstrike w:val="0"/>
      <w:color w:val="000000"/>
      <w:sz w:val="20"/>
      <w:szCs w:val="20"/>
      <w:u w:val="none"/>
      <w:effect w:val="none"/>
    </w:rPr>
  </w:style>
  <w:style w:type="paragraph" w:styleId="Bibliography">
    <w:name w:val="Bibliography"/>
    <w:basedOn w:val="Normal"/>
    <w:next w:val="Normal"/>
    <w:uiPriority w:val="37"/>
    <w:unhideWhenUsed/>
    <w:rsid w:val="0193ED09"/>
    <w:pPr>
      <w:tabs>
        <w:tab w:val="left" w:pos="624"/>
      </w:tabs>
      <w:spacing w:after="0"/>
      <w:ind w:left="624" w:hanging="624"/>
    </w:pPr>
  </w:style>
  <w:style w:type="character" w:customStyle="1" w:styleId="ui-provider">
    <w:name w:val="ui-provider"/>
    <w:basedOn w:val="DefaultParagraphFont"/>
    <w:rsid w:val="00B22476"/>
  </w:style>
  <w:style w:type="paragraph" w:styleId="CommentSubject">
    <w:name w:val="annotation subject"/>
    <w:basedOn w:val="CommentText"/>
    <w:next w:val="CommentText"/>
    <w:link w:val="CommentSubjectChar"/>
    <w:uiPriority w:val="99"/>
    <w:semiHidden/>
    <w:unhideWhenUsed/>
    <w:rsid w:val="0193ED09"/>
    <w:pPr>
      <w:spacing w:before="120" w:after="120"/>
      <w:jc w:val="both"/>
    </w:pPr>
    <w:rPr>
      <w:b/>
      <w:bCs/>
      <w:lang w:eastAsia="en-GB"/>
    </w:rPr>
  </w:style>
  <w:style w:type="character" w:customStyle="1" w:styleId="CommentSubjectChar">
    <w:name w:val="Comment Subject Char"/>
    <w:basedOn w:val="CommentTextChar"/>
    <w:link w:val="CommentSubject"/>
    <w:uiPriority w:val="99"/>
    <w:semiHidden/>
    <w:rsid w:val="0193ED09"/>
    <w:rPr>
      <w:rFonts w:ascii="EC Square Sans Pro" w:eastAsia="Times New Roman" w:hAnsi="EC Square Sans Pro" w:cs="Times New Roman"/>
      <w:b/>
      <w:bCs/>
      <w:noProof w:val="0"/>
      <w:sz w:val="20"/>
      <w:szCs w:val="20"/>
      <w:lang w:val="en-GB" w:eastAsia="en-GB"/>
    </w:rPr>
  </w:style>
  <w:style w:type="paragraph" w:styleId="Subtitle">
    <w:name w:val="Subtitle"/>
    <w:basedOn w:val="Normal"/>
    <w:next w:val="Normal"/>
    <w:link w:val="SubtitleChar"/>
    <w:uiPriority w:val="11"/>
    <w:qFormat/>
    <w:rsid w:val="0193ED09"/>
    <w:rPr>
      <w:rFonts w:eastAsiaTheme="minorEastAsia"/>
      <w:color w:val="5A5A5A"/>
    </w:rPr>
  </w:style>
  <w:style w:type="paragraph" w:styleId="Quote">
    <w:name w:val="Quote"/>
    <w:basedOn w:val="Normal"/>
    <w:next w:val="Normal"/>
    <w:link w:val="QuoteChar"/>
    <w:uiPriority w:val="29"/>
    <w:qFormat/>
    <w:rsid w:val="0193ED0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93ED09"/>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193ED09"/>
    <w:rPr>
      <w:rFonts w:asciiTheme="majorHAnsi" w:eastAsiaTheme="majorEastAsia" w:hAnsiTheme="majorHAnsi" w:cstheme="majorBidi"/>
      <w:noProof w:val="0"/>
      <w:color w:val="1F4D78"/>
      <w:lang w:val="en-GB"/>
    </w:rPr>
  </w:style>
  <w:style w:type="character" w:customStyle="1" w:styleId="Heading7Char">
    <w:name w:val="Heading 7 Char"/>
    <w:basedOn w:val="DefaultParagraphFont"/>
    <w:link w:val="Heading7"/>
    <w:uiPriority w:val="9"/>
    <w:rsid w:val="0193ED09"/>
    <w:rPr>
      <w:rFonts w:asciiTheme="majorHAnsi" w:eastAsiaTheme="majorEastAsia" w:hAnsiTheme="majorHAnsi" w:cstheme="majorBidi"/>
      <w:i/>
      <w:iCs/>
      <w:noProof w:val="0"/>
      <w:color w:val="1F4D78"/>
      <w:lang w:val="en-GB"/>
    </w:rPr>
  </w:style>
  <w:style w:type="character" w:customStyle="1" w:styleId="Heading8Char">
    <w:name w:val="Heading 8 Char"/>
    <w:basedOn w:val="DefaultParagraphFont"/>
    <w:link w:val="Heading8"/>
    <w:uiPriority w:val="9"/>
    <w:rsid w:val="0193ED0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193ED09"/>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0193ED09"/>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193ED0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93ED09"/>
    <w:rPr>
      <w:i/>
      <w:iCs/>
      <w:noProof w:val="0"/>
      <w:color w:val="5B9BD5" w:themeColor="accent1"/>
      <w:lang w:val="en-GB"/>
    </w:rPr>
  </w:style>
  <w:style w:type="paragraph" w:styleId="EndnoteText">
    <w:name w:val="endnote text"/>
    <w:basedOn w:val="Normal"/>
    <w:link w:val="EndnoteTextChar"/>
    <w:uiPriority w:val="99"/>
    <w:semiHidden/>
    <w:unhideWhenUsed/>
    <w:rsid w:val="0193ED09"/>
    <w:pPr>
      <w:spacing w:after="0"/>
    </w:pPr>
  </w:style>
  <w:style w:type="character" w:customStyle="1" w:styleId="EndnoteTextChar">
    <w:name w:val="Endnote Text Char"/>
    <w:basedOn w:val="DefaultParagraphFont"/>
    <w:link w:val="EndnoteText"/>
    <w:uiPriority w:val="99"/>
    <w:semiHidden/>
    <w:rsid w:val="0193ED09"/>
    <w:rPr>
      <w:noProof w:val="0"/>
      <w:sz w:val="20"/>
      <w:szCs w:val="20"/>
      <w:lang w:val="en-GB"/>
    </w:rPr>
  </w:style>
  <w:style w:type="paragraph" w:customStyle="1" w:styleId="BasicParagraph">
    <w:name w:val="[Basic Paragraph]"/>
    <w:basedOn w:val="Normal"/>
    <w:uiPriority w:val="99"/>
    <w:rsid w:val="005B112E"/>
    <w:pPr>
      <w:autoSpaceDE w:val="0"/>
      <w:autoSpaceDN w:val="0"/>
      <w:adjustRightInd w:val="0"/>
      <w:spacing w:before="0" w:after="0" w:line="288" w:lineRule="auto"/>
      <w:jc w:val="left"/>
      <w:textAlignment w:val="center"/>
    </w:pPr>
    <w:rPr>
      <w:rFonts w:ascii="MinionPro-Regular" w:eastAsiaTheme="minorHAnsi" w:hAnsi="MinionPro-Regular" w:cs="MinionPro-Regular"/>
      <w:color w:val="000000"/>
      <w:sz w:val="24"/>
      <w:szCs w:val="24"/>
      <w:lang w:eastAsia="en-US"/>
    </w:rPr>
  </w:style>
  <w:style w:type="paragraph" w:styleId="Revision">
    <w:name w:val="Revision"/>
    <w:hidden/>
    <w:uiPriority w:val="99"/>
    <w:semiHidden/>
    <w:rsid w:val="001F1AEF"/>
    <w:pPr>
      <w:spacing w:after="0" w:line="240" w:lineRule="auto"/>
    </w:pPr>
    <w:rPr>
      <w:rFonts w:ascii="EC Square Sans Pro" w:eastAsia="Times New Roman" w:hAnsi="EC Square Sans Pro" w:cs="Times New Roman"/>
      <w:sz w:val="20"/>
      <w:szCs w:val="20"/>
      <w:lang w:eastAsia="en-GB"/>
    </w:rPr>
  </w:style>
  <w:style w:type="character" w:customStyle="1" w:styleId="Mention1">
    <w:name w:val="Mention1"/>
    <w:basedOn w:val="DefaultParagraphFont"/>
    <w:uiPriority w:val="99"/>
    <w:unhideWhenUsed/>
    <w:rsid w:val="001F1AEF"/>
    <w:rPr>
      <w:color w:val="2B579A"/>
      <w:shd w:val="clear" w:color="auto" w:fill="E6E6E6"/>
    </w:rPr>
  </w:style>
  <w:style w:type="character" w:customStyle="1" w:styleId="cf01">
    <w:name w:val="cf01"/>
    <w:basedOn w:val="DefaultParagraphFont"/>
    <w:rsid w:val="00E517C7"/>
    <w:rPr>
      <w:rFonts w:ascii="Segoe UI" w:hAnsi="Segoe UI" w:cs="Segoe UI" w:hint="default"/>
      <w:sz w:val="18"/>
      <w:szCs w:val="18"/>
    </w:rPr>
  </w:style>
  <w:style w:type="character" w:customStyle="1" w:styleId="Menzione1">
    <w:name w:val="Menzione1"/>
    <w:basedOn w:val="DefaultParagraphFont"/>
    <w:uiPriority w:val="99"/>
    <w:unhideWhenUsed/>
    <w:rsid w:val="00A87B43"/>
    <w:rPr>
      <w:color w:val="2B579A"/>
      <w:shd w:val="clear" w:color="auto" w:fill="E6E6E6"/>
    </w:rPr>
  </w:style>
  <w:style w:type="character" w:customStyle="1" w:styleId="Mention2">
    <w:name w:val="Mention2"/>
    <w:basedOn w:val="DefaultParagraphFont"/>
    <w:uiPriority w:val="99"/>
    <w:unhideWhenUsed/>
    <w:rsid w:val="00877390"/>
    <w:rPr>
      <w:color w:val="2B579A"/>
      <w:shd w:val="clear" w:color="auto" w:fill="E6E6E6"/>
    </w:rPr>
  </w:style>
  <w:style w:type="character" w:customStyle="1" w:styleId="Menzione10">
    <w:name w:val="Menzione10"/>
    <w:basedOn w:val="DefaultParagraphFont"/>
    <w:uiPriority w:val="99"/>
    <w:unhideWhenUsed/>
    <w:rsid w:val="00034E51"/>
    <w:rPr>
      <w:color w:val="2B579A"/>
      <w:shd w:val="clear" w:color="auto" w:fill="E6E6E6"/>
    </w:rPr>
  </w:style>
  <w:style w:type="character" w:customStyle="1" w:styleId="Mention20">
    <w:name w:val="Mention20"/>
    <w:basedOn w:val="DefaultParagraphFont"/>
    <w:uiPriority w:val="99"/>
    <w:unhideWhenUsed/>
    <w:rsid w:val="00B06E30"/>
    <w:rPr>
      <w:color w:val="2B579A"/>
      <w:shd w:val="clear" w:color="auto" w:fill="E6E6E6"/>
    </w:rPr>
  </w:style>
  <w:style w:type="character" w:customStyle="1" w:styleId="Mention200">
    <w:name w:val="Mention200"/>
    <w:basedOn w:val="DefaultParagraphFont"/>
    <w:uiPriority w:val="99"/>
    <w:unhideWhenUsed/>
    <w:rsid w:val="00B06E30"/>
    <w:rPr>
      <w:color w:val="2B579A"/>
      <w:shd w:val="clear" w:color="auto" w:fill="E6E6E6"/>
    </w:rPr>
  </w:style>
  <w:style w:type="paragraph" w:styleId="NormalWeb">
    <w:name w:val="Normal (Web)"/>
    <w:basedOn w:val="Normal"/>
    <w:uiPriority w:val="99"/>
    <w:unhideWhenUsed/>
    <w:rsid w:val="00792707"/>
    <w:pPr>
      <w:spacing w:before="100" w:beforeAutospacing="1" w:after="100" w:afterAutospacing="1" w:line="240" w:lineRule="auto"/>
      <w:jc w:val="left"/>
    </w:pPr>
    <w:rPr>
      <w:rFonts w:ascii="Times New Roman" w:hAnsi="Times New Roman"/>
      <w:sz w:val="24"/>
      <w:szCs w:val="24"/>
    </w:rPr>
  </w:style>
  <w:style w:type="character" w:styleId="Strong">
    <w:name w:val="Strong"/>
    <w:basedOn w:val="DefaultParagraphFont"/>
    <w:uiPriority w:val="22"/>
    <w:qFormat/>
    <w:rsid w:val="00792707"/>
    <w:rPr>
      <w:b/>
      <w:bCs/>
    </w:rPr>
  </w:style>
  <w:style w:type="character" w:customStyle="1" w:styleId="Menzione100">
    <w:name w:val="Menzione100"/>
    <w:basedOn w:val="DefaultParagraphFont"/>
    <w:uiPriority w:val="99"/>
    <w:unhideWhenUsed/>
    <w:rsid w:val="000073A3"/>
    <w:rPr>
      <w:color w:val="2B579A"/>
      <w:shd w:val="clear" w:color="auto" w:fill="E6E6E6"/>
    </w:rPr>
  </w:style>
  <w:style w:type="character" w:customStyle="1" w:styleId="Menzione1000">
    <w:name w:val="Menzione1000"/>
    <w:basedOn w:val="DefaultParagraphFont"/>
    <w:uiPriority w:val="99"/>
    <w:unhideWhenUsed/>
    <w:rsid w:val="00AF748E"/>
    <w:rPr>
      <w:color w:val="2B579A"/>
      <w:shd w:val="clear" w:color="auto" w:fill="E6E6E6"/>
    </w:rPr>
  </w:style>
  <w:style w:type="character" w:customStyle="1" w:styleId="Menzione10000">
    <w:name w:val="Menzione10000"/>
    <w:basedOn w:val="DefaultParagraphFont"/>
    <w:uiPriority w:val="99"/>
    <w:unhideWhenUsed/>
    <w:rsid w:val="00D541F7"/>
    <w:rPr>
      <w:color w:val="2B579A"/>
      <w:shd w:val="clear" w:color="auto" w:fill="E6E6E6"/>
    </w:rPr>
  </w:style>
  <w:style w:type="character" w:customStyle="1" w:styleId="Menzione100000">
    <w:name w:val="Menzione100000"/>
    <w:basedOn w:val="DefaultParagraphFont"/>
    <w:uiPriority w:val="99"/>
    <w:unhideWhenUsed/>
    <w:rsid w:val="004B21F5"/>
    <w:rPr>
      <w:color w:val="2B579A"/>
      <w:shd w:val="clear" w:color="auto" w:fill="E6E6E6"/>
    </w:rPr>
  </w:style>
  <w:style w:type="character" w:customStyle="1" w:styleId="Menzione1000000">
    <w:name w:val="Menzione1000000"/>
    <w:basedOn w:val="DefaultParagraphFont"/>
    <w:uiPriority w:val="99"/>
    <w:unhideWhenUsed/>
    <w:rsid w:val="0023235A"/>
    <w:rPr>
      <w:color w:val="2B579A"/>
      <w:shd w:val="clear" w:color="auto" w:fill="E6E6E6"/>
    </w:rPr>
  </w:style>
  <w:style w:type="character" w:customStyle="1" w:styleId="Menzione10000000">
    <w:name w:val="Menzione10000000"/>
    <w:basedOn w:val="DefaultParagraphFont"/>
    <w:uiPriority w:val="99"/>
    <w:unhideWhenUsed/>
    <w:rsid w:val="007825E6"/>
    <w:rPr>
      <w:color w:val="2B579A"/>
      <w:shd w:val="clear" w:color="auto" w:fill="E6E6E6"/>
    </w:rPr>
  </w:style>
  <w:style w:type="character" w:customStyle="1" w:styleId="Menzione100000000">
    <w:name w:val="Menzione100000000"/>
    <w:basedOn w:val="DefaultParagraphFont"/>
    <w:uiPriority w:val="99"/>
    <w:unhideWhenUsed/>
    <w:rsid w:val="00971B23"/>
    <w:rPr>
      <w:color w:val="2B579A"/>
      <w:shd w:val="clear" w:color="auto" w:fill="E6E6E6"/>
    </w:rPr>
  </w:style>
  <w:style w:type="character" w:customStyle="1" w:styleId="Menzione1000000000">
    <w:name w:val="Menzione1000000000"/>
    <w:basedOn w:val="DefaultParagraphFont"/>
    <w:uiPriority w:val="99"/>
    <w:unhideWhenUsed/>
    <w:rsid w:val="00E93A86"/>
    <w:rPr>
      <w:color w:val="2B579A"/>
      <w:shd w:val="clear" w:color="auto" w:fill="E6E6E6"/>
    </w:rPr>
  </w:style>
  <w:style w:type="table" w:styleId="PlainTable4">
    <w:name w:val="Plain Table 4"/>
    <w:basedOn w:val="TableNormal"/>
    <w:uiPriority w:val="44"/>
    <w:rsid w:val="009B63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RCCovertextNospacing">
    <w:name w:val="JRC_Cover_text (No spacing)"/>
    <w:basedOn w:val="JRCCovertext"/>
    <w:qFormat/>
    <w:rsid w:val="00500DF7"/>
    <w:pPr>
      <w:suppressAutoHyphens/>
      <w:spacing w:line="264" w:lineRule="auto"/>
      <w:jc w:val="left"/>
    </w:pPr>
    <w:rPr>
      <w:sz w:val="18"/>
      <w:szCs w:val="14"/>
    </w:rPr>
  </w:style>
  <w:style w:type="paragraph" w:customStyle="1" w:styleId="JRCCovertextNospacingafter">
    <w:name w:val="JRC_Cover_text (No spacing after)"/>
    <w:basedOn w:val="JRCCovertext"/>
    <w:next w:val="JRCCovertextNospacing"/>
    <w:qFormat/>
    <w:rsid w:val="00500DF7"/>
    <w:pPr>
      <w:suppressAutoHyphens/>
      <w:spacing w:before="240" w:line="264" w:lineRule="auto"/>
      <w:jc w:val="left"/>
    </w:pPr>
    <w:rPr>
      <w:bCs/>
      <w:sz w:val="18"/>
      <w:szCs w:val="14"/>
    </w:rPr>
  </w:style>
  <w:style w:type="paragraph" w:customStyle="1" w:styleId="Default">
    <w:name w:val="Default"/>
    <w:rsid w:val="00500DF7"/>
    <w:pPr>
      <w:autoSpaceDE w:val="0"/>
      <w:autoSpaceDN w:val="0"/>
      <w:adjustRightInd w:val="0"/>
      <w:spacing w:after="0" w:line="240" w:lineRule="auto"/>
    </w:pPr>
    <w:rPr>
      <w:rFonts w:ascii="EC Square Sans Pro" w:hAnsi="EC Square Sans Pro" w:cs="EC Square Sans Pro"/>
      <w:color w:val="000000"/>
      <w:sz w:val="24"/>
      <w:szCs w:val="24"/>
    </w:rPr>
  </w:style>
  <w:style w:type="paragraph" w:customStyle="1" w:styleId="Pa0">
    <w:name w:val="Pa0"/>
    <w:basedOn w:val="Default"/>
    <w:next w:val="Default"/>
    <w:uiPriority w:val="99"/>
    <w:rsid w:val="00500DF7"/>
    <w:pPr>
      <w:spacing w:line="241" w:lineRule="atLeast"/>
    </w:pPr>
    <w:rPr>
      <w:rFonts w:cstheme="minorBidi"/>
      <w:color w:val="auto"/>
    </w:rPr>
  </w:style>
  <w:style w:type="character" w:customStyle="1" w:styleId="A0">
    <w:name w:val="A0"/>
    <w:uiPriority w:val="99"/>
    <w:rsid w:val="00500DF7"/>
    <w:rPr>
      <w:rFonts w:cs="EC Square Sans Pro"/>
      <w:color w:val="211D1E"/>
      <w:sz w:val="16"/>
      <w:szCs w:val="16"/>
    </w:rPr>
  </w:style>
  <w:style w:type="character" w:customStyle="1" w:styleId="Mention3">
    <w:name w:val="Mention3"/>
    <w:basedOn w:val="DefaultParagraphFont"/>
    <w:uiPriority w:val="99"/>
    <w:unhideWhenUsed/>
    <w:rsid w:val="000E7A04"/>
    <w:rPr>
      <w:color w:val="2B579A"/>
      <w:shd w:val="clear" w:color="auto" w:fill="E1DFDD"/>
    </w:rPr>
  </w:style>
  <w:style w:type="character" w:customStyle="1" w:styleId="Mention5">
    <w:name w:val="Mention5"/>
    <w:basedOn w:val="DefaultParagraphFont"/>
    <w:uiPriority w:val="99"/>
    <w:unhideWhenUsed/>
    <w:rPr>
      <w:color w:val="2B579A"/>
      <w:shd w:val="clear" w:color="auto" w:fill="E6E6E6"/>
    </w:rPr>
  </w:style>
  <w:style w:type="character" w:customStyle="1" w:styleId="Mention6">
    <w:name w:val="Mention6"/>
    <w:basedOn w:val="DefaultParagraphFont"/>
    <w:uiPriority w:val="99"/>
    <w:unhideWhenUsed/>
    <w:rsid w:val="003A5AE1"/>
    <w:rPr>
      <w:color w:val="2B579A"/>
      <w:shd w:val="clear" w:color="auto" w:fill="E6E6E6"/>
    </w:rPr>
  </w:style>
  <w:style w:type="character" w:styleId="EndnoteReference">
    <w:name w:val="endnote reference"/>
    <w:basedOn w:val="DefaultParagraphFont"/>
    <w:uiPriority w:val="99"/>
    <w:semiHidden/>
    <w:unhideWhenUsed/>
    <w:rsid w:val="00EE0963"/>
    <w:rPr>
      <w:vertAlign w:val="superscript"/>
    </w:rPr>
  </w:style>
  <w:style w:type="paragraph" w:styleId="NoSpacing">
    <w:name w:val="No Spacing"/>
    <w:link w:val="NoSpacingChar"/>
    <w:uiPriority w:val="1"/>
    <w:qFormat/>
    <w:rsid w:val="000831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15E"/>
    <w:rPr>
      <w:rFonts w:eastAsiaTheme="minorEastAsia"/>
      <w:lang w:val="en-US"/>
    </w:rPr>
  </w:style>
  <w:style w:type="character" w:customStyle="1" w:styleId="Mention7">
    <w:name w:val="Mention7"/>
    <w:basedOn w:val="DefaultParagraphFont"/>
    <w:uiPriority w:val="99"/>
    <w:unhideWhenUsed/>
    <w:rsid w:val="000512B3"/>
    <w:rPr>
      <w:color w:val="2B579A"/>
      <w:shd w:val="clear" w:color="auto" w:fill="E6E6E6"/>
    </w:rPr>
  </w:style>
  <w:style w:type="character" w:customStyle="1" w:styleId="Mention8">
    <w:name w:val="Mention8"/>
    <w:basedOn w:val="DefaultParagraphFont"/>
    <w:uiPriority w:val="99"/>
    <w:unhideWhenUsed/>
    <w:rsid w:val="00EE0963"/>
    <w:rPr>
      <w:color w:val="2B579A"/>
      <w:shd w:val="clear" w:color="auto" w:fill="E6E6E6"/>
    </w:rPr>
  </w:style>
  <w:style w:type="character" w:customStyle="1" w:styleId="Mention9">
    <w:name w:val="Mention9"/>
    <w:basedOn w:val="DefaultParagraphFont"/>
    <w:uiPriority w:val="99"/>
    <w:unhideWhenUsed/>
    <w:rPr>
      <w:color w:val="2B579A"/>
      <w:shd w:val="clear" w:color="auto" w:fill="E6E6E6"/>
    </w:rPr>
  </w:style>
  <w:style w:type="character" w:customStyle="1" w:styleId="Mention10">
    <w:name w:val="Mention10"/>
    <w:basedOn w:val="DefaultParagraphFont"/>
    <w:uiPriority w:val="99"/>
    <w:unhideWhenUsed/>
    <w:rsid w:val="00F616F2"/>
    <w:rPr>
      <w:color w:val="2B579A"/>
      <w:shd w:val="clear" w:color="auto" w:fill="E6E6E6"/>
    </w:rPr>
  </w:style>
  <w:style w:type="character" w:customStyle="1" w:styleId="Mention100">
    <w:name w:val="Mention100"/>
    <w:basedOn w:val="DefaultParagraphFont"/>
    <w:uiPriority w:val="99"/>
    <w:unhideWhenUsed/>
    <w:rsid w:val="008C1890"/>
    <w:rPr>
      <w:color w:val="2B579A"/>
      <w:shd w:val="clear" w:color="auto" w:fill="E6E6E6"/>
    </w:rPr>
  </w:style>
  <w:style w:type="character" w:customStyle="1" w:styleId="Mention1000">
    <w:name w:val="Mention1000"/>
    <w:basedOn w:val="DefaultParagraphFont"/>
    <w:uiPriority w:val="99"/>
    <w:unhideWhenUsed/>
    <w:rsid w:val="00A928F4"/>
    <w:rPr>
      <w:color w:val="2B579A"/>
      <w:shd w:val="clear" w:color="auto" w:fill="E6E6E6"/>
    </w:rPr>
  </w:style>
  <w:style w:type="paragraph" w:styleId="Caption">
    <w:name w:val="caption"/>
    <w:basedOn w:val="Normal"/>
    <w:next w:val="Normal"/>
    <w:uiPriority w:val="35"/>
    <w:unhideWhenUsed/>
    <w:qFormat/>
    <w:rsid w:val="009B5AD3"/>
    <w:pPr>
      <w:keepNext/>
      <w:keepLines/>
      <w:suppressAutoHyphens/>
      <w:spacing w:before="240" w:after="160" w:line="264" w:lineRule="auto"/>
      <w:jc w:val="left"/>
    </w:pPr>
    <w:rPr>
      <w:rFonts w:asciiTheme="minorHAnsi" w:eastAsiaTheme="minorHAnsi" w:hAnsiTheme="minorHAnsi" w:cstheme="minorBidi"/>
      <w:iCs/>
      <w:szCs w:val="18"/>
      <w:lang w:eastAsia="en-US"/>
    </w:rPr>
  </w:style>
  <w:style w:type="character" w:customStyle="1" w:styleId="markedcontent">
    <w:name w:val="markedcontent"/>
    <w:basedOn w:val="DefaultParagraphFont"/>
    <w:rsid w:val="00AC286C"/>
  </w:style>
  <w:style w:type="character" w:customStyle="1" w:styleId="Mention11">
    <w:name w:val="Mention11"/>
    <w:basedOn w:val="DefaultParagraphFont"/>
    <w:uiPriority w:val="99"/>
    <w:unhideWhenUsed/>
    <w:rPr>
      <w:color w:val="2B579A"/>
      <w:shd w:val="clear" w:color="auto" w:fill="E6E6E6"/>
    </w:rPr>
  </w:style>
  <w:style w:type="character" w:customStyle="1" w:styleId="cf11">
    <w:name w:val="cf11"/>
    <w:basedOn w:val="DefaultParagraphFont"/>
    <w:rsid w:val="00BB35C2"/>
    <w:rPr>
      <w:rFonts w:ascii="Segoe UI" w:hAnsi="Segoe UI" w:cs="Segoe UI" w:hint="default"/>
      <w:sz w:val="18"/>
      <w:szCs w:val="18"/>
    </w:rPr>
  </w:style>
  <w:style w:type="character" w:customStyle="1" w:styleId="scxw27895463">
    <w:name w:val="scxw27895463"/>
    <w:basedOn w:val="DefaultParagraphFont"/>
    <w:rsid w:val="001D4D43"/>
  </w:style>
  <w:style w:type="character" w:customStyle="1" w:styleId="scxw12503194">
    <w:name w:val="scxw12503194"/>
    <w:basedOn w:val="DefaultParagraphFont"/>
    <w:rsid w:val="001D4D43"/>
  </w:style>
  <w:style w:type="character" w:customStyle="1" w:styleId="scxw112688113">
    <w:name w:val="scxw112688113"/>
    <w:basedOn w:val="DefaultParagraphFont"/>
    <w:rsid w:val="001D4D43"/>
  </w:style>
  <w:style w:type="character" w:customStyle="1" w:styleId="scxw133651870">
    <w:name w:val="scxw133651870"/>
    <w:basedOn w:val="DefaultParagraphFont"/>
    <w:rsid w:val="004D46DC"/>
  </w:style>
  <w:style w:type="character" w:customStyle="1" w:styleId="scxw199434157">
    <w:name w:val="scxw199434157"/>
    <w:basedOn w:val="DefaultParagraphFont"/>
    <w:rsid w:val="00013812"/>
  </w:style>
  <w:style w:type="character" w:customStyle="1" w:styleId="scxw33338584">
    <w:name w:val="scxw33338584"/>
    <w:basedOn w:val="DefaultParagraphFont"/>
    <w:rsid w:val="00013812"/>
  </w:style>
  <w:style w:type="character" w:customStyle="1" w:styleId="scxw44420143">
    <w:name w:val="scxw44420143"/>
    <w:basedOn w:val="DefaultParagraphFont"/>
    <w:rsid w:val="0029649F"/>
  </w:style>
  <w:style w:type="character" w:customStyle="1" w:styleId="scxw104438151">
    <w:name w:val="scxw104438151"/>
    <w:basedOn w:val="DefaultParagraphFont"/>
    <w:rsid w:val="00CE0C89"/>
  </w:style>
  <w:style w:type="character" w:customStyle="1" w:styleId="JRCTextZchn">
    <w:name w:val="JRC_Text Zchn"/>
    <w:basedOn w:val="DefaultParagraphFont"/>
    <w:link w:val="JRCText"/>
    <w:qFormat/>
    <w:rsid w:val="002E563C"/>
    <w:rPr>
      <w:rFonts w:ascii="EC Square Sans Pro" w:eastAsia="Calibri" w:hAnsi="EC Square Sans Pro" w:cs="Times New Roman"/>
      <w:sz w:val="20"/>
      <w:szCs w:val="20"/>
    </w:rPr>
  </w:style>
  <w:style w:type="character" w:customStyle="1" w:styleId="Mention12">
    <w:name w:val="Mention12"/>
    <w:basedOn w:val="DefaultParagraphFont"/>
    <w:uiPriority w:val="99"/>
    <w:unhideWhenUsed/>
    <w:rsid w:val="00502EFE"/>
    <w:rPr>
      <w:color w:val="2B579A"/>
      <w:shd w:val="clear" w:color="auto" w:fill="E6E6E6"/>
    </w:rPr>
  </w:style>
  <w:style w:type="paragraph" w:customStyle="1" w:styleId="CharCharChar1">
    <w:name w:val="Char Char Char1"/>
    <w:basedOn w:val="Normal"/>
    <w:link w:val="FootnoteReference"/>
    <w:uiPriority w:val="99"/>
    <w:rsid w:val="008F4A08"/>
    <w:pPr>
      <w:keepLines/>
      <w:spacing w:before="0" w:after="160" w:line="240" w:lineRule="exact"/>
    </w:pPr>
    <w:rPr>
      <w:rFonts w:eastAsiaTheme="minorHAnsi" w:cstheme="minorBidi"/>
      <w:sz w:val="22"/>
      <w:szCs w:val="22"/>
      <w:vertAlign w:val="superscript"/>
      <w:lang w:eastAsia="en-US"/>
    </w:rPr>
  </w:style>
  <w:style w:type="character" w:styleId="Emphasis">
    <w:name w:val="Emphasis"/>
    <w:basedOn w:val="DefaultParagraphFont"/>
    <w:uiPriority w:val="20"/>
    <w:qFormat/>
    <w:rsid w:val="00587DFC"/>
    <w:rPr>
      <w:i/>
      <w:iCs/>
    </w:rPr>
  </w:style>
  <w:style w:type="paragraph" w:customStyle="1" w:styleId="whitespace-pre-wrap">
    <w:name w:val="whitespace-pre-wrap"/>
    <w:basedOn w:val="Normal"/>
    <w:uiPriority w:val="1"/>
    <w:rsid w:val="008268EB"/>
    <w:pPr>
      <w:spacing w:beforeAutospacing="1" w:afterAutospacing="1" w:line="240" w:lineRule="auto"/>
      <w:jc w:val="left"/>
    </w:pPr>
    <w:rPr>
      <w:rFonts w:asciiTheme="minorHAnsi" w:eastAsiaTheme="minorEastAsia" w:hAnsiTheme="minorHAnsi" w:cstheme="minorBidi"/>
      <w:sz w:val="24"/>
      <w:szCs w:val="24"/>
    </w:rPr>
  </w:style>
  <w:style w:type="character" w:customStyle="1" w:styleId="UnresolvedMention1">
    <w:name w:val="Unresolved Mention1"/>
    <w:basedOn w:val="DefaultParagraphFont"/>
    <w:uiPriority w:val="99"/>
    <w:semiHidden/>
    <w:unhideWhenUsed/>
    <w:rsid w:val="001853E6"/>
    <w:rPr>
      <w:color w:val="605E5C"/>
      <w:shd w:val="clear" w:color="auto" w:fill="E1DFDD"/>
    </w:rPr>
  </w:style>
  <w:style w:type="character" w:customStyle="1" w:styleId="ListParagraphChar">
    <w:name w:val="List Paragraph Char"/>
    <w:aliases w:val="OBC Bullet Char,Normal 1 Char,Task Body Char,Viñetas (Inicio Parrafo) Char,Paragrafo elenco Char,3 Txt tabla Char,Zerrenda-paragrafoa Char,Fiche List Paragraph Char,Dot pt Char,F5 List Paragraph Char,List Paragraph1 Char"/>
    <w:basedOn w:val="DefaultParagraphFont"/>
    <w:link w:val="ListParagraph"/>
    <w:uiPriority w:val="34"/>
    <w:locked/>
    <w:rsid w:val="00C80D1A"/>
    <w:rPr>
      <w:rFonts w:ascii="EC Square Sans Pro" w:eastAsiaTheme="minorEastAsia" w:hAnsi="EC Square Sans Pro"/>
      <w:sz w:val="20"/>
      <w:szCs w:val="20"/>
    </w:rPr>
  </w:style>
  <w:style w:type="character" w:customStyle="1" w:styleId="Mention13">
    <w:name w:val="Mention13"/>
    <w:basedOn w:val="DefaultParagraphFont"/>
    <w:uiPriority w:val="99"/>
    <w:unhideWhenUsed/>
    <w:rsid w:val="005C529A"/>
    <w:rPr>
      <w:color w:val="2B579A"/>
      <w:shd w:val="clear" w:color="auto" w:fill="E6E6E6"/>
    </w:rPr>
  </w:style>
  <w:style w:type="character" w:customStyle="1" w:styleId="break-words">
    <w:name w:val="break-words"/>
    <w:basedOn w:val="DefaultParagraphFont"/>
    <w:rsid w:val="00D1521C"/>
  </w:style>
  <w:style w:type="paragraph" w:customStyle="1" w:styleId="FootnoteReferenceCharCarCharCharCarCharCarCharCarCharCarCharCharCarCarCharCharCharCharCharCarCharCarCharCharCarCharCar">
    <w:name w:val="Footnote Reference Char Car Char Char Car Char Car Char Car Char Car Char Char Car Car Char Char Char Char Char Car Char Car Char Char Car Char Car"/>
    <w:aliases w:val="Footnotes refss Car Char Car,callout Car Car Char Char Car,Footnotes refss Car1"/>
    <w:basedOn w:val="Normal"/>
    <w:uiPriority w:val="99"/>
    <w:rsid w:val="00D1521C"/>
    <w:pPr>
      <w:spacing w:before="0" w:after="160" w:line="240" w:lineRule="exact"/>
      <w:jc w:val="left"/>
    </w:pPr>
    <w:rPr>
      <w:rFonts w:asciiTheme="minorHAnsi" w:eastAsiaTheme="minorHAnsi" w:hAnsiTheme="minorHAnsi" w:cstheme="minorBidi"/>
      <w:sz w:val="19"/>
      <w:szCs w:val="19"/>
      <w:vertAlign w:val="superscript"/>
      <w:lang w:eastAsia="en-US"/>
    </w:rPr>
  </w:style>
  <w:style w:type="character" w:customStyle="1" w:styleId="Text1Char">
    <w:name w:val="Text 1 Char"/>
    <w:basedOn w:val="DefaultParagraphFont"/>
    <w:link w:val="Text1"/>
    <w:locked/>
    <w:rsid w:val="00D1521C"/>
    <w:rPr>
      <w:rFonts w:ascii="Verdana" w:hAnsi="Verdana"/>
    </w:rPr>
  </w:style>
  <w:style w:type="paragraph" w:customStyle="1" w:styleId="Text1">
    <w:name w:val="Text 1"/>
    <w:basedOn w:val="Normal"/>
    <w:link w:val="Text1Char"/>
    <w:rsid w:val="00D1521C"/>
    <w:pPr>
      <w:spacing w:before="0" w:after="240" w:line="240" w:lineRule="auto"/>
      <w:ind w:left="482"/>
    </w:pPr>
    <w:rPr>
      <w:rFonts w:ascii="Verdana" w:eastAsiaTheme="minorHAnsi" w:hAnsi="Verdana"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850">
      <w:bodyDiv w:val="1"/>
      <w:marLeft w:val="0"/>
      <w:marRight w:val="0"/>
      <w:marTop w:val="0"/>
      <w:marBottom w:val="0"/>
      <w:divBdr>
        <w:top w:val="none" w:sz="0" w:space="0" w:color="auto"/>
        <w:left w:val="none" w:sz="0" w:space="0" w:color="auto"/>
        <w:bottom w:val="none" w:sz="0" w:space="0" w:color="auto"/>
        <w:right w:val="none" w:sz="0" w:space="0" w:color="auto"/>
      </w:divBdr>
    </w:div>
    <w:div w:id="49694518">
      <w:bodyDiv w:val="1"/>
      <w:marLeft w:val="0"/>
      <w:marRight w:val="0"/>
      <w:marTop w:val="0"/>
      <w:marBottom w:val="0"/>
      <w:divBdr>
        <w:top w:val="none" w:sz="0" w:space="0" w:color="auto"/>
        <w:left w:val="none" w:sz="0" w:space="0" w:color="auto"/>
        <w:bottom w:val="none" w:sz="0" w:space="0" w:color="auto"/>
        <w:right w:val="none" w:sz="0" w:space="0" w:color="auto"/>
      </w:divBdr>
    </w:div>
    <w:div w:id="71705260">
      <w:bodyDiv w:val="1"/>
      <w:marLeft w:val="0"/>
      <w:marRight w:val="0"/>
      <w:marTop w:val="0"/>
      <w:marBottom w:val="0"/>
      <w:divBdr>
        <w:top w:val="none" w:sz="0" w:space="0" w:color="auto"/>
        <w:left w:val="none" w:sz="0" w:space="0" w:color="auto"/>
        <w:bottom w:val="none" w:sz="0" w:space="0" w:color="auto"/>
        <w:right w:val="none" w:sz="0" w:space="0" w:color="auto"/>
      </w:divBdr>
      <w:divsChild>
        <w:div w:id="1554389561">
          <w:marLeft w:val="0"/>
          <w:marRight w:val="0"/>
          <w:marTop w:val="0"/>
          <w:marBottom w:val="0"/>
          <w:divBdr>
            <w:top w:val="none" w:sz="0" w:space="0" w:color="auto"/>
            <w:left w:val="none" w:sz="0" w:space="0" w:color="auto"/>
            <w:bottom w:val="none" w:sz="0" w:space="0" w:color="auto"/>
            <w:right w:val="none" w:sz="0" w:space="0" w:color="auto"/>
          </w:divBdr>
          <w:divsChild>
            <w:div w:id="1194491605">
              <w:marLeft w:val="0"/>
              <w:marRight w:val="0"/>
              <w:marTop w:val="0"/>
              <w:marBottom w:val="0"/>
              <w:divBdr>
                <w:top w:val="none" w:sz="0" w:space="0" w:color="auto"/>
                <w:left w:val="none" w:sz="0" w:space="0" w:color="auto"/>
                <w:bottom w:val="none" w:sz="0" w:space="0" w:color="auto"/>
                <w:right w:val="none" w:sz="0" w:space="0" w:color="auto"/>
              </w:divBdr>
            </w:div>
            <w:div w:id="1576551083">
              <w:marLeft w:val="0"/>
              <w:marRight w:val="0"/>
              <w:marTop w:val="0"/>
              <w:marBottom w:val="0"/>
              <w:divBdr>
                <w:top w:val="none" w:sz="0" w:space="0" w:color="auto"/>
                <w:left w:val="none" w:sz="0" w:space="0" w:color="auto"/>
                <w:bottom w:val="none" w:sz="0" w:space="0" w:color="auto"/>
                <w:right w:val="none" w:sz="0" w:space="0" w:color="auto"/>
              </w:divBdr>
            </w:div>
            <w:div w:id="2057972218">
              <w:marLeft w:val="0"/>
              <w:marRight w:val="0"/>
              <w:marTop w:val="0"/>
              <w:marBottom w:val="0"/>
              <w:divBdr>
                <w:top w:val="none" w:sz="0" w:space="0" w:color="auto"/>
                <w:left w:val="none" w:sz="0" w:space="0" w:color="auto"/>
                <w:bottom w:val="none" w:sz="0" w:space="0" w:color="auto"/>
                <w:right w:val="none" w:sz="0" w:space="0" w:color="auto"/>
              </w:divBdr>
            </w:div>
            <w:div w:id="2097942569">
              <w:marLeft w:val="0"/>
              <w:marRight w:val="0"/>
              <w:marTop w:val="0"/>
              <w:marBottom w:val="0"/>
              <w:divBdr>
                <w:top w:val="none" w:sz="0" w:space="0" w:color="auto"/>
                <w:left w:val="none" w:sz="0" w:space="0" w:color="auto"/>
                <w:bottom w:val="none" w:sz="0" w:space="0" w:color="auto"/>
                <w:right w:val="none" w:sz="0" w:space="0" w:color="auto"/>
              </w:divBdr>
            </w:div>
            <w:div w:id="20992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4865">
      <w:bodyDiv w:val="1"/>
      <w:marLeft w:val="0"/>
      <w:marRight w:val="0"/>
      <w:marTop w:val="0"/>
      <w:marBottom w:val="0"/>
      <w:divBdr>
        <w:top w:val="none" w:sz="0" w:space="0" w:color="auto"/>
        <w:left w:val="none" w:sz="0" w:space="0" w:color="auto"/>
        <w:bottom w:val="none" w:sz="0" w:space="0" w:color="auto"/>
        <w:right w:val="none" w:sz="0" w:space="0" w:color="auto"/>
      </w:divBdr>
    </w:div>
    <w:div w:id="163937121">
      <w:bodyDiv w:val="1"/>
      <w:marLeft w:val="0"/>
      <w:marRight w:val="0"/>
      <w:marTop w:val="0"/>
      <w:marBottom w:val="0"/>
      <w:divBdr>
        <w:top w:val="none" w:sz="0" w:space="0" w:color="auto"/>
        <w:left w:val="none" w:sz="0" w:space="0" w:color="auto"/>
        <w:bottom w:val="none" w:sz="0" w:space="0" w:color="auto"/>
        <w:right w:val="none" w:sz="0" w:space="0" w:color="auto"/>
      </w:divBdr>
    </w:div>
    <w:div w:id="177042198">
      <w:bodyDiv w:val="1"/>
      <w:marLeft w:val="0"/>
      <w:marRight w:val="0"/>
      <w:marTop w:val="0"/>
      <w:marBottom w:val="0"/>
      <w:divBdr>
        <w:top w:val="none" w:sz="0" w:space="0" w:color="auto"/>
        <w:left w:val="none" w:sz="0" w:space="0" w:color="auto"/>
        <w:bottom w:val="none" w:sz="0" w:space="0" w:color="auto"/>
        <w:right w:val="none" w:sz="0" w:space="0" w:color="auto"/>
      </w:divBdr>
    </w:div>
    <w:div w:id="207038355">
      <w:bodyDiv w:val="1"/>
      <w:marLeft w:val="0"/>
      <w:marRight w:val="0"/>
      <w:marTop w:val="0"/>
      <w:marBottom w:val="0"/>
      <w:divBdr>
        <w:top w:val="none" w:sz="0" w:space="0" w:color="auto"/>
        <w:left w:val="none" w:sz="0" w:space="0" w:color="auto"/>
        <w:bottom w:val="none" w:sz="0" w:space="0" w:color="auto"/>
        <w:right w:val="none" w:sz="0" w:space="0" w:color="auto"/>
      </w:divBdr>
      <w:divsChild>
        <w:div w:id="1622613244">
          <w:marLeft w:val="0"/>
          <w:marRight w:val="0"/>
          <w:marTop w:val="0"/>
          <w:marBottom w:val="0"/>
          <w:divBdr>
            <w:top w:val="none" w:sz="0" w:space="0" w:color="auto"/>
            <w:left w:val="none" w:sz="0" w:space="0" w:color="auto"/>
            <w:bottom w:val="none" w:sz="0" w:space="0" w:color="auto"/>
            <w:right w:val="none" w:sz="0" w:space="0" w:color="auto"/>
          </w:divBdr>
          <w:divsChild>
            <w:div w:id="132258045">
              <w:marLeft w:val="0"/>
              <w:marRight w:val="0"/>
              <w:marTop w:val="0"/>
              <w:marBottom w:val="0"/>
              <w:divBdr>
                <w:top w:val="none" w:sz="0" w:space="0" w:color="auto"/>
                <w:left w:val="none" w:sz="0" w:space="0" w:color="auto"/>
                <w:bottom w:val="none" w:sz="0" w:space="0" w:color="auto"/>
                <w:right w:val="none" w:sz="0" w:space="0" w:color="auto"/>
              </w:divBdr>
            </w:div>
            <w:div w:id="492528603">
              <w:marLeft w:val="0"/>
              <w:marRight w:val="0"/>
              <w:marTop w:val="0"/>
              <w:marBottom w:val="0"/>
              <w:divBdr>
                <w:top w:val="none" w:sz="0" w:space="0" w:color="auto"/>
                <w:left w:val="none" w:sz="0" w:space="0" w:color="auto"/>
                <w:bottom w:val="none" w:sz="0" w:space="0" w:color="auto"/>
                <w:right w:val="none" w:sz="0" w:space="0" w:color="auto"/>
              </w:divBdr>
            </w:div>
            <w:div w:id="776994845">
              <w:marLeft w:val="0"/>
              <w:marRight w:val="0"/>
              <w:marTop w:val="0"/>
              <w:marBottom w:val="0"/>
              <w:divBdr>
                <w:top w:val="none" w:sz="0" w:space="0" w:color="auto"/>
                <w:left w:val="none" w:sz="0" w:space="0" w:color="auto"/>
                <w:bottom w:val="none" w:sz="0" w:space="0" w:color="auto"/>
                <w:right w:val="none" w:sz="0" w:space="0" w:color="auto"/>
              </w:divBdr>
            </w:div>
            <w:div w:id="1145972880">
              <w:marLeft w:val="0"/>
              <w:marRight w:val="0"/>
              <w:marTop w:val="0"/>
              <w:marBottom w:val="0"/>
              <w:divBdr>
                <w:top w:val="none" w:sz="0" w:space="0" w:color="auto"/>
                <w:left w:val="none" w:sz="0" w:space="0" w:color="auto"/>
                <w:bottom w:val="none" w:sz="0" w:space="0" w:color="auto"/>
                <w:right w:val="none" w:sz="0" w:space="0" w:color="auto"/>
              </w:divBdr>
            </w:div>
            <w:div w:id="1372535059">
              <w:marLeft w:val="0"/>
              <w:marRight w:val="0"/>
              <w:marTop w:val="0"/>
              <w:marBottom w:val="0"/>
              <w:divBdr>
                <w:top w:val="none" w:sz="0" w:space="0" w:color="auto"/>
                <w:left w:val="none" w:sz="0" w:space="0" w:color="auto"/>
                <w:bottom w:val="none" w:sz="0" w:space="0" w:color="auto"/>
                <w:right w:val="none" w:sz="0" w:space="0" w:color="auto"/>
              </w:divBdr>
            </w:div>
            <w:div w:id="16963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411">
      <w:bodyDiv w:val="1"/>
      <w:marLeft w:val="0"/>
      <w:marRight w:val="0"/>
      <w:marTop w:val="0"/>
      <w:marBottom w:val="0"/>
      <w:divBdr>
        <w:top w:val="none" w:sz="0" w:space="0" w:color="auto"/>
        <w:left w:val="none" w:sz="0" w:space="0" w:color="auto"/>
        <w:bottom w:val="none" w:sz="0" w:space="0" w:color="auto"/>
        <w:right w:val="none" w:sz="0" w:space="0" w:color="auto"/>
      </w:divBdr>
    </w:div>
    <w:div w:id="221714601">
      <w:bodyDiv w:val="1"/>
      <w:marLeft w:val="0"/>
      <w:marRight w:val="0"/>
      <w:marTop w:val="0"/>
      <w:marBottom w:val="0"/>
      <w:divBdr>
        <w:top w:val="none" w:sz="0" w:space="0" w:color="auto"/>
        <w:left w:val="none" w:sz="0" w:space="0" w:color="auto"/>
        <w:bottom w:val="none" w:sz="0" w:space="0" w:color="auto"/>
        <w:right w:val="none" w:sz="0" w:space="0" w:color="auto"/>
      </w:divBdr>
    </w:div>
    <w:div w:id="275528651">
      <w:bodyDiv w:val="1"/>
      <w:marLeft w:val="0"/>
      <w:marRight w:val="0"/>
      <w:marTop w:val="0"/>
      <w:marBottom w:val="0"/>
      <w:divBdr>
        <w:top w:val="none" w:sz="0" w:space="0" w:color="auto"/>
        <w:left w:val="none" w:sz="0" w:space="0" w:color="auto"/>
        <w:bottom w:val="none" w:sz="0" w:space="0" w:color="auto"/>
        <w:right w:val="none" w:sz="0" w:space="0" w:color="auto"/>
      </w:divBdr>
      <w:divsChild>
        <w:div w:id="2101632517">
          <w:marLeft w:val="0"/>
          <w:marRight w:val="0"/>
          <w:marTop w:val="0"/>
          <w:marBottom w:val="0"/>
          <w:divBdr>
            <w:top w:val="none" w:sz="0" w:space="0" w:color="auto"/>
            <w:left w:val="none" w:sz="0" w:space="0" w:color="auto"/>
            <w:bottom w:val="none" w:sz="0" w:space="0" w:color="auto"/>
            <w:right w:val="none" w:sz="0" w:space="0" w:color="auto"/>
          </w:divBdr>
          <w:divsChild>
            <w:div w:id="52169558">
              <w:marLeft w:val="0"/>
              <w:marRight w:val="0"/>
              <w:marTop w:val="0"/>
              <w:marBottom w:val="0"/>
              <w:divBdr>
                <w:top w:val="none" w:sz="0" w:space="0" w:color="auto"/>
                <w:left w:val="none" w:sz="0" w:space="0" w:color="auto"/>
                <w:bottom w:val="none" w:sz="0" w:space="0" w:color="auto"/>
                <w:right w:val="none" w:sz="0" w:space="0" w:color="auto"/>
              </w:divBdr>
            </w:div>
            <w:div w:id="577131957">
              <w:marLeft w:val="0"/>
              <w:marRight w:val="0"/>
              <w:marTop w:val="0"/>
              <w:marBottom w:val="0"/>
              <w:divBdr>
                <w:top w:val="none" w:sz="0" w:space="0" w:color="auto"/>
                <w:left w:val="none" w:sz="0" w:space="0" w:color="auto"/>
                <w:bottom w:val="none" w:sz="0" w:space="0" w:color="auto"/>
                <w:right w:val="none" w:sz="0" w:space="0" w:color="auto"/>
              </w:divBdr>
            </w:div>
            <w:div w:id="1727027883">
              <w:marLeft w:val="0"/>
              <w:marRight w:val="0"/>
              <w:marTop w:val="0"/>
              <w:marBottom w:val="0"/>
              <w:divBdr>
                <w:top w:val="none" w:sz="0" w:space="0" w:color="auto"/>
                <w:left w:val="none" w:sz="0" w:space="0" w:color="auto"/>
                <w:bottom w:val="none" w:sz="0" w:space="0" w:color="auto"/>
                <w:right w:val="none" w:sz="0" w:space="0" w:color="auto"/>
              </w:divBdr>
            </w:div>
            <w:div w:id="20695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2639">
      <w:bodyDiv w:val="1"/>
      <w:marLeft w:val="0"/>
      <w:marRight w:val="0"/>
      <w:marTop w:val="0"/>
      <w:marBottom w:val="0"/>
      <w:divBdr>
        <w:top w:val="none" w:sz="0" w:space="0" w:color="auto"/>
        <w:left w:val="none" w:sz="0" w:space="0" w:color="auto"/>
        <w:bottom w:val="none" w:sz="0" w:space="0" w:color="auto"/>
        <w:right w:val="none" w:sz="0" w:space="0" w:color="auto"/>
      </w:divBdr>
    </w:div>
    <w:div w:id="336807814">
      <w:bodyDiv w:val="1"/>
      <w:marLeft w:val="0"/>
      <w:marRight w:val="0"/>
      <w:marTop w:val="0"/>
      <w:marBottom w:val="0"/>
      <w:divBdr>
        <w:top w:val="none" w:sz="0" w:space="0" w:color="auto"/>
        <w:left w:val="none" w:sz="0" w:space="0" w:color="auto"/>
        <w:bottom w:val="none" w:sz="0" w:space="0" w:color="auto"/>
        <w:right w:val="none" w:sz="0" w:space="0" w:color="auto"/>
      </w:divBdr>
      <w:divsChild>
        <w:div w:id="1674601259">
          <w:marLeft w:val="0"/>
          <w:marRight w:val="0"/>
          <w:marTop w:val="0"/>
          <w:marBottom w:val="0"/>
          <w:divBdr>
            <w:top w:val="none" w:sz="0" w:space="0" w:color="auto"/>
            <w:left w:val="none" w:sz="0" w:space="0" w:color="auto"/>
            <w:bottom w:val="none" w:sz="0" w:space="0" w:color="auto"/>
            <w:right w:val="none" w:sz="0" w:space="0" w:color="auto"/>
          </w:divBdr>
        </w:div>
      </w:divsChild>
    </w:div>
    <w:div w:id="347830311">
      <w:bodyDiv w:val="1"/>
      <w:marLeft w:val="0"/>
      <w:marRight w:val="0"/>
      <w:marTop w:val="0"/>
      <w:marBottom w:val="0"/>
      <w:divBdr>
        <w:top w:val="none" w:sz="0" w:space="0" w:color="auto"/>
        <w:left w:val="none" w:sz="0" w:space="0" w:color="auto"/>
        <w:bottom w:val="none" w:sz="0" w:space="0" w:color="auto"/>
        <w:right w:val="none" w:sz="0" w:space="0" w:color="auto"/>
      </w:divBdr>
    </w:div>
    <w:div w:id="364600939">
      <w:bodyDiv w:val="1"/>
      <w:marLeft w:val="0"/>
      <w:marRight w:val="0"/>
      <w:marTop w:val="0"/>
      <w:marBottom w:val="0"/>
      <w:divBdr>
        <w:top w:val="none" w:sz="0" w:space="0" w:color="auto"/>
        <w:left w:val="none" w:sz="0" w:space="0" w:color="auto"/>
        <w:bottom w:val="none" w:sz="0" w:space="0" w:color="auto"/>
        <w:right w:val="none" w:sz="0" w:space="0" w:color="auto"/>
      </w:divBdr>
      <w:divsChild>
        <w:div w:id="1174682512">
          <w:marLeft w:val="1080"/>
          <w:marRight w:val="0"/>
          <w:marTop w:val="100"/>
          <w:marBottom w:val="0"/>
          <w:divBdr>
            <w:top w:val="none" w:sz="0" w:space="0" w:color="auto"/>
            <w:left w:val="none" w:sz="0" w:space="0" w:color="auto"/>
            <w:bottom w:val="none" w:sz="0" w:space="0" w:color="auto"/>
            <w:right w:val="none" w:sz="0" w:space="0" w:color="auto"/>
          </w:divBdr>
        </w:div>
      </w:divsChild>
    </w:div>
    <w:div w:id="393547981">
      <w:bodyDiv w:val="1"/>
      <w:marLeft w:val="0"/>
      <w:marRight w:val="0"/>
      <w:marTop w:val="0"/>
      <w:marBottom w:val="0"/>
      <w:divBdr>
        <w:top w:val="none" w:sz="0" w:space="0" w:color="auto"/>
        <w:left w:val="none" w:sz="0" w:space="0" w:color="auto"/>
        <w:bottom w:val="none" w:sz="0" w:space="0" w:color="auto"/>
        <w:right w:val="none" w:sz="0" w:space="0" w:color="auto"/>
      </w:divBdr>
      <w:divsChild>
        <w:div w:id="203949322">
          <w:marLeft w:val="0"/>
          <w:marRight w:val="0"/>
          <w:marTop w:val="0"/>
          <w:marBottom w:val="0"/>
          <w:divBdr>
            <w:top w:val="none" w:sz="0" w:space="0" w:color="auto"/>
            <w:left w:val="none" w:sz="0" w:space="0" w:color="auto"/>
            <w:bottom w:val="none" w:sz="0" w:space="0" w:color="auto"/>
            <w:right w:val="none" w:sz="0" w:space="0" w:color="auto"/>
          </w:divBdr>
        </w:div>
        <w:div w:id="657734888">
          <w:marLeft w:val="0"/>
          <w:marRight w:val="0"/>
          <w:marTop w:val="0"/>
          <w:marBottom w:val="0"/>
          <w:divBdr>
            <w:top w:val="none" w:sz="0" w:space="0" w:color="auto"/>
            <w:left w:val="none" w:sz="0" w:space="0" w:color="auto"/>
            <w:bottom w:val="none" w:sz="0" w:space="0" w:color="auto"/>
            <w:right w:val="none" w:sz="0" w:space="0" w:color="auto"/>
          </w:divBdr>
        </w:div>
        <w:div w:id="816412717">
          <w:marLeft w:val="0"/>
          <w:marRight w:val="0"/>
          <w:marTop w:val="0"/>
          <w:marBottom w:val="0"/>
          <w:divBdr>
            <w:top w:val="none" w:sz="0" w:space="0" w:color="auto"/>
            <w:left w:val="none" w:sz="0" w:space="0" w:color="auto"/>
            <w:bottom w:val="none" w:sz="0" w:space="0" w:color="auto"/>
            <w:right w:val="none" w:sz="0" w:space="0" w:color="auto"/>
          </w:divBdr>
        </w:div>
        <w:div w:id="1017806177">
          <w:marLeft w:val="0"/>
          <w:marRight w:val="0"/>
          <w:marTop w:val="0"/>
          <w:marBottom w:val="0"/>
          <w:divBdr>
            <w:top w:val="none" w:sz="0" w:space="0" w:color="auto"/>
            <w:left w:val="none" w:sz="0" w:space="0" w:color="auto"/>
            <w:bottom w:val="none" w:sz="0" w:space="0" w:color="auto"/>
            <w:right w:val="none" w:sz="0" w:space="0" w:color="auto"/>
          </w:divBdr>
        </w:div>
        <w:div w:id="1227302002">
          <w:marLeft w:val="0"/>
          <w:marRight w:val="0"/>
          <w:marTop w:val="0"/>
          <w:marBottom w:val="0"/>
          <w:divBdr>
            <w:top w:val="none" w:sz="0" w:space="0" w:color="auto"/>
            <w:left w:val="none" w:sz="0" w:space="0" w:color="auto"/>
            <w:bottom w:val="none" w:sz="0" w:space="0" w:color="auto"/>
            <w:right w:val="none" w:sz="0" w:space="0" w:color="auto"/>
          </w:divBdr>
        </w:div>
        <w:div w:id="2098086848">
          <w:marLeft w:val="0"/>
          <w:marRight w:val="0"/>
          <w:marTop w:val="0"/>
          <w:marBottom w:val="0"/>
          <w:divBdr>
            <w:top w:val="none" w:sz="0" w:space="0" w:color="auto"/>
            <w:left w:val="none" w:sz="0" w:space="0" w:color="auto"/>
            <w:bottom w:val="none" w:sz="0" w:space="0" w:color="auto"/>
            <w:right w:val="none" w:sz="0" w:space="0" w:color="auto"/>
          </w:divBdr>
        </w:div>
      </w:divsChild>
    </w:div>
    <w:div w:id="422576963">
      <w:bodyDiv w:val="1"/>
      <w:marLeft w:val="0"/>
      <w:marRight w:val="0"/>
      <w:marTop w:val="0"/>
      <w:marBottom w:val="0"/>
      <w:divBdr>
        <w:top w:val="none" w:sz="0" w:space="0" w:color="auto"/>
        <w:left w:val="none" w:sz="0" w:space="0" w:color="auto"/>
        <w:bottom w:val="none" w:sz="0" w:space="0" w:color="auto"/>
        <w:right w:val="none" w:sz="0" w:space="0" w:color="auto"/>
      </w:divBdr>
      <w:divsChild>
        <w:div w:id="275597374">
          <w:marLeft w:val="0"/>
          <w:marRight w:val="0"/>
          <w:marTop w:val="0"/>
          <w:marBottom w:val="0"/>
          <w:divBdr>
            <w:top w:val="none" w:sz="0" w:space="0" w:color="auto"/>
            <w:left w:val="none" w:sz="0" w:space="0" w:color="auto"/>
            <w:bottom w:val="none" w:sz="0" w:space="0" w:color="auto"/>
            <w:right w:val="none" w:sz="0" w:space="0" w:color="auto"/>
          </w:divBdr>
        </w:div>
      </w:divsChild>
    </w:div>
    <w:div w:id="433328821">
      <w:bodyDiv w:val="1"/>
      <w:marLeft w:val="0"/>
      <w:marRight w:val="0"/>
      <w:marTop w:val="0"/>
      <w:marBottom w:val="0"/>
      <w:divBdr>
        <w:top w:val="none" w:sz="0" w:space="0" w:color="auto"/>
        <w:left w:val="none" w:sz="0" w:space="0" w:color="auto"/>
        <w:bottom w:val="none" w:sz="0" w:space="0" w:color="auto"/>
        <w:right w:val="none" w:sz="0" w:space="0" w:color="auto"/>
      </w:divBdr>
      <w:divsChild>
        <w:div w:id="1311447559">
          <w:marLeft w:val="0"/>
          <w:marRight w:val="0"/>
          <w:marTop w:val="0"/>
          <w:marBottom w:val="0"/>
          <w:divBdr>
            <w:top w:val="none" w:sz="0" w:space="0" w:color="auto"/>
            <w:left w:val="none" w:sz="0" w:space="0" w:color="auto"/>
            <w:bottom w:val="none" w:sz="0" w:space="0" w:color="auto"/>
            <w:right w:val="none" w:sz="0" w:space="0" w:color="auto"/>
          </w:divBdr>
          <w:divsChild>
            <w:div w:id="518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261">
      <w:bodyDiv w:val="1"/>
      <w:marLeft w:val="0"/>
      <w:marRight w:val="0"/>
      <w:marTop w:val="0"/>
      <w:marBottom w:val="0"/>
      <w:divBdr>
        <w:top w:val="none" w:sz="0" w:space="0" w:color="auto"/>
        <w:left w:val="none" w:sz="0" w:space="0" w:color="auto"/>
        <w:bottom w:val="none" w:sz="0" w:space="0" w:color="auto"/>
        <w:right w:val="none" w:sz="0" w:space="0" w:color="auto"/>
      </w:divBdr>
      <w:divsChild>
        <w:div w:id="1518155550">
          <w:marLeft w:val="0"/>
          <w:marRight w:val="0"/>
          <w:marTop w:val="0"/>
          <w:marBottom w:val="0"/>
          <w:divBdr>
            <w:top w:val="none" w:sz="0" w:space="0" w:color="auto"/>
            <w:left w:val="none" w:sz="0" w:space="0" w:color="auto"/>
            <w:bottom w:val="none" w:sz="0" w:space="0" w:color="auto"/>
            <w:right w:val="none" w:sz="0" w:space="0" w:color="auto"/>
          </w:divBdr>
        </w:div>
      </w:divsChild>
    </w:div>
    <w:div w:id="540440224">
      <w:bodyDiv w:val="1"/>
      <w:marLeft w:val="0"/>
      <w:marRight w:val="0"/>
      <w:marTop w:val="0"/>
      <w:marBottom w:val="0"/>
      <w:divBdr>
        <w:top w:val="none" w:sz="0" w:space="0" w:color="auto"/>
        <w:left w:val="none" w:sz="0" w:space="0" w:color="auto"/>
        <w:bottom w:val="none" w:sz="0" w:space="0" w:color="auto"/>
        <w:right w:val="none" w:sz="0" w:space="0" w:color="auto"/>
      </w:divBdr>
    </w:div>
    <w:div w:id="547763518">
      <w:bodyDiv w:val="1"/>
      <w:marLeft w:val="0"/>
      <w:marRight w:val="0"/>
      <w:marTop w:val="0"/>
      <w:marBottom w:val="0"/>
      <w:divBdr>
        <w:top w:val="none" w:sz="0" w:space="0" w:color="auto"/>
        <w:left w:val="none" w:sz="0" w:space="0" w:color="auto"/>
        <w:bottom w:val="none" w:sz="0" w:space="0" w:color="auto"/>
        <w:right w:val="none" w:sz="0" w:space="0" w:color="auto"/>
      </w:divBdr>
    </w:div>
    <w:div w:id="570846255">
      <w:bodyDiv w:val="1"/>
      <w:marLeft w:val="0"/>
      <w:marRight w:val="0"/>
      <w:marTop w:val="0"/>
      <w:marBottom w:val="0"/>
      <w:divBdr>
        <w:top w:val="none" w:sz="0" w:space="0" w:color="auto"/>
        <w:left w:val="none" w:sz="0" w:space="0" w:color="auto"/>
        <w:bottom w:val="none" w:sz="0" w:space="0" w:color="auto"/>
        <w:right w:val="none" w:sz="0" w:space="0" w:color="auto"/>
      </w:divBdr>
    </w:div>
    <w:div w:id="586572067">
      <w:bodyDiv w:val="1"/>
      <w:marLeft w:val="0"/>
      <w:marRight w:val="0"/>
      <w:marTop w:val="0"/>
      <w:marBottom w:val="0"/>
      <w:divBdr>
        <w:top w:val="none" w:sz="0" w:space="0" w:color="auto"/>
        <w:left w:val="none" w:sz="0" w:space="0" w:color="auto"/>
        <w:bottom w:val="none" w:sz="0" w:space="0" w:color="auto"/>
        <w:right w:val="none" w:sz="0" w:space="0" w:color="auto"/>
      </w:divBdr>
    </w:div>
    <w:div w:id="592402727">
      <w:bodyDiv w:val="1"/>
      <w:marLeft w:val="0"/>
      <w:marRight w:val="0"/>
      <w:marTop w:val="0"/>
      <w:marBottom w:val="0"/>
      <w:divBdr>
        <w:top w:val="none" w:sz="0" w:space="0" w:color="auto"/>
        <w:left w:val="none" w:sz="0" w:space="0" w:color="auto"/>
        <w:bottom w:val="none" w:sz="0" w:space="0" w:color="auto"/>
        <w:right w:val="none" w:sz="0" w:space="0" w:color="auto"/>
      </w:divBdr>
    </w:div>
    <w:div w:id="593974399">
      <w:bodyDiv w:val="1"/>
      <w:marLeft w:val="0"/>
      <w:marRight w:val="0"/>
      <w:marTop w:val="0"/>
      <w:marBottom w:val="0"/>
      <w:divBdr>
        <w:top w:val="none" w:sz="0" w:space="0" w:color="auto"/>
        <w:left w:val="none" w:sz="0" w:space="0" w:color="auto"/>
        <w:bottom w:val="none" w:sz="0" w:space="0" w:color="auto"/>
        <w:right w:val="none" w:sz="0" w:space="0" w:color="auto"/>
      </w:divBdr>
      <w:divsChild>
        <w:div w:id="9258290">
          <w:marLeft w:val="0"/>
          <w:marRight w:val="0"/>
          <w:marTop w:val="0"/>
          <w:marBottom w:val="0"/>
          <w:divBdr>
            <w:top w:val="none" w:sz="0" w:space="0" w:color="auto"/>
            <w:left w:val="none" w:sz="0" w:space="0" w:color="auto"/>
            <w:bottom w:val="none" w:sz="0" w:space="0" w:color="auto"/>
            <w:right w:val="none" w:sz="0" w:space="0" w:color="auto"/>
          </w:divBdr>
          <w:divsChild>
            <w:div w:id="1289361093">
              <w:marLeft w:val="0"/>
              <w:marRight w:val="0"/>
              <w:marTop w:val="0"/>
              <w:marBottom w:val="0"/>
              <w:divBdr>
                <w:top w:val="none" w:sz="0" w:space="0" w:color="auto"/>
                <w:left w:val="none" w:sz="0" w:space="0" w:color="auto"/>
                <w:bottom w:val="none" w:sz="0" w:space="0" w:color="auto"/>
                <w:right w:val="none" w:sz="0" w:space="0" w:color="auto"/>
              </w:divBdr>
              <w:divsChild>
                <w:div w:id="1608347751">
                  <w:marLeft w:val="0"/>
                  <w:marRight w:val="0"/>
                  <w:marTop w:val="0"/>
                  <w:marBottom w:val="0"/>
                  <w:divBdr>
                    <w:top w:val="none" w:sz="0" w:space="0" w:color="auto"/>
                    <w:left w:val="none" w:sz="0" w:space="0" w:color="auto"/>
                    <w:bottom w:val="none" w:sz="0" w:space="0" w:color="auto"/>
                    <w:right w:val="none" w:sz="0" w:space="0" w:color="auto"/>
                  </w:divBdr>
                  <w:divsChild>
                    <w:div w:id="592978428">
                      <w:marLeft w:val="0"/>
                      <w:marRight w:val="0"/>
                      <w:marTop w:val="0"/>
                      <w:marBottom w:val="0"/>
                      <w:divBdr>
                        <w:top w:val="none" w:sz="0" w:space="0" w:color="auto"/>
                        <w:left w:val="none" w:sz="0" w:space="0" w:color="auto"/>
                        <w:bottom w:val="none" w:sz="0" w:space="0" w:color="auto"/>
                        <w:right w:val="none" w:sz="0" w:space="0" w:color="auto"/>
                      </w:divBdr>
                    </w:div>
                    <w:div w:id="1142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106">
      <w:bodyDiv w:val="1"/>
      <w:marLeft w:val="0"/>
      <w:marRight w:val="0"/>
      <w:marTop w:val="0"/>
      <w:marBottom w:val="0"/>
      <w:divBdr>
        <w:top w:val="none" w:sz="0" w:space="0" w:color="auto"/>
        <w:left w:val="none" w:sz="0" w:space="0" w:color="auto"/>
        <w:bottom w:val="none" w:sz="0" w:space="0" w:color="auto"/>
        <w:right w:val="none" w:sz="0" w:space="0" w:color="auto"/>
      </w:divBdr>
    </w:div>
    <w:div w:id="707141809">
      <w:bodyDiv w:val="1"/>
      <w:marLeft w:val="0"/>
      <w:marRight w:val="0"/>
      <w:marTop w:val="0"/>
      <w:marBottom w:val="0"/>
      <w:divBdr>
        <w:top w:val="none" w:sz="0" w:space="0" w:color="auto"/>
        <w:left w:val="none" w:sz="0" w:space="0" w:color="auto"/>
        <w:bottom w:val="none" w:sz="0" w:space="0" w:color="auto"/>
        <w:right w:val="none" w:sz="0" w:space="0" w:color="auto"/>
      </w:divBdr>
    </w:div>
    <w:div w:id="764617246">
      <w:bodyDiv w:val="1"/>
      <w:marLeft w:val="0"/>
      <w:marRight w:val="0"/>
      <w:marTop w:val="0"/>
      <w:marBottom w:val="0"/>
      <w:divBdr>
        <w:top w:val="none" w:sz="0" w:space="0" w:color="auto"/>
        <w:left w:val="none" w:sz="0" w:space="0" w:color="auto"/>
        <w:bottom w:val="none" w:sz="0" w:space="0" w:color="auto"/>
        <w:right w:val="none" w:sz="0" w:space="0" w:color="auto"/>
      </w:divBdr>
      <w:divsChild>
        <w:div w:id="381102483">
          <w:marLeft w:val="0"/>
          <w:marRight w:val="0"/>
          <w:marTop w:val="0"/>
          <w:marBottom w:val="0"/>
          <w:divBdr>
            <w:top w:val="none" w:sz="0" w:space="0" w:color="auto"/>
            <w:left w:val="none" w:sz="0" w:space="0" w:color="auto"/>
            <w:bottom w:val="none" w:sz="0" w:space="0" w:color="auto"/>
            <w:right w:val="none" w:sz="0" w:space="0" w:color="auto"/>
          </w:divBdr>
        </w:div>
        <w:div w:id="472529286">
          <w:marLeft w:val="0"/>
          <w:marRight w:val="0"/>
          <w:marTop w:val="0"/>
          <w:marBottom w:val="0"/>
          <w:divBdr>
            <w:top w:val="none" w:sz="0" w:space="0" w:color="auto"/>
            <w:left w:val="none" w:sz="0" w:space="0" w:color="auto"/>
            <w:bottom w:val="none" w:sz="0" w:space="0" w:color="auto"/>
            <w:right w:val="none" w:sz="0" w:space="0" w:color="auto"/>
          </w:divBdr>
        </w:div>
        <w:div w:id="1337145935">
          <w:marLeft w:val="0"/>
          <w:marRight w:val="0"/>
          <w:marTop w:val="0"/>
          <w:marBottom w:val="0"/>
          <w:divBdr>
            <w:top w:val="none" w:sz="0" w:space="0" w:color="auto"/>
            <w:left w:val="none" w:sz="0" w:space="0" w:color="auto"/>
            <w:bottom w:val="none" w:sz="0" w:space="0" w:color="auto"/>
            <w:right w:val="none" w:sz="0" w:space="0" w:color="auto"/>
          </w:divBdr>
        </w:div>
        <w:div w:id="1500541303">
          <w:marLeft w:val="0"/>
          <w:marRight w:val="0"/>
          <w:marTop w:val="0"/>
          <w:marBottom w:val="0"/>
          <w:divBdr>
            <w:top w:val="none" w:sz="0" w:space="0" w:color="auto"/>
            <w:left w:val="none" w:sz="0" w:space="0" w:color="auto"/>
            <w:bottom w:val="none" w:sz="0" w:space="0" w:color="auto"/>
            <w:right w:val="none" w:sz="0" w:space="0" w:color="auto"/>
          </w:divBdr>
        </w:div>
        <w:div w:id="1973903922">
          <w:marLeft w:val="0"/>
          <w:marRight w:val="0"/>
          <w:marTop w:val="0"/>
          <w:marBottom w:val="0"/>
          <w:divBdr>
            <w:top w:val="none" w:sz="0" w:space="0" w:color="auto"/>
            <w:left w:val="none" w:sz="0" w:space="0" w:color="auto"/>
            <w:bottom w:val="none" w:sz="0" w:space="0" w:color="auto"/>
            <w:right w:val="none" w:sz="0" w:space="0" w:color="auto"/>
          </w:divBdr>
        </w:div>
        <w:div w:id="2062247147">
          <w:marLeft w:val="0"/>
          <w:marRight w:val="0"/>
          <w:marTop w:val="0"/>
          <w:marBottom w:val="0"/>
          <w:divBdr>
            <w:top w:val="none" w:sz="0" w:space="0" w:color="auto"/>
            <w:left w:val="none" w:sz="0" w:space="0" w:color="auto"/>
            <w:bottom w:val="none" w:sz="0" w:space="0" w:color="auto"/>
            <w:right w:val="none" w:sz="0" w:space="0" w:color="auto"/>
          </w:divBdr>
        </w:div>
      </w:divsChild>
    </w:div>
    <w:div w:id="785543714">
      <w:bodyDiv w:val="1"/>
      <w:marLeft w:val="0"/>
      <w:marRight w:val="0"/>
      <w:marTop w:val="0"/>
      <w:marBottom w:val="0"/>
      <w:divBdr>
        <w:top w:val="none" w:sz="0" w:space="0" w:color="auto"/>
        <w:left w:val="none" w:sz="0" w:space="0" w:color="auto"/>
        <w:bottom w:val="none" w:sz="0" w:space="0" w:color="auto"/>
        <w:right w:val="none" w:sz="0" w:space="0" w:color="auto"/>
      </w:divBdr>
      <w:divsChild>
        <w:div w:id="809253573">
          <w:marLeft w:val="1987"/>
          <w:marRight w:val="0"/>
          <w:marTop w:val="100"/>
          <w:marBottom w:val="120"/>
          <w:divBdr>
            <w:top w:val="none" w:sz="0" w:space="0" w:color="auto"/>
            <w:left w:val="none" w:sz="0" w:space="0" w:color="auto"/>
            <w:bottom w:val="none" w:sz="0" w:space="0" w:color="auto"/>
            <w:right w:val="none" w:sz="0" w:space="0" w:color="auto"/>
          </w:divBdr>
        </w:div>
      </w:divsChild>
    </w:div>
    <w:div w:id="800072105">
      <w:bodyDiv w:val="1"/>
      <w:marLeft w:val="0"/>
      <w:marRight w:val="0"/>
      <w:marTop w:val="0"/>
      <w:marBottom w:val="0"/>
      <w:divBdr>
        <w:top w:val="none" w:sz="0" w:space="0" w:color="auto"/>
        <w:left w:val="none" w:sz="0" w:space="0" w:color="auto"/>
        <w:bottom w:val="none" w:sz="0" w:space="0" w:color="auto"/>
        <w:right w:val="none" w:sz="0" w:space="0" w:color="auto"/>
      </w:divBdr>
      <w:divsChild>
        <w:div w:id="1362584901">
          <w:marLeft w:val="0"/>
          <w:marRight w:val="0"/>
          <w:marTop w:val="0"/>
          <w:marBottom w:val="0"/>
          <w:divBdr>
            <w:top w:val="none" w:sz="0" w:space="0" w:color="auto"/>
            <w:left w:val="none" w:sz="0" w:space="0" w:color="auto"/>
            <w:bottom w:val="none" w:sz="0" w:space="0" w:color="auto"/>
            <w:right w:val="none" w:sz="0" w:space="0" w:color="auto"/>
          </w:divBdr>
          <w:divsChild>
            <w:div w:id="1323317517">
              <w:marLeft w:val="0"/>
              <w:marRight w:val="0"/>
              <w:marTop w:val="0"/>
              <w:marBottom w:val="0"/>
              <w:divBdr>
                <w:top w:val="none" w:sz="0" w:space="0" w:color="auto"/>
                <w:left w:val="none" w:sz="0" w:space="0" w:color="auto"/>
                <w:bottom w:val="none" w:sz="0" w:space="0" w:color="auto"/>
                <w:right w:val="none" w:sz="0" w:space="0" w:color="auto"/>
              </w:divBdr>
              <w:divsChild>
                <w:div w:id="44331282">
                  <w:marLeft w:val="0"/>
                  <w:marRight w:val="0"/>
                  <w:marTop w:val="0"/>
                  <w:marBottom w:val="0"/>
                  <w:divBdr>
                    <w:top w:val="none" w:sz="0" w:space="0" w:color="auto"/>
                    <w:left w:val="none" w:sz="0" w:space="0" w:color="auto"/>
                    <w:bottom w:val="none" w:sz="0" w:space="0" w:color="auto"/>
                    <w:right w:val="none" w:sz="0" w:space="0" w:color="auto"/>
                  </w:divBdr>
                </w:div>
                <w:div w:id="440224991">
                  <w:marLeft w:val="0"/>
                  <w:marRight w:val="0"/>
                  <w:marTop w:val="0"/>
                  <w:marBottom w:val="0"/>
                  <w:divBdr>
                    <w:top w:val="none" w:sz="0" w:space="0" w:color="auto"/>
                    <w:left w:val="none" w:sz="0" w:space="0" w:color="auto"/>
                    <w:bottom w:val="none" w:sz="0" w:space="0" w:color="auto"/>
                    <w:right w:val="none" w:sz="0" w:space="0" w:color="auto"/>
                  </w:divBdr>
                </w:div>
                <w:div w:id="827213542">
                  <w:marLeft w:val="0"/>
                  <w:marRight w:val="0"/>
                  <w:marTop w:val="0"/>
                  <w:marBottom w:val="0"/>
                  <w:divBdr>
                    <w:top w:val="none" w:sz="0" w:space="0" w:color="auto"/>
                    <w:left w:val="none" w:sz="0" w:space="0" w:color="auto"/>
                    <w:bottom w:val="none" w:sz="0" w:space="0" w:color="auto"/>
                    <w:right w:val="none" w:sz="0" w:space="0" w:color="auto"/>
                  </w:divBdr>
                </w:div>
                <w:div w:id="957370357">
                  <w:marLeft w:val="0"/>
                  <w:marRight w:val="0"/>
                  <w:marTop w:val="0"/>
                  <w:marBottom w:val="0"/>
                  <w:divBdr>
                    <w:top w:val="none" w:sz="0" w:space="0" w:color="auto"/>
                    <w:left w:val="none" w:sz="0" w:space="0" w:color="auto"/>
                    <w:bottom w:val="none" w:sz="0" w:space="0" w:color="auto"/>
                    <w:right w:val="none" w:sz="0" w:space="0" w:color="auto"/>
                  </w:divBdr>
                </w:div>
                <w:div w:id="1091969035">
                  <w:marLeft w:val="0"/>
                  <w:marRight w:val="0"/>
                  <w:marTop w:val="0"/>
                  <w:marBottom w:val="0"/>
                  <w:divBdr>
                    <w:top w:val="none" w:sz="0" w:space="0" w:color="auto"/>
                    <w:left w:val="none" w:sz="0" w:space="0" w:color="auto"/>
                    <w:bottom w:val="none" w:sz="0" w:space="0" w:color="auto"/>
                    <w:right w:val="none" w:sz="0" w:space="0" w:color="auto"/>
                  </w:divBdr>
                </w:div>
                <w:div w:id="1197160319">
                  <w:marLeft w:val="0"/>
                  <w:marRight w:val="0"/>
                  <w:marTop w:val="0"/>
                  <w:marBottom w:val="0"/>
                  <w:divBdr>
                    <w:top w:val="none" w:sz="0" w:space="0" w:color="auto"/>
                    <w:left w:val="none" w:sz="0" w:space="0" w:color="auto"/>
                    <w:bottom w:val="none" w:sz="0" w:space="0" w:color="auto"/>
                    <w:right w:val="none" w:sz="0" w:space="0" w:color="auto"/>
                  </w:divBdr>
                </w:div>
                <w:div w:id="1607276504">
                  <w:marLeft w:val="0"/>
                  <w:marRight w:val="0"/>
                  <w:marTop w:val="0"/>
                  <w:marBottom w:val="0"/>
                  <w:divBdr>
                    <w:top w:val="none" w:sz="0" w:space="0" w:color="auto"/>
                    <w:left w:val="none" w:sz="0" w:space="0" w:color="auto"/>
                    <w:bottom w:val="none" w:sz="0" w:space="0" w:color="auto"/>
                    <w:right w:val="none" w:sz="0" w:space="0" w:color="auto"/>
                  </w:divBdr>
                </w:div>
                <w:div w:id="1673948150">
                  <w:marLeft w:val="0"/>
                  <w:marRight w:val="0"/>
                  <w:marTop w:val="0"/>
                  <w:marBottom w:val="0"/>
                  <w:divBdr>
                    <w:top w:val="none" w:sz="0" w:space="0" w:color="auto"/>
                    <w:left w:val="none" w:sz="0" w:space="0" w:color="auto"/>
                    <w:bottom w:val="none" w:sz="0" w:space="0" w:color="auto"/>
                    <w:right w:val="none" w:sz="0" w:space="0" w:color="auto"/>
                  </w:divBdr>
                </w:div>
                <w:div w:id="1993605512">
                  <w:marLeft w:val="0"/>
                  <w:marRight w:val="0"/>
                  <w:marTop w:val="0"/>
                  <w:marBottom w:val="0"/>
                  <w:divBdr>
                    <w:top w:val="none" w:sz="0" w:space="0" w:color="auto"/>
                    <w:left w:val="none" w:sz="0" w:space="0" w:color="auto"/>
                    <w:bottom w:val="none" w:sz="0" w:space="0" w:color="auto"/>
                    <w:right w:val="none" w:sz="0" w:space="0" w:color="auto"/>
                  </w:divBdr>
                </w:div>
                <w:div w:id="2089620456">
                  <w:marLeft w:val="0"/>
                  <w:marRight w:val="0"/>
                  <w:marTop w:val="0"/>
                  <w:marBottom w:val="0"/>
                  <w:divBdr>
                    <w:top w:val="none" w:sz="0" w:space="0" w:color="auto"/>
                    <w:left w:val="none" w:sz="0" w:space="0" w:color="auto"/>
                    <w:bottom w:val="none" w:sz="0" w:space="0" w:color="auto"/>
                    <w:right w:val="none" w:sz="0" w:space="0" w:color="auto"/>
                  </w:divBdr>
                </w:div>
              </w:divsChild>
            </w:div>
            <w:div w:id="2052807443">
              <w:marLeft w:val="0"/>
              <w:marRight w:val="0"/>
              <w:marTop w:val="0"/>
              <w:marBottom w:val="0"/>
              <w:divBdr>
                <w:top w:val="none" w:sz="0" w:space="0" w:color="auto"/>
                <w:left w:val="none" w:sz="0" w:space="0" w:color="auto"/>
                <w:bottom w:val="none" w:sz="0" w:space="0" w:color="auto"/>
                <w:right w:val="none" w:sz="0" w:space="0" w:color="auto"/>
              </w:divBdr>
              <w:divsChild>
                <w:div w:id="82117134">
                  <w:marLeft w:val="0"/>
                  <w:marRight w:val="0"/>
                  <w:marTop w:val="0"/>
                  <w:marBottom w:val="0"/>
                  <w:divBdr>
                    <w:top w:val="none" w:sz="0" w:space="0" w:color="auto"/>
                    <w:left w:val="none" w:sz="0" w:space="0" w:color="auto"/>
                    <w:bottom w:val="none" w:sz="0" w:space="0" w:color="auto"/>
                    <w:right w:val="none" w:sz="0" w:space="0" w:color="auto"/>
                  </w:divBdr>
                </w:div>
                <w:div w:id="206265377">
                  <w:marLeft w:val="0"/>
                  <w:marRight w:val="0"/>
                  <w:marTop w:val="0"/>
                  <w:marBottom w:val="0"/>
                  <w:divBdr>
                    <w:top w:val="none" w:sz="0" w:space="0" w:color="auto"/>
                    <w:left w:val="none" w:sz="0" w:space="0" w:color="auto"/>
                    <w:bottom w:val="none" w:sz="0" w:space="0" w:color="auto"/>
                    <w:right w:val="none" w:sz="0" w:space="0" w:color="auto"/>
                  </w:divBdr>
                </w:div>
                <w:div w:id="367530669">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556626120">
                  <w:marLeft w:val="0"/>
                  <w:marRight w:val="0"/>
                  <w:marTop w:val="0"/>
                  <w:marBottom w:val="0"/>
                  <w:divBdr>
                    <w:top w:val="none" w:sz="0" w:space="0" w:color="auto"/>
                    <w:left w:val="none" w:sz="0" w:space="0" w:color="auto"/>
                    <w:bottom w:val="none" w:sz="0" w:space="0" w:color="auto"/>
                    <w:right w:val="none" w:sz="0" w:space="0" w:color="auto"/>
                  </w:divBdr>
                </w:div>
                <w:div w:id="624848444">
                  <w:marLeft w:val="0"/>
                  <w:marRight w:val="0"/>
                  <w:marTop w:val="0"/>
                  <w:marBottom w:val="0"/>
                  <w:divBdr>
                    <w:top w:val="none" w:sz="0" w:space="0" w:color="auto"/>
                    <w:left w:val="none" w:sz="0" w:space="0" w:color="auto"/>
                    <w:bottom w:val="none" w:sz="0" w:space="0" w:color="auto"/>
                    <w:right w:val="none" w:sz="0" w:space="0" w:color="auto"/>
                  </w:divBdr>
                </w:div>
                <w:div w:id="1062214223">
                  <w:marLeft w:val="0"/>
                  <w:marRight w:val="0"/>
                  <w:marTop w:val="0"/>
                  <w:marBottom w:val="0"/>
                  <w:divBdr>
                    <w:top w:val="none" w:sz="0" w:space="0" w:color="auto"/>
                    <w:left w:val="none" w:sz="0" w:space="0" w:color="auto"/>
                    <w:bottom w:val="none" w:sz="0" w:space="0" w:color="auto"/>
                    <w:right w:val="none" w:sz="0" w:space="0" w:color="auto"/>
                  </w:divBdr>
                </w:div>
                <w:div w:id="1322387030">
                  <w:marLeft w:val="0"/>
                  <w:marRight w:val="0"/>
                  <w:marTop w:val="0"/>
                  <w:marBottom w:val="0"/>
                  <w:divBdr>
                    <w:top w:val="none" w:sz="0" w:space="0" w:color="auto"/>
                    <w:left w:val="none" w:sz="0" w:space="0" w:color="auto"/>
                    <w:bottom w:val="none" w:sz="0" w:space="0" w:color="auto"/>
                    <w:right w:val="none" w:sz="0" w:space="0" w:color="auto"/>
                  </w:divBdr>
                </w:div>
                <w:div w:id="1856766624">
                  <w:marLeft w:val="0"/>
                  <w:marRight w:val="0"/>
                  <w:marTop w:val="0"/>
                  <w:marBottom w:val="0"/>
                  <w:divBdr>
                    <w:top w:val="none" w:sz="0" w:space="0" w:color="auto"/>
                    <w:left w:val="none" w:sz="0" w:space="0" w:color="auto"/>
                    <w:bottom w:val="none" w:sz="0" w:space="0" w:color="auto"/>
                    <w:right w:val="none" w:sz="0" w:space="0" w:color="auto"/>
                  </w:divBdr>
                </w:div>
                <w:div w:id="19826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503">
      <w:bodyDiv w:val="1"/>
      <w:marLeft w:val="0"/>
      <w:marRight w:val="0"/>
      <w:marTop w:val="0"/>
      <w:marBottom w:val="0"/>
      <w:divBdr>
        <w:top w:val="none" w:sz="0" w:space="0" w:color="auto"/>
        <w:left w:val="none" w:sz="0" w:space="0" w:color="auto"/>
        <w:bottom w:val="none" w:sz="0" w:space="0" w:color="auto"/>
        <w:right w:val="none" w:sz="0" w:space="0" w:color="auto"/>
      </w:divBdr>
      <w:divsChild>
        <w:div w:id="1633443077">
          <w:marLeft w:val="0"/>
          <w:marRight w:val="0"/>
          <w:marTop w:val="0"/>
          <w:marBottom w:val="0"/>
          <w:divBdr>
            <w:top w:val="none" w:sz="0" w:space="0" w:color="auto"/>
            <w:left w:val="none" w:sz="0" w:space="0" w:color="auto"/>
            <w:bottom w:val="none" w:sz="0" w:space="0" w:color="auto"/>
            <w:right w:val="none" w:sz="0" w:space="0" w:color="auto"/>
          </w:divBdr>
        </w:div>
      </w:divsChild>
    </w:div>
    <w:div w:id="827668905">
      <w:bodyDiv w:val="1"/>
      <w:marLeft w:val="0"/>
      <w:marRight w:val="0"/>
      <w:marTop w:val="0"/>
      <w:marBottom w:val="0"/>
      <w:divBdr>
        <w:top w:val="none" w:sz="0" w:space="0" w:color="auto"/>
        <w:left w:val="none" w:sz="0" w:space="0" w:color="auto"/>
        <w:bottom w:val="none" w:sz="0" w:space="0" w:color="auto"/>
        <w:right w:val="none" w:sz="0" w:space="0" w:color="auto"/>
      </w:divBdr>
    </w:div>
    <w:div w:id="830367959">
      <w:bodyDiv w:val="1"/>
      <w:marLeft w:val="0"/>
      <w:marRight w:val="0"/>
      <w:marTop w:val="0"/>
      <w:marBottom w:val="0"/>
      <w:divBdr>
        <w:top w:val="none" w:sz="0" w:space="0" w:color="auto"/>
        <w:left w:val="none" w:sz="0" w:space="0" w:color="auto"/>
        <w:bottom w:val="none" w:sz="0" w:space="0" w:color="auto"/>
        <w:right w:val="none" w:sz="0" w:space="0" w:color="auto"/>
      </w:divBdr>
    </w:div>
    <w:div w:id="986590421">
      <w:bodyDiv w:val="1"/>
      <w:marLeft w:val="0"/>
      <w:marRight w:val="0"/>
      <w:marTop w:val="0"/>
      <w:marBottom w:val="0"/>
      <w:divBdr>
        <w:top w:val="none" w:sz="0" w:space="0" w:color="auto"/>
        <w:left w:val="none" w:sz="0" w:space="0" w:color="auto"/>
        <w:bottom w:val="none" w:sz="0" w:space="0" w:color="auto"/>
        <w:right w:val="none" w:sz="0" w:space="0" w:color="auto"/>
      </w:divBdr>
    </w:div>
    <w:div w:id="1001543510">
      <w:bodyDiv w:val="1"/>
      <w:marLeft w:val="0"/>
      <w:marRight w:val="0"/>
      <w:marTop w:val="0"/>
      <w:marBottom w:val="0"/>
      <w:divBdr>
        <w:top w:val="none" w:sz="0" w:space="0" w:color="auto"/>
        <w:left w:val="none" w:sz="0" w:space="0" w:color="auto"/>
        <w:bottom w:val="none" w:sz="0" w:space="0" w:color="auto"/>
        <w:right w:val="none" w:sz="0" w:space="0" w:color="auto"/>
      </w:divBdr>
      <w:divsChild>
        <w:div w:id="411005721">
          <w:marLeft w:val="0"/>
          <w:marRight w:val="0"/>
          <w:marTop w:val="0"/>
          <w:marBottom w:val="0"/>
          <w:divBdr>
            <w:top w:val="none" w:sz="0" w:space="0" w:color="auto"/>
            <w:left w:val="none" w:sz="0" w:space="0" w:color="auto"/>
            <w:bottom w:val="none" w:sz="0" w:space="0" w:color="auto"/>
            <w:right w:val="none" w:sz="0" w:space="0" w:color="auto"/>
          </w:divBdr>
          <w:divsChild>
            <w:div w:id="456605988">
              <w:marLeft w:val="0"/>
              <w:marRight w:val="0"/>
              <w:marTop w:val="0"/>
              <w:marBottom w:val="0"/>
              <w:divBdr>
                <w:top w:val="none" w:sz="0" w:space="0" w:color="auto"/>
                <w:left w:val="none" w:sz="0" w:space="0" w:color="auto"/>
                <w:bottom w:val="none" w:sz="0" w:space="0" w:color="auto"/>
                <w:right w:val="none" w:sz="0" w:space="0" w:color="auto"/>
              </w:divBdr>
            </w:div>
            <w:div w:id="800465272">
              <w:marLeft w:val="0"/>
              <w:marRight w:val="0"/>
              <w:marTop w:val="0"/>
              <w:marBottom w:val="0"/>
              <w:divBdr>
                <w:top w:val="none" w:sz="0" w:space="0" w:color="auto"/>
                <w:left w:val="none" w:sz="0" w:space="0" w:color="auto"/>
                <w:bottom w:val="none" w:sz="0" w:space="0" w:color="auto"/>
                <w:right w:val="none" w:sz="0" w:space="0" w:color="auto"/>
              </w:divBdr>
            </w:div>
            <w:div w:id="10335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655">
      <w:bodyDiv w:val="1"/>
      <w:marLeft w:val="0"/>
      <w:marRight w:val="0"/>
      <w:marTop w:val="0"/>
      <w:marBottom w:val="0"/>
      <w:divBdr>
        <w:top w:val="none" w:sz="0" w:space="0" w:color="auto"/>
        <w:left w:val="none" w:sz="0" w:space="0" w:color="auto"/>
        <w:bottom w:val="none" w:sz="0" w:space="0" w:color="auto"/>
        <w:right w:val="none" w:sz="0" w:space="0" w:color="auto"/>
      </w:divBdr>
      <w:divsChild>
        <w:div w:id="1722169349">
          <w:marLeft w:val="0"/>
          <w:marRight w:val="0"/>
          <w:marTop w:val="0"/>
          <w:marBottom w:val="0"/>
          <w:divBdr>
            <w:top w:val="none" w:sz="0" w:space="0" w:color="auto"/>
            <w:left w:val="none" w:sz="0" w:space="0" w:color="auto"/>
            <w:bottom w:val="none" w:sz="0" w:space="0" w:color="auto"/>
            <w:right w:val="none" w:sz="0" w:space="0" w:color="auto"/>
          </w:divBdr>
          <w:divsChild>
            <w:div w:id="144663373">
              <w:marLeft w:val="0"/>
              <w:marRight w:val="0"/>
              <w:marTop w:val="0"/>
              <w:marBottom w:val="0"/>
              <w:divBdr>
                <w:top w:val="none" w:sz="0" w:space="0" w:color="auto"/>
                <w:left w:val="none" w:sz="0" w:space="0" w:color="auto"/>
                <w:bottom w:val="none" w:sz="0" w:space="0" w:color="auto"/>
                <w:right w:val="none" w:sz="0" w:space="0" w:color="auto"/>
              </w:divBdr>
            </w:div>
            <w:div w:id="215044072">
              <w:marLeft w:val="0"/>
              <w:marRight w:val="0"/>
              <w:marTop w:val="0"/>
              <w:marBottom w:val="0"/>
              <w:divBdr>
                <w:top w:val="none" w:sz="0" w:space="0" w:color="auto"/>
                <w:left w:val="none" w:sz="0" w:space="0" w:color="auto"/>
                <w:bottom w:val="none" w:sz="0" w:space="0" w:color="auto"/>
                <w:right w:val="none" w:sz="0" w:space="0" w:color="auto"/>
              </w:divBdr>
            </w:div>
            <w:div w:id="688531451">
              <w:marLeft w:val="0"/>
              <w:marRight w:val="0"/>
              <w:marTop w:val="0"/>
              <w:marBottom w:val="0"/>
              <w:divBdr>
                <w:top w:val="none" w:sz="0" w:space="0" w:color="auto"/>
                <w:left w:val="none" w:sz="0" w:space="0" w:color="auto"/>
                <w:bottom w:val="none" w:sz="0" w:space="0" w:color="auto"/>
                <w:right w:val="none" w:sz="0" w:space="0" w:color="auto"/>
              </w:divBdr>
            </w:div>
            <w:div w:id="703020754">
              <w:marLeft w:val="0"/>
              <w:marRight w:val="0"/>
              <w:marTop w:val="0"/>
              <w:marBottom w:val="0"/>
              <w:divBdr>
                <w:top w:val="none" w:sz="0" w:space="0" w:color="auto"/>
                <w:left w:val="none" w:sz="0" w:space="0" w:color="auto"/>
                <w:bottom w:val="none" w:sz="0" w:space="0" w:color="auto"/>
                <w:right w:val="none" w:sz="0" w:space="0" w:color="auto"/>
              </w:divBdr>
            </w:div>
            <w:div w:id="16233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917">
      <w:bodyDiv w:val="1"/>
      <w:marLeft w:val="0"/>
      <w:marRight w:val="0"/>
      <w:marTop w:val="0"/>
      <w:marBottom w:val="0"/>
      <w:divBdr>
        <w:top w:val="none" w:sz="0" w:space="0" w:color="auto"/>
        <w:left w:val="none" w:sz="0" w:space="0" w:color="auto"/>
        <w:bottom w:val="none" w:sz="0" w:space="0" w:color="auto"/>
        <w:right w:val="none" w:sz="0" w:space="0" w:color="auto"/>
      </w:divBdr>
      <w:divsChild>
        <w:div w:id="2120176911">
          <w:marLeft w:val="0"/>
          <w:marRight w:val="0"/>
          <w:marTop w:val="0"/>
          <w:marBottom w:val="0"/>
          <w:divBdr>
            <w:top w:val="none" w:sz="0" w:space="0" w:color="auto"/>
            <w:left w:val="none" w:sz="0" w:space="0" w:color="auto"/>
            <w:bottom w:val="none" w:sz="0" w:space="0" w:color="auto"/>
            <w:right w:val="none" w:sz="0" w:space="0" w:color="auto"/>
          </w:divBdr>
        </w:div>
      </w:divsChild>
    </w:div>
    <w:div w:id="1028994021">
      <w:bodyDiv w:val="1"/>
      <w:marLeft w:val="0"/>
      <w:marRight w:val="0"/>
      <w:marTop w:val="0"/>
      <w:marBottom w:val="0"/>
      <w:divBdr>
        <w:top w:val="none" w:sz="0" w:space="0" w:color="auto"/>
        <w:left w:val="none" w:sz="0" w:space="0" w:color="auto"/>
        <w:bottom w:val="none" w:sz="0" w:space="0" w:color="auto"/>
        <w:right w:val="none" w:sz="0" w:space="0" w:color="auto"/>
      </w:divBdr>
    </w:div>
    <w:div w:id="1051226646">
      <w:bodyDiv w:val="1"/>
      <w:marLeft w:val="0"/>
      <w:marRight w:val="0"/>
      <w:marTop w:val="0"/>
      <w:marBottom w:val="0"/>
      <w:divBdr>
        <w:top w:val="none" w:sz="0" w:space="0" w:color="auto"/>
        <w:left w:val="none" w:sz="0" w:space="0" w:color="auto"/>
        <w:bottom w:val="none" w:sz="0" w:space="0" w:color="auto"/>
        <w:right w:val="none" w:sz="0" w:space="0" w:color="auto"/>
      </w:divBdr>
      <w:divsChild>
        <w:div w:id="1926763493">
          <w:marLeft w:val="0"/>
          <w:marRight w:val="0"/>
          <w:marTop w:val="0"/>
          <w:marBottom w:val="0"/>
          <w:divBdr>
            <w:top w:val="none" w:sz="0" w:space="0" w:color="auto"/>
            <w:left w:val="none" w:sz="0" w:space="0" w:color="auto"/>
            <w:bottom w:val="none" w:sz="0" w:space="0" w:color="auto"/>
            <w:right w:val="none" w:sz="0" w:space="0" w:color="auto"/>
          </w:divBdr>
          <w:divsChild>
            <w:div w:id="1053238341">
              <w:marLeft w:val="0"/>
              <w:marRight w:val="0"/>
              <w:marTop w:val="0"/>
              <w:marBottom w:val="0"/>
              <w:divBdr>
                <w:top w:val="none" w:sz="0" w:space="0" w:color="auto"/>
                <w:left w:val="none" w:sz="0" w:space="0" w:color="auto"/>
                <w:bottom w:val="none" w:sz="0" w:space="0" w:color="auto"/>
                <w:right w:val="none" w:sz="0" w:space="0" w:color="auto"/>
              </w:divBdr>
            </w:div>
            <w:div w:id="21457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7711">
      <w:bodyDiv w:val="1"/>
      <w:marLeft w:val="0"/>
      <w:marRight w:val="0"/>
      <w:marTop w:val="0"/>
      <w:marBottom w:val="0"/>
      <w:divBdr>
        <w:top w:val="none" w:sz="0" w:space="0" w:color="auto"/>
        <w:left w:val="none" w:sz="0" w:space="0" w:color="auto"/>
        <w:bottom w:val="none" w:sz="0" w:space="0" w:color="auto"/>
        <w:right w:val="none" w:sz="0" w:space="0" w:color="auto"/>
      </w:divBdr>
    </w:div>
    <w:div w:id="1114321519">
      <w:bodyDiv w:val="1"/>
      <w:marLeft w:val="0"/>
      <w:marRight w:val="0"/>
      <w:marTop w:val="0"/>
      <w:marBottom w:val="0"/>
      <w:divBdr>
        <w:top w:val="none" w:sz="0" w:space="0" w:color="auto"/>
        <w:left w:val="none" w:sz="0" w:space="0" w:color="auto"/>
        <w:bottom w:val="none" w:sz="0" w:space="0" w:color="auto"/>
        <w:right w:val="none" w:sz="0" w:space="0" w:color="auto"/>
      </w:divBdr>
    </w:div>
    <w:div w:id="1126394507">
      <w:bodyDiv w:val="1"/>
      <w:marLeft w:val="0"/>
      <w:marRight w:val="0"/>
      <w:marTop w:val="0"/>
      <w:marBottom w:val="0"/>
      <w:divBdr>
        <w:top w:val="none" w:sz="0" w:space="0" w:color="auto"/>
        <w:left w:val="none" w:sz="0" w:space="0" w:color="auto"/>
        <w:bottom w:val="none" w:sz="0" w:space="0" w:color="auto"/>
        <w:right w:val="none" w:sz="0" w:space="0" w:color="auto"/>
      </w:divBdr>
      <w:divsChild>
        <w:div w:id="499931618">
          <w:marLeft w:val="0"/>
          <w:marRight w:val="0"/>
          <w:marTop w:val="0"/>
          <w:marBottom w:val="0"/>
          <w:divBdr>
            <w:top w:val="none" w:sz="0" w:space="0" w:color="auto"/>
            <w:left w:val="none" w:sz="0" w:space="0" w:color="auto"/>
            <w:bottom w:val="none" w:sz="0" w:space="0" w:color="auto"/>
            <w:right w:val="none" w:sz="0" w:space="0" w:color="auto"/>
          </w:divBdr>
          <w:divsChild>
            <w:div w:id="90400045">
              <w:marLeft w:val="0"/>
              <w:marRight w:val="0"/>
              <w:marTop w:val="0"/>
              <w:marBottom w:val="0"/>
              <w:divBdr>
                <w:top w:val="none" w:sz="0" w:space="0" w:color="auto"/>
                <w:left w:val="none" w:sz="0" w:space="0" w:color="auto"/>
                <w:bottom w:val="none" w:sz="0" w:space="0" w:color="auto"/>
                <w:right w:val="none" w:sz="0" w:space="0" w:color="auto"/>
              </w:divBdr>
            </w:div>
            <w:div w:id="452869733">
              <w:marLeft w:val="0"/>
              <w:marRight w:val="0"/>
              <w:marTop w:val="0"/>
              <w:marBottom w:val="0"/>
              <w:divBdr>
                <w:top w:val="none" w:sz="0" w:space="0" w:color="auto"/>
                <w:left w:val="none" w:sz="0" w:space="0" w:color="auto"/>
                <w:bottom w:val="none" w:sz="0" w:space="0" w:color="auto"/>
                <w:right w:val="none" w:sz="0" w:space="0" w:color="auto"/>
              </w:divBdr>
            </w:div>
            <w:div w:id="1092238680">
              <w:marLeft w:val="0"/>
              <w:marRight w:val="0"/>
              <w:marTop w:val="0"/>
              <w:marBottom w:val="0"/>
              <w:divBdr>
                <w:top w:val="none" w:sz="0" w:space="0" w:color="auto"/>
                <w:left w:val="none" w:sz="0" w:space="0" w:color="auto"/>
                <w:bottom w:val="none" w:sz="0" w:space="0" w:color="auto"/>
                <w:right w:val="none" w:sz="0" w:space="0" w:color="auto"/>
              </w:divBdr>
            </w:div>
            <w:div w:id="15199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400">
      <w:bodyDiv w:val="1"/>
      <w:marLeft w:val="0"/>
      <w:marRight w:val="0"/>
      <w:marTop w:val="0"/>
      <w:marBottom w:val="0"/>
      <w:divBdr>
        <w:top w:val="none" w:sz="0" w:space="0" w:color="auto"/>
        <w:left w:val="none" w:sz="0" w:space="0" w:color="auto"/>
        <w:bottom w:val="none" w:sz="0" w:space="0" w:color="auto"/>
        <w:right w:val="none" w:sz="0" w:space="0" w:color="auto"/>
      </w:divBdr>
      <w:divsChild>
        <w:div w:id="486633922">
          <w:marLeft w:val="0"/>
          <w:marRight w:val="0"/>
          <w:marTop w:val="0"/>
          <w:marBottom w:val="0"/>
          <w:divBdr>
            <w:top w:val="none" w:sz="0" w:space="0" w:color="auto"/>
            <w:left w:val="none" w:sz="0" w:space="0" w:color="auto"/>
            <w:bottom w:val="none" w:sz="0" w:space="0" w:color="auto"/>
            <w:right w:val="none" w:sz="0" w:space="0" w:color="auto"/>
          </w:divBdr>
        </w:div>
        <w:div w:id="1354526683">
          <w:marLeft w:val="0"/>
          <w:marRight w:val="0"/>
          <w:marTop w:val="0"/>
          <w:marBottom w:val="0"/>
          <w:divBdr>
            <w:top w:val="none" w:sz="0" w:space="0" w:color="auto"/>
            <w:left w:val="none" w:sz="0" w:space="0" w:color="auto"/>
            <w:bottom w:val="none" w:sz="0" w:space="0" w:color="auto"/>
            <w:right w:val="none" w:sz="0" w:space="0" w:color="auto"/>
          </w:divBdr>
        </w:div>
      </w:divsChild>
    </w:div>
    <w:div w:id="1143044944">
      <w:bodyDiv w:val="1"/>
      <w:marLeft w:val="0"/>
      <w:marRight w:val="0"/>
      <w:marTop w:val="0"/>
      <w:marBottom w:val="0"/>
      <w:divBdr>
        <w:top w:val="none" w:sz="0" w:space="0" w:color="auto"/>
        <w:left w:val="none" w:sz="0" w:space="0" w:color="auto"/>
        <w:bottom w:val="none" w:sz="0" w:space="0" w:color="auto"/>
        <w:right w:val="none" w:sz="0" w:space="0" w:color="auto"/>
      </w:divBdr>
    </w:div>
    <w:div w:id="1194267184">
      <w:bodyDiv w:val="1"/>
      <w:marLeft w:val="0"/>
      <w:marRight w:val="0"/>
      <w:marTop w:val="0"/>
      <w:marBottom w:val="0"/>
      <w:divBdr>
        <w:top w:val="none" w:sz="0" w:space="0" w:color="auto"/>
        <w:left w:val="none" w:sz="0" w:space="0" w:color="auto"/>
        <w:bottom w:val="none" w:sz="0" w:space="0" w:color="auto"/>
        <w:right w:val="none" w:sz="0" w:space="0" w:color="auto"/>
      </w:divBdr>
      <w:divsChild>
        <w:div w:id="161244142">
          <w:marLeft w:val="0"/>
          <w:marRight w:val="0"/>
          <w:marTop w:val="0"/>
          <w:marBottom w:val="0"/>
          <w:divBdr>
            <w:top w:val="none" w:sz="0" w:space="0" w:color="auto"/>
            <w:left w:val="none" w:sz="0" w:space="0" w:color="auto"/>
            <w:bottom w:val="none" w:sz="0" w:space="0" w:color="auto"/>
            <w:right w:val="none" w:sz="0" w:space="0" w:color="auto"/>
          </w:divBdr>
        </w:div>
      </w:divsChild>
    </w:div>
    <w:div w:id="1214124876">
      <w:bodyDiv w:val="1"/>
      <w:marLeft w:val="0"/>
      <w:marRight w:val="0"/>
      <w:marTop w:val="0"/>
      <w:marBottom w:val="0"/>
      <w:divBdr>
        <w:top w:val="none" w:sz="0" w:space="0" w:color="auto"/>
        <w:left w:val="none" w:sz="0" w:space="0" w:color="auto"/>
        <w:bottom w:val="none" w:sz="0" w:space="0" w:color="auto"/>
        <w:right w:val="none" w:sz="0" w:space="0" w:color="auto"/>
      </w:divBdr>
      <w:divsChild>
        <w:div w:id="1468742845">
          <w:marLeft w:val="0"/>
          <w:marRight w:val="0"/>
          <w:marTop w:val="0"/>
          <w:marBottom w:val="0"/>
          <w:divBdr>
            <w:top w:val="none" w:sz="0" w:space="0" w:color="auto"/>
            <w:left w:val="none" w:sz="0" w:space="0" w:color="auto"/>
            <w:bottom w:val="none" w:sz="0" w:space="0" w:color="auto"/>
            <w:right w:val="none" w:sz="0" w:space="0" w:color="auto"/>
          </w:divBdr>
          <w:divsChild>
            <w:div w:id="147599525">
              <w:marLeft w:val="0"/>
              <w:marRight w:val="0"/>
              <w:marTop w:val="0"/>
              <w:marBottom w:val="0"/>
              <w:divBdr>
                <w:top w:val="none" w:sz="0" w:space="0" w:color="auto"/>
                <w:left w:val="none" w:sz="0" w:space="0" w:color="auto"/>
                <w:bottom w:val="none" w:sz="0" w:space="0" w:color="auto"/>
                <w:right w:val="none" w:sz="0" w:space="0" w:color="auto"/>
              </w:divBdr>
            </w:div>
            <w:div w:id="418714253">
              <w:marLeft w:val="0"/>
              <w:marRight w:val="0"/>
              <w:marTop w:val="0"/>
              <w:marBottom w:val="0"/>
              <w:divBdr>
                <w:top w:val="none" w:sz="0" w:space="0" w:color="auto"/>
                <w:left w:val="none" w:sz="0" w:space="0" w:color="auto"/>
                <w:bottom w:val="none" w:sz="0" w:space="0" w:color="auto"/>
                <w:right w:val="none" w:sz="0" w:space="0" w:color="auto"/>
              </w:divBdr>
            </w:div>
            <w:div w:id="644699865">
              <w:marLeft w:val="0"/>
              <w:marRight w:val="0"/>
              <w:marTop w:val="0"/>
              <w:marBottom w:val="0"/>
              <w:divBdr>
                <w:top w:val="none" w:sz="0" w:space="0" w:color="auto"/>
                <w:left w:val="none" w:sz="0" w:space="0" w:color="auto"/>
                <w:bottom w:val="none" w:sz="0" w:space="0" w:color="auto"/>
                <w:right w:val="none" w:sz="0" w:space="0" w:color="auto"/>
              </w:divBdr>
            </w:div>
            <w:div w:id="796993632">
              <w:marLeft w:val="0"/>
              <w:marRight w:val="0"/>
              <w:marTop w:val="0"/>
              <w:marBottom w:val="0"/>
              <w:divBdr>
                <w:top w:val="none" w:sz="0" w:space="0" w:color="auto"/>
                <w:left w:val="none" w:sz="0" w:space="0" w:color="auto"/>
                <w:bottom w:val="none" w:sz="0" w:space="0" w:color="auto"/>
                <w:right w:val="none" w:sz="0" w:space="0" w:color="auto"/>
              </w:divBdr>
            </w:div>
            <w:div w:id="1656258085">
              <w:marLeft w:val="0"/>
              <w:marRight w:val="0"/>
              <w:marTop w:val="0"/>
              <w:marBottom w:val="0"/>
              <w:divBdr>
                <w:top w:val="none" w:sz="0" w:space="0" w:color="auto"/>
                <w:left w:val="none" w:sz="0" w:space="0" w:color="auto"/>
                <w:bottom w:val="none" w:sz="0" w:space="0" w:color="auto"/>
                <w:right w:val="none" w:sz="0" w:space="0" w:color="auto"/>
              </w:divBdr>
            </w:div>
            <w:div w:id="1777090690">
              <w:marLeft w:val="0"/>
              <w:marRight w:val="0"/>
              <w:marTop w:val="0"/>
              <w:marBottom w:val="0"/>
              <w:divBdr>
                <w:top w:val="none" w:sz="0" w:space="0" w:color="auto"/>
                <w:left w:val="none" w:sz="0" w:space="0" w:color="auto"/>
                <w:bottom w:val="none" w:sz="0" w:space="0" w:color="auto"/>
                <w:right w:val="none" w:sz="0" w:space="0" w:color="auto"/>
              </w:divBdr>
            </w:div>
            <w:div w:id="1863666487">
              <w:marLeft w:val="0"/>
              <w:marRight w:val="0"/>
              <w:marTop w:val="0"/>
              <w:marBottom w:val="0"/>
              <w:divBdr>
                <w:top w:val="none" w:sz="0" w:space="0" w:color="auto"/>
                <w:left w:val="none" w:sz="0" w:space="0" w:color="auto"/>
                <w:bottom w:val="none" w:sz="0" w:space="0" w:color="auto"/>
                <w:right w:val="none" w:sz="0" w:space="0" w:color="auto"/>
              </w:divBdr>
            </w:div>
            <w:div w:id="2087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4039">
      <w:bodyDiv w:val="1"/>
      <w:marLeft w:val="0"/>
      <w:marRight w:val="0"/>
      <w:marTop w:val="0"/>
      <w:marBottom w:val="0"/>
      <w:divBdr>
        <w:top w:val="none" w:sz="0" w:space="0" w:color="auto"/>
        <w:left w:val="none" w:sz="0" w:space="0" w:color="auto"/>
        <w:bottom w:val="none" w:sz="0" w:space="0" w:color="auto"/>
        <w:right w:val="none" w:sz="0" w:space="0" w:color="auto"/>
      </w:divBdr>
    </w:div>
    <w:div w:id="1318417605">
      <w:bodyDiv w:val="1"/>
      <w:marLeft w:val="0"/>
      <w:marRight w:val="0"/>
      <w:marTop w:val="0"/>
      <w:marBottom w:val="0"/>
      <w:divBdr>
        <w:top w:val="none" w:sz="0" w:space="0" w:color="auto"/>
        <w:left w:val="none" w:sz="0" w:space="0" w:color="auto"/>
        <w:bottom w:val="none" w:sz="0" w:space="0" w:color="auto"/>
        <w:right w:val="none" w:sz="0" w:space="0" w:color="auto"/>
      </w:divBdr>
    </w:div>
    <w:div w:id="1346709355">
      <w:bodyDiv w:val="1"/>
      <w:marLeft w:val="0"/>
      <w:marRight w:val="0"/>
      <w:marTop w:val="0"/>
      <w:marBottom w:val="0"/>
      <w:divBdr>
        <w:top w:val="none" w:sz="0" w:space="0" w:color="auto"/>
        <w:left w:val="none" w:sz="0" w:space="0" w:color="auto"/>
        <w:bottom w:val="none" w:sz="0" w:space="0" w:color="auto"/>
        <w:right w:val="none" w:sz="0" w:space="0" w:color="auto"/>
      </w:divBdr>
    </w:div>
    <w:div w:id="1443186993">
      <w:bodyDiv w:val="1"/>
      <w:marLeft w:val="0"/>
      <w:marRight w:val="0"/>
      <w:marTop w:val="0"/>
      <w:marBottom w:val="0"/>
      <w:divBdr>
        <w:top w:val="none" w:sz="0" w:space="0" w:color="auto"/>
        <w:left w:val="none" w:sz="0" w:space="0" w:color="auto"/>
        <w:bottom w:val="none" w:sz="0" w:space="0" w:color="auto"/>
        <w:right w:val="none" w:sz="0" w:space="0" w:color="auto"/>
      </w:divBdr>
      <w:divsChild>
        <w:div w:id="684676091">
          <w:marLeft w:val="1987"/>
          <w:marRight w:val="0"/>
          <w:marTop w:val="100"/>
          <w:marBottom w:val="120"/>
          <w:divBdr>
            <w:top w:val="none" w:sz="0" w:space="0" w:color="auto"/>
            <w:left w:val="none" w:sz="0" w:space="0" w:color="auto"/>
            <w:bottom w:val="none" w:sz="0" w:space="0" w:color="auto"/>
            <w:right w:val="none" w:sz="0" w:space="0" w:color="auto"/>
          </w:divBdr>
        </w:div>
      </w:divsChild>
    </w:div>
    <w:div w:id="1456369442">
      <w:bodyDiv w:val="1"/>
      <w:marLeft w:val="0"/>
      <w:marRight w:val="0"/>
      <w:marTop w:val="0"/>
      <w:marBottom w:val="0"/>
      <w:divBdr>
        <w:top w:val="none" w:sz="0" w:space="0" w:color="auto"/>
        <w:left w:val="none" w:sz="0" w:space="0" w:color="auto"/>
        <w:bottom w:val="none" w:sz="0" w:space="0" w:color="auto"/>
        <w:right w:val="none" w:sz="0" w:space="0" w:color="auto"/>
      </w:divBdr>
      <w:divsChild>
        <w:div w:id="526599749">
          <w:marLeft w:val="0"/>
          <w:marRight w:val="0"/>
          <w:marTop w:val="0"/>
          <w:marBottom w:val="0"/>
          <w:divBdr>
            <w:top w:val="none" w:sz="0" w:space="0" w:color="auto"/>
            <w:left w:val="none" w:sz="0" w:space="0" w:color="auto"/>
            <w:bottom w:val="none" w:sz="0" w:space="0" w:color="auto"/>
            <w:right w:val="none" w:sz="0" w:space="0" w:color="auto"/>
          </w:divBdr>
        </w:div>
        <w:div w:id="553082177">
          <w:marLeft w:val="0"/>
          <w:marRight w:val="0"/>
          <w:marTop w:val="0"/>
          <w:marBottom w:val="0"/>
          <w:divBdr>
            <w:top w:val="none" w:sz="0" w:space="0" w:color="auto"/>
            <w:left w:val="none" w:sz="0" w:space="0" w:color="auto"/>
            <w:bottom w:val="none" w:sz="0" w:space="0" w:color="auto"/>
            <w:right w:val="none" w:sz="0" w:space="0" w:color="auto"/>
          </w:divBdr>
        </w:div>
        <w:div w:id="1037049539">
          <w:marLeft w:val="0"/>
          <w:marRight w:val="0"/>
          <w:marTop w:val="0"/>
          <w:marBottom w:val="0"/>
          <w:divBdr>
            <w:top w:val="none" w:sz="0" w:space="0" w:color="auto"/>
            <w:left w:val="none" w:sz="0" w:space="0" w:color="auto"/>
            <w:bottom w:val="none" w:sz="0" w:space="0" w:color="auto"/>
            <w:right w:val="none" w:sz="0" w:space="0" w:color="auto"/>
          </w:divBdr>
        </w:div>
        <w:div w:id="1562251237">
          <w:marLeft w:val="0"/>
          <w:marRight w:val="0"/>
          <w:marTop w:val="0"/>
          <w:marBottom w:val="0"/>
          <w:divBdr>
            <w:top w:val="none" w:sz="0" w:space="0" w:color="auto"/>
            <w:left w:val="none" w:sz="0" w:space="0" w:color="auto"/>
            <w:bottom w:val="none" w:sz="0" w:space="0" w:color="auto"/>
            <w:right w:val="none" w:sz="0" w:space="0" w:color="auto"/>
          </w:divBdr>
        </w:div>
        <w:div w:id="1743792586">
          <w:marLeft w:val="0"/>
          <w:marRight w:val="0"/>
          <w:marTop w:val="0"/>
          <w:marBottom w:val="0"/>
          <w:divBdr>
            <w:top w:val="none" w:sz="0" w:space="0" w:color="auto"/>
            <w:left w:val="none" w:sz="0" w:space="0" w:color="auto"/>
            <w:bottom w:val="none" w:sz="0" w:space="0" w:color="auto"/>
            <w:right w:val="none" w:sz="0" w:space="0" w:color="auto"/>
          </w:divBdr>
        </w:div>
      </w:divsChild>
    </w:div>
    <w:div w:id="1497568837">
      <w:bodyDiv w:val="1"/>
      <w:marLeft w:val="0"/>
      <w:marRight w:val="0"/>
      <w:marTop w:val="0"/>
      <w:marBottom w:val="0"/>
      <w:divBdr>
        <w:top w:val="none" w:sz="0" w:space="0" w:color="auto"/>
        <w:left w:val="none" w:sz="0" w:space="0" w:color="auto"/>
        <w:bottom w:val="none" w:sz="0" w:space="0" w:color="auto"/>
        <w:right w:val="none" w:sz="0" w:space="0" w:color="auto"/>
      </w:divBdr>
    </w:div>
    <w:div w:id="1498422232">
      <w:bodyDiv w:val="1"/>
      <w:marLeft w:val="0"/>
      <w:marRight w:val="0"/>
      <w:marTop w:val="0"/>
      <w:marBottom w:val="0"/>
      <w:divBdr>
        <w:top w:val="none" w:sz="0" w:space="0" w:color="auto"/>
        <w:left w:val="none" w:sz="0" w:space="0" w:color="auto"/>
        <w:bottom w:val="none" w:sz="0" w:space="0" w:color="auto"/>
        <w:right w:val="none" w:sz="0" w:space="0" w:color="auto"/>
      </w:divBdr>
      <w:divsChild>
        <w:div w:id="79640175">
          <w:marLeft w:val="0"/>
          <w:marRight w:val="0"/>
          <w:marTop w:val="0"/>
          <w:marBottom w:val="0"/>
          <w:divBdr>
            <w:top w:val="none" w:sz="0" w:space="0" w:color="auto"/>
            <w:left w:val="none" w:sz="0" w:space="0" w:color="auto"/>
            <w:bottom w:val="none" w:sz="0" w:space="0" w:color="auto"/>
            <w:right w:val="none" w:sz="0" w:space="0" w:color="auto"/>
          </w:divBdr>
          <w:divsChild>
            <w:div w:id="366106647">
              <w:marLeft w:val="0"/>
              <w:marRight w:val="0"/>
              <w:marTop w:val="0"/>
              <w:marBottom w:val="0"/>
              <w:divBdr>
                <w:top w:val="none" w:sz="0" w:space="0" w:color="auto"/>
                <w:left w:val="none" w:sz="0" w:space="0" w:color="auto"/>
                <w:bottom w:val="none" w:sz="0" w:space="0" w:color="auto"/>
                <w:right w:val="none" w:sz="0" w:space="0" w:color="auto"/>
              </w:divBdr>
              <w:divsChild>
                <w:div w:id="60294932">
                  <w:marLeft w:val="0"/>
                  <w:marRight w:val="0"/>
                  <w:marTop w:val="0"/>
                  <w:marBottom w:val="0"/>
                  <w:divBdr>
                    <w:top w:val="none" w:sz="0" w:space="0" w:color="auto"/>
                    <w:left w:val="none" w:sz="0" w:space="0" w:color="auto"/>
                    <w:bottom w:val="none" w:sz="0" w:space="0" w:color="auto"/>
                    <w:right w:val="none" w:sz="0" w:space="0" w:color="auto"/>
                  </w:divBdr>
                </w:div>
                <w:div w:id="115608075">
                  <w:marLeft w:val="0"/>
                  <w:marRight w:val="0"/>
                  <w:marTop w:val="0"/>
                  <w:marBottom w:val="0"/>
                  <w:divBdr>
                    <w:top w:val="none" w:sz="0" w:space="0" w:color="auto"/>
                    <w:left w:val="none" w:sz="0" w:space="0" w:color="auto"/>
                    <w:bottom w:val="none" w:sz="0" w:space="0" w:color="auto"/>
                    <w:right w:val="none" w:sz="0" w:space="0" w:color="auto"/>
                  </w:divBdr>
                </w:div>
                <w:div w:id="260650008">
                  <w:marLeft w:val="0"/>
                  <w:marRight w:val="0"/>
                  <w:marTop w:val="0"/>
                  <w:marBottom w:val="0"/>
                  <w:divBdr>
                    <w:top w:val="none" w:sz="0" w:space="0" w:color="auto"/>
                    <w:left w:val="none" w:sz="0" w:space="0" w:color="auto"/>
                    <w:bottom w:val="none" w:sz="0" w:space="0" w:color="auto"/>
                    <w:right w:val="none" w:sz="0" w:space="0" w:color="auto"/>
                  </w:divBdr>
                </w:div>
                <w:div w:id="295452759">
                  <w:marLeft w:val="0"/>
                  <w:marRight w:val="0"/>
                  <w:marTop w:val="0"/>
                  <w:marBottom w:val="0"/>
                  <w:divBdr>
                    <w:top w:val="none" w:sz="0" w:space="0" w:color="auto"/>
                    <w:left w:val="none" w:sz="0" w:space="0" w:color="auto"/>
                    <w:bottom w:val="none" w:sz="0" w:space="0" w:color="auto"/>
                    <w:right w:val="none" w:sz="0" w:space="0" w:color="auto"/>
                  </w:divBdr>
                </w:div>
                <w:div w:id="3213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0369">
      <w:bodyDiv w:val="1"/>
      <w:marLeft w:val="0"/>
      <w:marRight w:val="0"/>
      <w:marTop w:val="0"/>
      <w:marBottom w:val="0"/>
      <w:divBdr>
        <w:top w:val="none" w:sz="0" w:space="0" w:color="auto"/>
        <w:left w:val="none" w:sz="0" w:space="0" w:color="auto"/>
        <w:bottom w:val="none" w:sz="0" w:space="0" w:color="auto"/>
        <w:right w:val="none" w:sz="0" w:space="0" w:color="auto"/>
      </w:divBdr>
      <w:divsChild>
        <w:div w:id="1624389044">
          <w:marLeft w:val="0"/>
          <w:marRight w:val="0"/>
          <w:marTop w:val="0"/>
          <w:marBottom w:val="0"/>
          <w:divBdr>
            <w:top w:val="none" w:sz="0" w:space="0" w:color="auto"/>
            <w:left w:val="none" w:sz="0" w:space="0" w:color="auto"/>
            <w:bottom w:val="none" w:sz="0" w:space="0" w:color="auto"/>
            <w:right w:val="none" w:sz="0" w:space="0" w:color="auto"/>
          </w:divBdr>
          <w:divsChild>
            <w:div w:id="1112556731">
              <w:marLeft w:val="0"/>
              <w:marRight w:val="0"/>
              <w:marTop w:val="0"/>
              <w:marBottom w:val="0"/>
              <w:divBdr>
                <w:top w:val="none" w:sz="0" w:space="0" w:color="auto"/>
                <w:left w:val="none" w:sz="0" w:space="0" w:color="auto"/>
                <w:bottom w:val="none" w:sz="0" w:space="0" w:color="auto"/>
                <w:right w:val="none" w:sz="0" w:space="0" w:color="auto"/>
              </w:divBdr>
            </w:div>
            <w:div w:id="1741904909">
              <w:marLeft w:val="0"/>
              <w:marRight w:val="0"/>
              <w:marTop w:val="0"/>
              <w:marBottom w:val="0"/>
              <w:divBdr>
                <w:top w:val="none" w:sz="0" w:space="0" w:color="auto"/>
                <w:left w:val="none" w:sz="0" w:space="0" w:color="auto"/>
                <w:bottom w:val="none" w:sz="0" w:space="0" w:color="auto"/>
                <w:right w:val="none" w:sz="0" w:space="0" w:color="auto"/>
              </w:divBdr>
            </w:div>
            <w:div w:id="1822113552">
              <w:marLeft w:val="0"/>
              <w:marRight w:val="0"/>
              <w:marTop w:val="0"/>
              <w:marBottom w:val="0"/>
              <w:divBdr>
                <w:top w:val="none" w:sz="0" w:space="0" w:color="auto"/>
                <w:left w:val="none" w:sz="0" w:space="0" w:color="auto"/>
                <w:bottom w:val="none" w:sz="0" w:space="0" w:color="auto"/>
                <w:right w:val="none" w:sz="0" w:space="0" w:color="auto"/>
              </w:divBdr>
            </w:div>
            <w:div w:id="1884445667">
              <w:marLeft w:val="0"/>
              <w:marRight w:val="0"/>
              <w:marTop w:val="0"/>
              <w:marBottom w:val="0"/>
              <w:divBdr>
                <w:top w:val="none" w:sz="0" w:space="0" w:color="auto"/>
                <w:left w:val="none" w:sz="0" w:space="0" w:color="auto"/>
                <w:bottom w:val="none" w:sz="0" w:space="0" w:color="auto"/>
                <w:right w:val="none" w:sz="0" w:space="0" w:color="auto"/>
              </w:divBdr>
            </w:div>
            <w:div w:id="1976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900">
      <w:bodyDiv w:val="1"/>
      <w:marLeft w:val="0"/>
      <w:marRight w:val="0"/>
      <w:marTop w:val="0"/>
      <w:marBottom w:val="0"/>
      <w:divBdr>
        <w:top w:val="none" w:sz="0" w:space="0" w:color="auto"/>
        <w:left w:val="none" w:sz="0" w:space="0" w:color="auto"/>
        <w:bottom w:val="none" w:sz="0" w:space="0" w:color="auto"/>
        <w:right w:val="none" w:sz="0" w:space="0" w:color="auto"/>
      </w:divBdr>
      <w:divsChild>
        <w:div w:id="445349769">
          <w:marLeft w:val="0"/>
          <w:marRight w:val="0"/>
          <w:marTop w:val="0"/>
          <w:marBottom w:val="0"/>
          <w:divBdr>
            <w:top w:val="none" w:sz="0" w:space="0" w:color="auto"/>
            <w:left w:val="none" w:sz="0" w:space="0" w:color="auto"/>
            <w:bottom w:val="none" w:sz="0" w:space="0" w:color="auto"/>
            <w:right w:val="none" w:sz="0" w:space="0" w:color="auto"/>
          </w:divBdr>
          <w:divsChild>
            <w:div w:id="1372725428">
              <w:marLeft w:val="0"/>
              <w:marRight w:val="0"/>
              <w:marTop w:val="0"/>
              <w:marBottom w:val="0"/>
              <w:divBdr>
                <w:top w:val="none" w:sz="0" w:space="0" w:color="auto"/>
                <w:left w:val="none" w:sz="0" w:space="0" w:color="auto"/>
                <w:bottom w:val="none" w:sz="0" w:space="0" w:color="auto"/>
                <w:right w:val="none" w:sz="0" w:space="0" w:color="auto"/>
              </w:divBdr>
              <w:divsChild>
                <w:div w:id="404033307">
                  <w:marLeft w:val="0"/>
                  <w:marRight w:val="0"/>
                  <w:marTop w:val="0"/>
                  <w:marBottom w:val="0"/>
                  <w:divBdr>
                    <w:top w:val="none" w:sz="0" w:space="0" w:color="auto"/>
                    <w:left w:val="none" w:sz="0" w:space="0" w:color="auto"/>
                    <w:bottom w:val="none" w:sz="0" w:space="0" w:color="auto"/>
                    <w:right w:val="none" w:sz="0" w:space="0" w:color="auto"/>
                  </w:divBdr>
                </w:div>
                <w:div w:id="938370766">
                  <w:marLeft w:val="0"/>
                  <w:marRight w:val="0"/>
                  <w:marTop w:val="0"/>
                  <w:marBottom w:val="0"/>
                  <w:divBdr>
                    <w:top w:val="none" w:sz="0" w:space="0" w:color="auto"/>
                    <w:left w:val="none" w:sz="0" w:space="0" w:color="auto"/>
                    <w:bottom w:val="none" w:sz="0" w:space="0" w:color="auto"/>
                    <w:right w:val="none" w:sz="0" w:space="0" w:color="auto"/>
                  </w:divBdr>
                </w:div>
                <w:div w:id="1045370099">
                  <w:marLeft w:val="0"/>
                  <w:marRight w:val="0"/>
                  <w:marTop w:val="0"/>
                  <w:marBottom w:val="0"/>
                  <w:divBdr>
                    <w:top w:val="none" w:sz="0" w:space="0" w:color="auto"/>
                    <w:left w:val="none" w:sz="0" w:space="0" w:color="auto"/>
                    <w:bottom w:val="none" w:sz="0" w:space="0" w:color="auto"/>
                    <w:right w:val="none" w:sz="0" w:space="0" w:color="auto"/>
                  </w:divBdr>
                </w:div>
                <w:div w:id="1295794204">
                  <w:marLeft w:val="0"/>
                  <w:marRight w:val="0"/>
                  <w:marTop w:val="0"/>
                  <w:marBottom w:val="0"/>
                  <w:divBdr>
                    <w:top w:val="none" w:sz="0" w:space="0" w:color="auto"/>
                    <w:left w:val="none" w:sz="0" w:space="0" w:color="auto"/>
                    <w:bottom w:val="none" w:sz="0" w:space="0" w:color="auto"/>
                    <w:right w:val="none" w:sz="0" w:space="0" w:color="auto"/>
                  </w:divBdr>
                </w:div>
                <w:div w:id="1591739011">
                  <w:marLeft w:val="0"/>
                  <w:marRight w:val="0"/>
                  <w:marTop w:val="0"/>
                  <w:marBottom w:val="0"/>
                  <w:divBdr>
                    <w:top w:val="none" w:sz="0" w:space="0" w:color="auto"/>
                    <w:left w:val="none" w:sz="0" w:space="0" w:color="auto"/>
                    <w:bottom w:val="none" w:sz="0" w:space="0" w:color="auto"/>
                    <w:right w:val="none" w:sz="0" w:space="0" w:color="auto"/>
                  </w:divBdr>
                </w:div>
                <w:div w:id="1618633797">
                  <w:marLeft w:val="0"/>
                  <w:marRight w:val="0"/>
                  <w:marTop w:val="0"/>
                  <w:marBottom w:val="0"/>
                  <w:divBdr>
                    <w:top w:val="none" w:sz="0" w:space="0" w:color="auto"/>
                    <w:left w:val="none" w:sz="0" w:space="0" w:color="auto"/>
                    <w:bottom w:val="none" w:sz="0" w:space="0" w:color="auto"/>
                    <w:right w:val="none" w:sz="0" w:space="0" w:color="auto"/>
                  </w:divBdr>
                </w:div>
                <w:div w:id="1793015679">
                  <w:marLeft w:val="0"/>
                  <w:marRight w:val="0"/>
                  <w:marTop w:val="0"/>
                  <w:marBottom w:val="0"/>
                  <w:divBdr>
                    <w:top w:val="none" w:sz="0" w:space="0" w:color="auto"/>
                    <w:left w:val="none" w:sz="0" w:space="0" w:color="auto"/>
                    <w:bottom w:val="none" w:sz="0" w:space="0" w:color="auto"/>
                    <w:right w:val="none" w:sz="0" w:space="0" w:color="auto"/>
                  </w:divBdr>
                </w:div>
                <w:div w:id="20005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279">
      <w:bodyDiv w:val="1"/>
      <w:marLeft w:val="0"/>
      <w:marRight w:val="0"/>
      <w:marTop w:val="0"/>
      <w:marBottom w:val="0"/>
      <w:divBdr>
        <w:top w:val="none" w:sz="0" w:space="0" w:color="auto"/>
        <w:left w:val="none" w:sz="0" w:space="0" w:color="auto"/>
        <w:bottom w:val="none" w:sz="0" w:space="0" w:color="auto"/>
        <w:right w:val="none" w:sz="0" w:space="0" w:color="auto"/>
      </w:divBdr>
    </w:div>
    <w:div w:id="1601180742">
      <w:bodyDiv w:val="1"/>
      <w:marLeft w:val="0"/>
      <w:marRight w:val="0"/>
      <w:marTop w:val="0"/>
      <w:marBottom w:val="0"/>
      <w:divBdr>
        <w:top w:val="none" w:sz="0" w:space="0" w:color="auto"/>
        <w:left w:val="none" w:sz="0" w:space="0" w:color="auto"/>
        <w:bottom w:val="none" w:sz="0" w:space="0" w:color="auto"/>
        <w:right w:val="none" w:sz="0" w:space="0" w:color="auto"/>
      </w:divBdr>
      <w:divsChild>
        <w:div w:id="996231856">
          <w:marLeft w:val="0"/>
          <w:marRight w:val="0"/>
          <w:marTop w:val="0"/>
          <w:marBottom w:val="0"/>
          <w:divBdr>
            <w:top w:val="none" w:sz="0" w:space="0" w:color="auto"/>
            <w:left w:val="none" w:sz="0" w:space="0" w:color="auto"/>
            <w:bottom w:val="none" w:sz="0" w:space="0" w:color="auto"/>
            <w:right w:val="none" w:sz="0" w:space="0" w:color="auto"/>
          </w:divBdr>
        </w:div>
      </w:divsChild>
    </w:div>
    <w:div w:id="1622810098">
      <w:bodyDiv w:val="1"/>
      <w:marLeft w:val="0"/>
      <w:marRight w:val="0"/>
      <w:marTop w:val="0"/>
      <w:marBottom w:val="0"/>
      <w:divBdr>
        <w:top w:val="none" w:sz="0" w:space="0" w:color="auto"/>
        <w:left w:val="none" w:sz="0" w:space="0" w:color="auto"/>
        <w:bottom w:val="none" w:sz="0" w:space="0" w:color="auto"/>
        <w:right w:val="none" w:sz="0" w:space="0" w:color="auto"/>
      </w:divBdr>
      <w:divsChild>
        <w:div w:id="15154597">
          <w:marLeft w:val="0"/>
          <w:marRight w:val="0"/>
          <w:marTop w:val="0"/>
          <w:marBottom w:val="0"/>
          <w:divBdr>
            <w:top w:val="none" w:sz="0" w:space="0" w:color="auto"/>
            <w:left w:val="none" w:sz="0" w:space="0" w:color="auto"/>
            <w:bottom w:val="none" w:sz="0" w:space="0" w:color="auto"/>
            <w:right w:val="none" w:sz="0" w:space="0" w:color="auto"/>
          </w:divBdr>
        </w:div>
        <w:div w:id="29770424">
          <w:marLeft w:val="0"/>
          <w:marRight w:val="0"/>
          <w:marTop w:val="0"/>
          <w:marBottom w:val="0"/>
          <w:divBdr>
            <w:top w:val="none" w:sz="0" w:space="0" w:color="auto"/>
            <w:left w:val="none" w:sz="0" w:space="0" w:color="auto"/>
            <w:bottom w:val="none" w:sz="0" w:space="0" w:color="auto"/>
            <w:right w:val="none" w:sz="0" w:space="0" w:color="auto"/>
          </w:divBdr>
        </w:div>
        <w:div w:id="39668085">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676540275">
          <w:marLeft w:val="0"/>
          <w:marRight w:val="0"/>
          <w:marTop w:val="0"/>
          <w:marBottom w:val="0"/>
          <w:divBdr>
            <w:top w:val="none" w:sz="0" w:space="0" w:color="auto"/>
            <w:left w:val="none" w:sz="0" w:space="0" w:color="auto"/>
            <w:bottom w:val="none" w:sz="0" w:space="0" w:color="auto"/>
            <w:right w:val="none" w:sz="0" w:space="0" w:color="auto"/>
          </w:divBdr>
        </w:div>
        <w:div w:id="779452107">
          <w:marLeft w:val="0"/>
          <w:marRight w:val="0"/>
          <w:marTop w:val="0"/>
          <w:marBottom w:val="0"/>
          <w:divBdr>
            <w:top w:val="none" w:sz="0" w:space="0" w:color="auto"/>
            <w:left w:val="none" w:sz="0" w:space="0" w:color="auto"/>
            <w:bottom w:val="none" w:sz="0" w:space="0" w:color="auto"/>
            <w:right w:val="none" w:sz="0" w:space="0" w:color="auto"/>
          </w:divBdr>
        </w:div>
        <w:div w:id="932665562">
          <w:marLeft w:val="0"/>
          <w:marRight w:val="0"/>
          <w:marTop w:val="0"/>
          <w:marBottom w:val="0"/>
          <w:divBdr>
            <w:top w:val="none" w:sz="0" w:space="0" w:color="auto"/>
            <w:left w:val="none" w:sz="0" w:space="0" w:color="auto"/>
            <w:bottom w:val="none" w:sz="0" w:space="0" w:color="auto"/>
            <w:right w:val="none" w:sz="0" w:space="0" w:color="auto"/>
          </w:divBdr>
        </w:div>
        <w:div w:id="951323267">
          <w:marLeft w:val="0"/>
          <w:marRight w:val="0"/>
          <w:marTop w:val="0"/>
          <w:marBottom w:val="0"/>
          <w:divBdr>
            <w:top w:val="none" w:sz="0" w:space="0" w:color="auto"/>
            <w:left w:val="none" w:sz="0" w:space="0" w:color="auto"/>
            <w:bottom w:val="none" w:sz="0" w:space="0" w:color="auto"/>
            <w:right w:val="none" w:sz="0" w:space="0" w:color="auto"/>
          </w:divBdr>
        </w:div>
        <w:div w:id="1083376486">
          <w:marLeft w:val="0"/>
          <w:marRight w:val="0"/>
          <w:marTop w:val="0"/>
          <w:marBottom w:val="0"/>
          <w:divBdr>
            <w:top w:val="none" w:sz="0" w:space="0" w:color="auto"/>
            <w:left w:val="none" w:sz="0" w:space="0" w:color="auto"/>
            <w:bottom w:val="none" w:sz="0" w:space="0" w:color="auto"/>
            <w:right w:val="none" w:sz="0" w:space="0" w:color="auto"/>
          </w:divBdr>
        </w:div>
        <w:div w:id="1222255728">
          <w:marLeft w:val="0"/>
          <w:marRight w:val="0"/>
          <w:marTop w:val="0"/>
          <w:marBottom w:val="0"/>
          <w:divBdr>
            <w:top w:val="none" w:sz="0" w:space="0" w:color="auto"/>
            <w:left w:val="none" w:sz="0" w:space="0" w:color="auto"/>
            <w:bottom w:val="none" w:sz="0" w:space="0" w:color="auto"/>
            <w:right w:val="none" w:sz="0" w:space="0" w:color="auto"/>
          </w:divBdr>
        </w:div>
        <w:div w:id="1240405403">
          <w:marLeft w:val="0"/>
          <w:marRight w:val="0"/>
          <w:marTop w:val="0"/>
          <w:marBottom w:val="0"/>
          <w:divBdr>
            <w:top w:val="none" w:sz="0" w:space="0" w:color="auto"/>
            <w:left w:val="none" w:sz="0" w:space="0" w:color="auto"/>
            <w:bottom w:val="none" w:sz="0" w:space="0" w:color="auto"/>
            <w:right w:val="none" w:sz="0" w:space="0" w:color="auto"/>
          </w:divBdr>
        </w:div>
        <w:div w:id="1398279645">
          <w:marLeft w:val="0"/>
          <w:marRight w:val="0"/>
          <w:marTop w:val="0"/>
          <w:marBottom w:val="0"/>
          <w:divBdr>
            <w:top w:val="none" w:sz="0" w:space="0" w:color="auto"/>
            <w:left w:val="none" w:sz="0" w:space="0" w:color="auto"/>
            <w:bottom w:val="none" w:sz="0" w:space="0" w:color="auto"/>
            <w:right w:val="none" w:sz="0" w:space="0" w:color="auto"/>
          </w:divBdr>
        </w:div>
        <w:div w:id="1619413417">
          <w:marLeft w:val="0"/>
          <w:marRight w:val="0"/>
          <w:marTop w:val="0"/>
          <w:marBottom w:val="0"/>
          <w:divBdr>
            <w:top w:val="none" w:sz="0" w:space="0" w:color="auto"/>
            <w:left w:val="none" w:sz="0" w:space="0" w:color="auto"/>
            <w:bottom w:val="none" w:sz="0" w:space="0" w:color="auto"/>
            <w:right w:val="none" w:sz="0" w:space="0" w:color="auto"/>
          </w:divBdr>
        </w:div>
        <w:div w:id="1694261765">
          <w:marLeft w:val="0"/>
          <w:marRight w:val="0"/>
          <w:marTop w:val="0"/>
          <w:marBottom w:val="0"/>
          <w:divBdr>
            <w:top w:val="none" w:sz="0" w:space="0" w:color="auto"/>
            <w:left w:val="none" w:sz="0" w:space="0" w:color="auto"/>
            <w:bottom w:val="none" w:sz="0" w:space="0" w:color="auto"/>
            <w:right w:val="none" w:sz="0" w:space="0" w:color="auto"/>
          </w:divBdr>
        </w:div>
        <w:div w:id="1800030369">
          <w:marLeft w:val="0"/>
          <w:marRight w:val="0"/>
          <w:marTop w:val="0"/>
          <w:marBottom w:val="0"/>
          <w:divBdr>
            <w:top w:val="none" w:sz="0" w:space="0" w:color="auto"/>
            <w:left w:val="none" w:sz="0" w:space="0" w:color="auto"/>
            <w:bottom w:val="none" w:sz="0" w:space="0" w:color="auto"/>
            <w:right w:val="none" w:sz="0" w:space="0" w:color="auto"/>
          </w:divBdr>
        </w:div>
        <w:div w:id="1813132480">
          <w:marLeft w:val="0"/>
          <w:marRight w:val="0"/>
          <w:marTop w:val="0"/>
          <w:marBottom w:val="0"/>
          <w:divBdr>
            <w:top w:val="none" w:sz="0" w:space="0" w:color="auto"/>
            <w:left w:val="none" w:sz="0" w:space="0" w:color="auto"/>
            <w:bottom w:val="none" w:sz="0" w:space="0" w:color="auto"/>
            <w:right w:val="none" w:sz="0" w:space="0" w:color="auto"/>
          </w:divBdr>
        </w:div>
        <w:div w:id="1874806621">
          <w:marLeft w:val="0"/>
          <w:marRight w:val="0"/>
          <w:marTop w:val="0"/>
          <w:marBottom w:val="0"/>
          <w:divBdr>
            <w:top w:val="none" w:sz="0" w:space="0" w:color="auto"/>
            <w:left w:val="none" w:sz="0" w:space="0" w:color="auto"/>
            <w:bottom w:val="none" w:sz="0" w:space="0" w:color="auto"/>
            <w:right w:val="none" w:sz="0" w:space="0" w:color="auto"/>
          </w:divBdr>
        </w:div>
        <w:div w:id="1902515843">
          <w:marLeft w:val="0"/>
          <w:marRight w:val="0"/>
          <w:marTop w:val="0"/>
          <w:marBottom w:val="0"/>
          <w:divBdr>
            <w:top w:val="none" w:sz="0" w:space="0" w:color="auto"/>
            <w:left w:val="none" w:sz="0" w:space="0" w:color="auto"/>
            <w:bottom w:val="none" w:sz="0" w:space="0" w:color="auto"/>
            <w:right w:val="none" w:sz="0" w:space="0" w:color="auto"/>
          </w:divBdr>
        </w:div>
        <w:div w:id="1933659634">
          <w:marLeft w:val="0"/>
          <w:marRight w:val="0"/>
          <w:marTop w:val="0"/>
          <w:marBottom w:val="0"/>
          <w:divBdr>
            <w:top w:val="none" w:sz="0" w:space="0" w:color="auto"/>
            <w:left w:val="none" w:sz="0" w:space="0" w:color="auto"/>
            <w:bottom w:val="none" w:sz="0" w:space="0" w:color="auto"/>
            <w:right w:val="none" w:sz="0" w:space="0" w:color="auto"/>
          </w:divBdr>
        </w:div>
      </w:divsChild>
    </w:div>
    <w:div w:id="1663846789">
      <w:bodyDiv w:val="1"/>
      <w:marLeft w:val="0"/>
      <w:marRight w:val="0"/>
      <w:marTop w:val="0"/>
      <w:marBottom w:val="0"/>
      <w:divBdr>
        <w:top w:val="none" w:sz="0" w:space="0" w:color="auto"/>
        <w:left w:val="none" w:sz="0" w:space="0" w:color="auto"/>
        <w:bottom w:val="none" w:sz="0" w:space="0" w:color="auto"/>
        <w:right w:val="none" w:sz="0" w:space="0" w:color="auto"/>
      </w:divBdr>
    </w:div>
    <w:div w:id="1690328150">
      <w:bodyDiv w:val="1"/>
      <w:marLeft w:val="0"/>
      <w:marRight w:val="0"/>
      <w:marTop w:val="0"/>
      <w:marBottom w:val="0"/>
      <w:divBdr>
        <w:top w:val="none" w:sz="0" w:space="0" w:color="auto"/>
        <w:left w:val="none" w:sz="0" w:space="0" w:color="auto"/>
        <w:bottom w:val="none" w:sz="0" w:space="0" w:color="auto"/>
        <w:right w:val="none" w:sz="0" w:space="0" w:color="auto"/>
      </w:divBdr>
      <w:divsChild>
        <w:div w:id="704597133">
          <w:marLeft w:val="0"/>
          <w:marRight w:val="0"/>
          <w:marTop w:val="0"/>
          <w:marBottom w:val="0"/>
          <w:divBdr>
            <w:top w:val="none" w:sz="0" w:space="0" w:color="auto"/>
            <w:left w:val="none" w:sz="0" w:space="0" w:color="auto"/>
            <w:bottom w:val="none" w:sz="0" w:space="0" w:color="auto"/>
            <w:right w:val="none" w:sz="0" w:space="0" w:color="auto"/>
          </w:divBdr>
        </w:div>
      </w:divsChild>
    </w:div>
    <w:div w:id="1707484865">
      <w:bodyDiv w:val="1"/>
      <w:marLeft w:val="0"/>
      <w:marRight w:val="0"/>
      <w:marTop w:val="0"/>
      <w:marBottom w:val="0"/>
      <w:divBdr>
        <w:top w:val="none" w:sz="0" w:space="0" w:color="auto"/>
        <w:left w:val="none" w:sz="0" w:space="0" w:color="auto"/>
        <w:bottom w:val="none" w:sz="0" w:space="0" w:color="auto"/>
        <w:right w:val="none" w:sz="0" w:space="0" w:color="auto"/>
      </w:divBdr>
      <w:divsChild>
        <w:div w:id="436754404">
          <w:marLeft w:val="0"/>
          <w:marRight w:val="0"/>
          <w:marTop w:val="0"/>
          <w:marBottom w:val="0"/>
          <w:divBdr>
            <w:top w:val="none" w:sz="0" w:space="0" w:color="auto"/>
            <w:left w:val="none" w:sz="0" w:space="0" w:color="auto"/>
            <w:bottom w:val="none" w:sz="0" w:space="0" w:color="auto"/>
            <w:right w:val="none" w:sz="0" w:space="0" w:color="auto"/>
          </w:divBdr>
          <w:divsChild>
            <w:div w:id="1181433504">
              <w:marLeft w:val="0"/>
              <w:marRight w:val="0"/>
              <w:marTop w:val="0"/>
              <w:marBottom w:val="0"/>
              <w:divBdr>
                <w:top w:val="none" w:sz="0" w:space="0" w:color="auto"/>
                <w:left w:val="none" w:sz="0" w:space="0" w:color="auto"/>
                <w:bottom w:val="none" w:sz="0" w:space="0" w:color="auto"/>
                <w:right w:val="none" w:sz="0" w:space="0" w:color="auto"/>
              </w:divBdr>
              <w:divsChild>
                <w:div w:id="15650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0877">
      <w:bodyDiv w:val="1"/>
      <w:marLeft w:val="0"/>
      <w:marRight w:val="0"/>
      <w:marTop w:val="0"/>
      <w:marBottom w:val="0"/>
      <w:divBdr>
        <w:top w:val="none" w:sz="0" w:space="0" w:color="auto"/>
        <w:left w:val="none" w:sz="0" w:space="0" w:color="auto"/>
        <w:bottom w:val="none" w:sz="0" w:space="0" w:color="auto"/>
        <w:right w:val="none" w:sz="0" w:space="0" w:color="auto"/>
      </w:divBdr>
      <w:divsChild>
        <w:div w:id="197664312">
          <w:marLeft w:val="0"/>
          <w:marRight w:val="0"/>
          <w:marTop w:val="0"/>
          <w:marBottom w:val="0"/>
          <w:divBdr>
            <w:top w:val="none" w:sz="0" w:space="0" w:color="auto"/>
            <w:left w:val="none" w:sz="0" w:space="0" w:color="auto"/>
            <w:bottom w:val="none" w:sz="0" w:space="0" w:color="auto"/>
            <w:right w:val="none" w:sz="0" w:space="0" w:color="auto"/>
          </w:divBdr>
          <w:divsChild>
            <w:div w:id="645158875">
              <w:marLeft w:val="0"/>
              <w:marRight w:val="0"/>
              <w:marTop w:val="0"/>
              <w:marBottom w:val="0"/>
              <w:divBdr>
                <w:top w:val="none" w:sz="0" w:space="0" w:color="auto"/>
                <w:left w:val="none" w:sz="0" w:space="0" w:color="auto"/>
                <w:bottom w:val="none" w:sz="0" w:space="0" w:color="auto"/>
                <w:right w:val="none" w:sz="0" w:space="0" w:color="auto"/>
              </w:divBdr>
              <w:divsChild>
                <w:div w:id="182063185">
                  <w:marLeft w:val="0"/>
                  <w:marRight w:val="0"/>
                  <w:marTop w:val="0"/>
                  <w:marBottom w:val="0"/>
                  <w:divBdr>
                    <w:top w:val="none" w:sz="0" w:space="0" w:color="auto"/>
                    <w:left w:val="none" w:sz="0" w:space="0" w:color="auto"/>
                    <w:bottom w:val="none" w:sz="0" w:space="0" w:color="auto"/>
                    <w:right w:val="none" w:sz="0" w:space="0" w:color="auto"/>
                  </w:divBdr>
                </w:div>
                <w:div w:id="186407256">
                  <w:marLeft w:val="0"/>
                  <w:marRight w:val="0"/>
                  <w:marTop w:val="0"/>
                  <w:marBottom w:val="0"/>
                  <w:divBdr>
                    <w:top w:val="none" w:sz="0" w:space="0" w:color="auto"/>
                    <w:left w:val="none" w:sz="0" w:space="0" w:color="auto"/>
                    <w:bottom w:val="none" w:sz="0" w:space="0" w:color="auto"/>
                    <w:right w:val="none" w:sz="0" w:space="0" w:color="auto"/>
                  </w:divBdr>
                </w:div>
                <w:div w:id="431823740">
                  <w:marLeft w:val="0"/>
                  <w:marRight w:val="0"/>
                  <w:marTop w:val="0"/>
                  <w:marBottom w:val="0"/>
                  <w:divBdr>
                    <w:top w:val="none" w:sz="0" w:space="0" w:color="auto"/>
                    <w:left w:val="none" w:sz="0" w:space="0" w:color="auto"/>
                    <w:bottom w:val="none" w:sz="0" w:space="0" w:color="auto"/>
                    <w:right w:val="none" w:sz="0" w:space="0" w:color="auto"/>
                  </w:divBdr>
                </w:div>
                <w:div w:id="1235623388">
                  <w:marLeft w:val="0"/>
                  <w:marRight w:val="0"/>
                  <w:marTop w:val="0"/>
                  <w:marBottom w:val="0"/>
                  <w:divBdr>
                    <w:top w:val="none" w:sz="0" w:space="0" w:color="auto"/>
                    <w:left w:val="none" w:sz="0" w:space="0" w:color="auto"/>
                    <w:bottom w:val="none" w:sz="0" w:space="0" w:color="auto"/>
                    <w:right w:val="none" w:sz="0" w:space="0" w:color="auto"/>
                  </w:divBdr>
                </w:div>
                <w:div w:id="2005011265">
                  <w:marLeft w:val="0"/>
                  <w:marRight w:val="0"/>
                  <w:marTop w:val="0"/>
                  <w:marBottom w:val="0"/>
                  <w:divBdr>
                    <w:top w:val="none" w:sz="0" w:space="0" w:color="auto"/>
                    <w:left w:val="none" w:sz="0" w:space="0" w:color="auto"/>
                    <w:bottom w:val="none" w:sz="0" w:space="0" w:color="auto"/>
                    <w:right w:val="none" w:sz="0" w:space="0" w:color="auto"/>
                  </w:divBdr>
                </w:div>
                <w:div w:id="2082673163">
                  <w:marLeft w:val="0"/>
                  <w:marRight w:val="0"/>
                  <w:marTop w:val="0"/>
                  <w:marBottom w:val="0"/>
                  <w:divBdr>
                    <w:top w:val="none" w:sz="0" w:space="0" w:color="auto"/>
                    <w:left w:val="none" w:sz="0" w:space="0" w:color="auto"/>
                    <w:bottom w:val="none" w:sz="0" w:space="0" w:color="auto"/>
                    <w:right w:val="none" w:sz="0" w:space="0" w:color="auto"/>
                  </w:divBdr>
                </w:div>
                <w:div w:id="2143187255">
                  <w:marLeft w:val="0"/>
                  <w:marRight w:val="0"/>
                  <w:marTop w:val="0"/>
                  <w:marBottom w:val="0"/>
                  <w:divBdr>
                    <w:top w:val="none" w:sz="0" w:space="0" w:color="auto"/>
                    <w:left w:val="none" w:sz="0" w:space="0" w:color="auto"/>
                    <w:bottom w:val="none" w:sz="0" w:space="0" w:color="auto"/>
                    <w:right w:val="none" w:sz="0" w:space="0" w:color="auto"/>
                  </w:divBdr>
                </w:div>
              </w:divsChild>
            </w:div>
            <w:div w:id="2095392991">
              <w:marLeft w:val="0"/>
              <w:marRight w:val="0"/>
              <w:marTop w:val="0"/>
              <w:marBottom w:val="0"/>
              <w:divBdr>
                <w:top w:val="none" w:sz="0" w:space="0" w:color="auto"/>
                <w:left w:val="none" w:sz="0" w:space="0" w:color="auto"/>
                <w:bottom w:val="none" w:sz="0" w:space="0" w:color="auto"/>
                <w:right w:val="none" w:sz="0" w:space="0" w:color="auto"/>
              </w:divBdr>
              <w:divsChild>
                <w:div w:id="761031012">
                  <w:marLeft w:val="0"/>
                  <w:marRight w:val="0"/>
                  <w:marTop w:val="0"/>
                  <w:marBottom w:val="0"/>
                  <w:divBdr>
                    <w:top w:val="none" w:sz="0" w:space="0" w:color="auto"/>
                    <w:left w:val="none" w:sz="0" w:space="0" w:color="auto"/>
                    <w:bottom w:val="none" w:sz="0" w:space="0" w:color="auto"/>
                    <w:right w:val="none" w:sz="0" w:space="0" w:color="auto"/>
                  </w:divBdr>
                </w:div>
                <w:div w:id="1197768506">
                  <w:marLeft w:val="0"/>
                  <w:marRight w:val="0"/>
                  <w:marTop w:val="0"/>
                  <w:marBottom w:val="0"/>
                  <w:divBdr>
                    <w:top w:val="none" w:sz="0" w:space="0" w:color="auto"/>
                    <w:left w:val="none" w:sz="0" w:space="0" w:color="auto"/>
                    <w:bottom w:val="none" w:sz="0" w:space="0" w:color="auto"/>
                    <w:right w:val="none" w:sz="0" w:space="0" w:color="auto"/>
                  </w:divBdr>
                </w:div>
                <w:div w:id="17464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252">
      <w:bodyDiv w:val="1"/>
      <w:marLeft w:val="0"/>
      <w:marRight w:val="0"/>
      <w:marTop w:val="0"/>
      <w:marBottom w:val="0"/>
      <w:divBdr>
        <w:top w:val="none" w:sz="0" w:space="0" w:color="auto"/>
        <w:left w:val="none" w:sz="0" w:space="0" w:color="auto"/>
        <w:bottom w:val="none" w:sz="0" w:space="0" w:color="auto"/>
        <w:right w:val="none" w:sz="0" w:space="0" w:color="auto"/>
      </w:divBdr>
    </w:div>
    <w:div w:id="1779525134">
      <w:bodyDiv w:val="1"/>
      <w:marLeft w:val="0"/>
      <w:marRight w:val="0"/>
      <w:marTop w:val="0"/>
      <w:marBottom w:val="0"/>
      <w:divBdr>
        <w:top w:val="none" w:sz="0" w:space="0" w:color="auto"/>
        <w:left w:val="none" w:sz="0" w:space="0" w:color="auto"/>
        <w:bottom w:val="none" w:sz="0" w:space="0" w:color="auto"/>
        <w:right w:val="none" w:sz="0" w:space="0" w:color="auto"/>
      </w:divBdr>
    </w:div>
    <w:div w:id="1785686113">
      <w:bodyDiv w:val="1"/>
      <w:marLeft w:val="0"/>
      <w:marRight w:val="0"/>
      <w:marTop w:val="0"/>
      <w:marBottom w:val="0"/>
      <w:divBdr>
        <w:top w:val="none" w:sz="0" w:space="0" w:color="auto"/>
        <w:left w:val="none" w:sz="0" w:space="0" w:color="auto"/>
        <w:bottom w:val="none" w:sz="0" w:space="0" w:color="auto"/>
        <w:right w:val="none" w:sz="0" w:space="0" w:color="auto"/>
      </w:divBdr>
      <w:divsChild>
        <w:div w:id="1665939873">
          <w:marLeft w:val="0"/>
          <w:marRight w:val="0"/>
          <w:marTop w:val="0"/>
          <w:marBottom w:val="0"/>
          <w:divBdr>
            <w:top w:val="none" w:sz="0" w:space="0" w:color="auto"/>
            <w:left w:val="none" w:sz="0" w:space="0" w:color="auto"/>
            <w:bottom w:val="none" w:sz="0" w:space="0" w:color="auto"/>
            <w:right w:val="none" w:sz="0" w:space="0" w:color="auto"/>
          </w:divBdr>
          <w:divsChild>
            <w:div w:id="25982343">
              <w:marLeft w:val="0"/>
              <w:marRight w:val="0"/>
              <w:marTop w:val="0"/>
              <w:marBottom w:val="0"/>
              <w:divBdr>
                <w:top w:val="none" w:sz="0" w:space="0" w:color="auto"/>
                <w:left w:val="none" w:sz="0" w:space="0" w:color="auto"/>
                <w:bottom w:val="none" w:sz="0" w:space="0" w:color="auto"/>
                <w:right w:val="none" w:sz="0" w:space="0" w:color="auto"/>
              </w:divBdr>
              <w:divsChild>
                <w:div w:id="1039361274">
                  <w:marLeft w:val="0"/>
                  <w:marRight w:val="0"/>
                  <w:marTop w:val="0"/>
                  <w:marBottom w:val="0"/>
                  <w:divBdr>
                    <w:top w:val="none" w:sz="0" w:space="0" w:color="auto"/>
                    <w:left w:val="none" w:sz="0" w:space="0" w:color="auto"/>
                    <w:bottom w:val="none" w:sz="0" w:space="0" w:color="auto"/>
                    <w:right w:val="none" w:sz="0" w:space="0" w:color="auto"/>
                  </w:divBdr>
                </w:div>
                <w:div w:id="1176771122">
                  <w:marLeft w:val="0"/>
                  <w:marRight w:val="0"/>
                  <w:marTop w:val="0"/>
                  <w:marBottom w:val="0"/>
                  <w:divBdr>
                    <w:top w:val="none" w:sz="0" w:space="0" w:color="auto"/>
                    <w:left w:val="none" w:sz="0" w:space="0" w:color="auto"/>
                    <w:bottom w:val="none" w:sz="0" w:space="0" w:color="auto"/>
                    <w:right w:val="none" w:sz="0" w:space="0" w:color="auto"/>
                  </w:divBdr>
                </w:div>
                <w:div w:id="1610967224">
                  <w:marLeft w:val="0"/>
                  <w:marRight w:val="0"/>
                  <w:marTop w:val="0"/>
                  <w:marBottom w:val="0"/>
                  <w:divBdr>
                    <w:top w:val="none" w:sz="0" w:space="0" w:color="auto"/>
                    <w:left w:val="none" w:sz="0" w:space="0" w:color="auto"/>
                    <w:bottom w:val="none" w:sz="0" w:space="0" w:color="auto"/>
                    <w:right w:val="none" w:sz="0" w:space="0" w:color="auto"/>
                  </w:divBdr>
                </w:div>
              </w:divsChild>
            </w:div>
            <w:div w:id="862742207">
              <w:marLeft w:val="0"/>
              <w:marRight w:val="0"/>
              <w:marTop w:val="0"/>
              <w:marBottom w:val="0"/>
              <w:divBdr>
                <w:top w:val="none" w:sz="0" w:space="0" w:color="auto"/>
                <w:left w:val="none" w:sz="0" w:space="0" w:color="auto"/>
                <w:bottom w:val="none" w:sz="0" w:space="0" w:color="auto"/>
                <w:right w:val="none" w:sz="0" w:space="0" w:color="auto"/>
              </w:divBdr>
            </w:div>
            <w:div w:id="1461222096">
              <w:marLeft w:val="0"/>
              <w:marRight w:val="0"/>
              <w:marTop w:val="0"/>
              <w:marBottom w:val="0"/>
              <w:divBdr>
                <w:top w:val="none" w:sz="0" w:space="0" w:color="auto"/>
                <w:left w:val="none" w:sz="0" w:space="0" w:color="auto"/>
                <w:bottom w:val="none" w:sz="0" w:space="0" w:color="auto"/>
                <w:right w:val="none" w:sz="0" w:space="0" w:color="auto"/>
              </w:divBdr>
            </w:div>
            <w:div w:id="1547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4236">
      <w:bodyDiv w:val="1"/>
      <w:marLeft w:val="0"/>
      <w:marRight w:val="0"/>
      <w:marTop w:val="0"/>
      <w:marBottom w:val="0"/>
      <w:divBdr>
        <w:top w:val="none" w:sz="0" w:space="0" w:color="auto"/>
        <w:left w:val="none" w:sz="0" w:space="0" w:color="auto"/>
        <w:bottom w:val="none" w:sz="0" w:space="0" w:color="auto"/>
        <w:right w:val="none" w:sz="0" w:space="0" w:color="auto"/>
      </w:divBdr>
      <w:divsChild>
        <w:div w:id="885022579">
          <w:marLeft w:val="0"/>
          <w:marRight w:val="0"/>
          <w:marTop w:val="0"/>
          <w:marBottom w:val="0"/>
          <w:divBdr>
            <w:top w:val="none" w:sz="0" w:space="0" w:color="auto"/>
            <w:left w:val="none" w:sz="0" w:space="0" w:color="auto"/>
            <w:bottom w:val="none" w:sz="0" w:space="0" w:color="auto"/>
            <w:right w:val="none" w:sz="0" w:space="0" w:color="auto"/>
          </w:divBdr>
          <w:divsChild>
            <w:div w:id="581723565">
              <w:marLeft w:val="0"/>
              <w:marRight w:val="0"/>
              <w:marTop w:val="0"/>
              <w:marBottom w:val="0"/>
              <w:divBdr>
                <w:top w:val="none" w:sz="0" w:space="0" w:color="auto"/>
                <w:left w:val="none" w:sz="0" w:space="0" w:color="auto"/>
                <w:bottom w:val="none" w:sz="0" w:space="0" w:color="auto"/>
                <w:right w:val="none" w:sz="0" w:space="0" w:color="auto"/>
              </w:divBdr>
            </w:div>
            <w:div w:id="14445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5734">
      <w:bodyDiv w:val="1"/>
      <w:marLeft w:val="0"/>
      <w:marRight w:val="0"/>
      <w:marTop w:val="0"/>
      <w:marBottom w:val="0"/>
      <w:divBdr>
        <w:top w:val="none" w:sz="0" w:space="0" w:color="auto"/>
        <w:left w:val="none" w:sz="0" w:space="0" w:color="auto"/>
        <w:bottom w:val="none" w:sz="0" w:space="0" w:color="auto"/>
        <w:right w:val="none" w:sz="0" w:space="0" w:color="auto"/>
      </w:divBdr>
      <w:divsChild>
        <w:div w:id="290791075">
          <w:marLeft w:val="0"/>
          <w:marRight w:val="0"/>
          <w:marTop w:val="0"/>
          <w:marBottom w:val="0"/>
          <w:divBdr>
            <w:top w:val="none" w:sz="0" w:space="0" w:color="auto"/>
            <w:left w:val="none" w:sz="0" w:space="0" w:color="auto"/>
            <w:bottom w:val="none" w:sz="0" w:space="0" w:color="auto"/>
            <w:right w:val="none" w:sz="0" w:space="0" w:color="auto"/>
          </w:divBdr>
        </w:div>
        <w:div w:id="1335034336">
          <w:marLeft w:val="0"/>
          <w:marRight w:val="0"/>
          <w:marTop w:val="0"/>
          <w:marBottom w:val="0"/>
          <w:divBdr>
            <w:top w:val="none" w:sz="0" w:space="0" w:color="auto"/>
            <w:left w:val="none" w:sz="0" w:space="0" w:color="auto"/>
            <w:bottom w:val="none" w:sz="0" w:space="0" w:color="auto"/>
            <w:right w:val="none" w:sz="0" w:space="0" w:color="auto"/>
          </w:divBdr>
        </w:div>
        <w:div w:id="1456169272">
          <w:marLeft w:val="0"/>
          <w:marRight w:val="0"/>
          <w:marTop w:val="0"/>
          <w:marBottom w:val="0"/>
          <w:divBdr>
            <w:top w:val="none" w:sz="0" w:space="0" w:color="auto"/>
            <w:left w:val="none" w:sz="0" w:space="0" w:color="auto"/>
            <w:bottom w:val="none" w:sz="0" w:space="0" w:color="auto"/>
            <w:right w:val="none" w:sz="0" w:space="0" w:color="auto"/>
          </w:divBdr>
        </w:div>
        <w:div w:id="1888757583">
          <w:marLeft w:val="0"/>
          <w:marRight w:val="0"/>
          <w:marTop w:val="0"/>
          <w:marBottom w:val="0"/>
          <w:divBdr>
            <w:top w:val="none" w:sz="0" w:space="0" w:color="auto"/>
            <w:left w:val="none" w:sz="0" w:space="0" w:color="auto"/>
            <w:bottom w:val="none" w:sz="0" w:space="0" w:color="auto"/>
            <w:right w:val="none" w:sz="0" w:space="0" w:color="auto"/>
          </w:divBdr>
        </w:div>
      </w:divsChild>
    </w:div>
    <w:div w:id="1902984835">
      <w:bodyDiv w:val="1"/>
      <w:marLeft w:val="0"/>
      <w:marRight w:val="0"/>
      <w:marTop w:val="0"/>
      <w:marBottom w:val="0"/>
      <w:divBdr>
        <w:top w:val="none" w:sz="0" w:space="0" w:color="auto"/>
        <w:left w:val="none" w:sz="0" w:space="0" w:color="auto"/>
        <w:bottom w:val="none" w:sz="0" w:space="0" w:color="auto"/>
        <w:right w:val="none" w:sz="0" w:space="0" w:color="auto"/>
      </w:divBdr>
      <w:divsChild>
        <w:div w:id="1265528652">
          <w:marLeft w:val="0"/>
          <w:marRight w:val="0"/>
          <w:marTop w:val="0"/>
          <w:marBottom w:val="0"/>
          <w:divBdr>
            <w:top w:val="none" w:sz="0" w:space="0" w:color="auto"/>
            <w:left w:val="none" w:sz="0" w:space="0" w:color="auto"/>
            <w:bottom w:val="none" w:sz="0" w:space="0" w:color="auto"/>
            <w:right w:val="none" w:sz="0" w:space="0" w:color="auto"/>
          </w:divBdr>
        </w:div>
        <w:div w:id="1596592134">
          <w:marLeft w:val="0"/>
          <w:marRight w:val="0"/>
          <w:marTop w:val="0"/>
          <w:marBottom w:val="0"/>
          <w:divBdr>
            <w:top w:val="none" w:sz="0" w:space="0" w:color="auto"/>
            <w:left w:val="none" w:sz="0" w:space="0" w:color="auto"/>
            <w:bottom w:val="none" w:sz="0" w:space="0" w:color="auto"/>
            <w:right w:val="none" w:sz="0" w:space="0" w:color="auto"/>
          </w:divBdr>
        </w:div>
      </w:divsChild>
    </w:div>
    <w:div w:id="1911035005">
      <w:bodyDiv w:val="1"/>
      <w:marLeft w:val="0"/>
      <w:marRight w:val="0"/>
      <w:marTop w:val="0"/>
      <w:marBottom w:val="0"/>
      <w:divBdr>
        <w:top w:val="none" w:sz="0" w:space="0" w:color="auto"/>
        <w:left w:val="none" w:sz="0" w:space="0" w:color="auto"/>
        <w:bottom w:val="none" w:sz="0" w:space="0" w:color="auto"/>
        <w:right w:val="none" w:sz="0" w:space="0" w:color="auto"/>
      </w:divBdr>
      <w:divsChild>
        <w:div w:id="54554391">
          <w:marLeft w:val="0"/>
          <w:marRight w:val="0"/>
          <w:marTop w:val="0"/>
          <w:marBottom w:val="0"/>
          <w:divBdr>
            <w:top w:val="none" w:sz="0" w:space="0" w:color="auto"/>
            <w:left w:val="none" w:sz="0" w:space="0" w:color="auto"/>
            <w:bottom w:val="none" w:sz="0" w:space="0" w:color="auto"/>
            <w:right w:val="none" w:sz="0" w:space="0" w:color="auto"/>
          </w:divBdr>
          <w:divsChild>
            <w:div w:id="434985338">
              <w:marLeft w:val="0"/>
              <w:marRight w:val="0"/>
              <w:marTop w:val="0"/>
              <w:marBottom w:val="0"/>
              <w:divBdr>
                <w:top w:val="none" w:sz="0" w:space="0" w:color="auto"/>
                <w:left w:val="none" w:sz="0" w:space="0" w:color="auto"/>
                <w:bottom w:val="none" w:sz="0" w:space="0" w:color="auto"/>
                <w:right w:val="none" w:sz="0" w:space="0" w:color="auto"/>
              </w:divBdr>
            </w:div>
            <w:div w:id="775905913">
              <w:marLeft w:val="0"/>
              <w:marRight w:val="0"/>
              <w:marTop w:val="0"/>
              <w:marBottom w:val="0"/>
              <w:divBdr>
                <w:top w:val="none" w:sz="0" w:space="0" w:color="auto"/>
                <w:left w:val="none" w:sz="0" w:space="0" w:color="auto"/>
                <w:bottom w:val="none" w:sz="0" w:space="0" w:color="auto"/>
                <w:right w:val="none" w:sz="0" w:space="0" w:color="auto"/>
              </w:divBdr>
            </w:div>
            <w:div w:id="1234975063">
              <w:marLeft w:val="0"/>
              <w:marRight w:val="0"/>
              <w:marTop w:val="0"/>
              <w:marBottom w:val="0"/>
              <w:divBdr>
                <w:top w:val="none" w:sz="0" w:space="0" w:color="auto"/>
                <w:left w:val="none" w:sz="0" w:space="0" w:color="auto"/>
                <w:bottom w:val="none" w:sz="0" w:space="0" w:color="auto"/>
                <w:right w:val="none" w:sz="0" w:space="0" w:color="auto"/>
              </w:divBdr>
            </w:div>
            <w:div w:id="1305742457">
              <w:marLeft w:val="0"/>
              <w:marRight w:val="0"/>
              <w:marTop w:val="0"/>
              <w:marBottom w:val="0"/>
              <w:divBdr>
                <w:top w:val="none" w:sz="0" w:space="0" w:color="auto"/>
                <w:left w:val="none" w:sz="0" w:space="0" w:color="auto"/>
                <w:bottom w:val="none" w:sz="0" w:space="0" w:color="auto"/>
                <w:right w:val="none" w:sz="0" w:space="0" w:color="auto"/>
              </w:divBdr>
            </w:div>
            <w:div w:id="1412659765">
              <w:marLeft w:val="0"/>
              <w:marRight w:val="0"/>
              <w:marTop w:val="0"/>
              <w:marBottom w:val="0"/>
              <w:divBdr>
                <w:top w:val="none" w:sz="0" w:space="0" w:color="auto"/>
                <w:left w:val="none" w:sz="0" w:space="0" w:color="auto"/>
                <w:bottom w:val="none" w:sz="0" w:space="0" w:color="auto"/>
                <w:right w:val="none" w:sz="0" w:space="0" w:color="auto"/>
              </w:divBdr>
            </w:div>
            <w:div w:id="1583484996">
              <w:marLeft w:val="0"/>
              <w:marRight w:val="0"/>
              <w:marTop w:val="0"/>
              <w:marBottom w:val="0"/>
              <w:divBdr>
                <w:top w:val="none" w:sz="0" w:space="0" w:color="auto"/>
                <w:left w:val="none" w:sz="0" w:space="0" w:color="auto"/>
                <w:bottom w:val="none" w:sz="0" w:space="0" w:color="auto"/>
                <w:right w:val="none" w:sz="0" w:space="0" w:color="auto"/>
              </w:divBdr>
            </w:div>
            <w:div w:id="1628316750">
              <w:marLeft w:val="0"/>
              <w:marRight w:val="0"/>
              <w:marTop w:val="0"/>
              <w:marBottom w:val="0"/>
              <w:divBdr>
                <w:top w:val="none" w:sz="0" w:space="0" w:color="auto"/>
                <w:left w:val="none" w:sz="0" w:space="0" w:color="auto"/>
                <w:bottom w:val="none" w:sz="0" w:space="0" w:color="auto"/>
                <w:right w:val="none" w:sz="0" w:space="0" w:color="auto"/>
              </w:divBdr>
            </w:div>
            <w:div w:id="17563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422">
      <w:bodyDiv w:val="1"/>
      <w:marLeft w:val="0"/>
      <w:marRight w:val="0"/>
      <w:marTop w:val="0"/>
      <w:marBottom w:val="0"/>
      <w:divBdr>
        <w:top w:val="none" w:sz="0" w:space="0" w:color="auto"/>
        <w:left w:val="none" w:sz="0" w:space="0" w:color="auto"/>
        <w:bottom w:val="none" w:sz="0" w:space="0" w:color="auto"/>
        <w:right w:val="none" w:sz="0" w:space="0" w:color="auto"/>
      </w:divBdr>
    </w:div>
    <w:div w:id="1935245080">
      <w:bodyDiv w:val="1"/>
      <w:marLeft w:val="0"/>
      <w:marRight w:val="0"/>
      <w:marTop w:val="0"/>
      <w:marBottom w:val="0"/>
      <w:divBdr>
        <w:top w:val="none" w:sz="0" w:space="0" w:color="auto"/>
        <w:left w:val="none" w:sz="0" w:space="0" w:color="auto"/>
        <w:bottom w:val="none" w:sz="0" w:space="0" w:color="auto"/>
        <w:right w:val="none" w:sz="0" w:space="0" w:color="auto"/>
      </w:divBdr>
      <w:divsChild>
        <w:div w:id="1707438237">
          <w:marLeft w:val="0"/>
          <w:marRight w:val="0"/>
          <w:marTop w:val="0"/>
          <w:marBottom w:val="0"/>
          <w:divBdr>
            <w:top w:val="none" w:sz="0" w:space="0" w:color="auto"/>
            <w:left w:val="none" w:sz="0" w:space="0" w:color="auto"/>
            <w:bottom w:val="none" w:sz="0" w:space="0" w:color="auto"/>
            <w:right w:val="none" w:sz="0" w:space="0" w:color="auto"/>
          </w:divBdr>
          <w:divsChild>
            <w:div w:id="2049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2242">
      <w:bodyDiv w:val="1"/>
      <w:marLeft w:val="0"/>
      <w:marRight w:val="0"/>
      <w:marTop w:val="0"/>
      <w:marBottom w:val="0"/>
      <w:divBdr>
        <w:top w:val="none" w:sz="0" w:space="0" w:color="auto"/>
        <w:left w:val="none" w:sz="0" w:space="0" w:color="auto"/>
        <w:bottom w:val="none" w:sz="0" w:space="0" w:color="auto"/>
        <w:right w:val="none" w:sz="0" w:space="0" w:color="auto"/>
      </w:divBdr>
    </w:div>
    <w:div w:id="1985621809">
      <w:bodyDiv w:val="1"/>
      <w:marLeft w:val="0"/>
      <w:marRight w:val="0"/>
      <w:marTop w:val="0"/>
      <w:marBottom w:val="0"/>
      <w:divBdr>
        <w:top w:val="none" w:sz="0" w:space="0" w:color="auto"/>
        <w:left w:val="none" w:sz="0" w:space="0" w:color="auto"/>
        <w:bottom w:val="none" w:sz="0" w:space="0" w:color="auto"/>
        <w:right w:val="none" w:sz="0" w:space="0" w:color="auto"/>
      </w:divBdr>
      <w:divsChild>
        <w:div w:id="1355037650">
          <w:marLeft w:val="0"/>
          <w:marRight w:val="0"/>
          <w:marTop w:val="0"/>
          <w:marBottom w:val="0"/>
          <w:divBdr>
            <w:top w:val="none" w:sz="0" w:space="0" w:color="auto"/>
            <w:left w:val="none" w:sz="0" w:space="0" w:color="auto"/>
            <w:bottom w:val="none" w:sz="0" w:space="0" w:color="auto"/>
            <w:right w:val="none" w:sz="0" w:space="0" w:color="auto"/>
          </w:divBdr>
          <w:divsChild>
            <w:div w:id="507210865">
              <w:marLeft w:val="0"/>
              <w:marRight w:val="0"/>
              <w:marTop w:val="0"/>
              <w:marBottom w:val="0"/>
              <w:divBdr>
                <w:top w:val="none" w:sz="0" w:space="0" w:color="auto"/>
                <w:left w:val="none" w:sz="0" w:space="0" w:color="auto"/>
                <w:bottom w:val="none" w:sz="0" w:space="0" w:color="auto"/>
                <w:right w:val="none" w:sz="0" w:space="0" w:color="auto"/>
              </w:divBdr>
            </w:div>
            <w:div w:id="1223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490">
      <w:bodyDiv w:val="1"/>
      <w:marLeft w:val="0"/>
      <w:marRight w:val="0"/>
      <w:marTop w:val="0"/>
      <w:marBottom w:val="0"/>
      <w:divBdr>
        <w:top w:val="none" w:sz="0" w:space="0" w:color="auto"/>
        <w:left w:val="none" w:sz="0" w:space="0" w:color="auto"/>
        <w:bottom w:val="none" w:sz="0" w:space="0" w:color="auto"/>
        <w:right w:val="none" w:sz="0" w:space="0" w:color="auto"/>
      </w:divBdr>
      <w:divsChild>
        <w:div w:id="1689215957">
          <w:marLeft w:val="0"/>
          <w:marRight w:val="0"/>
          <w:marTop w:val="0"/>
          <w:marBottom w:val="0"/>
          <w:divBdr>
            <w:top w:val="none" w:sz="0" w:space="0" w:color="auto"/>
            <w:left w:val="none" w:sz="0" w:space="0" w:color="auto"/>
            <w:bottom w:val="none" w:sz="0" w:space="0" w:color="auto"/>
            <w:right w:val="none" w:sz="0" w:space="0" w:color="auto"/>
          </w:divBdr>
          <w:divsChild>
            <w:div w:id="64382653">
              <w:marLeft w:val="0"/>
              <w:marRight w:val="0"/>
              <w:marTop w:val="0"/>
              <w:marBottom w:val="0"/>
              <w:divBdr>
                <w:top w:val="none" w:sz="0" w:space="0" w:color="auto"/>
                <w:left w:val="none" w:sz="0" w:space="0" w:color="auto"/>
                <w:bottom w:val="none" w:sz="0" w:space="0" w:color="auto"/>
                <w:right w:val="none" w:sz="0" w:space="0" w:color="auto"/>
              </w:divBdr>
            </w:div>
            <w:div w:id="128476484">
              <w:marLeft w:val="0"/>
              <w:marRight w:val="0"/>
              <w:marTop w:val="0"/>
              <w:marBottom w:val="0"/>
              <w:divBdr>
                <w:top w:val="none" w:sz="0" w:space="0" w:color="auto"/>
                <w:left w:val="none" w:sz="0" w:space="0" w:color="auto"/>
                <w:bottom w:val="none" w:sz="0" w:space="0" w:color="auto"/>
                <w:right w:val="none" w:sz="0" w:space="0" w:color="auto"/>
              </w:divBdr>
            </w:div>
            <w:div w:id="523904223">
              <w:marLeft w:val="0"/>
              <w:marRight w:val="0"/>
              <w:marTop w:val="0"/>
              <w:marBottom w:val="0"/>
              <w:divBdr>
                <w:top w:val="none" w:sz="0" w:space="0" w:color="auto"/>
                <w:left w:val="none" w:sz="0" w:space="0" w:color="auto"/>
                <w:bottom w:val="none" w:sz="0" w:space="0" w:color="auto"/>
                <w:right w:val="none" w:sz="0" w:space="0" w:color="auto"/>
              </w:divBdr>
            </w:div>
            <w:div w:id="791556073">
              <w:marLeft w:val="0"/>
              <w:marRight w:val="0"/>
              <w:marTop w:val="0"/>
              <w:marBottom w:val="0"/>
              <w:divBdr>
                <w:top w:val="none" w:sz="0" w:space="0" w:color="auto"/>
                <w:left w:val="none" w:sz="0" w:space="0" w:color="auto"/>
                <w:bottom w:val="none" w:sz="0" w:space="0" w:color="auto"/>
                <w:right w:val="none" w:sz="0" w:space="0" w:color="auto"/>
              </w:divBdr>
            </w:div>
            <w:div w:id="1046219512">
              <w:marLeft w:val="0"/>
              <w:marRight w:val="0"/>
              <w:marTop w:val="0"/>
              <w:marBottom w:val="0"/>
              <w:divBdr>
                <w:top w:val="none" w:sz="0" w:space="0" w:color="auto"/>
                <w:left w:val="none" w:sz="0" w:space="0" w:color="auto"/>
                <w:bottom w:val="none" w:sz="0" w:space="0" w:color="auto"/>
                <w:right w:val="none" w:sz="0" w:space="0" w:color="auto"/>
              </w:divBdr>
            </w:div>
            <w:div w:id="1137720613">
              <w:marLeft w:val="0"/>
              <w:marRight w:val="0"/>
              <w:marTop w:val="0"/>
              <w:marBottom w:val="0"/>
              <w:divBdr>
                <w:top w:val="none" w:sz="0" w:space="0" w:color="auto"/>
                <w:left w:val="none" w:sz="0" w:space="0" w:color="auto"/>
                <w:bottom w:val="none" w:sz="0" w:space="0" w:color="auto"/>
                <w:right w:val="none" w:sz="0" w:space="0" w:color="auto"/>
              </w:divBdr>
            </w:div>
            <w:div w:id="1184052610">
              <w:marLeft w:val="0"/>
              <w:marRight w:val="0"/>
              <w:marTop w:val="0"/>
              <w:marBottom w:val="0"/>
              <w:divBdr>
                <w:top w:val="none" w:sz="0" w:space="0" w:color="auto"/>
                <w:left w:val="none" w:sz="0" w:space="0" w:color="auto"/>
                <w:bottom w:val="none" w:sz="0" w:space="0" w:color="auto"/>
                <w:right w:val="none" w:sz="0" w:space="0" w:color="auto"/>
              </w:divBdr>
            </w:div>
            <w:div w:id="1384404960">
              <w:marLeft w:val="0"/>
              <w:marRight w:val="0"/>
              <w:marTop w:val="0"/>
              <w:marBottom w:val="0"/>
              <w:divBdr>
                <w:top w:val="none" w:sz="0" w:space="0" w:color="auto"/>
                <w:left w:val="none" w:sz="0" w:space="0" w:color="auto"/>
                <w:bottom w:val="none" w:sz="0" w:space="0" w:color="auto"/>
                <w:right w:val="none" w:sz="0" w:space="0" w:color="auto"/>
              </w:divBdr>
            </w:div>
            <w:div w:id="21147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261">
      <w:bodyDiv w:val="1"/>
      <w:marLeft w:val="0"/>
      <w:marRight w:val="0"/>
      <w:marTop w:val="0"/>
      <w:marBottom w:val="0"/>
      <w:divBdr>
        <w:top w:val="none" w:sz="0" w:space="0" w:color="auto"/>
        <w:left w:val="none" w:sz="0" w:space="0" w:color="auto"/>
        <w:bottom w:val="none" w:sz="0" w:space="0" w:color="auto"/>
        <w:right w:val="none" w:sz="0" w:space="0" w:color="auto"/>
      </w:divBdr>
    </w:div>
    <w:div w:id="2031838067">
      <w:bodyDiv w:val="1"/>
      <w:marLeft w:val="0"/>
      <w:marRight w:val="0"/>
      <w:marTop w:val="0"/>
      <w:marBottom w:val="0"/>
      <w:divBdr>
        <w:top w:val="none" w:sz="0" w:space="0" w:color="auto"/>
        <w:left w:val="none" w:sz="0" w:space="0" w:color="auto"/>
        <w:bottom w:val="none" w:sz="0" w:space="0" w:color="auto"/>
        <w:right w:val="none" w:sz="0" w:space="0" w:color="auto"/>
      </w:divBdr>
      <w:divsChild>
        <w:div w:id="2135173610">
          <w:marLeft w:val="0"/>
          <w:marRight w:val="0"/>
          <w:marTop w:val="0"/>
          <w:marBottom w:val="0"/>
          <w:divBdr>
            <w:top w:val="none" w:sz="0" w:space="0" w:color="auto"/>
            <w:left w:val="none" w:sz="0" w:space="0" w:color="auto"/>
            <w:bottom w:val="none" w:sz="0" w:space="0" w:color="auto"/>
            <w:right w:val="none" w:sz="0" w:space="0" w:color="auto"/>
          </w:divBdr>
        </w:div>
      </w:divsChild>
    </w:div>
    <w:div w:id="2045329505">
      <w:bodyDiv w:val="1"/>
      <w:marLeft w:val="0"/>
      <w:marRight w:val="0"/>
      <w:marTop w:val="0"/>
      <w:marBottom w:val="0"/>
      <w:divBdr>
        <w:top w:val="none" w:sz="0" w:space="0" w:color="auto"/>
        <w:left w:val="none" w:sz="0" w:space="0" w:color="auto"/>
        <w:bottom w:val="none" w:sz="0" w:space="0" w:color="auto"/>
        <w:right w:val="none" w:sz="0" w:space="0" w:color="auto"/>
      </w:divBdr>
      <w:divsChild>
        <w:div w:id="49158789">
          <w:marLeft w:val="0"/>
          <w:marRight w:val="0"/>
          <w:marTop w:val="0"/>
          <w:marBottom w:val="0"/>
          <w:divBdr>
            <w:top w:val="none" w:sz="0" w:space="0" w:color="auto"/>
            <w:left w:val="none" w:sz="0" w:space="0" w:color="auto"/>
            <w:bottom w:val="none" w:sz="0" w:space="0" w:color="auto"/>
            <w:right w:val="none" w:sz="0" w:space="0" w:color="auto"/>
          </w:divBdr>
        </w:div>
      </w:divsChild>
    </w:div>
    <w:div w:id="2048479785">
      <w:bodyDiv w:val="1"/>
      <w:marLeft w:val="0"/>
      <w:marRight w:val="0"/>
      <w:marTop w:val="0"/>
      <w:marBottom w:val="0"/>
      <w:divBdr>
        <w:top w:val="none" w:sz="0" w:space="0" w:color="auto"/>
        <w:left w:val="none" w:sz="0" w:space="0" w:color="auto"/>
        <w:bottom w:val="none" w:sz="0" w:space="0" w:color="auto"/>
        <w:right w:val="none" w:sz="0" w:space="0" w:color="auto"/>
      </w:divBdr>
      <w:divsChild>
        <w:div w:id="1128400893">
          <w:marLeft w:val="0"/>
          <w:marRight w:val="0"/>
          <w:marTop w:val="0"/>
          <w:marBottom w:val="0"/>
          <w:divBdr>
            <w:top w:val="none" w:sz="0" w:space="0" w:color="auto"/>
            <w:left w:val="none" w:sz="0" w:space="0" w:color="auto"/>
            <w:bottom w:val="none" w:sz="0" w:space="0" w:color="auto"/>
            <w:right w:val="none" w:sz="0" w:space="0" w:color="auto"/>
          </w:divBdr>
          <w:divsChild>
            <w:div w:id="104157149">
              <w:marLeft w:val="0"/>
              <w:marRight w:val="0"/>
              <w:marTop w:val="0"/>
              <w:marBottom w:val="0"/>
              <w:divBdr>
                <w:top w:val="none" w:sz="0" w:space="0" w:color="auto"/>
                <w:left w:val="none" w:sz="0" w:space="0" w:color="auto"/>
                <w:bottom w:val="none" w:sz="0" w:space="0" w:color="auto"/>
                <w:right w:val="none" w:sz="0" w:space="0" w:color="auto"/>
              </w:divBdr>
            </w:div>
            <w:div w:id="172036096">
              <w:marLeft w:val="0"/>
              <w:marRight w:val="0"/>
              <w:marTop w:val="0"/>
              <w:marBottom w:val="0"/>
              <w:divBdr>
                <w:top w:val="none" w:sz="0" w:space="0" w:color="auto"/>
                <w:left w:val="none" w:sz="0" w:space="0" w:color="auto"/>
                <w:bottom w:val="none" w:sz="0" w:space="0" w:color="auto"/>
                <w:right w:val="none" w:sz="0" w:space="0" w:color="auto"/>
              </w:divBdr>
            </w:div>
            <w:div w:id="296378270">
              <w:marLeft w:val="0"/>
              <w:marRight w:val="0"/>
              <w:marTop w:val="0"/>
              <w:marBottom w:val="0"/>
              <w:divBdr>
                <w:top w:val="none" w:sz="0" w:space="0" w:color="auto"/>
                <w:left w:val="none" w:sz="0" w:space="0" w:color="auto"/>
                <w:bottom w:val="none" w:sz="0" w:space="0" w:color="auto"/>
                <w:right w:val="none" w:sz="0" w:space="0" w:color="auto"/>
              </w:divBdr>
            </w:div>
            <w:div w:id="638460873">
              <w:marLeft w:val="0"/>
              <w:marRight w:val="0"/>
              <w:marTop w:val="0"/>
              <w:marBottom w:val="0"/>
              <w:divBdr>
                <w:top w:val="none" w:sz="0" w:space="0" w:color="auto"/>
                <w:left w:val="none" w:sz="0" w:space="0" w:color="auto"/>
                <w:bottom w:val="none" w:sz="0" w:space="0" w:color="auto"/>
                <w:right w:val="none" w:sz="0" w:space="0" w:color="auto"/>
              </w:divBdr>
            </w:div>
            <w:div w:id="1115832194">
              <w:marLeft w:val="0"/>
              <w:marRight w:val="0"/>
              <w:marTop w:val="0"/>
              <w:marBottom w:val="0"/>
              <w:divBdr>
                <w:top w:val="none" w:sz="0" w:space="0" w:color="auto"/>
                <w:left w:val="none" w:sz="0" w:space="0" w:color="auto"/>
                <w:bottom w:val="none" w:sz="0" w:space="0" w:color="auto"/>
                <w:right w:val="none" w:sz="0" w:space="0" w:color="auto"/>
              </w:divBdr>
            </w:div>
            <w:div w:id="1252935481">
              <w:marLeft w:val="0"/>
              <w:marRight w:val="0"/>
              <w:marTop w:val="0"/>
              <w:marBottom w:val="0"/>
              <w:divBdr>
                <w:top w:val="none" w:sz="0" w:space="0" w:color="auto"/>
                <w:left w:val="none" w:sz="0" w:space="0" w:color="auto"/>
                <w:bottom w:val="none" w:sz="0" w:space="0" w:color="auto"/>
                <w:right w:val="none" w:sz="0" w:space="0" w:color="auto"/>
              </w:divBdr>
            </w:div>
            <w:div w:id="1492481973">
              <w:marLeft w:val="0"/>
              <w:marRight w:val="0"/>
              <w:marTop w:val="0"/>
              <w:marBottom w:val="0"/>
              <w:divBdr>
                <w:top w:val="none" w:sz="0" w:space="0" w:color="auto"/>
                <w:left w:val="none" w:sz="0" w:space="0" w:color="auto"/>
                <w:bottom w:val="none" w:sz="0" w:space="0" w:color="auto"/>
                <w:right w:val="none" w:sz="0" w:space="0" w:color="auto"/>
              </w:divBdr>
            </w:div>
            <w:div w:id="1614629127">
              <w:marLeft w:val="0"/>
              <w:marRight w:val="0"/>
              <w:marTop w:val="0"/>
              <w:marBottom w:val="0"/>
              <w:divBdr>
                <w:top w:val="none" w:sz="0" w:space="0" w:color="auto"/>
                <w:left w:val="none" w:sz="0" w:space="0" w:color="auto"/>
                <w:bottom w:val="none" w:sz="0" w:space="0" w:color="auto"/>
                <w:right w:val="none" w:sz="0" w:space="0" w:color="auto"/>
              </w:divBdr>
            </w:div>
            <w:div w:id="1625774972">
              <w:marLeft w:val="0"/>
              <w:marRight w:val="0"/>
              <w:marTop w:val="0"/>
              <w:marBottom w:val="0"/>
              <w:divBdr>
                <w:top w:val="none" w:sz="0" w:space="0" w:color="auto"/>
                <w:left w:val="none" w:sz="0" w:space="0" w:color="auto"/>
                <w:bottom w:val="none" w:sz="0" w:space="0" w:color="auto"/>
                <w:right w:val="none" w:sz="0" w:space="0" w:color="auto"/>
              </w:divBdr>
            </w:div>
            <w:div w:id="1731341382">
              <w:marLeft w:val="0"/>
              <w:marRight w:val="0"/>
              <w:marTop w:val="0"/>
              <w:marBottom w:val="0"/>
              <w:divBdr>
                <w:top w:val="none" w:sz="0" w:space="0" w:color="auto"/>
                <w:left w:val="none" w:sz="0" w:space="0" w:color="auto"/>
                <w:bottom w:val="none" w:sz="0" w:space="0" w:color="auto"/>
                <w:right w:val="none" w:sz="0" w:space="0" w:color="auto"/>
              </w:divBdr>
            </w:div>
            <w:div w:id="1761877169">
              <w:marLeft w:val="0"/>
              <w:marRight w:val="0"/>
              <w:marTop w:val="0"/>
              <w:marBottom w:val="0"/>
              <w:divBdr>
                <w:top w:val="none" w:sz="0" w:space="0" w:color="auto"/>
                <w:left w:val="none" w:sz="0" w:space="0" w:color="auto"/>
                <w:bottom w:val="none" w:sz="0" w:space="0" w:color="auto"/>
                <w:right w:val="none" w:sz="0" w:space="0" w:color="auto"/>
              </w:divBdr>
            </w:div>
            <w:div w:id="1787657498">
              <w:marLeft w:val="0"/>
              <w:marRight w:val="0"/>
              <w:marTop w:val="0"/>
              <w:marBottom w:val="0"/>
              <w:divBdr>
                <w:top w:val="none" w:sz="0" w:space="0" w:color="auto"/>
                <w:left w:val="none" w:sz="0" w:space="0" w:color="auto"/>
                <w:bottom w:val="none" w:sz="0" w:space="0" w:color="auto"/>
                <w:right w:val="none" w:sz="0" w:space="0" w:color="auto"/>
              </w:divBdr>
            </w:div>
            <w:div w:id="1858302767">
              <w:marLeft w:val="0"/>
              <w:marRight w:val="0"/>
              <w:marTop w:val="0"/>
              <w:marBottom w:val="0"/>
              <w:divBdr>
                <w:top w:val="none" w:sz="0" w:space="0" w:color="auto"/>
                <w:left w:val="none" w:sz="0" w:space="0" w:color="auto"/>
                <w:bottom w:val="none" w:sz="0" w:space="0" w:color="auto"/>
                <w:right w:val="none" w:sz="0" w:space="0" w:color="auto"/>
              </w:divBdr>
            </w:div>
            <w:div w:id="2103060849">
              <w:marLeft w:val="0"/>
              <w:marRight w:val="0"/>
              <w:marTop w:val="0"/>
              <w:marBottom w:val="0"/>
              <w:divBdr>
                <w:top w:val="none" w:sz="0" w:space="0" w:color="auto"/>
                <w:left w:val="none" w:sz="0" w:space="0" w:color="auto"/>
                <w:bottom w:val="none" w:sz="0" w:space="0" w:color="auto"/>
                <w:right w:val="none" w:sz="0" w:space="0" w:color="auto"/>
              </w:divBdr>
            </w:div>
            <w:div w:id="2131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574">
      <w:bodyDiv w:val="1"/>
      <w:marLeft w:val="0"/>
      <w:marRight w:val="0"/>
      <w:marTop w:val="0"/>
      <w:marBottom w:val="0"/>
      <w:divBdr>
        <w:top w:val="none" w:sz="0" w:space="0" w:color="auto"/>
        <w:left w:val="none" w:sz="0" w:space="0" w:color="auto"/>
        <w:bottom w:val="none" w:sz="0" w:space="0" w:color="auto"/>
        <w:right w:val="none" w:sz="0" w:space="0" w:color="auto"/>
      </w:divBdr>
    </w:div>
    <w:div w:id="2086760294">
      <w:bodyDiv w:val="1"/>
      <w:marLeft w:val="0"/>
      <w:marRight w:val="0"/>
      <w:marTop w:val="0"/>
      <w:marBottom w:val="0"/>
      <w:divBdr>
        <w:top w:val="none" w:sz="0" w:space="0" w:color="auto"/>
        <w:left w:val="none" w:sz="0" w:space="0" w:color="auto"/>
        <w:bottom w:val="none" w:sz="0" w:space="0" w:color="auto"/>
        <w:right w:val="none" w:sz="0" w:space="0" w:color="auto"/>
      </w:divBdr>
    </w:div>
    <w:div w:id="2093383146">
      <w:bodyDiv w:val="1"/>
      <w:marLeft w:val="0"/>
      <w:marRight w:val="0"/>
      <w:marTop w:val="0"/>
      <w:marBottom w:val="0"/>
      <w:divBdr>
        <w:top w:val="none" w:sz="0" w:space="0" w:color="auto"/>
        <w:left w:val="none" w:sz="0" w:space="0" w:color="auto"/>
        <w:bottom w:val="none" w:sz="0" w:space="0" w:color="auto"/>
        <w:right w:val="none" w:sz="0" w:space="0" w:color="auto"/>
      </w:divBdr>
      <w:divsChild>
        <w:div w:id="1749646181">
          <w:marLeft w:val="0"/>
          <w:marRight w:val="0"/>
          <w:marTop w:val="0"/>
          <w:marBottom w:val="0"/>
          <w:divBdr>
            <w:top w:val="none" w:sz="0" w:space="0" w:color="auto"/>
            <w:left w:val="none" w:sz="0" w:space="0" w:color="auto"/>
            <w:bottom w:val="none" w:sz="0" w:space="0" w:color="auto"/>
            <w:right w:val="none" w:sz="0" w:space="0" w:color="auto"/>
          </w:divBdr>
          <w:divsChild>
            <w:div w:id="89278842">
              <w:marLeft w:val="0"/>
              <w:marRight w:val="0"/>
              <w:marTop w:val="0"/>
              <w:marBottom w:val="0"/>
              <w:divBdr>
                <w:top w:val="none" w:sz="0" w:space="0" w:color="auto"/>
                <w:left w:val="none" w:sz="0" w:space="0" w:color="auto"/>
                <w:bottom w:val="none" w:sz="0" w:space="0" w:color="auto"/>
                <w:right w:val="none" w:sz="0" w:space="0" w:color="auto"/>
              </w:divBdr>
            </w:div>
            <w:div w:id="164169775">
              <w:marLeft w:val="0"/>
              <w:marRight w:val="0"/>
              <w:marTop w:val="0"/>
              <w:marBottom w:val="0"/>
              <w:divBdr>
                <w:top w:val="none" w:sz="0" w:space="0" w:color="auto"/>
                <w:left w:val="none" w:sz="0" w:space="0" w:color="auto"/>
                <w:bottom w:val="none" w:sz="0" w:space="0" w:color="auto"/>
                <w:right w:val="none" w:sz="0" w:space="0" w:color="auto"/>
              </w:divBdr>
            </w:div>
            <w:div w:id="401946292">
              <w:marLeft w:val="0"/>
              <w:marRight w:val="0"/>
              <w:marTop w:val="0"/>
              <w:marBottom w:val="0"/>
              <w:divBdr>
                <w:top w:val="none" w:sz="0" w:space="0" w:color="auto"/>
                <w:left w:val="none" w:sz="0" w:space="0" w:color="auto"/>
                <w:bottom w:val="none" w:sz="0" w:space="0" w:color="auto"/>
                <w:right w:val="none" w:sz="0" w:space="0" w:color="auto"/>
              </w:divBdr>
            </w:div>
            <w:div w:id="517240097">
              <w:marLeft w:val="0"/>
              <w:marRight w:val="0"/>
              <w:marTop w:val="0"/>
              <w:marBottom w:val="0"/>
              <w:divBdr>
                <w:top w:val="none" w:sz="0" w:space="0" w:color="auto"/>
                <w:left w:val="none" w:sz="0" w:space="0" w:color="auto"/>
                <w:bottom w:val="none" w:sz="0" w:space="0" w:color="auto"/>
                <w:right w:val="none" w:sz="0" w:space="0" w:color="auto"/>
              </w:divBdr>
            </w:div>
            <w:div w:id="617906027">
              <w:marLeft w:val="0"/>
              <w:marRight w:val="0"/>
              <w:marTop w:val="0"/>
              <w:marBottom w:val="0"/>
              <w:divBdr>
                <w:top w:val="none" w:sz="0" w:space="0" w:color="auto"/>
                <w:left w:val="none" w:sz="0" w:space="0" w:color="auto"/>
                <w:bottom w:val="none" w:sz="0" w:space="0" w:color="auto"/>
                <w:right w:val="none" w:sz="0" w:space="0" w:color="auto"/>
              </w:divBdr>
            </w:div>
            <w:div w:id="686061430">
              <w:marLeft w:val="0"/>
              <w:marRight w:val="0"/>
              <w:marTop w:val="0"/>
              <w:marBottom w:val="0"/>
              <w:divBdr>
                <w:top w:val="none" w:sz="0" w:space="0" w:color="auto"/>
                <w:left w:val="none" w:sz="0" w:space="0" w:color="auto"/>
                <w:bottom w:val="none" w:sz="0" w:space="0" w:color="auto"/>
                <w:right w:val="none" w:sz="0" w:space="0" w:color="auto"/>
              </w:divBdr>
            </w:div>
            <w:div w:id="1685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data.europa.eu/doi/10.2777/483660" TargetMode="External"/><Relationship Id="rId3" Type="http://schemas.openxmlformats.org/officeDocument/2006/relationships/hyperlink" Target="https://eur-lex.europa.eu/legal-content/EN/TXT/?uri=OJ:L_202302407" TargetMode="External"/><Relationship Id="rId7" Type="http://schemas.openxmlformats.org/officeDocument/2006/relationships/hyperlink" Target="https://eur-lex.europa.eu/legal-content/EN/TXT/?uri=CELEX:52025DC0075" TargetMode="External"/><Relationship Id="rId2" Type="http://schemas.openxmlformats.org/officeDocument/2006/relationships/hyperlink" Target="https://eur-lex.europa.eu/legal-content/EN/TXT/?uri=CELEX%3A32020H1563" TargetMode="External"/><Relationship Id="rId1" Type="http://schemas.openxmlformats.org/officeDocument/2006/relationships/hyperlink" Target="https://eur-lex.europa.eu/legal-content/EN/TXT/PDF/?uri=OJ:L_202302407" TargetMode="External"/><Relationship Id="rId6" Type="http://schemas.openxmlformats.org/officeDocument/2006/relationships/hyperlink" Target="https://publications.jrc.ec.europa.eu/repository/handle/JRC140609" TargetMode="External"/><Relationship Id="rId11" Type="http://schemas.openxmlformats.org/officeDocument/2006/relationships/hyperlink" Target="https://eur-lex.europa.eu/legal-content/EN/TXT/?uri=celex:52025DC0030" TargetMode="External"/><Relationship Id="rId5" Type="http://schemas.openxmlformats.org/officeDocument/2006/relationships/hyperlink" Target="https://eur-lex.europa.eu/legal-content/EN/TXT/?uri=OJ:L_202302407" TargetMode="External"/><Relationship Id="rId10" Type="http://schemas.openxmlformats.org/officeDocument/2006/relationships/hyperlink" Target="https://eur-lex.europa.eu/legal-content/EN/TXT/?uri=CELEX:52025DC0085" TargetMode="External"/><Relationship Id="rId4" Type="http://schemas.openxmlformats.org/officeDocument/2006/relationships/hyperlink" Target="https://eur-lex.europa.eu/legal-content/EN/TXT/?uri=OJ:L_202401275&amp;pk_keyword=Energy&amp;pk_content=Directive" TargetMode="External"/><Relationship Id="rId9" Type="http://schemas.openxmlformats.org/officeDocument/2006/relationships/hyperlink" Target="https://eur-lex.europa.eu/legal-content/EN/TXT/?uri=CELEX:32022D059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21" Type="http://schemas.openxmlformats.org/officeDocument/2006/relationships/hyperlink" Target="https://research-and-innovation.ec.europa.eu/research-area/environment/bioeconomy/food-systems/food-2030_en" TargetMode="External"/><Relationship Id="rId42"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7"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3" Type="http://schemas.openxmlformats.org/officeDocument/2006/relationships/hyperlink" Target="https://eur-lex.europa.eu/eli/reg/2024/1735/oj/eng" TargetMode="External"/><Relationship Id="rId68"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37"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0"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5"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3"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8"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6"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data.europa.eu/doi/10.2833/2249632" TargetMode="External"/><Relationship Id="rId19" Type="http://schemas.microsoft.com/office/2018/08/relationships/commentsExtensible" Target="commentsExtensible.xml"/><Relationship Id="rId14" Type="http://schemas.microsoft.com/office/2011/relationships/commentsExtended" Target="commentsExtended.xml"/><Relationship Id="rId22"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1597846521&amp;wdenableroaming=1&amp;mscc=1&amp;hid=32D763A1-A03D-A000-61D7-4C95096AC04B.0&amp;uih=sharepointcom&amp;wdlcid=en-US&amp;jsapi=1&amp;jsapiver=v2&amp;corrid=fb3736b1-100a-63bc-7b3b-3c15e0b7973c&amp;usid=fb3736b1-100a-63bc-7b3b-3c15e0b7973c&amp;newsession=1&amp;sftc=1&amp;uihit=docaspx&amp;muv=1&amp;cac=1&amp;sams=1&amp;mtf=1&amp;sfp=1&amp;sdp=1&amp;hch=1&amp;hwfh=1&amp;dchat=1&amp;sc=%7B%22pmo%22%3A%22https%3A%2F%2Feceuropaeu.sharepoint.com%22%2C%22pmshare%22%3Atrue%7D&amp;ctp=LeastProtected&amp;rct=Normal&amp;instantedit=1&amp;wopicomplete=1&amp;wdredirectionreason=Unified_SingleFlush" TargetMode="External"/><Relationship Id="rId27"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30"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35"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3"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8" Type="http://schemas.openxmlformats.org/officeDocument/2006/relationships/hyperlink" Target="https://doi.org/10.2760/3507717" TargetMode="External"/><Relationship Id="rId56"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4"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9" Type="http://schemas.openxmlformats.org/officeDocument/2006/relationships/hyperlink" Target="https://ec.europa.eu/social/main.jsp?langId=en&amp;catId=1588" TargetMode="External"/><Relationship Id="rId8" Type="http://schemas.openxmlformats.org/officeDocument/2006/relationships/webSettings" Target="webSettings.xml"/><Relationship Id="rId51" Type="http://schemas.openxmlformats.org/officeDocument/2006/relationships/hyperlink" Target="https://doi.org/10.2760/3507717"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38"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6"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9"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7"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20" Type="http://schemas.openxmlformats.org/officeDocument/2006/relationships/hyperlink" Target="https://www.nature.com/articles/s41598-023-32705-2" TargetMode="External"/><Relationship Id="rId41"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4"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2"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70"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75"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commission.europa.eu/document/download/ca1c61b7-e413-4877-970b-8ef619fc6b6c_en?filename=SFR-23-beautified-version_en_0.pdf" TargetMode="External"/><Relationship Id="rId28"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36"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9"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7"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10" Type="http://schemas.openxmlformats.org/officeDocument/2006/relationships/endnotes" Target="endnotes.xml"/><Relationship Id="rId31"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44"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2"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0"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65"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coaltransitions.org/projects/cintran" TargetMode="External"/><Relationship Id="rId39"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34"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0"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55" Type="http://schemas.openxmlformats.org/officeDocument/2006/relationships/hyperlink" Target="https://euc-word-edit.officeapps.live.com/we/wordeditorframe.aspx?ui=en-us&amp;rs=en-gb&amp;wopisrc=https%3A%2F%2Feceuropaeu.sharepoint.com%2Fteams%2FGRP-Shapinggreentransition-LeadershipTeamchannel%2F_vti_bin%2Fwopi.ashx%2Ffiles%2F78885be5849a4c0fa9f190549f232024&amp;wdenableroaming=1&amp;mscc=1&amp;hid=390e9784-530e-40e5-9186-504f381e9fbd.0&amp;uih=teams&amp;uiembed=1&amp;wdlcid=en-us&amp;jsapi=1&amp;jsapiver=v2&amp;corrid=4cc5653d-bd97-4de2-a2ec-f95d729e58a8&amp;usid=4cc5653d-bd97-4de2-a2ec-f95d729e58a8&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39721398946&amp;instantedit=1&amp;wopicomplete=1&amp;wdredirectionreason=Unified_SingleFlush" TargetMode="External"/><Relationship Id="rId76" Type="http://schemas.microsoft.com/office/2020/10/relationships/intelligence" Target="intelligence2.xml"/><Relationship Id="rId7" Type="http://schemas.openxmlformats.org/officeDocument/2006/relationships/settings" Target="settings.xml"/><Relationship Id="rId71"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datam.jrc.ec.europa.eu/datam/mashup/EU_FOOD_SYSTEM_MONITORING/index.html" TargetMode="External"/><Relationship Id="rId3" Type="http://schemas.openxmlformats.org/officeDocument/2006/relationships/hyperlink" Target="https://www.nature.com/articles/s41598-023-32705-2" TargetMode="External"/><Relationship Id="rId7" Type="http://schemas.openxmlformats.org/officeDocument/2006/relationships/hyperlink" Target="https://www.sciencedirect.com/science/article/pii/S0301421524001800" TargetMode="External"/><Relationship Id="rId2" Type="http://schemas.openxmlformats.org/officeDocument/2006/relationships/hyperlink" Target="https://data.europa.eu/doi/10.2760/841471" TargetMode="External"/><Relationship Id="rId1" Type="http://schemas.openxmlformats.org/officeDocument/2006/relationships/hyperlink" Target="https://coaltransitions.org/projects/cintran" TargetMode="External"/><Relationship Id="rId6" Type="http://schemas.openxmlformats.org/officeDocument/2006/relationships/hyperlink" Target="https://doi.org/10.1016/j.enpol.2023.113721" TargetMode="External"/><Relationship Id="rId5" Type="http://schemas.openxmlformats.org/officeDocument/2006/relationships/hyperlink" Target="https://www.nature.com/articles/s41558-018-0201-2" TargetMode="External"/><Relationship Id="rId10" Type="http://schemas.openxmlformats.org/officeDocument/2006/relationships/hyperlink" Target="https://joint-research-centre.ec.europa.eu/scientific-activities-z/beyond-gdp-delivering-sustainable-and-inclusive-wellbeing_en" TargetMode="External"/><Relationship Id="rId4" Type="http://schemas.openxmlformats.org/officeDocument/2006/relationships/hyperlink" Target="https://www.sciencedirect.com/science/article/pii/S0921800922003214" TargetMode="External"/><Relationship Id="rId9" Type="http://schemas.openxmlformats.org/officeDocument/2006/relationships/hyperlink" Target="https://www.un.org/en/summit-of-the-future/pact-for-the-future" TargetMode="External"/></Relationships>
</file>

<file path=word/documenttasks/documenttasks1.xml><?xml version="1.0" encoding="utf-8"?>
<t:Tasks xmlns:t="http://schemas.microsoft.com/office/tasks/2019/documenttasks" xmlns:oel="http://schemas.microsoft.com/office/2019/extlst">
  <t:Task id="{BFF253FC-0576-4784-A946-763C6442F99E}">
    <t:Anchor>
      <t:Comment id="626351797"/>
    </t:Anchor>
    <t:History>
      <t:Event id="{C35D159A-3DCC-444E-8CD5-ABEF0EE0DD5D}" time="2023-12-18T13:56:24.39Z">
        <t:Attribution userId="S::giulia.barbero-vignola@ec.europa.eu::1479d97b-2e3a-4278-8e36-66f773dbda5c" userProvider="AD" userName="BARBERO VIGNOLA Giulia (JRC-ISPRA)"/>
        <t:Anchor>
          <t:Comment id="626351797"/>
        </t:Anchor>
        <t:Create/>
      </t:Event>
      <t:Event id="{74671197-FE1A-43F0-8E58-50833B427162}" time="2023-12-18T13:56:24.39Z">
        <t:Attribution userId="S::giulia.barbero-vignola@ec.europa.eu::1479d97b-2e3a-4278-8e36-66f773dbda5c" userProvider="AD" userName="BARBERO VIGNOLA Giulia (JRC-ISPRA)"/>
        <t:Anchor>
          <t:Comment id="626351797"/>
        </t:Anchor>
        <t:Assign userId="S::Michele.MARONI@ext.ec.europa.eu::19bca87d-2592-4504-b3be-4c57cc750ff0" userProvider="AD" userName="MARONI Michele (JRC-ISPRA-EXT)"/>
      </t:Event>
      <t:Event id="{F236291E-11DA-420A-AD88-BCD1E3C23EF2}" time="2023-12-18T13:56:24.39Z">
        <t:Attribution userId="S::giulia.barbero-vignola@ec.europa.eu::1479d97b-2e3a-4278-8e36-66f773dbda5c" userProvider="AD" userName="BARBERO VIGNOLA Giulia (JRC-ISPRA)"/>
        <t:Anchor>
          <t:Comment id="626351797"/>
        </t:Anchor>
        <t:SetTitle title="@MARONI Michele (JRC-ISPRA-EXT) can you please substitute these references with numbers, here as well? thanks :)"/>
      </t:Event>
      <t:Event id="{B300773D-12FC-49CC-B283-A163A330EF9E}" time="2023-12-19T09:33:24.024Z">
        <t:Attribution userId="S::Michele.MARONI@ext.ec.europa.eu::19bca87d-2592-4504-b3be-4c57cc750ff0" userProvider="AD" userName="MARONI Michele (JRC-ISPRA-EXT)"/>
        <t:Progress percentComplete="100"/>
      </t:Event>
    </t:History>
  </t:Task>
  <t:Task id="{B1F6B7FE-C971-4A91-9E66-178D9E110DA4}">
    <t:Anchor>
      <t:Comment id="1596086078"/>
    </t:Anchor>
    <t:History>
      <t:Event id="{C75D9F1B-9AEE-46FE-BFD0-9B8513B4552C}" time="2024-01-26T15:34:06.396Z">
        <t:Attribution userId="S::robert.m'barek@ec.europa.eu::e7ef06c1-b725-4ed3-8354-b1c093f4ebe3" userProvider="AD" userName="M'BAREK Robert (JRC-SEVILLA)"/>
        <t:Anchor>
          <t:Comment id="1596086078"/>
        </t:Anchor>
        <t:Create/>
      </t:Event>
      <t:Event id="{4F2FA71B-79B5-458B-A9D1-1FEC649353BB}" time="2024-01-26T15:34:06.396Z">
        <t:Attribution userId="S::robert.m'barek@ec.europa.eu::e7ef06c1-b725-4ed3-8354-b1c093f4ebe3" userProvider="AD" userName="M'BAREK Robert (JRC-SEVILLA)"/>
        <t:Anchor>
          <t:Comment id="1596086078"/>
        </t:Anchor>
        <t:Assign userId="S::Luisa.MARELLI@ec.europa.eu::78bda841-bac5-4a31-bc15-22549a1dd308" userProvider="AD" userName="MARELLI Luisa (JRC-ISPRA)"/>
      </t:Event>
      <t:Event id="{8A063D32-68FE-4EBB-B04A-7026BD447D02}" time="2024-01-26T15:34:06.396Z">
        <t:Attribution userId="S::robert.m'barek@ec.europa.eu::e7ef06c1-b725-4ed3-8354-b1c093f4ebe3" userProvider="AD" userName="M'BAREK Robert (JRC-SEVILLA)"/>
        <t:Anchor>
          <t:Comment id="1596086078"/>
        </t:Anchor>
        <t:SetTitle title="@MARELLI Luisa (JRC-ISPRA)  suggestion to go back to the latest version and replace this part with &quot;This also entails...&quot;"/>
      </t:Event>
    </t:History>
  </t:Task>
  <t:Task id="{24FAA6FB-E167-47EB-8D24-3E6B6FFB1CDB}">
    <t:Anchor>
      <t:Comment id="1763799777"/>
    </t:Anchor>
    <t:History>
      <t:Event id="{73B46F1E-53D2-4D7D-951E-885E68DB4782}" time="2023-12-18T10:47:26.454Z">
        <t:Attribution userId="S::sarah.mubareka@ec.europa.eu::9cec9021-19bb-4fb6-9a8c-829a05644aa0" userProvider="AD" userName="MUBAREKA Sarah Betoul (JRC-ISPRA)"/>
        <t:Anchor>
          <t:Comment id="1763799777"/>
        </t:Anchor>
        <t:Create/>
      </t:Event>
      <t:Event id="{1526A765-B8A6-4527-8944-BC0A2B5B6B32}" time="2023-12-18T10:47:26.454Z">
        <t:Attribution userId="S::sarah.mubareka@ec.europa.eu::9cec9021-19bb-4fb6-9a8c-829a05644aa0" userProvider="AD" userName="MUBAREKA Sarah Betoul (JRC-ISPRA)"/>
        <t:Anchor>
          <t:Comment id="1763799777"/>
        </t:Anchor>
        <t:Assign userId="S::Laia.DELGADO-CALLICO@ec.europa.eu::840be715-dc1a-449e-9e6e-a6679b46f859" userProvider="AD" userName="DELGADO CALLICO Laia (JRC-PETTEN)"/>
      </t:Event>
      <t:Event id="{D9E47067-3118-417A-8F32-1AD2DE0C20CD}" time="2023-12-18T10:47:26.454Z">
        <t:Attribution userId="S::sarah.mubareka@ec.europa.eu::9cec9021-19bb-4fb6-9a8c-829a05644aa0" userProvider="AD" userName="MUBAREKA Sarah Betoul (JRC-ISPRA)"/>
        <t:Anchor>
          <t:Comment id="1763799777"/>
        </t:Anchor>
        <t:SetTitle title="@DELGADO CALLICO Laia (JRC-PETTEN) the RED targets are technology/solution neutral so I changed the wording (the modelling behind the targets foresee this, but not the targets themselves)"/>
      </t:Event>
      <t:Event id="{D354447B-80FE-4762-95CA-251876610182}" time="2023-12-18T11:11:00.395Z">
        <t:Attribution userId="S::laia.delgado-callico@ec.europa.eu::840be715-dc1a-449e-9e6e-a6679b46f859" userProvider="AD" userName="DELGADO CALLICO Laia (JRC-PETTEN)"/>
        <t:Progress percentComplete="100"/>
      </t:Event>
    </t:History>
  </t:Task>
  <t:Task id="{0955D173-282C-4357-BC49-F5F870692E27}">
    <t:Anchor>
      <t:Comment id="1098197433"/>
    </t:Anchor>
    <t:History>
      <t:Event id="{5DE1302D-3C34-420C-93AD-45EAA9091E51}" time="2023-12-19T08:15:22.442Z">
        <t:Attribution userId="S::matteo.trane@ec.europa.eu::c4ad00ef-ce74-4877-8364-cbec69e460c1" userProvider="AD" userName="TRANE Matteo (JRC-ISPRA)"/>
        <t:Anchor>
          <t:Comment id="1098197433"/>
        </t:Anchor>
        <t:Create/>
      </t:Event>
      <t:Event id="{F692A294-A075-4222-BC95-DFF27C9912C2}" time="2023-12-19T08:15:22.442Z">
        <t:Attribution userId="S::matteo.trane@ec.europa.eu::c4ad00ef-ce74-4877-8364-cbec69e460c1" userProvider="AD" userName="TRANE Matteo (JRC-ISPRA)"/>
        <t:Anchor>
          <t:Comment id="1098197433"/>
        </t:Anchor>
        <t:Assign userId="S::Giulia.BARBERO-VIGNOLA@ec.europa.eu::1479d97b-2e3a-4278-8e36-66f773dbda5c" userProvider="AD" userName="BARBERO VIGNOLA Giulia (JRC-ISPRA)"/>
      </t:Event>
      <t:Event id="{3F128CB7-2804-4864-B8CE-46A14BC88BA0}" time="2023-12-19T08:15:22.442Z">
        <t:Attribution userId="S::matteo.trane@ec.europa.eu::c4ad00ef-ce74-4877-8364-cbec69e460c1" userProvider="AD" userName="TRANE Matteo (JRC-ISPRA)"/>
        <t:Anchor>
          <t:Comment id="1098197433"/>
        </t:Anchor>
        <t:SetTitle title="@BARBERO VIGNOLA Giulia (JRC-ISPRA) new paragraph"/>
      </t:Event>
      <t:Event id="{7642F8BA-C6CB-4891-8CD3-B86167EF6F58}" time="2023-12-20T08:33:25.412Z">
        <t:Attribution userId="S::matteo.trane@ec.europa.eu::c4ad00ef-ce74-4877-8364-cbec69e460c1" userProvider="AD" userName="TRANE Matteo (JRC-ISPRA)"/>
        <t:Progress percentComplete="100"/>
      </t:Event>
    </t:History>
  </t:Task>
  <t:Task id="{3841738E-A3FE-4678-8D89-BFDBB3B7AD15}">
    <t:Anchor>
      <t:Comment id="920171046"/>
    </t:Anchor>
    <t:History>
      <t:Event id="{23223EC6-3121-4075-9DFE-7600C976FD31}" time="2023-12-20T16:10:31.732Z">
        <t:Attribution userId="S::steve.borchardt@ext.ec.europa.eu::d5f310b6-46b6-479b-9d3d-8c044f1f1933" userProvider="AD" userName="BORCHARDT Steve (JRC-ISPRA-EXT)"/>
        <t:Anchor>
          <t:Comment id="920171046"/>
        </t:Anchor>
        <t:Create/>
      </t:Event>
      <t:Event id="{F9245963-6B8B-477B-9BF7-EF0A7FEDCC95}" time="2023-12-20T16:10:31.732Z">
        <t:Attribution userId="S::steve.borchardt@ext.ec.europa.eu::d5f310b6-46b6-479b-9d3d-8c044f1f1933" userProvider="AD" userName="BORCHARDT Steve (JRC-ISPRA-EXT)"/>
        <t:Anchor>
          <t:Comment id="920171046"/>
        </t:Anchor>
        <t:Assign userId="S::Matteo.TRANE@ec.europa.eu::c4ad00ef-ce74-4877-8364-cbec69e460c1" userProvider="AD" userName="TRANE Matteo (JRC-ISPRA)"/>
      </t:Event>
      <t:Event id="{B76177D0-6344-4B03-891B-6A46B1A1634A}" time="2023-12-20T16:10:31.732Z">
        <t:Attribution userId="S::steve.borchardt@ext.ec.europa.eu::d5f310b6-46b6-479b-9d3d-8c044f1f1933" userProvider="AD" userName="BORCHARDT Steve (JRC-ISPRA-EXT)"/>
        <t:Anchor>
          <t:Comment id="920171046"/>
        </t:Anchor>
        <t:SetTitle title="@TRANE Matteo (JRC-ISPRA) not sure I fully understood this sentence?"/>
      </t:Event>
      <t:Event id="{32CA16B3-CBE0-4E54-9343-5DD5435428CE}" time="2023-12-20T16:43:54.824Z">
        <t:Attribution userId="S::matteo.trane@ec.europa.eu::c4ad00ef-ce74-4877-8364-cbec69e460c1" userProvider="AD" userName="TRANE Matteo (JRC-ISPRA)"/>
        <t:Progress percentComplete="100"/>
      </t:Event>
    </t:History>
  </t:Task>
  <t:Task id="{4E00CD53-D931-452D-9C35-0B49810546FA}">
    <t:Anchor>
      <t:Comment id="322593570"/>
    </t:Anchor>
    <t:History>
      <t:Event id="{059ABCB3-B578-44FE-B9CF-004410FC7B3D}" time="2023-12-21T09:31:05.031Z">
        <t:Attribution userId="S::michele.maroni@ext.ec.europa.eu::19bca87d-2592-4504-b3be-4c57cc750ff0" userProvider="AD" userName="MARONI Michele (JRC-ISPRA-EXT)"/>
        <t:Anchor>
          <t:Comment id="322593570"/>
        </t:Anchor>
        <t:Create/>
      </t:Event>
      <t:Event id="{F7DA83F7-BBAF-4CE2-863F-E1AFD96D9445}" time="2023-12-21T09:31:05.031Z">
        <t:Attribution userId="S::michele.maroni@ext.ec.europa.eu::19bca87d-2592-4504-b3be-4c57cc750ff0" userProvider="AD" userName="MARONI Michele (JRC-ISPRA-EXT)"/>
        <t:Anchor>
          <t:Comment id="322593570"/>
        </t:Anchor>
        <t:Assign userId="S::Michele.MARONI@ext.ec.europa.eu::19bca87d-2592-4504-b3be-4c57cc750ff0" userProvider="AD" userName="MARONI Michele (JRC-ISPRA-EXT)"/>
      </t:Event>
      <t:Event id="{45FFA1E9-4083-4D8F-93EA-B5BD9FE92498}" time="2023-12-21T09:31:05.031Z">
        <t:Attribution userId="S::michele.maroni@ext.ec.europa.eu::19bca87d-2592-4504-b3be-4c57cc750ff0" userProvider="AD" userName="MARONI Michele (JRC-ISPRA-EXT)"/>
        <t:Anchor>
          <t:Comment id="322593570"/>
        </t:Anchor>
        <t:SetTitle title="@MARONI Michele (JRC-ISPRA-EXT)"/>
      </t:Event>
      <t:Event id="{F901B8B7-9F1D-4C28-9E1D-8F68B0BC0243}" time="2023-12-21T11:51:10.9Z">
        <t:Attribution userId="S::Michele.MARONI@ext.ec.europa.eu::19bca87d-2592-4504-b3be-4c57cc750ff0" userProvider="AD" userName="MARONI Michele (JRC-ISPRA-EXT)"/>
        <t:Progress percentComplete="100"/>
      </t:Event>
    </t:History>
  </t:Task>
  <t:Task id="{F4AF2444-8F98-4770-B870-59E0BD312B5D}">
    <t:Anchor>
      <t:Comment id="148806489"/>
    </t:Anchor>
    <t:History>
      <t:Event id="{D32772F7-0503-429D-86D7-E142E81FC80D}" time="2023-12-21T10:46:17.137Z">
        <t:Attribution userId="S::Michele.MARONI@ext.ec.europa.eu::19bca87d-2592-4504-b3be-4c57cc750ff0" userProvider="AD" userName="MARONI Michele (JRC-ISPRA-EXT)"/>
        <t:Anchor>
          <t:Comment id="148806489"/>
        </t:Anchor>
        <t:Create/>
      </t:Event>
      <t:Event id="{1108AD80-9217-4869-8DFA-84DC719C097E}" time="2023-12-21T10:46:17.137Z">
        <t:Attribution userId="S::Michele.MARONI@ext.ec.europa.eu::19bca87d-2592-4504-b3be-4c57cc750ff0" userProvider="AD" userName="MARONI Michele (JRC-ISPRA-EXT)"/>
        <t:Anchor>
          <t:Comment id="148806489"/>
        </t:Anchor>
        <t:Assign userId="S::Michele.MARONI@ext.ec.europa.eu::19bca87d-2592-4504-b3be-4c57cc750ff0" userProvider="AD" userName="MARONI Michele (JRC-ISPRA-EXT)"/>
      </t:Event>
      <t:Event id="{37D453A7-69F2-4E3B-AECD-23ACBDCBC6A7}" time="2023-12-21T10:46:17.137Z">
        <t:Attribution userId="S::Michele.MARONI@ext.ec.europa.eu::19bca87d-2592-4504-b3be-4c57cc750ff0" userProvider="AD" userName="MARONI Michele (JRC-ISPRA-EXT)"/>
        <t:Anchor>
          <t:Comment id="148806489"/>
        </t:Anchor>
        <t:SetTitle title="@MARONI Michele (JRC-ISPRA-EXT) "/>
      </t:Event>
      <t:Event id="{81DDFEA1-5B23-4F59-AAA4-3FE4CF7A34DD}" time="2023-12-21T11:17:40.495Z">
        <t:Attribution userId="S::Michele.MARONI@ext.ec.europa.eu::19bca87d-2592-4504-b3be-4c57cc750ff0" userProvider="AD" userName="MARONI Michele (JRC-ISPRA-EXT)"/>
        <t:Progress percentComplete="100"/>
      </t:Event>
    </t:History>
  </t:Task>
  <t:Task id="{BC4FF2FF-1B74-4C56-B7AC-873D08ACA48B}">
    <t:Anchor>
      <t:Comment id="38839274"/>
    </t:Anchor>
    <t:History>
      <t:Event id="{5234DDF5-18B7-4464-813E-BEECAC2DF26C}" time="2023-12-18T17:26:44.555Z">
        <t:Attribution userId="S::chiara.gastaldi@ec.europa.eu::c8b7d82c-d0c9-47f2-bd65-0a59874a04b9" userProvider="AD" userName="GASTALDI Chiara (JRC-ISPRA)"/>
        <t:Anchor>
          <t:Comment id="38839274"/>
        </t:Anchor>
        <t:Create/>
      </t:Event>
      <t:Event id="{A1F5EB0C-6D25-4ECD-8C66-D40C4EABBA82}" time="2023-12-18T17:26:44.555Z">
        <t:Attribution userId="S::chiara.gastaldi@ec.europa.eu::c8b7d82c-d0c9-47f2-bd65-0a59874a04b9" userProvider="AD" userName="GASTALDI Chiara (JRC-ISPRA)"/>
        <t:Anchor>
          <t:Comment id="38839274"/>
        </t:Anchor>
        <t:Assign userId="S::Steve.BORCHARDT@ext.ec.europa.eu::d5f310b6-46b6-479b-9d3d-8c044f1f1933" userProvider="AD" userName="BORCHARDT Steve (JRC-ISPRA-EXT)"/>
      </t:Event>
      <t:Event id="{793D2EEB-F334-4E38-9E56-24B80D2FAAF1}" time="2023-12-18T17:26:44.555Z">
        <t:Attribution userId="S::chiara.gastaldi@ec.europa.eu::c8b7d82c-d0c9-47f2-bd65-0a59874a04b9" userProvider="AD" userName="GASTALDI Chiara (JRC-ISPRA)"/>
        <t:Anchor>
          <t:Comment id="38839274"/>
        </t:Anchor>
        <t:SetTitle title="@BORCHARDT Steve (JRC-ISPRA-EXT) do you mean that the true cost of biodiversity loss is not accounted (as in Natural Capital accounting)? If so, and if this barrier was in the fiches, then maybe better make it clearer"/>
      </t:Event>
      <t:Event id="{64B824A0-252E-4CB9-BADB-14D6D209893A}" time="2023-12-18T20:50:32.385Z">
        <t:Attribution userId="S::steve.borchardt@ext.ec.europa.eu::d5f310b6-46b6-479b-9d3d-8c044f1f1933" userProvider="AD" userName="BORCHARDT Steve (JRC-ISPRA-EXT)"/>
        <t:Progress percentComplete="100"/>
      </t:Event>
    </t:History>
  </t:Task>
  <t:Task id="{856E6AE5-94DE-4DDC-922A-1E2E9E1C0E1B}">
    <t:Anchor>
      <t:Comment id="1076273960"/>
    </t:Anchor>
    <t:History>
      <t:Event id="{BE2C8171-E5F6-4CC2-BA91-1772BEB6D1D4}" time="2023-12-18T14:06:59.603Z">
        <t:Attribution userId="S::giulia.barbero-vignola@ec.europa.eu::1479d97b-2e3a-4278-8e36-66f773dbda5c" userProvider="AD" userName="BARBERO VIGNOLA Giulia (JRC-ISPRA)"/>
        <t:Anchor>
          <t:Comment id="1414174875"/>
        </t:Anchor>
        <t:Create/>
      </t:Event>
      <t:Event id="{48EEC601-F5C7-40DE-AEC1-C5A6BA29D05F}" time="2023-12-18T14:06:59.603Z">
        <t:Attribution userId="S::giulia.barbero-vignola@ec.europa.eu::1479d97b-2e3a-4278-8e36-66f773dbda5c" userProvider="AD" userName="BARBERO VIGNOLA Giulia (JRC-ISPRA)"/>
        <t:Anchor>
          <t:Comment id="1414174875"/>
        </t:Anchor>
        <t:Assign userId="S::Michele.MARONI@ext.ec.europa.eu::19bca87d-2592-4504-b3be-4c57cc750ff0" userProvider="AD" userName="MARONI Michele (JRC-ISPRA-EXT)"/>
      </t:Event>
      <t:Event id="{FF852B98-A84D-4DD9-85D0-6C01A65A0677}" time="2023-12-18T14:06:59.603Z">
        <t:Attribution userId="S::giulia.barbero-vignola@ec.europa.eu::1479d97b-2e3a-4278-8e36-66f773dbda5c" userProvider="AD" userName="BARBERO VIGNOLA Giulia (JRC-ISPRA)"/>
        <t:Anchor>
          <t:Comment id="1414174875"/>
        </t:Anchor>
        <t:SetTitle title="JRC study reference: Sala, S., De Laurentiis, V. and Sanye Mengual, E., Food consumption and waste: environmental impacts from a supply chain perspective, European Commission, 2023, JRC129245. @MARONI Michele (JRC-ISPRA-EXT)"/>
      </t:Event>
      <t:Event id="{4B809E85-5EDB-41C3-B7E8-1DF9C771690B}" time="2023-12-19T09:48:10.566Z">
        <t:Attribution userId="S::Michele.MARONI@ext.ec.europa.eu::19bca87d-2592-4504-b3be-4c57cc750ff0" userProvider="AD" userName="MARONI Michele (JRC-ISPRA-EXT)"/>
        <t:Progress percentComplete="100"/>
      </t:Event>
    </t:History>
  </t:Task>
  <t:Task id="{75C33774-1623-4541-9129-2E3DE0B37C32}">
    <t:Anchor>
      <t:Comment id="36023234"/>
    </t:Anchor>
    <t:History>
      <t:Event id="{A1B52D84-A78E-4F62-97F0-6634C6F0AB8E}" time="2023-12-20T12:38:50.632Z">
        <t:Attribution userId="S::esther.sanye-mengual@ec.europa.eu::927fc2be-1048-4ed7-b486-020a1fec906b" userProvider="AD" userName="SANYE MENGUAL Esther (JRC-ISPRA)"/>
        <t:Anchor>
          <t:Comment id="36023234"/>
        </t:Anchor>
        <t:Create/>
      </t:Event>
      <t:Event id="{42E2CB5C-5C4E-4253-AFD2-D0A8A1598E7D}" time="2023-12-20T12:38:50.632Z">
        <t:Attribution userId="S::esther.sanye-mengual@ec.europa.eu::927fc2be-1048-4ed7-b486-020a1fec906b" userProvider="AD" userName="SANYE MENGUAL Esther (JRC-ISPRA)"/>
        <t:Anchor>
          <t:Comment id="36023234"/>
        </t:Anchor>
        <t:Assign userId="S::Giulia.BARBERO-VIGNOLA@ec.europa.eu::1479d97b-2e3a-4278-8e36-66f773dbda5c" userProvider="AD" userName="BARBERO VIGNOLA Giulia (JRC-ISPRA)"/>
      </t:Event>
      <t:Event id="{FB89FA26-02F1-4D9F-8E51-1488ADCD8A9F}" time="2023-12-20T12:38:50.632Z">
        <t:Attribution userId="S::esther.sanye-mengual@ec.europa.eu::927fc2be-1048-4ed7-b486-020a1fec906b" userProvider="AD" userName="SANYE MENGUAL Esther (JRC-ISPRA)"/>
        <t:Anchor>
          <t:Comment id="36023234"/>
        </t:Anchor>
        <t:SetTitle title="@BARBERO VIGNOLA Giulia (JRC-ISPRA) - check out in the final version that the table is aligned. At least in the browser it shows not aligned between rows."/>
      </t:Event>
      <t:Event id="{2BFB502A-1C37-4C3E-B2FF-F78BD4A7E4DF}" time="2023-12-20T13:56:23.483Z">
        <t:Attribution userId="S::giulia.barbero-vignola@ec.europa.eu::1479d97b-2e3a-4278-8e36-66f773dbda5c" userProvider="AD" userName="BARBERO VIGNOLA Giulia (JRC-ISPRA)"/>
        <t:Progress percentComplete="100"/>
      </t:Event>
    </t:History>
  </t:Task>
  <t:Task id="{FB855ACC-7DB0-4051-8CEE-8078C479F177}">
    <t:Anchor>
      <t:Comment id="1520997130"/>
    </t:Anchor>
    <t:History>
      <t:Event id="{DC9734C1-EEE0-4A7F-8E34-CE3365A784D4}" time="2024-01-25T13:21:01.785Z">
        <t:Attribution userId="S::luisa.marelli@ec.europa.eu::78bda841-bac5-4a31-bc15-22549a1dd308" userProvider="AD" userName="MARELLI Luisa (JRC-ISPRA)"/>
        <t:Anchor>
          <t:Comment id="1520997130"/>
        </t:Anchor>
        <t:Create/>
      </t:Event>
      <t:Event id="{E4E0811B-5895-4017-91EA-48779F23574A}" time="2024-01-25T13:21:01.785Z">
        <t:Attribution userId="S::luisa.marelli@ec.europa.eu::78bda841-bac5-4a31-bc15-22549a1dd308" userProvider="AD" userName="MARELLI Luisa (JRC-ISPRA)"/>
        <t:Anchor>
          <t:Comment id="1520997130"/>
        </t:Anchor>
        <t:Assign userId="S::Michele.MARONI@ext.ec.europa.eu::19bca87d-2592-4504-b3be-4c57cc750ff0" userProvider="AD" userName="MARONI Michele (JRC-ISPRA-EXT)"/>
      </t:Event>
      <t:Event id="{8785C5BD-0D5E-44DA-9B46-A8CA319EA495}" time="2024-01-25T13:21:01.785Z">
        <t:Attribution userId="S::luisa.marelli@ec.europa.eu::78bda841-bac5-4a31-bc15-22549a1dd308" userProvider="AD" userName="MARELLI Luisa (JRC-ISPRA)"/>
        <t:Anchor>
          <t:Comment id="1520997130"/>
        </t:Anchor>
        <t:SetTitle title="@MARONI Michele (JRC-ISPRA-EXT)"/>
      </t:Event>
      <t:Event id="{BB4EE52A-016C-4A56-88F5-AEBA0EFF821E}" time="2024-01-26T11:49:02.143Z">
        <t:Attribution userId="S::Michele.MARONI@ext.ec.europa.eu::19bca87d-2592-4504-b3be-4c57cc750ff0" userProvider="AD" userName="MARONI Michele (JRC-ISPRA-EXT)"/>
        <t:Progress percentComplete="100"/>
      </t:Event>
    </t:History>
  </t:Task>
  <t:Task id="{1D8A55D3-B03C-487C-9A77-169C1D567832}">
    <t:Anchor>
      <t:Comment id="963602470"/>
    </t:Anchor>
    <t:History>
      <t:Event id="{799ED9B9-CE1A-41A5-A412-B3FD6827E66A}" time="2023-12-21T09:31:26.548Z">
        <t:Attribution userId="S::michele.maroni@ext.ec.europa.eu::19bca87d-2592-4504-b3be-4c57cc750ff0" userProvider="AD" userName="MARONI Michele (JRC-ISPRA-EXT)"/>
        <t:Anchor>
          <t:Comment id="963602470"/>
        </t:Anchor>
        <t:Create/>
      </t:Event>
      <t:Event id="{23041655-C662-4247-B9AB-52929F1CEF6A}" time="2023-12-21T09:31:26.548Z">
        <t:Attribution userId="S::michele.maroni@ext.ec.europa.eu::19bca87d-2592-4504-b3be-4c57cc750ff0" userProvider="AD" userName="MARONI Michele (JRC-ISPRA-EXT)"/>
        <t:Anchor>
          <t:Comment id="963602470"/>
        </t:Anchor>
        <t:Assign userId="S::Michele.MARONI@ext.ec.europa.eu::19bca87d-2592-4504-b3be-4c57cc750ff0" userProvider="AD" userName="MARONI Michele (JRC-ISPRA-EXT)"/>
      </t:Event>
      <t:Event id="{9477E99D-9C00-49F5-989F-44D681043CD4}" time="2023-12-21T09:31:26.548Z">
        <t:Attribution userId="S::michele.maroni@ext.ec.europa.eu::19bca87d-2592-4504-b3be-4c57cc750ff0" userProvider="AD" userName="MARONI Michele (JRC-ISPRA-EXT)"/>
        <t:Anchor>
          <t:Comment id="963602470"/>
        </t:Anchor>
        <t:SetTitle title="@MARONI Michele (JRC-ISPRA-EXT)"/>
      </t:Event>
      <t:Event id="{42EC45D5-B765-4C2E-8A9F-C11B130B9A81}" time="2023-12-21T10:53:19.295Z">
        <t:Attribution userId="S::Michele.MARONI@ext.ec.europa.eu::19bca87d-2592-4504-b3be-4c57cc750ff0" userProvider="AD" userName="MARONI Michele (JRC-ISPRA-EXT)"/>
        <t:Progress percentComplete="100"/>
      </t:Event>
    </t:History>
  </t:Task>
  <t:Task id="{6CD3972A-B953-4E00-9A3C-506558714525}">
    <t:Anchor>
      <t:Comment id="82685734"/>
    </t:Anchor>
    <t:History>
      <t:Event id="{88E0FEE1-C529-49A3-AA59-FD02929E0A93}" time="2023-12-21T11:58:23.953Z">
        <t:Attribution userId="S::matteo.trane@ec.europa.eu::c4ad00ef-ce74-4877-8364-cbec69e460c1" userProvider="AD" userName="TRANE Matteo (JRC-ISPRA)"/>
        <t:Anchor>
          <t:Comment id="1278135854"/>
        </t:Anchor>
        <t:Create/>
      </t:Event>
      <t:Event id="{94562054-5C01-498F-9BE8-7BAC006220E6}" time="2023-12-21T11:58:23.953Z">
        <t:Attribution userId="S::matteo.trane@ec.europa.eu::c4ad00ef-ce74-4877-8364-cbec69e460c1" userProvider="AD" userName="TRANE Matteo (JRC-ISPRA)"/>
        <t:Anchor>
          <t:Comment id="1278135854"/>
        </t:Anchor>
        <t:Assign userId="S::Chiara.GASTALDI@ec.europa.eu::c8b7d82c-d0c9-47f2-bd65-0a59874a04b9" userProvider="AD" userName="GASTALDI Chiara (JRC-ISPRA)"/>
      </t:Event>
      <t:Event id="{25D74D94-EBCE-415E-B9DE-71028D78C12C}" time="2023-12-21T11:58:23.953Z">
        <t:Attribution userId="S::matteo.trane@ec.europa.eu::c4ad00ef-ce74-4877-8364-cbec69e460c1" userProvider="AD" userName="TRANE Matteo (JRC-ISPRA)"/>
        <t:Anchor>
          <t:Comment id="1278135854"/>
        </t:Anchor>
        <t:SetTitle title="Have you done it @GASTALDI Chiara (JRC-ISPRA) ?"/>
      </t:Event>
    </t:History>
  </t:Task>
  <t:Task id="{D94D1192-F84C-4EF5-9593-3FC92A20E68F}">
    <t:Anchor>
      <t:Comment id="247279738"/>
    </t:Anchor>
    <t:History>
      <t:Event id="{3D823D8C-3CD7-4F79-AF0D-B8157FF630D6}" time="2023-12-21T09:32:05.052Z">
        <t:Attribution userId="S::michele.maroni@ext.ec.europa.eu::19bca87d-2592-4504-b3be-4c57cc750ff0" userProvider="AD" userName="MARONI Michele (JRC-ISPRA-EXT)"/>
        <t:Anchor>
          <t:Comment id="247279738"/>
        </t:Anchor>
        <t:Create/>
      </t:Event>
      <t:Event id="{353AC2F7-F8E8-4A7C-8660-9FACEEE7C81E}" time="2023-12-21T09:32:05.052Z">
        <t:Attribution userId="S::michele.maroni@ext.ec.europa.eu::19bca87d-2592-4504-b3be-4c57cc750ff0" userProvider="AD" userName="MARONI Michele (JRC-ISPRA-EXT)"/>
        <t:Anchor>
          <t:Comment id="247279738"/>
        </t:Anchor>
        <t:Assign userId="S::Michele.MARONI@ext.ec.europa.eu::19bca87d-2592-4504-b3be-4c57cc750ff0" userProvider="AD" userName="MARONI Michele (JRC-ISPRA-EXT)"/>
      </t:Event>
      <t:Event id="{5E8BD10C-2753-491D-A015-FD4BDE8725C6}" time="2023-12-21T09:32:05.052Z">
        <t:Attribution userId="S::michele.maroni@ext.ec.europa.eu::19bca87d-2592-4504-b3be-4c57cc750ff0" userProvider="AD" userName="MARONI Michele (JRC-ISPRA-EXT)"/>
        <t:Anchor>
          <t:Comment id="247279738"/>
        </t:Anchor>
        <t:SetTitle title="@MARONI Michele (JRC-ISPRA-EXT)"/>
      </t:Event>
      <t:Event id="{7CBE3224-D9E5-42B4-B4A2-85AA75E14473}" time="2023-12-21T11:07:00.084Z">
        <t:Attribution userId="S::Michele.MARONI@ext.ec.europa.eu::19bca87d-2592-4504-b3be-4c57cc750ff0" userProvider="AD" userName="MARONI Michele (JRC-ISPRA-EXT)"/>
        <t:Progress percentComplete="100"/>
      </t:Event>
    </t:History>
  </t:Task>
  <t:Task id="{C1A5BA0A-71CF-40D8-9C4E-011810320D89}">
    <t:Anchor>
      <t:Comment id="1146750537"/>
    </t:Anchor>
    <t:History>
      <t:Event id="{7D98FC9B-D32C-48D3-9806-10F4EF0D4332}" time="2023-12-21T10:45:56.572Z">
        <t:Attribution userId="S::Michele.MARONI@ext.ec.europa.eu::19bca87d-2592-4504-b3be-4c57cc750ff0" userProvider="AD" userName="MARONI Michele (JRC-ISPRA-EXT)"/>
        <t:Anchor>
          <t:Comment id="1146750537"/>
        </t:Anchor>
        <t:Create/>
      </t:Event>
      <t:Event id="{D842CF1D-ED2B-4898-A70F-0CDE1E07BD5D}" time="2023-12-21T10:45:56.572Z">
        <t:Attribution userId="S::Michele.MARONI@ext.ec.europa.eu::19bca87d-2592-4504-b3be-4c57cc750ff0" userProvider="AD" userName="MARONI Michele (JRC-ISPRA-EXT)"/>
        <t:Anchor>
          <t:Comment id="1146750537"/>
        </t:Anchor>
        <t:Assign userId="S::Michele.MARONI@ext.ec.europa.eu::19bca87d-2592-4504-b3be-4c57cc750ff0" userProvider="AD" userName="MARONI Michele (JRC-ISPRA-EXT)"/>
      </t:Event>
      <t:Event id="{BD733801-8FDF-4AEC-8F07-715DF2E8F9A6}" time="2023-12-21T10:45:56.572Z">
        <t:Attribution userId="S::Michele.MARONI@ext.ec.europa.eu::19bca87d-2592-4504-b3be-4c57cc750ff0" userProvider="AD" userName="MARONI Michele (JRC-ISPRA-EXT)"/>
        <t:Anchor>
          <t:Comment id="1146750537"/>
        </t:Anchor>
        <t:SetTitle title="@MARONI Michele (JRC-ISPRA-EXT) "/>
      </t:Event>
      <t:Event id="{BF7BBF61-A014-42BA-958B-0741EC543995}" time="2023-12-21T11:16:11.95Z">
        <t:Attribution userId="S::Michele.MARONI@ext.ec.europa.eu::19bca87d-2592-4504-b3be-4c57cc750ff0" userProvider="AD" userName="MARONI Michele (JRC-ISPRA-EXT)"/>
        <t:Progress percentComplete="100"/>
      </t:Event>
    </t:History>
  </t:Task>
  <t:Task id="{3EDF1902-508B-4F52-9CAB-09CAA3255427}">
    <t:Anchor>
      <t:Comment id="1816933165"/>
    </t:Anchor>
    <t:History>
      <t:Event id="{60A08C4C-61B8-440D-98DB-78CF88F64A8C}" time="2024-01-12T08:46:36.351Z">
        <t:Attribution userId="S::matteo.trane@ec.europa.eu::c4ad00ef-ce74-4877-8364-cbec69e460c1" userProvider="AD" userName="TRANE Matteo (JRC-ISPRA)"/>
        <t:Anchor>
          <t:Comment id="1525216450"/>
        </t:Anchor>
        <t:Create/>
      </t:Event>
      <t:Event id="{894BB788-B810-4145-A995-52D898761894}" time="2024-01-12T08:46:36.351Z">
        <t:Attribution userId="S::matteo.trane@ec.europa.eu::c4ad00ef-ce74-4877-8364-cbec69e460c1" userProvider="AD" userName="TRANE Matteo (JRC-ISPRA)"/>
        <t:Anchor>
          <t:Comment id="1525216450"/>
        </t:Anchor>
        <t:Assign userId="S::Laia.DELGADO-CALLICO@ec.europa.eu::840be715-dc1a-449e-9e6e-a6679b46f859" userProvider="AD" userName="DELGADO CALLICO Laia (JRC-PETTEN)"/>
      </t:Event>
      <t:Event id="{3BD9E484-6E3A-4FC3-ACE1-1EADC1E1321B}" time="2024-01-12T08:46:36.351Z">
        <t:Attribution userId="S::matteo.trane@ec.europa.eu::c4ad00ef-ce74-4877-8364-cbec69e460c1" userProvider="AD" userName="TRANE Matteo (JRC-ISPRA)"/>
        <t:Anchor>
          <t:Comment id="1525216450"/>
        </t:Anchor>
        <t:SetTitle title="@DELGADO CALLICO Laia (JRC-PETTEN) updated in the database, could you please update it in the Annex accordingly? Thank you."/>
      </t:Event>
    </t:History>
  </t:Task>
  <t:Task id="{954A0A67-92C8-4936-8DDD-5EDFBC5BB23E}">
    <t:Anchor>
      <t:Comment id="1729174423"/>
    </t:Anchor>
    <t:History>
      <t:Event id="{FE8C30C1-8DFD-4FD0-974C-BF7F8D03A84D}" time="2024-11-04T14:28:59.402Z">
        <t:Attribution userId="S::stefano.cisternino@ext.ec.europa.eu::40eeadf1-41b1-4aeb-b929-bc5e3c6a6913" userProvider="AD" userName="CISTERNINO Stefano (JRC-ISPRA-EXT)"/>
        <t:Anchor>
          <t:Comment id="1729174423"/>
        </t:Anchor>
        <t:Create/>
      </t:Event>
      <t:Event id="{2149A75B-B883-4167-932C-AF1FEFE56191}" time="2024-11-04T14:28:59.402Z">
        <t:Attribution userId="S::stefano.cisternino@ext.ec.europa.eu::40eeadf1-41b1-4aeb-b929-bc5e3c6a6913" userProvider="AD" userName="CISTERNINO Stefano (JRC-ISPRA-EXT)"/>
        <t:Anchor>
          <t:Comment id="1729174423"/>
        </t:Anchor>
        <t:Assign userId="S::Laia.DELGADO-CALLICO@ec.europa.eu::840be715-dc1a-449e-9e6e-a6679b46f859" userProvider="AD" userName="DELGADO CALLICO Laia (JRC-PETTEN)"/>
      </t:Event>
      <t:Event id="{C940F5F3-012C-4667-BAC2-3622F1F9036F}" time="2024-11-04T14:28:59.402Z">
        <t:Attribution userId="S::stefano.cisternino@ext.ec.europa.eu::40eeadf1-41b1-4aeb-b929-bc5e3c6a6913" userProvider="AD" userName="CISTERNINO Stefano (JRC-ISPRA-EXT)"/>
        <t:Anchor>
          <t:Comment id="1729174423"/>
        </t:Anchor>
        <t:SetTitle title="@DELGADO CALLICO Laia (JRC-PETTEN) I had to revise the entire text in order to make it shorter. check if the parts you included work for you or you want to rephrase, expand, cut them"/>
      </t:Event>
    </t:History>
  </t:Task>
  <t:Task id="{665641B2-8395-45BA-A4CD-D72B745C2592}">
    <t:Anchor>
      <t:Comment id="720940388"/>
    </t:Anchor>
    <t:History>
      <t:Event id="{C88A3011-10C9-483E-A023-876D89828611}" time="2024-01-09T14:21:36.038Z">
        <t:Attribution userId="S::chiara.gastaldi@ec.europa.eu::c8b7d82c-d0c9-47f2-bd65-0a59874a04b9" userProvider="AD" userName="GASTALDI Chiara (JRC-ISPRA)"/>
        <t:Anchor>
          <t:Comment id="1309332294"/>
        </t:Anchor>
        <t:Create/>
      </t:Event>
      <t:Event id="{80B5DF28-CE6B-471B-9649-ED5D3236AFDB}" time="2024-01-09T14:21:36.038Z">
        <t:Attribution userId="S::chiara.gastaldi@ec.europa.eu::c8b7d82c-d0c9-47f2-bd65-0a59874a04b9" userProvider="AD" userName="GASTALDI Chiara (JRC-ISPRA)"/>
        <t:Anchor>
          <t:Comment id="1309332294"/>
        </t:Anchor>
        <t:Assign userId="S::Michele.MARONI@ext.ec.europa.eu::19bca87d-2592-4504-b3be-4c57cc750ff0" userProvider="AD" userName="MARONI Michele (JRC-ISPRA-EXT)"/>
      </t:Event>
      <t:Event id="{1B55952F-529E-4238-ADA2-33BE0613DD65}" time="2024-01-09T14:21:36.038Z">
        <t:Attribution userId="S::chiara.gastaldi@ec.europa.eu::c8b7d82c-d0c9-47f2-bd65-0a59874a04b9" userProvider="AD" userName="GASTALDI Chiara (JRC-ISPRA)"/>
        <t:Anchor>
          <t:Comment id="1309332294"/>
        </t:Anchor>
        <t:SetTitle title="@MARONI Michele (JRC-ISPRA-EXT)"/>
      </t:Event>
      <t:Event id="{E7C09609-6A00-4AB7-88E9-8BC91F407419}" time="2024-01-16T15:09:01.061Z">
        <t:Attribution userId="S::Michele.MARONI@ext.ec.europa.eu::19bca87d-2592-4504-b3be-4c57cc750ff0" userProvider="AD" userName="MARONI Michele (JRC-ISPRA-EXT)"/>
        <t:Anchor>
          <t:Comment id="655171243"/>
        </t:Anchor>
        <t:UnassignAll/>
      </t:Event>
      <t:Event id="{DFD25812-84DB-40DD-89F5-1C44623868DD}" time="2024-01-16T15:09:01.061Z">
        <t:Attribution userId="S::Michele.MARONI@ext.ec.europa.eu::19bca87d-2592-4504-b3be-4c57cc750ff0" userProvider="AD" userName="MARONI Michele (JRC-ISPRA-EXT)"/>
        <t:Anchor>
          <t:Comment id="655171243"/>
        </t:Anchor>
        <t:Assign userId="S::Chiara.GASTALDI@ec.europa.eu::c8b7d82c-d0c9-47f2-bd65-0a59874a04b9" userProvider="AD" userName="GASTALDI Chiara (JRC-ISPRA)"/>
      </t:Event>
      <t:Event id="{223DFC32-01BF-4755-8E0F-6330C62C1956}" time="2024-01-24T09:00:32.178Z">
        <t:Attribution userId="S::steve.borchardt@ext.ec.europa.eu::d5f310b6-46b6-479b-9d3d-8c044f1f1933" userProvider="AD" userName="BORCHARDT Steve (JRC-ISPRA-EXT)"/>
        <t:Progress percentComplete="100"/>
      </t:Event>
    </t:History>
  </t:Task>
  <t:Task id="{16468D8B-6ADB-4BA4-B3B5-2D7AF9BF8BB5}">
    <t:Anchor>
      <t:Comment id="692634314"/>
    </t:Anchor>
    <t:History>
      <t:Event id="{707A1F96-36F7-4B48-8639-73E128B109B6}" time="2024-01-15T08:44:54.098Z">
        <t:Attribution userId="S::chiara.gastaldi@ec.europa.eu::c8b7d82c-d0c9-47f2-bd65-0a59874a04b9" userProvider="AD" userName="GASTALDI Chiara (JRC-ISPRA)"/>
        <t:Anchor>
          <t:Comment id="481099250"/>
        </t:Anchor>
        <t:Create/>
      </t:Event>
      <t:Event id="{39E6CCA3-1D1B-4014-9EBC-D2B9D7EDBBE6}" time="2024-01-15T08:44:54.098Z">
        <t:Attribution userId="S::chiara.gastaldi@ec.europa.eu::c8b7d82c-d0c9-47f2-bd65-0a59874a04b9" userProvider="AD" userName="GASTALDI Chiara (JRC-ISPRA)"/>
        <t:Anchor>
          <t:Comment id="481099250"/>
        </t:Anchor>
        <t:Assign userId="S::Matteo.TRANE@ec.europa.eu::c4ad00ef-ce74-4877-8364-cbec69e460c1" userProvider="AD" userName="TRANE Matteo (JRC-ISPRA)"/>
      </t:Event>
      <t:Event id="{0E8E9420-6456-432A-A100-B944E008BA59}" time="2024-01-15T08:44:54.098Z">
        <t:Attribution userId="S::chiara.gastaldi@ec.europa.eu::c8b7d82c-d0c9-47f2-bd65-0a59874a04b9" userProvider="AD" userName="GASTALDI Chiara (JRC-ISPRA)"/>
        <t:Anchor>
          <t:Comment id="481099250"/>
        </t:Anchor>
        <t:SetTitle title="@TRANE Matteo (JRC-ISPRA) we need to put an asteristc in the infographic, saying &quot;agreement reached&quot;."/>
      </t:Event>
      <t:Event id="{AD1CABA3-B63E-4F7B-9961-C71BF57B9E25}" time="2024-01-15T09:40:35.773Z">
        <t:Attribution userId="S::matteo.trane@ec.europa.eu::c4ad00ef-ce74-4877-8364-cbec69e460c1" userProvider="AD" userName="TRANE Matteo (JRC-ISPRA)"/>
        <t:Progress percentComplete="100"/>
      </t:Event>
    </t:History>
  </t:Task>
  <t:Task id="{F7E96C95-6621-4E4A-9AB1-D03826CF9696}">
    <t:Anchor>
      <t:Comment id="1552857224"/>
    </t:Anchor>
    <t:History>
      <t:Event id="{D7D03794-7A5C-4A00-A11B-B736AC527A1F}" time="2024-01-12T08:44:32.318Z">
        <t:Attribution userId="S::matteo.trane@ec.europa.eu::c4ad00ef-ce74-4877-8364-cbec69e460c1" userProvider="AD" userName="TRANE Matteo (JRC-ISPRA)"/>
        <t:Anchor>
          <t:Comment id="636430529"/>
        </t:Anchor>
        <t:Create/>
      </t:Event>
      <t:Event id="{A70D4BC7-D768-4EC9-83E7-A2710E37166F}" time="2024-01-12T08:44:32.318Z">
        <t:Attribution userId="S::matteo.trane@ec.europa.eu::c4ad00ef-ce74-4877-8364-cbec69e460c1" userProvider="AD" userName="TRANE Matteo (JRC-ISPRA)"/>
        <t:Anchor>
          <t:Comment id="636430529"/>
        </t:Anchor>
        <t:Assign userId="S::Laia.DELGADO-CALLICO@ec.europa.eu::840be715-dc1a-449e-9e6e-a6679b46f859" userProvider="AD" userName="DELGADO CALLICO Laia (JRC-PETTEN)"/>
      </t:Event>
      <t:Event id="{987D1B7B-C594-4423-8835-9E7DF6B16C5E}" time="2024-01-12T08:44:32.318Z">
        <t:Attribution userId="S::matteo.trane@ec.europa.eu::c4ad00ef-ce74-4877-8364-cbec69e460c1" userProvider="AD" userName="TRANE Matteo (JRC-ISPRA)"/>
        <t:Anchor>
          <t:Comment id="636430529"/>
        </t:Anchor>
        <t:SetTitle title="@DELGADO CALLICO Laia (JRC-PETTEN) we will not have targets from that directive, since it does not contain targets according to our selection criteria, but rather 'guidelines'. As such, we could rather mention the TEN-E regulation in the assessment of …"/>
      </t:Event>
    </t:History>
  </t:Task>
  <t:Task id="{0307BEDB-3EC5-41F4-8C3E-4C1695DA80E6}">
    <t:Anchor>
      <t:Comment id="1820784292"/>
    </t:Anchor>
    <t:History>
      <t:Event id="{79AED7CC-DF73-4241-976B-1703742BF3C8}" time="2023-12-20T15:32:05.494Z">
        <t:Attribution userId="S::szvetlana.acs@ext.ec.europa.eu::60ae22ce-9e4f-482f-acdd-9a68f6f32177" userProvider="AD" userName="ACS Szvetlana (JRC-ISPRA-EXT)"/>
        <t:Anchor>
          <t:Comment id="1820784292"/>
        </t:Anchor>
        <t:Create/>
      </t:Event>
      <t:Event id="{5363C9B0-A164-4FE3-9FE8-567E82451379}" time="2023-12-20T15:32:05.494Z">
        <t:Attribution userId="S::szvetlana.acs@ext.ec.europa.eu::60ae22ce-9e4f-482f-acdd-9a68f6f32177" userProvider="AD" userName="ACS Szvetlana (JRC-ISPRA-EXT)"/>
        <t:Anchor>
          <t:Comment id="1820784292"/>
        </t:Anchor>
        <t:Assign userId="S::Michele.MARONI@ext.ec.europa.eu::19bca87d-2592-4504-b3be-4c57cc750ff0" userProvider="AD" userName="MARONI Michele (JRC-ISPRA-EXT)"/>
      </t:Event>
      <t:Event id="{6ED11564-B1B4-4F99-911B-DF3C243CE2DA}" time="2023-12-20T15:32:05.494Z">
        <t:Attribution userId="S::szvetlana.acs@ext.ec.europa.eu::60ae22ce-9e4f-482f-acdd-9a68f6f32177" userProvider="AD" userName="ACS Szvetlana (JRC-ISPRA-EXT)"/>
        <t:Anchor>
          <t:Comment id="1820784292"/>
        </t:Anchor>
        <t:SetTitle title="Reference https://doi.org/10.2903/j.efsa.2022.7074 @MARONI Michele (JRC-ISPRA-EXT)"/>
      </t:Event>
      <t:Event id="{2561AFFA-8019-4DB1-91CA-92E9B4D3B9DE}" time="2023-12-21T12:04:43.838Z">
        <t:Attribution userId="S::Michele.MARONI@ext.ec.europa.eu::19bca87d-2592-4504-b3be-4c57cc750ff0" userProvider="AD" userName="MARONI Michele (JRC-ISPRA-EXT)"/>
        <t:Progress percentComplete="100"/>
      </t:Event>
    </t:History>
  </t:Task>
  <t:Task id="{FA7E797B-1355-49A0-977D-98A102A8F2C9}">
    <t:Anchor>
      <t:Comment id="1097467946"/>
    </t:Anchor>
    <t:History>
      <t:Event id="{45C7C64A-2009-4C76-9C47-54F85338288F}" time="2024-01-08T11:26:47.264Z">
        <t:Attribution userId="S::szvetlana.acs@ext.ec.europa.eu::60ae22ce-9e4f-482f-acdd-9a68f6f32177" userProvider="AD" userName="ACS Szvetlana (JRC-ISPRA-EXT)"/>
        <t:Anchor>
          <t:Comment id="1654642441"/>
        </t:Anchor>
        <t:Create/>
      </t:Event>
      <t:Event id="{65A7D4E6-5C29-4843-8D6D-49237AF14888}" time="2024-01-08T11:26:47.264Z">
        <t:Attribution userId="S::szvetlana.acs@ext.ec.europa.eu::60ae22ce-9e4f-482f-acdd-9a68f6f32177" userProvider="AD" userName="ACS Szvetlana (JRC-ISPRA-EXT)"/>
        <t:Anchor>
          <t:Comment id="1654642441"/>
        </t:Anchor>
        <t:Assign userId="S::Robert.M'BAREK@ec.europa.eu::e7ef06c1-b725-4ed3-8354-b1c093f4ebe3" userProvider="AD" userName="M'BAREK Robert (JRC-SEVILLA)"/>
      </t:Event>
      <t:Event id="{8BB8E134-A3A0-49A7-BFD8-0348D87217D7}" time="2024-01-08T11:26:47.264Z">
        <t:Attribution userId="S::szvetlana.acs@ext.ec.europa.eu::60ae22ce-9e4f-482f-acdd-9a68f6f32177" userProvider="AD" userName="ACS Szvetlana (JRC-ISPRA-EXT)"/>
        <t:Anchor>
          <t:Comment id="1654642441"/>
        </t:Anchor>
        <t:SetTitle title="I could not track back the footnote, I was not drafting this part. Maybe better to cross-check with @M'BAREK Robert (JRC-SEVILLA)   However, I found this in the SFS fiche: &quot;The food system is responsible for 30% of GHG emissions in the EU when …"/>
      </t:Event>
    </t:History>
  </t:Task>
  <t:Task id="{2D4C9A8F-7E3D-4714-90B1-E1B7A783A0C9}">
    <t:Anchor>
      <t:Comment id="702870062"/>
    </t:Anchor>
    <t:History>
      <t:Event id="{938A5FCD-14A1-4F45-B9F5-19CC968F1EC0}" time="2023-12-18T13:41:14.142Z">
        <t:Attribution userId="S::steve.borchardt@ext.ec.europa.eu::d5f310b6-46b6-479b-9d3d-8c044f1f1933" userProvider="AD" userName="BORCHARDT Steve (JRC-ISPRA-EXT)"/>
        <t:Anchor>
          <t:Comment id="702870062"/>
        </t:Anchor>
        <t:Create/>
      </t:Event>
      <t:Event id="{AA85D426-4E76-4CE6-B07B-E32A8867D0F5}" time="2023-12-18T13:41:14.142Z">
        <t:Attribution userId="S::steve.borchardt@ext.ec.europa.eu::d5f310b6-46b6-479b-9d3d-8c044f1f1933" userProvider="AD" userName="BORCHARDT Steve (JRC-ISPRA-EXT)"/>
        <t:Anchor>
          <t:Comment id="702870062"/>
        </t:Anchor>
        <t:Assign userId="S::Michele.MARONI@ext.ec.europa.eu::19bca87d-2592-4504-b3be-4c57cc750ff0" userProvider="AD" userName="MARONI Michele (JRC-ISPRA-EXT)"/>
      </t:Event>
      <t:Event id="{957A81A9-701B-45EA-B40D-8F4B239C2CE3}" time="2023-12-18T13:41:14.142Z">
        <t:Attribution userId="S::steve.borchardt@ext.ec.europa.eu::d5f310b6-46b6-479b-9d3d-8c044f1f1933" userProvider="AD" userName="BORCHARDT Steve (JRC-ISPRA-EXT)"/>
        <t:Anchor>
          <t:Comment id="702870062"/>
        </t:Anchor>
        <t:SetTitle title="to be added to bibliography, @MARONI Michele (JRC-ISPRA-EXT)"/>
      </t:Event>
      <t:Event id="{0541B398-A319-43B6-8301-B5C1B1CE1F6E}" time="2023-12-18T16:37:09.18Z">
        <t:Attribution userId="S::matteo.trane@ec.europa.eu::c4ad00ef-ce74-4877-8364-cbec69e460c1" userProvider="AD" userName="TRANE Matteo (JRC-ISPRA)"/>
        <t:Progress percentComplete="100"/>
      </t:Event>
      <t:Event id="{51BD8CEA-980E-459B-8ED8-6446B46E836E}" time="2023-12-18T16:37:14.375Z">
        <t:Attribution userId="S::matteo.trane@ec.europa.eu::c4ad00ef-ce74-4877-8364-cbec69e460c1" userProvider="AD" userName="TRANE Matteo (JRC-ISPRA)"/>
        <t:Progress percentComplete="0"/>
      </t:Event>
    </t:History>
  </t:Task>
  <t:Task id="{67D5A618-9458-4591-B225-2D4F3D0F30F3}">
    <t:Anchor>
      <t:Comment id="269559138"/>
    </t:Anchor>
    <t:History>
      <t:Event id="{CEC29B25-56EE-4EB5-99C1-916CD4331FD5}" time="2023-12-18T14:02:56.584Z">
        <t:Attribution userId="S::steve.borchardt@ext.ec.europa.eu::d5f310b6-46b6-479b-9d3d-8c044f1f1933" userProvider="AD" userName="BORCHARDT Steve (JRC-ISPRA-EXT)"/>
        <t:Anchor>
          <t:Comment id="269559138"/>
        </t:Anchor>
        <t:Create/>
      </t:Event>
      <t:Event id="{FB3EF64B-2BE0-492F-B9A9-2711F1B87947}" time="2023-12-18T14:02:56.584Z">
        <t:Attribution userId="S::steve.borchardt@ext.ec.europa.eu::d5f310b6-46b6-479b-9d3d-8c044f1f1933" userProvider="AD" userName="BORCHARDT Steve (JRC-ISPRA-EXT)"/>
        <t:Anchor>
          <t:Comment id="269559138"/>
        </t:Anchor>
        <t:Assign userId="S::Michele.MARONI@ext.ec.europa.eu::19bca87d-2592-4504-b3be-4c57cc750ff0" userProvider="AD" userName="MARONI Michele (JRC-ISPRA-EXT)"/>
      </t:Event>
      <t:Event id="{76774271-561C-42BD-B97B-A5EBA7282D5F}" time="2023-12-18T14:02:56.584Z">
        <t:Attribution userId="S::steve.borchardt@ext.ec.europa.eu::d5f310b6-46b6-479b-9d3d-8c044f1f1933" userProvider="AD" userName="BORCHARDT Steve (JRC-ISPRA-EXT)"/>
        <t:Anchor>
          <t:Comment id="269559138"/>
        </t:Anchor>
        <t:SetTitle title="…Valle:  add reference under Motivations for EV adoption: https://www.sciencedirect.com/science/article/pii/S2214629618312003 @MARONI Michele (JRC-ISPRA-EXT) could you add the reference (sorry I cannot open in app to directly place the ref in the box)?"/>
      </t:Event>
      <t:Event id="{77B81AB0-D9BA-4A69-8C45-13FF2A431828}" time="2023-12-18T14:19:04.68Z">
        <t:Attribution userId="S::steve.borchardt@ext.ec.europa.eu::d5f310b6-46b6-479b-9d3d-8c044f1f1933" userProvider="AD" userName="BORCHARDT Steve (JRC-ISPRA-EXT)"/>
        <t:Progress percentComplete="100"/>
      </t:Event>
      <t:Event id="{5387B146-B077-43F9-B6DF-D57EDD201315}" time="2023-12-19T09:58:19.998Z">
        <t:Attribution userId="S::Michele.MARONI@ext.ec.europa.eu::19bca87d-2592-4504-b3be-4c57cc750ff0" userProvider="AD" userName="MARONI Michele (JRC-ISPRA-EXT)"/>
        <t:Progress percentComplete="0"/>
      </t:Event>
      <t:Event id="{D8DA4186-778E-49DF-A17A-3923992432DC}" time="2023-12-19T10:05:24.333Z">
        <t:Attribution userId="S::Michele.MARONI@ext.ec.europa.eu::19bca87d-2592-4504-b3be-4c57cc750ff0" userProvider="AD" userName="MARONI Michele (JRC-ISPRA-EXT)"/>
        <t:Progress percentComplete="100"/>
      </t:Event>
    </t:History>
  </t:Task>
  <t:Task id="{5C3AAB16-5D57-4671-A2C0-101F6935A24A}">
    <t:Anchor>
      <t:Comment id="802656800"/>
    </t:Anchor>
    <t:History>
      <t:Event id="{046427B4-4C7E-48E4-9F2C-E7FE8C451A51}" time="2023-12-21T12:01:43.769Z">
        <t:Attribution userId="S::Michele.MARONI@ext.ec.europa.eu::19bca87d-2592-4504-b3be-4c57cc750ff0" userProvider="AD" userName="MARONI Michele (JRC-ISPRA-EXT)"/>
        <t:Anchor>
          <t:Comment id="802656800"/>
        </t:Anchor>
        <t:Create/>
      </t:Event>
      <t:Event id="{9357F7ED-9930-4BC9-916E-76ACA7734ED6}" time="2023-12-21T12:01:43.769Z">
        <t:Attribution userId="S::Michele.MARONI@ext.ec.europa.eu::19bca87d-2592-4504-b3be-4c57cc750ff0" userProvider="AD" userName="MARONI Michele (JRC-ISPRA-EXT)"/>
        <t:Anchor>
          <t:Comment id="802656800"/>
        </t:Anchor>
        <t:Assign userId="S::Laia.DELGADO-CALLICO@ec.europa.eu::840be715-dc1a-449e-9e6e-a6679b46f859" userProvider="AD" userName="DELGADO CALLICO Laia (JRC-PETTEN)"/>
      </t:Event>
      <t:Event id="{A56D7773-73E1-41C4-8991-ED47E38BEDBE}" time="2023-12-21T12:01:43.769Z">
        <t:Attribution userId="S::Michele.MARONI@ext.ec.europa.eu::19bca87d-2592-4504-b3be-4c57cc750ff0" userProvider="AD" userName="MARONI Michele (JRC-ISPRA-EXT)"/>
        <t:Anchor>
          <t:Comment id="802656800"/>
        </t:Anchor>
        <t:SetTitle title="@DELGADO CALLICO Laia (JRC-PETTEN) maybe there is something missing here?"/>
      </t:Event>
      <t:Event id="{D0CAFF5F-C14F-43C8-BC30-98AB8352512C}" time="2023-12-21T14:58:14.73Z">
        <t:Attribution userId="S::matteo.trane@ec.europa.eu::c4ad00ef-ce74-4877-8364-cbec69e460c1" userProvider="AD" userName="TRANE Matteo (JRC-ISPRA)"/>
        <t:Anchor>
          <t:Comment id="334724647"/>
        </t:Anchor>
        <t:UnassignAll/>
      </t:Event>
      <t:Event id="{A7FEDCB8-6257-43B3-88B4-15767B12CE85}" time="2023-12-21T14:58:14.73Z">
        <t:Attribution userId="S::matteo.trane@ec.europa.eu::c4ad00ef-ce74-4877-8364-cbec69e460c1" userProvider="AD" userName="TRANE Matteo (JRC-ISPRA)"/>
        <t:Anchor>
          <t:Comment id="334724647"/>
        </t:Anchor>
        <t:Assign userId="S::Michele.MARONI@ext.ec.europa.eu::19bca87d-2592-4504-b3be-4c57cc750ff0" userProvider="AD" userName="MARONI Michele (JRC-ISPRA-EXT)"/>
      </t:Event>
    </t:History>
  </t:Task>
  <t:Task id="{CF5C3003-9656-4145-A551-BB4299E68315}">
    <t:Anchor>
      <t:Comment id="826870396"/>
    </t:Anchor>
    <t:History>
      <t:Event id="{ED15AB3E-5D1D-4B0F-B275-D3EC783AF154}" time="2023-12-19T08:10:14.671Z">
        <t:Attribution userId="S::matteo.trane@ec.europa.eu::c4ad00ef-ce74-4877-8364-cbec69e460c1" userProvider="AD" userName="TRANE Matteo (JRC-ISPRA)"/>
        <t:Anchor>
          <t:Comment id="826870396"/>
        </t:Anchor>
        <t:Create/>
      </t:Event>
      <t:Event id="{3C6205AE-DC0F-4A2F-BAD7-7B9B60A4C99F}" time="2023-12-19T08:10:14.671Z">
        <t:Attribution userId="S::matteo.trane@ec.europa.eu::c4ad00ef-ce74-4877-8364-cbec69e460c1" userProvider="AD" userName="TRANE Matteo (JRC-ISPRA)"/>
        <t:Anchor>
          <t:Comment id="826870396"/>
        </t:Anchor>
        <t:Assign userId="S::Stefano.CISTERNINO@ext.ec.europa.eu::40eeadf1-41b1-4aeb-b929-bc5e3c6a6913" userProvider="AD" userName="CISTERNINO Stefano (JRC-ISPRA-EXT)"/>
      </t:Event>
      <t:Event id="{C01C1202-78C9-4C59-93B4-4C7D6780DA2A}" time="2023-12-19T08:10:14.671Z">
        <t:Attribution userId="S::matteo.trane@ec.europa.eu::c4ad00ef-ce74-4877-8364-cbec69e460c1" userProvider="AD" userName="TRANE Matteo (JRC-ISPRA)"/>
        <t:Anchor>
          <t:Comment id="826870396"/>
        </t:Anchor>
        <t:SetTitle title="@CISTERNINO Stefano (JRC-ISPRA-EXT) please, let's work here"/>
      </t:Event>
      <t:Event id="{DC27AD59-C201-4493-A4C4-7AF8023BE897}" time="2023-12-20T08:12:38.953Z">
        <t:Attribution userId="S::matteo.trane@ec.europa.eu::c4ad00ef-ce74-4877-8364-cbec69e460c1" userProvider="AD" userName="TRANE Matteo (JRC-ISPRA)"/>
        <t:Progress percentComplete="100"/>
      </t:Event>
    </t:History>
  </t:Task>
  <t:Task id="{B3F603E3-07D8-4C64-BD95-A25D211A94C1}">
    <t:Anchor>
      <t:Comment id="290466451"/>
    </t:Anchor>
    <t:History>
      <t:Event id="{6E61873E-EF21-4851-BC9C-433E95B8678B}" time="2023-12-20T16:00:05.702Z">
        <t:Attribution userId="S::matteo.trane@ec.europa.eu::c4ad00ef-ce74-4877-8364-cbec69e460c1" userProvider="AD" userName="TRANE Matteo (JRC-ISPRA)"/>
        <t:Anchor>
          <t:Comment id="290466451"/>
        </t:Anchor>
        <t:Create/>
      </t:Event>
      <t:Event id="{075A3B23-EC69-4A16-A4D0-5E8C20AAC13C}" time="2023-12-20T16:00:05.702Z">
        <t:Attribution userId="S::matteo.trane@ec.europa.eu::c4ad00ef-ce74-4877-8364-cbec69e460c1" userProvider="AD" userName="TRANE Matteo (JRC-ISPRA)"/>
        <t:Anchor>
          <t:Comment id="290466451"/>
        </t:Anchor>
        <t:Assign userId="S::Giulia.BARBERO-VIGNOLA@ec.europa.eu::1479d97b-2e3a-4278-8e36-66f773dbda5c" userProvider="AD" userName="BARBERO VIGNOLA Giulia (JRC-ISPRA)"/>
      </t:Event>
      <t:Event id="{03EF4E0B-83DE-4F77-9A2C-C71F4CA58A79}" time="2023-12-20T16:00:05.702Z">
        <t:Attribution userId="S::matteo.trane@ec.europa.eu::c4ad00ef-ce74-4877-8364-cbec69e460c1" userProvider="AD" userName="TRANE Matteo (JRC-ISPRA)"/>
        <t:Anchor>
          <t:Comment id="290466451"/>
        </t:Anchor>
        <t:SetTitle title="@BARBERO VIGNOLA Giulia (JRC-ISPRA) please change this into grey when offline. In annexes and database it is already ok"/>
      </t:Event>
    </t:History>
  </t:Task>
  <t:Task id="{412FD3A1-ACBC-4089-ABEC-87CD90AFF0DD}">
    <t:Anchor>
      <t:Comment id="1562690662"/>
    </t:Anchor>
    <t:History>
      <t:Event id="{D46B0E9E-6802-4745-A5A0-A8DCD85D6978}" time="2024-01-26T15:31:49.051Z">
        <t:Attribution userId="S::robert.m'barek@ec.europa.eu::e7ef06c1-b725-4ed3-8354-b1c093f4ebe3" userProvider="AD" userName="M'BAREK Robert (JRC-SEVILLA)"/>
        <t:Anchor>
          <t:Comment id="1562690662"/>
        </t:Anchor>
        <t:Create/>
      </t:Event>
      <t:Event id="{41F53B67-5D34-4231-AB48-29B9194497BD}" time="2024-01-26T15:31:49.051Z">
        <t:Attribution userId="S::robert.m'barek@ec.europa.eu::e7ef06c1-b725-4ed3-8354-b1c093f4ebe3" userProvider="AD" userName="M'BAREK Robert (JRC-SEVILLA)"/>
        <t:Anchor>
          <t:Comment id="1562690662"/>
        </t:Anchor>
        <t:Assign userId="S::Luisa.MARELLI@ec.europa.eu::78bda841-bac5-4a31-bc15-22549a1dd308" userProvider="AD" userName="MARELLI Luisa (JRC-ISPRA)"/>
      </t:Event>
      <t:Event id="{6AC75F24-E91E-4B34-940E-76847EC3C930}" time="2024-01-26T15:31:49.051Z">
        <t:Attribution userId="S::robert.m'barek@ec.europa.eu::e7ef06c1-b725-4ed3-8354-b1c093f4ebe3" userProvider="AD" userName="M'BAREK Robert (JRC-SEVILLA)"/>
        <t:Anchor>
          <t:Comment id="1562690662"/>
        </t:Anchor>
        <t:SetTitle title="@MARELLI Luisa (JRC-ISPRA)  would delete this. transformation is already strong enough"/>
      </t:Event>
    </t:History>
  </t:Task>
  <t:Task id="{9DB7C4D7-626A-4F61-B9F9-B763E1D4AEBE}">
    <t:Anchor>
      <t:Comment id="1257031074"/>
    </t:Anchor>
    <t:History>
      <t:Event id="{1A9925E1-38D1-4679-8EC9-CA14552B6EFB}" time="2024-01-09T14:23:17.877Z">
        <t:Attribution userId="S::chiara.gastaldi@ec.europa.eu::c8b7d82c-d0c9-47f2-bd65-0a59874a04b9" userProvider="AD" userName="GASTALDI Chiara (JRC-ISPRA)"/>
        <t:Anchor>
          <t:Comment id="1294070951"/>
        </t:Anchor>
        <t:Create/>
      </t:Event>
      <t:Event id="{82B21F2F-E2A8-4BFD-85D9-7163E9CDA491}" time="2024-01-09T14:23:17.877Z">
        <t:Attribution userId="S::chiara.gastaldi@ec.europa.eu::c8b7d82c-d0c9-47f2-bd65-0a59874a04b9" userProvider="AD" userName="GASTALDI Chiara (JRC-ISPRA)"/>
        <t:Anchor>
          <t:Comment id="1294070951"/>
        </t:Anchor>
        <t:Assign userId="S::Steve.BORCHARDT@ext.ec.europa.eu::d5f310b6-46b6-479b-9d3d-8c044f1f1933" userProvider="AD" userName="BORCHARDT Steve (JRC-ISPRA-EXT)"/>
      </t:Event>
      <t:Event id="{EAA65412-34E9-43AD-BB25-28CCCCD5110E}" time="2024-01-09T14:23:17.877Z">
        <t:Attribution userId="S::chiara.gastaldi@ec.europa.eu::c8b7d82c-d0c9-47f2-bd65-0a59874a04b9" userProvider="AD" userName="GASTALDI Chiara (JRC-ISPRA)"/>
        <t:Anchor>
          <t:Comment id="1294070951"/>
        </t:Anchor>
        <t:SetTitle title="we specified it, I am confused with the goal of this comment @BORCHARDT Steve (JRC-ISPRA-EXT)"/>
      </t:Event>
    </t:History>
  </t:Task>
  <t:Task id="{8F984766-757D-408C-97D2-94479C667BFC}">
    <t:Anchor>
      <t:Comment id="1091943026"/>
    </t:Anchor>
    <t:History>
      <t:Event id="{FEC02C26-9031-4C36-80A6-FC071E97DEDA}" time="2024-01-25T13:54:00.491Z">
        <t:Attribution userId="S::matteo.trane@ec.europa.eu::c4ad00ef-ce74-4877-8364-cbec69e460c1" userProvider="AD" userName="TRANE Matteo (JRC-ISPRA)"/>
        <t:Anchor>
          <t:Comment id="2030313652"/>
        </t:Anchor>
        <t:Create/>
      </t:Event>
      <t:Event id="{80882704-33F3-45FB-AC7D-C983C0E4EF23}" time="2024-01-25T13:54:00.491Z">
        <t:Attribution userId="S::matteo.trane@ec.europa.eu::c4ad00ef-ce74-4877-8364-cbec69e460c1" userProvider="AD" userName="TRANE Matteo (JRC-ISPRA)"/>
        <t:Anchor>
          <t:Comment id="2030313652"/>
        </t:Anchor>
        <t:Assign userId="S::Luisa.MARELLI@ec.europa.eu::78bda841-bac5-4a31-bc15-22549a1dd308" userProvider="AD" userName="MARELLI Luisa (JRC-ISPRA)"/>
      </t:Event>
      <t:Event id="{BCB8607A-7C93-4141-AEDE-FE9923902D50}" time="2024-01-25T13:54:00.491Z">
        <t:Attribution userId="S::matteo.trane@ec.europa.eu::c4ad00ef-ce74-4877-8364-cbec69e460c1" userProvider="AD" userName="TRANE Matteo (JRC-ISPRA)"/>
        <t:Anchor>
          <t:Comment id="2030313652"/>
        </t:Anchor>
        <t:SetTitle title="@MARELLI Luisa (JRC-ISPRA) should we add something here from what Biagio said please?"/>
      </t:Event>
    </t:History>
  </t:Task>
  <t:Task id="{E20EBB47-D4FE-4D75-9CFE-81D766EB48FC}">
    <t:Anchor>
      <t:Comment id="1237313827"/>
    </t:Anchor>
    <t:History>
      <t:Event id="{A4F80FA2-0169-4D2F-A348-F861CD7637BF}" time="2024-01-26T15:36:15.448Z">
        <t:Attribution userId="S::robert.m'barek@ec.europa.eu::e7ef06c1-b725-4ed3-8354-b1c093f4ebe3" userProvider="AD" userName="M'BAREK Robert (JRC-SEVILLA)"/>
        <t:Anchor>
          <t:Comment id="1237313827"/>
        </t:Anchor>
        <t:Create/>
      </t:Event>
      <t:Event id="{8BAF740C-A03B-4B7C-AE06-6ECCB1B125E3}" time="2024-01-26T15:36:15.448Z">
        <t:Attribution userId="S::robert.m'barek@ec.europa.eu::e7ef06c1-b725-4ed3-8354-b1c093f4ebe3" userProvider="AD" userName="M'BAREK Robert (JRC-SEVILLA)"/>
        <t:Anchor>
          <t:Comment id="1237313827"/>
        </t:Anchor>
        <t:Assign userId="S::Luisa.MARELLI@ec.europa.eu::78bda841-bac5-4a31-bc15-22549a1dd308" userProvider="AD" userName="MARELLI Luisa (JRC-ISPRA)"/>
      </t:Event>
      <t:Event id="{10B08EE4-6A4F-4DCC-B3BF-7BF0EB568B66}" time="2024-01-26T15:36:15.448Z">
        <t:Attribution userId="S::robert.m'barek@ec.europa.eu::e7ef06c1-b725-4ed3-8354-b1c093f4ebe3" userProvider="AD" userName="M'BAREK Robert (JRC-SEVILLA)"/>
        <t:Anchor>
          <t:Comment id="1237313827"/>
        </t:Anchor>
        <t:SetTitle title="@MARELLI Luisa (JRC-ISPRA)  This is from the FSFS, but again, the chapter becomes unbalanced and only bashes the current food system. It is really not helpful in this situation of farmers protesting everywhere for their recognition."/>
      </t:Event>
    </t:History>
  </t:Task>
  <t:Task id="{680FD8EE-BA30-4266-9C85-133A2B59BE06}">
    <t:Anchor>
      <t:Comment id="1461405385"/>
    </t:Anchor>
    <t:History>
      <t:Event id="{E04AFAAD-B069-4349-B410-1F8B9E21ACEF}" time="2024-01-09T08:39:16.008Z">
        <t:Attribution userId="S::chiara.gastaldi@ec.europa.eu::c8b7d82c-d0c9-47f2-bd65-0a59874a04b9" userProvider="AD" userName="GASTALDI Chiara (JRC-ISPRA)"/>
        <t:Anchor>
          <t:Comment id="1461405385"/>
        </t:Anchor>
        <t:Create/>
      </t:Event>
      <t:Event id="{23F084F3-82C1-405D-852D-FC1C46979FCF}" time="2024-01-09T08:39:16.008Z">
        <t:Attribution userId="S::chiara.gastaldi@ec.europa.eu::c8b7d82c-d0c9-47f2-bd65-0a59874a04b9" userProvider="AD" userName="GASTALDI Chiara (JRC-ISPRA)"/>
        <t:Anchor>
          <t:Comment id="1461405385"/>
        </t:Anchor>
        <t:Assign userId="S::Steve.BORCHARDT@ext.ec.europa.eu::d5f310b6-46b6-479b-9d3d-8c044f1f1933" userProvider="AD" userName="BORCHARDT Steve (JRC-ISPRA-EXT)"/>
      </t:Event>
      <t:Event id="{539674CC-8FCA-4A4A-9686-880AB90CE42A}" time="2024-01-09T08:39:16.008Z">
        <t:Attribution userId="S::chiara.gastaldi@ec.europa.eu::c8b7d82c-d0c9-47f2-bd65-0a59874a04b9" userProvider="AD" userName="GASTALDI Chiara (JRC-ISPRA)"/>
        <t:Anchor>
          <t:Comment id="1461405385"/>
        </t:Anchor>
        <t:SetTitle title="I added this paragraph to address a comment of Sec Gen at the beginning of TA1, which asks why we don't have an overshooting category @BORCHARDT Steve (JRC-ISPRA-EXT) do you agree with the positioning of this information?"/>
      </t:Event>
    </t:History>
  </t:Task>
  <t:Task id="{183AD4BE-C00F-436D-823D-3014798C65E7}">
    <t:Anchor>
      <t:Comment id="719333147"/>
    </t:Anchor>
    <t:History>
      <t:Event id="{CCCE36A3-CEAD-4CDA-A8BA-ABBC864AFE6B}" time="2024-01-18T11:29:05.663Z">
        <t:Attribution userId="S::chiara.gastaldi@ec.europa.eu::c8b7d82c-d0c9-47f2-bd65-0a59874a04b9" userProvider="AD" userName="GASTALDI Chiara (JRC-ISPRA)"/>
        <t:Anchor>
          <t:Comment id="719333147"/>
        </t:Anchor>
        <t:Create/>
      </t:Event>
      <t:Event id="{EF3B371F-E3A9-4EB1-B4A0-D3D08FD0D56F}" time="2024-01-18T11:29:05.663Z">
        <t:Attribution userId="S::chiara.gastaldi@ec.europa.eu::c8b7d82c-d0c9-47f2-bd65-0a59874a04b9" userProvider="AD" userName="GASTALDI Chiara (JRC-ISPRA)"/>
        <t:Anchor>
          <t:Comment id="719333147"/>
        </t:Anchor>
        <t:Assign userId="S::Michele.MARONI@ext.ec.europa.eu::19bca87d-2592-4504-b3be-4c57cc750ff0" userProvider="AD" userName="MARONI Michele (JRC-ISPRA-EXT)"/>
      </t:Event>
      <t:Event id="{9E9B7AB2-E5BA-46CD-9D24-D3DBA28F97AA}" time="2024-01-18T11:29:05.663Z">
        <t:Attribution userId="S::chiara.gastaldi@ec.europa.eu::c8b7d82c-d0c9-47f2-bd65-0a59874a04b9" userProvider="AD" userName="GASTALDI Chiara (JRC-ISPRA)"/>
        <t:Anchor>
          <t:Comment id="719333147"/>
        </t:Anchor>
        <t:SetTitle title="@MARONI Michele (JRC-ISPRA-EXT) please cite this report in support of this sentence European Union 8th Environment Action Programme — European Environment Agency (europa.eu)"/>
      </t:Event>
      <t:Event id="{04421069-1644-4826-A597-9AD55A17A67F}" time="2024-01-18T11:29:13.251Z">
        <t:Attribution userId="S::chiara.gastaldi@ec.europa.eu::c8b7d82c-d0c9-47f2-bd65-0a59874a04b9" userProvider="AD" userName="GASTALDI Chiara (JRC-ISPRA)"/>
        <t:Progress percentComplete="100"/>
      </t:Event>
      <t:Event id="{EBD34AFF-7761-44AE-ABB5-6CF2DAADC062}" time="2024-01-18T11:29:17.228Z">
        <t:Attribution userId="S::chiara.gastaldi@ec.europa.eu::c8b7d82c-d0c9-47f2-bd65-0a59874a04b9" userProvider="AD" userName="GASTALDI Chiara (JRC-ISPRA)"/>
        <t:Progress percentComplete="0"/>
      </t:Event>
    </t:History>
  </t:Task>
  <t:Task id="{DA4CAA90-70FC-4D27-9998-7534B638B676}">
    <t:Anchor>
      <t:Comment id="1665653075"/>
    </t:Anchor>
    <t:History>
      <t:Event id="{E9A9656C-4E74-46AC-AB19-3859BE10D13F}" time="2023-12-20T16:06:13.207Z">
        <t:Attribution userId="S::steve.borchardt@ext.ec.europa.eu::d5f310b6-46b6-479b-9d3d-8c044f1f1933" userProvider="AD" userName="BORCHARDT Steve (JRC-ISPRA-EXT)"/>
        <t:Anchor>
          <t:Comment id="1665653075"/>
        </t:Anchor>
        <t:Create/>
      </t:Event>
      <t:Event id="{FF93D553-079E-4ADC-91AE-88F0F5E979AA}" time="2023-12-20T16:06:13.207Z">
        <t:Attribution userId="S::steve.borchardt@ext.ec.europa.eu::d5f310b6-46b6-479b-9d3d-8c044f1f1933" userProvider="AD" userName="BORCHARDT Steve (JRC-ISPRA-EXT)"/>
        <t:Anchor>
          <t:Comment id="1665653075"/>
        </t:Anchor>
        <t:Assign userId="S::Laia.DELGADO-CALLICO@ec.europa.eu::840be715-dc1a-449e-9e6e-a6679b46f859" userProvider="AD" userName="DELGADO CALLICO Laia (JRC-PETTEN)"/>
      </t:Event>
      <t:Event id="{45617E22-9083-4D72-BC0C-A0985523C782}" time="2023-12-20T16:06:13.207Z">
        <t:Attribution userId="S::steve.borchardt@ext.ec.europa.eu::d5f310b6-46b6-479b-9d3d-8c044f1f1933" userProvider="AD" userName="BORCHARDT Steve (JRC-ISPRA-EXT)"/>
        <t:Anchor>
          <t:Comment id="1665653075"/>
        </t:Anchor>
        <t:SetTitle title="we received a comment questioning this barrier, @DELGADO CALLICO Laia (JRC-PETTEN) do you know by any chance if this argument still stands? Or better to remove it at this point?"/>
      </t:Event>
      <t:Event id="{B5062C9C-7F51-451E-A4D3-48156C4A5F3B}" time="2023-12-20T18:00:05.313Z">
        <t:Attribution userId="S::laia.delgado-callico@ec.europa.eu::840be715-dc1a-449e-9e6e-a6679b46f859" userProvider="AD" userName="DELGADO CALLICO Laia (JRC-PETTEN)"/>
        <t:Progress percentComplete="100"/>
      </t:Event>
    </t:History>
  </t:Task>
  <t:Task id="{76A08246-2170-48DD-A809-E6635909981A}">
    <t:Anchor>
      <t:Comment id="924682703"/>
    </t:Anchor>
    <t:History>
      <t:Event id="{01151A45-07D8-468A-9E1C-D6E7395F8AD2}" time="2024-01-09T14:38:52.634Z">
        <t:Attribution userId="S::chiara.gastaldi@ec.europa.eu::c8b7d82c-d0c9-47f2-bd65-0a59874a04b9" userProvider="AD" userName="GASTALDI Chiara (JRC-ISPRA)"/>
        <t:Anchor>
          <t:Comment id="1683981540"/>
        </t:Anchor>
        <t:Create/>
      </t:Event>
      <t:Event id="{C162ECAB-03BE-4E68-8D08-8434661ECDBD}" time="2024-01-09T14:38:52.634Z">
        <t:Attribution userId="S::chiara.gastaldi@ec.europa.eu::c8b7d82c-d0c9-47f2-bd65-0a59874a04b9" userProvider="AD" userName="GASTALDI Chiara (JRC-ISPRA)"/>
        <t:Anchor>
          <t:Comment id="1683981540"/>
        </t:Anchor>
        <t:Assign userId="S::Luisa.MARELLI@ec.europa.eu::78bda841-bac5-4a31-bc15-22549a1dd308" userProvider="AD" userName="MARELLI Luisa (JRC-ISPRA)"/>
      </t:Event>
      <t:Event id="{AD95C379-BE11-4F44-8361-8A9064EF9E96}" time="2024-01-09T14:38:52.634Z">
        <t:Attribution userId="S::chiara.gastaldi@ec.europa.eu::c8b7d82c-d0c9-47f2-bd65-0a59874a04b9" userProvider="AD" userName="GASTALDI Chiara (JRC-ISPRA)"/>
        <t:Anchor>
          <t:Comment id="1683981540"/>
        </t:Anchor>
        <t:SetTitle title="@MARELLI Luisa (JRC-ISPRA) : can you ask Laia from SG what is the most updated NRL text we can refer to?"/>
      </t:Event>
      <t:Event id="{A7DFBB66-E0CD-4B74-9A6E-7E279D2A94F8}" time="2024-01-25T13:47:57.273Z">
        <t:Attribution userId="S::matteo.trane@ec.europa.eu::c4ad00ef-ce74-4877-8364-cbec69e460c1" userProvider="AD" userName="TRANE Matteo (JRC-ISPRA)"/>
        <t:Progress percentComplete="100"/>
      </t:Event>
    </t:History>
  </t:Task>
  <t:Task id="{33FAAA0C-3016-4CEC-A8A8-1E77721A0A61}">
    <t:Anchor>
      <t:Comment id="655304091"/>
    </t:Anchor>
    <t:History>
      <t:Event id="{E1E86627-25AF-46EC-87BC-D0247EE30E19}" time="2023-12-20T08:18:21.018Z">
        <t:Attribution userId="S::matteo.trane@ec.europa.eu::c4ad00ef-ce74-4877-8364-cbec69e460c1" userProvider="AD" userName="TRANE Matteo (JRC-ISPRA)"/>
        <t:Anchor>
          <t:Comment id="500821670"/>
        </t:Anchor>
        <t:Create/>
      </t:Event>
      <t:Event id="{8775CC48-E17B-4A54-8F34-B7F5AF829FA3}" time="2023-12-20T08:18:21.018Z">
        <t:Attribution userId="S::matteo.trane@ec.europa.eu::c4ad00ef-ce74-4877-8364-cbec69e460c1" userProvider="AD" userName="TRANE Matteo (JRC-ISPRA)"/>
        <t:Anchor>
          <t:Comment id="500821670"/>
        </t:Anchor>
        <t:Assign userId="S::Chiara.GASTALDI@ec.europa.eu::c8b7d82c-d0c9-47f2-bd65-0a59874a04b9" userProvider="AD" userName="GASTALDI Chiara (JRC-ISPRA)"/>
      </t:Event>
      <t:Event id="{F45484F6-2234-4FD9-9E10-A550E8FEF7F3}" time="2023-12-20T08:18:21.018Z">
        <t:Attribution userId="S::matteo.trane@ec.europa.eu::c4ad00ef-ce74-4877-8364-cbec69e460c1" userProvider="AD" userName="TRANE Matteo (JRC-ISPRA)"/>
        <t:Anchor>
          <t:Comment id="500821670"/>
        </t:Anchor>
        <t:SetTitle title="I think so @GASTALDI Chiara (JRC-ISPRA), could you please add a sentence and tag Michele for the reference? Many thanks"/>
      </t:Event>
    </t:History>
  </t:Task>
  <t:Task id="{C40C8BF8-5E7C-43EA-9056-273D7820E193}">
    <t:Anchor>
      <t:Comment id="1273580362"/>
    </t:Anchor>
    <t:History>
      <t:Event id="{CE56FC6F-9D6C-4630-BBA7-DBA21D6F5D53}" time="2023-12-21T11:42:04.893Z">
        <t:Attribution userId="S::matteo.trane@ec.europa.eu::c4ad00ef-ce74-4877-8364-cbec69e460c1" userProvider="AD" userName="TRANE Matteo (JRC-ISPRA)"/>
        <t:Anchor>
          <t:Comment id="1202373021"/>
        </t:Anchor>
        <t:Create/>
      </t:Event>
      <t:Event id="{AEF1D4A6-04F9-45D8-A87B-4EC7CB07C76F}" time="2023-12-21T11:42:04.893Z">
        <t:Attribution userId="S::matteo.trane@ec.europa.eu::c4ad00ef-ce74-4877-8364-cbec69e460c1" userProvider="AD" userName="TRANE Matteo (JRC-ISPRA)"/>
        <t:Anchor>
          <t:Comment id="1202373021"/>
        </t:Anchor>
        <t:Assign userId="S::Chiara.GASTALDI@ec.europa.eu::c8b7d82c-d0c9-47f2-bd65-0a59874a04b9" userProvider="AD" userName="GASTALDI Chiara (JRC-ISPRA)"/>
      </t:Event>
      <t:Event id="{6F26B92F-142D-44CF-B13A-A5AE3AF31138}" time="2023-12-21T11:42:04.893Z">
        <t:Attribution userId="S::matteo.trane@ec.europa.eu::c4ad00ef-ce74-4877-8364-cbec69e460c1" userProvider="AD" userName="TRANE Matteo (JRC-ISPRA)"/>
        <t:Anchor>
          <t:Comment id="1202373021"/>
        </t:Anchor>
        <t:SetTitle title="@GASTALDI Chiara (JRC-ISPRA) I put a sentence in the next paragraph on this, please check, thanks"/>
      </t:Event>
      <t:Event id="{0DA5BFE5-CF46-4A10-8553-BE6366AA475F}" time="2023-12-21T11:45:02.906Z">
        <t:Attribution userId="S::chiara.gastaldi@ec.europa.eu::c8b7d82c-d0c9-47f2-bd65-0a59874a04b9" userProvider="AD" userName="GASTALDI Chiara (JRC-ISPRA)"/>
        <t:Progress percentComplete="100"/>
      </t:Event>
    </t:History>
  </t:Task>
  <t:Task id="{7ACFCFD0-AB7B-452A-BF84-78B997184FDF}">
    <t:Anchor>
      <t:Comment id="120784350"/>
    </t:Anchor>
    <t:History>
      <t:Event id="{0961354F-BDEB-43B8-8447-0BC640B967D7}" time="2023-12-20T15:33:23.399Z">
        <t:Attribution userId="S::szvetlana.acs@ext.ec.europa.eu::60ae22ce-9e4f-482f-acdd-9a68f6f32177" userProvider="AD" userName="ACS Szvetlana (JRC-ISPRA-EXT)"/>
        <t:Anchor>
          <t:Comment id="120784350"/>
        </t:Anchor>
        <t:Create/>
      </t:Event>
      <t:Event id="{5FEF7B25-A194-4B99-A62E-75ACCA265CA2}" time="2023-12-20T15:33:23.399Z">
        <t:Attribution userId="S::szvetlana.acs@ext.ec.europa.eu::60ae22ce-9e4f-482f-acdd-9a68f6f32177" userProvider="AD" userName="ACS Szvetlana (JRC-ISPRA-EXT)"/>
        <t:Anchor>
          <t:Comment id="120784350"/>
        </t:Anchor>
        <t:Assign userId="S::Michele.MARONI@ext.ec.europa.eu::19bca87d-2592-4504-b3be-4c57cc750ff0" userProvider="AD" userName="MARONI Michele (JRC-ISPRA-EXT)"/>
      </t:Event>
      <t:Event id="{553A75A3-C3C5-4924-AF55-70C603D5CF3A}" time="2023-12-20T15:33:23.399Z">
        <t:Attribution userId="S::szvetlana.acs@ext.ec.europa.eu::60ae22ce-9e4f-482f-acdd-9a68f6f32177" userProvider="AD" userName="ACS Szvetlana (JRC-ISPRA-EXT)"/>
        <t:Anchor>
          <t:Comment id="120784350"/>
        </t:Anchor>
        <t:SetTitle title="Ref: https://www.thelancet.com/journals/lanpla/article/PIIS2542-5196(18)30206-7/fulltext @MARONI Michele (JRC-ISPRA-EXT)"/>
      </t:Event>
      <t:Event id="{FEEC06B6-8EC1-45DD-923D-89143041751D}" time="2023-12-21T12:09:01.326Z">
        <t:Attribution userId="S::Michele.MARONI@ext.ec.europa.eu::19bca87d-2592-4504-b3be-4c57cc750ff0" userProvider="AD" userName="MARONI Michele (JRC-ISPRA-EXT)"/>
        <t:Progress percentComplete="100"/>
      </t:Event>
    </t:History>
  </t:Task>
  <t:Task id="{C7A401FB-FB2E-4D2B-ACF4-85782CEB32B5}">
    <t:Anchor>
      <t:Comment id="1472182550"/>
    </t:Anchor>
    <t:History>
      <t:Event id="{22CAC23E-ABD3-4063-8FF6-EF7580BB8BAD}" time="2024-01-26T12:39:57.464Z">
        <t:Attribution userId="S::esther.sanye-mengual@ec.europa.eu::927fc2be-1048-4ed7-b486-020a1fec906b" userProvider="AD" userName="SANYE MENGUAL Esther (JRC-ISPRA)"/>
        <t:Anchor>
          <t:Comment id="1263981543"/>
        </t:Anchor>
        <t:Create/>
      </t:Event>
      <t:Event id="{709B1E9B-5444-4D68-88E5-0085FFE9C14C}" time="2024-01-26T12:39:57.464Z">
        <t:Attribution userId="S::esther.sanye-mengual@ec.europa.eu::927fc2be-1048-4ed7-b486-020a1fec906b" userProvider="AD" userName="SANYE MENGUAL Esther (JRC-ISPRA)"/>
        <t:Anchor>
          <t:Comment id="1263981543"/>
        </t:Anchor>
        <t:Assign userId="S::Steve.BORCHARDT@ext.ec.europa.eu::d5f310b6-46b6-479b-9d3d-8c044f1f1933" userProvider="AD" userName="BORCHARDT Steve (JRC-ISPRA-EXT)"/>
      </t:Event>
      <t:Event id="{699E5237-83C5-497E-9ABB-25D34C6F547A}" time="2024-01-26T12:39:57.464Z">
        <t:Attribution userId="S::esther.sanye-mengual@ec.europa.eu::927fc2be-1048-4ed7-b486-020a1fec906b" userProvider="AD" userName="SANYE MENGUAL Esther (JRC-ISPRA)"/>
        <t:Anchor>
          <t:Comment id="1263981543"/>
        </t:Anchor>
        <t:SetTitle title="@BORCHARDT Steve (JRC-ISPRA-EXT) - see edition suggestion to be clear in the message, otherwise i think it remains unclear for the reader."/>
      </t:Event>
    </t:History>
  </t:Task>
  <t:Task id="{BF745040-50FB-48F2-9660-9E4E74FCE88A}">
    <t:Anchor>
      <t:Comment id="1362823034"/>
    </t:Anchor>
    <t:History>
      <t:Event id="{1DD5D0E8-BB91-4CC2-923E-5831358F56B6}" time="2023-12-21T09:03:03.788Z">
        <t:Attribution userId="S::matteo.trane@ec.europa.eu::c4ad00ef-ce74-4877-8364-cbec69e460c1" userProvider="AD" userName="TRANE Matteo (JRC-ISPRA)"/>
        <t:Anchor>
          <t:Comment id="276161722"/>
        </t:Anchor>
        <t:Create/>
      </t:Event>
      <t:Event id="{D88D649A-B5E6-4798-85AF-01C4B29B6049}" time="2023-12-21T09:03:03.788Z">
        <t:Attribution userId="S::matteo.trane@ec.europa.eu::c4ad00ef-ce74-4877-8364-cbec69e460c1" userProvider="AD" userName="TRANE Matteo (JRC-ISPRA)"/>
        <t:Anchor>
          <t:Comment id="276161722"/>
        </t:Anchor>
        <t:Assign userId="S::Giulia.BARBERO-VIGNOLA@ec.europa.eu::1479d97b-2e3a-4278-8e36-66f773dbda5c" userProvider="AD" userName="BARBERO VIGNOLA Giulia (JRC-ISPRA)"/>
      </t:Event>
      <t:Event id="{651B7EAE-317A-448F-853E-9EC433E74FC4}" time="2023-12-21T09:03:03.788Z">
        <t:Attribution userId="S::matteo.trane@ec.europa.eu::c4ad00ef-ce74-4877-8364-cbec69e460c1" userProvider="AD" userName="TRANE Matteo (JRC-ISPRA)"/>
        <t:Anchor>
          <t:Comment id="276161722"/>
        </t:Anchor>
        <t:SetTitle title="@BARBERO VIGNOLA Giulia (JRC-ISPRA)"/>
      </t:Event>
    </t:History>
  </t:Task>
  <t:Task id="{BC3FC4B2-CDC0-4791-9797-17E6F20A54DB}">
    <t:Anchor>
      <t:Comment id="868464852"/>
    </t:Anchor>
    <t:History>
      <t:Event id="{425BA49D-0F13-4A3A-BD1F-F65758D244C9}" time="2024-01-18T10:44:18.465Z">
        <t:Attribution userId="S::matteo.trane@ec.europa.eu::c4ad00ef-ce74-4877-8364-cbec69e460c1" userProvider="AD" userName="TRANE Matteo (JRC-ISPRA)"/>
        <t:Anchor>
          <t:Comment id="73494400"/>
        </t:Anchor>
        <t:Create/>
      </t:Event>
      <t:Event id="{7242287E-FC5E-48F1-AD9B-A777CE34F989}" time="2024-01-18T10:44:18.465Z">
        <t:Attribution userId="S::matteo.trane@ec.europa.eu::c4ad00ef-ce74-4877-8364-cbec69e460c1" userProvider="AD" userName="TRANE Matteo (JRC-ISPRA)"/>
        <t:Anchor>
          <t:Comment id="73494400"/>
        </t:Anchor>
        <t:Assign userId="S::Lucia.MANCINI@ext.ec.europa.eu::00aa6934-f230-478b-9a81-ec45bf607d6d" userProvider="AD" userName="MANCINI Lucia (JRC-ISPRA-EXT)"/>
      </t:Event>
      <t:Event id="{79DD166E-3A13-46F5-B477-6E1257C18834}" time="2024-01-18T10:44:18.465Z">
        <t:Attribution userId="S::matteo.trane@ec.europa.eu::c4ad00ef-ce74-4877-8364-cbec69e460c1" userProvider="AD" userName="TRANE Matteo (JRC-ISPRA)"/>
        <t:Anchor>
          <t:Comment id="73494400"/>
        </t:Anchor>
        <t:SetTitle title="@MANCINI Lucia (JRC-ISPRA-EXT)"/>
      </t:Event>
      <t:Event id="{7DA89667-E6B7-44B8-A632-D73FDCC9E548}" time="2024-01-18T13:14:38.416Z">
        <t:Attribution userId="S::lucia.mancini@ext.ec.europa.eu::00aa6934-f230-478b-9a81-ec45bf607d6d" userProvider="AD" userName="MANCINI Lucia (JRC-ISPRA-EXT)"/>
        <t:Progress percentComplete="100"/>
      </t:Event>
    </t:History>
  </t:Task>
  <t:Task id="{247B819B-5A26-4BB5-AE13-A0864A77639D}">
    <t:Anchor>
      <t:Comment id="533053218"/>
    </t:Anchor>
    <t:History>
      <t:Event id="{74FB0646-6183-47DC-9547-54DC77B18BB3}" time="2023-12-20T15:32:52.88Z">
        <t:Attribution userId="S::szvetlana.acs@ext.ec.europa.eu::60ae22ce-9e4f-482f-acdd-9a68f6f32177" userProvider="AD" userName="ACS Szvetlana (JRC-ISPRA-EXT)"/>
        <t:Anchor>
          <t:Comment id="533053218"/>
        </t:Anchor>
        <t:Create/>
      </t:Event>
      <t:Event id="{4DFFC5FE-6D82-476E-8606-9AE44A8E5B57}" time="2023-12-20T15:32:52.88Z">
        <t:Attribution userId="S::szvetlana.acs@ext.ec.europa.eu::60ae22ce-9e4f-482f-acdd-9a68f6f32177" userProvider="AD" userName="ACS Szvetlana (JRC-ISPRA-EXT)"/>
        <t:Anchor>
          <t:Comment id="533053218"/>
        </t:Anchor>
        <t:Assign userId="S::Michele.MARONI@ext.ec.europa.eu::19bca87d-2592-4504-b3be-4c57cc750ff0" userProvider="AD" userName="MARONI Michele (JRC-ISPRA-EXT)"/>
      </t:Event>
      <t:Event id="{8651DCD2-9A12-4837-8CA0-278E6418749D}" time="2023-12-20T15:32:52.88Z">
        <t:Attribution userId="S::szvetlana.acs@ext.ec.europa.eu::60ae22ce-9e4f-482f-acdd-9a68f6f32177" userProvider="AD" userName="ACS Szvetlana (JRC-ISPRA-EXT)"/>
        <t:Anchor>
          <t:Comment id="533053218"/>
        </t:Anchor>
        <t:SetTitle title="Ref: https://knowledge4policy.ec.europa.eu/health-promotion-knowledge-gateway/topic/food-based-dietary-guidelines-europe_en @MARONI Michele (JRC-ISPRA-EXT)"/>
      </t:Event>
      <t:Event id="{E0867135-B8E6-484E-A768-662D02888F8E}" time="2023-12-21T13:45:19.174Z">
        <t:Attribution userId="S::Michele.MARONI@ext.ec.europa.eu::19bca87d-2592-4504-b3be-4c57cc750ff0" userProvider="AD" userName="MARONI Michele (JRC-ISPRA-EXT)"/>
        <t:Progress percentComplete="100"/>
      </t:Event>
    </t:History>
  </t:Task>
  <t:Task id="{BEFE5222-D4D2-4010-BB7A-95B55E98169E}">
    <t:Anchor>
      <t:Comment id="1178787577"/>
    </t:Anchor>
    <t:History>
      <t:Event id="{13E63FC4-C0BA-4A4C-B037-AB91505E8B84}" time="2023-12-18T13:41:14.142Z">
        <t:Attribution userId="S::steve.borchardt@ext.ec.europa.eu::d5f310b6-46b6-479b-9d3d-8c044f1f1933" userProvider="AD" userName="BORCHARDT Steve (JRC-ISPRA-EXT)"/>
        <t:Anchor>
          <t:Comment id="1178787577"/>
        </t:Anchor>
        <t:Create/>
      </t:Event>
      <t:Event id="{1B13F130-F193-44D2-9A36-CB1E00CACD8B}" time="2023-12-18T13:41:14.142Z">
        <t:Attribution userId="S::steve.borchardt@ext.ec.europa.eu::d5f310b6-46b6-479b-9d3d-8c044f1f1933" userProvider="AD" userName="BORCHARDT Steve (JRC-ISPRA-EXT)"/>
        <t:Anchor>
          <t:Comment id="1178787577"/>
        </t:Anchor>
        <t:Assign userId="S::Michele.MARONI@ext.ec.europa.eu::19bca87d-2592-4504-b3be-4c57cc750ff0" userProvider="AD" userName="MARONI Michele (JRC-ISPRA-EXT)"/>
      </t:Event>
      <t:Event id="{4CBFE01D-453A-4712-9C22-7D7F17C6A7BF}" time="2023-12-18T13:41:14.142Z">
        <t:Attribution userId="S::steve.borchardt@ext.ec.europa.eu::d5f310b6-46b6-479b-9d3d-8c044f1f1933" userProvider="AD" userName="BORCHARDT Steve (JRC-ISPRA-EXT)"/>
        <t:Anchor>
          <t:Comment id="1178787577"/>
        </t:Anchor>
        <t:SetTitle title="to be added to bibliography, @MARONI Michele (JRC-ISPRA-EXT)"/>
      </t:Event>
    </t:History>
  </t:Task>
  <t:Task id="{BAB61641-D404-421C-B1EB-CEA603A77A08}">
    <t:Anchor>
      <t:Comment id="1928855458"/>
    </t:Anchor>
    <t:History>
      <t:Event id="{1FEF1B8E-DC3C-432D-BE31-20E98CDCAD9D}" time="2024-07-10T07:27:47.342Z">
        <t:Attribution userId="S::stefano.cisternino@ext.ec.europa.eu::40eeadf1-41b1-4aeb-b929-bc5e3c6a6913" userProvider="AD" userName="CISTERNINO Stefano (JRC-ISPRA-EXT)"/>
        <t:Anchor>
          <t:Comment id="1928855458"/>
        </t:Anchor>
        <t:Create/>
      </t:Event>
      <t:Event id="{905965A4-A84A-46EE-90CE-BFFD1CAEA60C}" time="2024-07-10T07:27:47.342Z">
        <t:Attribution userId="S::stefano.cisternino@ext.ec.europa.eu::40eeadf1-41b1-4aeb-b929-bc5e3c6a6913" userProvider="AD" userName="CISTERNINO Stefano (JRC-ISPRA-EXT)"/>
        <t:Anchor>
          <t:Comment id="1928855458"/>
        </t:Anchor>
        <t:Assign userId="S::Chiara.GASTALDI@ec.europa.eu::c8b7d82c-d0c9-47f2-bd65-0a59874a04b9" userProvider="AD" userName="GASTALDI Chiara (JRC-ISPRA)"/>
      </t:Event>
      <t:Event id="{4A055DCB-2BB8-4EDE-B004-4CD1391E24A2}" time="2024-07-10T07:27:47.342Z">
        <t:Attribution userId="S::stefano.cisternino@ext.ec.europa.eu::40eeadf1-41b1-4aeb-b929-bc5e3c6a6913" userProvider="AD" userName="CISTERNINO Stefano (JRC-ISPRA-EXT)"/>
        <t:Anchor>
          <t:Comment id="1928855458"/>
        </t:Anchor>
        <t:SetTitle title="@GASTALDI Chiara (JRC-ISPRA) This is the draft. it took a while but there is everything. ofc it's a first draft."/>
      </t:Event>
    </t:History>
  </t:Task>
  <t:Task id="{A977EDBB-A7F8-47F7-ADE8-AB0694B4AA73}">
    <t:Anchor>
      <t:Comment id="76552432"/>
    </t:Anchor>
    <t:History>
      <t:Event id="{E630DA26-E5F0-4A53-B3D9-1FB3D9DD6697}" time="2023-12-20T16:30:26.674Z">
        <t:Attribution userId="S::steve.borchardt@ext.ec.europa.eu::d5f310b6-46b6-479b-9d3d-8c044f1f1933" userProvider="AD" userName="BORCHARDT Steve (JRC-ISPRA-EXT)"/>
        <t:Anchor>
          <t:Comment id="76552432"/>
        </t:Anchor>
        <t:Create/>
      </t:Event>
      <t:Event id="{8A71CAB3-0AAE-4215-8F3A-C03BA6A92FF5}" time="2023-12-20T16:30:26.674Z">
        <t:Attribution userId="S::steve.borchardt@ext.ec.europa.eu::d5f310b6-46b6-479b-9d3d-8c044f1f1933" userProvider="AD" userName="BORCHARDT Steve (JRC-ISPRA-EXT)"/>
        <t:Anchor>
          <t:Comment id="76552432"/>
        </t:Anchor>
        <t:Assign userId="S::Chiara.GASTALDI@ec.europa.eu::c8b7d82c-d0c9-47f2-bd65-0a59874a04b9" userProvider="AD" userName="GASTALDI Chiara (JRC-ISPRA)"/>
      </t:Event>
      <t:Event id="{1D2A254A-BA42-4764-91A7-7281D43F367F}" time="2023-12-20T16:30:26.674Z">
        <t:Attribution userId="S::steve.borchardt@ext.ec.europa.eu::d5f310b6-46b6-479b-9d3d-8c044f1f1933" userProvider="AD" userName="BORCHARDT Steve (JRC-ISPRA-EXT)"/>
        <t:Anchor>
          <t:Comment id="76552432"/>
        </t:Anchor>
        <t:SetTitle title="@GASTALDI Chiara (JRC-ISPRA) you mean area of agribusiness? Not sure what you refer to with agro"/>
      </t:Event>
    </t:History>
  </t:Task>
  <t:Task id="{6EB643BF-84A9-428B-9DDB-1BF4A72C6014}">
    <t:Anchor>
      <t:Comment id="1084902965"/>
    </t:Anchor>
    <t:History>
      <t:Event id="{891227A5-1F94-41F6-9086-4DD82B0459EC}" time="2024-01-09T14:21:36.038Z">
        <t:Attribution userId="S::chiara.gastaldi@ec.europa.eu::c8b7d82c-d0c9-47f2-bd65-0a59874a04b9" userProvider="AD" userName="GASTALDI Chiara (JRC-ISPRA)"/>
        <t:Create/>
      </t:Event>
      <t:Event id="{28D5678C-346F-4BBA-92BC-FDA4E89566BA}" time="2024-01-09T14:21:36.038Z">
        <t:Attribution userId="S::chiara.gastaldi@ec.europa.eu::c8b7d82c-d0c9-47f2-bd65-0a59874a04b9" userProvider="AD" userName="GASTALDI Chiara (JRC-ISPRA)"/>
        <t:Assign userId="S::Michele.MARONI@ext.ec.europa.eu::19bca87d-2592-4504-b3be-4c57cc750ff0" userProvider="AD" userName="MARONI Michele (JRC-ISPRA-EXT)"/>
      </t:Event>
      <t:Event id="{5FD1C9E8-3654-46B7-8F63-1F53BE796460}" time="2024-01-09T14:21:36.038Z">
        <t:Attribution userId="S::chiara.gastaldi@ec.europa.eu::c8b7d82c-d0c9-47f2-bd65-0a59874a04b9" userProvider="AD" userName="GASTALDI Chiara (JRC-ISPRA)"/>
        <t:SetTitle title="@MARONI Michele (JRC-ISPRA-EXT)"/>
      </t:Event>
      <t:Event id="{28B2FF68-190C-45A5-8F0A-163FB1D0DCF5}" time="2024-01-16T15:09:01.061Z">
        <t:Attribution userId="S::Michele.MARONI@ext.ec.europa.eu::19bca87d-2592-4504-b3be-4c57cc750ff0" userProvider="AD" userName="MARONI Michele (JRC-ISPRA-EXT)"/>
        <t:UnassignAll/>
      </t:Event>
      <t:Event id="{AD2A50FB-AAC8-458D-ABB7-695349117831}" time="2024-01-16T15:09:01.061Z">
        <t:Attribution userId="S::Michele.MARONI@ext.ec.europa.eu::19bca87d-2592-4504-b3be-4c57cc750ff0" userProvider="AD" userName="MARONI Michele (JRC-ISPRA-EXT)"/>
        <t:Assign userId="S::Chiara.GASTALDI@ec.europa.eu::c8b7d82c-d0c9-47f2-bd65-0a59874a04b9" userProvider="AD" userName="GASTALDI Chiara (JRC-ISPRA)"/>
      </t:Event>
    </t:History>
  </t:Task>
  <t:Task id="{24C9EEA0-8C33-442A-9B1B-A859CB7F71D2}">
    <t:Anchor>
      <t:Comment id="1692039635"/>
    </t:Anchor>
    <t:History>
      <t:Event id="{78F41347-F2FE-46EF-BB00-BAA567FBB0CD}" time="2024-12-13T08:20:22.08Z">
        <t:Attribution userId="S::luisa.marelli@ec.europa.eu::78bda841-bac5-4a31-bc15-22549a1dd308" userProvider="AD" userName="MARELLI Luisa (JRC-ISPRA)"/>
        <t:Anchor>
          <t:Comment id="1692039635"/>
        </t:Anchor>
        <t:Create/>
      </t:Event>
      <t:Event id="{F527C7AB-BDAC-4B54-8ED1-6B26E8739C91}" time="2024-12-13T08:20:22.08Z">
        <t:Attribution userId="S::luisa.marelli@ec.europa.eu::78bda841-bac5-4a31-bc15-22549a1dd308" userProvider="AD" userName="MARELLI Luisa (JRC-ISPRA)"/>
        <t:Anchor>
          <t:Comment id="1692039635"/>
        </t:Anchor>
        <t:Assign userId="S::Giulia.BARBERO-VIGNOLA@ec.europa.eu::1479d97b-2e3a-4278-8e36-66f773dbda5c" userProvider="AD" userName="BARBERO VIGNOLA Giulia (JRC-ISPRA)"/>
      </t:Event>
      <t:Event id="{AC3A5172-58E7-4026-8385-E8D48C129432}" time="2024-12-13T08:20:22.08Z">
        <t:Attribution userId="S::luisa.marelli@ec.europa.eu::78bda841-bac5-4a31-bc15-22549a1dd308" userProvider="AD" userName="MARELLI Luisa (JRC-ISPRA)"/>
        <t:Anchor>
          <t:Comment id="1692039635"/>
        </t:Anchor>
        <t:SetTitle title="Not clear if you refer here to specific initiatives (in which case please explain in one line what they are and from who), or if it is generic. @BARBERO VIGNOLA Giulia (JRC-ISPRA)"/>
      </t:Event>
    </t:History>
  </t:Task>
  <t:Task id="{5D9B55D9-B3D6-4560-80BE-A53E328ACF4F}">
    <t:Anchor>
      <t:Comment id="609258425"/>
    </t:Anchor>
    <t:History>
      <t:Event id="{C62F2B75-393E-4952-82A3-1618A060F6FB}" time="2024-12-13T08:57:34.734Z">
        <t:Attribution userId="S::luisa.marelli@ec.europa.eu::78bda841-bac5-4a31-bc15-22549a1dd308" userProvider="AD" userName="MARELLI Luisa (JRC-ISPRA)"/>
        <t:Anchor>
          <t:Comment id="609258425"/>
        </t:Anchor>
        <t:Create/>
      </t:Event>
      <t:Event id="{7096246B-1B41-4979-8073-88B8F7375B26}" time="2024-12-13T08:57:34.734Z">
        <t:Attribution userId="S::luisa.marelli@ec.europa.eu::78bda841-bac5-4a31-bc15-22549a1dd308" userProvider="AD" userName="MARELLI Luisa (JRC-ISPRA)"/>
        <t:Anchor>
          <t:Comment id="609258425"/>
        </t:Anchor>
        <t:Assign userId="S::Robert.M'BAREK@ec.europa.eu::e7ef06c1-b725-4ed3-8354-b1c093f4ebe3" userProvider="AD" userName="M'BAREK Robert (JRC-SEVILLA)"/>
      </t:Event>
      <t:Event id="{979AE9BD-461B-4F72-AFE1-D2EA07642234}" time="2024-12-13T08:57:34.734Z">
        <t:Attribution userId="S::luisa.marelli@ec.europa.eu::78bda841-bac5-4a31-bc15-22549a1dd308" userProvider="AD" userName="MARELLI Luisa (JRC-ISPRA)"/>
        <t:Anchor>
          <t:Comment id="609258425"/>
        </t:Anchor>
        <t:SetTitle title="This title is not very appealing for a Cab's report ... why not using something like &quot;Global Ecological Product metric to complement GDP measures? @M'BAREK Robert (JRC-SEVILLA)"/>
      </t:Event>
      <t:Event id="{6EE3EEC5-00BB-40E4-A2A2-9A1B7B5B5F13}" time="2024-12-13T09:01:45.96Z">
        <t:Attribution userId="S::robert.m'barek@ec.europa.eu::e7ef06c1-b725-4ed3-8354-b1c093f4ebe3" userProvider="AD" userName="M'BAREK Robert (JRC-SEVILLA)"/>
        <t:Anchor>
          <t:Comment id="1330840710"/>
        </t:Anchor>
        <t:UnassignAll/>
      </t:Event>
      <t:Event id="{3CE45D45-35CF-4E19-A7B9-4860FEA114EE}" time="2024-12-13T09:01:45.96Z">
        <t:Attribution userId="S::robert.m'barek@ec.europa.eu::e7ef06c1-b725-4ed3-8354-b1c093f4ebe3" userProvider="AD" userName="M'BAREK Robert (JRC-SEVILLA)"/>
        <t:Anchor>
          <t:Comment id="1330840710"/>
        </t:Anchor>
        <t:Assign userId="S::Luisa.MARELLI@ec.europa.eu::78bda841-bac5-4a31-bc15-22549a1dd308" userProvider="AD" userName="MARELLI Luisa (JRC-ISPR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C8F977FFF614BBCB6E7F0B2182B16" ma:contentTypeVersion="13" ma:contentTypeDescription="Create a new document." ma:contentTypeScope="" ma:versionID="9145a283cb84d31efd968f4d8f4ed09f">
  <xsd:schema xmlns:xsd="http://www.w3.org/2001/XMLSchema" xmlns:xs="http://www.w3.org/2001/XMLSchema" xmlns:p="http://schemas.microsoft.com/office/2006/metadata/properties" xmlns:ns2="189f68d6-b300-487d-ba76-b41225ee5e69" xmlns:ns3="f10e3298-64ea-4e10-9051-34cf7ba13039" targetNamespace="http://schemas.microsoft.com/office/2006/metadata/properties" ma:root="true" ma:fieldsID="b8e7487caa8946f7e71d796156c13a92" ns2:_="" ns3:_="">
    <xsd:import namespace="189f68d6-b300-487d-ba76-b41225ee5e69"/>
    <xsd:import namespace="f10e3298-64ea-4e10-9051-34cf7ba130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f68d6-b300-487d-ba76-b41225ee5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0e3298-64ea-4e10-9051-34cf7ba130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9f68d6-b300-487d-ba76-b41225ee5e69">
      <Terms xmlns="http://schemas.microsoft.com/office/infopath/2007/PartnerControls"/>
    </lcf76f155ced4ddcb4097134ff3c332f>
    <SharedWithUsers xmlns="f10e3298-64ea-4e10-9051-34cf7ba13039">
      <UserInfo>
        <DisplayName>CISTERNINO Stefano (JRC-ISPRA-EXT)</DisplayName>
        <AccountId>222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19E2-0ABA-4469-8E36-2673E045A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f68d6-b300-487d-ba76-b41225ee5e69"/>
    <ds:schemaRef ds:uri="f10e3298-64ea-4e10-9051-34cf7ba13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9DCA4-F9EE-4EBD-891F-0EB57CF690DA}">
  <ds:schemaRefs>
    <ds:schemaRef ds:uri="http://schemas.microsoft.com/sharepoint/v3/contenttype/forms"/>
  </ds:schemaRefs>
</ds:datastoreItem>
</file>

<file path=customXml/itemProps3.xml><?xml version="1.0" encoding="utf-8"?>
<ds:datastoreItem xmlns:ds="http://schemas.openxmlformats.org/officeDocument/2006/customXml" ds:itemID="{182FED00-2CF8-4278-A832-B3982205A109}">
  <ds:schemaRefs>
    <ds:schemaRef ds:uri="http://schemas.microsoft.com/office/2006/metadata/properties"/>
    <ds:schemaRef ds:uri="http://schemas.microsoft.com/office/infopath/2007/PartnerControls"/>
    <ds:schemaRef ds:uri="189f68d6-b300-487d-ba76-b41225ee5e69"/>
    <ds:schemaRef ds:uri="f10e3298-64ea-4e10-9051-34cf7ba13039"/>
  </ds:schemaRefs>
</ds:datastoreItem>
</file>

<file path=customXml/itemProps4.xml><?xml version="1.0" encoding="utf-8"?>
<ds:datastoreItem xmlns:ds="http://schemas.openxmlformats.org/officeDocument/2006/customXml" ds:itemID="{07063033-4C28-498B-A194-0F0E4C35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14287</Words>
  <Characters>81439</Characters>
  <Application>Microsoft Office Word</Application>
  <DocSecurity>0</DocSecurity>
  <Lines>678</Lines>
  <Paragraphs>191</Paragraphs>
  <ScaleCrop>false</ScaleCrop>
  <Company>European Commission</Company>
  <LinksUpToDate>false</LinksUpToDate>
  <CharactersWithSpaces>95535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BARBERO VIGNOLA Giulia (JRC-ISPRA)</dc:creator>
  <cp:keywords/>
  <dc:description/>
  <cp:lastModifiedBy>Microsoft Office User</cp:lastModifiedBy>
  <cp:revision>10</cp:revision>
  <cp:lastPrinted>2024-12-06T01:45:00Z</cp:lastPrinted>
  <dcterms:created xsi:type="dcterms:W3CDTF">2025-02-28T13:40:00Z</dcterms:created>
  <dcterms:modified xsi:type="dcterms:W3CDTF">2025-03-10T11:12:00Z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0x01010019DC8F977FFF614BBCB6E7F0B2182B16</vt:lpwstr>
  </property>
  <property fmtid="{D5CDD505-2E9C-101B-9397-08002B2CF9AE}" pid="3" name="MediaServiceImageTags">
    <vt:lpwstr/>
  </property>
  <property fmtid="{D5CDD505-2E9C-101B-9397-08002B2CF9AE}" pid="4" name="ZOTERO_PREF_2">
    <vt:lpwstr>itationUpdates" value="true"/&gt;&lt;/prefs&gt;&lt;/data&gt;</vt:lpwstr>
  </property>
  <property fmtid="{D5CDD505-2E9C-101B-9397-08002B2CF9AE}" pid="5" name="ZOTERO_PREF_1">
    <vt:lpwstr>&lt;data data-version="3" zotero-version="6.0.30"&gt;&lt;session id="cd1xD4zC"/&gt;&lt;style id="http://www.zotero.org/styles/ieee" locale="en-GB" hasBibliography="1" bibliographyStyleHasBeenSet="1"/&gt;&lt;prefs&gt;&lt;pref name="fieldType" value="Field"/&gt;&lt;pref name="dontAskDelayC</vt:lpwstr>
  </property>
  <property fmtid="{D5CDD505-2E9C-101B-9397-08002B2CF9AE}" pid="6" name="MSIP_Label_6bd9ddd1-4d20-43f6-abfa-fc3c07406f94_Enabled">
    <vt:lpwstr>true</vt:lpwstr>
  </property>
  <property fmtid="{D5CDD505-2E9C-101B-9397-08002B2CF9AE}" pid="7" name="MSIP_Label_6bd9ddd1-4d20-43f6-abfa-fc3c07406f94_SetDate">
    <vt:lpwstr>2024-09-03T14:33:26Z</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iteId">
    <vt:lpwstr>b24c8b06-522c-46fe-9080-70926f8dddb1</vt:lpwstr>
  </property>
  <property fmtid="{D5CDD505-2E9C-101B-9397-08002B2CF9AE}" pid="11" name="MSIP_Label_6bd9ddd1-4d20-43f6-abfa-fc3c07406f94_ActionId">
    <vt:lpwstr>118e45ac-8af6-48d9-ba11-8dd7e5718d72</vt:lpwstr>
  </property>
  <property fmtid="{D5CDD505-2E9C-101B-9397-08002B2CF9AE}" pid="12" name="MSIP_Label_6bd9ddd1-4d20-43f6-abfa-fc3c07406f94_ContentBits">
    <vt:lpwstr>0</vt:lpwstr>
  </property>
</Properties>
</file>