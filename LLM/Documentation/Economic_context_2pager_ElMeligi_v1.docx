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401001" w:rsidR="00401001" w:rsidP="007E020B" w:rsidRDefault="00401001" w14:paraId="3517FD84" w14:textId="7542AF30">
      <w:pPr>
        <w:pStyle w:val="JRCLevel-2title"/>
      </w:pPr>
      <w:del w:author="BARBERO VIGNOLA Giulia (JRC-ISPRA)" w:date="2024-07-04T09:29:00Z" w:id="0">
        <w:r w:rsidDel="00401001">
          <w:delText xml:space="preserve">Introduction to Gap Analysis: </w:delText>
        </w:r>
      </w:del>
      <w:r>
        <w:t xml:space="preserve">Macro </w:t>
      </w:r>
      <w:del w:author="BARBERO VIGNOLA Giulia (JRC-ISPRA)" w:date="2024-07-04T09:31:00Z" w:id="1">
        <w:r w:rsidDel="00401001">
          <w:delText>E</w:delText>
        </w:r>
      </w:del>
      <w:ins w:author="BARBERO VIGNOLA Giulia (JRC-ISPRA)" w:date="2024-07-04T09:31:00Z" w:id="2">
        <w:r w:rsidR="0875F99D">
          <w:t>e</w:t>
        </w:r>
      </w:ins>
      <w:r>
        <w:t xml:space="preserve">conomic </w:t>
      </w:r>
      <w:del w:author="BARBERO VIGNOLA Giulia (JRC-ISPRA)" w:date="2024-07-04T09:31:00Z" w:id="3">
        <w:r w:rsidDel="00401001">
          <w:delText>O</w:delText>
        </w:r>
      </w:del>
      <w:ins w:author="BARBERO VIGNOLA Giulia (JRC-ISPRA)" w:date="2024-07-04T09:31:00Z" w:id="4">
        <w:r w:rsidR="68E85C93">
          <w:t>o</w:t>
        </w:r>
      </w:ins>
      <w:r>
        <w:t xml:space="preserve">utlook through </w:t>
      </w:r>
      <w:del w:author="BARBERO VIGNOLA Giulia (JRC-ISPRA)" w:date="2024-07-04T09:32:00Z" w:id="5">
        <w:r w:rsidDel="00401001">
          <w:delText>N</w:delText>
        </w:r>
      </w:del>
      <w:ins w:author="BARBERO VIGNOLA Giulia (JRC-ISPRA)" w:date="2024-07-04T09:32:00Z" w:id="6">
        <w:r w:rsidR="33672F2A">
          <w:t>n</w:t>
        </w:r>
      </w:ins>
      <w:r>
        <w:t xml:space="preserve">ational </w:t>
      </w:r>
      <w:del w:author="BARBERO VIGNOLA Giulia (JRC-ISPRA)" w:date="2024-07-04T09:32:00Z" w:id="7">
        <w:r w:rsidDel="00401001">
          <w:delText>A</w:delText>
        </w:r>
      </w:del>
      <w:ins w:author="BARBERO VIGNOLA Giulia (JRC-ISPRA)" w:date="2024-07-04T09:32:00Z" w:id="8">
        <w:r w:rsidR="3F48915E">
          <w:t>a</w:t>
        </w:r>
      </w:ins>
      <w:r>
        <w:t>ccounts</w:t>
      </w:r>
    </w:p>
    <w:p w:rsidRPr="00401001" w:rsidR="00401001" w:rsidP="007E020B" w:rsidRDefault="00401001" w14:paraId="6C0E1DE5" w14:textId="77777777">
      <w:pPr>
        <w:pStyle w:val="JRCLevel-3title"/>
      </w:pPr>
      <w:r w:rsidRPr="00401001">
        <w:t>Overview</w:t>
      </w:r>
    </w:p>
    <w:p w:rsidR="007E020B" w:rsidP="007E020B" w:rsidRDefault="007E020B" w14:paraId="1EAE5256" w14:textId="77777777">
      <w:pPr>
        <w:pStyle w:val="JRCText"/>
      </w:pPr>
      <w:r w:rsidRPr="007E020B">
        <w:t xml:space="preserve">The European Green Deal aims to transform the EU into a modern, resource-efficient, and competitive economy, ensuring no net emissions of greenhouse gases by 2050. To achieve this ambitious target, it's essential to analyse the trends in greenhouse gas emissions across different sectors and understand </w:t>
      </w:r>
      <w:r>
        <w:t xml:space="preserve">trend with the help of key indicators related to </w:t>
      </w:r>
      <w:r w:rsidRPr="007E020B">
        <w:t>the intensity of these emissions in relation to employment. This chapter provides an in-depth analysis of these aspects, utilizing data from Eurostat</w:t>
      </w:r>
      <w:r>
        <w:t xml:space="preserve">, extending the broad analysis proposed in the </w:t>
      </w:r>
      <w:r w:rsidRPr="007E020B">
        <w:t>Statistics for the European Green Deal</w:t>
      </w:r>
      <w:r w:rsidR="00100A37">
        <w:t xml:space="preserve"> (EGD)</w:t>
      </w:r>
      <w:r w:rsidRPr="007E020B">
        <w:t>.</w:t>
      </w:r>
    </w:p>
    <w:p w:rsidR="00401001" w:rsidP="007E020B" w:rsidRDefault="00401001" w14:paraId="0C4683A4" w14:textId="77777777">
      <w:pPr>
        <w:pStyle w:val="JRCText"/>
      </w:pPr>
      <w:r w:rsidRPr="00401001">
        <w:t xml:space="preserve">This introduction focuses on a gap analysis of key indicators related to air emissions and greenhouse gas (GHG) emissions by activity, highlighting the importance of these metrics in the context of the European Union (EU27-2020). The analysis is based on </w:t>
      </w:r>
      <w:r w:rsidR="007E020B">
        <w:t>relevant sources provided by Eurostat, with</w:t>
      </w:r>
      <w:r w:rsidRPr="00401001">
        <w:t xml:space="preserve"> a detailed breakdown of macroeconomic variables across time in EU27-2020 aggregate.</w:t>
      </w:r>
    </w:p>
    <w:p w:rsidRPr="00401001" w:rsidR="00100A37" w:rsidP="00100A37" w:rsidRDefault="00100A37" w14:paraId="624FEC9D" w14:textId="77777777">
      <w:pPr>
        <w:pStyle w:val="JRCText"/>
      </w:pPr>
      <w:r>
        <w:t xml:space="preserve">The purpose of this </w:t>
      </w:r>
      <w:del w:author="BARBERO VIGNOLA Giulia (JRC-ISPRA)" w:date="2024-07-04T09:19:00Z" w:id="9">
        <w:r w:rsidDel="00100A37">
          <w:delText xml:space="preserve">gap </w:delText>
        </w:r>
      </w:del>
      <w:r>
        <w:t>analysis is to identify gaps and trends in these key indicators across the macro sectors, highlighting areas where improvements can be made to reduce environmental impact and promote sustainable economic growth.</w:t>
      </w:r>
    </w:p>
    <w:p w:rsidR="007E020B" w:rsidP="007E020B" w:rsidRDefault="007E020B" w14:paraId="4063FFC7" w14:textId="77777777">
      <w:pPr>
        <w:pStyle w:val="JRCText"/>
      </w:pPr>
      <w:r>
        <w:t>The analysis considers the following key indicators</w:t>
      </w:r>
      <w:r w:rsidR="00100A37">
        <w:t xml:space="preserve"> aligned with the Eurostat Statistics for the EGD</w:t>
      </w:r>
      <w:r>
        <w:t>:</w:t>
      </w:r>
    </w:p>
    <w:p w:rsidR="007E020B" w:rsidP="00100A37" w:rsidRDefault="007E020B" w14:paraId="0856494D" w14:textId="1A8A5AC5">
      <w:pPr>
        <w:pStyle w:val="JRCTextnumberedlist1"/>
      </w:pPr>
      <w:r>
        <w:t xml:space="preserve">Air </w:t>
      </w:r>
      <w:del w:author="BARBERO VIGNOLA Giulia (JRC-ISPRA)" w:date="2024-07-04T09:20:00Z" w:id="10">
        <w:r w:rsidDel="007E020B">
          <w:delText>E</w:delText>
        </w:r>
      </w:del>
      <w:ins w:author="BARBERO VIGNOLA Giulia (JRC-ISPRA)" w:date="2024-07-04T09:20:00Z" w:id="11">
        <w:r w:rsidR="32FC43F3">
          <w:t>e</w:t>
        </w:r>
      </w:ins>
      <w:r>
        <w:t xml:space="preserve">missions by </w:t>
      </w:r>
      <w:del w:author="BARBERO VIGNOLA Giulia (JRC-ISPRA)" w:date="2024-07-04T09:20:00Z" w:id="12">
        <w:r w:rsidDel="007E020B">
          <w:delText>A</w:delText>
        </w:r>
      </w:del>
      <w:ins w:author="BARBERO VIGNOLA Giulia (JRC-ISPRA)" w:date="2024-07-04T09:20:00Z" w:id="13">
        <w:r w:rsidR="28C21650">
          <w:t>a</w:t>
        </w:r>
      </w:ins>
      <w:r>
        <w:t>ctivity (</w:t>
      </w:r>
      <w:del w:author="BARBERO VIGNOLA Giulia (JRC-ISPRA)" w:date="2024-07-04T09:20:00Z" w:id="14">
        <w:r w:rsidDel="007E020B">
          <w:delText>P</w:delText>
        </w:r>
      </w:del>
      <w:ins w:author="BARBERO VIGNOLA Giulia (JRC-ISPRA)" w:date="2024-07-04T09:20:00Z" w:id="15">
        <w:r w:rsidR="69B0747F">
          <w:t>p</w:t>
        </w:r>
      </w:ins>
      <w:r>
        <w:t xml:space="preserve">roduction </w:t>
      </w:r>
      <w:del w:author="BARBERO VIGNOLA Giulia (JRC-ISPRA)" w:date="2024-07-04T09:20:00Z" w:id="16">
        <w:r w:rsidDel="007E020B">
          <w:delText>S</w:delText>
        </w:r>
      </w:del>
      <w:ins w:author="BARBERO VIGNOLA Giulia (JRC-ISPRA)" w:date="2024-07-04T09:20:00Z" w:id="17">
        <w:r w:rsidR="39A5C276">
          <w:t>s</w:t>
        </w:r>
      </w:ins>
      <w:r>
        <w:t>ide): This indicator measures the total GHG emissions by activity, providing insights into the environmental impact of different sectors.</w:t>
      </w:r>
    </w:p>
    <w:p w:rsidR="007E020B" w:rsidP="00100A37" w:rsidRDefault="007E020B" w14:paraId="30CF2E59" w14:textId="1865E1E6">
      <w:pPr>
        <w:pStyle w:val="JRCTextnumberedlist1"/>
      </w:pPr>
      <w:r>
        <w:t xml:space="preserve">GHG per Unit of </w:t>
      </w:r>
      <w:ins w:author="BARBERO VIGNOLA Giulia (JRC-ISPRA)" w:date="2024-07-04T09:19:00Z" w:id="18">
        <w:r w:rsidR="7719C366">
          <w:t xml:space="preserve">Gross Value Added </w:t>
        </w:r>
      </w:ins>
      <w:ins w:author="BARBERO VIGNOLA Giulia (JRC-ISPRA)" w:date="2024-07-04T09:20:00Z" w:id="19">
        <w:r w:rsidR="70CD2DF0">
          <w:t>(</w:t>
        </w:r>
      </w:ins>
      <w:r>
        <w:t>G</w:t>
      </w:r>
      <w:r w:rsidR="0063200B">
        <w:t>VA</w:t>
      </w:r>
      <w:ins w:author="BARBERO VIGNOLA Giulia (JRC-ISPRA)" w:date="2024-07-04T09:20:00Z" w:id="20">
        <w:r w:rsidR="690125F6">
          <w:t>)</w:t>
        </w:r>
      </w:ins>
      <w:r>
        <w:t xml:space="preserve"> by Activity: This indicator calculates the GHG emissions per unit of G</w:t>
      </w:r>
      <w:r w:rsidR="0063200B">
        <w:t>VA</w:t>
      </w:r>
      <w:r>
        <w:t>, allowing for the comparison of environmental performance across sectors.</w:t>
      </w:r>
    </w:p>
    <w:p w:rsidR="007E020B" w:rsidP="00100A37" w:rsidRDefault="007E020B" w14:paraId="15F944C1" w14:textId="75169325">
      <w:pPr>
        <w:pStyle w:val="JRCTextnumberedlist1"/>
      </w:pPr>
      <w:r>
        <w:t xml:space="preserve">GHG per </w:t>
      </w:r>
      <w:del w:author="BARBERO VIGNOLA Giulia (JRC-ISPRA)" w:date="2024-07-04T09:20:00Z" w:id="21">
        <w:r w:rsidDel="007E020B">
          <w:delText>E</w:delText>
        </w:r>
      </w:del>
      <w:ins w:author="BARBERO VIGNOLA Giulia (JRC-ISPRA)" w:date="2024-07-04T09:20:00Z" w:id="22">
        <w:r w:rsidR="069254DA">
          <w:t>e</w:t>
        </w:r>
      </w:ins>
      <w:r>
        <w:t xml:space="preserve">mployed </w:t>
      </w:r>
      <w:del w:author="BARBERO VIGNOLA Giulia (JRC-ISPRA)" w:date="2024-07-04T09:20:00Z" w:id="23">
        <w:r w:rsidDel="007E020B">
          <w:delText>P</w:delText>
        </w:r>
      </w:del>
      <w:ins w:author="BARBERO VIGNOLA Giulia (JRC-ISPRA)" w:date="2024-07-04T09:20:00Z" w:id="24">
        <w:r w:rsidR="5AE8F66C">
          <w:t>p</w:t>
        </w:r>
      </w:ins>
      <w:r>
        <w:t xml:space="preserve">erson by </w:t>
      </w:r>
      <w:del w:author="BARBERO VIGNOLA Giulia (JRC-ISPRA)" w:date="2024-07-04T09:21:00Z" w:id="25">
        <w:r w:rsidDel="007E020B">
          <w:delText>A</w:delText>
        </w:r>
      </w:del>
      <w:ins w:author="BARBERO VIGNOLA Giulia (JRC-ISPRA)" w:date="2024-07-04T09:21:00Z" w:id="26">
        <w:r w:rsidR="17AD7F64">
          <w:t>a</w:t>
        </w:r>
      </w:ins>
      <w:r>
        <w:t>ctivity: This indicator measures the GHG emissions intensity of employment, providing insights into the environmental impact of employment across sectors.</w:t>
      </w:r>
    </w:p>
    <w:p w:rsidR="007E020B" w:rsidP="00100A37" w:rsidRDefault="00100A37" w14:paraId="55B81BB0" w14:textId="77777777">
      <w:pPr>
        <w:pStyle w:val="JRCLevel-3title"/>
      </w:pPr>
      <w:r>
        <w:t>Sectoral contributions</w:t>
      </w:r>
    </w:p>
    <w:p w:rsidRPr="00401001" w:rsidR="00401001" w:rsidP="007E020B" w:rsidRDefault="00401001" w14:paraId="6782181B" w14:textId="77777777">
      <w:pPr>
        <w:pStyle w:val="JRCText"/>
      </w:pPr>
      <w:r>
        <w:t>The analysis is based on the macroeconomic sectors of the European Union (EU27-2020)</w:t>
      </w:r>
      <w:del w:author="BARBERO VIGNOLA Giulia (JRC-ISPRA)" w:date="2024-07-04T09:21:00Z" w:id="27">
        <w:r w:rsidDel="00401001">
          <w:delText>, which include</w:delText>
        </w:r>
      </w:del>
      <w:r>
        <w:t>:</w:t>
      </w:r>
    </w:p>
    <w:p w:rsidRPr="00401001" w:rsidR="00401001" w:rsidP="00DA5E93" w:rsidRDefault="00401001" w14:paraId="1CDE6648" w14:textId="6965539B">
      <w:pPr>
        <w:pStyle w:val="JRCTextbulletedlist2"/>
      </w:pPr>
      <w:r w:rsidRPr="0D310C4B">
        <w:rPr>
          <w:b/>
          <w:bCs/>
        </w:rPr>
        <w:t xml:space="preserve">Food </w:t>
      </w:r>
      <w:del w:author="BARBERO VIGNOLA Giulia (JRC-ISPRA)" w:date="2024-07-04T09:24:00Z" w:id="28">
        <w:r w:rsidRPr="0D310C4B" w:rsidDel="00401001">
          <w:rPr>
            <w:b/>
            <w:bCs/>
          </w:rPr>
          <w:delText>S</w:delText>
        </w:r>
      </w:del>
      <w:ins w:author="BARBERO VIGNOLA Giulia (JRC-ISPRA)" w:date="2024-07-04T09:24:00Z" w:id="29">
        <w:r w:rsidRPr="0D310C4B" w:rsidR="5057E99D">
          <w:rPr>
            <w:b/>
            <w:bCs/>
          </w:rPr>
          <w:t>s</w:t>
        </w:r>
      </w:ins>
      <w:r w:rsidRPr="0D310C4B">
        <w:rPr>
          <w:b/>
          <w:bCs/>
        </w:rPr>
        <w:t>ystem (Agri+Food)</w:t>
      </w:r>
      <w:del w:author="BARBERO VIGNOLA Giulia (JRC-ISPRA)" w:date="2024-07-04T09:23:00Z" w:id="30">
        <w:r w:rsidDel="00401001">
          <w:delText>: This sector includes</w:delText>
        </w:r>
      </w:del>
      <w:ins w:author="BARBERO VIGNOLA Giulia (JRC-ISPRA)" w:date="2024-07-04T09:23:00Z" w:id="31">
        <w:r w:rsidR="1C09BCAE">
          <w:t>, including</w:t>
        </w:r>
      </w:ins>
      <w:r>
        <w:t xml:space="preserve"> agricultural activities, food processing, and related services.</w:t>
      </w:r>
    </w:p>
    <w:p w:rsidRPr="00401001" w:rsidR="00401001" w:rsidP="00DA5E93" w:rsidRDefault="00401001" w14:paraId="7E25FF72" w14:textId="4753520A">
      <w:pPr>
        <w:pStyle w:val="JRCTextbulletedlist2"/>
      </w:pPr>
      <w:r w:rsidRPr="0D310C4B">
        <w:rPr>
          <w:b/>
          <w:bCs/>
        </w:rPr>
        <w:t xml:space="preserve">Industry </w:t>
      </w:r>
      <w:del w:author="BARBERO VIGNOLA Giulia (JRC-ISPRA)" w:date="2024-07-04T09:24:00Z" w:id="32">
        <w:r w:rsidRPr="0D310C4B" w:rsidDel="00401001">
          <w:rPr>
            <w:b/>
            <w:bCs/>
          </w:rPr>
          <w:delText>(excl. Food)</w:delText>
        </w:r>
        <w:r w:rsidDel="00401001">
          <w:delText>: This sector</w:delText>
        </w:r>
      </w:del>
      <w:ins w:author="BARBERO VIGNOLA Giulia (JRC-ISPRA)" w:date="2024-07-04T09:24:00Z" w:id="33">
        <w:r w:rsidR="59220C7D">
          <w:t>,</w:t>
        </w:r>
      </w:ins>
      <w:r>
        <w:t xml:space="preserve"> encompasses</w:t>
      </w:r>
      <w:ins w:author="BARBERO VIGNOLA Giulia (JRC-ISPRA)" w:date="2024-07-04T09:24:00Z" w:id="34">
        <w:r w:rsidR="1414123A">
          <w:t>ing</w:t>
        </w:r>
      </w:ins>
      <w:r>
        <w:t xml:space="preserve"> all manufacturing activities excluding food processing.</w:t>
      </w:r>
    </w:p>
    <w:p w:rsidRPr="00401001" w:rsidR="00401001" w:rsidP="00DA5E93" w:rsidRDefault="00401001" w14:paraId="4955DFF2" w14:textId="761F5638">
      <w:pPr>
        <w:pStyle w:val="JRCTextbulletedlist2"/>
      </w:pPr>
      <w:r w:rsidRPr="0D310C4B">
        <w:rPr>
          <w:b/>
          <w:bCs/>
        </w:rPr>
        <w:t xml:space="preserve">Energy and </w:t>
      </w:r>
      <w:del w:author="BARBERO VIGNOLA Giulia (JRC-ISPRA)" w:date="2024-07-04T09:24:00Z" w:id="35">
        <w:r w:rsidRPr="0D310C4B" w:rsidDel="00401001">
          <w:rPr>
            <w:b/>
            <w:bCs/>
          </w:rPr>
          <w:delText>M</w:delText>
        </w:r>
      </w:del>
      <w:ins w:author="BARBERO VIGNOLA Giulia (JRC-ISPRA)" w:date="2024-07-04T09:24:00Z" w:id="36">
        <w:r w:rsidRPr="0D310C4B" w:rsidR="1C19332A">
          <w:rPr>
            <w:b/>
            <w:bCs/>
          </w:rPr>
          <w:t>m</w:t>
        </w:r>
      </w:ins>
      <w:r w:rsidRPr="0D310C4B">
        <w:rPr>
          <w:b/>
          <w:bCs/>
        </w:rPr>
        <w:t>ining</w:t>
      </w:r>
      <w:del w:author="BARBERO VIGNOLA Giulia (JRC-ISPRA)" w:date="2024-07-04T09:24:00Z" w:id="37">
        <w:r w:rsidDel="00401001">
          <w:delText>: This sector</w:delText>
        </w:r>
      </w:del>
      <w:ins w:author="BARBERO VIGNOLA Giulia (JRC-ISPRA)" w:date="2024-07-04T09:24:00Z" w:id="38">
        <w:r w:rsidR="768631E8">
          <w:t>,</w:t>
        </w:r>
      </w:ins>
      <w:r>
        <w:t xml:space="preserve"> includ</w:t>
      </w:r>
      <w:del w:author="BARBERO VIGNOLA Giulia (JRC-ISPRA)" w:date="2024-07-04T09:24:00Z" w:id="39">
        <w:r w:rsidDel="00401001">
          <w:delText>es</w:delText>
        </w:r>
      </w:del>
      <w:ins w:author="BARBERO VIGNOLA Giulia (JRC-ISPRA)" w:date="2024-07-04T09:24:00Z" w:id="40">
        <w:r w:rsidR="38B19814">
          <w:t>ing</w:t>
        </w:r>
      </w:ins>
      <w:r>
        <w:t xml:space="preserve"> the extraction and production of energy resources and minerals.</w:t>
      </w:r>
    </w:p>
    <w:p w:rsidRPr="00401001" w:rsidR="00401001" w:rsidP="00DA5E93" w:rsidRDefault="00401001" w14:paraId="31B1EFFB" w14:textId="28FE5FBD">
      <w:pPr>
        <w:pStyle w:val="JRCTextbulletedlist2"/>
      </w:pPr>
      <w:r w:rsidRPr="0D310C4B">
        <w:rPr>
          <w:b/>
          <w:bCs/>
        </w:rPr>
        <w:t>Trade</w:t>
      </w:r>
      <w:del w:author="BARBERO VIGNOLA Giulia (JRC-ISPRA)" w:date="2024-07-04T09:24:00Z" w:id="41">
        <w:r w:rsidDel="00401001">
          <w:delText>:</w:delText>
        </w:r>
      </w:del>
      <w:ins w:author="BARBERO VIGNOLA Giulia (JRC-ISPRA)" w:date="2024-07-04T09:24:00Z" w:id="42">
        <w:r w:rsidR="52163CA4">
          <w:t>,</w:t>
        </w:r>
      </w:ins>
      <w:r>
        <w:t xml:space="preserve"> </w:t>
      </w:r>
      <w:del w:author="BARBERO VIGNOLA Giulia (JRC-ISPRA)" w:date="2024-07-04T09:24:00Z" w:id="43">
        <w:r w:rsidDel="00401001">
          <w:delText>This sector</w:delText>
        </w:r>
      </w:del>
      <w:r>
        <w:t xml:space="preserve"> includ</w:t>
      </w:r>
      <w:del w:author="BARBERO VIGNOLA Giulia (JRC-ISPRA)" w:date="2024-07-04T09:24:00Z" w:id="44">
        <w:r w:rsidDel="00401001">
          <w:delText>es</w:delText>
        </w:r>
      </w:del>
      <w:ins w:author="BARBERO VIGNOLA Giulia (JRC-ISPRA)" w:date="2024-07-04T09:24:00Z" w:id="45">
        <w:r w:rsidR="7321EB5B">
          <w:t>ing</w:t>
        </w:r>
      </w:ins>
      <w:r>
        <w:t xml:space="preserve"> </w:t>
      </w:r>
      <w:del w:author="BARBERO VIGNOLA Giulia (JRC-ISPRA)" w:date="2024-07-04T09:25:00Z" w:id="46">
        <w:r w:rsidDel="00926E8F">
          <w:delText>W</w:delText>
        </w:r>
      </w:del>
      <w:ins w:author="BARBERO VIGNOLA Giulia (JRC-ISPRA)" w:date="2024-07-04T09:25:00Z" w:id="47">
        <w:r w:rsidR="0D7472CD">
          <w:t>w</w:t>
        </w:r>
      </w:ins>
      <w:r w:rsidR="00926E8F">
        <w:t xml:space="preserve">holesale and </w:t>
      </w:r>
      <w:del w:author="BARBERO VIGNOLA Giulia (JRC-ISPRA)" w:date="2024-07-04T09:25:00Z" w:id="48">
        <w:r w:rsidDel="00926E8F">
          <w:delText>R</w:delText>
        </w:r>
      </w:del>
      <w:ins w:author="BARBERO VIGNOLA Giulia (JRC-ISPRA)" w:date="2024-07-04T09:25:00Z" w:id="49">
        <w:r w:rsidR="5D687EAA">
          <w:t>r</w:t>
        </w:r>
      </w:ins>
      <w:r w:rsidR="00926E8F">
        <w:t>etail trade</w:t>
      </w:r>
      <w:r>
        <w:t xml:space="preserve"> activities.</w:t>
      </w:r>
    </w:p>
    <w:p w:rsidRPr="00401001" w:rsidR="00401001" w:rsidP="00DA5E93" w:rsidRDefault="00401001" w14:paraId="04A2A030" w14:textId="3F42EDCD">
      <w:pPr>
        <w:pStyle w:val="JRCTextbulletedlist2"/>
      </w:pPr>
      <w:r w:rsidRPr="0D310C4B">
        <w:rPr>
          <w:b/>
          <w:bCs/>
        </w:rPr>
        <w:t xml:space="preserve">Transport and </w:t>
      </w:r>
      <w:del w:author="BARBERO VIGNOLA Giulia (JRC-ISPRA)" w:date="2024-07-04T09:25:00Z" w:id="50">
        <w:r w:rsidRPr="0D310C4B" w:rsidDel="00401001">
          <w:rPr>
            <w:b/>
            <w:bCs/>
          </w:rPr>
          <w:delText>S</w:delText>
        </w:r>
      </w:del>
      <w:ins w:author="BARBERO VIGNOLA Giulia (JRC-ISPRA)" w:date="2024-07-04T09:25:00Z" w:id="51">
        <w:r w:rsidRPr="0D310C4B" w:rsidR="059AF984">
          <w:rPr>
            <w:b/>
            <w:bCs/>
          </w:rPr>
          <w:t>s</w:t>
        </w:r>
      </w:ins>
      <w:r w:rsidRPr="0D310C4B">
        <w:rPr>
          <w:b/>
          <w:bCs/>
        </w:rPr>
        <w:t>torage</w:t>
      </w:r>
      <w:del w:author="BARBERO VIGNOLA Giulia (JRC-ISPRA)" w:date="2024-07-04T09:25:00Z" w:id="52">
        <w:r w:rsidDel="00401001">
          <w:delText>: This sector</w:delText>
        </w:r>
      </w:del>
      <w:ins w:author="BARBERO VIGNOLA Giulia (JRC-ISPRA)" w:date="2024-07-04T09:25:00Z" w:id="53">
        <w:r w:rsidR="1DA4CB5B">
          <w:t>,</w:t>
        </w:r>
      </w:ins>
      <w:r>
        <w:t xml:space="preserve"> includ</w:t>
      </w:r>
      <w:del w:author="BARBERO VIGNOLA Giulia (JRC-ISPRA)" w:date="2024-07-04T09:25:00Z" w:id="54">
        <w:r w:rsidDel="00401001">
          <w:delText>es</w:delText>
        </w:r>
      </w:del>
      <w:ins w:author="BARBERO VIGNOLA Giulia (JRC-ISPRA)" w:date="2024-07-04T09:25:00Z" w:id="55">
        <w:r w:rsidR="56D18C51">
          <w:t>ing</w:t>
        </w:r>
      </w:ins>
      <w:r>
        <w:t xml:space="preserve"> transportation services and storage facilities.</w:t>
      </w:r>
    </w:p>
    <w:p w:rsidRPr="00401001" w:rsidR="00401001" w:rsidP="00DA5E93" w:rsidRDefault="00401001" w14:paraId="3CF3A4AD" w14:textId="50942FA1">
      <w:pPr>
        <w:pStyle w:val="JRCTextbulletedlist2"/>
      </w:pPr>
      <w:r w:rsidRPr="0D310C4B">
        <w:rPr>
          <w:b/>
          <w:bCs/>
        </w:rPr>
        <w:t>Building</w:t>
      </w:r>
      <w:del w:author="BARBERO VIGNOLA Giulia (JRC-ISPRA)" w:date="2024-07-04T09:25:00Z" w:id="56">
        <w:r w:rsidRPr="0D310C4B" w:rsidDel="00401001">
          <w:rPr>
            <w:b/>
            <w:bCs/>
          </w:rPr>
          <w:delText xml:space="preserve"> (construction)</w:delText>
        </w:r>
        <w:r w:rsidDel="00401001">
          <w:delText xml:space="preserve">: This sector </w:delText>
        </w:r>
      </w:del>
      <w:ins w:author="BARBERO VIGNOLA Giulia (JRC-ISPRA)" w:date="2024-07-04T09:25:00Z" w:id="57">
        <w:r w:rsidR="32788137">
          <w:t>,</w:t>
        </w:r>
      </w:ins>
      <w:r>
        <w:t>includ</w:t>
      </w:r>
      <w:del w:author="BARBERO VIGNOLA Giulia (JRC-ISPRA)" w:date="2024-07-04T09:25:00Z" w:id="58">
        <w:r w:rsidDel="00401001">
          <w:delText>es</w:delText>
        </w:r>
      </w:del>
      <w:ins w:author="BARBERO VIGNOLA Giulia (JRC-ISPRA)" w:date="2024-07-04T09:25:00Z" w:id="59">
        <w:r w:rsidR="21E0CCE4">
          <w:t>ing</w:t>
        </w:r>
      </w:ins>
      <w:r>
        <w:t xml:space="preserve"> construction activities.</w:t>
      </w:r>
    </w:p>
    <w:p w:rsidRPr="00401001" w:rsidR="00401001" w:rsidP="00DA5E93" w:rsidRDefault="00401001" w14:paraId="52F06B83" w14:textId="3996ACC3">
      <w:pPr>
        <w:pStyle w:val="JRCTextbulletedlist2"/>
      </w:pPr>
      <w:r w:rsidRPr="0D310C4B">
        <w:rPr>
          <w:b/>
          <w:bCs/>
        </w:rPr>
        <w:t xml:space="preserve">Rest of the </w:t>
      </w:r>
      <w:del w:author="BARBERO VIGNOLA Giulia (JRC-ISPRA)" w:date="2024-07-04T09:25:00Z" w:id="60">
        <w:r w:rsidRPr="0D310C4B" w:rsidDel="00401001">
          <w:rPr>
            <w:b/>
            <w:bCs/>
          </w:rPr>
          <w:delText>E</w:delText>
        </w:r>
      </w:del>
      <w:ins w:author="BARBERO VIGNOLA Giulia (JRC-ISPRA)" w:date="2024-07-04T09:25:00Z" w:id="61">
        <w:r w:rsidRPr="0D310C4B" w:rsidR="27C60FB4">
          <w:rPr>
            <w:b/>
            <w:bCs/>
          </w:rPr>
          <w:t>e</w:t>
        </w:r>
      </w:ins>
      <w:r w:rsidRPr="0D310C4B">
        <w:rPr>
          <w:b/>
          <w:bCs/>
        </w:rPr>
        <w:t>conomy (REST)</w:t>
      </w:r>
      <w:del w:author="BARBERO VIGNOLA Giulia (JRC-ISPRA)" w:date="2024-07-04T09:26:00Z" w:id="62">
        <w:r w:rsidDel="00401001">
          <w:delText>: This sector</w:delText>
        </w:r>
      </w:del>
      <w:ins w:author="BARBERO VIGNOLA Giulia (JRC-ISPRA)" w:date="2024-07-04T09:26:00Z" w:id="63">
        <w:r w:rsidR="67E49E65">
          <w:t>, that</w:t>
        </w:r>
      </w:ins>
      <w:r>
        <w:t xml:space="preserve"> includes all other economic activities not classified under the above categories.</w:t>
      </w:r>
    </w:p>
    <w:p w:rsidRPr="00401001" w:rsidR="00401001" w:rsidP="00100A37" w:rsidRDefault="00401001" w14:paraId="0207ED31" w14:textId="77777777">
      <w:pPr>
        <w:pStyle w:val="JRCLevel-3title"/>
      </w:pPr>
      <w:commentRangeStart w:id="64"/>
      <w:r>
        <w:t>Data Sources</w:t>
      </w:r>
    </w:p>
    <w:p w:rsidR="00401001" w:rsidP="007E020B" w:rsidRDefault="00401001" w14:paraId="14ECA18C" w14:textId="77777777">
      <w:pPr>
        <w:pStyle w:val="JRCText"/>
      </w:pPr>
      <w:r w:rsidRPr="00401001">
        <w:t>The data used in this analysis comes from the following sources:</w:t>
      </w:r>
    </w:p>
    <w:tbl>
      <w:tblPr>
        <w:tblW w:w="9072" w:type="dxa"/>
        <w:tblLayout w:type="fixed"/>
        <w:tblCellMar>
          <w:left w:w="0" w:type="dxa"/>
          <w:right w:w="0" w:type="dxa"/>
        </w:tblCellMar>
        <w:tblLook w:val="0420" w:firstRow="1" w:lastRow="0" w:firstColumn="0" w:lastColumn="0" w:noHBand="0" w:noVBand="1"/>
      </w:tblPr>
      <w:tblGrid>
        <w:gridCol w:w="2268"/>
        <w:gridCol w:w="2268"/>
        <w:gridCol w:w="2268"/>
        <w:gridCol w:w="2268"/>
      </w:tblGrid>
      <w:tr w:rsidRPr="008B0788" w:rsidR="008B0788" w:rsidTr="49AF7F78" w14:paraId="53F12841" w14:textId="77777777">
        <w:trPr>
          <w:trHeight w:val="584"/>
        </w:trPr>
        <w:tc>
          <w:tcPr>
            <w:tcW w:w="2268"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shd w:val="clear" w:color="auto" w:fill="1E858B"/>
            <w:tcMar>
              <w:top w:w="72" w:type="dxa"/>
              <w:left w:w="144" w:type="dxa"/>
              <w:bottom w:w="72" w:type="dxa"/>
              <w:right w:w="144" w:type="dxa"/>
            </w:tcMar>
            <w:hideMark/>
          </w:tcPr>
          <w:p w:rsidRPr="008B0788" w:rsidR="008B0788" w:rsidP="008B0788" w:rsidRDefault="008B0788" w14:paraId="3A69285D" w14:textId="77777777">
            <w:pPr>
              <w:pStyle w:val="JRCText"/>
            </w:pPr>
            <w:r w:rsidRPr="008B0788">
              <w:rPr>
                <w:b/>
                <w:bCs/>
                <w:lang w:val="it-IT"/>
              </w:rPr>
              <w:t>Macro variable</w:t>
            </w:r>
          </w:p>
        </w:tc>
        <w:tc>
          <w:tcPr>
            <w:tcW w:w="2268"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shd w:val="clear" w:color="auto" w:fill="1E858B"/>
            <w:tcMar>
              <w:top w:w="72" w:type="dxa"/>
              <w:left w:w="144" w:type="dxa"/>
              <w:bottom w:w="72" w:type="dxa"/>
              <w:right w:w="144" w:type="dxa"/>
            </w:tcMar>
            <w:hideMark/>
          </w:tcPr>
          <w:p w:rsidRPr="008B0788" w:rsidR="008B0788" w:rsidP="008B0788" w:rsidRDefault="008B0788" w14:paraId="58307C1A" w14:textId="77777777">
            <w:pPr>
              <w:pStyle w:val="JRCText"/>
            </w:pPr>
            <w:r w:rsidRPr="008B0788">
              <w:rPr>
                <w:b/>
                <w:bCs/>
                <w:lang w:val="it-IT"/>
              </w:rPr>
              <w:t>Dataset</w:t>
            </w:r>
          </w:p>
        </w:tc>
        <w:tc>
          <w:tcPr>
            <w:tcW w:w="2268"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shd w:val="clear" w:color="auto" w:fill="1E858B"/>
            <w:tcMar>
              <w:top w:w="72" w:type="dxa"/>
              <w:left w:w="144" w:type="dxa"/>
              <w:bottom w:w="72" w:type="dxa"/>
              <w:right w:w="144" w:type="dxa"/>
            </w:tcMar>
            <w:hideMark/>
          </w:tcPr>
          <w:p w:rsidRPr="008B0788" w:rsidR="008B0788" w:rsidP="008B0788" w:rsidRDefault="008B0788" w14:paraId="67D63D4F" w14:textId="77777777">
            <w:pPr>
              <w:pStyle w:val="JRCText"/>
            </w:pPr>
            <w:r w:rsidRPr="008B0788">
              <w:rPr>
                <w:b/>
                <w:bCs/>
                <w:lang w:val="it-IT"/>
              </w:rPr>
              <w:t>Source</w:t>
            </w:r>
          </w:p>
        </w:tc>
        <w:tc>
          <w:tcPr>
            <w:tcW w:w="2268"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shd w:val="clear" w:color="auto" w:fill="1E858B"/>
            <w:tcMar>
              <w:top w:w="72" w:type="dxa"/>
              <w:left w:w="144" w:type="dxa"/>
              <w:bottom w:w="72" w:type="dxa"/>
              <w:right w:w="144" w:type="dxa"/>
            </w:tcMar>
            <w:hideMark/>
          </w:tcPr>
          <w:p w:rsidRPr="008B0788" w:rsidR="008B0788" w:rsidP="008B0788" w:rsidRDefault="008B0788" w14:paraId="0FFE63E3" w14:textId="77777777">
            <w:pPr>
              <w:pStyle w:val="JRCText"/>
            </w:pPr>
            <w:r w:rsidRPr="008B0788">
              <w:rPr>
                <w:b/>
                <w:bCs/>
                <w:lang w:val="it-IT"/>
              </w:rPr>
              <w:t>Unit</w:t>
            </w:r>
          </w:p>
        </w:tc>
      </w:tr>
      <w:tr w:rsidRPr="008B0788" w:rsidR="008B0788" w:rsidTr="49AF7F78" w14:paraId="4EB1A3C2" w14:textId="77777777">
        <w:trPr>
          <w:trHeight w:val="584"/>
        </w:trPr>
        <w:tc>
          <w:tcPr>
            <w:tcW w:w="2268"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CCD9DA"/>
            <w:tcMar>
              <w:top w:w="72" w:type="dxa"/>
              <w:left w:w="144" w:type="dxa"/>
              <w:bottom w:w="72" w:type="dxa"/>
              <w:right w:w="144" w:type="dxa"/>
            </w:tcMar>
            <w:hideMark/>
          </w:tcPr>
          <w:p w:rsidRPr="008B0788" w:rsidR="008B0788" w:rsidP="008B0788" w:rsidRDefault="008B0788" w14:paraId="476C79FE" w14:textId="77777777">
            <w:pPr>
              <w:pStyle w:val="JRCText"/>
            </w:pPr>
            <w:r w:rsidRPr="49AF7F78" w:rsidR="008B0788">
              <w:rPr>
                <w:lang w:val="it-IT"/>
                <w:rPrChange w:author="BARBERO VIGNOLA Giulia (JRC-ISPRA) [2]" w:date="2024-07-04T12:22:00Z" w:id="1633206258">
                  <w:rPr>
                    <w:lang w:val="it-IT"/>
                  </w:rPr>
                </w:rPrChange>
              </w:rPr>
              <w:t>Value added (B1G) by activity</w:t>
            </w:r>
          </w:p>
        </w:tc>
        <w:tc>
          <w:tcPr>
            <w:tcW w:w="2268"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CCD9DA"/>
            <w:tcMar>
              <w:top w:w="72" w:type="dxa"/>
              <w:left w:w="144" w:type="dxa"/>
              <w:bottom w:w="72" w:type="dxa"/>
              <w:right w:w="144" w:type="dxa"/>
            </w:tcMar>
            <w:hideMark/>
          </w:tcPr>
          <w:p w:rsidRPr="008B0788" w:rsidR="008B0788" w:rsidP="008B0788" w:rsidRDefault="008B0788" w14:paraId="482CC838" w14:textId="77777777">
            <w:pPr>
              <w:pStyle w:val="JRCText"/>
            </w:pPr>
            <w:r w:rsidRPr="008B0788">
              <w:rPr>
                <w:lang w:val="it-IT"/>
              </w:rPr>
              <w:t>National Accounts (Use table)</w:t>
            </w:r>
          </w:p>
        </w:tc>
        <w:tc>
          <w:tcPr>
            <w:tcW w:w="2268"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CCD9DA"/>
            <w:tcMar>
              <w:top w:w="72" w:type="dxa"/>
              <w:left w:w="144" w:type="dxa"/>
              <w:bottom w:w="72" w:type="dxa"/>
              <w:right w:w="144" w:type="dxa"/>
            </w:tcMar>
            <w:hideMark/>
          </w:tcPr>
          <w:p w:rsidRPr="008B0788" w:rsidR="008B0788" w:rsidP="00C611FA" w:rsidRDefault="00C611FA" w14:paraId="11B70EFC" w14:textId="77777777">
            <w:pPr>
              <w:pStyle w:val="JRCText"/>
            </w:pPr>
            <w:r w:rsidRPr="008B0788">
              <w:rPr>
                <w:lang w:val="it-IT"/>
              </w:rPr>
              <w:t>Eurostat database</w:t>
            </w:r>
            <w:r>
              <w:rPr>
                <w:lang w:val="it-IT"/>
              </w:rPr>
              <w:t xml:space="preserve"> </w:t>
            </w:r>
            <w:r w:rsidRPr="008B0788">
              <w:rPr>
                <w:lang w:val="it-IT"/>
              </w:rPr>
              <w:t>[</w:t>
            </w:r>
            <w:r w:rsidRPr="00C611FA">
              <w:rPr>
                <w:lang w:val="it-IT"/>
              </w:rPr>
              <w:t>naio_10_cp1610</w:t>
            </w:r>
            <w:r w:rsidRPr="008B0788">
              <w:rPr>
                <w:lang w:val="it-IT"/>
              </w:rPr>
              <w:t>]</w:t>
            </w:r>
          </w:p>
        </w:tc>
        <w:tc>
          <w:tcPr>
            <w:tcW w:w="2268"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CCD9DA"/>
            <w:tcMar>
              <w:top w:w="72" w:type="dxa"/>
              <w:left w:w="144" w:type="dxa"/>
              <w:bottom w:w="72" w:type="dxa"/>
              <w:right w:w="144" w:type="dxa"/>
            </w:tcMar>
            <w:hideMark/>
          </w:tcPr>
          <w:p w:rsidRPr="008B0788" w:rsidR="008B0788" w:rsidP="008B0788" w:rsidRDefault="008B0788" w14:paraId="40A7305B" w14:textId="77777777">
            <w:pPr>
              <w:pStyle w:val="JRCText"/>
            </w:pPr>
            <w:r w:rsidRPr="008B0788">
              <w:rPr>
                <w:lang w:val="it-IT"/>
              </w:rPr>
              <w:t>in mln EUR</w:t>
            </w:r>
          </w:p>
        </w:tc>
      </w:tr>
      <w:tr w:rsidRPr="008B0788" w:rsidR="008B0788" w:rsidTr="49AF7F78" w14:paraId="7DB05F2C" w14:textId="77777777">
        <w:trPr>
          <w:trHeight w:val="584"/>
        </w:trPr>
        <w:tc>
          <w:tcPr>
            <w:tcW w:w="226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DEE"/>
            <w:tcMar>
              <w:top w:w="72" w:type="dxa"/>
              <w:left w:w="144" w:type="dxa"/>
              <w:bottom w:w="72" w:type="dxa"/>
              <w:right w:w="144" w:type="dxa"/>
            </w:tcMar>
            <w:hideMark/>
          </w:tcPr>
          <w:p w:rsidRPr="008B0788" w:rsidR="008B0788" w:rsidP="008B0788" w:rsidRDefault="008B0788" w14:paraId="7865DC02" w14:textId="77777777">
            <w:pPr>
              <w:pStyle w:val="JRCText"/>
            </w:pPr>
            <w:r w:rsidRPr="49AF7F78" w:rsidR="008B0788">
              <w:rPr>
                <w:lang w:val="it-IT"/>
                <w:rPrChange w:author="BARBERO VIGNOLA Giulia (JRC-ISPRA) [2]" w:date="2024-07-04T12:22:00Z" w:id="998128374">
                  <w:rPr>
                    <w:lang w:val="it-IT"/>
                  </w:rPr>
                </w:rPrChange>
              </w:rPr>
              <w:t>Greenhouse gases by activity (production side)</w:t>
            </w:r>
          </w:p>
        </w:tc>
        <w:tc>
          <w:tcPr>
            <w:tcW w:w="226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DEE"/>
            <w:tcMar>
              <w:top w:w="72" w:type="dxa"/>
              <w:left w:w="144" w:type="dxa"/>
              <w:bottom w:w="72" w:type="dxa"/>
              <w:right w:w="144" w:type="dxa"/>
            </w:tcMar>
            <w:hideMark/>
          </w:tcPr>
          <w:p w:rsidRPr="008B0788" w:rsidR="008B0788" w:rsidP="008B0788" w:rsidRDefault="008B0788" w14:paraId="25CD386B" w14:textId="77777777">
            <w:pPr>
              <w:pStyle w:val="JRCText"/>
            </w:pPr>
            <w:r w:rsidRPr="008B0788">
              <w:rPr>
                <w:lang w:val="it-IT"/>
              </w:rPr>
              <w:t>Air emissions accounts</w:t>
            </w:r>
          </w:p>
        </w:tc>
        <w:tc>
          <w:tcPr>
            <w:tcW w:w="226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DEE"/>
            <w:tcMar>
              <w:top w:w="72" w:type="dxa"/>
              <w:left w:w="144" w:type="dxa"/>
              <w:bottom w:w="72" w:type="dxa"/>
              <w:right w:w="144" w:type="dxa"/>
            </w:tcMar>
            <w:hideMark/>
          </w:tcPr>
          <w:p w:rsidRPr="008B0788" w:rsidR="008B0788" w:rsidP="008B0788" w:rsidRDefault="008B0788" w14:paraId="469D213D" w14:textId="77777777">
            <w:pPr>
              <w:pStyle w:val="JRCText"/>
            </w:pPr>
            <w:r w:rsidRPr="008B0788">
              <w:rPr>
                <w:lang w:val="it-IT"/>
              </w:rPr>
              <w:t>Eurostat database [env_ac_ainah_r2]</w:t>
            </w:r>
          </w:p>
        </w:tc>
        <w:tc>
          <w:tcPr>
            <w:tcW w:w="226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DEE"/>
            <w:tcMar>
              <w:top w:w="72" w:type="dxa"/>
              <w:left w:w="144" w:type="dxa"/>
              <w:bottom w:w="72" w:type="dxa"/>
              <w:right w:w="144" w:type="dxa"/>
            </w:tcMar>
            <w:hideMark/>
          </w:tcPr>
          <w:p w:rsidRPr="008B0788" w:rsidR="008B0788" w:rsidP="008B0788" w:rsidRDefault="008B0788" w14:paraId="05BE5A1E" w14:textId="77777777">
            <w:pPr>
              <w:pStyle w:val="JRCText"/>
            </w:pPr>
            <w:r w:rsidRPr="008B0788">
              <w:rPr>
                <w:lang w:val="it-IT"/>
              </w:rPr>
              <w:t>in mln tonnes</w:t>
            </w:r>
          </w:p>
        </w:tc>
      </w:tr>
      <w:tr w:rsidRPr="008B0788" w:rsidR="008B0788" w:rsidTr="49AF7F78" w14:paraId="7E60B919" w14:textId="77777777">
        <w:trPr>
          <w:trHeight w:val="584"/>
        </w:trPr>
        <w:tc>
          <w:tcPr>
            <w:tcW w:w="226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D9DA"/>
            <w:tcMar>
              <w:top w:w="72" w:type="dxa"/>
              <w:left w:w="144" w:type="dxa"/>
              <w:bottom w:w="72" w:type="dxa"/>
              <w:right w:w="144" w:type="dxa"/>
            </w:tcMar>
            <w:hideMark/>
          </w:tcPr>
          <w:p w:rsidRPr="008B0788" w:rsidR="008B0788" w:rsidP="008B0788" w:rsidRDefault="008B0788" w14:paraId="782EAF8F" w14:textId="77777777">
            <w:pPr>
              <w:pStyle w:val="JRCText"/>
            </w:pPr>
            <w:r w:rsidRPr="49AF7F78" w:rsidR="008B0788">
              <w:rPr>
                <w:lang w:val="it-IT"/>
                <w:rPrChange w:author="BARBERO VIGNOLA Giulia (JRC-ISPRA) [2]" w:date="2024-07-04T12:22:00Z" w:id="634985714">
                  <w:rPr>
                    <w:lang w:val="it-IT"/>
                  </w:rPr>
                </w:rPrChange>
              </w:rPr>
              <w:t>Total Employment Domestic concept by activity</w:t>
            </w:r>
          </w:p>
        </w:tc>
        <w:tc>
          <w:tcPr>
            <w:tcW w:w="226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D9DA"/>
            <w:tcMar>
              <w:top w:w="72" w:type="dxa"/>
              <w:left w:w="144" w:type="dxa"/>
              <w:bottom w:w="72" w:type="dxa"/>
              <w:right w:w="144" w:type="dxa"/>
            </w:tcMar>
            <w:hideMark/>
          </w:tcPr>
          <w:p w:rsidRPr="008B0788" w:rsidR="008B0788" w:rsidP="008B0788" w:rsidRDefault="008B0788" w14:paraId="55329336" w14:textId="77777777">
            <w:pPr>
              <w:pStyle w:val="JRCText"/>
            </w:pPr>
            <w:r w:rsidRPr="008B0788">
              <w:rPr>
                <w:lang w:val="it-IT"/>
              </w:rPr>
              <w:t>National Accounts employment data</w:t>
            </w:r>
          </w:p>
        </w:tc>
        <w:tc>
          <w:tcPr>
            <w:tcW w:w="226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D9DA"/>
            <w:tcMar>
              <w:top w:w="72" w:type="dxa"/>
              <w:left w:w="144" w:type="dxa"/>
              <w:bottom w:w="72" w:type="dxa"/>
              <w:right w:w="144" w:type="dxa"/>
            </w:tcMar>
            <w:hideMark/>
          </w:tcPr>
          <w:p w:rsidRPr="000725B6" w:rsidR="008B0788" w:rsidP="008B0788" w:rsidRDefault="008B0788" w14:paraId="0798FDFC" w14:textId="77777777">
            <w:pPr>
              <w:pStyle w:val="JRCText"/>
              <w:rPr>
                <w:lang w:val="it-IT"/>
                <w:rPrChange w:author="BARBERO VIGNOLA Giulia (JRC-ISPRA) [2]" w:date="2024-07-04T12:22:00Z" w:id="68">
                  <w:rPr/>
                </w:rPrChange>
              </w:rPr>
            </w:pPr>
            <w:r w:rsidRPr="008B0788">
              <w:rPr>
                <w:lang w:val="it-IT"/>
              </w:rPr>
              <w:t xml:space="preserve">Eurostat database </w:t>
            </w:r>
            <w:r w:rsidRPr="000725B6">
              <w:rPr>
                <w:lang w:val="it-IT"/>
                <w:rPrChange w:author="BARBERO VIGNOLA Giulia (JRC-ISPRA) [2]" w:date="2024-07-04T12:22:00Z" w:id="69">
                  <w:rPr>
                    <w:lang w:val="en-US"/>
                  </w:rPr>
                </w:rPrChange>
              </w:rPr>
              <w:t>[nama_10_a64_e</w:t>
            </w:r>
            <w:r w:rsidRPr="000725B6">
              <w:rPr>
                <w:lang w:val="it-IT"/>
                <w:rPrChange w:author="BARBERO VIGNOLA Giulia (JRC-ISPRA) [2]" w:date="2024-07-04T12:22:00Z" w:id="70">
                  <w:rPr/>
                </w:rPrChange>
              </w:rPr>
              <w:t>]</w:t>
            </w:r>
          </w:p>
        </w:tc>
        <w:tc>
          <w:tcPr>
            <w:tcW w:w="226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D9DA"/>
            <w:tcMar>
              <w:top w:w="72" w:type="dxa"/>
              <w:left w:w="144" w:type="dxa"/>
              <w:bottom w:w="72" w:type="dxa"/>
              <w:right w:w="144" w:type="dxa"/>
            </w:tcMar>
            <w:hideMark/>
          </w:tcPr>
          <w:p w:rsidRPr="008B0788" w:rsidR="008B0788" w:rsidP="008B0788" w:rsidRDefault="008B0788" w14:paraId="1687C0C9" w14:textId="77777777">
            <w:pPr>
              <w:pStyle w:val="JRCText"/>
            </w:pPr>
            <w:r w:rsidRPr="008B0788">
              <w:rPr>
                <w:lang w:val="it-IT"/>
              </w:rPr>
              <w:t>in ths persons</w:t>
            </w:r>
          </w:p>
        </w:tc>
      </w:tr>
    </w:tbl>
    <w:p w:rsidR="00926E8F" w:rsidP="007E020B" w:rsidRDefault="00926E8F" w14:paraId="672A6659" w14:textId="77777777">
      <w:pPr>
        <w:pStyle w:val="JRCText"/>
        <w:rPr>
          <w:b/>
          <w:bCs/>
        </w:rPr>
      </w:pPr>
    </w:p>
    <w:p w:rsidRPr="00401001" w:rsidR="00401001" w:rsidP="007E020B" w:rsidRDefault="00401001" w14:paraId="7D1B2D59" w14:textId="77777777">
      <w:pPr>
        <w:pStyle w:val="JRCText"/>
      </w:pPr>
      <w:r w:rsidRPr="00401001">
        <w:rPr>
          <w:b/>
          <w:bCs/>
        </w:rPr>
        <w:t>Supply and Use Tables (SUT)</w:t>
      </w:r>
      <w:r w:rsidRPr="00401001">
        <w:t>: These tables provide a comprehensive and economy-wide database of economic transactions, including data on institutional sectors, economic activities, goods and services, and factors of production.</w:t>
      </w:r>
    </w:p>
    <w:p w:rsidRPr="00401001" w:rsidR="00401001" w:rsidP="007E020B" w:rsidRDefault="00401001" w14:paraId="4ADB5712" w14:textId="77777777">
      <w:pPr>
        <w:pStyle w:val="JRCText"/>
      </w:pPr>
      <w:r w:rsidRPr="00401001">
        <w:rPr>
          <w:b/>
          <w:bCs/>
        </w:rPr>
        <w:t>National Accounts</w:t>
      </w:r>
      <w:r w:rsidRPr="00401001">
        <w:t>: These accounts provide data on macroeconomic variables such as G</w:t>
      </w:r>
      <w:r w:rsidR="0063200B">
        <w:t>VA</w:t>
      </w:r>
      <w:r w:rsidRPr="00401001">
        <w:t>, employment, and investments.</w:t>
      </w:r>
    </w:p>
    <w:p w:rsidR="00401001" w:rsidP="007E020B" w:rsidRDefault="00401001" w14:paraId="1A2BC72F" w14:textId="77777777">
      <w:pPr>
        <w:pStyle w:val="JRCText"/>
      </w:pPr>
      <w:r w:rsidRPr="0D310C4B">
        <w:rPr>
          <w:b/>
          <w:bCs/>
        </w:rPr>
        <w:t>Air Emissions Accounts</w:t>
      </w:r>
      <w:r>
        <w:t>: These accounts provide data on GHG emissions by activity (production side).</w:t>
      </w:r>
      <w:commentRangeEnd w:id="64"/>
      <w:r>
        <w:commentReference w:id="64"/>
      </w:r>
    </w:p>
    <w:p w:rsidR="00100A37" w:rsidP="007E020B" w:rsidRDefault="00100A37" w14:paraId="0A37501D" w14:textId="77777777">
      <w:pPr>
        <w:pStyle w:val="JRCText"/>
      </w:pPr>
    </w:p>
    <w:p w:rsidR="0027687B" w:rsidP="0027687B" w:rsidRDefault="0027687B" w14:paraId="254D6AE8" w14:textId="77777777">
      <w:pPr>
        <w:pStyle w:val="JRCFigurecaption"/>
      </w:pPr>
      <w:r>
        <w:t>Figure 1 Greenhouse</w:t>
      </w:r>
      <w:r w:rsidR="00DA5E93">
        <w:t xml:space="preserve"> gas emissions in Mt</w:t>
      </w:r>
      <w:r>
        <w:t xml:space="preserve">onnes of CO2eq </w:t>
      </w:r>
    </w:p>
    <w:p w:rsidR="00100A37" w:rsidP="007E020B" w:rsidRDefault="00100A37" w14:paraId="5DAB6C7B" w14:textId="77777777">
      <w:pPr>
        <w:pStyle w:val="JRCText"/>
      </w:pPr>
      <w:commentRangeStart w:id="71"/>
      <w:commentRangeStart w:id="72"/>
      <w:r>
        <w:rPr>
          <w:noProof/>
          <w:lang w:eastAsia="en-GB"/>
        </w:rPr>
        <w:drawing>
          <wp:inline distT="0" distB="0" distL="0" distR="0" wp14:anchorId="4967A742" wp14:editId="07777777">
            <wp:extent cx="5449066" cy="1780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198"/>
                    <a:stretch/>
                  </pic:blipFill>
                  <pic:spPr bwMode="auto">
                    <a:xfrm>
                      <a:off x="0" y="0"/>
                      <a:ext cx="5450400" cy="1781335"/>
                    </a:xfrm>
                    <a:prstGeom prst="rect">
                      <a:avLst/>
                    </a:prstGeom>
                    <a:noFill/>
                    <a:ln>
                      <a:noFill/>
                    </a:ln>
                    <a:extLst>
                      <a:ext uri="{53640926-AAD7-44D8-BBD7-CCE9431645EC}">
                        <a14:shadowObscured xmlns:a14="http://schemas.microsoft.com/office/drawing/2010/main"/>
                      </a:ext>
                    </a:extLst>
                  </pic:spPr>
                </pic:pic>
              </a:graphicData>
            </a:graphic>
          </wp:inline>
        </w:drawing>
      </w:r>
      <w:commentRangeEnd w:id="71"/>
      <w:r>
        <w:commentReference w:id="71"/>
      </w:r>
      <w:commentRangeEnd w:id="72"/>
      <w:r>
        <w:commentReference w:id="72"/>
      </w:r>
    </w:p>
    <w:p w:rsidRPr="0027687B" w:rsidR="0027687B" w:rsidP="0027687B" w:rsidRDefault="6D41116D" w14:paraId="7E08B5E5" w14:textId="2D4F7D78">
      <w:pPr>
        <w:pStyle w:val="JRCFiguresource"/>
      </w:pPr>
      <w:ins w:author="BARBERO VIGNOLA Giulia (JRC-ISPRA)" w:date="2024-07-04T09:28:00Z" w:id="73">
        <w:r>
          <w:t xml:space="preserve">Source: </w:t>
        </w:r>
      </w:ins>
      <w:del w:author="BARBERO VIGNOLA Giulia (JRC-ISPRA)" w:date="2024-07-04T09:28:00Z" w:id="74">
        <w:r w:rsidDel="0027687B" w:rsidR="0027687B">
          <w:delText xml:space="preserve">Own </w:delText>
        </w:r>
      </w:del>
      <w:ins w:author="BARBERO VIGNOLA Giulia (JRC-ISPRA)" w:date="2024-07-04T09:28:00Z" w:id="75">
        <w:r w:rsidR="0A6E3497">
          <w:t xml:space="preserve">Authors’ </w:t>
        </w:r>
      </w:ins>
      <w:r w:rsidR="0027687B">
        <w:t>elaboration based on Eurostat “</w:t>
      </w:r>
      <w:r w:rsidRPr="0D310C4B" w:rsidR="0027687B">
        <w:rPr>
          <w:lang w:val="en-US"/>
        </w:rPr>
        <w:t>Air emissions accounts by NACE Rev. 2 activity” [env_ac_ainah_r2</w:t>
      </w:r>
      <w:r w:rsidR="0027687B">
        <w:t>]</w:t>
      </w:r>
    </w:p>
    <w:p w:rsidR="00100A37" w:rsidP="0027687B" w:rsidRDefault="00100A37" w14:paraId="02EB378F" w14:textId="77777777">
      <w:pPr>
        <w:pStyle w:val="JRCText"/>
      </w:pPr>
    </w:p>
    <w:p w:rsidR="008B0788" w:rsidP="008B0788" w:rsidRDefault="008B0788" w14:paraId="2A01CAED" w14:textId="7B9EF5F0">
      <w:pPr>
        <w:pStyle w:val="JRCText"/>
      </w:pPr>
      <w:del w:author="BARBERO VIGNOLA Giulia (JRC-ISPRA)" w:date="2024-07-04T09:47:00Z" w:id="76">
        <w:r w:rsidDel="008B0788">
          <w:delText>The "Air Emissions by Activity (Production Side)" chart</w:delText>
        </w:r>
      </w:del>
      <w:ins w:author="BARBERO VIGNOLA Giulia (JRC-ISPRA)" w:date="2024-07-04T09:47:00Z" w:id="77">
        <w:r w:rsidR="33635C79">
          <w:t xml:space="preserve">Figure </w:t>
        </w:r>
      </w:ins>
      <w:ins w:author="BARBERO VIGNOLA Giulia (JRC-ISPRA)" w:date="2024-07-04T09:48:00Z" w:id="78">
        <w:r w:rsidR="33635C79">
          <w:t>1</w:t>
        </w:r>
      </w:ins>
      <w:r>
        <w:t xml:space="preserve"> illustrates the greenhouse gas (GHG) emissions from various economic activities over the period from 2010 to 2021. This chart is crucial for understanding how different sectors contribute to overall emissions and how their contributions have changed over time. It includes emissions data from sectors such as the food system, industry, energy and mining, trade, transport and storage, building/renovating, and the rest (other sectors not specifically listed). The emissions are presented in million tonnes of CO2 equivalent (Mtonnes CO2eq), showing the annual emissions for each sector. This chart helps identify which sectors are the largest emitters and how their emissions profiles have evolved. For instance, sectors like energy and mining typically have higher emissions compared to others like trade or building/renovating.</w:t>
      </w:r>
    </w:p>
    <w:p w:rsidR="009513D7" w:rsidP="008B0788" w:rsidRDefault="008B0788" w14:paraId="277B79FC" w14:textId="18505FAF">
      <w:pPr>
        <w:pStyle w:val="JRCText"/>
      </w:pPr>
      <w:r>
        <w:t xml:space="preserve">Figure 2 presents GHG per </w:t>
      </w:r>
      <w:del w:author="BARBERO VIGNOLA Giulia (JRC-ISPRA)" w:date="2024-07-04T09:52:00Z" w:id="79">
        <w:r w:rsidDel="008B0788">
          <w:delText>U</w:delText>
        </w:r>
      </w:del>
      <w:ins w:author="BARBERO VIGNOLA Giulia (JRC-ISPRA)" w:date="2024-07-04T09:52:00Z" w:id="80">
        <w:r w:rsidR="6DD3FC9A">
          <w:t>u</w:t>
        </w:r>
      </w:ins>
      <w:r>
        <w:t>nit of G</w:t>
      </w:r>
      <w:r w:rsidR="0063200B">
        <w:t>VA</w:t>
      </w:r>
      <w:r>
        <w:t xml:space="preserve"> by </w:t>
      </w:r>
      <w:del w:author="BARBERO VIGNOLA Giulia (JRC-ISPRA)" w:date="2024-07-04T09:52:00Z" w:id="81">
        <w:r w:rsidDel="008B0788">
          <w:delText>A</w:delText>
        </w:r>
      </w:del>
      <w:ins w:author="BARBERO VIGNOLA Giulia (JRC-ISPRA)" w:date="2024-07-04T09:52:00Z" w:id="82">
        <w:r w:rsidR="0A4684DA">
          <w:t>a</w:t>
        </w:r>
      </w:ins>
      <w:r>
        <w:t>ctivity</w:t>
      </w:r>
      <w:r w:rsidR="00926E8F">
        <w:t>.</w:t>
      </w:r>
      <w:r w:rsidRPr="0D310C4B" w:rsidR="00926E8F">
        <w:rPr>
          <w:rFonts w:ascii="Calibri" w:hAnsi="Calibri" w:eastAsia="Times New Roman"/>
          <w:color w:val="auto"/>
        </w:rPr>
        <w:t xml:space="preserve"> </w:t>
      </w:r>
      <w:r w:rsidR="00926E8F">
        <w:t>This indicator normalizes greenhouse gas emissions by economic output. It shows the efficiency of an economy in terms of carbon emissions and can be used to assess the environmental impact of economic growth.</w:t>
      </w:r>
    </w:p>
    <w:p w:rsidR="009513D7" w:rsidP="009513D7" w:rsidRDefault="008B0788" w14:paraId="2F876537" w14:textId="48DAA7AB">
      <w:pPr>
        <w:pStyle w:val="JRCFigurecaption"/>
      </w:pPr>
      <w:r>
        <w:t>Figure 2</w:t>
      </w:r>
      <w:r w:rsidR="009513D7">
        <w:t xml:space="preserve"> Greenhouse gas emissions </w:t>
      </w:r>
      <w:r>
        <w:t>per u</w:t>
      </w:r>
      <w:r w:rsidRPr="008B0788">
        <w:t>nit of G</w:t>
      </w:r>
      <w:r w:rsidR="00943345">
        <w:t>VA</w:t>
      </w:r>
      <w:r w:rsidRPr="008B0788">
        <w:t xml:space="preserve"> by </w:t>
      </w:r>
      <w:del w:author="BARBERO VIGNOLA Giulia (JRC-ISPRA) [2]" w:date="2024-07-04T12:23:00Z" w:id="83">
        <w:r w:rsidRPr="008B0788" w:rsidDel="000725B6">
          <w:delText>Activity</w:delText>
        </w:r>
      </w:del>
      <w:ins w:author="BARBERO VIGNOLA Giulia (JRC-ISPRA) [2]" w:date="2024-07-04T12:23:00Z" w:id="84">
        <w:r w:rsidR="000725B6">
          <w:t>a</w:t>
        </w:r>
        <w:r w:rsidRPr="008B0788" w:rsidR="000725B6">
          <w:t>ctivity</w:t>
        </w:r>
      </w:ins>
    </w:p>
    <w:p w:rsidR="009513D7" w:rsidP="009513D7" w:rsidRDefault="008B0788" w14:paraId="6A05A809" w14:textId="77777777">
      <w:pPr>
        <w:pStyle w:val="JRCText"/>
      </w:pPr>
      <w:r>
        <w:rPr>
          <w:noProof/>
          <w:lang w:eastAsia="en-GB"/>
        </w:rPr>
        <w:drawing>
          <wp:inline distT="0" distB="0" distL="0" distR="0" wp14:anchorId="3ECD46C3" wp14:editId="07777777">
            <wp:extent cx="5449066" cy="1781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183"/>
                    <a:stretch/>
                  </pic:blipFill>
                  <pic:spPr bwMode="auto">
                    <a:xfrm>
                      <a:off x="0" y="0"/>
                      <a:ext cx="5450400" cy="1781611"/>
                    </a:xfrm>
                    <a:prstGeom prst="rect">
                      <a:avLst/>
                    </a:prstGeom>
                    <a:noFill/>
                    <a:ln>
                      <a:noFill/>
                    </a:ln>
                    <a:extLst>
                      <a:ext uri="{53640926-AAD7-44D8-BBD7-CCE9431645EC}">
                        <a14:shadowObscured xmlns:a14="http://schemas.microsoft.com/office/drawing/2010/main"/>
                      </a:ext>
                    </a:extLst>
                  </pic:spPr>
                </pic:pic>
              </a:graphicData>
            </a:graphic>
          </wp:inline>
        </w:drawing>
      </w:r>
    </w:p>
    <w:p w:rsidRPr="0027687B" w:rsidR="009513D7" w:rsidP="009513D7" w:rsidRDefault="17AEB80F" w14:paraId="26E71B70" w14:textId="16CC8AEB">
      <w:pPr>
        <w:pStyle w:val="JRCFiguresource"/>
      </w:pPr>
      <w:ins w:author="BARBERO VIGNOLA Giulia (JRC-ISPRA)" w:date="2024-07-04T09:51:00Z" w:id="85">
        <w:r>
          <w:t>Source: Authors’</w:t>
        </w:r>
      </w:ins>
      <w:del w:author="BARBERO VIGNOLA Giulia (JRC-ISPRA)" w:date="2024-07-04T09:51:00Z" w:id="86">
        <w:r w:rsidDel="009513D7" w:rsidR="009513D7">
          <w:delText>Own</w:delText>
        </w:r>
      </w:del>
      <w:r w:rsidR="009513D7">
        <w:t xml:space="preserve"> elaboration based on Eurostat “</w:t>
      </w:r>
      <w:r w:rsidRPr="0D310C4B" w:rsidR="009513D7">
        <w:rPr>
          <w:lang w:val="en-US"/>
        </w:rPr>
        <w:t>Air emissions accounts by NACE Rev. 2 activity” [env_ac_ainah_r2</w:t>
      </w:r>
      <w:r w:rsidR="009513D7">
        <w:t>]</w:t>
      </w:r>
      <w:r w:rsidR="008B0788">
        <w:t xml:space="preserve"> and </w:t>
      </w:r>
      <w:r w:rsidRPr="000725B6" w:rsidR="00781D72">
        <w:rPr>
          <w:rFonts w:eastAsia="Calibri"/>
          <w:color w:val="000000" w:themeColor="text1"/>
          <w:rPrChange w:author="BARBERO VIGNOLA Giulia (JRC-ISPRA) [2]" w:date="2024-07-04T12:22:00Z" w:id="87">
            <w:rPr>
              <w:rFonts w:eastAsia="Calibri"/>
              <w:color w:val="000000" w:themeColor="text1"/>
              <w:lang w:val="it-IT"/>
            </w:rPr>
          </w:rPrChange>
        </w:rPr>
        <w:t xml:space="preserve">Value </w:t>
      </w:r>
      <w:r w:rsidRPr="0D310C4B" w:rsidR="00781D72">
        <w:rPr>
          <w:rFonts w:eastAsia="Calibri"/>
          <w:color w:val="000000" w:themeColor="text1"/>
        </w:rPr>
        <w:t>added</w:t>
      </w:r>
      <w:r w:rsidRPr="000725B6" w:rsidR="00781D72">
        <w:rPr>
          <w:rFonts w:eastAsia="Calibri"/>
          <w:color w:val="000000" w:themeColor="text1"/>
          <w:rPrChange w:author="BARBERO VIGNOLA Giulia (JRC-ISPRA) [2]" w:date="2024-07-04T12:22:00Z" w:id="88">
            <w:rPr>
              <w:rFonts w:eastAsia="Calibri"/>
              <w:color w:val="000000" w:themeColor="text1"/>
              <w:lang w:val="it-IT"/>
            </w:rPr>
          </w:rPrChange>
        </w:rPr>
        <w:t xml:space="preserve"> (B1G) by </w:t>
      </w:r>
      <w:r w:rsidRPr="0D310C4B" w:rsidR="00781D72">
        <w:rPr>
          <w:rFonts w:eastAsia="Calibri"/>
          <w:color w:val="000000" w:themeColor="text1"/>
        </w:rPr>
        <w:t>activity</w:t>
      </w:r>
      <w:r w:rsidR="00781D72">
        <w:t xml:space="preserve"> </w:t>
      </w:r>
      <w:r w:rsidR="009D3826">
        <w:t>[naio_10_cp1610]</w:t>
      </w:r>
    </w:p>
    <w:p w:rsidR="008B0788" w:rsidP="0027687B" w:rsidRDefault="008B0788" w14:paraId="014C4111" w14:textId="5B5B3AE8">
      <w:pPr>
        <w:pStyle w:val="JRCText"/>
        <w:rPr>
          <w:ins w:author="BARBERO VIGNOLA Giulia (JRC-ISPRA) [2]" w:date="2024-07-04T12:32:00Z" w:id="89"/>
        </w:rPr>
      </w:pPr>
      <w:r w:rsidRPr="008B0788">
        <w:t xml:space="preserve">The </w:t>
      </w:r>
      <w:del w:author="BARBERO VIGNOLA Giulia (JRC-ISPRA) [2]" w:date="2024-07-04T12:32:00Z" w:id="90">
        <w:r w:rsidRPr="008B0788" w:rsidDel="000725B6">
          <w:delText>"GHG per Unit of G</w:delText>
        </w:r>
        <w:r w:rsidDel="000725B6" w:rsidR="0063200B">
          <w:delText>VA</w:delText>
        </w:r>
        <w:r w:rsidRPr="008B0788" w:rsidDel="000725B6">
          <w:delText xml:space="preserve"> by Activity" </w:delText>
        </w:r>
      </w:del>
      <w:r w:rsidRPr="008B0788">
        <w:t>chart shows the greenhouse gas emissions per unit of G</w:t>
      </w:r>
      <w:r w:rsidR="0063200B">
        <w:t>VA</w:t>
      </w:r>
      <w:r w:rsidRPr="008B0788">
        <w:t xml:space="preserve"> (in </w:t>
      </w:r>
      <w:r w:rsidR="00DA5E93">
        <w:t>Mt</w:t>
      </w:r>
      <w:r w:rsidRPr="008B0788">
        <w:t xml:space="preserve">onnes of GHG per million EUR) for various activities from 2010 to 2021. The </w:t>
      </w:r>
      <w:del w:author="BARBERO VIGNOLA Giulia (JRC-ISPRA) [2]" w:date="2024-07-04T12:33:00Z" w:id="91">
        <w:r w:rsidRPr="008B0788" w:rsidDel="000725B6">
          <w:delText xml:space="preserve">chart </w:delText>
        </w:r>
      </w:del>
      <w:ins w:author="BARBERO VIGNOLA Giulia (JRC-ISPRA) [2]" w:date="2024-07-04T12:33:00Z" w:id="92">
        <w:r w:rsidR="000725B6">
          <w:t>sectors</w:t>
        </w:r>
        <w:r w:rsidRPr="008B0788" w:rsidR="000725B6">
          <w:t xml:space="preserve"> </w:t>
        </w:r>
      </w:ins>
      <w:r w:rsidRPr="008B0788">
        <w:t>cover</w:t>
      </w:r>
      <w:del w:author="BARBERO VIGNOLA Giulia (JRC-ISPRA) [2]" w:date="2024-07-04T12:33:00Z" w:id="93">
        <w:r w:rsidRPr="008B0788" w:rsidDel="000725B6">
          <w:delText>s</w:delText>
        </w:r>
      </w:del>
      <w:r w:rsidRPr="008B0788">
        <w:t xml:space="preserve"> the food system, industry, energy and mining, trade, transport and storage, building/renovating, and the rest. This metric indicates the efficiency of different sectors in terms of their economic output relative to their emissions. Lower values represent more efficient, less carbon-intensive economic activities. By normalizing emissions by economic output, this chart helps assess the environmental impact of economic growth in each sector. It is a crucial indicator for </w:t>
      </w:r>
      <w:commentRangeStart w:id="94"/>
      <w:r w:rsidRPr="008B0788">
        <w:t>identifying sectors where improvements in carbon efficiency are most needed.</w:t>
      </w:r>
      <w:ins w:author="BARBERO VIGNOLA Giulia (JRC-ISPRA) [2]" w:date="2024-07-04T12:34:00Z" w:id="95">
        <w:r w:rsidR="000725B6">
          <w:t xml:space="preserve"> </w:t>
        </w:r>
        <w:commentRangeEnd w:id="94"/>
        <w:r w:rsidR="000725B6">
          <w:rPr>
            <w:rStyle w:val="CommentReference"/>
            <w:rFonts w:ascii="Calibri" w:hAnsi="Calibri" w:eastAsia="Times New Roman"/>
            <w:color w:val="auto"/>
          </w:rPr>
          <w:commentReference w:id="94"/>
        </w:r>
      </w:ins>
    </w:p>
    <w:p w:rsidR="000725B6" w:rsidP="0027687B" w:rsidRDefault="000725B6" w14:paraId="68C055ED" w14:textId="77777777">
      <w:pPr>
        <w:pStyle w:val="JRCText"/>
      </w:pPr>
    </w:p>
    <w:p w:rsidR="00943345" w:rsidP="00943345" w:rsidRDefault="008B0788" w14:paraId="11090D55" w14:textId="0924A05C">
      <w:pPr>
        <w:pStyle w:val="JRCFigurecaption"/>
      </w:pPr>
      <w:r>
        <w:t>Figure 3</w:t>
      </w:r>
      <w:r w:rsidR="009513D7">
        <w:t xml:space="preserve"> Greenhouse gas emissions </w:t>
      </w:r>
      <w:r>
        <w:t>per e</w:t>
      </w:r>
      <w:r w:rsidRPr="008B0788">
        <w:t xml:space="preserve">mployed </w:t>
      </w:r>
      <w:del w:author="BARBERO VIGNOLA Giulia (JRC-ISPRA) [2]" w:date="2024-07-04T12:37:00Z" w:id="96">
        <w:r w:rsidRPr="008B0788" w:rsidDel="00EE1EC2">
          <w:delText xml:space="preserve">Person </w:delText>
        </w:r>
      </w:del>
      <w:ins w:author="BARBERO VIGNOLA Giulia (JRC-ISPRA) [2]" w:date="2024-07-04T12:37:00Z" w:id="97">
        <w:r w:rsidR="00EE1EC2">
          <w:t>p</w:t>
        </w:r>
        <w:r w:rsidRPr="008B0788" w:rsidR="00EE1EC2">
          <w:t>erson</w:t>
        </w:r>
      </w:ins>
      <w:ins w:author="BARBERO VIGNOLA Giulia (JRC-ISPRA) [2]" w:date="2024-07-04T12:38:00Z" w:id="98">
        <w:r w:rsidR="00EE1EC2">
          <w:t>,</w:t>
        </w:r>
      </w:ins>
      <w:ins w:author="BARBERO VIGNOLA Giulia (JRC-ISPRA) [2]" w:date="2024-07-04T12:37:00Z" w:id="99">
        <w:r w:rsidRPr="008B0788" w:rsidR="00EE1EC2">
          <w:t xml:space="preserve"> </w:t>
        </w:r>
      </w:ins>
      <w:r w:rsidRPr="008B0788">
        <w:t xml:space="preserve">by </w:t>
      </w:r>
      <w:del w:author="BARBERO VIGNOLA Giulia (JRC-ISPRA) [2]" w:date="2024-07-04T12:38:00Z" w:id="100">
        <w:r w:rsidRPr="008B0788" w:rsidDel="00EE1EC2">
          <w:delText>Activity</w:delText>
        </w:r>
      </w:del>
      <w:ins w:author="BARBERO VIGNOLA Giulia (JRC-ISPRA) [2]" w:date="2024-07-04T12:38:00Z" w:id="101">
        <w:r w:rsidR="00EE1EC2">
          <w:t>a</w:t>
        </w:r>
        <w:r w:rsidRPr="008B0788" w:rsidR="00EE1EC2">
          <w:t>ctivity</w:t>
        </w:r>
      </w:ins>
    </w:p>
    <w:p w:rsidR="009513D7" w:rsidP="009513D7" w:rsidRDefault="008B0788" w14:paraId="5A39BBE3" w14:textId="77777777">
      <w:pPr>
        <w:pStyle w:val="JRCText"/>
      </w:pPr>
      <w:r>
        <w:rPr>
          <w:noProof/>
          <w:lang w:eastAsia="en-GB"/>
        </w:rPr>
        <w:drawing>
          <wp:inline distT="0" distB="0" distL="0" distR="0" wp14:anchorId="625DB049" wp14:editId="07777777">
            <wp:extent cx="5449066" cy="1774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8510"/>
                    <a:stretch/>
                  </pic:blipFill>
                  <pic:spPr bwMode="auto">
                    <a:xfrm>
                      <a:off x="0" y="0"/>
                      <a:ext cx="5450400" cy="1775260"/>
                    </a:xfrm>
                    <a:prstGeom prst="rect">
                      <a:avLst/>
                    </a:prstGeom>
                    <a:noFill/>
                    <a:ln>
                      <a:noFill/>
                    </a:ln>
                    <a:extLst>
                      <a:ext uri="{53640926-AAD7-44D8-BBD7-CCE9431645EC}">
                        <a14:shadowObscured xmlns:a14="http://schemas.microsoft.com/office/drawing/2010/main"/>
                      </a:ext>
                    </a:extLst>
                  </pic:spPr>
                </pic:pic>
              </a:graphicData>
            </a:graphic>
          </wp:inline>
        </w:drawing>
      </w:r>
    </w:p>
    <w:p w:rsidRPr="0027687B" w:rsidR="009513D7" w:rsidP="009513D7" w:rsidRDefault="009513D7" w14:paraId="12321640" w14:textId="007D9D67">
      <w:pPr>
        <w:pStyle w:val="JRCFiguresource"/>
      </w:pPr>
      <w:del w:author="BARBERO VIGNOLA Giulia (JRC-ISPRA)" w:date="2024-07-04T11:23:20.308Z" w:id="324915489">
        <w:r w:rsidDel="009513D7">
          <w:delText xml:space="preserve">Own </w:delText>
        </w:r>
      </w:del>
      <w:ins w:author="BARBERO VIGNOLA Giulia (JRC-ISPRA)" w:date="2024-07-04T11:23:27.537Z" w:id="12829034">
        <w:r w:rsidR="7064010F">
          <w:t xml:space="preserve">Suorce: Authors’ </w:t>
        </w:r>
      </w:ins>
      <w:r w:rsidR="009513D7">
        <w:rPr/>
        <w:t>elaboration based on Eurostat “</w:t>
      </w:r>
      <w:r w:rsidRPr="49AF7F78" w:rsidR="009513D7">
        <w:rPr>
          <w:lang w:val="en-US"/>
        </w:rPr>
        <w:t>Air emissions accounts by NACE Rev. 2 activity</w:t>
      </w:r>
      <w:r w:rsidRPr="49AF7F78" w:rsidR="009513D7">
        <w:rPr>
          <w:lang w:val="en-US"/>
        </w:rPr>
        <w:t>”</w:t>
      </w:r>
      <w:r w:rsidRPr="49AF7F78" w:rsidR="009513D7">
        <w:rPr>
          <w:lang w:val="en-US"/>
        </w:rPr>
        <w:t xml:space="preserve"> [env_ac_ainah_r2</w:t>
      </w:r>
      <w:r w:rsidR="009513D7">
        <w:rPr/>
        <w:t>]</w:t>
      </w:r>
      <w:r w:rsidR="518F730F">
        <w:rPr/>
        <w:t xml:space="preserve"> and </w:t>
      </w:r>
      <w:r w:rsidR="518F730F">
        <w:rPr/>
        <w:t>Total Employme</w:t>
      </w:r>
      <w:r w:rsidR="518F730F">
        <w:rPr/>
        <w:t>nt Domestic concept by activity</w:t>
      </w:r>
      <w:r w:rsidR="518F730F">
        <w:rPr/>
        <w:t xml:space="preserve"> [nama_10_a64_e]</w:t>
      </w:r>
    </w:p>
    <w:p w:rsidR="008B0788" w:rsidP="0027687B" w:rsidRDefault="008B0788" w14:paraId="38C8E84D" w14:textId="0FEA5E6A">
      <w:pPr>
        <w:pStyle w:val="JRCText"/>
      </w:pPr>
      <w:del w:author="BARBERO VIGNOLA Giulia (JRC-ISPRA) [2]" w:date="2024-07-04T12:37:00Z" w:id="102">
        <w:r w:rsidRPr="008B0788" w:rsidDel="000725B6">
          <w:delText xml:space="preserve">The "GHG per Employed Person by Activity" chart </w:delText>
        </w:r>
      </w:del>
      <w:ins w:author="BARBERO VIGNOLA Giulia (JRC-ISPRA) [2]" w:date="2024-07-04T12:37:00Z" w:id="103">
        <w:r w:rsidR="000725B6">
          <w:t xml:space="preserve">Figure 3 </w:t>
        </w:r>
      </w:ins>
      <w:r w:rsidRPr="008B0788">
        <w:t xml:space="preserve">presents the greenhouse gas emissions intensity per employed person (in </w:t>
      </w:r>
      <w:r w:rsidR="00DA5E93">
        <w:t>M</w:t>
      </w:r>
      <w:r w:rsidRPr="008B0788">
        <w:t xml:space="preserve">tonnes of GHG per 1,000 jobs) for various sectors from 2010 to 2021. </w:t>
      </w:r>
      <w:commentRangeStart w:id="104"/>
      <w:del w:author="BARBERO VIGNOLA Giulia (JRC-ISPRA) [2]" w:date="2024-07-04T12:39:00Z" w:id="105">
        <w:r w:rsidRPr="008B0788" w:rsidDel="001A7FA4">
          <w:delText xml:space="preserve">The sectors include the food system, industry, energy and mining, trade, transport and storage, building/renovating, and the rest. </w:delText>
        </w:r>
      </w:del>
      <w:commentRangeEnd w:id="104"/>
      <w:r w:rsidR="001A7FA4">
        <w:rPr>
          <w:rStyle w:val="CommentReference"/>
          <w:rFonts w:ascii="Calibri" w:hAnsi="Calibri" w:eastAsia="Times New Roman"/>
          <w:color w:val="auto"/>
        </w:rPr>
        <w:commentReference w:id="104"/>
      </w:r>
      <w:r w:rsidRPr="008B0788">
        <w:t>This chart shows how the emissions associated with employment in each sector have changed over time. This metric highlights the carbon intensity of employment within each sector, indicating which sectors generate the most emissions per worker. It is valuable for understanding the environmental impact of employment and for developing strategies to reduce emissions while maintaining or growing employment levels.</w:t>
      </w:r>
      <w:ins w:author="BARBERO VIGNOLA Giulia (JRC-ISPRA) [2]" w:date="2024-07-04T12:40:00Z" w:id="106">
        <w:r w:rsidRPr="001A7FA4" w:rsidR="001A7FA4">
          <w:rPr>
            <w:sz w:val="22"/>
          </w:rPr>
          <w:t xml:space="preserve"> </w:t>
        </w:r>
        <w:commentRangeStart w:id="107"/>
        <w:r w:rsidRPr="00AA55BF" w:rsidR="001A7FA4">
          <w:rPr>
            <w:sz w:val="22"/>
          </w:rPr>
          <w:t>.</w:t>
        </w:r>
        <w:r w:rsidR="001A7FA4">
          <w:rPr>
            <w:sz w:val="22"/>
          </w:rPr>
          <w:t xml:space="preserve"> </w:t>
        </w:r>
        <w:commentRangeEnd w:id="107"/>
        <w:r w:rsidR="001A7FA4">
          <w:rPr>
            <w:rStyle w:val="CommentReference"/>
            <w:rFonts w:eastAsia="Times New Roman"/>
          </w:rPr>
          <w:commentReference w:id="107"/>
        </w:r>
      </w:ins>
    </w:p>
    <w:p w:rsidR="009513D7" w:rsidP="0027687B" w:rsidRDefault="008B0788" w14:paraId="72CA8E49" w14:textId="1FEA58BE">
      <w:pPr>
        <w:pStyle w:val="JRCText"/>
      </w:pPr>
      <w:r w:rsidRPr="008B0788">
        <w:t xml:space="preserve">These charts collectively provide a comprehensive view of the environmental impact of different economic activities in the EU. They highlight the importance of targeted policies to reduce emissions in high-impact sectors, improve carbon efficiency, and support a transition to a low-carbon economy. By </w:t>
      </w:r>
      <w:r w:rsidRPr="008B0788" w:rsidR="00DA5E93">
        <w:t>analysing</w:t>
      </w:r>
      <w:r w:rsidRPr="008B0788">
        <w:t xml:space="preserve"> emissions by production activity, per unit of G</w:t>
      </w:r>
      <w:r w:rsidR="00943345">
        <w:t>VA</w:t>
      </w:r>
      <w:r w:rsidRPr="008B0788">
        <w:t>, and per employed person, policymakers can better understand the challenges and opportunities in achieving the goals of the European Green Deal</w:t>
      </w:r>
      <w:ins w:author="BARBERO VIGNOLA Giulia (JRC-ISPRA) [2]" w:date="2024-07-04T12:41:00Z" w:id="108">
        <w:r w:rsidRPr="001A7FA4" w:rsidR="001A7FA4">
          <w:rPr>
            <w:sz w:val="22"/>
          </w:rPr>
          <w:t xml:space="preserve"> </w:t>
        </w:r>
        <w:r w:rsidRPr="00AA55BF" w:rsidR="001A7FA4">
          <w:rPr>
            <w:sz w:val="22"/>
          </w:rPr>
          <w:t>l</w:t>
        </w:r>
        <w:commentRangeStart w:id="109"/>
        <w:r w:rsidRPr="00AA55BF" w:rsidR="001A7FA4">
          <w:rPr>
            <w:sz w:val="22"/>
          </w:rPr>
          <w:t>.</w:t>
        </w:r>
        <w:commentRangeEnd w:id="109"/>
        <w:r w:rsidR="001A7FA4">
          <w:rPr>
            <w:rStyle w:val="CommentReference"/>
            <w:rFonts w:eastAsia="Times New Roman"/>
          </w:rPr>
          <w:commentReference w:id="109"/>
        </w:r>
      </w:ins>
      <w:del w:author="BARBERO VIGNOLA Giulia (JRC-ISPRA) [2]" w:date="2024-07-04T12:41:00Z" w:id="110">
        <w:r w:rsidRPr="008B0788" w:rsidDel="001A7FA4">
          <w:delText>.</w:delText>
        </w:r>
      </w:del>
    </w:p>
    <w:p w:rsidR="00943345" w:rsidP="0027687B" w:rsidRDefault="00943345" w14:paraId="41C8F396" w14:textId="77777777">
      <w:pPr>
        <w:pStyle w:val="JRCText"/>
      </w:pPr>
    </w:p>
    <w:p w:rsidR="0063200B" w:rsidP="0027687B" w:rsidRDefault="0063200B" w14:paraId="72A3D3EC" w14:textId="77777777">
      <w:pPr>
        <w:pStyle w:val="JRCText"/>
      </w:pPr>
    </w:p>
    <w:p w:rsidR="0063200B" w:rsidP="0027687B" w:rsidRDefault="0063200B" w14:paraId="0D0B940D" w14:textId="77777777">
      <w:pPr>
        <w:pStyle w:val="JRCText"/>
      </w:pPr>
    </w:p>
    <w:p w:rsidR="00943345" w:rsidP="0027687B" w:rsidRDefault="00943345" w14:paraId="0E27B00A" w14:textId="77777777">
      <w:pPr>
        <w:pStyle w:val="JRCText"/>
      </w:pPr>
    </w:p>
    <w:p w:rsidR="00943345" w:rsidP="00C611FA" w:rsidRDefault="00943345" w14:paraId="4163B6E7" w14:textId="77777777">
      <w:pPr>
        <w:pStyle w:val="JRCTabletitle"/>
      </w:pPr>
      <w:commentRangeStart w:id="111"/>
      <w:r>
        <w:t xml:space="preserve">Table 1. </w:t>
      </w:r>
      <w:commentRangeEnd w:id="111"/>
      <w:r w:rsidR="001A7FA4">
        <w:rPr>
          <w:rStyle w:val="CommentReference"/>
          <w:rFonts w:ascii="Calibri" w:hAnsi="Calibri" w:eastAsia="Times New Roman"/>
          <w:color w:val="auto"/>
          <w:lang w:val="en-GB"/>
        </w:rPr>
        <w:commentReference w:id="111"/>
      </w:r>
      <w:r w:rsidRPr="00943345">
        <w:t>Quantification (shares and absolute numbers) of main indicators (G</w:t>
      </w:r>
      <w:r w:rsidR="00C611FA">
        <w:t>VA</w:t>
      </w:r>
      <w:r w:rsidRPr="00943345">
        <w:t>, jobs, emissions, investments) of the EGD sectors, for EU27, 20</w:t>
      </w:r>
      <w:r w:rsidR="0063200B">
        <w:t>21</w:t>
      </w:r>
      <w:r w:rsidRPr="00943345">
        <w:t xml:space="preserve">   </w:t>
      </w:r>
    </w:p>
    <w:tbl>
      <w:tblPr>
        <w:tblW w:w="0" w:type="auto"/>
        <w:tblLayout w:type="fixed"/>
        <w:tblLook w:val="04A0" w:firstRow="1" w:lastRow="0" w:firstColumn="1" w:lastColumn="0" w:noHBand="0" w:noVBand="1"/>
      </w:tblPr>
      <w:tblGrid>
        <w:gridCol w:w="1663"/>
        <w:gridCol w:w="884"/>
        <w:gridCol w:w="941"/>
        <w:gridCol w:w="1044"/>
        <w:gridCol w:w="1028"/>
        <w:gridCol w:w="813"/>
        <w:gridCol w:w="905"/>
        <w:gridCol w:w="797"/>
        <w:gridCol w:w="941"/>
      </w:tblGrid>
      <w:tr w:rsidRPr="0063200B" w:rsidR="0063200B" w:rsidTr="0063200B" w14:paraId="2C89E1EA" w14:textId="77777777">
        <w:trPr>
          <w:trHeight w:val="20"/>
        </w:trPr>
        <w:tc>
          <w:tcPr>
            <w:tcW w:w="1663"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943345" w:rsidR="00943345" w:rsidP="00943345" w:rsidRDefault="00943345" w14:paraId="6E7BEAA2" w14:textId="77777777">
            <w:pPr>
              <w:rPr>
                <w:rFonts w:cs="Calibri"/>
                <w:color w:val="000000"/>
                <w:sz w:val="16"/>
                <w:szCs w:val="22"/>
                <w:lang w:eastAsia="en-GB"/>
              </w:rPr>
            </w:pPr>
            <w:r w:rsidRPr="00943345">
              <w:rPr>
                <w:rFonts w:cs="Calibri"/>
                <w:color w:val="000000"/>
                <w:sz w:val="16"/>
                <w:szCs w:val="22"/>
                <w:lang w:eastAsia="en-GB"/>
              </w:rPr>
              <w:t> </w:t>
            </w:r>
          </w:p>
        </w:tc>
        <w:tc>
          <w:tcPr>
            <w:tcW w:w="1825" w:type="dxa"/>
            <w:gridSpan w:val="2"/>
            <w:tcBorders>
              <w:top w:val="single" w:color="auto" w:sz="4" w:space="0"/>
              <w:left w:val="nil"/>
              <w:bottom w:val="single" w:color="auto" w:sz="4" w:space="0"/>
              <w:right w:val="single" w:color="000000" w:sz="4" w:space="0"/>
            </w:tcBorders>
            <w:shd w:val="clear" w:color="000000" w:fill="DDEBF7"/>
            <w:vAlign w:val="bottom"/>
            <w:hideMark/>
          </w:tcPr>
          <w:p w:rsidRPr="00943345" w:rsidR="00943345" w:rsidP="00943345" w:rsidRDefault="0063200B" w14:paraId="10205BA6" w14:textId="77777777">
            <w:pPr>
              <w:jc w:val="center"/>
              <w:rPr>
                <w:rFonts w:cs="Calibri"/>
                <w:b/>
                <w:bCs/>
                <w:color w:val="000000"/>
                <w:sz w:val="16"/>
                <w:szCs w:val="22"/>
                <w:lang w:eastAsia="en-GB"/>
              </w:rPr>
            </w:pPr>
            <w:r>
              <w:rPr>
                <w:rFonts w:cs="Calibri"/>
                <w:b/>
                <w:bCs/>
                <w:color w:val="000000"/>
                <w:sz w:val="16"/>
                <w:szCs w:val="22"/>
                <w:lang w:eastAsia="en-GB"/>
              </w:rPr>
              <w:t>GVA</w:t>
            </w:r>
          </w:p>
        </w:tc>
        <w:tc>
          <w:tcPr>
            <w:tcW w:w="2072" w:type="dxa"/>
            <w:gridSpan w:val="2"/>
            <w:tcBorders>
              <w:top w:val="single" w:color="auto" w:sz="4" w:space="0"/>
              <w:left w:val="nil"/>
              <w:bottom w:val="single" w:color="auto" w:sz="4" w:space="0"/>
              <w:right w:val="single" w:color="000000" w:sz="4" w:space="0"/>
            </w:tcBorders>
            <w:shd w:val="clear" w:color="000000" w:fill="DDEBF7"/>
            <w:vAlign w:val="bottom"/>
            <w:hideMark/>
          </w:tcPr>
          <w:p w:rsidRPr="00943345" w:rsidR="00943345" w:rsidP="00943345" w:rsidRDefault="00943345" w14:paraId="2BD4FE3A" w14:textId="77777777">
            <w:pPr>
              <w:jc w:val="center"/>
              <w:rPr>
                <w:rFonts w:cs="Calibri"/>
                <w:b/>
                <w:bCs/>
                <w:color w:val="000000"/>
                <w:sz w:val="16"/>
                <w:szCs w:val="22"/>
                <w:lang w:eastAsia="en-GB"/>
              </w:rPr>
            </w:pPr>
            <w:r w:rsidRPr="00943345">
              <w:rPr>
                <w:rFonts w:cs="Calibri"/>
                <w:b/>
                <w:bCs/>
                <w:color w:val="000000"/>
                <w:sz w:val="16"/>
                <w:szCs w:val="22"/>
                <w:lang w:eastAsia="en-GB"/>
              </w:rPr>
              <w:t>EMP_DC</w:t>
            </w:r>
          </w:p>
        </w:tc>
        <w:tc>
          <w:tcPr>
            <w:tcW w:w="1718" w:type="dxa"/>
            <w:gridSpan w:val="2"/>
            <w:tcBorders>
              <w:top w:val="single" w:color="auto" w:sz="4" w:space="0"/>
              <w:left w:val="nil"/>
              <w:bottom w:val="single" w:color="auto" w:sz="4" w:space="0"/>
              <w:right w:val="single" w:color="000000" w:sz="4" w:space="0"/>
            </w:tcBorders>
            <w:shd w:val="clear" w:color="000000" w:fill="DDEBF7"/>
            <w:vAlign w:val="bottom"/>
            <w:hideMark/>
          </w:tcPr>
          <w:p w:rsidRPr="00943345" w:rsidR="00943345" w:rsidP="00943345" w:rsidRDefault="00943345" w14:paraId="49589F92" w14:textId="77777777">
            <w:pPr>
              <w:jc w:val="center"/>
              <w:rPr>
                <w:rFonts w:cs="Calibri"/>
                <w:b/>
                <w:bCs/>
                <w:color w:val="000000"/>
                <w:sz w:val="16"/>
                <w:szCs w:val="22"/>
                <w:lang w:eastAsia="en-GB"/>
              </w:rPr>
            </w:pPr>
            <w:r w:rsidRPr="00943345">
              <w:rPr>
                <w:rFonts w:cs="Calibri"/>
                <w:b/>
                <w:bCs/>
                <w:color w:val="000000"/>
                <w:sz w:val="16"/>
                <w:szCs w:val="22"/>
                <w:lang w:eastAsia="en-GB"/>
              </w:rPr>
              <w:t>GHG emissions</w:t>
            </w:r>
          </w:p>
        </w:tc>
        <w:tc>
          <w:tcPr>
            <w:tcW w:w="1738" w:type="dxa"/>
            <w:gridSpan w:val="2"/>
            <w:tcBorders>
              <w:top w:val="single" w:color="auto" w:sz="4" w:space="0"/>
              <w:left w:val="nil"/>
              <w:bottom w:val="single" w:color="auto" w:sz="4" w:space="0"/>
              <w:right w:val="single" w:color="000000" w:sz="4" w:space="0"/>
            </w:tcBorders>
            <w:shd w:val="clear" w:color="000000" w:fill="DDEBF7"/>
            <w:vAlign w:val="bottom"/>
            <w:hideMark/>
          </w:tcPr>
          <w:p w:rsidRPr="00943345" w:rsidR="00943345" w:rsidP="00943345" w:rsidRDefault="00943345" w14:paraId="17B12A94" w14:textId="77777777">
            <w:pPr>
              <w:jc w:val="center"/>
              <w:rPr>
                <w:rFonts w:cs="Calibri"/>
                <w:b/>
                <w:bCs/>
                <w:color w:val="000000"/>
                <w:sz w:val="16"/>
                <w:szCs w:val="22"/>
                <w:lang w:eastAsia="en-GB"/>
              </w:rPr>
            </w:pPr>
            <w:r w:rsidRPr="00943345">
              <w:rPr>
                <w:rFonts w:cs="Calibri"/>
                <w:b/>
                <w:bCs/>
                <w:color w:val="000000"/>
                <w:sz w:val="16"/>
                <w:szCs w:val="22"/>
                <w:lang w:eastAsia="en-GB"/>
              </w:rPr>
              <w:t>Investments</w:t>
            </w:r>
          </w:p>
        </w:tc>
      </w:tr>
      <w:tr w:rsidRPr="0063200B" w:rsidR="0063200B" w:rsidTr="0063200B" w14:paraId="52A620A4" w14:textId="77777777">
        <w:trPr>
          <w:trHeight w:val="269"/>
        </w:trPr>
        <w:tc>
          <w:tcPr>
            <w:tcW w:w="1663" w:type="dxa"/>
            <w:vMerge w:val="restart"/>
            <w:tcBorders>
              <w:top w:val="nil"/>
              <w:left w:val="single" w:color="auto" w:sz="4" w:space="0"/>
              <w:bottom w:val="single" w:color="000000" w:sz="4" w:space="0"/>
              <w:right w:val="single" w:color="auto" w:sz="4" w:space="0"/>
            </w:tcBorders>
            <w:shd w:val="clear" w:color="auto" w:fill="auto"/>
            <w:noWrap/>
            <w:vAlign w:val="bottom"/>
            <w:hideMark/>
          </w:tcPr>
          <w:p w:rsidRPr="00943345" w:rsidR="00943345" w:rsidP="00943345" w:rsidRDefault="00943345" w14:paraId="63E4A9CD" w14:textId="77777777">
            <w:pPr>
              <w:jc w:val="center"/>
              <w:rPr>
                <w:rFonts w:cs="Calibri"/>
                <w:color w:val="000000"/>
                <w:sz w:val="16"/>
                <w:szCs w:val="22"/>
                <w:lang w:eastAsia="en-GB"/>
              </w:rPr>
            </w:pPr>
            <w:r w:rsidRPr="00943345">
              <w:rPr>
                <w:rFonts w:cs="Calibri"/>
                <w:color w:val="000000"/>
                <w:sz w:val="16"/>
                <w:szCs w:val="22"/>
                <w:lang w:eastAsia="en-GB"/>
              </w:rPr>
              <w:t> </w:t>
            </w:r>
          </w:p>
        </w:tc>
        <w:tc>
          <w:tcPr>
            <w:tcW w:w="884" w:type="dxa"/>
            <w:vMerge w:val="restart"/>
            <w:tcBorders>
              <w:top w:val="nil"/>
              <w:left w:val="single" w:color="auto" w:sz="4" w:space="0"/>
              <w:bottom w:val="single" w:color="000000" w:sz="4" w:space="0"/>
              <w:right w:val="single" w:color="auto" w:sz="4" w:space="0"/>
            </w:tcBorders>
            <w:shd w:val="clear" w:color="auto" w:fill="auto"/>
            <w:vAlign w:val="bottom"/>
            <w:hideMark/>
          </w:tcPr>
          <w:p w:rsidRPr="00943345" w:rsidR="00943345" w:rsidP="00943345" w:rsidRDefault="00943345" w14:paraId="1B6E3D19" w14:textId="77777777">
            <w:pPr>
              <w:jc w:val="center"/>
              <w:rPr>
                <w:rFonts w:cs="Calibri"/>
                <w:color w:val="000000"/>
                <w:sz w:val="16"/>
                <w:szCs w:val="18"/>
                <w:lang w:eastAsia="en-GB"/>
              </w:rPr>
            </w:pPr>
            <w:r w:rsidRPr="00943345">
              <w:rPr>
                <w:rFonts w:cs="Calibri"/>
                <w:color w:val="000000"/>
                <w:sz w:val="16"/>
                <w:szCs w:val="18"/>
                <w:lang w:eastAsia="en-GB"/>
              </w:rPr>
              <w:t>% share</w:t>
            </w:r>
          </w:p>
        </w:tc>
        <w:tc>
          <w:tcPr>
            <w:tcW w:w="941" w:type="dxa"/>
            <w:vMerge w:val="restart"/>
            <w:tcBorders>
              <w:top w:val="nil"/>
              <w:left w:val="single" w:color="auto" w:sz="4" w:space="0"/>
              <w:bottom w:val="single" w:color="000000" w:sz="4" w:space="0"/>
              <w:right w:val="single" w:color="auto" w:sz="4" w:space="0"/>
            </w:tcBorders>
            <w:shd w:val="clear" w:color="auto" w:fill="auto"/>
            <w:vAlign w:val="bottom"/>
            <w:hideMark/>
          </w:tcPr>
          <w:p w:rsidRPr="00943345" w:rsidR="00943345" w:rsidP="00943345" w:rsidRDefault="00943345" w14:paraId="446C4101" w14:textId="77777777">
            <w:pPr>
              <w:jc w:val="center"/>
              <w:rPr>
                <w:rFonts w:cs="Calibri"/>
                <w:color w:val="000000"/>
                <w:sz w:val="16"/>
                <w:szCs w:val="18"/>
                <w:lang w:eastAsia="en-GB"/>
              </w:rPr>
            </w:pPr>
            <w:r w:rsidRPr="00943345">
              <w:rPr>
                <w:rFonts w:cs="Calibri"/>
                <w:color w:val="000000"/>
                <w:sz w:val="16"/>
                <w:szCs w:val="18"/>
                <w:lang w:eastAsia="en-GB"/>
              </w:rPr>
              <w:t>million EUR</w:t>
            </w:r>
          </w:p>
        </w:tc>
        <w:tc>
          <w:tcPr>
            <w:tcW w:w="1044" w:type="dxa"/>
            <w:vMerge w:val="restart"/>
            <w:tcBorders>
              <w:top w:val="nil"/>
              <w:left w:val="single" w:color="auto" w:sz="4" w:space="0"/>
              <w:bottom w:val="single" w:color="000000" w:sz="4" w:space="0"/>
              <w:right w:val="single" w:color="auto" w:sz="4" w:space="0"/>
            </w:tcBorders>
            <w:shd w:val="clear" w:color="auto" w:fill="auto"/>
            <w:vAlign w:val="bottom"/>
            <w:hideMark/>
          </w:tcPr>
          <w:p w:rsidRPr="00943345" w:rsidR="00943345" w:rsidP="00943345" w:rsidRDefault="00943345" w14:paraId="0F6ABE49" w14:textId="77777777">
            <w:pPr>
              <w:jc w:val="center"/>
              <w:rPr>
                <w:rFonts w:cs="Calibri"/>
                <w:color w:val="000000"/>
                <w:sz w:val="16"/>
                <w:szCs w:val="18"/>
                <w:lang w:eastAsia="en-GB"/>
              </w:rPr>
            </w:pPr>
            <w:r w:rsidRPr="00943345">
              <w:rPr>
                <w:rFonts w:cs="Calibri"/>
                <w:color w:val="000000"/>
                <w:sz w:val="16"/>
                <w:szCs w:val="18"/>
                <w:lang w:eastAsia="en-GB"/>
              </w:rPr>
              <w:t>% share</w:t>
            </w:r>
          </w:p>
        </w:tc>
        <w:tc>
          <w:tcPr>
            <w:tcW w:w="1028" w:type="dxa"/>
            <w:vMerge w:val="restart"/>
            <w:tcBorders>
              <w:top w:val="nil"/>
              <w:left w:val="single" w:color="auto" w:sz="4" w:space="0"/>
              <w:bottom w:val="single" w:color="000000" w:sz="4" w:space="0"/>
              <w:right w:val="single" w:color="auto" w:sz="4" w:space="0"/>
            </w:tcBorders>
            <w:shd w:val="clear" w:color="auto" w:fill="auto"/>
            <w:vAlign w:val="bottom"/>
            <w:hideMark/>
          </w:tcPr>
          <w:p w:rsidRPr="00943345" w:rsidR="00943345" w:rsidP="00943345" w:rsidRDefault="00943345" w14:paraId="45AF0D91" w14:textId="77777777">
            <w:pPr>
              <w:jc w:val="center"/>
              <w:rPr>
                <w:rFonts w:cs="Calibri"/>
                <w:color w:val="000000"/>
                <w:sz w:val="16"/>
                <w:szCs w:val="18"/>
                <w:lang w:eastAsia="en-GB"/>
              </w:rPr>
            </w:pPr>
            <w:r w:rsidRPr="00943345">
              <w:rPr>
                <w:rFonts w:cs="Calibri"/>
                <w:color w:val="000000"/>
                <w:sz w:val="16"/>
                <w:szCs w:val="18"/>
                <w:lang w:eastAsia="en-GB"/>
              </w:rPr>
              <w:t>1000 persons</w:t>
            </w:r>
          </w:p>
        </w:tc>
        <w:tc>
          <w:tcPr>
            <w:tcW w:w="813" w:type="dxa"/>
            <w:vMerge w:val="restart"/>
            <w:tcBorders>
              <w:top w:val="nil"/>
              <w:left w:val="single" w:color="auto" w:sz="4" w:space="0"/>
              <w:bottom w:val="single" w:color="000000" w:sz="4" w:space="0"/>
              <w:right w:val="single" w:color="auto" w:sz="4" w:space="0"/>
            </w:tcBorders>
            <w:shd w:val="clear" w:color="auto" w:fill="auto"/>
            <w:vAlign w:val="bottom"/>
            <w:hideMark/>
          </w:tcPr>
          <w:p w:rsidRPr="00943345" w:rsidR="00943345" w:rsidP="00943345" w:rsidRDefault="00943345" w14:paraId="11B4989B" w14:textId="77777777">
            <w:pPr>
              <w:jc w:val="center"/>
              <w:rPr>
                <w:rFonts w:cs="Calibri"/>
                <w:color w:val="000000"/>
                <w:sz w:val="16"/>
                <w:szCs w:val="18"/>
                <w:lang w:eastAsia="en-GB"/>
              </w:rPr>
            </w:pPr>
            <w:r w:rsidRPr="00943345">
              <w:rPr>
                <w:rFonts w:cs="Calibri"/>
                <w:color w:val="000000"/>
                <w:sz w:val="16"/>
                <w:szCs w:val="18"/>
                <w:lang w:eastAsia="en-GB"/>
              </w:rPr>
              <w:t>% share</w:t>
            </w:r>
          </w:p>
        </w:tc>
        <w:tc>
          <w:tcPr>
            <w:tcW w:w="905" w:type="dxa"/>
            <w:vMerge w:val="restart"/>
            <w:tcBorders>
              <w:top w:val="nil"/>
              <w:left w:val="single" w:color="auto" w:sz="4" w:space="0"/>
              <w:bottom w:val="single" w:color="000000" w:sz="4" w:space="0"/>
              <w:right w:val="single" w:color="auto" w:sz="4" w:space="0"/>
            </w:tcBorders>
            <w:shd w:val="clear" w:color="auto" w:fill="auto"/>
            <w:vAlign w:val="bottom"/>
            <w:hideMark/>
          </w:tcPr>
          <w:p w:rsidRPr="00943345" w:rsidR="00943345" w:rsidP="00943345" w:rsidRDefault="00943345" w14:paraId="1609B2A1" w14:textId="77777777">
            <w:pPr>
              <w:jc w:val="center"/>
              <w:rPr>
                <w:rFonts w:cs="Calibri"/>
                <w:color w:val="000000"/>
                <w:sz w:val="16"/>
                <w:szCs w:val="18"/>
                <w:lang w:eastAsia="en-GB"/>
              </w:rPr>
            </w:pPr>
            <w:r w:rsidRPr="00943345">
              <w:rPr>
                <w:rFonts w:cs="Calibri"/>
                <w:color w:val="000000"/>
                <w:sz w:val="16"/>
                <w:szCs w:val="18"/>
                <w:lang w:eastAsia="en-GB"/>
              </w:rPr>
              <w:t>Mtonnes CO2 eq</w:t>
            </w:r>
          </w:p>
        </w:tc>
        <w:tc>
          <w:tcPr>
            <w:tcW w:w="797" w:type="dxa"/>
            <w:vMerge w:val="restart"/>
            <w:tcBorders>
              <w:top w:val="nil"/>
              <w:left w:val="single" w:color="auto" w:sz="4" w:space="0"/>
              <w:bottom w:val="single" w:color="000000" w:sz="4" w:space="0"/>
              <w:right w:val="single" w:color="auto" w:sz="4" w:space="0"/>
            </w:tcBorders>
            <w:shd w:val="clear" w:color="auto" w:fill="auto"/>
            <w:vAlign w:val="bottom"/>
            <w:hideMark/>
          </w:tcPr>
          <w:p w:rsidRPr="00943345" w:rsidR="00943345" w:rsidP="00943345" w:rsidRDefault="00943345" w14:paraId="208449F1" w14:textId="77777777">
            <w:pPr>
              <w:jc w:val="center"/>
              <w:rPr>
                <w:rFonts w:cs="Calibri"/>
                <w:color w:val="000000"/>
                <w:sz w:val="16"/>
                <w:szCs w:val="18"/>
                <w:lang w:eastAsia="en-GB"/>
              </w:rPr>
            </w:pPr>
            <w:r w:rsidRPr="00943345">
              <w:rPr>
                <w:rFonts w:cs="Calibri"/>
                <w:color w:val="000000"/>
                <w:sz w:val="16"/>
                <w:szCs w:val="18"/>
                <w:lang w:eastAsia="en-GB"/>
              </w:rPr>
              <w:t>% share</w:t>
            </w:r>
          </w:p>
        </w:tc>
        <w:tc>
          <w:tcPr>
            <w:tcW w:w="941" w:type="dxa"/>
            <w:vMerge w:val="restart"/>
            <w:tcBorders>
              <w:top w:val="nil"/>
              <w:left w:val="single" w:color="auto" w:sz="4" w:space="0"/>
              <w:bottom w:val="single" w:color="000000" w:sz="4" w:space="0"/>
              <w:right w:val="single" w:color="auto" w:sz="4" w:space="0"/>
            </w:tcBorders>
            <w:shd w:val="clear" w:color="auto" w:fill="auto"/>
            <w:vAlign w:val="bottom"/>
            <w:hideMark/>
          </w:tcPr>
          <w:p w:rsidRPr="00943345" w:rsidR="00943345" w:rsidP="00943345" w:rsidRDefault="00943345" w14:paraId="6B8A566E" w14:textId="77777777">
            <w:pPr>
              <w:jc w:val="center"/>
              <w:rPr>
                <w:rFonts w:cs="Calibri"/>
                <w:color w:val="000000"/>
                <w:sz w:val="16"/>
                <w:szCs w:val="18"/>
                <w:lang w:eastAsia="en-GB"/>
              </w:rPr>
            </w:pPr>
            <w:r w:rsidRPr="00943345">
              <w:rPr>
                <w:rFonts w:cs="Calibri"/>
                <w:color w:val="000000"/>
                <w:sz w:val="16"/>
                <w:szCs w:val="18"/>
                <w:lang w:eastAsia="en-GB"/>
              </w:rPr>
              <w:t>million EUR</w:t>
            </w:r>
          </w:p>
        </w:tc>
      </w:tr>
      <w:tr w:rsidRPr="0063200B" w:rsidR="0063200B" w:rsidTr="0063200B" w14:paraId="60061E4C" w14:textId="77777777">
        <w:trPr>
          <w:trHeight w:val="244"/>
        </w:trPr>
        <w:tc>
          <w:tcPr>
            <w:tcW w:w="1663" w:type="dxa"/>
            <w:vMerge/>
            <w:tcBorders>
              <w:top w:val="nil"/>
              <w:left w:val="single" w:color="auto" w:sz="4" w:space="0"/>
              <w:bottom w:val="single" w:color="000000" w:sz="4" w:space="0"/>
              <w:right w:val="single" w:color="auto" w:sz="4" w:space="0"/>
            </w:tcBorders>
            <w:vAlign w:val="center"/>
            <w:hideMark/>
          </w:tcPr>
          <w:p w:rsidRPr="00943345" w:rsidR="00943345" w:rsidP="00943345" w:rsidRDefault="00943345" w14:paraId="44EAFD9C" w14:textId="77777777">
            <w:pPr>
              <w:rPr>
                <w:rFonts w:cs="Calibri"/>
                <w:color w:val="000000"/>
                <w:sz w:val="16"/>
                <w:szCs w:val="22"/>
                <w:lang w:eastAsia="en-GB"/>
              </w:rPr>
            </w:pPr>
          </w:p>
        </w:tc>
        <w:tc>
          <w:tcPr>
            <w:tcW w:w="884" w:type="dxa"/>
            <w:vMerge/>
            <w:tcBorders>
              <w:top w:val="nil"/>
              <w:left w:val="single" w:color="auto" w:sz="4" w:space="0"/>
              <w:bottom w:val="single" w:color="000000" w:sz="4" w:space="0"/>
              <w:right w:val="single" w:color="auto" w:sz="4" w:space="0"/>
            </w:tcBorders>
            <w:vAlign w:val="center"/>
            <w:hideMark/>
          </w:tcPr>
          <w:p w:rsidRPr="00943345" w:rsidR="00943345" w:rsidP="00943345" w:rsidRDefault="00943345" w14:paraId="4B94D5A5" w14:textId="77777777">
            <w:pPr>
              <w:rPr>
                <w:rFonts w:cs="Calibri"/>
                <w:color w:val="000000"/>
                <w:sz w:val="16"/>
                <w:szCs w:val="18"/>
                <w:lang w:eastAsia="en-GB"/>
              </w:rPr>
            </w:pPr>
          </w:p>
        </w:tc>
        <w:tc>
          <w:tcPr>
            <w:tcW w:w="941" w:type="dxa"/>
            <w:vMerge/>
            <w:tcBorders>
              <w:top w:val="nil"/>
              <w:left w:val="single" w:color="auto" w:sz="4" w:space="0"/>
              <w:bottom w:val="single" w:color="000000" w:sz="4" w:space="0"/>
              <w:right w:val="single" w:color="auto" w:sz="4" w:space="0"/>
            </w:tcBorders>
            <w:vAlign w:val="center"/>
            <w:hideMark/>
          </w:tcPr>
          <w:p w:rsidRPr="00943345" w:rsidR="00943345" w:rsidP="00943345" w:rsidRDefault="00943345" w14:paraId="3DEEC669" w14:textId="77777777">
            <w:pPr>
              <w:rPr>
                <w:rFonts w:cs="Calibri"/>
                <w:color w:val="000000"/>
                <w:sz w:val="16"/>
                <w:szCs w:val="18"/>
                <w:lang w:eastAsia="en-GB"/>
              </w:rPr>
            </w:pPr>
          </w:p>
        </w:tc>
        <w:tc>
          <w:tcPr>
            <w:tcW w:w="1044" w:type="dxa"/>
            <w:vMerge/>
            <w:tcBorders>
              <w:top w:val="nil"/>
              <w:left w:val="single" w:color="auto" w:sz="4" w:space="0"/>
              <w:bottom w:val="single" w:color="000000" w:sz="4" w:space="0"/>
              <w:right w:val="single" w:color="auto" w:sz="4" w:space="0"/>
            </w:tcBorders>
            <w:vAlign w:val="center"/>
            <w:hideMark/>
          </w:tcPr>
          <w:p w:rsidRPr="00943345" w:rsidR="00943345" w:rsidP="00943345" w:rsidRDefault="00943345" w14:paraId="3656B9AB" w14:textId="77777777">
            <w:pPr>
              <w:rPr>
                <w:rFonts w:cs="Calibri"/>
                <w:color w:val="000000"/>
                <w:sz w:val="16"/>
                <w:szCs w:val="18"/>
                <w:lang w:eastAsia="en-GB"/>
              </w:rPr>
            </w:pPr>
          </w:p>
        </w:tc>
        <w:tc>
          <w:tcPr>
            <w:tcW w:w="1028" w:type="dxa"/>
            <w:vMerge/>
            <w:tcBorders>
              <w:top w:val="nil"/>
              <w:left w:val="single" w:color="auto" w:sz="4" w:space="0"/>
              <w:bottom w:val="single" w:color="000000" w:sz="4" w:space="0"/>
              <w:right w:val="single" w:color="auto" w:sz="4" w:space="0"/>
            </w:tcBorders>
            <w:vAlign w:val="center"/>
            <w:hideMark/>
          </w:tcPr>
          <w:p w:rsidRPr="00943345" w:rsidR="00943345" w:rsidP="00943345" w:rsidRDefault="00943345" w14:paraId="45FB0818" w14:textId="77777777">
            <w:pPr>
              <w:rPr>
                <w:rFonts w:cs="Calibri"/>
                <w:color w:val="000000"/>
                <w:sz w:val="16"/>
                <w:szCs w:val="18"/>
                <w:lang w:eastAsia="en-GB"/>
              </w:rPr>
            </w:pPr>
          </w:p>
        </w:tc>
        <w:tc>
          <w:tcPr>
            <w:tcW w:w="813" w:type="dxa"/>
            <w:vMerge/>
            <w:tcBorders>
              <w:top w:val="nil"/>
              <w:left w:val="single" w:color="auto" w:sz="4" w:space="0"/>
              <w:bottom w:val="single" w:color="000000" w:sz="4" w:space="0"/>
              <w:right w:val="single" w:color="auto" w:sz="4" w:space="0"/>
            </w:tcBorders>
            <w:vAlign w:val="center"/>
            <w:hideMark/>
          </w:tcPr>
          <w:p w:rsidRPr="00943345" w:rsidR="00943345" w:rsidP="00943345" w:rsidRDefault="00943345" w14:paraId="049F31CB" w14:textId="77777777">
            <w:pPr>
              <w:rPr>
                <w:rFonts w:cs="Calibri"/>
                <w:color w:val="000000"/>
                <w:sz w:val="16"/>
                <w:szCs w:val="18"/>
                <w:lang w:eastAsia="en-GB"/>
              </w:rPr>
            </w:pPr>
          </w:p>
        </w:tc>
        <w:tc>
          <w:tcPr>
            <w:tcW w:w="905" w:type="dxa"/>
            <w:vMerge/>
            <w:tcBorders>
              <w:top w:val="nil"/>
              <w:left w:val="single" w:color="auto" w:sz="4" w:space="0"/>
              <w:bottom w:val="single" w:color="000000" w:sz="4" w:space="0"/>
              <w:right w:val="single" w:color="auto" w:sz="4" w:space="0"/>
            </w:tcBorders>
            <w:vAlign w:val="center"/>
            <w:hideMark/>
          </w:tcPr>
          <w:p w:rsidRPr="00943345" w:rsidR="00943345" w:rsidP="00943345" w:rsidRDefault="00943345" w14:paraId="53128261" w14:textId="77777777">
            <w:pPr>
              <w:rPr>
                <w:rFonts w:cs="Calibri"/>
                <w:color w:val="000000"/>
                <w:sz w:val="16"/>
                <w:szCs w:val="18"/>
                <w:lang w:eastAsia="en-GB"/>
              </w:rPr>
            </w:pPr>
          </w:p>
        </w:tc>
        <w:tc>
          <w:tcPr>
            <w:tcW w:w="797" w:type="dxa"/>
            <w:vMerge/>
            <w:tcBorders>
              <w:top w:val="nil"/>
              <w:left w:val="single" w:color="auto" w:sz="4" w:space="0"/>
              <w:bottom w:val="single" w:color="000000" w:sz="4" w:space="0"/>
              <w:right w:val="single" w:color="auto" w:sz="4" w:space="0"/>
            </w:tcBorders>
            <w:vAlign w:val="center"/>
            <w:hideMark/>
          </w:tcPr>
          <w:p w:rsidRPr="00943345" w:rsidR="00943345" w:rsidP="00943345" w:rsidRDefault="00943345" w14:paraId="62486C05" w14:textId="77777777">
            <w:pPr>
              <w:rPr>
                <w:rFonts w:cs="Calibri"/>
                <w:color w:val="000000"/>
                <w:sz w:val="16"/>
                <w:szCs w:val="18"/>
                <w:lang w:eastAsia="en-GB"/>
              </w:rPr>
            </w:pPr>
          </w:p>
        </w:tc>
        <w:tc>
          <w:tcPr>
            <w:tcW w:w="941" w:type="dxa"/>
            <w:vMerge/>
            <w:tcBorders>
              <w:top w:val="nil"/>
              <w:left w:val="single" w:color="auto" w:sz="4" w:space="0"/>
              <w:bottom w:val="single" w:color="000000" w:sz="4" w:space="0"/>
              <w:right w:val="single" w:color="auto" w:sz="4" w:space="0"/>
            </w:tcBorders>
            <w:vAlign w:val="center"/>
            <w:hideMark/>
          </w:tcPr>
          <w:p w:rsidRPr="00943345" w:rsidR="00943345" w:rsidP="00943345" w:rsidRDefault="00943345" w14:paraId="4101652C" w14:textId="77777777">
            <w:pPr>
              <w:rPr>
                <w:rFonts w:cs="Calibri"/>
                <w:color w:val="000000"/>
                <w:sz w:val="16"/>
                <w:szCs w:val="18"/>
                <w:lang w:eastAsia="en-GB"/>
              </w:rPr>
            </w:pPr>
          </w:p>
        </w:tc>
      </w:tr>
      <w:tr w:rsidRPr="0063200B" w:rsidR="0063200B" w:rsidTr="0063200B" w14:paraId="78688637" w14:textId="77777777">
        <w:trPr>
          <w:trHeight w:val="20"/>
        </w:trPr>
        <w:tc>
          <w:tcPr>
            <w:tcW w:w="1663" w:type="dxa"/>
            <w:tcBorders>
              <w:top w:val="nil"/>
              <w:left w:val="single" w:color="auto" w:sz="4" w:space="0"/>
              <w:bottom w:val="single" w:color="auto" w:sz="4" w:space="0"/>
              <w:right w:val="single" w:color="auto" w:sz="4" w:space="0"/>
            </w:tcBorders>
            <w:shd w:val="clear" w:color="000000" w:fill="FFF2CC"/>
            <w:noWrap/>
            <w:vAlign w:val="bottom"/>
            <w:hideMark/>
          </w:tcPr>
          <w:p w:rsidRPr="00943345" w:rsidR="00943345" w:rsidP="00943345" w:rsidRDefault="00943345" w14:paraId="3DAC6A7E" w14:textId="77777777">
            <w:pPr>
              <w:rPr>
                <w:rFonts w:cs="Calibri"/>
                <w:b/>
                <w:bCs/>
                <w:color w:val="000000"/>
                <w:sz w:val="16"/>
                <w:szCs w:val="22"/>
                <w:lang w:eastAsia="en-GB"/>
              </w:rPr>
            </w:pPr>
            <w:r w:rsidRPr="00943345">
              <w:rPr>
                <w:rFonts w:cs="Calibri"/>
                <w:b/>
                <w:bCs/>
                <w:color w:val="000000"/>
                <w:sz w:val="16"/>
                <w:szCs w:val="22"/>
                <w:lang w:eastAsia="en-GB"/>
              </w:rPr>
              <w:t>Food system</w:t>
            </w:r>
          </w:p>
        </w:tc>
        <w:tc>
          <w:tcPr>
            <w:tcW w:w="884" w:type="dxa"/>
            <w:tcBorders>
              <w:top w:val="nil"/>
              <w:left w:val="nil"/>
              <w:bottom w:val="single" w:color="auto" w:sz="4" w:space="0"/>
              <w:right w:val="single" w:color="auto" w:sz="4" w:space="0"/>
            </w:tcBorders>
            <w:shd w:val="clear" w:color="auto" w:fill="auto"/>
            <w:noWrap/>
            <w:vAlign w:val="bottom"/>
            <w:hideMark/>
          </w:tcPr>
          <w:p w:rsidRPr="00943345" w:rsidR="00943345" w:rsidP="00943345" w:rsidRDefault="00943345" w14:paraId="56B07750" w14:textId="77777777">
            <w:pPr>
              <w:jc w:val="right"/>
              <w:rPr>
                <w:rFonts w:cs="Calibri"/>
                <w:color w:val="000000"/>
                <w:sz w:val="16"/>
                <w:szCs w:val="22"/>
                <w:lang w:eastAsia="en-GB"/>
              </w:rPr>
            </w:pPr>
            <w:r w:rsidRPr="00943345">
              <w:rPr>
                <w:rFonts w:cs="Calibri"/>
                <w:color w:val="000000"/>
                <w:sz w:val="16"/>
                <w:szCs w:val="22"/>
                <w:lang w:eastAsia="en-GB"/>
              </w:rPr>
              <w:t>4%</w:t>
            </w:r>
          </w:p>
        </w:tc>
        <w:tc>
          <w:tcPr>
            <w:tcW w:w="941"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5A847882" w14:textId="77777777">
            <w:pPr>
              <w:jc w:val="right"/>
              <w:rPr>
                <w:rFonts w:cs="Calibri"/>
                <w:color w:val="000000"/>
                <w:sz w:val="16"/>
                <w:szCs w:val="22"/>
                <w:lang w:eastAsia="en-GB"/>
              </w:rPr>
            </w:pPr>
            <w:r w:rsidRPr="00943345">
              <w:rPr>
                <w:rFonts w:cs="Calibri"/>
                <w:color w:val="000000"/>
                <w:sz w:val="16"/>
                <w:szCs w:val="22"/>
                <w:lang w:eastAsia="en-GB"/>
              </w:rPr>
              <w:t xml:space="preserve">               469,661 </w:t>
            </w:r>
          </w:p>
        </w:tc>
        <w:tc>
          <w:tcPr>
            <w:tcW w:w="1044"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31E91FA6" w14:textId="77777777">
            <w:pPr>
              <w:jc w:val="right"/>
              <w:rPr>
                <w:rFonts w:cs="Calibri"/>
                <w:color w:val="000000"/>
                <w:sz w:val="16"/>
                <w:szCs w:val="22"/>
                <w:lang w:eastAsia="en-GB"/>
              </w:rPr>
            </w:pPr>
            <w:r w:rsidRPr="00943345">
              <w:rPr>
                <w:rFonts w:cs="Calibri"/>
                <w:color w:val="000000"/>
                <w:sz w:val="16"/>
                <w:szCs w:val="22"/>
                <w:lang w:eastAsia="en-GB"/>
              </w:rPr>
              <w:t>6%</w:t>
            </w:r>
          </w:p>
        </w:tc>
        <w:tc>
          <w:tcPr>
            <w:tcW w:w="1028"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0DCEE606" w14:textId="77777777">
            <w:pPr>
              <w:jc w:val="right"/>
              <w:rPr>
                <w:rFonts w:cs="Calibri"/>
                <w:color w:val="000000"/>
                <w:sz w:val="16"/>
                <w:szCs w:val="22"/>
                <w:lang w:eastAsia="en-GB"/>
              </w:rPr>
            </w:pPr>
            <w:r w:rsidRPr="00943345">
              <w:rPr>
                <w:rFonts w:cs="Calibri"/>
                <w:color w:val="000000"/>
                <w:sz w:val="16"/>
                <w:szCs w:val="22"/>
                <w:lang w:eastAsia="en-GB"/>
              </w:rPr>
              <w:t xml:space="preserve">                        26,899 </w:t>
            </w:r>
          </w:p>
        </w:tc>
        <w:tc>
          <w:tcPr>
            <w:tcW w:w="813"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34DB2A6E" w14:textId="77777777">
            <w:pPr>
              <w:jc w:val="right"/>
              <w:rPr>
                <w:rFonts w:cs="Calibri"/>
                <w:color w:val="000000"/>
                <w:sz w:val="16"/>
                <w:szCs w:val="22"/>
                <w:lang w:eastAsia="en-GB"/>
              </w:rPr>
            </w:pPr>
            <w:r w:rsidRPr="00943345">
              <w:rPr>
                <w:rFonts w:cs="Calibri"/>
                <w:color w:val="000000"/>
                <w:sz w:val="16"/>
                <w:szCs w:val="22"/>
                <w:lang w:eastAsia="en-GB"/>
              </w:rPr>
              <w:t>18%</w:t>
            </w:r>
          </w:p>
        </w:tc>
        <w:tc>
          <w:tcPr>
            <w:tcW w:w="905"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5B521796" w14:textId="77777777">
            <w:pPr>
              <w:jc w:val="right"/>
              <w:rPr>
                <w:rFonts w:cs="Calibri"/>
                <w:color w:val="000000"/>
                <w:sz w:val="16"/>
                <w:szCs w:val="22"/>
                <w:lang w:eastAsia="en-GB"/>
              </w:rPr>
            </w:pPr>
            <w:r w:rsidRPr="00943345">
              <w:rPr>
                <w:rFonts w:cs="Calibri"/>
                <w:color w:val="000000"/>
                <w:sz w:val="16"/>
                <w:szCs w:val="22"/>
                <w:lang w:eastAsia="en-GB"/>
              </w:rPr>
              <w:t xml:space="preserve">            531,171 </w:t>
            </w:r>
          </w:p>
        </w:tc>
        <w:tc>
          <w:tcPr>
            <w:tcW w:w="797"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6D414B93" w14:textId="77777777">
            <w:pPr>
              <w:jc w:val="right"/>
              <w:rPr>
                <w:rFonts w:cs="Calibri"/>
                <w:color w:val="000000"/>
                <w:sz w:val="16"/>
                <w:szCs w:val="22"/>
                <w:lang w:eastAsia="en-GB"/>
              </w:rPr>
            </w:pPr>
            <w:r w:rsidRPr="00943345">
              <w:rPr>
                <w:rFonts w:cs="Calibri"/>
                <w:color w:val="000000"/>
                <w:sz w:val="16"/>
                <w:szCs w:val="22"/>
                <w:lang w:eastAsia="en-GB"/>
              </w:rPr>
              <w:t>0%</w:t>
            </w:r>
          </w:p>
        </w:tc>
        <w:tc>
          <w:tcPr>
            <w:tcW w:w="941"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4ECC83FD" w14:textId="77777777">
            <w:pPr>
              <w:jc w:val="right"/>
              <w:rPr>
                <w:rFonts w:cs="Calibri"/>
                <w:color w:val="000000"/>
                <w:sz w:val="16"/>
                <w:szCs w:val="22"/>
                <w:lang w:eastAsia="en-GB"/>
              </w:rPr>
            </w:pPr>
            <w:r w:rsidRPr="00943345">
              <w:rPr>
                <w:rFonts w:cs="Calibri"/>
                <w:color w:val="000000"/>
                <w:sz w:val="16"/>
                <w:szCs w:val="22"/>
                <w:lang w:eastAsia="en-GB"/>
              </w:rPr>
              <w:t xml:space="preserve">                 6,623 </w:t>
            </w:r>
          </w:p>
        </w:tc>
      </w:tr>
      <w:tr w:rsidRPr="0063200B" w:rsidR="0063200B" w:rsidTr="0063200B" w14:paraId="70AF7F2B" w14:textId="77777777">
        <w:trPr>
          <w:trHeight w:val="20"/>
        </w:trPr>
        <w:tc>
          <w:tcPr>
            <w:tcW w:w="1663" w:type="dxa"/>
            <w:tcBorders>
              <w:top w:val="nil"/>
              <w:left w:val="single" w:color="auto" w:sz="4" w:space="0"/>
              <w:bottom w:val="single" w:color="auto" w:sz="4" w:space="0"/>
              <w:right w:val="single" w:color="auto" w:sz="4" w:space="0"/>
            </w:tcBorders>
            <w:shd w:val="clear" w:color="000000" w:fill="FFF2CC"/>
            <w:noWrap/>
            <w:vAlign w:val="bottom"/>
            <w:hideMark/>
          </w:tcPr>
          <w:p w:rsidRPr="00943345" w:rsidR="00943345" w:rsidP="00943345" w:rsidRDefault="00943345" w14:paraId="416DE5FB" w14:textId="77777777">
            <w:pPr>
              <w:rPr>
                <w:rFonts w:cs="Calibri"/>
                <w:b/>
                <w:bCs/>
                <w:color w:val="000000"/>
                <w:sz w:val="16"/>
                <w:szCs w:val="22"/>
                <w:lang w:eastAsia="en-GB"/>
              </w:rPr>
            </w:pPr>
            <w:r w:rsidRPr="00943345">
              <w:rPr>
                <w:rFonts w:cs="Calibri"/>
                <w:b/>
                <w:bCs/>
                <w:color w:val="000000"/>
                <w:sz w:val="16"/>
                <w:szCs w:val="22"/>
                <w:lang w:eastAsia="en-GB"/>
              </w:rPr>
              <w:t>Industry</w:t>
            </w:r>
          </w:p>
        </w:tc>
        <w:tc>
          <w:tcPr>
            <w:tcW w:w="884" w:type="dxa"/>
            <w:tcBorders>
              <w:top w:val="nil"/>
              <w:left w:val="nil"/>
              <w:bottom w:val="single" w:color="auto" w:sz="4" w:space="0"/>
              <w:right w:val="single" w:color="auto" w:sz="4" w:space="0"/>
            </w:tcBorders>
            <w:shd w:val="clear" w:color="auto" w:fill="auto"/>
            <w:noWrap/>
            <w:vAlign w:val="bottom"/>
            <w:hideMark/>
          </w:tcPr>
          <w:p w:rsidRPr="00943345" w:rsidR="00943345" w:rsidP="00943345" w:rsidRDefault="00943345" w14:paraId="33E27760" w14:textId="77777777">
            <w:pPr>
              <w:jc w:val="right"/>
              <w:rPr>
                <w:rFonts w:cs="Calibri"/>
                <w:color w:val="000000"/>
                <w:sz w:val="16"/>
                <w:szCs w:val="22"/>
                <w:lang w:eastAsia="en-GB"/>
              </w:rPr>
            </w:pPr>
            <w:r w:rsidRPr="00943345">
              <w:rPr>
                <w:rFonts w:cs="Calibri"/>
                <w:color w:val="000000"/>
                <w:sz w:val="16"/>
                <w:szCs w:val="22"/>
                <w:lang w:eastAsia="en-GB"/>
              </w:rPr>
              <w:t>15%</w:t>
            </w:r>
          </w:p>
        </w:tc>
        <w:tc>
          <w:tcPr>
            <w:tcW w:w="941"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6F99E1CE" w14:textId="77777777">
            <w:pPr>
              <w:jc w:val="right"/>
              <w:rPr>
                <w:rFonts w:cs="Calibri"/>
                <w:color w:val="000000"/>
                <w:sz w:val="16"/>
                <w:szCs w:val="22"/>
                <w:lang w:eastAsia="en-GB"/>
              </w:rPr>
            </w:pPr>
            <w:r w:rsidRPr="00943345">
              <w:rPr>
                <w:rFonts w:cs="Calibri"/>
                <w:color w:val="000000"/>
                <w:sz w:val="16"/>
                <w:szCs w:val="22"/>
                <w:lang w:eastAsia="en-GB"/>
              </w:rPr>
              <w:t xml:space="preserve">           1,890,553 </w:t>
            </w:r>
          </w:p>
        </w:tc>
        <w:tc>
          <w:tcPr>
            <w:tcW w:w="1044"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75974B23" w14:textId="77777777">
            <w:pPr>
              <w:jc w:val="right"/>
              <w:rPr>
                <w:rFonts w:cs="Calibri"/>
                <w:color w:val="000000"/>
                <w:sz w:val="16"/>
                <w:szCs w:val="22"/>
                <w:lang w:eastAsia="en-GB"/>
              </w:rPr>
            </w:pPr>
            <w:r w:rsidRPr="00943345">
              <w:rPr>
                <w:rFonts w:cs="Calibri"/>
                <w:color w:val="000000"/>
                <w:sz w:val="16"/>
                <w:szCs w:val="22"/>
                <w:lang w:eastAsia="en-GB"/>
              </w:rPr>
              <w:t>12%</w:t>
            </w:r>
          </w:p>
        </w:tc>
        <w:tc>
          <w:tcPr>
            <w:tcW w:w="1028"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4F99BC24" w14:textId="77777777">
            <w:pPr>
              <w:jc w:val="right"/>
              <w:rPr>
                <w:rFonts w:cs="Calibri"/>
                <w:color w:val="000000"/>
                <w:sz w:val="16"/>
                <w:szCs w:val="22"/>
                <w:lang w:eastAsia="en-GB"/>
              </w:rPr>
            </w:pPr>
            <w:r w:rsidRPr="00943345">
              <w:rPr>
                <w:rFonts w:cs="Calibri"/>
                <w:color w:val="000000"/>
                <w:sz w:val="16"/>
                <w:szCs w:val="22"/>
                <w:lang w:eastAsia="en-GB"/>
              </w:rPr>
              <w:t xml:space="preserve">                        49,964 </w:t>
            </w:r>
          </w:p>
        </w:tc>
        <w:tc>
          <w:tcPr>
            <w:tcW w:w="813"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4CDC75CA" w14:textId="77777777">
            <w:pPr>
              <w:jc w:val="right"/>
              <w:rPr>
                <w:rFonts w:cs="Calibri"/>
                <w:color w:val="000000"/>
                <w:sz w:val="16"/>
                <w:szCs w:val="22"/>
                <w:lang w:eastAsia="en-GB"/>
              </w:rPr>
            </w:pPr>
            <w:r w:rsidRPr="00943345">
              <w:rPr>
                <w:rFonts w:cs="Calibri"/>
                <w:color w:val="000000"/>
                <w:sz w:val="16"/>
                <w:szCs w:val="22"/>
                <w:lang w:eastAsia="en-GB"/>
              </w:rPr>
              <w:t>25%</w:t>
            </w:r>
          </w:p>
        </w:tc>
        <w:tc>
          <w:tcPr>
            <w:tcW w:w="905"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30B765C6" w14:textId="77777777">
            <w:pPr>
              <w:jc w:val="right"/>
              <w:rPr>
                <w:rFonts w:cs="Calibri"/>
                <w:color w:val="000000"/>
                <w:sz w:val="16"/>
                <w:szCs w:val="22"/>
                <w:lang w:eastAsia="en-GB"/>
              </w:rPr>
            </w:pPr>
            <w:r w:rsidRPr="00943345">
              <w:rPr>
                <w:rFonts w:cs="Calibri"/>
                <w:color w:val="000000"/>
                <w:sz w:val="16"/>
                <w:szCs w:val="22"/>
                <w:lang w:eastAsia="en-GB"/>
              </w:rPr>
              <w:t xml:space="preserve">            739,074 </w:t>
            </w:r>
          </w:p>
        </w:tc>
        <w:tc>
          <w:tcPr>
            <w:tcW w:w="797"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383A1B51" w14:textId="77777777">
            <w:pPr>
              <w:jc w:val="right"/>
              <w:rPr>
                <w:rFonts w:cs="Calibri"/>
                <w:color w:val="000000"/>
                <w:sz w:val="16"/>
                <w:szCs w:val="22"/>
                <w:lang w:eastAsia="en-GB"/>
              </w:rPr>
            </w:pPr>
            <w:r w:rsidRPr="00943345">
              <w:rPr>
                <w:rFonts w:cs="Calibri"/>
                <w:color w:val="000000"/>
                <w:sz w:val="16"/>
                <w:szCs w:val="22"/>
                <w:lang w:eastAsia="en-GB"/>
              </w:rPr>
              <w:t>27%</w:t>
            </w:r>
          </w:p>
        </w:tc>
        <w:tc>
          <w:tcPr>
            <w:tcW w:w="941"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0206DAE0" w14:textId="77777777">
            <w:pPr>
              <w:jc w:val="right"/>
              <w:rPr>
                <w:rFonts w:cs="Calibri"/>
                <w:color w:val="000000"/>
                <w:sz w:val="16"/>
                <w:szCs w:val="22"/>
                <w:lang w:eastAsia="en-GB"/>
              </w:rPr>
            </w:pPr>
            <w:r w:rsidRPr="00943345">
              <w:rPr>
                <w:rFonts w:cs="Calibri"/>
                <w:color w:val="000000"/>
                <w:sz w:val="16"/>
                <w:szCs w:val="22"/>
                <w:lang w:eastAsia="en-GB"/>
              </w:rPr>
              <w:t xml:space="preserve">            805,341 </w:t>
            </w:r>
          </w:p>
        </w:tc>
      </w:tr>
      <w:tr w:rsidRPr="0063200B" w:rsidR="0063200B" w:rsidTr="0063200B" w14:paraId="233F2939" w14:textId="77777777">
        <w:trPr>
          <w:trHeight w:val="20"/>
        </w:trPr>
        <w:tc>
          <w:tcPr>
            <w:tcW w:w="1663" w:type="dxa"/>
            <w:tcBorders>
              <w:top w:val="nil"/>
              <w:left w:val="single" w:color="auto" w:sz="4" w:space="0"/>
              <w:bottom w:val="single" w:color="auto" w:sz="4" w:space="0"/>
              <w:right w:val="single" w:color="auto" w:sz="4" w:space="0"/>
            </w:tcBorders>
            <w:shd w:val="clear" w:color="000000" w:fill="FFF2CC"/>
            <w:noWrap/>
            <w:vAlign w:val="bottom"/>
            <w:hideMark/>
          </w:tcPr>
          <w:p w:rsidRPr="00943345" w:rsidR="00943345" w:rsidP="00943345" w:rsidRDefault="00943345" w14:paraId="05F2C973" w14:textId="77777777">
            <w:pPr>
              <w:rPr>
                <w:rFonts w:cs="Calibri"/>
                <w:b/>
                <w:bCs/>
                <w:color w:val="000000"/>
                <w:sz w:val="16"/>
                <w:szCs w:val="22"/>
                <w:lang w:eastAsia="en-GB"/>
              </w:rPr>
            </w:pPr>
            <w:r w:rsidRPr="00943345">
              <w:rPr>
                <w:rFonts w:cs="Calibri"/>
                <w:b/>
                <w:bCs/>
                <w:color w:val="000000"/>
                <w:sz w:val="16"/>
                <w:szCs w:val="22"/>
                <w:lang w:eastAsia="en-GB"/>
              </w:rPr>
              <w:t>Energy+Mining</w:t>
            </w:r>
          </w:p>
        </w:tc>
        <w:tc>
          <w:tcPr>
            <w:tcW w:w="884" w:type="dxa"/>
            <w:tcBorders>
              <w:top w:val="nil"/>
              <w:left w:val="nil"/>
              <w:bottom w:val="single" w:color="auto" w:sz="4" w:space="0"/>
              <w:right w:val="single" w:color="auto" w:sz="4" w:space="0"/>
            </w:tcBorders>
            <w:shd w:val="clear" w:color="auto" w:fill="auto"/>
            <w:noWrap/>
            <w:vAlign w:val="bottom"/>
            <w:hideMark/>
          </w:tcPr>
          <w:p w:rsidRPr="00943345" w:rsidR="00943345" w:rsidP="00943345" w:rsidRDefault="00943345" w14:paraId="02D1A0E8" w14:textId="77777777">
            <w:pPr>
              <w:jc w:val="right"/>
              <w:rPr>
                <w:rFonts w:cs="Calibri"/>
                <w:color w:val="000000"/>
                <w:sz w:val="16"/>
                <w:szCs w:val="22"/>
                <w:lang w:eastAsia="en-GB"/>
              </w:rPr>
            </w:pPr>
            <w:r w:rsidRPr="00943345">
              <w:rPr>
                <w:rFonts w:cs="Calibri"/>
                <w:color w:val="000000"/>
                <w:sz w:val="16"/>
                <w:szCs w:val="22"/>
                <w:lang w:eastAsia="en-GB"/>
              </w:rPr>
              <w:t>2%</w:t>
            </w:r>
          </w:p>
        </w:tc>
        <w:tc>
          <w:tcPr>
            <w:tcW w:w="941"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53B998C8" w14:textId="77777777">
            <w:pPr>
              <w:jc w:val="right"/>
              <w:rPr>
                <w:rFonts w:cs="Calibri"/>
                <w:color w:val="000000"/>
                <w:sz w:val="16"/>
                <w:szCs w:val="22"/>
                <w:lang w:eastAsia="en-GB"/>
              </w:rPr>
            </w:pPr>
            <w:r w:rsidRPr="00943345">
              <w:rPr>
                <w:rFonts w:cs="Calibri"/>
                <w:color w:val="000000"/>
                <w:sz w:val="16"/>
                <w:szCs w:val="22"/>
                <w:lang w:eastAsia="en-GB"/>
              </w:rPr>
              <w:t xml:space="preserve">               298,540 </w:t>
            </w:r>
          </w:p>
        </w:tc>
        <w:tc>
          <w:tcPr>
            <w:tcW w:w="1044"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7F1EDEFB" w14:textId="77777777">
            <w:pPr>
              <w:jc w:val="right"/>
              <w:rPr>
                <w:rFonts w:cs="Calibri"/>
                <w:color w:val="000000"/>
                <w:sz w:val="16"/>
                <w:szCs w:val="22"/>
                <w:lang w:eastAsia="en-GB"/>
              </w:rPr>
            </w:pPr>
            <w:r w:rsidRPr="00943345">
              <w:rPr>
                <w:rFonts w:cs="Calibri"/>
                <w:color w:val="000000"/>
                <w:sz w:val="16"/>
                <w:szCs w:val="22"/>
                <w:lang w:eastAsia="en-GB"/>
              </w:rPr>
              <w:t>1%</w:t>
            </w:r>
          </w:p>
        </w:tc>
        <w:tc>
          <w:tcPr>
            <w:tcW w:w="1028"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17C881B7" w14:textId="77777777">
            <w:pPr>
              <w:jc w:val="right"/>
              <w:rPr>
                <w:rFonts w:cs="Calibri"/>
                <w:color w:val="000000"/>
                <w:sz w:val="16"/>
                <w:szCs w:val="22"/>
                <w:lang w:eastAsia="en-GB"/>
              </w:rPr>
            </w:pPr>
            <w:r w:rsidRPr="00943345">
              <w:rPr>
                <w:rFonts w:cs="Calibri"/>
                <w:color w:val="000000"/>
                <w:sz w:val="16"/>
                <w:szCs w:val="22"/>
                <w:lang w:eastAsia="en-GB"/>
              </w:rPr>
              <w:t xml:space="preserve">                          3,301 </w:t>
            </w:r>
          </w:p>
        </w:tc>
        <w:tc>
          <w:tcPr>
            <w:tcW w:w="813"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622DFAA7" w14:textId="77777777">
            <w:pPr>
              <w:jc w:val="right"/>
              <w:rPr>
                <w:rFonts w:cs="Calibri"/>
                <w:color w:val="000000"/>
                <w:sz w:val="16"/>
                <w:szCs w:val="22"/>
                <w:lang w:eastAsia="en-GB"/>
              </w:rPr>
            </w:pPr>
            <w:r w:rsidRPr="00943345">
              <w:rPr>
                <w:rFonts w:cs="Calibri"/>
                <w:color w:val="000000"/>
                <w:sz w:val="16"/>
                <w:szCs w:val="22"/>
                <w:lang w:eastAsia="en-GB"/>
              </w:rPr>
              <w:t>27%</w:t>
            </w:r>
          </w:p>
        </w:tc>
        <w:tc>
          <w:tcPr>
            <w:tcW w:w="905"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11EE67B1" w14:textId="77777777">
            <w:pPr>
              <w:jc w:val="right"/>
              <w:rPr>
                <w:rFonts w:cs="Calibri"/>
                <w:color w:val="000000"/>
                <w:sz w:val="16"/>
                <w:szCs w:val="22"/>
                <w:lang w:eastAsia="en-GB"/>
              </w:rPr>
            </w:pPr>
            <w:r w:rsidRPr="00943345">
              <w:rPr>
                <w:rFonts w:cs="Calibri"/>
                <w:color w:val="000000"/>
                <w:sz w:val="16"/>
                <w:szCs w:val="22"/>
                <w:lang w:eastAsia="en-GB"/>
              </w:rPr>
              <w:t xml:space="preserve">            783,454 </w:t>
            </w:r>
          </w:p>
        </w:tc>
        <w:tc>
          <w:tcPr>
            <w:tcW w:w="797"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4018C83E" w14:textId="77777777">
            <w:pPr>
              <w:jc w:val="right"/>
              <w:rPr>
                <w:rFonts w:cs="Calibri"/>
                <w:color w:val="000000"/>
                <w:sz w:val="16"/>
                <w:szCs w:val="22"/>
                <w:lang w:eastAsia="en-GB"/>
              </w:rPr>
            </w:pPr>
            <w:r w:rsidRPr="00943345">
              <w:rPr>
                <w:rFonts w:cs="Calibri"/>
                <w:color w:val="000000"/>
                <w:sz w:val="16"/>
                <w:szCs w:val="22"/>
                <w:lang w:eastAsia="en-GB"/>
              </w:rPr>
              <w:t>0%</w:t>
            </w:r>
          </w:p>
        </w:tc>
        <w:tc>
          <w:tcPr>
            <w:tcW w:w="941"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15221890" w14:textId="77777777">
            <w:pPr>
              <w:jc w:val="right"/>
              <w:rPr>
                <w:rFonts w:cs="Calibri"/>
                <w:color w:val="000000"/>
                <w:sz w:val="16"/>
                <w:szCs w:val="22"/>
                <w:lang w:eastAsia="en-GB"/>
              </w:rPr>
            </w:pPr>
            <w:r w:rsidRPr="00943345">
              <w:rPr>
                <w:rFonts w:cs="Calibri"/>
                <w:color w:val="000000"/>
                <w:sz w:val="16"/>
                <w:szCs w:val="22"/>
                <w:lang w:eastAsia="en-GB"/>
              </w:rPr>
              <w:t xml:space="preserve">                 1,561 </w:t>
            </w:r>
          </w:p>
        </w:tc>
      </w:tr>
      <w:tr w:rsidRPr="0063200B" w:rsidR="0063200B" w:rsidTr="0063200B" w14:paraId="318158AC" w14:textId="77777777">
        <w:trPr>
          <w:trHeight w:val="20"/>
        </w:trPr>
        <w:tc>
          <w:tcPr>
            <w:tcW w:w="1663" w:type="dxa"/>
            <w:tcBorders>
              <w:top w:val="nil"/>
              <w:left w:val="single" w:color="auto" w:sz="4" w:space="0"/>
              <w:bottom w:val="single" w:color="auto" w:sz="4" w:space="0"/>
              <w:right w:val="single" w:color="auto" w:sz="4" w:space="0"/>
            </w:tcBorders>
            <w:shd w:val="clear" w:color="000000" w:fill="FFF2CC"/>
            <w:noWrap/>
            <w:vAlign w:val="bottom"/>
            <w:hideMark/>
          </w:tcPr>
          <w:p w:rsidRPr="00943345" w:rsidR="00943345" w:rsidP="00943345" w:rsidRDefault="00943345" w14:paraId="25EE9C59" w14:textId="77777777">
            <w:pPr>
              <w:rPr>
                <w:rFonts w:cs="Calibri"/>
                <w:b/>
                <w:bCs/>
                <w:color w:val="000000"/>
                <w:sz w:val="16"/>
                <w:szCs w:val="22"/>
                <w:lang w:eastAsia="en-GB"/>
              </w:rPr>
            </w:pPr>
            <w:r w:rsidRPr="00943345">
              <w:rPr>
                <w:rFonts w:cs="Calibri"/>
                <w:b/>
                <w:bCs/>
                <w:color w:val="000000"/>
                <w:sz w:val="16"/>
                <w:szCs w:val="22"/>
                <w:lang w:eastAsia="en-GB"/>
              </w:rPr>
              <w:t>Trade</w:t>
            </w:r>
          </w:p>
        </w:tc>
        <w:tc>
          <w:tcPr>
            <w:tcW w:w="884" w:type="dxa"/>
            <w:tcBorders>
              <w:top w:val="nil"/>
              <w:left w:val="nil"/>
              <w:bottom w:val="single" w:color="auto" w:sz="4" w:space="0"/>
              <w:right w:val="single" w:color="auto" w:sz="4" w:space="0"/>
            </w:tcBorders>
            <w:shd w:val="clear" w:color="auto" w:fill="auto"/>
            <w:noWrap/>
            <w:vAlign w:val="bottom"/>
            <w:hideMark/>
          </w:tcPr>
          <w:p w:rsidRPr="00943345" w:rsidR="00943345" w:rsidP="00943345" w:rsidRDefault="00943345" w14:paraId="45771F63" w14:textId="77777777">
            <w:pPr>
              <w:jc w:val="right"/>
              <w:rPr>
                <w:rFonts w:cs="Calibri"/>
                <w:color w:val="000000"/>
                <w:sz w:val="16"/>
                <w:szCs w:val="22"/>
                <w:lang w:eastAsia="en-GB"/>
              </w:rPr>
            </w:pPr>
            <w:r w:rsidRPr="00943345">
              <w:rPr>
                <w:rFonts w:cs="Calibri"/>
                <w:color w:val="000000"/>
                <w:sz w:val="16"/>
                <w:szCs w:val="22"/>
                <w:lang w:eastAsia="en-GB"/>
              </w:rPr>
              <w:t>12%</w:t>
            </w:r>
          </w:p>
        </w:tc>
        <w:tc>
          <w:tcPr>
            <w:tcW w:w="941"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77DB9A66" w14:textId="77777777">
            <w:pPr>
              <w:jc w:val="right"/>
              <w:rPr>
                <w:rFonts w:cs="Calibri"/>
                <w:color w:val="000000"/>
                <w:sz w:val="16"/>
                <w:szCs w:val="22"/>
                <w:lang w:eastAsia="en-GB"/>
              </w:rPr>
            </w:pPr>
            <w:r w:rsidRPr="00943345">
              <w:rPr>
                <w:rFonts w:cs="Calibri"/>
                <w:color w:val="000000"/>
                <w:sz w:val="16"/>
                <w:szCs w:val="22"/>
                <w:lang w:eastAsia="en-GB"/>
              </w:rPr>
              <w:t xml:space="preserve">           1,508,107 </w:t>
            </w:r>
          </w:p>
        </w:tc>
        <w:tc>
          <w:tcPr>
            <w:tcW w:w="1044"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0AC6E9BE" w14:textId="77777777">
            <w:pPr>
              <w:jc w:val="right"/>
              <w:rPr>
                <w:rFonts w:cs="Calibri"/>
                <w:color w:val="000000"/>
                <w:sz w:val="16"/>
                <w:szCs w:val="22"/>
                <w:lang w:eastAsia="en-GB"/>
              </w:rPr>
            </w:pPr>
            <w:r w:rsidRPr="00943345">
              <w:rPr>
                <w:rFonts w:cs="Calibri"/>
                <w:color w:val="000000"/>
                <w:sz w:val="16"/>
                <w:szCs w:val="22"/>
                <w:lang w:eastAsia="en-GB"/>
              </w:rPr>
              <w:t>14%</w:t>
            </w:r>
          </w:p>
        </w:tc>
        <w:tc>
          <w:tcPr>
            <w:tcW w:w="1028"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76637740" w14:textId="77777777">
            <w:pPr>
              <w:jc w:val="right"/>
              <w:rPr>
                <w:rFonts w:cs="Calibri"/>
                <w:color w:val="000000"/>
                <w:sz w:val="16"/>
                <w:szCs w:val="22"/>
                <w:lang w:eastAsia="en-GB"/>
              </w:rPr>
            </w:pPr>
            <w:r w:rsidRPr="00943345">
              <w:rPr>
                <w:rFonts w:cs="Calibri"/>
                <w:color w:val="000000"/>
                <w:sz w:val="16"/>
                <w:szCs w:val="22"/>
                <w:lang w:eastAsia="en-GB"/>
              </w:rPr>
              <w:t xml:space="preserve">                        59,274 </w:t>
            </w:r>
          </w:p>
        </w:tc>
        <w:tc>
          <w:tcPr>
            <w:tcW w:w="813"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5D231CA4" w14:textId="77777777">
            <w:pPr>
              <w:jc w:val="right"/>
              <w:rPr>
                <w:rFonts w:cs="Calibri"/>
                <w:color w:val="000000"/>
                <w:sz w:val="16"/>
                <w:szCs w:val="22"/>
                <w:lang w:eastAsia="en-GB"/>
              </w:rPr>
            </w:pPr>
            <w:r w:rsidRPr="00943345">
              <w:rPr>
                <w:rFonts w:cs="Calibri"/>
                <w:color w:val="000000"/>
                <w:sz w:val="16"/>
                <w:szCs w:val="22"/>
                <w:lang w:eastAsia="en-GB"/>
              </w:rPr>
              <w:t>3%</w:t>
            </w:r>
          </w:p>
        </w:tc>
        <w:tc>
          <w:tcPr>
            <w:tcW w:w="905"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5D945535" w14:textId="77777777">
            <w:pPr>
              <w:jc w:val="right"/>
              <w:rPr>
                <w:rFonts w:cs="Calibri"/>
                <w:color w:val="000000"/>
                <w:sz w:val="16"/>
                <w:szCs w:val="22"/>
                <w:lang w:eastAsia="en-GB"/>
              </w:rPr>
            </w:pPr>
            <w:r w:rsidRPr="00943345">
              <w:rPr>
                <w:rFonts w:cs="Calibri"/>
                <w:color w:val="000000"/>
                <w:sz w:val="16"/>
                <w:szCs w:val="22"/>
                <w:lang w:eastAsia="en-GB"/>
              </w:rPr>
              <w:t xml:space="preserve">            101,532 </w:t>
            </w:r>
          </w:p>
        </w:tc>
        <w:tc>
          <w:tcPr>
            <w:tcW w:w="797"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2E9E3B4A" w14:textId="77777777">
            <w:pPr>
              <w:jc w:val="right"/>
              <w:rPr>
                <w:rFonts w:cs="Calibri"/>
                <w:color w:val="000000"/>
                <w:sz w:val="16"/>
                <w:szCs w:val="22"/>
                <w:lang w:eastAsia="en-GB"/>
              </w:rPr>
            </w:pPr>
            <w:r w:rsidRPr="00943345">
              <w:rPr>
                <w:rFonts w:cs="Calibri"/>
                <w:color w:val="000000"/>
                <w:sz w:val="16"/>
                <w:szCs w:val="22"/>
                <w:lang w:eastAsia="en-GB"/>
              </w:rPr>
              <w:t>6%</w:t>
            </w:r>
          </w:p>
        </w:tc>
        <w:tc>
          <w:tcPr>
            <w:tcW w:w="941"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53E59449" w14:textId="77777777">
            <w:pPr>
              <w:jc w:val="right"/>
              <w:rPr>
                <w:rFonts w:cs="Calibri"/>
                <w:color w:val="000000"/>
                <w:sz w:val="16"/>
                <w:szCs w:val="22"/>
                <w:lang w:eastAsia="en-GB"/>
              </w:rPr>
            </w:pPr>
            <w:r w:rsidRPr="00943345">
              <w:rPr>
                <w:rFonts w:cs="Calibri"/>
                <w:color w:val="000000"/>
                <w:sz w:val="16"/>
                <w:szCs w:val="22"/>
                <w:lang w:eastAsia="en-GB"/>
              </w:rPr>
              <w:t xml:space="preserve">            168,749 </w:t>
            </w:r>
          </w:p>
        </w:tc>
      </w:tr>
      <w:tr w:rsidRPr="0063200B" w:rsidR="0063200B" w:rsidTr="0063200B" w14:paraId="6A6FE168" w14:textId="77777777">
        <w:trPr>
          <w:trHeight w:val="20"/>
        </w:trPr>
        <w:tc>
          <w:tcPr>
            <w:tcW w:w="1663" w:type="dxa"/>
            <w:tcBorders>
              <w:top w:val="nil"/>
              <w:left w:val="single" w:color="auto" w:sz="4" w:space="0"/>
              <w:bottom w:val="single" w:color="auto" w:sz="4" w:space="0"/>
              <w:right w:val="single" w:color="auto" w:sz="4" w:space="0"/>
            </w:tcBorders>
            <w:shd w:val="clear" w:color="000000" w:fill="FFF2CC"/>
            <w:noWrap/>
            <w:vAlign w:val="bottom"/>
            <w:hideMark/>
          </w:tcPr>
          <w:p w:rsidRPr="00943345" w:rsidR="00943345" w:rsidP="00943345" w:rsidRDefault="00943345" w14:paraId="03982292" w14:textId="77777777">
            <w:pPr>
              <w:rPr>
                <w:rFonts w:cs="Calibri"/>
                <w:b/>
                <w:bCs/>
                <w:color w:val="000000"/>
                <w:sz w:val="16"/>
                <w:szCs w:val="22"/>
                <w:lang w:eastAsia="en-GB"/>
              </w:rPr>
            </w:pPr>
            <w:r w:rsidRPr="00943345">
              <w:rPr>
                <w:rFonts w:cs="Calibri"/>
                <w:b/>
                <w:bCs/>
                <w:color w:val="000000"/>
                <w:sz w:val="16"/>
                <w:szCs w:val="22"/>
                <w:lang w:eastAsia="en-GB"/>
              </w:rPr>
              <w:t>Transport and Storage</w:t>
            </w:r>
          </w:p>
        </w:tc>
        <w:tc>
          <w:tcPr>
            <w:tcW w:w="884" w:type="dxa"/>
            <w:tcBorders>
              <w:top w:val="nil"/>
              <w:left w:val="nil"/>
              <w:bottom w:val="single" w:color="auto" w:sz="4" w:space="0"/>
              <w:right w:val="single" w:color="auto" w:sz="4" w:space="0"/>
            </w:tcBorders>
            <w:shd w:val="clear" w:color="auto" w:fill="auto"/>
            <w:noWrap/>
            <w:vAlign w:val="bottom"/>
            <w:hideMark/>
          </w:tcPr>
          <w:p w:rsidRPr="00943345" w:rsidR="00943345" w:rsidP="00943345" w:rsidRDefault="00943345" w14:paraId="598B85BA" w14:textId="77777777">
            <w:pPr>
              <w:jc w:val="right"/>
              <w:rPr>
                <w:rFonts w:cs="Calibri"/>
                <w:color w:val="000000"/>
                <w:sz w:val="16"/>
                <w:szCs w:val="22"/>
                <w:lang w:eastAsia="en-GB"/>
              </w:rPr>
            </w:pPr>
            <w:r w:rsidRPr="00943345">
              <w:rPr>
                <w:rFonts w:cs="Calibri"/>
                <w:color w:val="000000"/>
                <w:sz w:val="16"/>
                <w:szCs w:val="22"/>
                <w:lang w:eastAsia="en-GB"/>
              </w:rPr>
              <w:t>5%</w:t>
            </w:r>
          </w:p>
        </w:tc>
        <w:tc>
          <w:tcPr>
            <w:tcW w:w="941"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6F57A8F2" w14:textId="77777777">
            <w:pPr>
              <w:jc w:val="right"/>
              <w:rPr>
                <w:rFonts w:cs="Calibri"/>
                <w:color w:val="000000"/>
                <w:sz w:val="16"/>
                <w:szCs w:val="22"/>
                <w:lang w:eastAsia="en-GB"/>
              </w:rPr>
            </w:pPr>
            <w:r w:rsidRPr="00943345">
              <w:rPr>
                <w:rFonts w:cs="Calibri"/>
                <w:color w:val="000000"/>
                <w:sz w:val="16"/>
                <w:szCs w:val="22"/>
                <w:lang w:eastAsia="en-GB"/>
              </w:rPr>
              <w:t xml:space="preserve">               643,506 </w:t>
            </w:r>
          </w:p>
        </w:tc>
        <w:tc>
          <w:tcPr>
            <w:tcW w:w="1044"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2C2BE390" w14:textId="77777777">
            <w:pPr>
              <w:jc w:val="right"/>
              <w:rPr>
                <w:rFonts w:cs="Calibri"/>
                <w:color w:val="000000"/>
                <w:sz w:val="16"/>
                <w:szCs w:val="22"/>
                <w:lang w:eastAsia="en-GB"/>
              </w:rPr>
            </w:pPr>
            <w:r w:rsidRPr="00943345">
              <w:rPr>
                <w:rFonts w:cs="Calibri"/>
                <w:color w:val="000000"/>
                <w:sz w:val="16"/>
                <w:szCs w:val="22"/>
                <w:lang w:eastAsia="en-GB"/>
              </w:rPr>
              <w:t>5%</w:t>
            </w:r>
          </w:p>
        </w:tc>
        <w:tc>
          <w:tcPr>
            <w:tcW w:w="1028"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03BB549B" w14:textId="77777777">
            <w:pPr>
              <w:jc w:val="right"/>
              <w:rPr>
                <w:rFonts w:cs="Calibri"/>
                <w:color w:val="000000"/>
                <w:sz w:val="16"/>
                <w:szCs w:val="22"/>
                <w:lang w:eastAsia="en-GB"/>
              </w:rPr>
            </w:pPr>
            <w:r w:rsidRPr="00943345">
              <w:rPr>
                <w:rFonts w:cs="Calibri"/>
                <w:color w:val="000000"/>
                <w:sz w:val="16"/>
                <w:szCs w:val="22"/>
                <w:lang w:eastAsia="en-GB"/>
              </w:rPr>
              <w:t xml:space="preserve">                        22,127 </w:t>
            </w:r>
          </w:p>
        </w:tc>
        <w:tc>
          <w:tcPr>
            <w:tcW w:w="813"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2F57A486" w14:textId="77777777">
            <w:pPr>
              <w:jc w:val="right"/>
              <w:rPr>
                <w:rFonts w:cs="Calibri"/>
                <w:color w:val="000000"/>
                <w:sz w:val="16"/>
                <w:szCs w:val="22"/>
                <w:lang w:eastAsia="en-GB"/>
              </w:rPr>
            </w:pPr>
            <w:r w:rsidRPr="00943345">
              <w:rPr>
                <w:rFonts w:cs="Calibri"/>
                <w:color w:val="000000"/>
                <w:sz w:val="16"/>
                <w:szCs w:val="22"/>
                <w:lang w:eastAsia="en-GB"/>
              </w:rPr>
              <w:t>14%</w:t>
            </w:r>
          </w:p>
        </w:tc>
        <w:tc>
          <w:tcPr>
            <w:tcW w:w="905"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556A6527" w14:textId="77777777">
            <w:pPr>
              <w:jc w:val="right"/>
              <w:rPr>
                <w:rFonts w:cs="Calibri"/>
                <w:color w:val="000000"/>
                <w:sz w:val="16"/>
                <w:szCs w:val="22"/>
                <w:lang w:eastAsia="en-GB"/>
              </w:rPr>
            </w:pPr>
            <w:r w:rsidRPr="00943345">
              <w:rPr>
                <w:rFonts w:cs="Calibri"/>
                <w:color w:val="000000"/>
                <w:sz w:val="16"/>
                <w:szCs w:val="22"/>
                <w:lang w:eastAsia="en-GB"/>
              </w:rPr>
              <w:t xml:space="preserve">            399,978 </w:t>
            </w:r>
          </w:p>
        </w:tc>
        <w:tc>
          <w:tcPr>
            <w:tcW w:w="797"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7869AC22" w14:textId="77777777">
            <w:pPr>
              <w:jc w:val="right"/>
              <w:rPr>
                <w:rFonts w:cs="Calibri"/>
                <w:color w:val="000000"/>
                <w:sz w:val="16"/>
                <w:szCs w:val="22"/>
                <w:lang w:eastAsia="en-GB"/>
              </w:rPr>
            </w:pPr>
            <w:r w:rsidRPr="00943345">
              <w:rPr>
                <w:rFonts w:cs="Calibri"/>
                <w:color w:val="000000"/>
                <w:sz w:val="16"/>
                <w:szCs w:val="22"/>
                <w:lang w:eastAsia="en-GB"/>
              </w:rPr>
              <w:t>1%</w:t>
            </w:r>
          </w:p>
        </w:tc>
        <w:tc>
          <w:tcPr>
            <w:tcW w:w="941"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28C03CA0" w14:textId="77777777">
            <w:pPr>
              <w:jc w:val="right"/>
              <w:rPr>
                <w:rFonts w:cs="Calibri"/>
                <w:color w:val="000000"/>
                <w:sz w:val="16"/>
                <w:szCs w:val="22"/>
                <w:lang w:eastAsia="en-GB"/>
              </w:rPr>
            </w:pPr>
            <w:r w:rsidRPr="00943345">
              <w:rPr>
                <w:rFonts w:cs="Calibri"/>
                <w:color w:val="000000"/>
                <w:sz w:val="16"/>
                <w:szCs w:val="22"/>
                <w:lang w:eastAsia="en-GB"/>
              </w:rPr>
              <w:t xml:space="preserve">              18,534 </w:t>
            </w:r>
          </w:p>
        </w:tc>
      </w:tr>
      <w:tr w:rsidRPr="0063200B" w:rsidR="0063200B" w:rsidTr="0063200B" w14:paraId="0152CCF8" w14:textId="77777777">
        <w:trPr>
          <w:trHeight w:val="20"/>
        </w:trPr>
        <w:tc>
          <w:tcPr>
            <w:tcW w:w="1663" w:type="dxa"/>
            <w:tcBorders>
              <w:top w:val="nil"/>
              <w:left w:val="single" w:color="auto" w:sz="4" w:space="0"/>
              <w:bottom w:val="single" w:color="auto" w:sz="4" w:space="0"/>
              <w:right w:val="single" w:color="auto" w:sz="4" w:space="0"/>
            </w:tcBorders>
            <w:shd w:val="clear" w:color="000000" w:fill="FFF2CC"/>
            <w:noWrap/>
            <w:vAlign w:val="bottom"/>
            <w:hideMark/>
          </w:tcPr>
          <w:p w:rsidRPr="00943345" w:rsidR="00943345" w:rsidP="00943345" w:rsidRDefault="00943345" w14:paraId="119A961D" w14:textId="77777777">
            <w:pPr>
              <w:rPr>
                <w:rFonts w:cs="Calibri"/>
                <w:b/>
                <w:bCs/>
                <w:color w:val="000000"/>
                <w:sz w:val="16"/>
                <w:szCs w:val="22"/>
                <w:lang w:eastAsia="en-GB"/>
              </w:rPr>
            </w:pPr>
            <w:r w:rsidRPr="00943345">
              <w:rPr>
                <w:rFonts w:cs="Calibri"/>
                <w:b/>
                <w:bCs/>
                <w:color w:val="000000"/>
                <w:sz w:val="16"/>
                <w:szCs w:val="22"/>
                <w:lang w:eastAsia="en-GB"/>
              </w:rPr>
              <w:t>Building/renovating</w:t>
            </w:r>
          </w:p>
        </w:tc>
        <w:tc>
          <w:tcPr>
            <w:tcW w:w="884" w:type="dxa"/>
            <w:tcBorders>
              <w:top w:val="nil"/>
              <w:left w:val="nil"/>
              <w:bottom w:val="single" w:color="auto" w:sz="4" w:space="0"/>
              <w:right w:val="single" w:color="auto" w:sz="4" w:space="0"/>
            </w:tcBorders>
            <w:shd w:val="clear" w:color="auto" w:fill="auto"/>
            <w:noWrap/>
            <w:vAlign w:val="bottom"/>
            <w:hideMark/>
          </w:tcPr>
          <w:p w:rsidRPr="00943345" w:rsidR="00943345" w:rsidP="00943345" w:rsidRDefault="00943345" w14:paraId="759E8E7F" w14:textId="77777777">
            <w:pPr>
              <w:jc w:val="right"/>
              <w:rPr>
                <w:rFonts w:cs="Calibri"/>
                <w:color w:val="000000"/>
                <w:sz w:val="16"/>
                <w:szCs w:val="22"/>
                <w:lang w:eastAsia="en-GB"/>
              </w:rPr>
            </w:pPr>
            <w:r w:rsidRPr="00943345">
              <w:rPr>
                <w:rFonts w:cs="Calibri"/>
                <w:color w:val="000000"/>
                <w:sz w:val="16"/>
                <w:szCs w:val="22"/>
                <w:lang w:eastAsia="en-GB"/>
              </w:rPr>
              <w:t>6%</w:t>
            </w:r>
          </w:p>
        </w:tc>
        <w:tc>
          <w:tcPr>
            <w:tcW w:w="941"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003A7B45" w14:textId="77777777">
            <w:pPr>
              <w:jc w:val="right"/>
              <w:rPr>
                <w:rFonts w:cs="Calibri"/>
                <w:color w:val="000000"/>
                <w:sz w:val="16"/>
                <w:szCs w:val="22"/>
                <w:lang w:eastAsia="en-GB"/>
              </w:rPr>
            </w:pPr>
            <w:r w:rsidRPr="00943345">
              <w:rPr>
                <w:rFonts w:cs="Calibri"/>
                <w:color w:val="000000"/>
                <w:sz w:val="16"/>
                <w:szCs w:val="22"/>
                <w:lang w:eastAsia="en-GB"/>
              </w:rPr>
              <w:t xml:space="preserve">               723,499 </w:t>
            </w:r>
          </w:p>
        </w:tc>
        <w:tc>
          <w:tcPr>
            <w:tcW w:w="1044"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2A22563F" w14:textId="77777777">
            <w:pPr>
              <w:jc w:val="right"/>
              <w:rPr>
                <w:rFonts w:cs="Calibri"/>
                <w:color w:val="000000"/>
                <w:sz w:val="16"/>
                <w:szCs w:val="22"/>
                <w:lang w:eastAsia="en-GB"/>
              </w:rPr>
            </w:pPr>
            <w:r w:rsidRPr="00943345">
              <w:rPr>
                <w:rFonts w:cs="Calibri"/>
                <w:color w:val="000000"/>
                <w:sz w:val="16"/>
                <w:szCs w:val="22"/>
                <w:lang w:eastAsia="en-GB"/>
              </w:rPr>
              <w:t>7%</w:t>
            </w:r>
          </w:p>
        </w:tc>
        <w:tc>
          <w:tcPr>
            <w:tcW w:w="1028"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571268F2" w14:textId="77777777">
            <w:pPr>
              <w:jc w:val="right"/>
              <w:rPr>
                <w:rFonts w:cs="Calibri"/>
                <w:color w:val="000000"/>
                <w:sz w:val="16"/>
                <w:szCs w:val="22"/>
                <w:lang w:eastAsia="en-GB"/>
              </w:rPr>
            </w:pPr>
            <w:r w:rsidRPr="00943345">
              <w:rPr>
                <w:rFonts w:cs="Calibri"/>
                <w:color w:val="000000"/>
                <w:sz w:val="16"/>
                <w:szCs w:val="22"/>
                <w:lang w:eastAsia="en-GB"/>
              </w:rPr>
              <w:t xml:space="preserve">                        27,828 </w:t>
            </w:r>
          </w:p>
        </w:tc>
        <w:tc>
          <w:tcPr>
            <w:tcW w:w="813"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68DBD0C8" w14:textId="77777777">
            <w:pPr>
              <w:jc w:val="right"/>
              <w:rPr>
                <w:rFonts w:cs="Calibri"/>
                <w:color w:val="000000"/>
                <w:sz w:val="16"/>
                <w:szCs w:val="22"/>
                <w:lang w:eastAsia="en-GB"/>
              </w:rPr>
            </w:pPr>
            <w:r w:rsidRPr="00943345">
              <w:rPr>
                <w:rFonts w:cs="Calibri"/>
                <w:color w:val="000000"/>
                <w:sz w:val="16"/>
                <w:szCs w:val="22"/>
                <w:lang w:eastAsia="en-GB"/>
              </w:rPr>
              <w:t>2%</w:t>
            </w:r>
          </w:p>
        </w:tc>
        <w:tc>
          <w:tcPr>
            <w:tcW w:w="905"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14F048FD" w14:textId="77777777">
            <w:pPr>
              <w:jc w:val="right"/>
              <w:rPr>
                <w:rFonts w:cs="Calibri"/>
                <w:color w:val="000000"/>
                <w:sz w:val="16"/>
                <w:szCs w:val="22"/>
                <w:lang w:eastAsia="en-GB"/>
              </w:rPr>
            </w:pPr>
            <w:r w:rsidRPr="00943345">
              <w:rPr>
                <w:rFonts w:cs="Calibri"/>
                <w:color w:val="000000"/>
                <w:sz w:val="16"/>
                <w:szCs w:val="22"/>
                <w:lang w:eastAsia="en-GB"/>
              </w:rPr>
              <w:t xml:space="preserve">              53,989 </w:t>
            </w:r>
          </w:p>
        </w:tc>
        <w:tc>
          <w:tcPr>
            <w:tcW w:w="797"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263416A3" w14:textId="77777777">
            <w:pPr>
              <w:jc w:val="right"/>
              <w:rPr>
                <w:rFonts w:cs="Calibri"/>
                <w:color w:val="000000"/>
                <w:sz w:val="16"/>
                <w:szCs w:val="22"/>
                <w:lang w:eastAsia="en-GB"/>
              </w:rPr>
            </w:pPr>
            <w:r w:rsidRPr="00943345">
              <w:rPr>
                <w:rFonts w:cs="Calibri"/>
                <w:color w:val="000000"/>
                <w:sz w:val="16"/>
                <w:szCs w:val="22"/>
                <w:lang w:eastAsia="en-GB"/>
              </w:rPr>
              <w:t>40%</w:t>
            </w:r>
          </w:p>
        </w:tc>
        <w:tc>
          <w:tcPr>
            <w:tcW w:w="941"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105F1F13" w14:textId="77777777">
            <w:pPr>
              <w:jc w:val="right"/>
              <w:rPr>
                <w:rFonts w:cs="Calibri"/>
                <w:color w:val="000000"/>
                <w:sz w:val="16"/>
                <w:szCs w:val="22"/>
                <w:lang w:eastAsia="en-GB"/>
              </w:rPr>
            </w:pPr>
            <w:r w:rsidRPr="00943345">
              <w:rPr>
                <w:rFonts w:cs="Calibri"/>
                <w:color w:val="000000"/>
                <w:sz w:val="16"/>
                <w:szCs w:val="22"/>
                <w:lang w:eastAsia="en-GB"/>
              </w:rPr>
              <w:t xml:space="preserve">        1,184,370 </w:t>
            </w:r>
          </w:p>
        </w:tc>
      </w:tr>
      <w:tr w:rsidRPr="0063200B" w:rsidR="0063200B" w:rsidTr="0063200B" w14:paraId="5EA8AF09" w14:textId="77777777">
        <w:trPr>
          <w:trHeight w:val="20"/>
        </w:trPr>
        <w:tc>
          <w:tcPr>
            <w:tcW w:w="1663" w:type="dxa"/>
            <w:tcBorders>
              <w:top w:val="nil"/>
              <w:left w:val="single" w:color="auto" w:sz="4" w:space="0"/>
              <w:bottom w:val="single" w:color="auto" w:sz="4" w:space="0"/>
              <w:right w:val="single" w:color="auto" w:sz="4" w:space="0"/>
            </w:tcBorders>
            <w:shd w:val="clear" w:color="000000" w:fill="FFF2CC"/>
            <w:noWrap/>
            <w:vAlign w:val="bottom"/>
            <w:hideMark/>
          </w:tcPr>
          <w:p w:rsidRPr="00943345" w:rsidR="00943345" w:rsidP="00943345" w:rsidRDefault="00943345" w14:paraId="6C50720A" w14:textId="77777777">
            <w:pPr>
              <w:rPr>
                <w:rFonts w:cs="Calibri"/>
                <w:b/>
                <w:bCs/>
                <w:color w:val="000000"/>
                <w:sz w:val="16"/>
                <w:szCs w:val="22"/>
                <w:lang w:eastAsia="en-GB"/>
              </w:rPr>
            </w:pPr>
            <w:r w:rsidRPr="00943345">
              <w:rPr>
                <w:rFonts w:cs="Calibri"/>
                <w:b/>
                <w:bCs/>
                <w:color w:val="000000"/>
                <w:sz w:val="16"/>
                <w:szCs w:val="22"/>
                <w:lang w:eastAsia="en-GB"/>
              </w:rPr>
              <w:t>REST</w:t>
            </w:r>
          </w:p>
        </w:tc>
        <w:tc>
          <w:tcPr>
            <w:tcW w:w="884" w:type="dxa"/>
            <w:tcBorders>
              <w:top w:val="nil"/>
              <w:left w:val="nil"/>
              <w:bottom w:val="single" w:color="auto" w:sz="4" w:space="0"/>
              <w:right w:val="single" w:color="auto" w:sz="4" w:space="0"/>
            </w:tcBorders>
            <w:shd w:val="clear" w:color="auto" w:fill="auto"/>
            <w:noWrap/>
            <w:vAlign w:val="bottom"/>
            <w:hideMark/>
          </w:tcPr>
          <w:p w:rsidRPr="00943345" w:rsidR="00943345" w:rsidP="00943345" w:rsidRDefault="00943345" w14:paraId="45D4189B" w14:textId="77777777">
            <w:pPr>
              <w:jc w:val="right"/>
              <w:rPr>
                <w:rFonts w:cs="Calibri"/>
                <w:color w:val="000000"/>
                <w:sz w:val="16"/>
                <w:szCs w:val="22"/>
                <w:lang w:eastAsia="en-GB"/>
              </w:rPr>
            </w:pPr>
            <w:r w:rsidRPr="00943345">
              <w:rPr>
                <w:rFonts w:cs="Calibri"/>
                <w:color w:val="000000"/>
                <w:sz w:val="16"/>
                <w:szCs w:val="22"/>
                <w:lang w:eastAsia="en-GB"/>
              </w:rPr>
              <w:t>57%</w:t>
            </w:r>
          </w:p>
        </w:tc>
        <w:tc>
          <w:tcPr>
            <w:tcW w:w="941"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1118D73A" w14:textId="77777777">
            <w:pPr>
              <w:jc w:val="right"/>
              <w:rPr>
                <w:rFonts w:cs="Calibri"/>
                <w:color w:val="000000"/>
                <w:sz w:val="16"/>
                <w:szCs w:val="22"/>
                <w:lang w:eastAsia="en-GB"/>
              </w:rPr>
            </w:pPr>
            <w:r w:rsidRPr="00943345">
              <w:rPr>
                <w:rFonts w:cs="Calibri"/>
                <w:color w:val="000000"/>
                <w:sz w:val="16"/>
                <w:szCs w:val="22"/>
                <w:lang w:eastAsia="en-GB"/>
              </w:rPr>
              <w:t xml:space="preserve">           7,459,266 </w:t>
            </w:r>
          </w:p>
        </w:tc>
        <w:tc>
          <w:tcPr>
            <w:tcW w:w="1044"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052A8AFF" w14:textId="77777777">
            <w:pPr>
              <w:jc w:val="right"/>
              <w:rPr>
                <w:rFonts w:cs="Calibri"/>
                <w:color w:val="000000"/>
                <w:sz w:val="16"/>
                <w:szCs w:val="22"/>
                <w:lang w:eastAsia="en-GB"/>
              </w:rPr>
            </w:pPr>
            <w:r w:rsidRPr="00943345">
              <w:rPr>
                <w:rFonts w:cs="Calibri"/>
                <w:color w:val="000000"/>
                <w:sz w:val="16"/>
                <w:szCs w:val="22"/>
                <w:lang w:eastAsia="en-GB"/>
              </w:rPr>
              <w:t>55%</w:t>
            </w:r>
          </w:p>
        </w:tc>
        <w:tc>
          <w:tcPr>
            <w:tcW w:w="1028"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09C41AD2" w14:textId="77777777">
            <w:pPr>
              <w:jc w:val="right"/>
              <w:rPr>
                <w:rFonts w:cs="Calibri"/>
                <w:color w:val="000000"/>
                <w:sz w:val="16"/>
                <w:szCs w:val="22"/>
                <w:lang w:eastAsia="en-GB"/>
              </w:rPr>
            </w:pPr>
            <w:r w:rsidRPr="00943345">
              <w:rPr>
                <w:rFonts w:cs="Calibri"/>
                <w:color w:val="000000"/>
                <w:sz w:val="16"/>
                <w:szCs w:val="22"/>
                <w:lang w:eastAsia="en-GB"/>
              </w:rPr>
              <w:t xml:space="preserve">                      229,830 </w:t>
            </w:r>
          </w:p>
        </w:tc>
        <w:tc>
          <w:tcPr>
            <w:tcW w:w="813"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3E5E850A" w14:textId="77777777">
            <w:pPr>
              <w:jc w:val="right"/>
              <w:rPr>
                <w:rFonts w:cs="Calibri"/>
                <w:color w:val="000000"/>
                <w:sz w:val="16"/>
                <w:szCs w:val="22"/>
                <w:lang w:eastAsia="en-GB"/>
              </w:rPr>
            </w:pPr>
            <w:r w:rsidRPr="00943345">
              <w:rPr>
                <w:rFonts w:cs="Calibri"/>
                <w:color w:val="000000"/>
                <w:sz w:val="16"/>
                <w:szCs w:val="22"/>
                <w:lang w:eastAsia="en-GB"/>
              </w:rPr>
              <w:t>11%</w:t>
            </w:r>
          </w:p>
        </w:tc>
        <w:tc>
          <w:tcPr>
            <w:tcW w:w="905"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0797E9AA" w14:textId="77777777">
            <w:pPr>
              <w:jc w:val="right"/>
              <w:rPr>
                <w:rFonts w:cs="Calibri"/>
                <w:color w:val="000000"/>
                <w:sz w:val="16"/>
                <w:szCs w:val="22"/>
                <w:lang w:eastAsia="en-GB"/>
              </w:rPr>
            </w:pPr>
            <w:r w:rsidRPr="00943345">
              <w:rPr>
                <w:rFonts w:cs="Calibri"/>
                <w:color w:val="000000"/>
                <w:sz w:val="16"/>
                <w:szCs w:val="22"/>
                <w:lang w:eastAsia="en-GB"/>
              </w:rPr>
              <w:t xml:space="preserve">            315,196 </w:t>
            </w:r>
          </w:p>
        </w:tc>
        <w:tc>
          <w:tcPr>
            <w:tcW w:w="797"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2E271483" w14:textId="77777777">
            <w:pPr>
              <w:jc w:val="right"/>
              <w:rPr>
                <w:rFonts w:cs="Calibri"/>
                <w:color w:val="000000"/>
                <w:sz w:val="16"/>
                <w:szCs w:val="22"/>
                <w:lang w:eastAsia="en-GB"/>
              </w:rPr>
            </w:pPr>
            <w:r w:rsidRPr="00943345">
              <w:rPr>
                <w:rFonts w:cs="Calibri"/>
                <w:color w:val="000000"/>
                <w:sz w:val="16"/>
                <w:szCs w:val="22"/>
                <w:lang w:eastAsia="en-GB"/>
              </w:rPr>
              <w:t>27%</w:t>
            </w:r>
          </w:p>
        </w:tc>
        <w:tc>
          <w:tcPr>
            <w:tcW w:w="941" w:type="dxa"/>
            <w:tcBorders>
              <w:top w:val="nil"/>
              <w:left w:val="nil"/>
              <w:bottom w:val="single" w:color="auto" w:sz="4" w:space="0"/>
              <w:right w:val="single" w:color="auto" w:sz="4" w:space="0"/>
            </w:tcBorders>
            <w:shd w:val="clear" w:color="auto" w:fill="auto"/>
            <w:noWrap/>
            <w:vAlign w:val="bottom"/>
            <w:hideMark/>
          </w:tcPr>
          <w:p w:rsidRPr="00943345" w:rsidR="00943345" w:rsidP="0063200B" w:rsidRDefault="00943345" w14:paraId="688DC541" w14:textId="77777777">
            <w:pPr>
              <w:jc w:val="right"/>
              <w:rPr>
                <w:rFonts w:cs="Calibri"/>
                <w:color w:val="000000"/>
                <w:sz w:val="16"/>
                <w:szCs w:val="22"/>
                <w:lang w:eastAsia="en-GB"/>
              </w:rPr>
            </w:pPr>
            <w:r w:rsidRPr="00943345">
              <w:rPr>
                <w:rFonts w:cs="Calibri"/>
                <w:color w:val="000000"/>
                <w:sz w:val="16"/>
                <w:szCs w:val="22"/>
                <w:lang w:eastAsia="en-GB"/>
              </w:rPr>
              <w:t xml:space="preserve">            797,310 </w:t>
            </w:r>
          </w:p>
        </w:tc>
      </w:tr>
    </w:tbl>
    <w:p w:rsidRPr="00C611FA" w:rsidR="00943345" w:rsidP="00C611FA" w:rsidRDefault="00C611FA" w14:paraId="46F42E4E" w14:textId="0114DF51">
      <w:pPr>
        <w:pStyle w:val="JRCTablesource"/>
      </w:pPr>
      <w:r w:rsidRPr="00C611FA">
        <w:t xml:space="preserve">Source: </w:t>
      </w:r>
      <w:del w:author="BARBERO VIGNOLA Giulia (JRC-ISPRA) [2]" w:date="2024-07-04T12:43:00Z" w:id="112">
        <w:r w:rsidRPr="00C611FA" w:rsidDel="001A7FA4">
          <w:delText xml:space="preserve">own </w:delText>
        </w:r>
      </w:del>
      <w:ins w:author="BARBERO VIGNOLA Giulia (JRC-ISPRA) [2]" w:date="2024-07-04T12:43:00Z" w:id="113">
        <w:r w:rsidR="001A7FA4">
          <w:t>Authors’</w:t>
        </w:r>
        <w:r w:rsidRPr="00C611FA" w:rsidR="001A7FA4">
          <w:t xml:space="preserve"> </w:t>
        </w:r>
      </w:ins>
      <w:r w:rsidRPr="00C611FA">
        <w:t>compilation, based on ESTAT statistics from SUT 20</w:t>
      </w:r>
      <w:r>
        <w:t>21</w:t>
      </w:r>
      <w:r w:rsidRPr="00C611FA">
        <w:t xml:space="preserve">, </w:t>
      </w:r>
      <w:r>
        <w:t>“</w:t>
      </w:r>
      <w:r w:rsidRPr="0027687B">
        <w:rPr>
          <w:lang w:val="en-US"/>
        </w:rPr>
        <w:t>Air emissions accounts by NACE Rev. 2 activity</w:t>
      </w:r>
      <w:r>
        <w:rPr>
          <w:lang w:val="en-US"/>
        </w:rPr>
        <w:t>”</w:t>
      </w:r>
      <w:r w:rsidRPr="0027687B">
        <w:rPr>
          <w:lang w:val="en-US"/>
        </w:rPr>
        <w:t xml:space="preserve"> </w:t>
      </w:r>
      <w:bookmarkStart w:name="_GoBack" w:id="114"/>
      <w:bookmarkEnd w:id="114"/>
      <w:r w:rsidRPr="0027687B">
        <w:rPr>
          <w:lang w:val="en-US"/>
        </w:rPr>
        <w:t>[env_ac_ainah_r2</w:t>
      </w:r>
      <w:r w:rsidRPr="0027687B">
        <w:t>]</w:t>
      </w:r>
      <w:r>
        <w:t xml:space="preserve"> and </w:t>
      </w:r>
      <w:r w:rsidRPr="00781D72">
        <w:t>Total Employme</w:t>
      </w:r>
      <w:r>
        <w:t>nt Domestic concept by activity</w:t>
      </w:r>
      <w:r w:rsidRPr="00781D72">
        <w:t xml:space="preserve"> [nama_10_a64_e]</w:t>
      </w:r>
      <w:r w:rsidRPr="00C611FA">
        <w:t>.</w:t>
      </w:r>
    </w:p>
    <w:sectPr w:rsidRPr="00C611FA" w:rsidR="00943345" w:rsidSect="0063200B">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B(" w:author="BARBERO VIGNOLA Giulia (JRC-ISPRA)" w:date="2024-07-04T11:28:00Z" w:id="64">
    <w:p w:rsidR="0A39B508" w:rsidRDefault="000732CF" w14:paraId="40BE5311" w14:textId="73CEAE05">
      <w:r>
        <w:annotationRef/>
      </w:r>
      <w:r w:rsidRPr="4DE2B7F2">
        <w:t>information that can be moved in the notes below the corresponding chart or in the methodology chapter/annex</w:t>
      </w:r>
    </w:p>
  </w:comment>
  <w:comment w:initials="G(" w:author="GASTALDI Chiara (JRC-ISPRA)" w:date="2024-06-27T14:33:00Z" w:id="71">
    <w:p w:rsidR="7E5DD3F9" w:rsidRDefault="7E5DD3F9" w14:paraId="0D8A9E27" w14:textId="399D96CC">
      <w:r>
        <w:t>a general comment: can you provide a pdf version of the figure files,  to be able to harmonize the aesthetics?</w:t>
      </w:r>
      <w:r>
        <w:annotationRef/>
      </w:r>
    </w:p>
  </w:comment>
  <w:comment w:initials="B(" w:author="BARBERO VIGNOLA Giulia (JRC-ISPRA)" w:date="2024-07-04T11:44:00Z" w:id="72">
    <w:p w:rsidR="5029134F" w:rsidRDefault="000732CF" w14:paraId="5D8AE33B" w14:textId="6C18FF07">
      <w:r>
        <w:annotationRef/>
      </w:r>
      <w:r w:rsidRPr="21F62A51">
        <w:t>or exce</w:t>
      </w:r>
      <w:r w:rsidRPr="21F62A51">
        <w:t>l even better, thanks. :)</w:t>
      </w:r>
    </w:p>
  </w:comment>
  <w:comment w:initials="BVG(" w:author="BARBERO VIGNOLA Giulia (JRC-ISPRA) [2]" w:date="2024-07-04T12:34:00Z" w:id="94">
    <w:p w:rsidR="000725B6" w:rsidRDefault="000725B6" w14:paraId="55EFBE6E" w14:textId="4510E45E">
      <w:pPr>
        <w:pStyle w:val="CommentText"/>
      </w:pPr>
      <w:r>
        <w:rPr>
          <w:rStyle w:val="CommentReference"/>
        </w:rPr>
        <w:annotationRef/>
      </w:r>
      <w:r>
        <w:t xml:space="preserve">could you please specify in the text what are these sectors? To help the reader understanding the charts </w:t>
      </w:r>
      <w:r>
        <w:sym w:font="Wingdings" w:char="F04A"/>
      </w:r>
      <w:r>
        <w:t xml:space="preserve"> </w:t>
      </w:r>
    </w:p>
  </w:comment>
  <w:comment w:initials="BVG(" w:author="BARBERO VIGNOLA Giulia (JRC-ISPRA) [2]" w:date="2024-07-04T12:39:00Z" w:id="104">
    <w:p w:rsidR="001A7FA4" w:rsidRDefault="001A7FA4" w14:paraId="51DF9652" w14:textId="768C9146">
      <w:pPr>
        <w:pStyle w:val="CommentText"/>
      </w:pPr>
      <w:r>
        <w:rPr>
          <w:rStyle w:val="CommentReference"/>
        </w:rPr>
        <w:annotationRef/>
      </w:r>
      <w:r>
        <w:t>already written before</w:t>
      </w:r>
    </w:p>
  </w:comment>
  <w:comment w:initials="BVG(" w:author="BARBERO VIGNOLA Giulia (JRC-ISPRA) [2]" w:date="2024-07-04T12:40:00Z" w:id="107">
    <w:p w:rsidR="001A7FA4" w:rsidP="001A7FA4" w:rsidRDefault="001A7FA4" w14:paraId="461432B7" w14:textId="77777777">
      <w:pPr>
        <w:pStyle w:val="CommentText"/>
      </w:pPr>
      <w:r>
        <w:rPr>
          <w:rStyle w:val="CommentReference"/>
        </w:rPr>
        <w:annotationRef/>
      </w:r>
      <w:r>
        <w:t>also here, could you please add a comment explaining the result from the chart?</w:t>
      </w:r>
    </w:p>
  </w:comment>
  <w:comment w:initials="BVG(" w:author="BARBERO VIGNOLA Giulia (JRC-ISPRA) [2]" w:date="2024-07-04T12:41:00Z" w:id="109">
    <w:p w:rsidR="001A7FA4" w:rsidP="001A7FA4" w:rsidRDefault="001A7FA4" w14:paraId="4E2FEED6" w14:textId="77777777">
      <w:pPr>
        <w:pStyle w:val="CommentText"/>
      </w:pPr>
      <w:r>
        <w:rPr>
          <w:rStyle w:val="CommentReference"/>
        </w:rPr>
        <w:annotationRef/>
      </w:r>
      <w:r>
        <w:t xml:space="preserve">Could you please summarize here the key messages emerging from the charts and the analysis? </w:t>
      </w:r>
    </w:p>
  </w:comment>
  <w:comment w:initials="BVG(" w:author="BARBERO VIGNOLA Giulia (JRC-ISPRA) [2]" w:date="2024-07-04T12:45:00Z" w:id="111">
    <w:p w:rsidR="001A7FA4" w:rsidRDefault="001A7FA4" w14:paraId="1AB613E5" w14:textId="352A4993">
      <w:pPr>
        <w:pStyle w:val="CommentText"/>
      </w:pPr>
      <w:r>
        <w:rPr>
          <w:rStyle w:val="CommentReference"/>
        </w:rPr>
        <w:annotationRef/>
      </w:r>
      <w:r>
        <w:rPr>
          <w:rStyle w:val="CommentReference"/>
        </w:rPr>
        <w:annotationRef/>
      </w:r>
      <w:r>
        <w:t>Does the table present the same date in the charts? If yes I would delete and move to annex. If not, please add two lines of text presenting the table and its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BE5311" w15:done="0"/>
  <w15:commentEx w15:paraId="0D8A9E27" w15:done="0"/>
  <w15:commentEx w15:paraId="5D8AE33B" w15:paraIdParent="0D8A9E27" w15:done="0"/>
  <w15:commentEx w15:paraId="55EFBE6E" w15:done="0"/>
  <w15:commentEx w15:paraId="51DF9652" w15:done="0"/>
  <w15:commentEx w15:paraId="461432B7" w15:done="0"/>
  <w15:commentEx w15:paraId="4E2FEED6" w15:done="0"/>
  <w15:commentEx w15:paraId="1AB613E5"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23DBB49" w16cex:dateUtc="2024-06-27T12:33:32.017Z"/>
  <w16cex:commentExtensible w16cex:durableId="746E4855" w16cex:dateUtc="2024-07-04T09:28:26.873Z"/>
  <w16cex:commentExtensible w16cex:durableId="54F3097F" w16cex:dateUtc="2024-07-04T09:44:32.291Z"/>
</w16cex:commentsExtensible>
</file>

<file path=word/commentsIds.xml><?xml version="1.0" encoding="utf-8"?>
<w16cid:commentsIds xmlns:mc="http://schemas.openxmlformats.org/markup-compatibility/2006" xmlns:w16cid="http://schemas.microsoft.com/office/word/2016/wordml/cid" mc:Ignorable="w16cid">
  <w16cid:commentId w16cid:paraId="0D8A9E27" w16cid:durableId="523DBB49"/>
  <w16cid:commentId w16cid:paraId="40BE5311" w16cid:durableId="746E4855"/>
  <w16cid:commentId w16cid:paraId="5D8AE33B" w16cid:durableId="54F309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C Square Sans Pro">
    <w:panose1 w:val="020B0506040000020004"/>
    <w:charset w:val="00"/>
    <w:family w:val="swiss"/>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F3A4D"/>
    <w:multiLevelType w:val="hybridMultilevel"/>
    <w:tmpl w:val="FF54D748"/>
    <w:lvl w:ilvl="0" w:tplc="A0EE43A2">
      <w:start w:val="1"/>
      <w:numFmt w:val="bullet"/>
      <w:lvlText w:val="—"/>
      <w:lvlJc w:val="left"/>
      <w:pPr>
        <w:ind w:left="360" w:hanging="360"/>
      </w:pPr>
      <w:rPr>
        <w:rFonts w:hint="default" w:ascii="Times New Roman" w:hAnsi="Times New Roman" w:cs="Times New Roman"/>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0BDA4F3A"/>
    <w:multiLevelType w:val="multilevel"/>
    <w:tmpl w:val="3866E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21BA5"/>
    <w:multiLevelType w:val="hybridMultilevel"/>
    <w:tmpl w:val="BB9E406E"/>
    <w:lvl w:ilvl="0" w:tplc="A0EE43A2">
      <w:start w:val="1"/>
      <w:numFmt w:val="bullet"/>
      <w:lvlText w:val="—"/>
      <w:lvlJc w:val="left"/>
      <w:pPr>
        <w:ind w:left="360" w:hanging="360"/>
      </w:pPr>
      <w:rPr>
        <w:rFonts w:hint="default" w:ascii="Times New Roman" w:hAnsi="Times New Roman" w:cs="Times New Roman"/>
      </w:rPr>
    </w:lvl>
    <w:lvl w:ilvl="1" w:tplc="4480544E">
      <w:start w:val="1"/>
      <w:numFmt w:val="bullet"/>
      <w:pStyle w:val="JRCTextbulletedlist2"/>
      <w:lvlText w:val="●"/>
      <w:lvlJc w:val="left"/>
      <w:pPr>
        <w:ind w:left="1080" w:hanging="360"/>
      </w:pPr>
      <w:rPr>
        <w:rFonts w:hint="default" w:ascii="Verdana" w:hAnsi="Verdana"/>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11EA7D2A"/>
    <w:multiLevelType w:val="hybridMultilevel"/>
    <w:tmpl w:val="15247274"/>
    <w:lvl w:ilvl="0" w:tplc="54E0AC7A">
      <w:start w:val="1"/>
      <w:numFmt w:val="bullet"/>
      <w:pStyle w:val="JRCBoxbulletlist"/>
      <w:lvlText w:val="—"/>
      <w:lvlJc w:val="left"/>
      <w:pPr>
        <w:ind w:left="720" w:hanging="360"/>
      </w:pPr>
      <w:rPr>
        <w:rFonts w:hint="default" w:ascii="Verdana" w:hAnsi="Verdan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D6B3CAE"/>
    <w:multiLevelType w:val="multilevel"/>
    <w:tmpl w:val="46DE0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B153D"/>
    <w:multiLevelType w:val="hybridMultilevel"/>
    <w:tmpl w:val="D3EE0DEE"/>
    <w:lvl w:ilvl="0" w:tplc="9F9A602A">
      <w:start w:val="1"/>
      <w:numFmt w:val="bullet"/>
      <w:pStyle w:val="ListParagraph"/>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 w15:restartNumberingAfterBreak="0">
    <w:nsid w:val="2ACF124E"/>
    <w:multiLevelType w:val="hybridMultilevel"/>
    <w:tmpl w:val="58A8BFDE"/>
    <w:lvl w:ilvl="0" w:tplc="44B8DD18">
      <w:start w:val="1"/>
      <w:numFmt w:val="decimal"/>
      <w:pStyle w:val="JRCTextnumberedlist1"/>
      <w:lvlText w:val="%1."/>
      <w:lvlJc w:val="left"/>
      <w:pPr>
        <w:ind w:left="720" w:hanging="360"/>
      </w:pPr>
    </w:lvl>
    <w:lvl w:ilvl="1" w:tplc="4F049BF6">
      <w:start w:val="1"/>
      <w:numFmt w:val="lowerLetter"/>
      <w:pStyle w:val="JRCTextnumberedlist2"/>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CF7DB0"/>
    <w:multiLevelType w:val="multilevel"/>
    <w:tmpl w:val="50541636"/>
    <w:lvl w:ilvl="0">
      <w:start w:val="1"/>
      <w:numFmt w:val="decimal"/>
      <w:pStyle w:val="JRCLevel-1title"/>
      <w:lvlText w:val="%1"/>
      <w:lvlJc w:val="left"/>
      <w:pPr>
        <w:ind w:left="432" w:hanging="432"/>
      </w:pPr>
    </w:lvl>
    <w:lvl w:ilvl="1">
      <w:start w:val="1"/>
      <w:numFmt w:val="decimal"/>
      <w:pStyle w:val="JRCLevel-2title"/>
      <w:lvlText w:val="%1.%2"/>
      <w:lvlJc w:val="left"/>
      <w:pPr>
        <w:ind w:left="576" w:hanging="576"/>
      </w:pPr>
    </w:lvl>
    <w:lvl w:ilvl="2">
      <w:start w:val="1"/>
      <w:numFmt w:val="decimal"/>
      <w:pStyle w:val="JRCLevel-3title"/>
      <w:lvlText w:val="%1.%2.%3"/>
      <w:lvlJc w:val="left"/>
      <w:pPr>
        <w:ind w:left="1430" w:hanging="720"/>
      </w:pPr>
    </w:lvl>
    <w:lvl w:ilvl="3">
      <w:start w:val="1"/>
      <w:numFmt w:val="decimal"/>
      <w:pStyle w:val="JRCLevel-4title"/>
      <w:lvlText w:val="%1.%2.%3.%4"/>
      <w:lvlJc w:val="left"/>
      <w:pPr>
        <w:ind w:left="864" w:hanging="864"/>
      </w:pPr>
    </w:lvl>
    <w:lvl w:ilvl="4">
      <w:start w:val="1"/>
      <w:numFmt w:val="decimal"/>
      <w:pStyle w:val="JRCLevel-5title"/>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DD30620"/>
    <w:multiLevelType w:val="hybridMultilevel"/>
    <w:tmpl w:val="15D4ADC6"/>
    <w:lvl w:ilvl="0" w:tplc="BC82679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AB1640"/>
    <w:multiLevelType w:val="hybridMultilevel"/>
    <w:tmpl w:val="A07680D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6E61489B"/>
    <w:multiLevelType w:val="multilevel"/>
    <w:tmpl w:val="39BC5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9C7DCF"/>
    <w:multiLevelType w:val="hybridMultilevel"/>
    <w:tmpl w:val="9C669D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7"/>
  </w:num>
  <w:num w:numId="4">
    <w:abstractNumId w:val="2"/>
  </w:num>
  <w:num w:numId="5">
    <w:abstractNumId w:val="7"/>
  </w:num>
  <w:num w:numId="6">
    <w:abstractNumId w:val="7"/>
  </w:num>
  <w:num w:numId="7">
    <w:abstractNumId w:val="7"/>
  </w:num>
  <w:num w:numId="8">
    <w:abstractNumId w:val="3"/>
  </w:num>
  <w:num w:numId="9">
    <w:abstractNumId w:val="6"/>
  </w:num>
  <w:num w:numId="10">
    <w:abstractNumId w:val="6"/>
  </w:num>
  <w:num w:numId="11">
    <w:abstractNumId w:val="5"/>
  </w:num>
  <w:num w:numId="12">
    <w:abstractNumId w:val="0"/>
  </w:num>
  <w:num w:numId="13">
    <w:abstractNumId w:val="7"/>
  </w:num>
  <w:num w:numId="14">
    <w:abstractNumId w:val="7"/>
  </w:num>
  <w:num w:numId="15">
    <w:abstractNumId w:val="2"/>
  </w:num>
  <w:num w:numId="16">
    <w:abstractNumId w:val="7"/>
  </w:num>
  <w:num w:numId="17">
    <w:abstractNumId w:val="7"/>
  </w:num>
  <w:num w:numId="18">
    <w:abstractNumId w:val="7"/>
  </w:num>
  <w:num w:numId="19">
    <w:abstractNumId w:val="3"/>
  </w:num>
  <w:num w:numId="20">
    <w:abstractNumId w:val="6"/>
  </w:num>
  <w:num w:numId="21">
    <w:abstractNumId w:val="6"/>
  </w:num>
  <w:num w:numId="22">
    <w:abstractNumId w:val="1"/>
  </w:num>
  <w:num w:numId="23">
    <w:abstractNumId w:val="4"/>
  </w:num>
  <w:num w:numId="24">
    <w:abstractNumId w:val="10"/>
  </w:num>
  <w:num w:numId="25">
    <w:abstractNumId w:val="11"/>
  </w:num>
  <w:num w:numId="26">
    <w:abstractNumId w:val="8"/>
  </w:num>
  <w:num w:numId="2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BERO VIGNOLA Giulia (JRC-ISPRA)">
    <w15:presenceInfo w15:providerId="AD" w15:userId="S::giulia.barbero-vignola@ec.europa.eu::1479d97b-2e3a-4278-8e36-66f773dbda5c"/>
  </w15:person>
  <w15:person w15:author="BARBERO VIGNOLA Giulia (JRC-ISPRA) [2]">
    <w15:presenceInfo w15:providerId="AD" w15:userId="S-1-5-21-1606980848-2025429265-839522115-1150007"/>
  </w15:person>
  <w15:person w15:author="GASTALDI Chiara (JRC-ISPRA)">
    <w15:presenceInfo w15:providerId="AD" w15:userId="S::chiara.gastaldi@ec.europa.eu::c8b7d82c-d0c9-47f2-bd65-0a59874a04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AU" w:vendorID="64" w:dllVersion="131078" w:nlCheck="1" w:checkStyle="1" w:appName="MSWord"/>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001"/>
    <w:rsid w:val="000725B6"/>
    <w:rsid w:val="000732CF"/>
    <w:rsid w:val="00100A37"/>
    <w:rsid w:val="001A7FA4"/>
    <w:rsid w:val="001E78BB"/>
    <w:rsid w:val="0027687B"/>
    <w:rsid w:val="00401001"/>
    <w:rsid w:val="0063200B"/>
    <w:rsid w:val="00781D72"/>
    <w:rsid w:val="007E020B"/>
    <w:rsid w:val="008B0788"/>
    <w:rsid w:val="008B35F3"/>
    <w:rsid w:val="00926E8F"/>
    <w:rsid w:val="00943345"/>
    <w:rsid w:val="009513D7"/>
    <w:rsid w:val="009D3826"/>
    <w:rsid w:val="009E3685"/>
    <w:rsid w:val="00B12C9B"/>
    <w:rsid w:val="00BC13EA"/>
    <w:rsid w:val="00C611FA"/>
    <w:rsid w:val="00C866A1"/>
    <w:rsid w:val="00DA5E93"/>
    <w:rsid w:val="00EE1EC2"/>
    <w:rsid w:val="059AF984"/>
    <w:rsid w:val="069254DA"/>
    <w:rsid w:val="0875F99D"/>
    <w:rsid w:val="0A4684DA"/>
    <w:rsid w:val="0A6E3497"/>
    <w:rsid w:val="0D310C4B"/>
    <w:rsid w:val="0D7472CD"/>
    <w:rsid w:val="13DA136B"/>
    <w:rsid w:val="1414123A"/>
    <w:rsid w:val="15EBE524"/>
    <w:rsid w:val="17AD7F64"/>
    <w:rsid w:val="17AEB80F"/>
    <w:rsid w:val="1A69A24C"/>
    <w:rsid w:val="1C09BCAE"/>
    <w:rsid w:val="1C19332A"/>
    <w:rsid w:val="1DA4CB5B"/>
    <w:rsid w:val="21E0CCE4"/>
    <w:rsid w:val="23CFE36F"/>
    <w:rsid w:val="27C60FB4"/>
    <w:rsid w:val="28C21650"/>
    <w:rsid w:val="2BD69690"/>
    <w:rsid w:val="2BDEE784"/>
    <w:rsid w:val="2F2B606C"/>
    <w:rsid w:val="32788137"/>
    <w:rsid w:val="32ACA262"/>
    <w:rsid w:val="32FC43F3"/>
    <w:rsid w:val="33635C79"/>
    <w:rsid w:val="33672F2A"/>
    <w:rsid w:val="38B19814"/>
    <w:rsid w:val="39A5C276"/>
    <w:rsid w:val="3F48915E"/>
    <w:rsid w:val="436B4625"/>
    <w:rsid w:val="438150F2"/>
    <w:rsid w:val="45F884D9"/>
    <w:rsid w:val="49AF7F78"/>
    <w:rsid w:val="4A75B1D2"/>
    <w:rsid w:val="4ADDB6D6"/>
    <w:rsid w:val="4B15436D"/>
    <w:rsid w:val="5057E99D"/>
    <w:rsid w:val="518F730F"/>
    <w:rsid w:val="52163CA4"/>
    <w:rsid w:val="5460DCA9"/>
    <w:rsid w:val="56D18C51"/>
    <w:rsid w:val="59220C7D"/>
    <w:rsid w:val="5AE8F66C"/>
    <w:rsid w:val="5D687EAA"/>
    <w:rsid w:val="67E49E65"/>
    <w:rsid w:val="68E85C93"/>
    <w:rsid w:val="690125F6"/>
    <w:rsid w:val="69B0747F"/>
    <w:rsid w:val="69D37D1D"/>
    <w:rsid w:val="6D41116D"/>
    <w:rsid w:val="6DD3FC9A"/>
    <w:rsid w:val="7064010F"/>
    <w:rsid w:val="70CD2DF0"/>
    <w:rsid w:val="7321EB5B"/>
    <w:rsid w:val="74A57D9D"/>
    <w:rsid w:val="768631E8"/>
    <w:rsid w:val="7719C366"/>
    <w:rsid w:val="7E5DD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BB71"/>
  <w15:chartTrackingRefBased/>
  <w15:docId w15:val="{38BD2691-303E-4A82-B098-21FD2DDB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Times New Roman" w:cs="Times New Roman"/>
        <w:lang w:val="en-GB"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uiPriority="9" w:semiHidden="1" w:unhideWhenUsed="1"/>
    <w:lsdException w:name="heading 3" w:uiPriority="9" w:semiHidden="1" w:unhideWhenUsed="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link w:val="Heading1Char"/>
    <w:uiPriority w:val="9"/>
    <w:rsid w:val="009E3685"/>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semiHidden/>
    <w:unhideWhenUsed/>
    <w:rsid w:val="009E3685"/>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rsid w:val="009E3685"/>
    <w:pPr>
      <w:keepNext/>
      <w:keepLines/>
      <w:spacing w:before="4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qFormat/>
    <w:rsid w:val="009E3685"/>
    <w:pPr>
      <w:keepNext/>
      <w:keepLines/>
      <w:spacing w:before="240" w:after="120"/>
      <w:jc w:val="both"/>
      <w:outlineLvl w:val="3"/>
    </w:pPr>
    <w:rPr>
      <w:rFonts w:ascii="Verdana" w:hAnsi="Verdana"/>
      <w:b/>
      <w:bCs/>
      <w:i/>
      <w:iCs/>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JRCAbbreviations" w:customStyle="1">
    <w:name w:val="JRC_Abbreviations"/>
    <w:basedOn w:val="Normal"/>
    <w:autoRedefine/>
    <w:qFormat/>
    <w:rsid w:val="009E3685"/>
    <w:pPr>
      <w:tabs>
        <w:tab w:val="left" w:pos="851"/>
      </w:tabs>
      <w:spacing w:before="120" w:after="120"/>
      <w:ind w:left="851" w:hanging="851"/>
      <w:jc w:val="both"/>
    </w:pPr>
    <w:rPr>
      <w:rFonts w:ascii="EC Square Sans Pro" w:hAnsi="EC Square Sans Pro" w:eastAsia="Calibri"/>
      <w:szCs w:val="22"/>
    </w:rPr>
  </w:style>
  <w:style w:type="paragraph" w:styleId="JRCCoversubtitle" w:customStyle="1">
    <w:name w:val="JRC_Cover_subtitle"/>
    <w:basedOn w:val="Normal"/>
    <w:autoRedefine/>
    <w:qFormat/>
    <w:rsid w:val="009E3685"/>
    <w:pPr>
      <w:spacing w:before="120" w:after="120" w:line="400" w:lineRule="exact"/>
      <w:ind w:left="5103"/>
    </w:pPr>
    <w:rPr>
      <w:rFonts w:ascii="EC Square Sans Pro" w:hAnsi="EC Square Sans Pro" w:eastAsia="Calibri"/>
      <w:i/>
      <w:color w:val="646464"/>
      <w:sz w:val="32"/>
      <w:szCs w:val="32"/>
    </w:rPr>
  </w:style>
  <w:style w:type="paragraph" w:styleId="JRCCovertitle" w:customStyle="1">
    <w:name w:val="JRC_Cover_title"/>
    <w:basedOn w:val="Normal"/>
    <w:autoRedefine/>
    <w:qFormat/>
    <w:rsid w:val="009E3685"/>
    <w:pPr>
      <w:spacing w:before="600" w:after="600" w:line="640" w:lineRule="exact"/>
      <w:ind w:left="-567"/>
    </w:pPr>
    <w:rPr>
      <w:rFonts w:ascii="EC Square Sans Pro" w:hAnsi="EC Square Sans Pro" w:eastAsia="Calibri"/>
      <w:noProof/>
      <w:sz w:val="56"/>
      <w:szCs w:val="56"/>
    </w:rPr>
  </w:style>
  <w:style w:type="paragraph" w:styleId="JRCEquation" w:customStyle="1">
    <w:name w:val="JRC_Equation"/>
    <w:basedOn w:val="Normal"/>
    <w:next w:val="Normal"/>
    <w:autoRedefine/>
    <w:qFormat/>
    <w:rsid w:val="009E3685"/>
    <w:pPr>
      <w:spacing w:before="360" w:after="360"/>
      <w:jc w:val="center"/>
    </w:pPr>
    <w:rPr>
      <w:rFonts w:ascii="EC Square Sans Pro" w:hAnsi="EC Square Sans Pro" w:eastAsia="Calibri"/>
      <w:szCs w:val="22"/>
    </w:rPr>
  </w:style>
  <w:style w:type="paragraph" w:styleId="JRCFigurecaption" w:customStyle="1">
    <w:name w:val="JRC_Figure_caption"/>
    <w:basedOn w:val="Normal"/>
    <w:next w:val="JRCText"/>
    <w:autoRedefine/>
    <w:qFormat/>
    <w:rsid w:val="009E3685"/>
    <w:pPr>
      <w:spacing w:before="120" w:after="120"/>
      <w:jc w:val="center"/>
    </w:pPr>
    <w:rPr>
      <w:rFonts w:ascii="EC Square Sans Pro" w:hAnsi="EC Square Sans Pro" w:eastAsia="Calibri"/>
      <w:sz w:val="18"/>
      <w:szCs w:val="22"/>
    </w:rPr>
  </w:style>
  <w:style w:type="paragraph" w:styleId="JRCLevel-1Fronttitle" w:customStyle="1">
    <w:name w:val="JRC_Level-1_Front_title"/>
    <w:basedOn w:val="Normal"/>
    <w:next w:val="Normal"/>
    <w:link w:val="JRCLevel-1FronttitleChar"/>
    <w:autoRedefine/>
    <w:qFormat/>
    <w:rsid w:val="009E3685"/>
    <w:pPr>
      <w:keepNext/>
      <w:pageBreakBefore/>
      <w:spacing w:after="120"/>
    </w:pPr>
    <w:rPr>
      <w:rFonts w:ascii="EC Square Sans Pro" w:hAnsi="EC Square Sans Pro"/>
      <w:b/>
      <w:sz w:val="24"/>
      <w:szCs w:val="22"/>
    </w:rPr>
  </w:style>
  <w:style w:type="character" w:styleId="JRCLevel-1FronttitleChar" w:customStyle="1">
    <w:name w:val="JRC_Level-1_Front_title Char"/>
    <w:link w:val="JRCLevel-1Fronttitle"/>
    <w:rsid w:val="009E3685"/>
    <w:rPr>
      <w:rFonts w:ascii="EC Square Sans Pro" w:hAnsi="EC Square Sans Pro"/>
      <w:b/>
      <w:sz w:val="24"/>
      <w:szCs w:val="22"/>
    </w:rPr>
  </w:style>
  <w:style w:type="paragraph" w:styleId="JRCLevel-2Backtitle" w:customStyle="1">
    <w:name w:val="JRC_Level-2_Back_title"/>
    <w:basedOn w:val="Normal"/>
    <w:next w:val="JRCText"/>
    <w:link w:val="JRCLevel-2BacktitleChar"/>
    <w:autoRedefine/>
    <w:qFormat/>
    <w:rsid w:val="009E3685"/>
    <w:pPr>
      <w:keepNext/>
      <w:spacing w:before="120" w:after="120"/>
      <w:outlineLvl w:val="1"/>
    </w:pPr>
    <w:rPr>
      <w:rFonts w:ascii="EC Square Sans Pro" w:hAnsi="EC Square Sans Pro" w:eastAsia="Calibri"/>
      <w:b/>
      <w:szCs w:val="22"/>
    </w:rPr>
  </w:style>
  <w:style w:type="character" w:styleId="JRCLevel-2BacktitleChar" w:customStyle="1">
    <w:name w:val="JRC_Level-2_Back_title Char"/>
    <w:link w:val="JRCLevel-2Backtitle"/>
    <w:rsid w:val="009E3685"/>
    <w:rPr>
      <w:rFonts w:ascii="EC Square Sans Pro" w:hAnsi="EC Square Sans Pro" w:eastAsia="Calibri"/>
      <w:b/>
      <w:szCs w:val="22"/>
    </w:rPr>
  </w:style>
  <w:style w:type="paragraph" w:styleId="JRCLevel-2Frontsmalltitle" w:customStyle="1">
    <w:name w:val="JRC_Level-2_Front_small_title"/>
    <w:basedOn w:val="Normal"/>
    <w:next w:val="JRCText"/>
    <w:autoRedefine/>
    <w:qFormat/>
    <w:rsid w:val="009E3685"/>
    <w:pPr>
      <w:keepNext/>
      <w:spacing w:before="240" w:after="120"/>
    </w:pPr>
    <w:rPr>
      <w:rFonts w:ascii="EC Square Sans Pro" w:hAnsi="EC Square Sans Pro" w:eastAsia="Calibri"/>
      <w:b/>
      <w:i/>
      <w:szCs w:val="22"/>
    </w:rPr>
  </w:style>
  <w:style w:type="paragraph" w:styleId="JRCTabletitle" w:customStyle="1">
    <w:name w:val="JRC_Table_title"/>
    <w:basedOn w:val="Normal"/>
    <w:autoRedefine/>
    <w:qFormat/>
    <w:rsid w:val="009E3685"/>
    <w:pPr>
      <w:keepNext/>
      <w:spacing w:before="240" w:after="120"/>
    </w:pPr>
    <w:rPr>
      <w:rFonts w:ascii="EC Square Sans Pro" w:hAnsi="EC Square Sans Pro" w:eastAsia="Calibri"/>
      <w:color w:val="000000"/>
      <w:sz w:val="18"/>
      <w:szCs w:val="22"/>
      <w:lang w:val="en-AU"/>
    </w:rPr>
  </w:style>
  <w:style w:type="paragraph" w:styleId="JRCText" w:customStyle="1">
    <w:name w:val="JRC_Text"/>
    <w:basedOn w:val="Normal"/>
    <w:autoRedefine/>
    <w:qFormat/>
    <w:rsid w:val="009E3685"/>
    <w:pPr>
      <w:spacing w:before="120" w:after="120"/>
      <w:jc w:val="both"/>
    </w:pPr>
    <w:rPr>
      <w:rFonts w:ascii="EC Square Sans Pro" w:hAnsi="EC Square Sans Pro" w:eastAsia="Calibri"/>
      <w:color w:val="000000" w:themeColor="text1"/>
      <w:szCs w:val="22"/>
    </w:rPr>
  </w:style>
  <w:style w:type="paragraph" w:styleId="JRCTextbulletedlist1" w:customStyle="1">
    <w:name w:val="JRC_Text_bulleted_list1"/>
    <w:basedOn w:val="Normal"/>
    <w:autoRedefine/>
    <w:qFormat/>
    <w:rsid w:val="009E3685"/>
    <w:pPr>
      <w:spacing w:before="120" w:after="120"/>
      <w:ind w:left="360" w:hanging="360"/>
      <w:jc w:val="both"/>
    </w:pPr>
    <w:rPr>
      <w:rFonts w:ascii="EC Square Sans Pro" w:hAnsi="EC Square Sans Pro"/>
      <w:szCs w:val="22"/>
    </w:rPr>
  </w:style>
  <w:style w:type="paragraph" w:styleId="JRCLevel-2title" w:customStyle="1">
    <w:name w:val="JRC_Level-2_title"/>
    <w:basedOn w:val="Heading2"/>
    <w:next w:val="JRCText"/>
    <w:autoRedefine/>
    <w:qFormat/>
    <w:rsid w:val="009E3685"/>
    <w:pPr>
      <w:numPr>
        <w:ilvl w:val="1"/>
        <w:numId w:val="18"/>
      </w:numPr>
      <w:spacing w:before="240" w:after="120"/>
      <w:jc w:val="both"/>
    </w:pPr>
    <w:rPr>
      <w:rFonts w:ascii="EC Square Sans Pro" w:hAnsi="EC Square Sans Pro" w:eastAsia="Times New Roman" w:cs="Times New Roman"/>
      <w:b/>
      <w:bCs/>
      <w:iCs/>
      <w:color w:val="auto"/>
      <w:sz w:val="24"/>
    </w:rPr>
  </w:style>
  <w:style w:type="character" w:styleId="Heading2Char" w:customStyle="1">
    <w:name w:val="Heading 2 Char"/>
    <w:basedOn w:val="DefaultParagraphFont"/>
    <w:link w:val="Heading2"/>
    <w:uiPriority w:val="9"/>
    <w:semiHidden/>
    <w:rsid w:val="009E3685"/>
    <w:rPr>
      <w:rFonts w:asciiTheme="majorHAnsi" w:hAnsiTheme="majorHAnsi" w:eastAsiaTheme="majorEastAsia" w:cstheme="majorBidi"/>
      <w:color w:val="365F91" w:themeColor="accent1" w:themeShade="BF"/>
      <w:sz w:val="26"/>
      <w:szCs w:val="26"/>
    </w:rPr>
  </w:style>
  <w:style w:type="paragraph" w:styleId="JRCLevel-1title" w:customStyle="1">
    <w:name w:val="JRC_Level-1_title"/>
    <w:basedOn w:val="Heading1"/>
    <w:next w:val="JRCText"/>
    <w:autoRedefine/>
    <w:qFormat/>
    <w:rsid w:val="009E3685"/>
    <w:pPr>
      <w:keepLines w:val="0"/>
      <w:pageBreakBefore/>
      <w:numPr>
        <w:numId w:val="18"/>
      </w:numPr>
      <w:spacing w:before="0" w:after="120"/>
    </w:pPr>
    <w:rPr>
      <w:rFonts w:ascii="EC Square Sans Pro" w:hAnsi="EC Square Sans Pro" w:eastAsia="Calibri" w:cs="Times New Roman"/>
      <w:b/>
      <w:color w:val="auto"/>
      <w:sz w:val="26"/>
      <w:szCs w:val="24"/>
    </w:rPr>
  </w:style>
  <w:style w:type="character" w:styleId="Heading1Char" w:customStyle="1">
    <w:name w:val="Heading 1 Char"/>
    <w:basedOn w:val="DefaultParagraphFont"/>
    <w:link w:val="Heading1"/>
    <w:uiPriority w:val="9"/>
    <w:rsid w:val="009E3685"/>
    <w:rPr>
      <w:rFonts w:asciiTheme="majorHAnsi" w:hAnsiTheme="majorHAnsi" w:eastAsiaTheme="majorEastAsia" w:cstheme="majorBidi"/>
      <w:color w:val="365F91" w:themeColor="accent1" w:themeShade="BF"/>
      <w:sz w:val="32"/>
      <w:szCs w:val="32"/>
    </w:rPr>
  </w:style>
  <w:style w:type="paragraph" w:styleId="JRCTextbulletedlist2" w:customStyle="1">
    <w:name w:val="JRC_Text_bulleted_list2"/>
    <w:basedOn w:val="Normal"/>
    <w:autoRedefine/>
    <w:qFormat/>
    <w:rsid w:val="009E3685"/>
    <w:pPr>
      <w:numPr>
        <w:ilvl w:val="1"/>
        <w:numId w:val="15"/>
      </w:numPr>
      <w:spacing w:before="120" w:after="120"/>
      <w:jc w:val="both"/>
    </w:pPr>
    <w:rPr>
      <w:rFonts w:ascii="EC Square Sans Pro" w:hAnsi="EC Square Sans Pro"/>
      <w:szCs w:val="22"/>
    </w:rPr>
  </w:style>
  <w:style w:type="paragraph" w:styleId="JRCLevel-4title" w:customStyle="1">
    <w:name w:val="JRC_Level-4_title"/>
    <w:basedOn w:val="Normal"/>
    <w:next w:val="JRCText"/>
    <w:autoRedefine/>
    <w:qFormat/>
    <w:rsid w:val="009E3685"/>
    <w:pPr>
      <w:keepNext/>
      <w:numPr>
        <w:ilvl w:val="3"/>
        <w:numId w:val="18"/>
      </w:numPr>
      <w:spacing w:before="240" w:after="120"/>
    </w:pPr>
    <w:rPr>
      <w:rFonts w:ascii="EC Square Sans Pro" w:hAnsi="EC Square Sans Pro"/>
      <w:b/>
      <w:i/>
      <w:szCs w:val="22"/>
    </w:rPr>
  </w:style>
  <w:style w:type="paragraph" w:styleId="JRCLevel-3title" w:customStyle="1">
    <w:name w:val="JRC_Level-3_title"/>
    <w:basedOn w:val="Heading3"/>
    <w:next w:val="JRCText"/>
    <w:autoRedefine/>
    <w:qFormat/>
    <w:rsid w:val="009E3685"/>
    <w:pPr>
      <w:numPr>
        <w:ilvl w:val="2"/>
        <w:numId w:val="18"/>
      </w:numPr>
      <w:spacing w:before="240" w:after="120"/>
      <w:jc w:val="both"/>
    </w:pPr>
    <w:rPr>
      <w:rFonts w:ascii="EC Square Sans Pro" w:hAnsi="EC Square Sans Pro" w:eastAsia="Times New Roman" w:cs="Times New Roman"/>
      <w:b/>
      <w:bCs/>
      <w:color w:val="auto"/>
      <w:sz w:val="22"/>
    </w:rPr>
  </w:style>
  <w:style w:type="character" w:styleId="Heading3Char" w:customStyle="1">
    <w:name w:val="Heading 3 Char"/>
    <w:basedOn w:val="DefaultParagraphFont"/>
    <w:link w:val="Heading3"/>
    <w:uiPriority w:val="9"/>
    <w:semiHidden/>
    <w:rsid w:val="009E3685"/>
    <w:rPr>
      <w:rFonts w:asciiTheme="majorHAnsi" w:hAnsiTheme="majorHAnsi" w:eastAsiaTheme="majorEastAsia" w:cstheme="majorBidi"/>
      <w:color w:val="243F60" w:themeColor="accent1" w:themeShade="7F"/>
      <w:sz w:val="24"/>
      <w:szCs w:val="24"/>
    </w:rPr>
  </w:style>
  <w:style w:type="paragraph" w:styleId="JRCLevel-5title" w:customStyle="1">
    <w:name w:val="JRC_Level-5_title"/>
    <w:basedOn w:val="Normal"/>
    <w:next w:val="JRCText"/>
    <w:autoRedefine/>
    <w:qFormat/>
    <w:rsid w:val="009E3685"/>
    <w:pPr>
      <w:keepNext/>
      <w:numPr>
        <w:ilvl w:val="4"/>
        <w:numId w:val="18"/>
      </w:numPr>
      <w:spacing w:before="200"/>
      <w:outlineLvl w:val="4"/>
    </w:pPr>
    <w:rPr>
      <w:rFonts w:ascii="EC Square Sans Pro" w:hAnsi="EC Square Sans Pro"/>
      <w:szCs w:val="22"/>
    </w:rPr>
  </w:style>
  <w:style w:type="paragraph" w:styleId="JRCLevel-1Backtitle" w:customStyle="1">
    <w:name w:val="JRC_Level-1_Back_title"/>
    <w:basedOn w:val="Normal"/>
    <w:next w:val="JRCText"/>
    <w:autoRedefine/>
    <w:qFormat/>
    <w:rsid w:val="009E3685"/>
    <w:pPr>
      <w:keepNext/>
      <w:pageBreakBefore/>
      <w:spacing w:after="120"/>
      <w:outlineLvl w:val="0"/>
    </w:pPr>
    <w:rPr>
      <w:rFonts w:ascii="EC Square Sans Pro" w:hAnsi="EC Square Sans Pro"/>
      <w:b/>
      <w:sz w:val="24"/>
      <w:szCs w:val="22"/>
    </w:rPr>
  </w:style>
  <w:style w:type="paragraph" w:styleId="JRCBoxtitle" w:customStyle="1">
    <w:name w:val="JRC_Box_title"/>
    <w:basedOn w:val="Normal"/>
    <w:autoRedefine/>
    <w:qFormat/>
    <w:rsid w:val="009E3685"/>
    <w:pPr>
      <w:keepNext/>
      <w:pBdr>
        <w:top w:val="single" w:color="auto" w:sz="4" w:space="1"/>
        <w:left w:val="single" w:color="auto" w:sz="4" w:space="4"/>
        <w:bottom w:val="single" w:color="auto" w:sz="4" w:space="1"/>
        <w:right w:val="single" w:color="auto" w:sz="4" w:space="4"/>
      </w:pBdr>
      <w:shd w:val="clear" w:color="auto" w:fill="D9D9D9" w:themeFill="background1" w:themeFillShade="D9"/>
      <w:spacing w:before="240"/>
      <w:jc w:val="both"/>
    </w:pPr>
    <w:rPr>
      <w:rFonts w:ascii="EC Square Sans Pro" w:hAnsi="EC Square Sans Pro"/>
      <w:sz w:val="18"/>
      <w:szCs w:val="22"/>
    </w:rPr>
  </w:style>
  <w:style w:type="paragraph" w:styleId="JRCBoxtext" w:customStyle="1">
    <w:name w:val="JRC_Box_text"/>
    <w:basedOn w:val="Normal"/>
    <w:autoRedefine/>
    <w:qFormat/>
    <w:rsid w:val="009E3685"/>
    <w:pPr>
      <w:keepLines/>
      <w:pBdr>
        <w:top w:val="single" w:color="auto" w:sz="4" w:space="1"/>
        <w:left w:val="single" w:color="auto" w:sz="4" w:space="4"/>
        <w:bottom w:val="single" w:color="auto" w:sz="4" w:space="1"/>
        <w:right w:val="single" w:color="auto" w:sz="4" w:space="4"/>
      </w:pBdr>
      <w:shd w:val="clear" w:color="auto" w:fill="D9D9D9" w:themeFill="background1" w:themeFillShade="D9"/>
      <w:spacing w:before="120" w:after="120"/>
      <w:jc w:val="both"/>
    </w:pPr>
    <w:rPr>
      <w:rFonts w:ascii="EC Square Sans Pro" w:hAnsi="EC Square Sans Pro"/>
      <w:szCs w:val="22"/>
    </w:rPr>
  </w:style>
  <w:style w:type="paragraph" w:styleId="JRCBoxbulletlist" w:customStyle="1">
    <w:name w:val="JRC_Box_bullet_list"/>
    <w:basedOn w:val="Normal"/>
    <w:autoRedefine/>
    <w:qFormat/>
    <w:rsid w:val="009E3685"/>
    <w:pPr>
      <w:numPr>
        <w:numId w:val="19"/>
      </w:numPr>
      <w:pBdr>
        <w:top w:val="single" w:color="auto" w:sz="4" w:space="1"/>
        <w:left w:val="single" w:color="auto" w:sz="4" w:space="4"/>
        <w:bottom w:val="single" w:color="auto" w:sz="4" w:space="1"/>
        <w:right w:val="single" w:color="auto" w:sz="4" w:space="4"/>
      </w:pBdr>
      <w:shd w:val="clear" w:color="auto" w:fill="D9D9D9" w:themeFill="background1" w:themeFillShade="D9"/>
      <w:spacing w:before="120" w:after="120"/>
      <w:jc w:val="both"/>
    </w:pPr>
    <w:rPr>
      <w:rFonts w:ascii="EC Square Sans Pro" w:hAnsi="EC Square Sans Pro"/>
      <w:szCs w:val="22"/>
    </w:rPr>
  </w:style>
  <w:style w:type="paragraph" w:styleId="JRCTextnumberedlist1" w:customStyle="1">
    <w:name w:val="JRC_Text_numbered_list1"/>
    <w:basedOn w:val="Normal"/>
    <w:autoRedefine/>
    <w:qFormat/>
    <w:rsid w:val="009E3685"/>
    <w:pPr>
      <w:numPr>
        <w:numId w:val="21"/>
      </w:numPr>
      <w:spacing w:before="120" w:after="120"/>
      <w:jc w:val="both"/>
    </w:pPr>
    <w:rPr>
      <w:rFonts w:ascii="EC Square Sans Pro" w:hAnsi="EC Square Sans Pro"/>
      <w:szCs w:val="22"/>
    </w:rPr>
  </w:style>
  <w:style w:type="paragraph" w:styleId="JRCCoverauthor" w:customStyle="1">
    <w:name w:val="JRC_Cover_author"/>
    <w:basedOn w:val="Normal"/>
    <w:autoRedefine/>
    <w:qFormat/>
    <w:rsid w:val="009E3685"/>
    <w:pPr>
      <w:spacing w:before="120" w:after="120"/>
    </w:pPr>
    <w:rPr>
      <w:rFonts w:ascii="EC Square Sans Pro" w:hAnsi="EC Square Sans Pro"/>
      <w:szCs w:val="22"/>
    </w:rPr>
  </w:style>
  <w:style w:type="paragraph" w:styleId="JRCCovertext" w:customStyle="1">
    <w:name w:val="JRC_Cover_text"/>
    <w:basedOn w:val="Normal"/>
    <w:autoRedefine/>
    <w:qFormat/>
    <w:rsid w:val="009E3685"/>
    <w:pPr>
      <w:widowControl w:val="0"/>
      <w:spacing w:line="200" w:lineRule="exact"/>
    </w:pPr>
    <w:rPr>
      <w:rFonts w:ascii="EC Square Sans Pro" w:hAnsi="EC Square Sans Pro"/>
      <w:sz w:val="16"/>
      <w:szCs w:val="14"/>
    </w:rPr>
  </w:style>
  <w:style w:type="paragraph" w:styleId="JRCTablesource" w:customStyle="1">
    <w:name w:val="JRC_Table_source"/>
    <w:basedOn w:val="Normal"/>
    <w:next w:val="JRCText"/>
    <w:autoRedefine/>
    <w:qFormat/>
    <w:rsid w:val="009E3685"/>
    <w:pPr>
      <w:spacing w:after="120"/>
      <w:jc w:val="center"/>
    </w:pPr>
    <w:rPr>
      <w:rFonts w:ascii="EC Square Sans Pro" w:hAnsi="EC Square Sans Pro"/>
      <w:sz w:val="16"/>
      <w:szCs w:val="22"/>
    </w:rPr>
  </w:style>
  <w:style w:type="paragraph" w:styleId="JRCFiguresource" w:customStyle="1">
    <w:name w:val="JRC_Figure_source"/>
    <w:basedOn w:val="Normal"/>
    <w:next w:val="JRCText"/>
    <w:autoRedefine/>
    <w:qFormat/>
    <w:rsid w:val="009E3685"/>
    <w:pPr>
      <w:jc w:val="center"/>
    </w:pPr>
    <w:rPr>
      <w:rFonts w:ascii="EC Square Sans Pro" w:hAnsi="EC Square Sans Pro"/>
      <w:iCs/>
      <w:sz w:val="18"/>
      <w:szCs w:val="24"/>
    </w:rPr>
  </w:style>
  <w:style w:type="paragraph" w:styleId="JRCTablenote" w:customStyle="1">
    <w:name w:val="JRC_Table_note"/>
    <w:basedOn w:val="Normal"/>
    <w:autoRedefine/>
    <w:qFormat/>
    <w:rsid w:val="009E3685"/>
    <w:pPr>
      <w:spacing w:after="120"/>
      <w:ind w:left="357" w:hanging="357"/>
      <w:contextualSpacing/>
      <w:jc w:val="both"/>
    </w:pPr>
    <w:rPr>
      <w:rFonts w:ascii="EC Square Sans Pro" w:hAnsi="EC Square Sans Pro"/>
      <w:sz w:val="16"/>
      <w:szCs w:val="22"/>
    </w:rPr>
  </w:style>
  <w:style w:type="paragraph" w:styleId="JRCTextnumberedlist2" w:customStyle="1">
    <w:name w:val="JRC_Text_numbered_list2"/>
    <w:basedOn w:val="Normal"/>
    <w:autoRedefine/>
    <w:qFormat/>
    <w:rsid w:val="009E3685"/>
    <w:pPr>
      <w:numPr>
        <w:ilvl w:val="1"/>
        <w:numId w:val="21"/>
      </w:numPr>
      <w:spacing w:before="120" w:after="120"/>
      <w:jc w:val="both"/>
    </w:pPr>
    <w:rPr>
      <w:rFonts w:ascii="EC Square Sans Pro" w:hAnsi="EC Square Sans Pro"/>
      <w:szCs w:val="22"/>
    </w:rPr>
  </w:style>
  <w:style w:type="character" w:styleId="Heading4Char" w:customStyle="1">
    <w:name w:val="Heading 4 Char"/>
    <w:link w:val="Heading4"/>
    <w:uiPriority w:val="9"/>
    <w:semiHidden/>
    <w:rsid w:val="009E3685"/>
    <w:rPr>
      <w:rFonts w:ascii="Verdana" w:hAnsi="Verdana"/>
      <w:b/>
      <w:bCs/>
      <w:i/>
      <w:iCs/>
      <w:szCs w:val="24"/>
    </w:rPr>
  </w:style>
  <w:style w:type="character" w:styleId="FootnoteReference">
    <w:name w:val="footnote reference"/>
    <w:basedOn w:val="DefaultParagraphFont"/>
    <w:uiPriority w:val="99"/>
    <w:unhideWhenUsed/>
    <w:qFormat/>
    <w:rsid w:val="009E3685"/>
    <w:rPr>
      <w:rFonts w:ascii="EC Square Sans Pro" w:hAnsi="EC Square Sans Pro"/>
      <w:vertAlign w:val="superscript"/>
      <w:lang w:val="en-GB"/>
    </w:rPr>
  </w:style>
  <w:style w:type="paragraph" w:styleId="ListParagraph">
    <w:name w:val="List Paragraph"/>
    <w:basedOn w:val="Normal"/>
    <w:autoRedefine/>
    <w:uiPriority w:val="34"/>
    <w:qFormat/>
    <w:rsid w:val="009E3685"/>
    <w:pPr>
      <w:numPr>
        <w:numId w:val="11"/>
      </w:numPr>
      <w:autoSpaceDE w:val="0"/>
      <w:autoSpaceDN w:val="0"/>
      <w:adjustRightInd w:val="0"/>
      <w:contextualSpacing/>
    </w:pPr>
    <w:rPr>
      <w:rFonts w:ascii="EC Square Sans Pro" w:hAnsi="EC Square Sans Pro" w:eastAsiaTheme="minorHAnsi" w:cstheme="minorBidi"/>
      <w:szCs w:val="22"/>
    </w:rPr>
  </w:style>
  <w:style w:type="paragraph" w:styleId="TOCHeading">
    <w:name w:val="TOC Heading"/>
    <w:basedOn w:val="Normal"/>
    <w:next w:val="Normal"/>
    <w:uiPriority w:val="39"/>
    <w:unhideWhenUsed/>
    <w:qFormat/>
    <w:rsid w:val="009E3685"/>
    <w:pPr>
      <w:keepNext/>
      <w:keepLines/>
      <w:spacing w:before="120" w:after="480"/>
      <w:jc w:val="both"/>
    </w:pPr>
    <w:rPr>
      <w:rFonts w:ascii="Verdana" w:hAnsi="Verdana"/>
      <w:b/>
      <w:bCs/>
      <w:sz w:val="26"/>
      <w:szCs w:val="28"/>
      <w:lang w:eastAsia="ja-JP"/>
    </w:rPr>
  </w:style>
  <w:style w:type="paragraph" w:styleId="NormalWeb">
    <w:name w:val="Normal (Web)"/>
    <w:basedOn w:val="Normal"/>
    <w:uiPriority w:val="99"/>
    <w:semiHidden/>
    <w:unhideWhenUsed/>
    <w:rsid w:val="0027687B"/>
    <w:pPr>
      <w:spacing w:before="100" w:beforeAutospacing="1" w:after="100" w:afterAutospacing="1"/>
    </w:pPr>
    <w:rPr>
      <w:rFonts w:ascii="Times New Roman" w:hAnsi="Times New Roman"/>
      <w:sz w:val="24"/>
      <w:szCs w:val="24"/>
      <w:lang w:eastAsia="en-GB"/>
    </w:rPr>
  </w:style>
  <w:style w:type="paragraph" w:styleId="CommentText">
    <w:name w:val="annotation text"/>
    <w:basedOn w:val="Normal"/>
    <w:link w:val="CommentTextChar"/>
    <w:uiPriority w:val="99"/>
    <w:unhideWhenUsed/>
  </w:style>
  <w:style w:type="character" w:styleId="CommentTextChar" w:customStyle="1">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725B6"/>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725B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725B6"/>
    <w:rPr>
      <w:b/>
      <w:bCs/>
    </w:rPr>
  </w:style>
  <w:style w:type="character" w:styleId="CommentSubjectChar" w:customStyle="1">
    <w:name w:val="Comment Subject Char"/>
    <w:basedOn w:val="CommentTextChar"/>
    <w:link w:val="CommentSubject"/>
    <w:uiPriority w:val="99"/>
    <w:semiHidden/>
    <w:rsid w:val="000725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315102">
      <w:bodyDiv w:val="1"/>
      <w:marLeft w:val="0"/>
      <w:marRight w:val="0"/>
      <w:marTop w:val="0"/>
      <w:marBottom w:val="0"/>
      <w:divBdr>
        <w:top w:val="none" w:sz="0" w:space="0" w:color="auto"/>
        <w:left w:val="none" w:sz="0" w:space="0" w:color="auto"/>
        <w:bottom w:val="none" w:sz="0" w:space="0" w:color="auto"/>
        <w:right w:val="none" w:sz="0" w:space="0" w:color="auto"/>
      </w:divBdr>
    </w:div>
    <w:div w:id="1115977716">
      <w:bodyDiv w:val="1"/>
      <w:marLeft w:val="0"/>
      <w:marRight w:val="0"/>
      <w:marTop w:val="0"/>
      <w:marBottom w:val="0"/>
      <w:divBdr>
        <w:top w:val="none" w:sz="0" w:space="0" w:color="auto"/>
        <w:left w:val="none" w:sz="0" w:space="0" w:color="auto"/>
        <w:bottom w:val="none" w:sz="0" w:space="0" w:color="auto"/>
        <w:right w:val="none" w:sz="0" w:space="0" w:color="auto"/>
      </w:divBdr>
    </w:div>
    <w:div w:id="1213807935">
      <w:bodyDiv w:val="1"/>
      <w:marLeft w:val="0"/>
      <w:marRight w:val="0"/>
      <w:marTop w:val="0"/>
      <w:marBottom w:val="0"/>
      <w:divBdr>
        <w:top w:val="none" w:sz="0" w:space="0" w:color="auto"/>
        <w:left w:val="none" w:sz="0" w:space="0" w:color="auto"/>
        <w:bottom w:val="none" w:sz="0" w:space="0" w:color="auto"/>
        <w:right w:val="none" w:sz="0" w:space="0" w:color="auto"/>
      </w:divBdr>
    </w:div>
    <w:div w:id="1678575632">
      <w:bodyDiv w:val="1"/>
      <w:marLeft w:val="0"/>
      <w:marRight w:val="0"/>
      <w:marTop w:val="0"/>
      <w:marBottom w:val="0"/>
      <w:divBdr>
        <w:top w:val="none" w:sz="0" w:space="0" w:color="auto"/>
        <w:left w:val="none" w:sz="0" w:space="0" w:color="auto"/>
        <w:bottom w:val="none" w:sz="0" w:space="0" w:color="auto"/>
        <w:right w:val="none" w:sz="0" w:space="0" w:color="auto"/>
      </w:divBdr>
    </w:div>
    <w:div w:id="1862234445">
      <w:bodyDiv w:val="1"/>
      <w:marLeft w:val="0"/>
      <w:marRight w:val="0"/>
      <w:marTop w:val="0"/>
      <w:marBottom w:val="0"/>
      <w:divBdr>
        <w:top w:val="none" w:sz="0" w:space="0" w:color="auto"/>
        <w:left w:val="none" w:sz="0" w:space="0" w:color="auto"/>
        <w:bottom w:val="none" w:sz="0" w:space="0" w:color="auto"/>
        <w:right w:val="none" w:sz="0" w:space="0" w:color="auto"/>
      </w:divBdr>
    </w:div>
    <w:div w:id="195678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people" Target="people.xml"/><Relationship Id="R872bf5cdd7b34a97" Type="http://schemas.microsoft.com/office/2018/08/relationships/commentsExtensible" Target="commentsExtensi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 Id="R13b1f42c67344b6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DC8F977FFF614BBCB6E7F0B2182B16" ma:contentTypeVersion="13" ma:contentTypeDescription="Create a new document." ma:contentTypeScope="" ma:versionID="9145a283cb84d31efd968f4d8f4ed09f">
  <xsd:schema xmlns:xsd="http://www.w3.org/2001/XMLSchema" xmlns:xs="http://www.w3.org/2001/XMLSchema" xmlns:p="http://schemas.microsoft.com/office/2006/metadata/properties" xmlns:ns2="189f68d6-b300-487d-ba76-b41225ee5e69" xmlns:ns3="f10e3298-64ea-4e10-9051-34cf7ba13039" targetNamespace="http://schemas.microsoft.com/office/2006/metadata/properties" ma:root="true" ma:fieldsID="b8e7487caa8946f7e71d796156c13a92" ns2:_="" ns3:_="">
    <xsd:import namespace="189f68d6-b300-487d-ba76-b41225ee5e69"/>
    <xsd:import namespace="f10e3298-64ea-4e10-9051-34cf7ba1303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9f68d6-b300-487d-ba76-b41225ee5e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0e3298-64ea-4e10-9051-34cf7ba1303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89f68d6-b300-487d-ba76-b41225ee5e6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184D5-5207-4EFF-85F0-FD99596B8205}">
  <ds:schemaRefs>
    <ds:schemaRef ds:uri="http://schemas.microsoft.com/sharepoint/v3/contenttype/forms"/>
  </ds:schemaRefs>
</ds:datastoreItem>
</file>

<file path=customXml/itemProps2.xml><?xml version="1.0" encoding="utf-8"?>
<ds:datastoreItem xmlns:ds="http://schemas.openxmlformats.org/officeDocument/2006/customXml" ds:itemID="{5A2048E4-5E7D-4623-AFAF-F338599612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9f68d6-b300-487d-ba76-b41225ee5e69"/>
    <ds:schemaRef ds:uri="f10e3298-64ea-4e10-9051-34cf7ba13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2E427-F996-428D-90B6-DE51868F1499}">
  <ds:schemaRefs>
    <ds:schemaRef ds:uri="http://purl.org/dc/terms/"/>
    <ds:schemaRef ds:uri="http://schemas.microsoft.com/office/2006/documentManagement/types"/>
    <ds:schemaRef ds:uri="http://purl.org/dc/elements/1.1/"/>
    <ds:schemaRef ds:uri="http://schemas.openxmlformats.org/package/2006/metadata/core-properties"/>
    <ds:schemaRef ds:uri="http://www.w3.org/XML/1998/namespace"/>
    <ds:schemaRef ds:uri="http://purl.org/dc/dcmitype/"/>
    <ds:schemaRef ds:uri="http://schemas.microsoft.com/office/infopath/2007/PartnerControls"/>
    <ds:schemaRef ds:uri="f10e3298-64ea-4e10-9051-34cf7ba13039"/>
    <ds:schemaRef ds:uri="189f68d6-b300-487d-ba76-b41225ee5e69"/>
    <ds:schemaRef ds:uri="http://schemas.microsoft.com/office/2006/metadata/properties"/>
  </ds:schemaRefs>
</ds:datastoreItem>
</file>

<file path=customXml/itemProps4.xml><?xml version="1.0" encoding="utf-8"?>
<ds:datastoreItem xmlns:ds="http://schemas.openxmlformats.org/officeDocument/2006/customXml" ds:itemID="{1057426C-C422-4C02-A1D9-BB9FAB832E2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European Commission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 MELIGI Andrea (JRC-SEVILLA)</dc:creator>
  <keywords/>
  <dc:description/>
  <lastModifiedBy>BARBERO VIGNOLA Giulia (JRC-ISPRA)</lastModifiedBy>
  <revision>8</revision>
  <dcterms:created xsi:type="dcterms:W3CDTF">2024-06-04T13:02:00.0000000Z</dcterms:created>
  <dcterms:modified xsi:type="dcterms:W3CDTF">2024-07-04T11:23:35.6056782Z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0x01010019DC8F977FFF614BBCB6E7F0B2182B16</vt:lpwstr>
  </property>
  <property fmtid="{D5CDD505-2E9C-101B-9397-08002B2CF9AE}" pid="3" name="MediaServiceImageTags">
    <vt:lpwstr/>
  </property>
</Properties>
</file>